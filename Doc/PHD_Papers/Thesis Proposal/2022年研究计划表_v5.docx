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7D406AAF" w14:textId="10F872AE" w:rsidR="001D54A2"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4478623" w:history="1">
            <w:r w:rsidR="001D54A2" w:rsidRPr="003859E8">
              <w:rPr>
                <w:rStyle w:val="a8"/>
                <w:rFonts w:ascii="黑体" w:eastAsia="黑体" w:hAnsi="黑体"/>
                <w:noProof/>
              </w:rPr>
              <w:t>1.</w:t>
            </w:r>
            <w:r w:rsidR="001D54A2">
              <w:rPr>
                <w:noProof/>
              </w:rPr>
              <w:tab/>
            </w:r>
            <w:r w:rsidR="001D54A2" w:rsidRPr="003859E8">
              <w:rPr>
                <w:rStyle w:val="a8"/>
                <w:rFonts w:ascii="黑体" w:eastAsia="黑体" w:hAnsi="黑体"/>
                <w:noProof/>
              </w:rPr>
              <w:t>基于节点稳定度的区块链共识算法</w:t>
            </w:r>
            <w:r w:rsidR="001D54A2">
              <w:rPr>
                <w:noProof/>
                <w:webHidden/>
              </w:rPr>
              <w:tab/>
            </w:r>
            <w:r w:rsidR="001D54A2">
              <w:rPr>
                <w:noProof/>
                <w:webHidden/>
              </w:rPr>
              <w:fldChar w:fldCharType="begin"/>
            </w:r>
            <w:r w:rsidR="001D54A2">
              <w:rPr>
                <w:noProof/>
                <w:webHidden/>
              </w:rPr>
              <w:instrText xml:space="preserve"> PAGEREF _Toc94478623 \h </w:instrText>
            </w:r>
            <w:r w:rsidR="001D54A2">
              <w:rPr>
                <w:noProof/>
                <w:webHidden/>
              </w:rPr>
            </w:r>
            <w:r w:rsidR="001D54A2">
              <w:rPr>
                <w:noProof/>
                <w:webHidden/>
              </w:rPr>
              <w:fldChar w:fldCharType="separate"/>
            </w:r>
            <w:r w:rsidR="001D54A2">
              <w:rPr>
                <w:noProof/>
                <w:webHidden/>
              </w:rPr>
              <w:t>3</w:t>
            </w:r>
            <w:r w:rsidR="001D54A2">
              <w:rPr>
                <w:noProof/>
                <w:webHidden/>
              </w:rPr>
              <w:fldChar w:fldCharType="end"/>
            </w:r>
          </w:hyperlink>
        </w:p>
        <w:p w14:paraId="2B49AED1" w14:textId="47F8911D" w:rsidR="001D54A2" w:rsidRDefault="001D54A2">
          <w:pPr>
            <w:pStyle w:val="TOC2"/>
            <w:tabs>
              <w:tab w:val="left" w:pos="1050"/>
              <w:tab w:val="right" w:leader="dot" w:pos="8296"/>
            </w:tabs>
            <w:rPr>
              <w:noProof/>
            </w:rPr>
          </w:pPr>
          <w:hyperlink w:anchor="_Toc94478624" w:history="1">
            <w:r w:rsidRPr="003859E8">
              <w:rPr>
                <w:rStyle w:val="a8"/>
                <w:rFonts w:ascii="黑体" w:eastAsia="黑体" w:hAnsi="黑体"/>
                <w:noProof/>
              </w:rPr>
              <w:t>1.1</w:t>
            </w:r>
            <w:r>
              <w:rPr>
                <w:noProof/>
              </w:rPr>
              <w:tab/>
            </w:r>
            <w:r w:rsidRPr="003859E8">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_Toc94478624 \h </w:instrText>
            </w:r>
            <w:r>
              <w:rPr>
                <w:noProof/>
                <w:webHidden/>
              </w:rPr>
            </w:r>
            <w:r>
              <w:rPr>
                <w:noProof/>
                <w:webHidden/>
              </w:rPr>
              <w:fldChar w:fldCharType="separate"/>
            </w:r>
            <w:r>
              <w:rPr>
                <w:noProof/>
                <w:webHidden/>
              </w:rPr>
              <w:t>3</w:t>
            </w:r>
            <w:r>
              <w:rPr>
                <w:noProof/>
                <w:webHidden/>
              </w:rPr>
              <w:fldChar w:fldCharType="end"/>
            </w:r>
          </w:hyperlink>
        </w:p>
        <w:p w14:paraId="44C4497D" w14:textId="4C1A0688" w:rsidR="001D54A2" w:rsidRDefault="001D54A2">
          <w:pPr>
            <w:pStyle w:val="TOC3"/>
            <w:tabs>
              <w:tab w:val="right" w:leader="dot" w:pos="8296"/>
            </w:tabs>
            <w:rPr>
              <w:noProof/>
            </w:rPr>
          </w:pPr>
          <w:hyperlink w:anchor="_Toc94478625" w:history="1">
            <w:r w:rsidRPr="003859E8">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_Toc94478625 \h </w:instrText>
            </w:r>
            <w:r>
              <w:rPr>
                <w:noProof/>
                <w:webHidden/>
              </w:rPr>
            </w:r>
            <w:r>
              <w:rPr>
                <w:noProof/>
                <w:webHidden/>
              </w:rPr>
              <w:fldChar w:fldCharType="separate"/>
            </w:r>
            <w:r>
              <w:rPr>
                <w:noProof/>
                <w:webHidden/>
              </w:rPr>
              <w:t>3</w:t>
            </w:r>
            <w:r>
              <w:rPr>
                <w:noProof/>
                <w:webHidden/>
              </w:rPr>
              <w:fldChar w:fldCharType="end"/>
            </w:r>
          </w:hyperlink>
        </w:p>
        <w:p w14:paraId="394417C7" w14:textId="74D32673" w:rsidR="001D54A2" w:rsidRDefault="001D54A2">
          <w:pPr>
            <w:pStyle w:val="TOC3"/>
            <w:tabs>
              <w:tab w:val="right" w:leader="dot" w:pos="8296"/>
            </w:tabs>
            <w:rPr>
              <w:noProof/>
            </w:rPr>
          </w:pPr>
          <w:hyperlink w:anchor="_Toc94478626" w:history="1">
            <w:r w:rsidRPr="003859E8">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_Toc94478626 \h </w:instrText>
            </w:r>
            <w:r>
              <w:rPr>
                <w:noProof/>
                <w:webHidden/>
              </w:rPr>
            </w:r>
            <w:r>
              <w:rPr>
                <w:noProof/>
                <w:webHidden/>
              </w:rPr>
              <w:fldChar w:fldCharType="separate"/>
            </w:r>
            <w:r>
              <w:rPr>
                <w:noProof/>
                <w:webHidden/>
              </w:rPr>
              <w:t>4</w:t>
            </w:r>
            <w:r>
              <w:rPr>
                <w:noProof/>
                <w:webHidden/>
              </w:rPr>
              <w:fldChar w:fldCharType="end"/>
            </w:r>
          </w:hyperlink>
        </w:p>
        <w:p w14:paraId="0450FF32" w14:textId="6ADFA0EB" w:rsidR="001D54A2" w:rsidRDefault="001D54A2">
          <w:pPr>
            <w:pStyle w:val="TOC3"/>
            <w:tabs>
              <w:tab w:val="right" w:leader="dot" w:pos="8296"/>
            </w:tabs>
            <w:rPr>
              <w:noProof/>
            </w:rPr>
          </w:pPr>
          <w:hyperlink w:anchor="_Toc94478627" w:history="1">
            <w:r w:rsidRPr="003859E8">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_Toc94478627 \h </w:instrText>
            </w:r>
            <w:r>
              <w:rPr>
                <w:noProof/>
                <w:webHidden/>
              </w:rPr>
            </w:r>
            <w:r>
              <w:rPr>
                <w:noProof/>
                <w:webHidden/>
              </w:rPr>
              <w:fldChar w:fldCharType="separate"/>
            </w:r>
            <w:r>
              <w:rPr>
                <w:noProof/>
                <w:webHidden/>
              </w:rPr>
              <w:t>4</w:t>
            </w:r>
            <w:r>
              <w:rPr>
                <w:noProof/>
                <w:webHidden/>
              </w:rPr>
              <w:fldChar w:fldCharType="end"/>
            </w:r>
          </w:hyperlink>
        </w:p>
        <w:p w14:paraId="325AC2BC" w14:textId="5401A9B2" w:rsidR="001D54A2" w:rsidRDefault="001D54A2">
          <w:pPr>
            <w:pStyle w:val="TOC2"/>
            <w:tabs>
              <w:tab w:val="left" w:pos="1050"/>
              <w:tab w:val="right" w:leader="dot" w:pos="8296"/>
            </w:tabs>
            <w:rPr>
              <w:noProof/>
            </w:rPr>
          </w:pPr>
          <w:hyperlink w:anchor="_Toc94478628" w:history="1">
            <w:r w:rsidRPr="003859E8">
              <w:rPr>
                <w:rStyle w:val="a8"/>
                <w:rFonts w:ascii="黑体" w:eastAsia="黑体" w:hAnsi="黑体"/>
                <w:noProof/>
              </w:rPr>
              <w:t>1.2</w:t>
            </w:r>
            <w:r>
              <w:rPr>
                <w:noProof/>
              </w:rPr>
              <w:tab/>
            </w:r>
            <w:r w:rsidRPr="003859E8">
              <w:rPr>
                <w:rStyle w:val="a8"/>
                <w:rFonts w:ascii="黑体" w:eastAsia="黑体" w:hAnsi="黑体"/>
                <w:noProof/>
              </w:rPr>
              <w:t>研究问题</w:t>
            </w:r>
            <w:r>
              <w:rPr>
                <w:noProof/>
                <w:webHidden/>
              </w:rPr>
              <w:tab/>
            </w:r>
            <w:r>
              <w:rPr>
                <w:noProof/>
                <w:webHidden/>
              </w:rPr>
              <w:fldChar w:fldCharType="begin"/>
            </w:r>
            <w:r>
              <w:rPr>
                <w:noProof/>
                <w:webHidden/>
              </w:rPr>
              <w:instrText xml:space="preserve"> PAGEREF _Toc94478628 \h </w:instrText>
            </w:r>
            <w:r>
              <w:rPr>
                <w:noProof/>
                <w:webHidden/>
              </w:rPr>
            </w:r>
            <w:r>
              <w:rPr>
                <w:noProof/>
                <w:webHidden/>
              </w:rPr>
              <w:fldChar w:fldCharType="separate"/>
            </w:r>
            <w:r>
              <w:rPr>
                <w:noProof/>
                <w:webHidden/>
              </w:rPr>
              <w:t>4</w:t>
            </w:r>
            <w:r>
              <w:rPr>
                <w:noProof/>
                <w:webHidden/>
              </w:rPr>
              <w:fldChar w:fldCharType="end"/>
            </w:r>
          </w:hyperlink>
        </w:p>
        <w:p w14:paraId="5EED6828" w14:textId="342ED43E" w:rsidR="001D54A2" w:rsidRDefault="001D54A2">
          <w:pPr>
            <w:pStyle w:val="TOC2"/>
            <w:tabs>
              <w:tab w:val="right" w:leader="dot" w:pos="8296"/>
            </w:tabs>
            <w:rPr>
              <w:noProof/>
            </w:rPr>
          </w:pPr>
          <w:hyperlink w:anchor="_Toc94478629" w:history="1">
            <w:r w:rsidRPr="003859E8">
              <w:rPr>
                <w:rStyle w:val="a8"/>
                <w:rFonts w:ascii="黑体" w:eastAsia="黑体" w:hAnsi="黑体"/>
                <w:noProof/>
              </w:rPr>
              <w:t>1.3 研究方案</w:t>
            </w:r>
            <w:r>
              <w:rPr>
                <w:noProof/>
                <w:webHidden/>
              </w:rPr>
              <w:tab/>
            </w:r>
            <w:r>
              <w:rPr>
                <w:noProof/>
                <w:webHidden/>
              </w:rPr>
              <w:fldChar w:fldCharType="begin"/>
            </w:r>
            <w:r>
              <w:rPr>
                <w:noProof/>
                <w:webHidden/>
              </w:rPr>
              <w:instrText xml:space="preserve"> PAGEREF _Toc94478629 \h </w:instrText>
            </w:r>
            <w:r>
              <w:rPr>
                <w:noProof/>
                <w:webHidden/>
              </w:rPr>
            </w:r>
            <w:r>
              <w:rPr>
                <w:noProof/>
                <w:webHidden/>
              </w:rPr>
              <w:fldChar w:fldCharType="separate"/>
            </w:r>
            <w:r>
              <w:rPr>
                <w:noProof/>
                <w:webHidden/>
              </w:rPr>
              <w:t>5</w:t>
            </w:r>
            <w:r>
              <w:rPr>
                <w:noProof/>
                <w:webHidden/>
              </w:rPr>
              <w:fldChar w:fldCharType="end"/>
            </w:r>
          </w:hyperlink>
        </w:p>
        <w:p w14:paraId="54C1B9C5" w14:textId="5BB13F73" w:rsidR="001D54A2" w:rsidRDefault="001D54A2">
          <w:pPr>
            <w:pStyle w:val="TOC3"/>
            <w:tabs>
              <w:tab w:val="right" w:leader="dot" w:pos="8296"/>
            </w:tabs>
            <w:rPr>
              <w:noProof/>
            </w:rPr>
          </w:pPr>
          <w:hyperlink w:anchor="_Toc94478630" w:history="1">
            <w:r w:rsidRPr="003859E8">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_Toc94478630 \h </w:instrText>
            </w:r>
            <w:r>
              <w:rPr>
                <w:noProof/>
                <w:webHidden/>
              </w:rPr>
            </w:r>
            <w:r>
              <w:rPr>
                <w:noProof/>
                <w:webHidden/>
              </w:rPr>
              <w:fldChar w:fldCharType="separate"/>
            </w:r>
            <w:r>
              <w:rPr>
                <w:noProof/>
                <w:webHidden/>
              </w:rPr>
              <w:t>5</w:t>
            </w:r>
            <w:r>
              <w:rPr>
                <w:noProof/>
                <w:webHidden/>
              </w:rPr>
              <w:fldChar w:fldCharType="end"/>
            </w:r>
          </w:hyperlink>
        </w:p>
        <w:p w14:paraId="2700A258" w14:textId="7C827D33" w:rsidR="001D54A2" w:rsidRDefault="001D54A2">
          <w:pPr>
            <w:pStyle w:val="TOC3"/>
            <w:tabs>
              <w:tab w:val="right" w:leader="dot" w:pos="8296"/>
            </w:tabs>
            <w:rPr>
              <w:noProof/>
            </w:rPr>
          </w:pPr>
          <w:hyperlink w:anchor="_Toc94478631" w:history="1">
            <w:r w:rsidRPr="003859E8">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_Toc94478631 \h </w:instrText>
            </w:r>
            <w:r>
              <w:rPr>
                <w:noProof/>
                <w:webHidden/>
              </w:rPr>
            </w:r>
            <w:r>
              <w:rPr>
                <w:noProof/>
                <w:webHidden/>
              </w:rPr>
              <w:fldChar w:fldCharType="separate"/>
            </w:r>
            <w:r>
              <w:rPr>
                <w:noProof/>
                <w:webHidden/>
              </w:rPr>
              <w:t>5</w:t>
            </w:r>
            <w:r>
              <w:rPr>
                <w:noProof/>
                <w:webHidden/>
              </w:rPr>
              <w:fldChar w:fldCharType="end"/>
            </w:r>
          </w:hyperlink>
        </w:p>
        <w:p w14:paraId="5E60D366" w14:textId="20F54022" w:rsidR="001D54A2" w:rsidRDefault="001D54A2">
          <w:pPr>
            <w:pStyle w:val="TOC3"/>
            <w:tabs>
              <w:tab w:val="right" w:leader="dot" w:pos="8296"/>
            </w:tabs>
            <w:rPr>
              <w:noProof/>
            </w:rPr>
          </w:pPr>
          <w:hyperlink w:anchor="_Toc94478632" w:history="1">
            <w:r w:rsidRPr="003859E8">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_Toc94478632 \h </w:instrText>
            </w:r>
            <w:r>
              <w:rPr>
                <w:noProof/>
                <w:webHidden/>
              </w:rPr>
            </w:r>
            <w:r>
              <w:rPr>
                <w:noProof/>
                <w:webHidden/>
              </w:rPr>
              <w:fldChar w:fldCharType="separate"/>
            </w:r>
            <w:r>
              <w:rPr>
                <w:noProof/>
                <w:webHidden/>
              </w:rPr>
              <w:t>6</w:t>
            </w:r>
            <w:r>
              <w:rPr>
                <w:noProof/>
                <w:webHidden/>
              </w:rPr>
              <w:fldChar w:fldCharType="end"/>
            </w:r>
          </w:hyperlink>
        </w:p>
        <w:p w14:paraId="439ACA32" w14:textId="249BDAF8" w:rsidR="001D54A2" w:rsidRDefault="001D54A2">
          <w:pPr>
            <w:pStyle w:val="TOC2"/>
            <w:tabs>
              <w:tab w:val="right" w:leader="dot" w:pos="8296"/>
            </w:tabs>
            <w:rPr>
              <w:noProof/>
            </w:rPr>
          </w:pPr>
          <w:hyperlink w:anchor="_Toc94478633" w:history="1">
            <w:r w:rsidRPr="003859E8">
              <w:rPr>
                <w:rStyle w:val="a8"/>
                <w:rFonts w:ascii="黑体" w:eastAsia="黑体" w:hAnsi="黑体"/>
                <w:noProof/>
              </w:rPr>
              <w:t>1.4 仿真实验</w:t>
            </w:r>
            <w:r>
              <w:rPr>
                <w:noProof/>
                <w:webHidden/>
              </w:rPr>
              <w:tab/>
            </w:r>
            <w:r>
              <w:rPr>
                <w:noProof/>
                <w:webHidden/>
              </w:rPr>
              <w:fldChar w:fldCharType="begin"/>
            </w:r>
            <w:r>
              <w:rPr>
                <w:noProof/>
                <w:webHidden/>
              </w:rPr>
              <w:instrText xml:space="preserve"> PAGEREF _Toc94478633 \h </w:instrText>
            </w:r>
            <w:r>
              <w:rPr>
                <w:noProof/>
                <w:webHidden/>
              </w:rPr>
            </w:r>
            <w:r>
              <w:rPr>
                <w:noProof/>
                <w:webHidden/>
              </w:rPr>
              <w:fldChar w:fldCharType="separate"/>
            </w:r>
            <w:r>
              <w:rPr>
                <w:noProof/>
                <w:webHidden/>
              </w:rPr>
              <w:t>7</w:t>
            </w:r>
            <w:r>
              <w:rPr>
                <w:noProof/>
                <w:webHidden/>
              </w:rPr>
              <w:fldChar w:fldCharType="end"/>
            </w:r>
          </w:hyperlink>
        </w:p>
        <w:p w14:paraId="244BA759" w14:textId="71314A8D" w:rsidR="001D54A2" w:rsidRDefault="001D54A2">
          <w:pPr>
            <w:pStyle w:val="TOC3"/>
            <w:tabs>
              <w:tab w:val="right" w:leader="dot" w:pos="8296"/>
            </w:tabs>
            <w:rPr>
              <w:noProof/>
            </w:rPr>
          </w:pPr>
          <w:hyperlink w:anchor="_Toc94478634" w:history="1">
            <w:r w:rsidRPr="003859E8">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_Toc94478634 \h </w:instrText>
            </w:r>
            <w:r>
              <w:rPr>
                <w:noProof/>
                <w:webHidden/>
              </w:rPr>
            </w:r>
            <w:r>
              <w:rPr>
                <w:noProof/>
                <w:webHidden/>
              </w:rPr>
              <w:fldChar w:fldCharType="separate"/>
            </w:r>
            <w:r>
              <w:rPr>
                <w:noProof/>
                <w:webHidden/>
              </w:rPr>
              <w:t>7</w:t>
            </w:r>
            <w:r>
              <w:rPr>
                <w:noProof/>
                <w:webHidden/>
              </w:rPr>
              <w:fldChar w:fldCharType="end"/>
            </w:r>
          </w:hyperlink>
        </w:p>
        <w:p w14:paraId="055FCA3E" w14:textId="502C4A01" w:rsidR="001D54A2" w:rsidRDefault="001D54A2">
          <w:pPr>
            <w:pStyle w:val="TOC3"/>
            <w:tabs>
              <w:tab w:val="right" w:leader="dot" w:pos="8296"/>
            </w:tabs>
            <w:rPr>
              <w:noProof/>
            </w:rPr>
          </w:pPr>
          <w:hyperlink w:anchor="_Toc94478635" w:history="1">
            <w:r w:rsidRPr="003859E8">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_Toc94478635 \h </w:instrText>
            </w:r>
            <w:r>
              <w:rPr>
                <w:noProof/>
                <w:webHidden/>
              </w:rPr>
            </w:r>
            <w:r>
              <w:rPr>
                <w:noProof/>
                <w:webHidden/>
              </w:rPr>
              <w:fldChar w:fldCharType="separate"/>
            </w:r>
            <w:r>
              <w:rPr>
                <w:noProof/>
                <w:webHidden/>
              </w:rPr>
              <w:t>7</w:t>
            </w:r>
            <w:r>
              <w:rPr>
                <w:noProof/>
                <w:webHidden/>
              </w:rPr>
              <w:fldChar w:fldCharType="end"/>
            </w:r>
          </w:hyperlink>
        </w:p>
        <w:p w14:paraId="46DE55E2" w14:textId="78013D63" w:rsidR="001D54A2" w:rsidRDefault="001D54A2">
          <w:pPr>
            <w:pStyle w:val="TOC3"/>
            <w:tabs>
              <w:tab w:val="right" w:leader="dot" w:pos="8296"/>
            </w:tabs>
            <w:rPr>
              <w:noProof/>
            </w:rPr>
          </w:pPr>
          <w:hyperlink w:anchor="_Toc94478636" w:history="1">
            <w:r w:rsidRPr="003859E8">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_Toc94478636 \h </w:instrText>
            </w:r>
            <w:r>
              <w:rPr>
                <w:noProof/>
                <w:webHidden/>
              </w:rPr>
            </w:r>
            <w:r>
              <w:rPr>
                <w:noProof/>
                <w:webHidden/>
              </w:rPr>
              <w:fldChar w:fldCharType="separate"/>
            </w:r>
            <w:r>
              <w:rPr>
                <w:noProof/>
                <w:webHidden/>
              </w:rPr>
              <w:t>7</w:t>
            </w:r>
            <w:r>
              <w:rPr>
                <w:noProof/>
                <w:webHidden/>
              </w:rPr>
              <w:fldChar w:fldCharType="end"/>
            </w:r>
          </w:hyperlink>
        </w:p>
        <w:p w14:paraId="5A91A321" w14:textId="4EF3C555" w:rsidR="001D54A2" w:rsidRDefault="001D54A2">
          <w:pPr>
            <w:pStyle w:val="TOC1"/>
            <w:tabs>
              <w:tab w:val="left" w:pos="840"/>
              <w:tab w:val="right" w:leader="dot" w:pos="8296"/>
            </w:tabs>
            <w:rPr>
              <w:noProof/>
            </w:rPr>
          </w:pPr>
          <w:hyperlink w:anchor="_Toc94478637" w:history="1">
            <w:r w:rsidRPr="003859E8">
              <w:rPr>
                <w:rStyle w:val="a8"/>
                <w:rFonts w:ascii="黑体" w:eastAsia="黑体" w:hAnsi="黑体"/>
                <w:noProof/>
              </w:rPr>
              <w:t>2.</w:t>
            </w:r>
            <w:r>
              <w:rPr>
                <w:noProof/>
              </w:rPr>
              <w:tab/>
            </w:r>
            <w:r w:rsidRPr="003859E8">
              <w:rPr>
                <w:rStyle w:val="a8"/>
                <w:rFonts w:ascii="黑体" w:eastAsia="黑体" w:hAnsi="黑体"/>
                <w:noProof/>
              </w:rPr>
              <w:t>稳定的委员会区块链共识算法</w:t>
            </w:r>
            <w:r>
              <w:rPr>
                <w:noProof/>
                <w:webHidden/>
              </w:rPr>
              <w:tab/>
            </w:r>
            <w:r>
              <w:rPr>
                <w:noProof/>
                <w:webHidden/>
              </w:rPr>
              <w:fldChar w:fldCharType="begin"/>
            </w:r>
            <w:r>
              <w:rPr>
                <w:noProof/>
                <w:webHidden/>
              </w:rPr>
              <w:instrText xml:space="preserve"> PAGEREF _Toc94478637 \h </w:instrText>
            </w:r>
            <w:r>
              <w:rPr>
                <w:noProof/>
                <w:webHidden/>
              </w:rPr>
            </w:r>
            <w:r>
              <w:rPr>
                <w:noProof/>
                <w:webHidden/>
              </w:rPr>
              <w:fldChar w:fldCharType="separate"/>
            </w:r>
            <w:r>
              <w:rPr>
                <w:noProof/>
                <w:webHidden/>
              </w:rPr>
              <w:t>7</w:t>
            </w:r>
            <w:r>
              <w:rPr>
                <w:noProof/>
                <w:webHidden/>
              </w:rPr>
              <w:fldChar w:fldCharType="end"/>
            </w:r>
          </w:hyperlink>
        </w:p>
        <w:p w14:paraId="202C15A3" w14:textId="429C96CE" w:rsidR="001D54A2" w:rsidRDefault="001D54A2">
          <w:pPr>
            <w:pStyle w:val="TOC2"/>
            <w:tabs>
              <w:tab w:val="left" w:pos="1050"/>
              <w:tab w:val="right" w:leader="dot" w:pos="8296"/>
            </w:tabs>
            <w:rPr>
              <w:noProof/>
            </w:rPr>
          </w:pPr>
          <w:hyperlink w:anchor="_Toc94478638" w:history="1">
            <w:r w:rsidRPr="003859E8">
              <w:rPr>
                <w:rStyle w:val="a8"/>
                <w:rFonts w:ascii="黑体" w:eastAsia="黑体" w:hAnsi="黑体"/>
                <w:noProof/>
              </w:rPr>
              <w:t>2.1</w:t>
            </w:r>
            <w:r>
              <w:rPr>
                <w:noProof/>
              </w:rPr>
              <w:tab/>
            </w:r>
            <w:r w:rsidRPr="003859E8">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_Toc94478638 \h </w:instrText>
            </w:r>
            <w:r>
              <w:rPr>
                <w:noProof/>
                <w:webHidden/>
              </w:rPr>
            </w:r>
            <w:r>
              <w:rPr>
                <w:noProof/>
                <w:webHidden/>
              </w:rPr>
              <w:fldChar w:fldCharType="separate"/>
            </w:r>
            <w:r>
              <w:rPr>
                <w:noProof/>
                <w:webHidden/>
              </w:rPr>
              <w:t>7</w:t>
            </w:r>
            <w:r>
              <w:rPr>
                <w:noProof/>
                <w:webHidden/>
              </w:rPr>
              <w:fldChar w:fldCharType="end"/>
            </w:r>
          </w:hyperlink>
        </w:p>
        <w:p w14:paraId="5646D03A" w14:textId="74963E25" w:rsidR="001D54A2" w:rsidRDefault="001D54A2">
          <w:pPr>
            <w:pStyle w:val="TOC3"/>
            <w:tabs>
              <w:tab w:val="right" w:leader="dot" w:pos="8296"/>
            </w:tabs>
            <w:rPr>
              <w:noProof/>
            </w:rPr>
          </w:pPr>
          <w:hyperlink w:anchor="_Toc94478639" w:history="1">
            <w:r w:rsidRPr="003859E8">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_Toc94478639 \h </w:instrText>
            </w:r>
            <w:r>
              <w:rPr>
                <w:noProof/>
                <w:webHidden/>
              </w:rPr>
            </w:r>
            <w:r>
              <w:rPr>
                <w:noProof/>
                <w:webHidden/>
              </w:rPr>
              <w:fldChar w:fldCharType="separate"/>
            </w:r>
            <w:r>
              <w:rPr>
                <w:noProof/>
                <w:webHidden/>
              </w:rPr>
              <w:t>8</w:t>
            </w:r>
            <w:r>
              <w:rPr>
                <w:noProof/>
                <w:webHidden/>
              </w:rPr>
              <w:fldChar w:fldCharType="end"/>
            </w:r>
          </w:hyperlink>
        </w:p>
        <w:p w14:paraId="75AF1BE1" w14:textId="45662A1A" w:rsidR="001D54A2" w:rsidRDefault="001D54A2">
          <w:pPr>
            <w:pStyle w:val="TOC3"/>
            <w:tabs>
              <w:tab w:val="right" w:leader="dot" w:pos="8296"/>
            </w:tabs>
            <w:rPr>
              <w:noProof/>
            </w:rPr>
          </w:pPr>
          <w:hyperlink w:anchor="_Toc94478640" w:history="1">
            <w:r w:rsidRPr="003859E8">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_Toc94478640 \h </w:instrText>
            </w:r>
            <w:r>
              <w:rPr>
                <w:noProof/>
                <w:webHidden/>
              </w:rPr>
            </w:r>
            <w:r>
              <w:rPr>
                <w:noProof/>
                <w:webHidden/>
              </w:rPr>
              <w:fldChar w:fldCharType="separate"/>
            </w:r>
            <w:r>
              <w:rPr>
                <w:noProof/>
                <w:webHidden/>
              </w:rPr>
              <w:t>8</w:t>
            </w:r>
            <w:r>
              <w:rPr>
                <w:noProof/>
                <w:webHidden/>
              </w:rPr>
              <w:fldChar w:fldCharType="end"/>
            </w:r>
          </w:hyperlink>
        </w:p>
        <w:p w14:paraId="59CD8CA2" w14:textId="50F8FFBF" w:rsidR="001D54A2" w:rsidRDefault="001D54A2">
          <w:pPr>
            <w:pStyle w:val="TOC3"/>
            <w:tabs>
              <w:tab w:val="right" w:leader="dot" w:pos="8296"/>
            </w:tabs>
            <w:rPr>
              <w:noProof/>
            </w:rPr>
          </w:pPr>
          <w:hyperlink w:anchor="_Toc94478641" w:history="1">
            <w:r w:rsidRPr="003859E8">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_Toc94478641 \h </w:instrText>
            </w:r>
            <w:r>
              <w:rPr>
                <w:noProof/>
                <w:webHidden/>
              </w:rPr>
            </w:r>
            <w:r>
              <w:rPr>
                <w:noProof/>
                <w:webHidden/>
              </w:rPr>
              <w:fldChar w:fldCharType="separate"/>
            </w:r>
            <w:r>
              <w:rPr>
                <w:noProof/>
                <w:webHidden/>
              </w:rPr>
              <w:t>9</w:t>
            </w:r>
            <w:r>
              <w:rPr>
                <w:noProof/>
                <w:webHidden/>
              </w:rPr>
              <w:fldChar w:fldCharType="end"/>
            </w:r>
          </w:hyperlink>
        </w:p>
        <w:p w14:paraId="3D991378" w14:textId="3FE2B3BF" w:rsidR="001D54A2" w:rsidRDefault="001D54A2">
          <w:pPr>
            <w:pStyle w:val="TOC2"/>
            <w:tabs>
              <w:tab w:val="right" w:leader="dot" w:pos="8296"/>
            </w:tabs>
            <w:rPr>
              <w:noProof/>
            </w:rPr>
          </w:pPr>
          <w:hyperlink w:anchor="_Toc94478642" w:history="1">
            <w:r w:rsidRPr="003859E8">
              <w:rPr>
                <w:rStyle w:val="a8"/>
                <w:rFonts w:ascii="黑体" w:eastAsia="黑体" w:hAnsi="黑体"/>
                <w:noProof/>
              </w:rPr>
              <w:t>2.2 研究问题</w:t>
            </w:r>
            <w:r>
              <w:rPr>
                <w:noProof/>
                <w:webHidden/>
              </w:rPr>
              <w:tab/>
            </w:r>
            <w:r>
              <w:rPr>
                <w:noProof/>
                <w:webHidden/>
              </w:rPr>
              <w:fldChar w:fldCharType="begin"/>
            </w:r>
            <w:r>
              <w:rPr>
                <w:noProof/>
                <w:webHidden/>
              </w:rPr>
              <w:instrText xml:space="preserve"> PAGEREF _Toc94478642 \h </w:instrText>
            </w:r>
            <w:r>
              <w:rPr>
                <w:noProof/>
                <w:webHidden/>
              </w:rPr>
            </w:r>
            <w:r>
              <w:rPr>
                <w:noProof/>
                <w:webHidden/>
              </w:rPr>
              <w:fldChar w:fldCharType="separate"/>
            </w:r>
            <w:r>
              <w:rPr>
                <w:noProof/>
                <w:webHidden/>
              </w:rPr>
              <w:t>9</w:t>
            </w:r>
            <w:r>
              <w:rPr>
                <w:noProof/>
                <w:webHidden/>
              </w:rPr>
              <w:fldChar w:fldCharType="end"/>
            </w:r>
          </w:hyperlink>
        </w:p>
        <w:p w14:paraId="348CBCA9" w14:textId="17C5D620" w:rsidR="001D54A2" w:rsidRDefault="001D54A2">
          <w:pPr>
            <w:pStyle w:val="TOC2"/>
            <w:tabs>
              <w:tab w:val="left" w:pos="1050"/>
              <w:tab w:val="right" w:leader="dot" w:pos="8296"/>
            </w:tabs>
            <w:rPr>
              <w:noProof/>
            </w:rPr>
          </w:pPr>
          <w:hyperlink w:anchor="_Toc94478643" w:history="1">
            <w:r w:rsidRPr="003859E8">
              <w:rPr>
                <w:rStyle w:val="a8"/>
                <w:rFonts w:ascii="黑体" w:eastAsia="黑体" w:hAnsi="黑体"/>
                <w:noProof/>
              </w:rPr>
              <w:t>2.2</w:t>
            </w:r>
            <w:r>
              <w:rPr>
                <w:noProof/>
              </w:rPr>
              <w:tab/>
            </w:r>
            <w:r w:rsidRPr="003859E8">
              <w:rPr>
                <w:rStyle w:val="a8"/>
                <w:rFonts w:ascii="黑体" w:eastAsia="黑体" w:hAnsi="黑体"/>
                <w:noProof/>
              </w:rPr>
              <w:t>研究方案</w:t>
            </w:r>
            <w:r>
              <w:rPr>
                <w:noProof/>
                <w:webHidden/>
              </w:rPr>
              <w:tab/>
            </w:r>
            <w:r>
              <w:rPr>
                <w:noProof/>
                <w:webHidden/>
              </w:rPr>
              <w:fldChar w:fldCharType="begin"/>
            </w:r>
            <w:r>
              <w:rPr>
                <w:noProof/>
                <w:webHidden/>
              </w:rPr>
              <w:instrText xml:space="preserve"> PAGEREF _Toc94478643 \h </w:instrText>
            </w:r>
            <w:r>
              <w:rPr>
                <w:noProof/>
                <w:webHidden/>
              </w:rPr>
            </w:r>
            <w:r>
              <w:rPr>
                <w:noProof/>
                <w:webHidden/>
              </w:rPr>
              <w:fldChar w:fldCharType="separate"/>
            </w:r>
            <w:r>
              <w:rPr>
                <w:noProof/>
                <w:webHidden/>
              </w:rPr>
              <w:t>9</w:t>
            </w:r>
            <w:r>
              <w:rPr>
                <w:noProof/>
                <w:webHidden/>
              </w:rPr>
              <w:fldChar w:fldCharType="end"/>
            </w:r>
          </w:hyperlink>
        </w:p>
        <w:p w14:paraId="162E5F9C" w14:textId="752508E9" w:rsidR="001D54A2" w:rsidRDefault="001D54A2">
          <w:pPr>
            <w:pStyle w:val="TOC3"/>
            <w:tabs>
              <w:tab w:val="right" w:leader="dot" w:pos="8296"/>
            </w:tabs>
            <w:rPr>
              <w:noProof/>
            </w:rPr>
          </w:pPr>
          <w:hyperlink w:anchor="_Toc94478644" w:history="1">
            <w:r w:rsidRPr="003859E8">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_Toc94478644 \h </w:instrText>
            </w:r>
            <w:r>
              <w:rPr>
                <w:noProof/>
                <w:webHidden/>
              </w:rPr>
            </w:r>
            <w:r>
              <w:rPr>
                <w:noProof/>
                <w:webHidden/>
              </w:rPr>
              <w:fldChar w:fldCharType="separate"/>
            </w:r>
            <w:r>
              <w:rPr>
                <w:noProof/>
                <w:webHidden/>
              </w:rPr>
              <w:t>9</w:t>
            </w:r>
            <w:r>
              <w:rPr>
                <w:noProof/>
                <w:webHidden/>
              </w:rPr>
              <w:fldChar w:fldCharType="end"/>
            </w:r>
          </w:hyperlink>
        </w:p>
        <w:p w14:paraId="0C16B0B4" w14:textId="0A4A3D44" w:rsidR="001D54A2" w:rsidRDefault="001D54A2">
          <w:pPr>
            <w:pStyle w:val="TOC3"/>
            <w:tabs>
              <w:tab w:val="right" w:leader="dot" w:pos="8296"/>
            </w:tabs>
            <w:rPr>
              <w:noProof/>
            </w:rPr>
          </w:pPr>
          <w:hyperlink w:anchor="_Toc94478645" w:history="1">
            <w:r w:rsidRPr="003859E8">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_Toc94478645 \h </w:instrText>
            </w:r>
            <w:r>
              <w:rPr>
                <w:noProof/>
                <w:webHidden/>
              </w:rPr>
            </w:r>
            <w:r>
              <w:rPr>
                <w:noProof/>
                <w:webHidden/>
              </w:rPr>
              <w:fldChar w:fldCharType="separate"/>
            </w:r>
            <w:r>
              <w:rPr>
                <w:noProof/>
                <w:webHidden/>
              </w:rPr>
              <w:t>10</w:t>
            </w:r>
            <w:r>
              <w:rPr>
                <w:noProof/>
                <w:webHidden/>
              </w:rPr>
              <w:fldChar w:fldCharType="end"/>
            </w:r>
          </w:hyperlink>
        </w:p>
        <w:p w14:paraId="5D859260" w14:textId="5338AC00" w:rsidR="001D54A2" w:rsidRDefault="001D54A2">
          <w:pPr>
            <w:pStyle w:val="TOC3"/>
            <w:tabs>
              <w:tab w:val="right" w:leader="dot" w:pos="8296"/>
            </w:tabs>
            <w:rPr>
              <w:noProof/>
            </w:rPr>
          </w:pPr>
          <w:hyperlink w:anchor="_Toc94478646" w:history="1">
            <w:r w:rsidRPr="003859E8">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_Toc94478646 \h </w:instrText>
            </w:r>
            <w:r>
              <w:rPr>
                <w:noProof/>
                <w:webHidden/>
              </w:rPr>
            </w:r>
            <w:r>
              <w:rPr>
                <w:noProof/>
                <w:webHidden/>
              </w:rPr>
              <w:fldChar w:fldCharType="separate"/>
            </w:r>
            <w:r>
              <w:rPr>
                <w:noProof/>
                <w:webHidden/>
              </w:rPr>
              <w:t>11</w:t>
            </w:r>
            <w:r>
              <w:rPr>
                <w:noProof/>
                <w:webHidden/>
              </w:rPr>
              <w:fldChar w:fldCharType="end"/>
            </w:r>
          </w:hyperlink>
        </w:p>
        <w:p w14:paraId="684D546C" w14:textId="60663EB3" w:rsidR="001D54A2" w:rsidRDefault="001D54A2">
          <w:pPr>
            <w:pStyle w:val="TOC2"/>
            <w:tabs>
              <w:tab w:val="right" w:leader="dot" w:pos="8296"/>
            </w:tabs>
            <w:rPr>
              <w:noProof/>
            </w:rPr>
          </w:pPr>
          <w:hyperlink w:anchor="_Toc94478647" w:history="1">
            <w:r w:rsidRPr="003859E8">
              <w:rPr>
                <w:rStyle w:val="a8"/>
                <w:rFonts w:ascii="黑体" w:eastAsia="黑体" w:hAnsi="黑体"/>
                <w:noProof/>
              </w:rPr>
              <w:t>2.4 仿真实验</w:t>
            </w:r>
            <w:r>
              <w:rPr>
                <w:noProof/>
                <w:webHidden/>
              </w:rPr>
              <w:tab/>
            </w:r>
            <w:r>
              <w:rPr>
                <w:noProof/>
                <w:webHidden/>
              </w:rPr>
              <w:fldChar w:fldCharType="begin"/>
            </w:r>
            <w:r>
              <w:rPr>
                <w:noProof/>
                <w:webHidden/>
              </w:rPr>
              <w:instrText xml:space="preserve"> PAGEREF _Toc94478647 \h </w:instrText>
            </w:r>
            <w:r>
              <w:rPr>
                <w:noProof/>
                <w:webHidden/>
              </w:rPr>
            </w:r>
            <w:r>
              <w:rPr>
                <w:noProof/>
                <w:webHidden/>
              </w:rPr>
              <w:fldChar w:fldCharType="separate"/>
            </w:r>
            <w:r>
              <w:rPr>
                <w:noProof/>
                <w:webHidden/>
              </w:rPr>
              <w:t>12</w:t>
            </w:r>
            <w:r>
              <w:rPr>
                <w:noProof/>
                <w:webHidden/>
              </w:rPr>
              <w:fldChar w:fldCharType="end"/>
            </w:r>
          </w:hyperlink>
        </w:p>
        <w:p w14:paraId="79ACB47C" w14:textId="33D88D8C" w:rsidR="001D54A2" w:rsidRDefault="001D54A2">
          <w:pPr>
            <w:pStyle w:val="TOC3"/>
            <w:tabs>
              <w:tab w:val="right" w:leader="dot" w:pos="8296"/>
            </w:tabs>
            <w:rPr>
              <w:noProof/>
            </w:rPr>
          </w:pPr>
          <w:hyperlink w:anchor="_Toc94478648" w:history="1">
            <w:r w:rsidRPr="003859E8">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_Toc94478648 \h </w:instrText>
            </w:r>
            <w:r>
              <w:rPr>
                <w:noProof/>
                <w:webHidden/>
              </w:rPr>
            </w:r>
            <w:r>
              <w:rPr>
                <w:noProof/>
                <w:webHidden/>
              </w:rPr>
              <w:fldChar w:fldCharType="separate"/>
            </w:r>
            <w:r>
              <w:rPr>
                <w:noProof/>
                <w:webHidden/>
              </w:rPr>
              <w:t>12</w:t>
            </w:r>
            <w:r>
              <w:rPr>
                <w:noProof/>
                <w:webHidden/>
              </w:rPr>
              <w:fldChar w:fldCharType="end"/>
            </w:r>
          </w:hyperlink>
        </w:p>
        <w:p w14:paraId="7194DF8C" w14:textId="359058B9" w:rsidR="001D54A2" w:rsidRDefault="001D54A2">
          <w:pPr>
            <w:pStyle w:val="TOC3"/>
            <w:tabs>
              <w:tab w:val="right" w:leader="dot" w:pos="8296"/>
            </w:tabs>
            <w:rPr>
              <w:noProof/>
            </w:rPr>
          </w:pPr>
          <w:hyperlink w:anchor="_Toc94478649" w:history="1">
            <w:r w:rsidRPr="003859E8">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_Toc94478649 \h </w:instrText>
            </w:r>
            <w:r>
              <w:rPr>
                <w:noProof/>
                <w:webHidden/>
              </w:rPr>
            </w:r>
            <w:r>
              <w:rPr>
                <w:noProof/>
                <w:webHidden/>
              </w:rPr>
              <w:fldChar w:fldCharType="separate"/>
            </w:r>
            <w:r>
              <w:rPr>
                <w:noProof/>
                <w:webHidden/>
              </w:rPr>
              <w:t>12</w:t>
            </w:r>
            <w:r>
              <w:rPr>
                <w:noProof/>
                <w:webHidden/>
              </w:rPr>
              <w:fldChar w:fldCharType="end"/>
            </w:r>
          </w:hyperlink>
        </w:p>
        <w:p w14:paraId="7750EA47" w14:textId="43D72DD9" w:rsidR="001D54A2" w:rsidRDefault="001D54A2">
          <w:pPr>
            <w:pStyle w:val="TOC3"/>
            <w:tabs>
              <w:tab w:val="right" w:leader="dot" w:pos="8296"/>
            </w:tabs>
            <w:rPr>
              <w:noProof/>
            </w:rPr>
          </w:pPr>
          <w:hyperlink w:anchor="_Toc94478650" w:history="1">
            <w:r w:rsidRPr="003859E8">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_Toc94478650 \h </w:instrText>
            </w:r>
            <w:r>
              <w:rPr>
                <w:noProof/>
                <w:webHidden/>
              </w:rPr>
            </w:r>
            <w:r>
              <w:rPr>
                <w:noProof/>
                <w:webHidden/>
              </w:rPr>
              <w:fldChar w:fldCharType="separate"/>
            </w:r>
            <w:r>
              <w:rPr>
                <w:noProof/>
                <w:webHidden/>
              </w:rPr>
              <w:t>12</w:t>
            </w:r>
            <w:r>
              <w:rPr>
                <w:noProof/>
                <w:webHidden/>
              </w:rPr>
              <w:fldChar w:fldCharType="end"/>
            </w:r>
          </w:hyperlink>
        </w:p>
        <w:p w14:paraId="76389FB3" w14:textId="4FCBC827" w:rsidR="001D54A2" w:rsidRDefault="001D54A2">
          <w:pPr>
            <w:pStyle w:val="TOC1"/>
            <w:tabs>
              <w:tab w:val="left" w:pos="840"/>
              <w:tab w:val="right" w:leader="dot" w:pos="8296"/>
            </w:tabs>
            <w:rPr>
              <w:noProof/>
            </w:rPr>
          </w:pPr>
          <w:hyperlink w:anchor="_Toc94478651" w:history="1">
            <w:r w:rsidRPr="003859E8">
              <w:rPr>
                <w:rStyle w:val="a8"/>
                <w:rFonts w:ascii="黑体" w:eastAsia="黑体" w:hAnsi="黑体"/>
                <w:noProof/>
              </w:rPr>
              <w:t>3.</w:t>
            </w:r>
            <w:r>
              <w:rPr>
                <w:noProof/>
              </w:rPr>
              <w:tab/>
            </w:r>
            <w:r w:rsidRPr="003859E8">
              <w:rPr>
                <w:rStyle w:val="a8"/>
                <w:rFonts w:ascii="黑体" w:eastAsia="黑体" w:hAnsi="黑体"/>
                <w:noProof/>
              </w:rPr>
              <w:t>稳定的分片区块链共识算法</w:t>
            </w:r>
            <w:r>
              <w:rPr>
                <w:noProof/>
                <w:webHidden/>
              </w:rPr>
              <w:tab/>
            </w:r>
            <w:r>
              <w:rPr>
                <w:noProof/>
                <w:webHidden/>
              </w:rPr>
              <w:fldChar w:fldCharType="begin"/>
            </w:r>
            <w:r>
              <w:rPr>
                <w:noProof/>
                <w:webHidden/>
              </w:rPr>
              <w:instrText xml:space="preserve"> PAGEREF _Toc94478651 \h </w:instrText>
            </w:r>
            <w:r>
              <w:rPr>
                <w:noProof/>
                <w:webHidden/>
              </w:rPr>
            </w:r>
            <w:r>
              <w:rPr>
                <w:noProof/>
                <w:webHidden/>
              </w:rPr>
              <w:fldChar w:fldCharType="separate"/>
            </w:r>
            <w:r>
              <w:rPr>
                <w:noProof/>
                <w:webHidden/>
              </w:rPr>
              <w:t>12</w:t>
            </w:r>
            <w:r>
              <w:rPr>
                <w:noProof/>
                <w:webHidden/>
              </w:rPr>
              <w:fldChar w:fldCharType="end"/>
            </w:r>
          </w:hyperlink>
        </w:p>
        <w:p w14:paraId="7553843E" w14:textId="42112A68" w:rsidR="001D54A2" w:rsidRDefault="001D54A2">
          <w:pPr>
            <w:pStyle w:val="TOC2"/>
            <w:tabs>
              <w:tab w:val="left" w:pos="1050"/>
              <w:tab w:val="right" w:leader="dot" w:pos="8296"/>
            </w:tabs>
            <w:rPr>
              <w:noProof/>
            </w:rPr>
          </w:pPr>
          <w:hyperlink w:anchor="_Toc94478652" w:history="1">
            <w:r w:rsidRPr="003859E8">
              <w:rPr>
                <w:rStyle w:val="a8"/>
                <w:rFonts w:ascii="黑体" w:eastAsia="黑体" w:hAnsi="黑体"/>
                <w:noProof/>
              </w:rPr>
              <w:t>3.1</w:t>
            </w:r>
            <w:r>
              <w:rPr>
                <w:noProof/>
              </w:rPr>
              <w:tab/>
            </w:r>
            <w:r w:rsidRPr="003859E8">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_Toc94478652 \h </w:instrText>
            </w:r>
            <w:r>
              <w:rPr>
                <w:noProof/>
                <w:webHidden/>
              </w:rPr>
            </w:r>
            <w:r>
              <w:rPr>
                <w:noProof/>
                <w:webHidden/>
              </w:rPr>
              <w:fldChar w:fldCharType="separate"/>
            </w:r>
            <w:r>
              <w:rPr>
                <w:noProof/>
                <w:webHidden/>
              </w:rPr>
              <w:t>12</w:t>
            </w:r>
            <w:r>
              <w:rPr>
                <w:noProof/>
                <w:webHidden/>
              </w:rPr>
              <w:fldChar w:fldCharType="end"/>
            </w:r>
          </w:hyperlink>
        </w:p>
        <w:p w14:paraId="20054639" w14:textId="7296560D" w:rsidR="001D54A2" w:rsidRDefault="001D54A2">
          <w:pPr>
            <w:pStyle w:val="TOC3"/>
            <w:tabs>
              <w:tab w:val="right" w:leader="dot" w:pos="8296"/>
            </w:tabs>
            <w:rPr>
              <w:noProof/>
            </w:rPr>
          </w:pPr>
          <w:hyperlink w:anchor="_Toc94478653" w:history="1">
            <w:r w:rsidRPr="003859E8">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_Toc94478653 \h </w:instrText>
            </w:r>
            <w:r>
              <w:rPr>
                <w:noProof/>
                <w:webHidden/>
              </w:rPr>
            </w:r>
            <w:r>
              <w:rPr>
                <w:noProof/>
                <w:webHidden/>
              </w:rPr>
              <w:fldChar w:fldCharType="separate"/>
            </w:r>
            <w:r>
              <w:rPr>
                <w:noProof/>
                <w:webHidden/>
              </w:rPr>
              <w:t>13</w:t>
            </w:r>
            <w:r>
              <w:rPr>
                <w:noProof/>
                <w:webHidden/>
              </w:rPr>
              <w:fldChar w:fldCharType="end"/>
            </w:r>
          </w:hyperlink>
        </w:p>
        <w:p w14:paraId="0563AA63" w14:textId="318B8F38" w:rsidR="001D54A2" w:rsidRDefault="001D54A2">
          <w:pPr>
            <w:pStyle w:val="TOC3"/>
            <w:tabs>
              <w:tab w:val="right" w:leader="dot" w:pos="8296"/>
            </w:tabs>
            <w:rPr>
              <w:noProof/>
            </w:rPr>
          </w:pPr>
          <w:hyperlink w:anchor="_Toc94478654" w:history="1">
            <w:r w:rsidRPr="003859E8">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_Toc94478654 \h </w:instrText>
            </w:r>
            <w:r>
              <w:rPr>
                <w:noProof/>
                <w:webHidden/>
              </w:rPr>
            </w:r>
            <w:r>
              <w:rPr>
                <w:noProof/>
                <w:webHidden/>
              </w:rPr>
              <w:fldChar w:fldCharType="separate"/>
            </w:r>
            <w:r>
              <w:rPr>
                <w:noProof/>
                <w:webHidden/>
              </w:rPr>
              <w:t>13</w:t>
            </w:r>
            <w:r>
              <w:rPr>
                <w:noProof/>
                <w:webHidden/>
              </w:rPr>
              <w:fldChar w:fldCharType="end"/>
            </w:r>
          </w:hyperlink>
        </w:p>
        <w:p w14:paraId="5B8C5BD9" w14:textId="6AD2777F" w:rsidR="001D54A2" w:rsidRDefault="001D54A2">
          <w:pPr>
            <w:pStyle w:val="TOC3"/>
            <w:tabs>
              <w:tab w:val="right" w:leader="dot" w:pos="8296"/>
            </w:tabs>
            <w:rPr>
              <w:noProof/>
            </w:rPr>
          </w:pPr>
          <w:hyperlink w:anchor="_Toc94478655" w:history="1">
            <w:r w:rsidRPr="003859E8">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_Toc94478655 \h </w:instrText>
            </w:r>
            <w:r>
              <w:rPr>
                <w:noProof/>
                <w:webHidden/>
              </w:rPr>
            </w:r>
            <w:r>
              <w:rPr>
                <w:noProof/>
                <w:webHidden/>
              </w:rPr>
              <w:fldChar w:fldCharType="separate"/>
            </w:r>
            <w:r>
              <w:rPr>
                <w:noProof/>
                <w:webHidden/>
              </w:rPr>
              <w:t>14</w:t>
            </w:r>
            <w:r>
              <w:rPr>
                <w:noProof/>
                <w:webHidden/>
              </w:rPr>
              <w:fldChar w:fldCharType="end"/>
            </w:r>
          </w:hyperlink>
        </w:p>
        <w:p w14:paraId="32AC8367" w14:textId="328F76BD" w:rsidR="001D54A2" w:rsidRDefault="001D54A2">
          <w:pPr>
            <w:pStyle w:val="TOC2"/>
            <w:tabs>
              <w:tab w:val="right" w:leader="dot" w:pos="8296"/>
            </w:tabs>
            <w:rPr>
              <w:noProof/>
            </w:rPr>
          </w:pPr>
          <w:hyperlink w:anchor="_Toc94478656" w:history="1">
            <w:r w:rsidRPr="003859E8">
              <w:rPr>
                <w:rStyle w:val="a8"/>
                <w:rFonts w:ascii="黑体" w:eastAsia="黑体" w:hAnsi="黑体"/>
                <w:noProof/>
              </w:rPr>
              <w:t>3.2 研究问题</w:t>
            </w:r>
            <w:r>
              <w:rPr>
                <w:noProof/>
                <w:webHidden/>
              </w:rPr>
              <w:tab/>
            </w:r>
            <w:r>
              <w:rPr>
                <w:noProof/>
                <w:webHidden/>
              </w:rPr>
              <w:fldChar w:fldCharType="begin"/>
            </w:r>
            <w:r>
              <w:rPr>
                <w:noProof/>
                <w:webHidden/>
              </w:rPr>
              <w:instrText xml:space="preserve"> PAGEREF _Toc94478656 \h </w:instrText>
            </w:r>
            <w:r>
              <w:rPr>
                <w:noProof/>
                <w:webHidden/>
              </w:rPr>
            </w:r>
            <w:r>
              <w:rPr>
                <w:noProof/>
                <w:webHidden/>
              </w:rPr>
              <w:fldChar w:fldCharType="separate"/>
            </w:r>
            <w:r>
              <w:rPr>
                <w:noProof/>
                <w:webHidden/>
              </w:rPr>
              <w:t>14</w:t>
            </w:r>
            <w:r>
              <w:rPr>
                <w:noProof/>
                <w:webHidden/>
              </w:rPr>
              <w:fldChar w:fldCharType="end"/>
            </w:r>
          </w:hyperlink>
        </w:p>
        <w:p w14:paraId="1F39CBA7" w14:textId="041BC969" w:rsidR="001D54A2" w:rsidRDefault="001D54A2">
          <w:pPr>
            <w:pStyle w:val="TOC2"/>
            <w:tabs>
              <w:tab w:val="right" w:leader="dot" w:pos="8296"/>
            </w:tabs>
            <w:rPr>
              <w:noProof/>
            </w:rPr>
          </w:pPr>
          <w:hyperlink w:anchor="_Toc94478657" w:history="1">
            <w:r w:rsidRPr="003859E8">
              <w:rPr>
                <w:rStyle w:val="a8"/>
                <w:rFonts w:ascii="黑体" w:eastAsia="黑体" w:hAnsi="黑体"/>
                <w:noProof/>
              </w:rPr>
              <w:t>3.3 研究方案</w:t>
            </w:r>
            <w:r>
              <w:rPr>
                <w:noProof/>
                <w:webHidden/>
              </w:rPr>
              <w:tab/>
            </w:r>
            <w:r>
              <w:rPr>
                <w:noProof/>
                <w:webHidden/>
              </w:rPr>
              <w:fldChar w:fldCharType="begin"/>
            </w:r>
            <w:r>
              <w:rPr>
                <w:noProof/>
                <w:webHidden/>
              </w:rPr>
              <w:instrText xml:space="preserve"> PAGEREF _Toc94478657 \h </w:instrText>
            </w:r>
            <w:r>
              <w:rPr>
                <w:noProof/>
                <w:webHidden/>
              </w:rPr>
            </w:r>
            <w:r>
              <w:rPr>
                <w:noProof/>
                <w:webHidden/>
              </w:rPr>
              <w:fldChar w:fldCharType="separate"/>
            </w:r>
            <w:r>
              <w:rPr>
                <w:noProof/>
                <w:webHidden/>
              </w:rPr>
              <w:t>15</w:t>
            </w:r>
            <w:r>
              <w:rPr>
                <w:noProof/>
                <w:webHidden/>
              </w:rPr>
              <w:fldChar w:fldCharType="end"/>
            </w:r>
          </w:hyperlink>
        </w:p>
        <w:p w14:paraId="07469938" w14:textId="1B08863B" w:rsidR="001D54A2" w:rsidRDefault="001D54A2">
          <w:pPr>
            <w:pStyle w:val="TOC3"/>
            <w:tabs>
              <w:tab w:val="right" w:leader="dot" w:pos="8296"/>
            </w:tabs>
            <w:rPr>
              <w:noProof/>
            </w:rPr>
          </w:pPr>
          <w:hyperlink w:anchor="_Toc94478658" w:history="1">
            <w:r w:rsidRPr="003859E8">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_Toc94478658 \h </w:instrText>
            </w:r>
            <w:r>
              <w:rPr>
                <w:noProof/>
                <w:webHidden/>
              </w:rPr>
            </w:r>
            <w:r>
              <w:rPr>
                <w:noProof/>
                <w:webHidden/>
              </w:rPr>
              <w:fldChar w:fldCharType="separate"/>
            </w:r>
            <w:r>
              <w:rPr>
                <w:noProof/>
                <w:webHidden/>
              </w:rPr>
              <w:t>15</w:t>
            </w:r>
            <w:r>
              <w:rPr>
                <w:noProof/>
                <w:webHidden/>
              </w:rPr>
              <w:fldChar w:fldCharType="end"/>
            </w:r>
          </w:hyperlink>
        </w:p>
        <w:p w14:paraId="3A709AC3" w14:textId="3DD3D0F2" w:rsidR="001D54A2" w:rsidRDefault="001D54A2">
          <w:pPr>
            <w:pStyle w:val="TOC3"/>
            <w:tabs>
              <w:tab w:val="right" w:leader="dot" w:pos="8296"/>
            </w:tabs>
            <w:rPr>
              <w:noProof/>
            </w:rPr>
          </w:pPr>
          <w:hyperlink w:anchor="_Toc94478659" w:history="1">
            <w:r w:rsidRPr="003859E8">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_Toc94478659 \h </w:instrText>
            </w:r>
            <w:r>
              <w:rPr>
                <w:noProof/>
                <w:webHidden/>
              </w:rPr>
            </w:r>
            <w:r>
              <w:rPr>
                <w:noProof/>
                <w:webHidden/>
              </w:rPr>
              <w:fldChar w:fldCharType="separate"/>
            </w:r>
            <w:r>
              <w:rPr>
                <w:noProof/>
                <w:webHidden/>
              </w:rPr>
              <w:t>15</w:t>
            </w:r>
            <w:r>
              <w:rPr>
                <w:noProof/>
                <w:webHidden/>
              </w:rPr>
              <w:fldChar w:fldCharType="end"/>
            </w:r>
          </w:hyperlink>
        </w:p>
        <w:p w14:paraId="0CEE0522" w14:textId="098530E1" w:rsidR="001D54A2" w:rsidRDefault="001D54A2">
          <w:pPr>
            <w:pStyle w:val="TOC3"/>
            <w:tabs>
              <w:tab w:val="right" w:leader="dot" w:pos="8296"/>
            </w:tabs>
            <w:rPr>
              <w:noProof/>
            </w:rPr>
          </w:pPr>
          <w:hyperlink w:anchor="_Toc94478660" w:history="1">
            <w:r w:rsidRPr="003859E8">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_Toc94478660 \h </w:instrText>
            </w:r>
            <w:r>
              <w:rPr>
                <w:noProof/>
                <w:webHidden/>
              </w:rPr>
            </w:r>
            <w:r>
              <w:rPr>
                <w:noProof/>
                <w:webHidden/>
              </w:rPr>
              <w:fldChar w:fldCharType="separate"/>
            </w:r>
            <w:r>
              <w:rPr>
                <w:noProof/>
                <w:webHidden/>
              </w:rPr>
              <w:t>17</w:t>
            </w:r>
            <w:r>
              <w:rPr>
                <w:noProof/>
                <w:webHidden/>
              </w:rPr>
              <w:fldChar w:fldCharType="end"/>
            </w:r>
          </w:hyperlink>
        </w:p>
        <w:p w14:paraId="2247981C" w14:textId="7EFA937A" w:rsidR="001D54A2" w:rsidRDefault="001D54A2">
          <w:pPr>
            <w:pStyle w:val="TOC2"/>
            <w:tabs>
              <w:tab w:val="right" w:leader="dot" w:pos="8296"/>
            </w:tabs>
            <w:rPr>
              <w:noProof/>
            </w:rPr>
          </w:pPr>
          <w:hyperlink w:anchor="_Toc94478661" w:history="1">
            <w:r w:rsidRPr="003859E8">
              <w:rPr>
                <w:rStyle w:val="a8"/>
                <w:rFonts w:ascii="黑体" w:eastAsia="黑体" w:hAnsi="黑体"/>
                <w:noProof/>
              </w:rPr>
              <w:t>3.4 仿真实验</w:t>
            </w:r>
            <w:r>
              <w:rPr>
                <w:noProof/>
                <w:webHidden/>
              </w:rPr>
              <w:tab/>
            </w:r>
            <w:r>
              <w:rPr>
                <w:noProof/>
                <w:webHidden/>
              </w:rPr>
              <w:fldChar w:fldCharType="begin"/>
            </w:r>
            <w:r>
              <w:rPr>
                <w:noProof/>
                <w:webHidden/>
              </w:rPr>
              <w:instrText xml:space="preserve"> PAGEREF _Toc94478661 \h </w:instrText>
            </w:r>
            <w:r>
              <w:rPr>
                <w:noProof/>
                <w:webHidden/>
              </w:rPr>
            </w:r>
            <w:r>
              <w:rPr>
                <w:noProof/>
                <w:webHidden/>
              </w:rPr>
              <w:fldChar w:fldCharType="separate"/>
            </w:r>
            <w:r>
              <w:rPr>
                <w:noProof/>
                <w:webHidden/>
              </w:rPr>
              <w:t>17</w:t>
            </w:r>
            <w:r>
              <w:rPr>
                <w:noProof/>
                <w:webHidden/>
              </w:rPr>
              <w:fldChar w:fldCharType="end"/>
            </w:r>
          </w:hyperlink>
        </w:p>
        <w:p w14:paraId="2FA32AD6" w14:textId="4662B122" w:rsidR="001D54A2" w:rsidRDefault="001D54A2">
          <w:pPr>
            <w:pStyle w:val="TOC3"/>
            <w:tabs>
              <w:tab w:val="right" w:leader="dot" w:pos="8296"/>
            </w:tabs>
            <w:rPr>
              <w:noProof/>
            </w:rPr>
          </w:pPr>
          <w:hyperlink w:anchor="_Toc94478662" w:history="1">
            <w:r w:rsidRPr="003859E8">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_Toc94478662 \h </w:instrText>
            </w:r>
            <w:r>
              <w:rPr>
                <w:noProof/>
                <w:webHidden/>
              </w:rPr>
            </w:r>
            <w:r>
              <w:rPr>
                <w:noProof/>
                <w:webHidden/>
              </w:rPr>
              <w:fldChar w:fldCharType="separate"/>
            </w:r>
            <w:r>
              <w:rPr>
                <w:noProof/>
                <w:webHidden/>
              </w:rPr>
              <w:t>17</w:t>
            </w:r>
            <w:r>
              <w:rPr>
                <w:noProof/>
                <w:webHidden/>
              </w:rPr>
              <w:fldChar w:fldCharType="end"/>
            </w:r>
          </w:hyperlink>
        </w:p>
        <w:p w14:paraId="21AF2438" w14:textId="5C29CA4F" w:rsidR="001D54A2" w:rsidRDefault="001D54A2">
          <w:pPr>
            <w:pStyle w:val="TOC3"/>
            <w:tabs>
              <w:tab w:val="right" w:leader="dot" w:pos="8296"/>
            </w:tabs>
            <w:rPr>
              <w:noProof/>
            </w:rPr>
          </w:pPr>
          <w:hyperlink w:anchor="_Toc94478663" w:history="1">
            <w:r w:rsidRPr="003859E8">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_Toc94478663 \h </w:instrText>
            </w:r>
            <w:r>
              <w:rPr>
                <w:noProof/>
                <w:webHidden/>
              </w:rPr>
            </w:r>
            <w:r>
              <w:rPr>
                <w:noProof/>
                <w:webHidden/>
              </w:rPr>
              <w:fldChar w:fldCharType="separate"/>
            </w:r>
            <w:r>
              <w:rPr>
                <w:noProof/>
                <w:webHidden/>
              </w:rPr>
              <w:t>18</w:t>
            </w:r>
            <w:r>
              <w:rPr>
                <w:noProof/>
                <w:webHidden/>
              </w:rPr>
              <w:fldChar w:fldCharType="end"/>
            </w:r>
          </w:hyperlink>
        </w:p>
        <w:p w14:paraId="570D2EF7" w14:textId="273895E6" w:rsidR="001D54A2" w:rsidRDefault="001D54A2">
          <w:pPr>
            <w:pStyle w:val="TOC3"/>
            <w:tabs>
              <w:tab w:val="right" w:leader="dot" w:pos="8296"/>
            </w:tabs>
            <w:rPr>
              <w:noProof/>
            </w:rPr>
          </w:pPr>
          <w:hyperlink w:anchor="_Toc94478664" w:history="1">
            <w:r w:rsidRPr="003859E8">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_Toc94478664 \h </w:instrText>
            </w:r>
            <w:r>
              <w:rPr>
                <w:noProof/>
                <w:webHidden/>
              </w:rPr>
            </w:r>
            <w:r>
              <w:rPr>
                <w:noProof/>
                <w:webHidden/>
              </w:rPr>
              <w:fldChar w:fldCharType="separate"/>
            </w:r>
            <w:r>
              <w:rPr>
                <w:noProof/>
                <w:webHidden/>
              </w:rPr>
              <w:t>18</w:t>
            </w:r>
            <w:r>
              <w:rPr>
                <w:noProof/>
                <w:webHidden/>
              </w:rPr>
              <w:fldChar w:fldCharType="end"/>
            </w:r>
          </w:hyperlink>
        </w:p>
        <w:p w14:paraId="2FCFA388" w14:textId="4B2F4D30" w:rsidR="001D54A2" w:rsidRDefault="001D54A2">
          <w:pPr>
            <w:pStyle w:val="TOC1"/>
            <w:tabs>
              <w:tab w:val="left" w:pos="840"/>
              <w:tab w:val="right" w:leader="dot" w:pos="8296"/>
            </w:tabs>
            <w:rPr>
              <w:noProof/>
            </w:rPr>
          </w:pPr>
          <w:hyperlink w:anchor="_Toc94478665" w:history="1">
            <w:r w:rsidRPr="003859E8">
              <w:rPr>
                <w:rStyle w:val="a8"/>
                <w:rFonts w:ascii="黑体" w:eastAsia="黑体" w:hAnsi="黑体"/>
                <w:noProof/>
              </w:rPr>
              <w:t>4.</w:t>
            </w:r>
            <w:r>
              <w:rPr>
                <w:noProof/>
              </w:rPr>
              <w:tab/>
            </w:r>
            <w:r w:rsidRPr="003859E8">
              <w:rPr>
                <w:rStyle w:val="a8"/>
                <w:rFonts w:ascii="黑体" w:eastAsia="黑体" w:hAnsi="黑体"/>
                <w:noProof/>
              </w:rPr>
              <w:t>基于节点稳定度的DAG区块链共识算法</w:t>
            </w:r>
            <w:r>
              <w:rPr>
                <w:noProof/>
                <w:webHidden/>
              </w:rPr>
              <w:tab/>
            </w:r>
            <w:r>
              <w:rPr>
                <w:noProof/>
                <w:webHidden/>
              </w:rPr>
              <w:fldChar w:fldCharType="begin"/>
            </w:r>
            <w:r>
              <w:rPr>
                <w:noProof/>
                <w:webHidden/>
              </w:rPr>
              <w:instrText xml:space="preserve"> PAGEREF _Toc94478665 \h </w:instrText>
            </w:r>
            <w:r>
              <w:rPr>
                <w:noProof/>
                <w:webHidden/>
              </w:rPr>
            </w:r>
            <w:r>
              <w:rPr>
                <w:noProof/>
                <w:webHidden/>
              </w:rPr>
              <w:fldChar w:fldCharType="separate"/>
            </w:r>
            <w:r>
              <w:rPr>
                <w:noProof/>
                <w:webHidden/>
              </w:rPr>
              <w:t>18</w:t>
            </w:r>
            <w:r>
              <w:rPr>
                <w:noProof/>
                <w:webHidden/>
              </w:rPr>
              <w:fldChar w:fldCharType="end"/>
            </w:r>
          </w:hyperlink>
        </w:p>
        <w:p w14:paraId="4BC15E2A" w14:textId="4CD1A425" w:rsidR="001D54A2" w:rsidRDefault="001D54A2">
          <w:pPr>
            <w:pStyle w:val="TOC2"/>
            <w:tabs>
              <w:tab w:val="left" w:pos="1050"/>
              <w:tab w:val="right" w:leader="dot" w:pos="8296"/>
            </w:tabs>
            <w:rPr>
              <w:noProof/>
            </w:rPr>
          </w:pPr>
          <w:hyperlink w:anchor="_Toc94478666" w:history="1">
            <w:r w:rsidRPr="003859E8">
              <w:rPr>
                <w:rStyle w:val="a8"/>
                <w:rFonts w:ascii="黑体" w:eastAsia="黑体" w:hAnsi="黑体"/>
                <w:noProof/>
              </w:rPr>
              <w:t>4.1</w:t>
            </w:r>
            <w:r>
              <w:rPr>
                <w:noProof/>
              </w:rPr>
              <w:tab/>
            </w:r>
            <w:r w:rsidRPr="003859E8">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_Toc94478666 \h </w:instrText>
            </w:r>
            <w:r>
              <w:rPr>
                <w:noProof/>
                <w:webHidden/>
              </w:rPr>
            </w:r>
            <w:r>
              <w:rPr>
                <w:noProof/>
                <w:webHidden/>
              </w:rPr>
              <w:fldChar w:fldCharType="separate"/>
            </w:r>
            <w:r>
              <w:rPr>
                <w:noProof/>
                <w:webHidden/>
              </w:rPr>
              <w:t>18</w:t>
            </w:r>
            <w:r>
              <w:rPr>
                <w:noProof/>
                <w:webHidden/>
              </w:rPr>
              <w:fldChar w:fldCharType="end"/>
            </w:r>
          </w:hyperlink>
        </w:p>
        <w:p w14:paraId="54464F38" w14:textId="5BF8A7B6" w:rsidR="001D54A2" w:rsidRDefault="001D54A2">
          <w:pPr>
            <w:pStyle w:val="TOC3"/>
            <w:tabs>
              <w:tab w:val="right" w:leader="dot" w:pos="8296"/>
            </w:tabs>
            <w:rPr>
              <w:noProof/>
            </w:rPr>
          </w:pPr>
          <w:hyperlink w:anchor="_Toc94478667" w:history="1">
            <w:r w:rsidRPr="003859E8">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_Toc94478667 \h </w:instrText>
            </w:r>
            <w:r>
              <w:rPr>
                <w:noProof/>
                <w:webHidden/>
              </w:rPr>
            </w:r>
            <w:r>
              <w:rPr>
                <w:noProof/>
                <w:webHidden/>
              </w:rPr>
              <w:fldChar w:fldCharType="separate"/>
            </w:r>
            <w:r>
              <w:rPr>
                <w:noProof/>
                <w:webHidden/>
              </w:rPr>
              <w:t>18</w:t>
            </w:r>
            <w:r>
              <w:rPr>
                <w:noProof/>
                <w:webHidden/>
              </w:rPr>
              <w:fldChar w:fldCharType="end"/>
            </w:r>
          </w:hyperlink>
        </w:p>
        <w:p w14:paraId="2859E8A5" w14:textId="4B79B58F" w:rsidR="001D54A2" w:rsidRDefault="001D54A2">
          <w:pPr>
            <w:pStyle w:val="TOC3"/>
            <w:tabs>
              <w:tab w:val="right" w:leader="dot" w:pos="8296"/>
            </w:tabs>
            <w:rPr>
              <w:noProof/>
            </w:rPr>
          </w:pPr>
          <w:hyperlink w:anchor="_Toc94478668" w:history="1">
            <w:r w:rsidRPr="003859E8">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_Toc94478668 \h </w:instrText>
            </w:r>
            <w:r>
              <w:rPr>
                <w:noProof/>
                <w:webHidden/>
              </w:rPr>
            </w:r>
            <w:r>
              <w:rPr>
                <w:noProof/>
                <w:webHidden/>
              </w:rPr>
              <w:fldChar w:fldCharType="separate"/>
            </w:r>
            <w:r>
              <w:rPr>
                <w:noProof/>
                <w:webHidden/>
              </w:rPr>
              <w:t>19</w:t>
            </w:r>
            <w:r>
              <w:rPr>
                <w:noProof/>
                <w:webHidden/>
              </w:rPr>
              <w:fldChar w:fldCharType="end"/>
            </w:r>
          </w:hyperlink>
        </w:p>
        <w:p w14:paraId="1C3EB87E" w14:textId="6F136BF1" w:rsidR="001D54A2" w:rsidRDefault="001D54A2">
          <w:pPr>
            <w:pStyle w:val="TOC3"/>
            <w:tabs>
              <w:tab w:val="right" w:leader="dot" w:pos="8296"/>
            </w:tabs>
            <w:rPr>
              <w:noProof/>
            </w:rPr>
          </w:pPr>
          <w:hyperlink w:anchor="_Toc94478669" w:history="1">
            <w:r w:rsidRPr="003859E8">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_Toc94478669 \h </w:instrText>
            </w:r>
            <w:r>
              <w:rPr>
                <w:noProof/>
                <w:webHidden/>
              </w:rPr>
            </w:r>
            <w:r>
              <w:rPr>
                <w:noProof/>
                <w:webHidden/>
              </w:rPr>
              <w:fldChar w:fldCharType="separate"/>
            </w:r>
            <w:r>
              <w:rPr>
                <w:noProof/>
                <w:webHidden/>
              </w:rPr>
              <w:t>19</w:t>
            </w:r>
            <w:r>
              <w:rPr>
                <w:noProof/>
                <w:webHidden/>
              </w:rPr>
              <w:fldChar w:fldCharType="end"/>
            </w:r>
          </w:hyperlink>
        </w:p>
        <w:p w14:paraId="2D38763E" w14:textId="3D3B94B4" w:rsidR="001D54A2" w:rsidRDefault="001D54A2">
          <w:pPr>
            <w:pStyle w:val="TOC2"/>
            <w:tabs>
              <w:tab w:val="right" w:leader="dot" w:pos="8296"/>
            </w:tabs>
            <w:rPr>
              <w:noProof/>
            </w:rPr>
          </w:pPr>
          <w:hyperlink w:anchor="_Toc94478670" w:history="1">
            <w:r w:rsidRPr="003859E8">
              <w:rPr>
                <w:rStyle w:val="a8"/>
                <w:rFonts w:ascii="黑体" w:eastAsia="黑体" w:hAnsi="黑体"/>
                <w:noProof/>
              </w:rPr>
              <w:t>4.2 研究问题</w:t>
            </w:r>
            <w:r>
              <w:rPr>
                <w:noProof/>
                <w:webHidden/>
              </w:rPr>
              <w:tab/>
            </w:r>
            <w:r>
              <w:rPr>
                <w:noProof/>
                <w:webHidden/>
              </w:rPr>
              <w:fldChar w:fldCharType="begin"/>
            </w:r>
            <w:r>
              <w:rPr>
                <w:noProof/>
                <w:webHidden/>
              </w:rPr>
              <w:instrText xml:space="preserve"> PAGEREF _Toc94478670 \h </w:instrText>
            </w:r>
            <w:r>
              <w:rPr>
                <w:noProof/>
                <w:webHidden/>
              </w:rPr>
            </w:r>
            <w:r>
              <w:rPr>
                <w:noProof/>
                <w:webHidden/>
              </w:rPr>
              <w:fldChar w:fldCharType="separate"/>
            </w:r>
            <w:r>
              <w:rPr>
                <w:noProof/>
                <w:webHidden/>
              </w:rPr>
              <w:t>19</w:t>
            </w:r>
            <w:r>
              <w:rPr>
                <w:noProof/>
                <w:webHidden/>
              </w:rPr>
              <w:fldChar w:fldCharType="end"/>
            </w:r>
          </w:hyperlink>
        </w:p>
        <w:p w14:paraId="6A1CF267" w14:textId="3AC5D7DF" w:rsidR="001D54A2" w:rsidRDefault="001D54A2">
          <w:pPr>
            <w:pStyle w:val="TOC2"/>
            <w:tabs>
              <w:tab w:val="right" w:leader="dot" w:pos="8296"/>
            </w:tabs>
            <w:rPr>
              <w:noProof/>
            </w:rPr>
          </w:pPr>
          <w:hyperlink w:anchor="_Toc94478671" w:history="1">
            <w:r w:rsidRPr="003859E8">
              <w:rPr>
                <w:rStyle w:val="a8"/>
                <w:rFonts w:ascii="黑体" w:eastAsia="黑体" w:hAnsi="黑体"/>
                <w:noProof/>
              </w:rPr>
              <w:t>4.3 研究方案</w:t>
            </w:r>
            <w:r>
              <w:rPr>
                <w:noProof/>
                <w:webHidden/>
              </w:rPr>
              <w:tab/>
            </w:r>
            <w:r>
              <w:rPr>
                <w:noProof/>
                <w:webHidden/>
              </w:rPr>
              <w:fldChar w:fldCharType="begin"/>
            </w:r>
            <w:r>
              <w:rPr>
                <w:noProof/>
                <w:webHidden/>
              </w:rPr>
              <w:instrText xml:space="preserve"> PAGEREF _Toc94478671 \h </w:instrText>
            </w:r>
            <w:r>
              <w:rPr>
                <w:noProof/>
                <w:webHidden/>
              </w:rPr>
            </w:r>
            <w:r>
              <w:rPr>
                <w:noProof/>
                <w:webHidden/>
              </w:rPr>
              <w:fldChar w:fldCharType="separate"/>
            </w:r>
            <w:r>
              <w:rPr>
                <w:noProof/>
                <w:webHidden/>
              </w:rPr>
              <w:t>20</w:t>
            </w:r>
            <w:r>
              <w:rPr>
                <w:noProof/>
                <w:webHidden/>
              </w:rPr>
              <w:fldChar w:fldCharType="end"/>
            </w:r>
          </w:hyperlink>
        </w:p>
        <w:p w14:paraId="738C3700" w14:textId="7F911C8C" w:rsidR="001D54A2" w:rsidRDefault="001D54A2">
          <w:pPr>
            <w:pStyle w:val="TOC3"/>
            <w:tabs>
              <w:tab w:val="right" w:leader="dot" w:pos="8296"/>
            </w:tabs>
            <w:rPr>
              <w:noProof/>
            </w:rPr>
          </w:pPr>
          <w:hyperlink w:anchor="_Toc94478672" w:history="1">
            <w:r w:rsidRPr="003859E8">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_Toc94478672 \h </w:instrText>
            </w:r>
            <w:r>
              <w:rPr>
                <w:noProof/>
                <w:webHidden/>
              </w:rPr>
            </w:r>
            <w:r>
              <w:rPr>
                <w:noProof/>
                <w:webHidden/>
              </w:rPr>
              <w:fldChar w:fldCharType="separate"/>
            </w:r>
            <w:r>
              <w:rPr>
                <w:noProof/>
                <w:webHidden/>
              </w:rPr>
              <w:t>20</w:t>
            </w:r>
            <w:r>
              <w:rPr>
                <w:noProof/>
                <w:webHidden/>
              </w:rPr>
              <w:fldChar w:fldCharType="end"/>
            </w:r>
          </w:hyperlink>
        </w:p>
        <w:p w14:paraId="6526F62E" w14:textId="0CEF74CB" w:rsidR="001D54A2" w:rsidRDefault="001D54A2">
          <w:pPr>
            <w:pStyle w:val="TOC3"/>
            <w:tabs>
              <w:tab w:val="right" w:leader="dot" w:pos="8296"/>
            </w:tabs>
            <w:rPr>
              <w:noProof/>
            </w:rPr>
          </w:pPr>
          <w:hyperlink w:anchor="_Toc94478673" w:history="1">
            <w:r w:rsidRPr="003859E8">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_Toc94478673 \h </w:instrText>
            </w:r>
            <w:r>
              <w:rPr>
                <w:noProof/>
                <w:webHidden/>
              </w:rPr>
            </w:r>
            <w:r>
              <w:rPr>
                <w:noProof/>
                <w:webHidden/>
              </w:rPr>
              <w:fldChar w:fldCharType="separate"/>
            </w:r>
            <w:r>
              <w:rPr>
                <w:noProof/>
                <w:webHidden/>
              </w:rPr>
              <w:t>20</w:t>
            </w:r>
            <w:r>
              <w:rPr>
                <w:noProof/>
                <w:webHidden/>
              </w:rPr>
              <w:fldChar w:fldCharType="end"/>
            </w:r>
          </w:hyperlink>
        </w:p>
        <w:p w14:paraId="22BF343B" w14:textId="5C1B6C03" w:rsidR="001D54A2" w:rsidRDefault="001D54A2">
          <w:pPr>
            <w:pStyle w:val="TOC3"/>
            <w:tabs>
              <w:tab w:val="right" w:leader="dot" w:pos="8296"/>
            </w:tabs>
            <w:rPr>
              <w:noProof/>
            </w:rPr>
          </w:pPr>
          <w:hyperlink w:anchor="_Toc94478674" w:history="1">
            <w:r w:rsidRPr="003859E8">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_Toc94478674 \h </w:instrText>
            </w:r>
            <w:r>
              <w:rPr>
                <w:noProof/>
                <w:webHidden/>
              </w:rPr>
            </w:r>
            <w:r>
              <w:rPr>
                <w:noProof/>
                <w:webHidden/>
              </w:rPr>
              <w:fldChar w:fldCharType="separate"/>
            </w:r>
            <w:r>
              <w:rPr>
                <w:noProof/>
                <w:webHidden/>
              </w:rPr>
              <w:t>22</w:t>
            </w:r>
            <w:r>
              <w:rPr>
                <w:noProof/>
                <w:webHidden/>
              </w:rPr>
              <w:fldChar w:fldCharType="end"/>
            </w:r>
          </w:hyperlink>
        </w:p>
        <w:p w14:paraId="1C437608" w14:textId="41E79E6D" w:rsidR="001D54A2" w:rsidRDefault="001D54A2">
          <w:pPr>
            <w:pStyle w:val="TOC2"/>
            <w:tabs>
              <w:tab w:val="right" w:leader="dot" w:pos="8296"/>
            </w:tabs>
            <w:rPr>
              <w:noProof/>
            </w:rPr>
          </w:pPr>
          <w:hyperlink w:anchor="_Toc94478675" w:history="1">
            <w:r w:rsidRPr="003859E8">
              <w:rPr>
                <w:rStyle w:val="a8"/>
                <w:rFonts w:ascii="黑体" w:eastAsia="黑体" w:hAnsi="黑体"/>
                <w:noProof/>
              </w:rPr>
              <w:t>4.4 仿真实验</w:t>
            </w:r>
            <w:r>
              <w:rPr>
                <w:noProof/>
                <w:webHidden/>
              </w:rPr>
              <w:tab/>
            </w:r>
            <w:r>
              <w:rPr>
                <w:noProof/>
                <w:webHidden/>
              </w:rPr>
              <w:fldChar w:fldCharType="begin"/>
            </w:r>
            <w:r>
              <w:rPr>
                <w:noProof/>
                <w:webHidden/>
              </w:rPr>
              <w:instrText xml:space="preserve"> PAGEREF _Toc94478675 \h </w:instrText>
            </w:r>
            <w:r>
              <w:rPr>
                <w:noProof/>
                <w:webHidden/>
              </w:rPr>
            </w:r>
            <w:r>
              <w:rPr>
                <w:noProof/>
                <w:webHidden/>
              </w:rPr>
              <w:fldChar w:fldCharType="separate"/>
            </w:r>
            <w:r>
              <w:rPr>
                <w:noProof/>
                <w:webHidden/>
              </w:rPr>
              <w:t>23</w:t>
            </w:r>
            <w:r>
              <w:rPr>
                <w:noProof/>
                <w:webHidden/>
              </w:rPr>
              <w:fldChar w:fldCharType="end"/>
            </w:r>
          </w:hyperlink>
        </w:p>
        <w:p w14:paraId="6313C607" w14:textId="177A986B" w:rsidR="001D54A2" w:rsidRDefault="001D54A2">
          <w:pPr>
            <w:pStyle w:val="TOC3"/>
            <w:tabs>
              <w:tab w:val="right" w:leader="dot" w:pos="8296"/>
            </w:tabs>
            <w:rPr>
              <w:noProof/>
            </w:rPr>
          </w:pPr>
          <w:hyperlink w:anchor="_Toc94478676" w:history="1">
            <w:r w:rsidRPr="003859E8">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_Toc94478676 \h </w:instrText>
            </w:r>
            <w:r>
              <w:rPr>
                <w:noProof/>
                <w:webHidden/>
              </w:rPr>
            </w:r>
            <w:r>
              <w:rPr>
                <w:noProof/>
                <w:webHidden/>
              </w:rPr>
              <w:fldChar w:fldCharType="separate"/>
            </w:r>
            <w:r>
              <w:rPr>
                <w:noProof/>
                <w:webHidden/>
              </w:rPr>
              <w:t>23</w:t>
            </w:r>
            <w:r>
              <w:rPr>
                <w:noProof/>
                <w:webHidden/>
              </w:rPr>
              <w:fldChar w:fldCharType="end"/>
            </w:r>
          </w:hyperlink>
        </w:p>
        <w:p w14:paraId="08A0F26F" w14:textId="41DE9FD4" w:rsidR="001D54A2" w:rsidRDefault="001D54A2">
          <w:pPr>
            <w:pStyle w:val="TOC3"/>
            <w:tabs>
              <w:tab w:val="right" w:leader="dot" w:pos="8296"/>
            </w:tabs>
            <w:rPr>
              <w:noProof/>
            </w:rPr>
          </w:pPr>
          <w:hyperlink w:anchor="_Toc94478677" w:history="1">
            <w:r w:rsidRPr="003859E8">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_Toc94478677 \h </w:instrText>
            </w:r>
            <w:r>
              <w:rPr>
                <w:noProof/>
                <w:webHidden/>
              </w:rPr>
            </w:r>
            <w:r>
              <w:rPr>
                <w:noProof/>
                <w:webHidden/>
              </w:rPr>
              <w:fldChar w:fldCharType="separate"/>
            </w:r>
            <w:r>
              <w:rPr>
                <w:noProof/>
                <w:webHidden/>
              </w:rPr>
              <w:t>23</w:t>
            </w:r>
            <w:r>
              <w:rPr>
                <w:noProof/>
                <w:webHidden/>
              </w:rPr>
              <w:fldChar w:fldCharType="end"/>
            </w:r>
          </w:hyperlink>
        </w:p>
        <w:p w14:paraId="2181316A" w14:textId="2F5A3ACE" w:rsidR="001D54A2" w:rsidRDefault="001D54A2">
          <w:pPr>
            <w:pStyle w:val="TOC3"/>
            <w:tabs>
              <w:tab w:val="right" w:leader="dot" w:pos="8296"/>
            </w:tabs>
            <w:rPr>
              <w:noProof/>
            </w:rPr>
          </w:pPr>
          <w:hyperlink w:anchor="_Toc94478678" w:history="1">
            <w:r w:rsidRPr="003859E8">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_Toc94478678 \h </w:instrText>
            </w:r>
            <w:r>
              <w:rPr>
                <w:noProof/>
                <w:webHidden/>
              </w:rPr>
            </w:r>
            <w:r>
              <w:rPr>
                <w:noProof/>
                <w:webHidden/>
              </w:rPr>
              <w:fldChar w:fldCharType="separate"/>
            </w:r>
            <w:r>
              <w:rPr>
                <w:noProof/>
                <w:webHidden/>
              </w:rPr>
              <w:t>23</w:t>
            </w:r>
            <w:r>
              <w:rPr>
                <w:noProof/>
                <w:webHidden/>
              </w:rPr>
              <w:fldChar w:fldCharType="end"/>
            </w:r>
          </w:hyperlink>
        </w:p>
        <w:p w14:paraId="745185F9" w14:textId="450AE74A" w:rsidR="001D54A2" w:rsidRDefault="001D54A2">
          <w:pPr>
            <w:pStyle w:val="TOC1"/>
            <w:tabs>
              <w:tab w:val="left" w:pos="840"/>
              <w:tab w:val="right" w:leader="dot" w:pos="8296"/>
            </w:tabs>
            <w:rPr>
              <w:noProof/>
            </w:rPr>
          </w:pPr>
          <w:hyperlink w:anchor="_Toc94478679" w:history="1">
            <w:r w:rsidRPr="003859E8">
              <w:rPr>
                <w:rStyle w:val="a8"/>
                <w:rFonts w:ascii="黑体" w:eastAsia="黑体" w:hAnsi="黑体"/>
                <w:noProof/>
              </w:rPr>
              <w:t>5.</w:t>
            </w:r>
            <w:r>
              <w:rPr>
                <w:noProof/>
              </w:rPr>
              <w:tab/>
            </w:r>
            <w:r w:rsidRPr="003859E8">
              <w:rPr>
                <w:rStyle w:val="a8"/>
                <w:rFonts w:ascii="黑体" w:eastAsia="黑体" w:hAnsi="黑体"/>
                <w:noProof/>
              </w:rPr>
              <w:t>接下来主要的工作</w:t>
            </w:r>
            <w:r>
              <w:rPr>
                <w:noProof/>
                <w:webHidden/>
              </w:rPr>
              <w:tab/>
            </w:r>
            <w:r>
              <w:rPr>
                <w:noProof/>
                <w:webHidden/>
              </w:rPr>
              <w:fldChar w:fldCharType="begin"/>
            </w:r>
            <w:r>
              <w:rPr>
                <w:noProof/>
                <w:webHidden/>
              </w:rPr>
              <w:instrText xml:space="preserve"> PAGEREF _Toc94478679 \h </w:instrText>
            </w:r>
            <w:r>
              <w:rPr>
                <w:noProof/>
                <w:webHidden/>
              </w:rPr>
            </w:r>
            <w:r>
              <w:rPr>
                <w:noProof/>
                <w:webHidden/>
              </w:rPr>
              <w:fldChar w:fldCharType="separate"/>
            </w:r>
            <w:r>
              <w:rPr>
                <w:noProof/>
                <w:webHidden/>
              </w:rPr>
              <w:t>23</w:t>
            </w:r>
            <w:r>
              <w:rPr>
                <w:noProof/>
                <w:webHidden/>
              </w:rPr>
              <w:fldChar w:fldCharType="end"/>
            </w:r>
          </w:hyperlink>
        </w:p>
        <w:p w14:paraId="768D92D2" w14:textId="1E07BA87" w:rsidR="001D54A2" w:rsidRDefault="001D54A2">
          <w:pPr>
            <w:pStyle w:val="TOC2"/>
            <w:tabs>
              <w:tab w:val="right" w:leader="dot" w:pos="8296"/>
            </w:tabs>
            <w:rPr>
              <w:noProof/>
            </w:rPr>
          </w:pPr>
          <w:hyperlink w:anchor="_Toc94478680" w:history="1">
            <w:r w:rsidRPr="003859E8">
              <w:rPr>
                <w:rStyle w:val="a8"/>
                <w:rFonts w:ascii="黑体" w:eastAsia="黑体" w:hAnsi="黑体"/>
                <w:noProof/>
              </w:rPr>
              <w:t>5.1 节点自启机制</w:t>
            </w:r>
            <w:r>
              <w:rPr>
                <w:noProof/>
                <w:webHidden/>
              </w:rPr>
              <w:tab/>
            </w:r>
            <w:r>
              <w:rPr>
                <w:noProof/>
                <w:webHidden/>
              </w:rPr>
              <w:fldChar w:fldCharType="begin"/>
            </w:r>
            <w:r>
              <w:rPr>
                <w:noProof/>
                <w:webHidden/>
              </w:rPr>
              <w:instrText xml:space="preserve"> PAGEREF _Toc94478680 \h </w:instrText>
            </w:r>
            <w:r>
              <w:rPr>
                <w:noProof/>
                <w:webHidden/>
              </w:rPr>
            </w:r>
            <w:r>
              <w:rPr>
                <w:noProof/>
                <w:webHidden/>
              </w:rPr>
              <w:fldChar w:fldCharType="separate"/>
            </w:r>
            <w:r>
              <w:rPr>
                <w:noProof/>
                <w:webHidden/>
              </w:rPr>
              <w:t>23</w:t>
            </w:r>
            <w:r>
              <w:rPr>
                <w:noProof/>
                <w:webHidden/>
              </w:rPr>
              <w:fldChar w:fldCharType="end"/>
            </w:r>
          </w:hyperlink>
        </w:p>
        <w:p w14:paraId="30467BC0" w14:textId="1C78CFFF" w:rsidR="001D54A2" w:rsidRDefault="001D54A2">
          <w:pPr>
            <w:pStyle w:val="TOC2"/>
            <w:tabs>
              <w:tab w:val="right" w:leader="dot" w:pos="8296"/>
            </w:tabs>
            <w:rPr>
              <w:noProof/>
            </w:rPr>
          </w:pPr>
          <w:hyperlink w:anchor="_Toc94478681" w:history="1">
            <w:r w:rsidRPr="003859E8">
              <w:rPr>
                <w:rStyle w:val="a8"/>
                <w:rFonts w:ascii="黑体" w:eastAsia="黑体" w:hAnsi="黑体"/>
                <w:noProof/>
              </w:rPr>
              <w:t>5.2 基于稳定度的节点选举</w:t>
            </w:r>
            <w:r>
              <w:rPr>
                <w:noProof/>
                <w:webHidden/>
              </w:rPr>
              <w:tab/>
            </w:r>
            <w:r>
              <w:rPr>
                <w:noProof/>
                <w:webHidden/>
              </w:rPr>
              <w:fldChar w:fldCharType="begin"/>
            </w:r>
            <w:r>
              <w:rPr>
                <w:noProof/>
                <w:webHidden/>
              </w:rPr>
              <w:instrText xml:space="preserve"> PAGEREF _Toc94478681 \h </w:instrText>
            </w:r>
            <w:r>
              <w:rPr>
                <w:noProof/>
                <w:webHidden/>
              </w:rPr>
            </w:r>
            <w:r>
              <w:rPr>
                <w:noProof/>
                <w:webHidden/>
              </w:rPr>
              <w:fldChar w:fldCharType="separate"/>
            </w:r>
            <w:r>
              <w:rPr>
                <w:noProof/>
                <w:webHidden/>
              </w:rPr>
              <w:t>24</w:t>
            </w:r>
            <w:r>
              <w:rPr>
                <w:noProof/>
                <w:webHidden/>
              </w:rPr>
              <w:fldChar w:fldCharType="end"/>
            </w:r>
          </w:hyperlink>
        </w:p>
        <w:p w14:paraId="1B06392A" w14:textId="760F40FB" w:rsidR="001D54A2" w:rsidRDefault="001D54A2">
          <w:pPr>
            <w:pStyle w:val="TOC2"/>
            <w:tabs>
              <w:tab w:val="right" w:leader="dot" w:pos="8296"/>
            </w:tabs>
            <w:rPr>
              <w:noProof/>
            </w:rPr>
          </w:pPr>
          <w:hyperlink w:anchor="_Toc94478682" w:history="1">
            <w:r w:rsidRPr="003859E8">
              <w:rPr>
                <w:rStyle w:val="a8"/>
                <w:rFonts w:ascii="黑体" w:eastAsia="黑体" w:hAnsi="黑体"/>
                <w:noProof/>
              </w:rPr>
              <w:t>5.3 门限签名机制的原理</w:t>
            </w:r>
            <w:r>
              <w:rPr>
                <w:noProof/>
                <w:webHidden/>
              </w:rPr>
              <w:tab/>
            </w:r>
            <w:r>
              <w:rPr>
                <w:noProof/>
                <w:webHidden/>
              </w:rPr>
              <w:fldChar w:fldCharType="begin"/>
            </w:r>
            <w:r>
              <w:rPr>
                <w:noProof/>
                <w:webHidden/>
              </w:rPr>
              <w:instrText xml:space="preserve"> PAGEREF _Toc94478682 \h </w:instrText>
            </w:r>
            <w:r>
              <w:rPr>
                <w:noProof/>
                <w:webHidden/>
              </w:rPr>
            </w:r>
            <w:r>
              <w:rPr>
                <w:noProof/>
                <w:webHidden/>
              </w:rPr>
              <w:fldChar w:fldCharType="separate"/>
            </w:r>
            <w:r>
              <w:rPr>
                <w:noProof/>
                <w:webHidden/>
              </w:rPr>
              <w:t>25</w:t>
            </w:r>
            <w:r>
              <w:rPr>
                <w:noProof/>
                <w:webHidden/>
              </w:rPr>
              <w:fldChar w:fldCharType="end"/>
            </w:r>
          </w:hyperlink>
        </w:p>
        <w:p w14:paraId="58CBAD83" w14:textId="4EAF9A9A" w:rsidR="001D54A2" w:rsidRDefault="001D54A2">
          <w:pPr>
            <w:pStyle w:val="TOC2"/>
            <w:tabs>
              <w:tab w:val="right" w:leader="dot" w:pos="8296"/>
            </w:tabs>
            <w:rPr>
              <w:noProof/>
            </w:rPr>
          </w:pPr>
          <w:hyperlink w:anchor="_Toc94478683" w:history="1">
            <w:r w:rsidRPr="003859E8">
              <w:rPr>
                <w:rStyle w:val="a8"/>
                <w:rFonts w:ascii="黑体" w:eastAsia="黑体" w:hAnsi="黑体"/>
                <w:noProof/>
              </w:rPr>
              <w:t>5.4 可验证随机函数的原理</w:t>
            </w:r>
            <w:r>
              <w:rPr>
                <w:noProof/>
                <w:webHidden/>
              </w:rPr>
              <w:tab/>
            </w:r>
            <w:r>
              <w:rPr>
                <w:noProof/>
                <w:webHidden/>
              </w:rPr>
              <w:fldChar w:fldCharType="begin"/>
            </w:r>
            <w:r>
              <w:rPr>
                <w:noProof/>
                <w:webHidden/>
              </w:rPr>
              <w:instrText xml:space="preserve"> PAGEREF _Toc94478683 \h </w:instrText>
            </w:r>
            <w:r>
              <w:rPr>
                <w:noProof/>
                <w:webHidden/>
              </w:rPr>
            </w:r>
            <w:r>
              <w:rPr>
                <w:noProof/>
                <w:webHidden/>
              </w:rPr>
              <w:fldChar w:fldCharType="separate"/>
            </w:r>
            <w:r>
              <w:rPr>
                <w:noProof/>
                <w:webHidden/>
              </w:rPr>
              <w:t>28</w:t>
            </w:r>
            <w:r>
              <w:rPr>
                <w:noProof/>
                <w:webHidden/>
              </w:rPr>
              <w:fldChar w:fldCharType="end"/>
            </w:r>
          </w:hyperlink>
        </w:p>
        <w:p w14:paraId="1587A5AC" w14:textId="18CC6FB5" w:rsidR="001840F8" w:rsidRDefault="001840F8">
          <w:r>
            <w:rPr>
              <w:b/>
              <w:bCs/>
              <w:lang w:val="zh-CN"/>
            </w:rPr>
            <w:fldChar w:fldCharType="end"/>
          </w:r>
        </w:p>
      </w:sdtContent>
    </w:sdt>
    <w:p w14:paraId="1612FC5A" w14:textId="77777777" w:rsidR="001D54A2" w:rsidRDefault="001D54A2">
      <w:pPr>
        <w:widowControl/>
        <w:jc w:val="left"/>
        <w:rPr>
          <w:rFonts w:ascii="宋体" w:eastAsia="宋体" w:hAnsi="宋体"/>
          <w:sz w:val="24"/>
          <w:szCs w:val="24"/>
        </w:rPr>
      </w:pPr>
      <w:r>
        <w:rPr>
          <w:rFonts w:ascii="宋体" w:eastAsia="宋体" w:hAnsi="宋体"/>
          <w:sz w:val="24"/>
          <w:szCs w:val="24"/>
        </w:rPr>
        <w:br w:type="page"/>
      </w:r>
    </w:p>
    <w:p w14:paraId="5B196887" w14:textId="0543D36F"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w:t>
      </w:r>
      <w:del w:id="0" w:author="xiu_hainu@163.com" w:date="2022-01-30T21:40:00Z">
        <w:r w:rsidRPr="00B64B11" w:rsidDel="003A517F">
          <w:rPr>
            <w:rFonts w:ascii="宋体" w:eastAsia="宋体" w:hAnsi="宋体" w:hint="eastAsia"/>
            <w:sz w:val="24"/>
            <w:szCs w:val="24"/>
          </w:rPr>
          <w:delText>相关</w:delText>
        </w:r>
      </w:del>
      <w:r w:rsidRPr="00B64B11">
        <w:rPr>
          <w:rFonts w:ascii="宋体" w:eastAsia="宋体" w:hAnsi="宋体" w:hint="eastAsia"/>
          <w:sz w:val="24"/>
          <w:szCs w:val="24"/>
        </w:rPr>
        <w:t>的小论文，</w:t>
      </w:r>
      <w:del w:id="1" w:author="xiu_hainu@163.com" w:date="2022-01-30T21:40:00Z">
        <w:r w:rsidRPr="00B64B11" w:rsidDel="003A517F">
          <w:rPr>
            <w:rFonts w:ascii="宋体" w:eastAsia="宋体" w:hAnsi="宋体" w:hint="eastAsia"/>
            <w:sz w:val="24"/>
            <w:szCs w:val="24"/>
          </w:rPr>
          <w:delText>工作</w:delText>
        </w:r>
      </w:del>
      <w:r w:rsidRPr="00B64B11">
        <w:rPr>
          <w:rFonts w:ascii="宋体" w:eastAsia="宋体" w:hAnsi="宋体" w:hint="eastAsia"/>
          <w:sz w:val="24"/>
          <w:szCs w:val="24"/>
        </w:rPr>
        <w:t>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2" w:name="_Toc94478623"/>
      <w:r w:rsidRPr="00276301">
        <w:rPr>
          <w:rFonts w:ascii="黑体" w:eastAsia="黑体" w:hAnsi="黑体" w:hint="eastAsia"/>
          <w:sz w:val="32"/>
          <w:szCs w:val="32"/>
        </w:rPr>
        <w:t>基于节点稳定度的区块链共识算法</w:t>
      </w:r>
      <w:bookmarkEnd w:id="2"/>
    </w:p>
    <w:p w14:paraId="1AF47CD0" w14:textId="6448549E" w:rsidR="00C72125" w:rsidRDefault="00C72125" w:rsidP="00B478FA">
      <w:pPr>
        <w:pStyle w:val="2"/>
        <w:numPr>
          <w:ilvl w:val="1"/>
          <w:numId w:val="1"/>
        </w:numPr>
        <w:rPr>
          <w:rFonts w:ascii="黑体" w:eastAsia="黑体" w:hAnsi="黑体"/>
          <w:sz w:val="28"/>
          <w:szCs w:val="28"/>
        </w:rPr>
      </w:pPr>
      <w:bookmarkStart w:id="3" w:name="_Toc94478624"/>
      <w:r w:rsidRPr="00B64B11">
        <w:rPr>
          <w:rFonts w:ascii="黑体" w:eastAsia="黑体" w:hAnsi="黑体" w:hint="eastAsia"/>
          <w:sz w:val="28"/>
          <w:szCs w:val="28"/>
        </w:rPr>
        <w:t>模型假设</w:t>
      </w:r>
      <w:bookmarkEnd w:id="3"/>
    </w:p>
    <w:p w14:paraId="50FE9C58" w14:textId="2729FB2B" w:rsidR="00D5743A" w:rsidRDefault="00082C69"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E40B47">
        <w:rPr>
          <w:rFonts w:ascii="宋体" w:eastAsia="宋体" w:hAnsi="宋体" w:hint="eastAsia"/>
          <w:sz w:val="24"/>
          <w:szCs w:val="24"/>
        </w:rPr>
        <w:t>简单描述</w:t>
      </w:r>
      <w:r w:rsidR="00E024FF">
        <w:rPr>
          <w:rFonts w:ascii="宋体" w:eastAsia="宋体" w:hAnsi="宋体" w:hint="eastAsia"/>
          <w:sz w:val="24"/>
          <w:szCs w:val="24"/>
        </w:rPr>
        <w:t>：（</w:t>
      </w:r>
      <w:r w:rsidR="00D01976">
        <w:rPr>
          <w:rFonts w:ascii="宋体" w:eastAsia="宋体" w:hAnsi="宋体" w:hint="eastAsia"/>
          <w:sz w:val="24"/>
          <w:szCs w:val="24"/>
        </w:rPr>
        <w:t>一</w:t>
      </w:r>
      <w:r w:rsidR="00E024FF">
        <w:rPr>
          <w:rFonts w:ascii="宋体" w:eastAsia="宋体" w:hAnsi="宋体" w:hint="eastAsia"/>
          <w:sz w:val="24"/>
          <w:szCs w:val="24"/>
        </w:rPr>
        <w:t>）</w:t>
      </w:r>
      <w:r>
        <w:rPr>
          <w:rFonts w:ascii="宋体" w:eastAsia="宋体" w:hAnsi="宋体" w:hint="eastAsia"/>
          <w:sz w:val="24"/>
          <w:szCs w:val="24"/>
        </w:rPr>
        <w:t>区块链模型</w:t>
      </w:r>
      <w:r w:rsidR="00E40B47">
        <w:rPr>
          <w:rFonts w:ascii="宋体" w:eastAsia="宋体" w:hAnsi="宋体" w:hint="eastAsia"/>
          <w:sz w:val="24"/>
          <w:szCs w:val="24"/>
        </w:rPr>
        <w:t>，包括</w:t>
      </w:r>
      <w:r w:rsidR="00E024FF">
        <w:rPr>
          <w:rFonts w:ascii="宋体" w:eastAsia="宋体" w:hAnsi="宋体" w:hint="eastAsia"/>
          <w:sz w:val="24"/>
          <w:szCs w:val="24"/>
        </w:rPr>
        <w:t>节点之间的网络结构和特征、区块结构、存储结构</w:t>
      </w:r>
      <w:r w:rsidR="00A679BA">
        <w:rPr>
          <w:rFonts w:ascii="宋体" w:eastAsia="宋体" w:hAnsi="宋体" w:hint="eastAsia"/>
          <w:sz w:val="24"/>
          <w:szCs w:val="24"/>
        </w:rPr>
        <w:t>等</w:t>
      </w:r>
      <w:r w:rsidR="00E024FF">
        <w:rPr>
          <w:rFonts w:ascii="宋体" w:eastAsia="宋体" w:hAnsi="宋体" w:hint="eastAsia"/>
          <w:sz w:val="24"/>
          <w:szCs w:val="24"/>
        </w:rPr>
        <w:t>，</w:t>
      </w:r>
      <w:r w:rsidR="00E40B47">
        <w:rPr>
          <w:rFonts w:ascii="宋体" w:eastAsia="宋体" w:hAnsi="宋体" w:hint="eastAsia"/>
          <w:sz w:val="24"/>
          <w:szCs w:val="24"/>
        </w:rPr>
        <w:t>例如，节点通信模型（</w:t>
      </w:r>
      <w:r w:rsidR="00E40B47">
        <w:rPr>
          <w:rFonts w:ascii="宋体" w:eastAsia="宋体" w:hAnsi="宋体" w:hint="eastAsia"/>
          <w:sz w:val="24"/>
          <w:szCs w:val="24"/>
        </w:rPr>
        <w:t>节点拓扑</w:t>
      </w:r>
      <w:r w:rsidR="00E40B47">
        <w:rPr>
          <w:rFonts w:ascii="宋体" w:eastAsia="宋体" w:hAnsi="宋体" w:hint="eastAsia"/>
          <w:sz w:val="24"/>
          <w:szCs w:val="24"/>
        </w:rPr>
        <w:t>或</w:t>
      </w:r>
      <w:r w:rsidR="00E40B47">
        <w:rPr>
          <w:rFonts w:ascii="宋体" w:eastAsia="宋体" w:hAnsi="宋体" w:hint="eastAsia"/>
          <w:sz w:val="24"/>
          <w:szCs w:val="24"/>
        </w:rPr>
        <w:t>路由结构、</w:t>
      </w:r>
      <w:r w:rsidR="00D01976">
        <w:rPr>
          <w:rFonts w:ascii="宋体" w:eastAsia="宋体" w:hAnsi="宋体" w:hint="eastAsia"/>
          <w:sz w:val="24"/>
          <w:szCs w:val="24"/>
        </w:rPr>
        <w:t>信噪比模型等</w:t>
      </w:r>
      <w:r w:rsidR="00E40B47">
        <w:rPr>
          <w:rFonts w:ascii="宋体" w:eastAsia="宋体" w:hAnsi="宋体" w:hint="eastAsia"/>
          <w:sz w:val="24"/>
          <w:szCs w:val="24"/>
        </w:rPr>
        <w:t>）</w:t>
      </w:r>
      <w:r w:rsidR="00E024FF">
        <w:rPr>
          <w:rFonts w:ascii="宋体" w:eastAsia="宋体" w:hAnsi="宋体" w:hint="eastAsia"/>
          <w:sz w:val="24"/>
          <w:szCs w:val="24"/>
        </w:rPr>
        <w:t>、</w:t>
      </w:r>
      <w:r w:rsidR="00D01976">
        <w:rPr>
          <w:rFonts w:ascii="宋体" w:eastAsia="宋体" w:hAnsi="宋体" w:hint="eastAsia"/>
          <w:sz w:val="24"/>
          <w:szCs w:val="24"/>
        </w:rPr>
        <w:t>区块链存储模型（</w:t>
      </w:r>
      <w:r w:rsidR="00E024FF">
        <w:rPr>
          <w:rFonts w:ascii="宋体" w:eastAsia="宋体" w:hAnsi="宋体" w:hint="eastAsia"/>
          <w:sz w:val="24"/>
          <w:szCs w:val="24"/>
        </w:rPr>
        <w:t>链式</w:t>
      </w:r>
      <w:r w:rsidR="00D01976">
        <w:rPr>
          <w:rFonts w:ascii="宋体" w:eastAsia="宋体" w:hAnsi="宋体" w:hint="eastAsia"/>
          <w:sz w:val="24"/>
          <w:szCs w:val="24"/>
        </w:rPr>
        <w:t>、</w:t>
      </w:r>
      <w:r w:rsidR="00E024FF">
        <w:rPr>
          <w:rFonts w:ascii="宋体" w:eastAsia="宋体" w:hAnsi="宋体" w:hint="eastAsia"/>
          <w:sz w:val="24"/>
          <w:szCs w:val="24"/>
        </w:rPr>
        <w:t>DAG</w:t>
      </w:r>
      <w:r w:rsidR="00D01976">
        <w:rPr>
          <w:rFonts w:ascii="宋体" w:eastAsia="宋体" w:hAnsi="宋体" w:hint="eastAsia"/>
          <w:sz w:val="24"/>
          <w:szCs w:val="24"/>
        </w:rPr>
        <w:t>、…）</w:t>
      </w:r>
      <w:r w:rsidR="00E024FF">
        <w:rPr>
          <w:rFonts w:ascii="宋体" w:eastAsia="宋体" w:hAnsi="宋体" w:hint="eastAsia"/>
          <w:sz w:val="24"/>
          <w:szCs w:val="24"/>
        </w:rPr>
        <w:t>等；（</w:t>
      </w:r>
      <w:r w:rsidR="00D01976">
        <w:rPr>
          <w:rFonts w:ascii="宋体" w:eastAsia="宋体" w:hAnsi="宋体" w:hint="eastAsia"/>
          <w:sz w:val="24"/>
          <w:szCs w:val="24"/>
        </w:rPr>
        <w:t>二</w:t>
      </w:r>
      <w:r w:rsidR="00E024FF">
        <w:rPr>
          <w:rFonts w:ascii="宋体" w:eastAsia="宋体" w:hAnsi="宋体" w:hint="eastAsia"/>
          <w:sz w:val="24"/>
          <w:szCs w:val="24"/>
        </w:rPr>
        <w:t>）区块生成过程</w:t>
      </w:r>
      <w:r w:rsidR="00D01976">
        <w:rPr>
          <w:rFonts w:ascii="宋体" w:eastAsia="宋体" w:hAnsi="宋体" w:hint="eastAsia"/>
          <w:sz w:val="24"/>
          <w:szCs w:val="24"/>
        </w:rPr>
        <w:t>，包括交易打包、区块生成（包括共识）、区块上链等过程</w:t>
      </w:r>
      <w:r w:rsidR="009763BB">
        <w:rPr>
          <w:rFonts w:ascii="宋体" w:eastAsia="宋体" w:hAnsi="宋体" w:hint="eastAsia"/>
          <w:sz w:val="24"/>
          <w:szCs w:val="24"/>
        </w:rPr>
        <w:t>；（三）</w:t>
      </w:r>
      <w:r w:rsidR="0085503A">
        <w:rPr>
          <w:rFonts w:ascii="宋体" w:eastAsia="宋体" w:hAnsi="宋体" w:hint="eastAsia"/>
          <w:sz w:val="24"/>
          <w:szCs w:val="24"/>
        </w:rPr>
        <w:t>其它，包括其它与</w:t>
      </w:r>
      <w:r w:rsidR="0085503A">
        <w:rPr>
          <w:rFonts w:ascii="宋体" w:eastAsia="宋体" w:hAnsi="宋体" w:hint="eastAsia"/>
          <w:sz w:val="24"/>
          <w:szCs w:val="24"/>
        </w:rPr>
        <w:t>本论文紧密相关的部分</w:t>
      </w:r>
      <w:r w:rsidR="00E024FF">
        <w:rPr>
          <w:rFonts w:ascii="宋体" w:eastAsia="宋体" w:hAnsi="宋体" w:hint="eastAsia"/>
          <w:sz w:val="24"/>
          <w:szCs w:val="24"/>
        </w:rPr>
        <w:t>。</w:t>
      </w:r>
      <w:r w:rsidR="00E40B47">
        <w:rPr>
          <w:rFonts w:ascii="宋体" w:eastAsia="宋体" w:hAnsi="宋体" w:hint="eastAsia"/>
          <w:sz w:val="24"/>
          <w:szCs w:val="24"/>
        </w:rPr>
        <w:t>注意：</w:t>
      </w:r>
      <w:r w:rsidR="00AB4A76">
        <w:rPr>
          <w:rFonts w:ascii="宋体" w:eastAsia="宋体" w:hAnsi="宋体" w:hint="eastAsia"/>
          <w:sz w:val="24"/>
          <w:szCs w:val="24"/>
        </w:rPr>
        <w:t>重点</w:t>
      </w:r>
      <w:r w:rsidR="00E40B47">
        <w:rPr>
          <w:rFonts w:ascii="宋体" w:eastAsia="宋体" w:hAnsi="宋体" w:hint="eastAsia"/>
          <w:sz w:val="24"/>
          <w:szCs w:val="24"/>
        </w:rPr>
        <w:t>剖析与本论文紧密相关的部分。</w:t>
      </w:r>
      <w:r>
        <w:rPr>
          <w:rFonts w:ascii="宋体" w:eastAsia="宋体" w:hAnsi="宋体" w:hint="eastAsia"/>
          <w:sz w:val="24"/>
          <w:szCs w:val="24"/>
        </w:rPr>
        <w:t>】</w:t>
      </w:r>
    </w:p>
    <w:p w14:paraId="59616621" w14:textId="7B4519F3" w:rsidR="00D01976" w:rsidRPr="00B7655A" w:rsidRDefault="00E40B47" w:rsidP="00B7655A">
      <w:pPr>
        <w:pStyle w:val="3"/>
        <w:rPr>
          <w:rFonts w:ascii="黑体" w:eastAsia="黑体" w:hAnsi="黑体" w:hint="eastAsia"/>
          <w:sz w:val="28"/>
          <w:szCs w:val="28"/>
        </w:rPr>
      </w:pPr>
      <w:bookmarkStart w:id="4" w:name="_Toc94478625"/>
      <w:r w:rsidRPr="00B7655A">
        <w:rPr>
          <w:rFonts w:ascii="黑体" w:eastAsia="黑体" w:hAnsi="黑体" w:hint="eastAsia"/>
          <w:sz w:val="28"/>
          <w:szCs w:val="28"/>
        </w:rPr>
        <w:t>（</w:t>
      </w:r>
      <w:r w:rsidR="00D01976" w:rsidRPr="00B7655A">
        <w:rPr>
          <w:rFonts w:ascii="黑体" w:eastAsia="黑体" w:hAnsi="黑体" w:hint="eastAsia"/>
          <w:sz w:val="28"/>
          <w:szCs w:val="28"/>
        </w:rPr>
        <w:t>一</w:t>
      </w:r>
      <w:r w:rsidRPr="00B7655A">
        <w:rPr>
          <w:rFonts w:ascii="黑体" w:eastAsia="黑体" w:hAnsi="黑体" w:hint="eastAsia"/>
          <w:sz w:val="28"/>
          <w:szCs w:val="28"/>
        </w:rPr>
        <w:t>）区块链模型</w:t>
      </w:r>
      <w:bookmarkEnd w:id="4"/>
    </w:p>
    <w:p w14:paraId="0F1F80ED" w14:textId="00E3E673" w:rsidR="00082C69" w:rsidRDefault="00C72125" w:rsidP="00082C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commentRangeStart w:id="5"/>
      <w:r w:rsidRPr="00CA39D2">
        <w:rPr>
          <w:rFonts w:ascii="宋体" w:eastAsia="宋体" w:hAnsi="宋体" w:hint="eastAsia"/>
          <w:color w:val="FF0000"/>
          <w:sz w:val="24"/>
          <w:szCs w:val="24"/>
        </w:rPr>
        <w:t>无线多跳</w:t>
      </w:r>
      <w:commentRangeEnd w:id="5"/>
      <w:r w:rsidR="009763BB">
        <w:rPr>
          <w:rStyle w:val="aa"/>
        </w:rPr>
        <w:commentReference w:id="5"/>
      </w:r>
      <w:r w:rsidRPr="00B64B11">
        <w:rPr>
          <w:rFonts w:ascii="宋体" w:eastAsia="宋体" w:hAnsi="宋体" w:hint="eastAsia"/>
          <w:sz w:val="24"/>
          <w:szCs w:val="24"/>
        </w:rPr>
        <w:t>网络环境中，</w:t>
      </w:r>
      <w:r>
        <w:rPr>
          <w:rFonts w:ascii="宋体" w:eastAsia="宋体" w:hAnsi="宋体" w:hint="eastAsia"/>
          <w:sz w:val="24"/>
          <w:szCs w:val="24"/>
        </w:rPr>
        <w:t>链式存储的区块链。</w:t>
      </w:r>
      <w:del w:id="6" w:author="xiu_hainu@163.com [3]" w:date="2022-01-30T22:15:00Z">
        <w:r w:rsidDel="00E40B47">
          <w:rPr>
            <w:rFonts w:ascii="宋体" w:eastAsia="宋体" w:hAnsi="宋体" w:hint="eastAsia"/>
            <w:sz w:val="24"/>
            <w:szCs w:val="24"/>
          </w:rPr>
          <w:delText>在</w:delText>
        </w:r>
        <w:r w:rsidR="00082C69" w:rsidDel="00E40B47">
          <w:rPr>
            <w:rFonts w:ascii="宋体" w:eastAsia="宋体" w:hAnsi="宋体" w:hint="eastAsia"/>
            <w:sz w:val="24"/>
            <w:szCs w:val="24"/>
          </w:rPr>
          <w:delText>这种区块链中包括：</w:delText>
        </w:r>
        <w:r w:rsidRPr="00C72125" w:rsidDel="00E40B47">
          <w:rPr>
            <w:rFonts w:ascii="宋体" w:eastAsia="宋体" w:hAnsi="宋体" w:hint="eastAsia"/>
            <w:sz w:val="24"/>
            <w:szCs w:val="24"/>
          </w:rPr>
          <w:delText>网络模型</w:delText>
        </w:r>
        <w:r w:rsidR="00082C69" w:rsidDel="00E40B47">
          <w:rPr>
            <w:rFonts w:ascii="宋体" w:eastAsia="宋体" w:hAnsi="宋体" w:hint="eastAsia"/>
            <w:sz w:val="24"/>
            <w:szCs w:val="24"/>
          </w:rPr>
          <w:delText>（什么样的？）</w:delText>
        </w:r>
        <w:r w:rsidRPr="00C72125" w:rsidDel="00E40B47">
          <w:rPr>
            <w:rFonts w:ascii="宋体" w:eastAsia="宋体" w:hAnsi="宋体" w:hint="eastAsia"/>
            <w:sz w:val="24"/>
            <w:szCs w:val="24"/>
          </w:rPr>
          <w:delText>、区块结构</w:delText>
        </w:r>
        <w:r w:rsidR="00082C69" w:rsidDel="00E40B47">
          <w:rPr>
            <w:rFonts w:ascii="宋体" w:eastAsia="宋体" w:hAnsi="宋体" w:hint="eastAsia"/>
            <w:sz w:val="24"/>
            <w:szCs w:val="24"/>
          </w:rPr>
          <w:delText>（什么样的？）</w:delText>
        </w:r>
        <w:r w:rsidRPr="00C72125" w:rsidDel="00E40B47">
          <w:rPr>
            <w:rFonts w:ascii="宋体" w:eastAsia="宋体" w:hAnsi="宋体" w:hint="eastAsia"/>
            <w:sz w:val="24"/>
            <w:szCs w:val="24"/>
          </w:rPr>
          <w:delText>、</w:delText>
        </w:r>
        <w:r w:rsidR="00082C69" w:rsidDel="00E40B47">
          <w:rPr>
            <w:rFonts w:ascii="宋体" w:eastAsia="宋体" w:hAnsi="宋体" w:hint="eastAsia"/>
            <w:sz w:val="24"/>
            <w:szCs w:val="24"/>
          </w:rPr>
          <w:delText>区块链的存储结构、……</w:delText>
        </w:r>
      </w:del>
    </w:p>
    <w:p w14:paraId="5A4CF64D" w14:textId="6179EC5E" w:rsidR="007D6F81" w:rsidRPr="00D4069C" w:rsidRDefault="007D6F81" w:rsidP="00E84949">
      <w:pPr>
        <w:pStyle w:val="a7"/>
        <w:numPr>
          <w:ilvl w:val="0"/>
          <w:numId w:val="18"/>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2D4B6A" w:rsidRPr="009763BB">
        <w:rPr>
          <w:rFonts w:ascii="宋体" w:eastAsia="宋体" w:hAnsi="宋体" w:hint="eastAsia"/>
          <w:color w:val="FF0000"/>
          <w:sz w:val="24"/>
          <w:szCs w:val="24"/>
        </w:rPr>
        <w:t>多跳</w:t>
      </w:r>
      <w:r w:rsidR="00611673" w:rsidRPr="009763BB">
        <w:rPr>
          <w:rFonts w:ascii="宋体" w:eastAsia="宋体" w:hAnsi="宋体" w:hint="eastAsia"/>
          <w:color w:val="FF0000"/>
          <w:sz w:val="24"/>
          <w:szCs w:val="24"/>
        </w:rPr>
        <w:t>无线</w:t>
      </w:r>
      <w:r w:rsidR="00611673" w:rsidRPr="00D4069C">
        <w:rPr>
          <w:rFonts w:ascii="宋体" w:eastAsia="宋体" w:hAnsi="宋体" w:hint="eastAsia"/>
          <w:sz w:val="24"/>
          <w:szCs w:val="24"/>
        </w:rPr>
        <w:t>自组织网络，</w:t>
      </w:r>
      <m:oMath>
        <m:r>
          <w:rPr>
            <w:rFonts w:ascii="Cambria Math" w:eastAsia="宋体" w:hAnsi="Cambria Math"/>
            <w:sz w:val="24"/>
            <w:szCs w:val="24"/>
          </w:rPr>
          <m:t>N</m:t>
        </m:r>
      </m:oMath>
      <w:proofErr w:type="gramStart"/>
      <w:r w:rsidR="00611673" w:rsidRPr="00D4069C">
        <w:rPr>
          <w:rFonts w:ascii="宋体" w:eastAsia="宋体" w:hAnsi="宋体" w:hint="eastAsia"/>
          <w:sz w:val="24"/>
          <w:szCs w:val="24"/>
        </w:rPr>
        <w:t>个</w:t>
      </w:r>
      <w:proofErr w:type="gramEnd"/>
      <w:r w:rsidR="00611673" w:rsidRPr="00D4069C">
        <w:rPr>
          <w:rFonts w:ascii="宋体" w:eastAsia="宋体" w:hAnsi="宋体" w:hint="eastAsia"/>
          <w:sz w:val="24"/>
          <w:szCs w:val="24"/>
        </w:rPr>
        <w:t>节点</w:t>
      </w:r>
      <w:r w:rsidR="00611673" w:rsidRPr="00D4069C">
        <w:rPr>
          <w:rFonts w:ascii="宋体" w:eastAsia="宋体" w:hAnsi="宋体" w:hint="eastAsia"/>
          <w:sz w:val="24"/>
          <w:szCs w:val="24"/>
        </w:rPr>
        <w:t>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del w:id="7" w:author="xiu_hainu@163.com" w:date="2022-01-30T21:42:00Z">
        <w:r w:rsidR="008C3587" w:rsidDel="003A517F">
          <w:rPr>
            <w:rFonts w:ascii="宋体" w:eastAsia="宋体" w:hAnsi="宋体" w:hint="eastAsia"/>
            <w:sz w:val="24"/>
            <w:szCs w:val="24"/>
          </w:rPr>
          <w:delText>移动</w:delText>
        </w:r>
      </w:del>
      <w:r w:rsidR="00611673" w:rsidRPr="00D4069C">
        <w:rPr>
          <w:rFonts w:ascii="宋体" w:eastAsia="宋体" w:hAnsi="宋体" w:hint="eastAsia"/>
          <w:sz w:val="24"/>
          <w:szCs w:val="24"/>
        </w:rPr>
        <w:t>。</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00CA7955" w:rsidRPr="00D4069C">
        <w:rPr>
          <w:rFonts w:ascii="宋体" w:eastAsia="宋体" w:hAnsi="宋体" w:hint="eastAsia"/>
          <w:sz w:val="24"/>
          <w:szCs w:val="24"/>
        </w:rPr>
        <w:t xml:space="preserve"> </w:t>
      </w:r>
      <w:ins w:id="8" w:author="xiu_hainu@163.com" w:date="2022-01-30T21:41:00Z">
        <w:r w:rsidR="003A517F">
          <w:rPr>
            <w:rFonts w:ascii="宋体" w:eastAsia="宋体" w:hAnsi="宋体" w:hint="eastAsia"/>
            <w:sz w:val="24"/>
            <w:szCs w:val="24"/>
          </w:rPr>
          <w:t>为</w:t>
        </w:r>
      </w:ins>
      <w:del w:id="9" w:author="xiu_hainu@163.com" w:date="2022-01-30T21:41:00Z">
        <w:r w:rsidR="00CA7955" w:rsidRPr="00D4069C" w:rsidDel="003A517F">
          <w:rPr>
            <w:rFonts w:ascii="宋体" w:eastAsia="宋体" w:hAnsi="宋体" w:hint="eastAsia"/>
            <w:sz w:val="24"/>
            <w:szCs w:val="24"/>
          </w:rPr>
          <w:delText>是</w:delText>
        </w:r>
      </w:del>
      <w:r w:rsidR="00CA7955" w:rsidRPr="00D4069C">
        <w:rPr>
          <w:rFonts w:ascii="宋体" w:eastAsia="宋体" w:hAnsi="宋体" w:hint="eastAsia"/>
          <w:sz w:val="24"/>
          <w:szCs w:val="24"/>
        </w:rPr>
        <w:t>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w:t>
      </w:r>
      <w:ins w:id="10" w:author="xiu_hainu@163.com" w:date="2022-01-30T21:41:00Z">
        <w:r w:rsidR="003A517F">
          <w:rPr>
            <w:rFonts w:ascii="宋体" w:eastAsia="宋体" w:hAnsi="宋体" w:hint="eastAsia"/>
            <w:sz w:val="24"/>
            <w:szCs w:val="24"/>
          </w:rPr>
          <w:t>、</w:t>
        </w:r>
      </w:ins>
      <w:del w:id="11" w:author="xiu_hainu@163.com" w:date="2022-01-30T21:41:00Z">
        <w:r w:rsidR="00CA7955" w:rsidRPr="00D4069C" w:rsidDel="003A517F">
          <w:rPr>
            <w:rFonts w:ascii="宋体" w:eastAsia="宋体" w:hAnsi="宋体" w:hint="eastAsia"/>
            <w:sz w:val="24"/>
            <w:szCs w:val="24"/>
          </w:rPr>
          <w:delText>，以节点</w:delText>
        </w:r>
      </w:del>
      <w:r w:rsidR="00CA7955" w:rsidRPr="00D4069C">
        <w:rPr>
          <w:rFonts w:ascii="宋体" w:eastAsia="宋体" w:hAnsi="宋体" w:hint="eastAsia"/>
          <w:sz w:val="24"/>
          <w:szCs w:val="24"/>
        </w:rPr>
        <w:t>通信半径</w:t>
      </w:r>
      <w:ins w:id="12" w:author="xiu_hainu@163.com" w:date="2022-01-30T21:41:00Z">
        <w:r w:rsidR="003A517F">
          <w:rPr>
            <w:rFonts w:ascii="宋体" w:eastAsia="宋体" w:hAnsi="宋体" w:hint="eastAsia"/>
            <w:sz w:val="24"/>
            <w:szCs w:val="24"/>
          </w:rPr>
          <w:t>为</w:t>
        </w:r>
      </w:ins>
      <m:oMath>
        <m:r>
          <w:rPr>
            <w:rFonts w:ascii="Cambria Math" w:eastAsia="宋体" w:hAnsi="Cambria Math"/>
            <w:sz w:val="24"/>
            <w:szCs w:val="24"/>
          </w:rPr>
          <m:t>R</m:t>
        </m:r>
        <m:r>
          <w:del w:id="13" w:author="xiu_hainu@163.com" w:date="2022-01-30T21:42:00Z">
            <m:rPr>
              <m:sty m:val="p"/>
            </m:rPr>
            <w:rPr>
              <w:rFonts w:ascii="Cambria Math" w:eastAsia="宋体" w:hAnsi="Cambria Math" w:hint="eastAsia"/>
              <w:sz w:val="24"/>
              <w:szCs w:val="24"/>
            </w:rPr>
            <m:t>为半径</m:t>
          </w:del>
        </m:r>
      </m:oMath>
      <w:r w:rsidR="00CA7955" w:rsidRPr="00D4069C">
        <w:rPr>
          <w:rFonts w:ascii="宋体" w:eastAsia="宋体" w:hAnsi="宋体" w:hint="eastAsia"/>
          <w:sz w:val="24"/>
          <w:szCs w:val="24"/>
        </w:rPr>
        <w:t>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w:t>
      </w:r>
      <w:ins w:id="14" w:author="xiu_hainu@163.com [4]" w:date="2022-01-30T21:44:00Z">
        <w:r w:rsidR="0010173D">
          <w:rPr>
            <w:rFonts w:ascii="宋体" w:eastAsia="宋体" w:hAnsi="宋体" w:hint="eastAsia"/>
            <w:sz w:val="24"/>
            <w:szCs w:val="24"/>
          </w:rPr>
          <w:t>在网络区域中</w:t>
        </w:r>
      </w:ins>
      <w:r w:rsidR="001531C7" w:rsidRPr="00D4069C">
        <w:rPr>
          <w:rFonts w:ascii="宋体" w:eastAsia="宋体" w:hAnsi="宋体" w:hint="eastAsia"/>
          <w:sz w:val="24"/>
          <w:szCs w:val="24"/>
        </w:rPr>
        <w:t>随意移动，</w:t>
      </w:r>
      <w:del w:id="15" w:author="xiu_hainu@163.com [4]" w:date="2022-01-30T21:44:00Z">
        <w:r w:rsidR="001531C7" w:rsidRPr="00D4069C" w:rsidDel="0010173D">
          <w:rPr>
            <w:rFonts w:ascii="宋体" w:eastAsia="宋体" w:hAnsi="宋体" w:hint="eastAsia"/>
            <w:sz w:val="24"/>
            <w:szCs w:val="24"/>
          </w:rPr>
          <w:delText>这意味着</w:delText>
        </w:r>
      </w:del>
      <w:ins w:id="16" w:author="xiu_hainu@163.com [4]" w:date="2022-01-30T21:44:00Z">
        <w:r w:rsidR="0010173D">
          <w:rPr>
            <w:rFonts w:ascii="宋体" w:eastAsia="宋体" w:hAnsi="宋体" w:hint="eastAsia"/>
            <w:sz w:val="24"/>
            <w:szCs w:val="24"/>
          </w:rPr>
          <w:t>并且</w:t>
        </w:r>
      </w:ins>
      <w:r w:rsidR="001531C7" w:rsidRPr="00D4069C">
        <w:rPr>
          <w:rFonts w:ascii="宋体" w:eastAsia="宋体" w:hAnsi="宋体" w:hint="eastAsia"/>
          <w:sz w:val="24"/>
          <w:szCs w:val="24"/>
        </w:rPr>
        <w:t>节点可以</w:t>
      </w:r>
      <w:ins w:id="17" w:author="xiu_hainu@163.com [4]" w:date="2022-01-30T21:44:00Z">
        <w:r w:rsidR="0010173D">
          <w:rPr>
            <w:rFonts w:ascii="宋体" w:eastAsia="宋体" w:hAnsi="宋体" w:hint="eastAsia"/>
            <w:sz w:val="24"/>
            <w:szCs w:val="24"/>
          </w:rPr>
          <w:t>随意</w:t>
        </w:r>
      </w:ins>
      <w:r w:rsidR="001531C7" w:rsidRPr="00D4069C">
        <w:rPr>
          <w:rFonts w:ascii="宋体" w:eastAsia="宋体" w:hAnsi="宋体" w:hint="eastAsia"/>
          <w:sz w:val="24"/>
          <w:szCs w:val="24"/>
        </w:rPr>
        <w:t>进入</w:t>
      </w:r>
      <w:ins w:id="18" w:author="xiu_hainu@163.com [4]" w:date="2022-01-30T21:44:00Z">
        <w:r w:rsidR="0010173D">
          <w:rPr>
            <w:rFonts w:ascii="宋体" w:eastAsia="宋体" w:hAnsi="宋体" w:hint="eastAsia"/>
            <w:sz w:val="24"/>
            <w:szCs w:val="24"/>
          </w:rPr>
          <w:t>和离开</w:t>
        </w:r>
      </w:ins>
      <w:r w:rsidR="001531C7" w:rsidRPr="00D4069C">
        <w:rPr>
          <w:rFonts w:ascii="宋体" w:eastAsia="宋体" w:hAnsi="宋体" w:hint="eastAsia"/>
          <w:sz w:val="24"/>
          <w:szCs w:val="24"/>
        </w:rPr>
        <w:t>这个区域</w:t>
      </w:r>
      <w:del w:id="19" w:author="xiu_hainu@163.com [4]" w:date="2022-01-30T21:44:00Z">
        <w:r w:rsidR="001531C7" w:rsidRPr="00D4069C" w:rsidDel="0010173D">
          <w:rPr>
            <w:rFonts w:ascii="宋体" w:eastAsia="宋体" w:hAnsi="宋体" w:hint="eastAsia"/>
            <w:sz w:val="24"/>
            <w:szCs w:val="24"/>
          </w:rPr>
          <w:delText>，也可以离开这个</w:delText>
        </w:r>
        <w:commentRangeStart w:id="20"/>
        <w:r w:rsidR="001531C7" w:rsidRPr="00D4069C" w:rsidDel="0010173D">
          <w:rPr>
            <w:rFonts w:ascii="宋体" w:eastAsia="宋体" w:hAnsi="宋体" w:hint="eastAsia"/>
            <w:sz w:val="24"/>
            <w:szCs w:val="24"/>
          </w:rPr>
          <w:delText>区域</w:delText>
        </w:r>
      </w:del>
      <w:commentRangeEnd w:id="20"/>
      <w:r w:rsidR="00AB4A76">
        <w:rPr>
          <w:rStyle w:val="aa"/>
        </w:rPr>
        <w:commentReference w:id="20"/>
      </w:r>
      <w:r w:rsidR="001531C7" w:rsidRPr="00D4069C">
        <w:rPr>
          <w:rFonts w:ascii="宋体" w:eastAsia="宋体" w:hAnsi="宋体" w:hint="eastAsia"/>
          <w:sz w:val="24"/>
          <w:szCs w:val="24"/>
        </w:rPr>
        <w:t>。</w:t>
      </w:r>
    </w:p>
    <w:p w14:paraId="068E86A6" w14:textId="34260F4B" w:rsidR="00285654" w:rsidRDefault="00285654" w:rsidP="00E84949">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w:t>
      </w:r>
      <w:commentRangeStart w:id="21"/>
      <w:ins w:id="22" w:author="xiu_hainu@163.com [4]" w:date="2022-01-30T22:07:00Z">
        <w:r w:rsidR="00A03CE5">
          <w:rPr>
            <w:rFonts w:ascii="宋体" w:eastAsia="宋体" w:hAnsi="宋体" w:hint="eastAsia"/>
            <w:sz w:val="24"/>
            <w:szCs w:val="24"/>
          </w:rPr>
          <w:t>地</w:t>
        </w:r>
        <w:commentRangeEnd w:id="21"/>
        <w:r w:rsidR="00A03CE5">
          <w:rPr>
            <w:rStyle w:val="aa"/>
          </w:rPr>
          <w:commentReference w:id="21"/>
        </w:r>
      </w:ins>
      <w:del w:id="23" w:author="xiu_hainu@163.com [4]" w:date="2022-01-30T22:07:00Z">
        <w:r w:rsidDel="00A03CE5">
          <w:rPr>
            <w:rFonts w:ascii="宋体" w:eastAsia="宋体" w:hAnsi="宋体" w:hint="eastAsia"/>
            <w:sz w:val="24"/>
            <w:szCs w:val="24"/>
          </w:rPr>
          <w:delText>的</w:delText>
        </w:r>
      </w:del>
      <w:r>
        <w:rPr>
          <w:rFonts w:ascii="宋体" w:eastAsia="宋体" w:hAnsi="宋体" w:hint="eastAsia"/>
          <w:sz w:val="24"/>
          <w:szCs w:val="24"/>
        </w:rPr>
        <w:t>维护一个区块链。</w:t>
      </w:r>
      <w:ins w:id="24" w:author="xiu_hainu@163.com [4]" w:date="2022-01-30T21:45:00Z">
        <w:r w:rsidR="0010173D">
          <w:rPr>
            <w:rFonts w:ascii="宋体" w:eastAsia="宋体" w:hAnsi="宋体" w:hint="eastAsia"/>
            <w:sz w:val="24"/>
            <w:szCs w:val="24"/>
          </w:rPr>
          <w:t>各</w:t>
        </w:r>
      </w:ins>
      <w:del w:id="25" w:author="xiu_hainu@163.com [4]" w:date="2022-01-30T21:45:00Z">
        <w:r w:rsidDel="0010173D">
          <w:rPr>
            <w:rFonts w:ascii="宋体" w:eastAsia="宋体" w:hAnsi="宋体" w:hint="eastAsia"/>
            <w:sz w:val="24"/>
            <w:szCs w:val="24"/>
          </w:rPr>
          <w:delText>每个</w:delText>
        </w:r>
      </w:del>
      <w:r>
        <w:rPr>
          <w:rFonts w:ascii="宋体" w:eastAsia="宋体" w:hAnsi="宋体" w:hint="eastAsia"/>
          <w:sz w:val="24"/>
          <w:szCs w:val="24"/>
        </w:rPr>
        <w:t>区块</w:t>
      </w:r>
      <w:del w:id="26" w:author="xiu_hainu@163.com [4]" w:date="2022-01-30T21:45:00Z">
        <w:r w:rsidDel="0010173D">
          <w:rPr>
            <w:rFonts w:ascii="宋体" w:eastAsia="宋体" w:hAnsi="宋体" w:hint="eastAsia"/>
            <w:sz w:val="24"/>
            <w:szCs w:val="24"/>
          </w:rPr>
          <w:delText>都是</w:delText>
        </w:r>
      </w:del>
      <w:r>
        <w:rPr>
          <w:rFonts w:ascii="宋体" w:eastAsia="宋体" w:hAnsi="宋体" w:hint="eastAsia"/>
          <w:sz w:val="24"/>
          <w:szCs w:val="24"/>
        </w:rPr>
        <w:t>通过引用前一个区块的哈希最终形成一条链的形式。每个区块</w:t>
      </w:r>
      <w:ins w:id="27" w:author="xiu_hainu@163.com [4]" w:date="2022-01-30T21:46:00Z">
        <w:r w:rsidR="0010173D">
          <w:rPr>
            <w:rFonts w:ascii="宋体" w:eastAsia="宋体" w:hAnsi="宋体" w:hint="eastAsia"/>
            <w:sz w:val="24"/>
            <w:szCs w:val="24"/>
          </w:rPr>
          <w:t>中</w:t>
        </w:r>
      </w:ins>
      <w:del w:id="28" w:author="xiu_hainu@163.com [4]" w:date="2022-01-30T21:46:00Z">
        <w:r w:rsidDel="0010173D">
          <w:rPr>
            <w:rFonts w:ascii="宋体" w:eastAsia="宋体" w:hAnsi="宋体" w:hint="eastAsia"/>
            <w:sz w:val="24"/>
            <w:szCs w:val="24"/>
          </w:rPr>
          <w:delText>都</w:delText>
        </w:r>
      </w:del>
      <w:r>
        <w:rPr>
          <w:rFonts w:ascii="宋体" w:eastAsia="宋体" w:hAnsi="宋体" w:hint="eastAsia"/>
          <w:sz w:val="24"/>
          <w:szCs w:val="24"/>
        </w:rPr>
        <w:t>包含</w:t>
      </w:r>
      <w:del w:id="29" w:author="xiu_hainu@163.com [4]" w:date="2022-01-30T21:46:00Z">
        <w:r w:rsidDel="0010173D">
          <w:rPr>
            <w:rFonts w:ascii="宋体" w:eastAsia="宋体" w:hAnsi="宋体" w:hint="eastAsia"/>
            <w:sz w:val="24"/>
            <w:szCs w:val="24"/>
          </w:rPr>
          <w:delText>有</w:delText>
        </w:r>
      </w:del>
      <w:r w:rsidRPr="00D501D0">
        <w:rPr>
          <w:rFonts w:ascii="宋体" w:eastAsia="宋体" w:hAnsi="宋体" w:hint="eastAsia"/>
          <w:color w:val="FF0000"/>
          <w:sz w:val="24"/>
          <w:szCs w:val="24"/>
        </w:rPr>
        <w:t>多个交易、</w:t>
      </w:r>
      <w:ins w:id="30" w:author="xiu_hainu@163.com [4]" w:date="2022-01-30T21:46:00Z">
        <w:r w:rsidR="0010173D">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31" w:author="xiu_hainu@163.com [4]" w:date="2022-01-30T21:46:00Z">
        <w:r w:rsidR="0010173D">
          <w:rPr>
            <w:rFonts w:ascii="宋体" w:eastAsia="宋体" w:hAnsi="宋体" w:hint="eastAsia"/>
            <w:sz w:val="24"/>
            <w:szCs w:val="24"/>
          </w:rPr>
          <w:t>信息</w:t>
        </w:r>
      </w:ins>
      <w:r>
        <w:rPr>
          <w:rFonts w:ascii="宋体" w:eastAsia="宋体" w:hAnsi="宋体" w:hint="eastAsia"/>
          <w:sz w:val="24"/>
          <w:szCs w:val="24"/>
        </w:rPr>
        <w:t>。假设节点可以</w:t>
      </w:r>
      <w:r w:rsidR="002358F7">
        <w:rPr>
          <w:rFonts w:ascii="宋体" w:eastAsia="宋体" w:hAnsi="宋体" w:hint="eastAsia"/>
          <w:sz w:val="24"/>
          <w:szCs w:val="24"/>
        </w:rPr>
        <w:t>被</w:t>
      </w:r>
      <w:r w:rsidR="002358F7" w:rsidRPr="00AB4A76">
        <w:rPr>
          <w:rFonts w:ascii="宋体" w:eastAsia="宋体" w:hAnsi="宋体" w:hint="eastAsia"/>
          <w:sz w:val="24"/>
          <w:szCs w:val="24"/>
        </w:rPr>
        <w:t>公</w:t>
      </w:r>
      <w:proofErr w:type="gramStart"/>
      <w:r w:rsidR="002358F7" w:rsidRPr="00AB4A76">
        <w:rPr>
          <w:rFonts w:ascii="宋体" w:eastAsia="宋体" w:hAnsi="宋体" w:hint="eastAsia"/>
          <w:sz w:val="24"/>
          <w:szCs w:val="24"/>
        </w:rPr>
        <w:t>钥</w:t>
      </w:r>
      <w:proofErr w:type="gramEnd"/>
      <w:r w:rsidR="002358F7" w:rsidRPr="00AB4A76">
        <w:rPr>
          <w:rFonts w:ascii="宋体" w:eastAsia="宋体" w:hAnsi="宋体" w:hint="eastAsia"/>
          <w:sz w:val="24"/>
          <w:szCs w:val="24"/>
        </w:rPr>
        <w:t>基础设施</w:t>
      </w:r>
      <w:r w:rsidR="002358F7">
        <w:rPr>
          <w:rFonts w:ascii="宋体" w:eastAsia="宋体" w:hAnsi="宋体" w:hint="eastAsia"/>
          <w:sz w:val="24"/>
          <w:szCs w:val="24"/>
        </w:rPr>
        <w:t>支持，并且系统中采用的</w:t>
      </w:r>
      <w:r w:rsidR="002358F7" w:rsidRPr="00AB4A76">
        <w:rPr>
          <w:rFonts w:ascii="宋体" w:eastAsia="宋体" w:hAnsi="宋体" w:hint="eastAsia"/>
          <w:sz w:val="24"/>
          <w:szCs w:val="24"/>
        </w:rPr>
        <w:t>密码学原语是安全的</w:t>
      </w:r>
      <w:r w:rsidR="002358F7">
        <w:rPr>
          <w:rFonts w:ascii="宋体" w:eastAsia="宋体" w:hAnsi="宋体" w:hint="eastAsia"/>
          <w:sz w:val="24"/>
          <w:szCs w:val="24"/>
        </w:rPr>
        <w:t>，因此没有恶意实体可以</w:t>
      </w:r>
      <w:ins w:id="32" w:author="xiu_hainu@163.com [4]" w:date="2022-01-30T21:47:00Z">
        <w:r w:rsidR="0010173D">
          <w:rPr>
            <w:rFonts w:ascii="宋体" w:eastAsia="宋体" w:hAnsi="宋体" w:hint="eastAsia"/>
            <w:sz w:val="24"/>
            <w:szCs w:val="24"/>
          </w:rPr>
          <w:t>伪造</w:t>
        </w:r>
      </w:ins>
      <w:del w:id="33" w:author="xiu_hainu@163.com [4]" w:date="2022-01-30T21:47:00Z">
        <w:r w:rsidR="002358F7" w:rsidDel="0010173D">
          <w:rPr>
            <w:rFonts w:ascii="宋体" w:eastAsia="宋体" w:hAnsi="宋体" w:hint="eastAsia"/>
            <w:sz w:val="24"/>
            <w:szCs w:val="24"/>
          </w:rPr>
          <w:delText>欺骗</w:delText>
        </w:r>
      </w:del>
      <w:r w:rsidR="002358F7">
        <w:rPr>
          <w:rFonts w:ascii="宋体" w:eastAsia="宋体" w:hAnsi="宋体" w:hint="eastAsia"/>
          <w:sz w:val="24"/>
          <w:szCs w:val="24"/>
        </w:rPr>
        <w:t>消息。</w:t>
      </w:r>
    </w:p>
    <w:p w14:paraId="0662F6DD" w14:textId="38A95155" w:rsidR="00D3372D" w:rsidRDefault="00D3372D" w:rsidP="00E84949">
      <w:pPr>
        <w:pStyle w:val="a7"/>
        <w:numPr>
          <w:ilvl w:val="0"/>
          <w:numId w:val="18"/>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w:t>
      </w:r>
      <w:del w:id="34" w:author="xiu_hainu@163.com [4]" w:date="2022-01-30T21:48:00Z">
        <w:r w:rsidRPr="00D3372D" w:rsidDel="0010173D">
          <w:rPr>
            <w:rFonts w:ascii="宋体" w:eastAsia="宋体" w:hAnsi="宋体"/>
            <w:sz w:val="24"/>
            <w:szCs w:val="24"/>
          </w:rPr>
          <w:delText>噪声</w:delText>
        </w:r>
      </w:del>
      <w:r w:rsidRPr="00D3372D">
        <w:rPr>
          <w:rFonts w:ascii="宋体" w:eastAsia="宋体" w:hAnsi="宋体"/>
          <w:sz w:val="24"/>
          <w:szCs w:val="24"/>
        </w:rPr>
        <w:t>模型</w:t>
      </w:r>
      <w:del w:id="35" w:author="xiu_hainu@163.com [4]" w:date="2022-01-30T21:48:00Z">
        <w:r w:rsidRPr="00D3372D" w:rsidDel="0010173D">
          <w:rPr>
            <w:rFonts w:ascii="宋体" w:eastAsia="宋体" w:hAnsi="宋体"/>
            <w:sz w:val="24"/>
            <w:szCs w:val="24"/>
          </w:rPr>
          <w:delText>，</w:delText>
        </w:r>
      </w:del>
      <w:r w:rsidRPr="00D3372D">
        <w:rPr>
          <w:rFonts w:ascii="宋体" w:eastAsia="宋体" w:hAnsi="宋体"/>
          <w:sz w:val="24"/>
          <w:szCs w:val="24"/>
        </w:rPr>
        <w:t>能够很好的捕获无线网络的干扰。标准信号干扰</w:t>
      </w:r>
      <w:ins w:id="36" w:author="xiu_hainu@163.com [4]" w:date="2022-01-30T21:48:00Z">
        <w:r w:rsidR="0010173D">
          <w:rPr>
            <w:rFonts w:ascii="宋体" w:eastAsia="宋体" w:hAnsi="宋体" w:hint="eastAsia"/>
            <w:sz w:val="24"/>
            <w:szCs w:val="24"/>
          </w:rPr>
          <w:t>的信噪比</w:t>
        </w:r>
      </w:ins>
      <w:del w:id="37" w:author="xiu_hainu@163.com [4]" w:date="2022-01-30T21:48:00Z">
        <w:r w:rsidRPr="00D3372D" w:rsidDel="0010173D">
          <w:rPr>
            <w:rFonts w:ascii="宋体" w:eastAsia="宋体" w:hAnsi="宋体"/>
            <w:sz w:val="24"/>
            <w:szCs w:val="24"/>
          </w:rPr>
          <w:delText>噪声比</w:delText>
        </w:r>
      </w:del>
      <w:r w:rsidRPr="00D3372D">
        <w:rPr>
          <w:rFonts w:ascii="宋体" w:eastAsia="宋体" w:hAnsi="宋体"/>
          <w:sz w:val="24"/>
          <w:szCs w:val="24"/>
        </w:rPr>
        <w:t>模型为 </w:t>
      </w:r>
    </w:p>
    <w:p w14:paraId="3A591772" w14:textId="587D1380"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38" w:author="xiu_hainu@163.com [4]"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552D8E00" w14:textId="77777777" w:rsidR="002814B2" w:rsidRDefault="00D3372D" w:rsidP="0010173D">
      <w:pPr>
        <w:pStyle w:val="a7"/>
        <w:spacing w:afterLines="50" w:after="156"/>
        <w:ind w:left="900" w:firstLineChars="0" w:firstLine="0"/>
        <w:rPr>
          <w:ins w:id="39" w:author="xiu_hainu@163.com [4]"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40" w:author="xiu_hainu@163.com [4]" w:date="2022-01-30T21:50:00Z">
        <w:r w:rsidR="002814B2">
          <w:rPr>
            <w:rFonts w:ascii="宋体" w:eastAsia="宋体" w:hAnsi="宋体" w:hint="eastAsia"/>
            <w:sz w:val="24"/>
            <w:szCs w:val="24"/>
          </w:rPr>
          <w:t>接收到的</w:t>
        </w:r>
      </w:ins>
      <w:del w:id="41" w:author="xiu_hainu@163.com [4]" w:date="2022-01-30T21:50:00Z">
        <w:r w:rsidRPr="00D3372D" w:rsidDel="002814B2">
          <w:rPr>
            <w:rFonts w:ascii="宋体" w:eastAsia="宋体" w:hAnsi="宋体"/>
            <w:sz w:val="24"/>
            <w:szCs w:val="24"/>
          </w:rPr>
          <w:delText>从</w:delText>
        </w:r>
      </w:del>
      <w:r w:rsidRPr="00D3372D">
        <w:rPr>
          <w:rFonts w:ascii="宋体" w:eastAsia="宋体" w:hAnsi="宋体"/>
          <w:sz w:val="24"/>
          <w:szCs w:val="24"/>
        </w:rPr>
        <w:t>节点</w:t>
      </w:r>
      <m:oMath>
        <m:r>
          <w:rPr>
            <w:rFonts w:ascii="Cambria Math" w:eastAsia="宋体" w:hAnsi="Cambria Math"/>
            <w:sz w:val="24"/>
            <w:szCs w:val="24"/>
          </w:rPr>
          <m:t> u</m:t>
        </m:r>
      </m:oMath>
      <w:del w:id="42" w:author="xiu_hainu@163.com [4]" w:date="2022-01-30T21:50:00Z">
        <w:r w:rsidRPr="00D3372D" w:rsidDel="002814B2">
          <w:rPr>
            <w:rFonts w:ascii="宋体" w:eastAsia="宋体" w:hAnsi="宋体" w:hint="eastAsia"/>
            <w:sz w:val="24"/>
            <w:szCs w:val="24"/>
          </w:rPr>
          <w:delText>处接收</w:delText>
        </w:r>
      </w:del>
      <w:ins w:id="43" w:author="xiu_hainu@163.com [4]" w:date="2022-01-30T21:50:00Z">
        <w:r w:rsidR="002814B2">
          <w:rPr>
            <w:rFonts w:ascii="宋体" w:eastAsia="宋体" w:hAnsi="宋体" w:hint="eastAsia"/>
            <w:sz w:val="24"/>
            <w:szCs w:val="24"/>
          </w:rPr>
          <w:t>的</w:t>
        </w:r>
      </w:ins>
      <w:r w:rsidRPr="00D3372D">
        <w:rPr>
          <w:rFonts w:ascii="宋体" w:eastAsia="宋体" w:hAnsi="宋体"/>
          <w:sz w:val="24"/>
          <w:szCs w:val="24"/>
        </w:rPr>
        <w:t>信号</w:t>
      </w:r>
      <w:ins w:id="44" w:author="xiu_hainu@163.com [4]" w:date="2022-01-30T21:50:00Z">
        <w:r w:rsidR="002814B2">
          <w:rPr>
            <w:rFonts w:ascii="宋体" w:eastAsia="宋体" w:hAnsi="宋体" w:hint="eastAsia"/>
            <w:sz w:val="24"/>
            <w:szCs w:val="24"/>
          </w:rPr>
          <w:t>的</w:t>
        </w:r>
      </w:ins>
      <w:r w:rsidRPr="00D3372D">
        <w:rPr>
          <w:rFonts w:ascii="宋体" w:eastAsia="宋体" w:hAnsi="宋体"/>
          <w:sz w:val="24"/>
          <w:szCs w:val="24"/>
        </w:rPr>
        <w:t>功率，</w:t>
      </w:r>
      <w:del w:id="45" w:author="xiu_hainu@163.com [4]" w:date="2022-01-30T21:49:00Z">
        <w:r w:rsidRPr="00D3372D" w:rsidDel="002814B2">
          <w:rPr>
            <w:rFonts w:ascii="宋体" w:eastAsia="宋体" w:hAnsi="宋体"/>
            <w:sz w:val="24"/>
            <w:szCs w:val="24"/>
          </w:rPr>
          <w:delText>而 </w:delText>
        </w:r>
      </w:del>
      <m:oMath>
        <m:r>
          <w:rPr>
            <w:rFonts w:ascii="Cambria Math" w:eastAsia="宋体" w:hAnsi="Cambria Math"/>
            <w:sz w:val="24"/>
            <w:szCs w:val="24"/>
          </w:rPr>
          <m:t>P</m:t>
        </m:r>
      </m:oMath>
      <w:r w:rsidRPr="00D3372D">
        <w:rPr>
          <w:rFonts w:ascii="宋体" w:eastAsia="宋体" w:hAnsi="宋体"/>
          <w:sz w:val="24"/>
          <w:szCs w:val="24"/>
        </w:rPr>
        <w:t>是</w:t>
      </w:r>
      <w:ins w:id="46" w:author="xiu_hainu@163.com [4]" w:date="2022-01-30T21:49:00Z">
        <w:r w:rsidR="002814B2">
          <w:rPr>
            <w:rFonts w:ascii="宋体" w:eastAsia="宋体" w:hAnsi="宋体" w:hint="eastAsia"/>
            <w:sz w:val="24"/>
            <w:szCs w:val="24"/>
          </w:rPr>
          <w:t>平均</w:t>
        </w:r>
      </w:ins>
      <w:del w:id="47" w:author="xiu_hainu@163.com [4]" w:date="2022-01-30T21:49:00Z">
        <w:r w:rsidRPr="00D3372D" w:rsidDel="002814B2">
          <w:rPr>
            <w:rFonts w:ascii="宋体" w:eastAsia="宋体" w:hAnsi="宋体"/>
            <w:sz w:val="24"/>
            <w:szCs w:val="24"/>
          </w:rPr>
          <w:delText>均匀</w:delText>
        </w:r>
      </w:del>
      <w:r w:rsidRPr="00D3372D">
        <w:rPr>
          <w:rFonts w:ascii="宋体" w:eastAsia="宋体" w:hAnsi="宋体"/>
          <w:sz w:val="24"/>
          <w:szCs w:val="24"/>
        </w:rPr>
        <w:t>信号发射功率</w:t>
      </w:r>
      <w:ins w:id="48" w:author="xiu_hainu@163.com [4]" w:date="2022-01-30T21:50:00Z">
        <w:r w:rsidR="002814B2">
          <w:rPr>
            <w:rFonts w:ascii="宋体" w:eastAsia="宋体" w:hAnsi="宋体" w:hint="eastAsia"/>
            <w:sz w:val="24"/>
            <w:szCs w:val="24"/>
          </w:rPr>
          <w:t>，</w:t>
        </w:r>
      </w:ins>
      <w:del w:id="49" w:author="xiu_hainu@163.com [4]" w:date="2022-01-30T21:50:00Z">
        <w:r w:rsidRPr="00D3372D" w:rsidDel="002814B2">
          <w:rPr>
            <w:rFonts w:ascii="宋体" w:eastAsia="宋体" w:hAnsi="宋体"/>
            <w:sz w:val="24"/>
            <w:szCs w:val="24"/>
          </w:rPr>
          <w:delText>；</w:delText>
        </w:r>
      </w:del>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5A6023EE" w14:textId="77777777" w:rsidR="002814B2" w:rsidRDefault="00D3372D" w:rsidP="0010173D">
      <w:pPr>
        <w:pStyle w:val="a7"/>
        <w:spacing w:afterLines="50" w:after="156"/>
        <w:ind w:left="900" w:firstLineChars="0" w:firstLine="0"/>
        <w:rPr>
          <w:ins w:id="50" w:author="xiu_hainu@163.com [4]"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72B5A574" w14:textId="6C31E7A3" w:rsidR="00D01976" w:rsidRDefault="00D3372D" w:rsidP="00D01976">
      <w:pPr>
        <w:pStyle w:val="a7"/>
        <w:spacing w:afterLines="50" w:after="156"/>
        <w:ind w:left="900" w:firstLineChars="0" w:firstLine="0"/>
        <w:rPr>
          <w:rFonts w:ascii="宋体" w:eastAsia="宋体" w:hAnsi="宋体"/>
          <w:sz w:val="24"/>
          <w:szCs w:val="24"/>
        </w:rPr>
      </w:pPr>
      <w:del w:id="51" w:author="xiu_hainu@163.com [4]" w:date="2022-01-30T21:51:00Z">
        <w:r w:rsidRPr="00D3372D" w:rsidDel="002814B2">
          <w:rPr>
            <w:rFonts w:ascii="宋体" w:eastAsia="宋体" w:hAnsi="宋体"/>
            <w:sz w:val="24"/>
            <w:szCs w:val="24"/>
          </w:rPr>
          <w:delText>，</w:delText>
        </w:r>
      </w:del>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w:t>
      </w:r>
      <w:del w:id="52" w:author="xiu_hainu@163.com [4]" w:date="2022-01-30T21:51:00Z">
        <w:r w:rsidRPr="00D3372D" w:rsidDel="002814B2">
          <w:rPr>
            <w:rFonts w:ascii="宋体" w:eastAsia="宋体" w:hAnsi="宋体"/>
            <w:sz w:val="24"/>
            <w:szCs w:val="24"/>
          </w:rPr>
          <w:delText>轮中</w:delText>
        </w:r>
      </w:del>
      <w:r w:rsidRPr="00D3372D">
        <w:rPr>
          <w:rFonts w:ascii="宋体" w:eastAsia="宋体" w:hAnsi="宋体"/>
          <w:sz w:val="24"/>
          <w:szCs w:val="24"/>
        </w:rPr>
        <w:t>传输</w:t>
      </w:r>
      <w:del w:id="53" w:author="xiu_hainu@163.com [4]" w:date="2022-01-30T21:51:00Z">
        <w:r w:rsidRPr="00D3372D" w:rsidDel="002814B2">
          <w:rPr>
            <w:rFonts w:ascii="宋体" w:eastAsia="宋体" w:hAnsi="宋体"/>
            <w:sz w:val="24"/>
            <w:szCs w:val="24"/>
          </w:rPr>
          <w:delText>的</w:delText>
        </w:r>
      </w:del>
      <w:r w:rsidRPr="00D3372D">
        <w:rPr>
          <w:rFonts w:ascii="宋体" w:eastAsia="宋体" w:hAnsi="宋体"/>
          <w:sz w:val="24"/>
          <w:szCs w:val="24"/>
        </w:rPr>
        <w:t>节点的集合</w:t>
      </w:r>
      <w:ins w:id="54" w:author="xiu_hainu@163.com [4]" w:date="2022-01-30T21:51:00Z">
        <w:r w:rsidR="002814B2">
          <w:rPr>
            <w:rFonts w:ascii="宋体" w:eastAsia="宋体" w:hAnsi="宋体" w:hint="eastAsia"/>
            <w:sz w:val="24"/>
            <w:szCs w:val="24"/>
          </w:rPr>
          <w:t>，</w:t>
        </w:r>
      </w:ins>
      <w:del w:id="55" w:author="xiu_hainu@163.com [4]" w:date="2022-01-30T21:51:00Z">
        <w:r w:rsidRPr="00D3372D" w:rsidDel="002814B2">
          <w:rPr>
            <w:rFonts w:ascii="宋体" w:eastAsia="宋体" w:hAnsi="宋体"/>
            <w:sz w:val="24"/>
            <w:szCs w:val="24"/>
          </w:rPr>
          <w:delText>。记</w:delText>
        </w:r>
      </w:del>
      <m:oMath>
        <m:r>
          <w:ins w:id="56" w:author="xiu_hainu@163.com [4]" w:date="2022-01-30T21:52:00Z">
            <w:rPr>
              <w:rFonts w:ascii="Cambria Math" w:eastAsia="宋体" w:hAnsi="Cambria Math"/>
              <w:sz w:val="24"/>
              <w:szCs w:val="24"/>
            </w:rPr>
            <m:t>N</m:t>
          </w:ins>
        </m:r>
      </m:oMath>
      <w:ins w:id="57" w:author="xiu_hainu@163.com [4]" w:date="2022-01-30T21:52:00Z">
        <w:r w:rsidR="002814B2">
          <w:rPr>
            <w:rFonts w:ascii="宋体" w:eastAsia="宋体" w:hAnsi="宋体" w:hint="eastAsia"/>
            <w:sz w:val="24"/>
            <w:szCs w:val="24"/>
          </w:rPr>
          <w:t>为</w:t>
        </w:r>
      </w:ins>
      <w:r w:rsidRPr="00D3372D">
        <w:rPr>
          <w:rFonts w:ascii="宋体" w:eastAsia="宋体" w:hAnsi="宋体"/>
          <w:sz w:val="24"/>
          <w:szCs w:val="24"/>
        </w:rPr>
        <w:t>环境噪声</w:t>
      </w:r>
      <w:del w:id="58" w:author="xiu_hainu@163.com [4]" w:date="2022-01-30T21:52:00Z">
        <w:r w:rsidRPr="00D3372D" w:rsidDel="002814B2">
          <w:rPr>
            <w:rFonts w:ascii="宋体" w:eastAsia="宋体" w:hAnsi="宋体"/>
            <w:sz w:val="24"/>
            <w:szCs w:val="24"/>
          </w:rPr>
          <w:delText>为</w:delText>
        </w:r>
      </w:del>
      <m:oMath>
        <m:r>
          <w:del w:id="59" w:author="xiu_hainu@163.com [4]" w:date="2022-01-30T21:52:00Z">
            <w:rPr>
              <w:rFonts w:ascii="Cambria Math" w:eastAsia="宋体" w:hAnsi="Cambria Math"/>
              <w:sz w:val="24"/>
              <w:szCs w:val="24"/>
            </w:rPr>
            <m:t>N</m:t>
          </w:del>
        </m:r>
      </m:oMath>
      <w:r w:rsidRPr="00D3372D">
        <w:rPr>
          <w:rFonts w:ascii="宋体" w:eastAsia="宋体" w:hAnsi="宋体"/>
          <w:sz w:val="24"/>
          <w:szCs w:val="24"/>
        </w:rPr>
        <w:t>，路径</w:t>
      </w:r>
      <w:r w:rsidRPr="00D3372D">
        <w:rPr>
          <w:rFonts w:ascii="宋体" w:eastAsia="宋体" w:hAnsi="宋体"/>
          <w:sz w:val="24"/>
          <w:szCs w:val="24"/>
        </w:rPr>
        <w:lastRenderedPageBreak/>
        <w:t>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51904430" w14:textId="3D441111" w:rsidR="00D01976" w:rsidRPr="00B7655A" w:rsidRDefault="00D01976" w:rsidP="00B7655A">
      <w:pPr>
        <w:pStyle w:val="3"/>
        <w:rPr>
          <w:rFonts w:ascii="黑体" w:eastAsia="黑体" w:hAnsi="黑体" w:hint="eastAsia"/>
          <w:sz w:val="28"/>
          <w:szCs w:val="28"/>
        </w:rPr>
      </w:pPr>
      <w:bookmarkStart w:id="60" w:name="_Toc94478626"/>
      <w:r w:rsidRPr="00B7655A">
        <w:rPr>
          <w:rFonts w:ascii="黑体" w:eastAsia="黑体" w:hAnsi="黑体" w:hint="eastAsia"/>
          <w:sz w:val="28"/>
          <w:szCs w:val="28"/>
        </w:rPr>
        <w:t>（二）区块生成过程</w:t>
      </w:r>
      <w:bookmarkEnd w:id="60"/>
    </w:p>
    <w:p w14:paraId="4BC8B46E" w14:textId="1A74397E" w:rsidR="0084502D" w:rsidRPr="0095749B" w:rsidRDefault="0084502D" w:rsidP="00E84949">
      <w:pPr>
        <w:pStyle w:val="a7"/>
        <w:numPr>
          <w:ilvl w:val="0"/>
          <w:numId w:val="19"/>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w:t>
      </w:r>
      <w:ins w:id="61" w:author="xiu_hainu@163.com [4]" w:date="2022-01-30T21:53:00Z">
        <w:r w:rsidR="003B5977" w:rsidRPr="0095749B">
          <w:rPr>
            <w:rFonts w:ascii="宋体" w:eastAsia="宋体" w:hAnsi="宋体" w:hint="eastAsia"/>
            <w:sz w:val="24"/>
            <w:szCs w:val="24"/>
          </w:rPr>
          <w:t>产生</w:t>
        </w:r>
      </w:ins>
      <w:del w:id="62" w:author="xiu_hainu@163.com [4]" w:date="2022-01-30T21:52:00Z">
        <w:r w:rsidRPr="0095749B" w:rsidDel="003B5977">
          <w:rPr>
            <w:rFonts w:ascii="宋体" w:eastAsia="宋体" w:hAnsi="宋体" w:hint="eastAsia"/>
            <w:sz w:val="24"/>
            <w:szCs w:val="24"/>
          </w:rPr>
          <w:delText>发现</w:delText>
        </w:r>
      </w:del>
      <w:r w:rsidRPr="0095749B">
        <w:rPr>
          <w:rFonts w:ascii="宋体" w:eastAsia="宋体" w:hAnsi="宋体" w:hint="eastAsia"/>
          <w:sz w:val="24"/>
          <w:szCs w:val="24"/>
        </w:rPr>
        <w:t>新交易之后，</w:t>
      </w:r>
      <w:del w:id="63" w:author="xiu_hainu@163.com [4]" w:date="2022-01-30T21:53:00Z">
        <w:r w:rsidRPr="0095749B" w:rsidDel="003B5977">
          <w:rPr>
            <w:rFonts w:ascii="宋体" w:eastAsia="宋体" w:hAnsi="宋体" w:hint="eastAsia"/>
            <w:sz w:val="24"/>
            <w:szCs w:val="24"/>
          </w:rPr>
          <w:delText>可以</w:delText>
        </w:r>
      </w:del>
      <w:r w:rsidRPr="0095749B">
        <w:rPr>
          <w:rFonts w:ascii="宋体" w:eastAsia="宋体" w:hAnsi="宋体" w:hint="eastAsia"/>
          <w:sz w:val="24"/>
          <w:szCs w:val="24"/>
        </w:rPr>
        <w:t>提交交易到网络。通常采用广播的形式发送给其他节点。节点接收到新的交易之后，需要验证交易的合法性，验证成功后放入</w:t>
      </w:r>
      <w:del w:id="64" w:author="xiu_hainu@163.com [4]" w:date="2022-01-30T21:53:00Z">
        <w:r w:rsidRPr="0095749B" w:rsidDel="003B5977">
          <w:rPr>
            <w:rFonts w:ascii="宋体" w:eastAsia="宋体" w:hAnsi="宋体" w:hint="eastAsia"/>
            <w:sz w:val="24"/>
            <w:szCs w:val="24"/>
          </w:rPr>
          <w:delText>在</w:delText>
        </w:r>
      </w:del>
      <w:r w:rsidRPr="0095749B">
        <w:rPr>
          <w:rFonts w:ascii="宋体" w:eastAsia="宋体" w:hAnsi="宋体" w:hint="eastAsia"/>
          <w:sz w:val="24"/>
          <w:szCs w:val="24"/>
        </w:rPr>
        <w:t>本地交易未处理交易池</w:t>
      </w:r>
      <w:del w:id="65" w:author="xiu_hainu@163.com [4]" w:date="2022-01-30T21:53:00Z">
        <w:r w:rsidRPr="0095749B" w:rsidDel="003B5977">
          <w:rPr>
            <w:rFonts w:ascii="宋体" w:eastAsia="宋体" w:hAnsi="宋体" w:hint="eastAsia"/>
            <w:sz w:val="24"/>
            <w:szCs w:val="24"/>
          </w:rPr>
          <w:delText>中</w:delText>
        </w:r>
      </w:del>
      <w:r w:rsidRPr="0095749B">
        <w:rPr>
          <w:rFonts w:ascii="宋体" w:eastAsia="宋体" w:hAnsi="宋体" w:hint="eastAsia"/>
          <w:sz w:val="24"/>
          <w:szCs w:val="24"/>
        </w:rPr>
        <w:t>。</w:t>
      </w:r>
    </w:p>
    <w:p w14:paraId="6DBECC28" w14:textId="77777777" w:rsidR="0084502D" w:rsidRPr="0095749B" w:rsidRDefault="0084502D" w:rsidP="00E84949">
      <w:pPr>
        <w:pStyle w:val="a7"/>
        <w:numPr>
          <w:ilvl w:val="0"/>
          <w:numId w:val="19"/>
        </w:numPr>
        <w:spacing w:afterLines="50" w:after="156"/>
        <w:ind w:firstLineChars="0"/>
        <w:rPr>
          <w:rFonts w:ascii="宋体" w:eastAsia="宋体" w:hAnsi="宋体"/>
          <w:sz w:val="24"/>
          <w:szCs w:val="24"/>
        </w:rPr>
      </w:pPr>
      <w:r w:rsidRPr="0095749B">
        <w:rPr>
          <w:rFonts w:ascii="宋体" w:eastAsia="宋体" w:hAnsi="宋体" w:hint="eastAsia"/>
          <w:sz w:val="24"/>
          <w:szCs w:val="24"/>
        </w:rPr>
        <w:t>区块的生成：根据节点的稳定度来确定节点被选中</w:t>
      </w:r>
      <w:proofErr w:type="gramStart"/>
      <w:r w:rsidRPr="0095749B">
        <w:rPr>
          <w:rFonts w:ascii="宋体" w:eastAsia="宋体" w:hAnsi="宋体" w:hint="eastAsia"/>
          <w:sz w:val="24"/>
          <w:szCs w:val="24"/>
        </w:rPr>
        <w:t>成为出块节点</w:t>
      </w:r>
      <w:proofErr w:type="gramEnd"/>
      <w:r w:rsidRPr="0095749B">
        <w:rPr>
          <w:rFonts w:ascii="宋体" w:eastAsia="宋体" w:hAnsi="宋体" w:hint="eastAsia"/>
          <w:sz w:val="24"/>
          <w:szCs w:val="24"/>
        </w:rPr>
        <w:t>的概率，采用随机抽签的方式确定抽中的节点。当节点发现自己</w:t>
      </w:r>
      <w:proofErr w:type="gramStart"/>
      <w:r w:rsidRPr="0095749B">
        <w:rPr>
          <w:rFonts w:ascii="宋体" w:eastAsia="宋体" w:hAnsi="宋体" w:hint="eastAsia"/>
          <w:sz w:val="24"/>
          <w:szCs w:val="24"/>
        </w:rPr>
        <w:t>获得出块权限</w:t>
      </w:r>
      <w:proofErr w:type="gramEnd"/>
      <w:r w:rsidRPr="0095749B">
        <w:rPr>
          <w:rFonts w:ascii="宋体" w:eastAsia="宋体" w:hAnsi="宋体" w:hint="eastAsia"/>
          <w:sz w:val="24"/>
          <w:szCs w:val="24"/>
        </w:rPr>
        <w:t>之后，会从交易池中取出交易打包成区块，并分发密钥份额给该区块的签名者，广播区块到网络。</w:t>
      </w:r>
    </w:p>
    <w:p w14:paraId="4BAB1676" w14:textId="6E4C1E61" w:rsidR="0084502D" w:rsidRPr="0095749B" w:rsidRDefault="0084502D" w:rsidP="00E84949">
      <w:pPr>
        <w:pStyle w:val="a7"/>
        <w:numPr>
          <w:ilvl w:val="0"/>
          <w:numId w:val="19"/>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w:t>
      </w:r>
      <w:r w:rsidR="00004789" w:rsidRPr="0095749B">
        <w:rPr>
          <w:rFonts w:ascii="宋体" w:eastAsia="宋体" w:hAnsi="宋体" w:hint="eastAsia"/>
          <w:sz w:val="24"/>
          <w:szCs w:val="24"/>
        </w:rPr>
        <w:t>链</w:t>
      </w:r>
      <w:r w:rsidRPr="0095749B">
        <w:rPr>
          <w:rFonts w:ascii="宋体" w:eastAsia="宋体" w:hAnsi="宋体" w:hint="eastAsia"/>
          <w:sz w:val="24"/>
          <w:szCs w:val="24"/>
        </w:rPr>
        <w:t>上。</w:t>
      </w:r>
    </w:p>
    <w:p w14:paraId="5BDBAFB9" w14:textId="77777777" w:rsidR="00B7655A" w:rsidRPr="00B7655A" w:rsidRDefault="00B7655A" w:rsidP="00B7655A">
      <w:pPr>
        <w:pStyle w:val="3"/>
        <w:rPr>
          <w:rFonts w:ascii="黑体" w:eastAsia="黑体" w:hAnsi="黑体"/>
          <w:sz w:val="28"/>
          <w:szCs w:val="28"/>
        </w:rPr>
      </w:pPr>
      <w:bookmarkStart w:id="66" w:name="_Toc94478627"/>
      <w:r w:rsidRPr="00B7655A">
        <w:rPr>
          <w:rFonts w:ascii="黑体" w:eastAsia="黑体" w:hAnsi="黑体" w:hint="eastAsia"/>
          <w:sz w:val="28"/>
          <w:szCs w:val="28"/>
        </w:rPr>
        <w:t>（三）其它</w:t>
      </w:r>
      <w:bookmarkEnd w:id="66"/>
    </w:p>
    <w:p w14:paraId="15F141D9" w14:textId="77777777" w:rsidR="00B7655A" w:rsidRPr="00B7655A" w:rsidRDefault="00B7655A" w:rsidP="00B7655A">
      <w:pPr>
        <w:spacing w:afterLines="50" w:after="156"/>
        <w:ind w:firstLineChars="200" w:firstLine="480"/>
        <w:rPr>
          <w:rFonts w:ascii="宋体" w:eastAsia="宋体" w:hAnsi="宋体" w:hint="eastAsia"/>
          <w:sz w:val="24"/>
          <w:szCs w:val="24"/>
        </w:rPr>
      </w:pPr>
    </w:p>
    <w:p w14:paraId="1EDE00DD" w14:textId="2A20A45F" w:rsidR="00C72125" w:rsidRPr="00C72125" w:rsidRDefault="00C856ED" w:rsidP="00B478FA">
      <w:pPr>
        <w:pStyle w:val="2"/>
        <w:numPr>
          <w:ilvl w:val="1"/>
          <w:numId w:val="1"/>
        </w:numPr>
        <w:rPr>
          <w:rFonts w:ascii="黑体" w:eastAsia="黑体" w:hAnsi="黑体"/>
          <w:sz w:val="28"/>
          <w:szCs w:val="28"/>
        </w:rPr>
      </w:pPr>
      <w:bookmarkStart w:id="67" w:name="_Toc94478628"/>
      <w:r w:rsidRPr="003B4152">
        <w:rPr>
          <w:rFonts w:ascii="黑体" w:eastAsia="黑体" w:hAnsi="黑体" w:hint="eastAsia"/>
          <w:sz w:val="28"/>
          <w:szCs w:val="28"/>
        </w:rPr>
        <w:t>研究问题</w:t>
      </w:r>
      <w:bookmarkEnd w:id="67"/>
    </w:p>
    <w:p w14:paraId="6D767681" w14:textId="7E5EB18C" w:rsidR="00915514" w:rsidRDefault="00915514"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sidR="007D086A">
        <w:rPr>
          <w:rFonts w:ascii="宋体" w:eastAsia="宋体" w:hAnsi="宋体" w:hint="eastAsia"/>
          <w:sz w:val="24"/>
          <w:szCs w:val="24"/>
        </w:rPr>
        <w:t>，对问题分析得</w:t>
      </w:r>
      <w:r>
        <w:rPr>
          <w:rFonts w:ascii="宋体" w:eastAsia="宋体" w:hAnsi="宋体" w:hint="eastAsia"/>
          <w:sz w:val="24"/>
          <w:szCs w:val="24"/>
        </w:rPr>
        <w:t>越清晰</w:t>
      </w:r>
      <w:r w:rsidR="007D086A">
        <w:rPr>
          <w:rFonts w:ascii="宋体" w:eastAsia="宋体" w:hAnsi="宋体" w:hint="eastAsia"/>
          <w:sz w:val="24"/>
          <w:szCs w:val="24"/>
        </w:rPr>
        <w:t>、透彻</w:t>
      </w:r>
      <w:r>
        <w:rPr>
          <w:rFonts w:ascii="宋体" w:eastAsia="宋体" w:hAnsi="宋体" w:hint="eastAsia"/>
          <w:sz w:val="24"/>
          <w:szCs w:val="24"/>
        </w:rPr>
        <w:t>，</w:t>
      </w:r>
      <w:r w:rsidR="00970438">
        <w:rPr>
          <w:rFonts w:ascii="宋体" w:eastAsia="宋体" w:hAnsi="宋体" w:hint="eastAsia"/>
          <w:sz w:val="24"/>
          <w:szCs w:val="24"/>
        </w:rPr>
        <w:t>越有利于</w:t>
      </w:r>
      <w:r>
        <w:rPr>
          <w:rFonts w:ascii="宋体" w:eastAsia="宋体" w:hAnsi="宋体" w:hint="eastAsia"/>
          <w:sz w:val="24"/>
          <w:szCs w:val="24"/>
        </w:rPr>
        <w:t>后面的研究；</w:t>
      </w:r>
      <w:r w:rsidR="007D086A">
        <w:rPr>
          <w:rFonts w:ascii="宋体" w:eastAsia="宋体" w:hAnsi="宋体" w:hint="eastAsia"/>
          <w:sz w:val="24"/>
          <w:szCs w:val="24"/>
        </w:rPr>
        <w:t>对方案只需进行简单描述，在下一节中</w:t>
      </w:r>
      <w:r w:rsidR="00970438">
        <w:rPr>
          <w:rFonts w:ascii="宋体" w:eastAsia="宋体" w:hAnsi="宋体" w:hint="eastAsia"/>
          <w:sz w:val="24"/>
          <w:szCs w:val="24"/>
        </w:rPr>
        <w:t>再</w:t>
      </w:r>
      <w:r w:rsidR="007D086A">
        <w:rPr>
          <w:rFonts w:ascii="宋体" w:eastAsia="宋体" w:hAnsi="宋体" w:hint="eastAsia"/>
          <w:sz w:val="24"/>
          <w:szCs w:val="24"/>
        </w:rPr>
        <w:t>详细描述研究方案。</w:t>
      </w:r>
      <w:r>
        <w:rPr>
          <w:rFonts w:ascii="宋体" w:eastAsia="宋体" w:hAnsi="宋体" w:hint="eastAsia"/>
          <w:sz w:val="24"/>
          <w:szCs w:val="24"/>
        </w:rPr>
        <w:t>】</w:t>
      </w:r>
    </w:p>
    <w:p w14:paraId="05955925" w14:textId="2FF88E43"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w:t>
      </w:r>
      <w:proofErr w:type="gramStart"/>
      <w:r w:rsidRPr="00CA39D2">
        <w:rPr>
          <w:rFonts w:ascii="宋体" w:eastAsia="宋体" w:hAnsi="宋体" w:hint="eastAsia"/>
          <w:color w:val="FF0000"/>
          <w:sz w:val="24"/>
          <w:szCs w:val="24"/>
        </w:rPr>
        <w:t>跳</w:t>
      </w:r>
      <w:r w:rsidRPr="00B64B11">
        <w:rPr>
          <w:rFonts w:ascii="宋体" w:eastAsia="宋体" w:hAnsi="宋体" w:hint="eastAsia"/>
          <w:sz w:val="24"/>
          <w:szCs w:val="24"/>
        </w:rPr>
        <w:t>网络</w:t>
      </w:r>
      <w:proofErr w:type="gramEnd"/>
      <w:r w:rsidRPr="00B64B11">
        <w:rPr>
          <w:rFonts w:ascii="宋体" w:eastAsia="宋体" w:hAnsi="宋体" w:hint="eastAsia"/>
          <w:sz w:val="24"/>
          <w:szCs w:val="24"/>
        </w:rPr>
        <w:t>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w:t>
      </w:r>
      <w:proofErr w:type="gramStart"/>
      <w:r w:rsidR="008B53EC" w:rsidRPr="00B64B11">
        <w:rPr>
          <w:rFonts w:ascii="宋体" w:eastAsia="宋体" w:hAnsi="宋体" w:hint="eastAsia"/>
          <w:sz w:val="24"/>
          <w:szCs w:val="24"/>
        </w:rPr>
        <w:t>跳网络</w:t>
      </w:r>
      <w:proofErr w:type="gramEnd"/>
      <w:r w:rsidR="008B53EC" w:rsidRPr="00B64B11">
        <w:rPr>
          <w:rFonts w:ascii="宋体" w:eastAsia="宋体" w:hAnsi="宋体" w:hint="eastAsia"/>
          <w:sz w:val="24"/>
          <w:szCs w:val="24"/>
        </w:rPr>
        <w:t>环境中，因此</w:t>
      </w:r>
      <w:r w:rsidR="00A3013C" w:rsidRPr="00B64B11">
        <w:rPr>
          <w:rFonts w:ascii="宋体" w:eastAsia="宋体" w:hAnsi="宋体" w:hint="eastAsia"/>
          <w:sz w:val="24"/>
          <w:szCs w:val="24"/>
        </w:rPr>
        <w:t>需要适用于无线多</w:t>
      </w:r>
      <w:proofErr w:type="gramStart"/>
      <w:r w:rsidR="00A3013C" w:rsidRPr="00B64B11">
        <w:rPr>
          <w:rFonts w:ascii="宋体" w:eastAsia="宋体" w:hAnsi="宋体" w:hint="eastAsia"/>
          <w:sz w:val="24"/>
          <w:szCs w:val="24"/>
        </w:rPr>
        <w:t>跳网络</w:t>
      </w:r>
      <w:proofErr w:type="gramEnd"/>
      <w:r w:rsidR="00A3013C" w:rsidRPr="00B64B11">
        <w:rPr>
          <w:rFonts w:ascii="宋体" w:eastAsia="宋体" w:hAnsi="宋体" w:hint="eastAsia"/>
          <w:sz w:val="24"/>
          <w:szCs w:val="24"/>
        </w:rPr>
        <w:t>环境的区块链共识算法。</w:t>
      </w:r>
    </w:p>
    <w:p w14:paraId="75AE577B" w14:textId="791461D8" w:rsidR="00A07D9E" w:rsidRPr="00420234" w:rsidRDefault="00A07D9E" w:rsidP="00E84949">
      <w:pPr>
        <w:pStyle w:val="a7"/>
        <w:numPr>
          <w:ilvl w:val="0"/>
          <w:numId w:val="39"/>
        </w:numPr>
        <w:spacing w:afterLines="50" w:after="156"/>
        <w:ind w:firstLineChars="0"/>
        <w:rPr>
          <w:rFonts w:ascii="宋体" w:eastAsia="宋体" w:hAnsi="宋体"/>
          <w:sz w:val="24"/>
          <w:szCs w:val="24"/>
        </w:rPr>
      </w:pPr>
      <w:r w:rsidRPr="00420234">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sidRPr="00420234">
        <w:rPr>
          <w:rFonts w:ascii="宋体" w:eastAsia="宋体" w:hAnsi="宋体" w:hint="eastAsia"/>
          <w:sz w:val="24"/>
          <w:szCs w:val="24"/>
        </w:rPr>
        <w:t>；</w:t>
      </w:r>
      <w:r w:rsidR="00A972AF" w:rsidRPr="00420234">
        <w:rPr>
          <w:rFonts w:ascii="宋体" w:eastAsia="宋体" w:hAnsi="宋体" w:hint="eastAsia"/>
          <w:sz w:val="24"/>
          <w:szCs w:val="24"/>
        </w:rPr>
        <w:t>降低节点的挖矿难度</w:t>
      </w:r>
      <w:r w:rsidR="000D4D59" w:rsidRPr="00420234">
        <w:rPr>
          <w:rFonts w:ascii="宋体" w:eastAsia="宋体" w:hAnsi="宋体" w:hint="eastAsia"/>
          <w:sz w:val="24"/>
          <w:szCs w:val="24"/>
        </w:rPr>
        <w:t>减少工作量证明的消耗</w:t>
      </w:r>
      <w:r w:rsidR="00A972AF" w:rsidRPr="00420234">
        <w:rPr>
          <w:rFonts w:ascii="宋体" w:eastAsia="宋体" w:hAnsi="宋体" w:hint="eastAsia"/>
          <w:sz w:val="24"/>
          <w:szCs w:val="24"/>
        </w:rPr>
        <w:t>；</w:t>
      </w:r>
      <w:r w:rsidRPr="00420234">
        <w:rPr>
          <w:rFonts w:ascii="宋体" w:eastAsia="宋体" w:hAnsi="宋体" w:hint="eastAsia"/>
          <w:sz w:val="24"/>
          <w:szCs w:val="24"/>
        </w:rPr>
        <w:t>】</w:t>
      </w:r>
    </w:p>
    <w:p w14:paraId="0195FA34" w14:textId="4C987D6A" w:rsidR="001F74CA" w:rsidRPr="00420234" w:rsidRDefault="00E71990" w:rsidP="00E84949">
      <w:pPr>
        <w:pStyle w:val="a7"/>
        <w:numPr>
          <w:ilvl w:val="0"/>
          <w:numId w:val="39"/>
        </w:numPr>
        <w:spacing w:afterLines="50" w:after="156"/>
        <w:ind w:firstLineChars="0"/>
        <w:rPr>
          <w:rFonts w:ascii="宋体" w:eastAsia="宋体" w:hAnsi="宋体"/>
          <w:sz w:val="24"/>
          <w:szCs w:val="24"/>
        </w:rPr>
      </w:pPr>
      <w:r w:rsidRPr="00420234">
        <w:rPr>
          <w:rFonts w:ascii="宋体" w:eastAsia="宋体" w:hAnsi="宋体" w:hint="eastAsia"/>
          <w:sz w:val="24"/>
          <w:szCs w:val="24"/>
        </w:rPr>
        <w:t>节点动态性：原因？【节点</w:t>
      </w:r>
      <w:r w:rsidR="000D4D59" w:rsidRPr="00420234">
        <w:rPr>
          <w:rFonts w:ascii="宋体" w:eastAsia="宋体" w:hAnsi="宋体" w:hint="eastAsia"/>
          <w:sz w:val="24"/>
          <w:szCs w:val="24"/>
        </w:rPr>
        <w:t>的网络拓扑变化比较大且不可预测</w:t>
      </w:r>
      <w:r w:rsidRPr="00420234">
        <w:rPr>
          <w:rFonts w:ascii="宋体" w:eastAsia="宋体" w:hAnsi="宋体" w:hint="eastAsia"/>
          <w:sz w:val="24"/>
          <w:szCs w:val="24"/>
        </w:rPr>
        <w:t>，导致首领节点或者首领节点的邻居突然消失，最终无法达成共识】方案？【</w:t>
      </w:r>
      <w:r w:rsidR="00A739D7" w:rsidRPr="00420234">
        <w:rPr>
          <w:rFonts w:ascii="宋体" w:eastAsia="宋体" w:hAnsi="宋体" w:hint="eastAsia"/>
          <w:sz w:val="24"/>
          <w:szCs w:val="24"/>
        </w:rPr>
        <w:t>将节点的稳定度作为首领选举的依据，最终选定的首领不会出现突然离线的情况；</w:t>
      </w:r>
      <w:r w:rsidR="000D4D59" w:rsidRPr="00420234">
        <w:rPr>
          <w:rFonts w:ascii="宋体" w:eastAsia="宋体" w:hAnsi="宋体" w:hint="eastAsia"/>
          <w:sz w:val="24"/>
          <w:szCs w:val="24"/>
        </w:rPr>
        <w:t>将节点到其他节点的跳数作为首领选举的依据，降低网络资源的消耗；见节点的位置作为首领选举的依据，尽可能确保首领节点覆盖</w:t>
      </w:r>
      <w:r w:rsidR="000D4D59" w:rsidRPr="00420234">
        <w:rPr>
          <w:rFonts w:ascii="宋体" w:eastAsia="宋体" w:hAnsi="宋体" w:hint="eastAsia"/>
          <w:sz w:val="24"/>
          <w:szCs w:val="24"/>
        </w:rPr>
        <w:lastRenderedPageBreak/>
        <w:t>足够多的节点；</w:t>
      </w:r>
      <w:r w:rsidR="00437692" w:rsidRPr="00420234">
        <w:rPr>
          <w:rFonts w:ascii="宋体" w:eastAsia="宋体" w:hAnsi="宋体" w:hint="eastAsia"/>
          <w:sz w:val="24"/>
          <w:szCs w:val="24"/>
        </w:rPr>
        <w:t>】</w:t>
      </w:r>
    </w:p>
    <w:p w14:paraId="0008BCFB" w14:textId="3C02BB5C" w:rsidR="00EE2668" w:rsidRDefault="002C3B11" w:rsidP="00DB6DD6">
      <w:pPr>
        <w:pStyle w:val="2"/>
        <w:rPr>
          <w:rFonts w:ascii="黑体" w:eastAsia="黑体" w:hAnsi="黑体"/>
          <w:sz w:val="28"/>
          <w:szCs w:val="28"/>
        </w:rPr>
      </w:pPr>
      <w:bookmarkStart w:id="68" w:name="_Toc94478629"/>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68"/>
    </w:p>
    <w:p w14:paraId="4E3ACAAC" w14:textId="62A800D0" w:rsidR="00606BC2" w:rsidRPr="00606BC2" w:rsidRDefault="00606BC2" w:rsidP="00606BC2">
      <w:pPr>
        <w:spacing w:afterLines="50" w:after="156"/>
        <w:ind w:firstLineChars="200" w:firstLine="480"/>
        <w:rPr>
          <w:rFonts w:ascii="宋体" w:eastAsia="宋体" w:hAnsi="宋体"/>
          <w:sz w:val="24"/>
          <w:szCs w:val="24"/>
        </w:rPr>
      </w:pPr>
      <w:r w:rsidRPr="00606BC2">
        <w:rPr>
          <w:rFonts w:ascii="宋体" w:eastAsia="宋体" w:hAnsi="宋体" w:hint="eastAsia"/>
          <w:sz w:val="24"/>
          <w:szCs w:val="24"/>
        </w:rPr>
        <w:t>【</w:t>
      </w:r>
      <w:r>
        <w:rPr>
          <w:rFonts w:ascii="宋体" w:eastAsia="宋体" w:hAnsi="宋体" w:hint="eastAsia"/>
          <w:sz w:val="24"/>
          <w:szCs w:val="24"/>
        </w:rPr>
        <w:t>详细描述</w:t>
      </w:r>
      <w:r w:rsidR="00163851">
        <w:rPr>
          <w:rFonts w:ascii="宋体" w:eastAsia="宋体" w:hAnsi="宋体" w:hint="eastAsia"/>
          <w:sz w:val="24"/>
          <w:szCs w:val="24"/>
        </w:rPr>
        <w:t>“</w:t>
      </w:r>
      <w:r w:rsidR="00163851">
        <w:rPr>
          <w:rFonts w:ascii="宋体" w:eastAsia="宋体" w:hAnsi="宋体" w:hint="eastAsia"/>
          <w:sz w:val="24"/>
          <w:szCs w:val="24"/>
        </w:rPr>
        <w:t>研究问题</w:t>
      </w:r>
      <w:r w:rsidR="00163851">
        <w:rPr>
          <w:rFonts w:ascii="宋体" w:eastAsia="宋体" w:hAnsi="宋体" w:hint="eastAsia"/>
          <w:sz w:val="24"/>
          <w:szCs w:val="24"/>
        </w:rPr>
        <w:t>”</w:t>
      </w:r>
      <w:r>
        <w:rPr>
          <w:rFonts w:ascii="宋体" w:eastAsia="宋体" w:hAnsi="宋体" w:hint="eastAsia"/>
          <w:sz w:val="24"/>
          <w:szCs w:val="24"/>
        </w:rPr>
        <w:t>中各方案的关键技术方案或算法</w:t>
      </w:r>
      <w:r w:rsidR="00EA3223">
        <w:rPr>
          <w:rFonts w:ascii="宋体" w:eastAsia="宋体" w:hAnsi="宋体" w:hint="eastAsia"/>
          <w:sz w:val="24"/>
          <w:szCs w:val="24"/>
        </w:rPr>
        <w:t>，包括</w:t>
      </w:r>
      <w:r w:rsidR="00DB6DD6">
        <w:rPr>
          <w:rFonts w:ascii="宋体" w:eastAsia="宋体" w:hAnsi="宋体" w:hint="eastAsia"/>
          <w:sz w:val="24"/>
          <w:szCs w:val="24"/>
        </w:rPr>
        <w:t>：方案或算法的细节、重点和难点、该技术方案</w:t>
      </w:r>
      <w:r w:rsidR="00EA3223">
        <w:rPr>
          <w:rFonts w:ascii="宋体" w:eastAsia="宋体" w:hAnsi="宋体" w:hint="eastAsia"/>
          <w:sz w:val="24"/>
          <w:szCs w:val="24"/>
        </w:rPr>
        <w:t>解决“研究问题”中的哪个问题等。</w:t>
      </w:r>
      <w:r w:rsidRPr="00606BC2">
        <w:rPr>
          <w:rFonts w:ascii="宋体" w:eastAsia="宋体" w:hAnsi="宋体" w:hint="eastAsia"/>
          <w:sz w:val="24"/>
          <w:szCs w:val="24"/>
        </w:rPr>
        <w:t>】</w:t>
      </w:r>
    </w:p>
    <w:p w14:paraId="594EED3C" w14:textId="6FD2B2B5" w:rsidR="00426B06" w:rsidRDefault="00EE2668" w:rsidP="00DB6DD6">
      <w:pPr>
        <w:pStyle w:val="3"/>
        <w:rPr>
          <w:rFonts w:ascii="黑体" w:eastAsia="黑体" w:hAnsi="黑体"/>
          <w:sz w:val="28"/>
          <w:szCs w:val="28"/>
        </w:rPr>
      </w:pPr>
      <w:bookmarkStart w:id="69" w:name="_Toc94478630"/>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426B06" w:rsidRPr="00426B06">
        <w:rPr>
          <w:rFonts w:ascii="黑体" w:eastAsia="黑体" w:hAnsi="黑体" w:hint="eastAsia"/>
          <w:sz w:val="28"/>
          <w:szCs w:val="28"/>
        </w:rPr>
        <w:t>定义稳定度</w:t>
      </w:r>
      <w:bookmarkEnd w:id="69"/>
    </w:p>
    <w:p w14:paraId="5BB5E9EB" w14:textId="649D1963"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sidR="00AA2233">
        <w:rPr>
          <w:rFonts w:ascii="宋体" w:eastAsia="宋体" w:hAnsi="宋体" w:hint="eastAsia"/>
          <w:sz w:val="24"/>
          <w:szCs w:val="24"/>
        </w:rPr>
        <w:t>【</w:t>
      </w:r>
      <w:r w:rsidR="00B611E5">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sidR="00B611E5">
        <w:rPr>
          <w:rFonts w:ascii="宋体" w:eastAsia="宋体" w:hAnsi="宋体" w:hint="eastAsia"/>
          <w:sz w:val="24"/>
          <w:szCs w:val="24"/>
        </w:rPr>
        <w:t>可以通过租约机制+时间戳</w:t>
      </w:r>
      <w:r w:rsidR="0051738E">
        <w:rPr>
          <w:rFonts w:ascii="宋体" w:eastAsia="宋体" w:hAnsi="宋体" w:hint="eastAsia"/>
          <w:sz w:val="24"/>
          <w:szCs w:val="24"/>
        </w:rPr>
        <w:t>实现</w:t>
      </w:r>
      <w:r w:rsidR="00B611E5" w:rsidRPr="00B611E5">
        <w:rPr>
          <w:rFonts w:ascii="宋体" w:eastAsia="宋体" w:hAnsi="宋体" w:hint="eastAsia"/>
          <w:sz w:val="24"/>
          <w:szCs w:val="24"/>
        </w:rPr>
        <w:t>;</w:t>
      </w:r>
      <w:r w:rsidR="00B611E5">
        <w:rPr>
          <w:rFonts w:ascii="宋体" w:eastAsia="宋体" w:hAnsi="宋体" w:hint="eastAsia"/>
          <w:sz w:val="24"/>
          <w:szCs w:val="24"/>
        </w:rPr>
        <w:t>或者可以根据权益的大小确定节点的活跃度（</w:t>
      </w:r>
      <w:r w:rsidR="0051738E">
        <w:rPr>
          <w:rFonts w:ascii="宋体" w:eastAsia="宋体" w:hAnsi="宋体" w:hint="eastAsia"/>
          <w:sz w:val="24"/>
          <w:szCs w:val="24"/>
        </w:rPr>
        <w:t>节点的活跃度也极大的表明节点是否愿意继续在系统中工作</w:t>
      </w:r>
      <w:r w:rsidR="00B611E5">
        <w:rPr>
          <w:rFonts w:ascii="宋体" w:eastAsia="宋体" w:hAnsi="宋体" w:hint="eastAsia"/>
          <w:sz w:val="24"/>
          <w:szCs w:val="24"/>
        </w:rPr>
        <w:t>）</w:t>
      </w:r>
      <w:r w:rsidR="0051738E">
        <w:rPr>
          <w:rFonts w:ascii="宋体" w:eastAsia="宋体" w:hAnsi="宋体" w:hint="eastAsia"/>
          <w:sz w:val="24"/>
          <w:szCs w:val="24"/>
        </w:rPr>
        <w:t>；</w:t>
      </w:r>
      <w:r w:rsidR="00AA2233">
        <w:rPr>
          <w:rFonts w:ascii="宋体" w:eastAsia="宋体" w:hAnsi="宋体" w:hint="eastAsia"/>
          <w:sz w:val="24"/>
          <w:szCs w:val="24"/>
        </w:rPr>
        <w:t>】</w:t>
      </w:r>
    </w:p>
    <w:p w14:paraId="1C709376" w14:textId="23FC84F5" w:rsidR="00C315FB" w:rsidRPr="00C315FB" w:rsidRDefault="0051738E" w:rsidP="00C315FB">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00C315FB" w:rsidRPr="00C315FB">
        <w:rPr>
          <w:rFonts w:ascii="宋体" w:eastAsia="宋体" w:hAnsi="宋体" w:hint="eastAsia"/>
          <w:sz w:val="24"/>
          <w:szCs w:val="24"/>
        </w:rPr>
        <w:t>节点在</w:t>
      </w:r>
      <w:r>
        <w:rPr>
          <w:rFonts w:ascii="宋体" w:eastAsia="宋体" w:hAnsi="宋体" w:hint="eastAsia"/>
          <w:sz w:val="24"/>
          <w:szCs w:val="24"/>
        </w:rPr>
        <w:t>区块链</w:t>
      </w:r>
      <w:r w:rsidR="00C315FB"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00C315FB" w:rsidRPr="00C315FB">
        <w:rPr>
          <w:rFonts w:ascii="宋体" w:eastAsia="宋体" w:hAnsi="宋体"/>
          <w:sz w:val="24"/>
          <w:szCs w:val="24"/>
        </w:rPr>
        <w:t>节点</w:t>
      </w:r>
      <w:r w:rsidR="00C315FB" w:rsidRPr="00C315FB">
        <w:rPr>
          <w:rFonts w:ascii="宋体" w:eastAsia="宋体" w:hAnsi="宋体" w:hint="eastAsia"/>
          <w:sz w:val="24"/>
          <w:szCs w:val="24"/>
        </w:rPr>
        <w:t>在最近</w:t>
      </w:r>
      <m:oMath>
        <m:r>
          <w:rPr>
            <w:rFonts w:ascii="Cambria Math" w:eastAsia="宋体" w:hAnsi="Cambria Math" w:hint="eastAsia"/>
            <w:sz w:val="24"/>
            <w:szCs w:val="24"/>
          </w:rPr>
          <m:t>K</m:t>
        </m:r>
      </m:oMath>
      <w:proofErr w:type="gramStart"/>
      <w:r w:rsidR="00C315FB" w:rsidRPr="00C315FB">
        <w:rPr>
          <w:rFonts w:ascii="宋体" w:eastAsia="宋体" w:hAnsi="宋体" w:hint="eastAsia"/>
          <w:sz w:val="24"/>
          <w:szCs w:val="24"/>
        </w:rPr>
        <w:t>个</w:t>
      </w:r>
      <w:proofErr w:type="gramEnd"/>
      <w:r w:rsidR="00C315FB" w:rsidRPr="00C315FB">
        <w:rPr>
          <w:rFonts w:ascii="宋体" w:eastAsia="宋体" w:hAnsi="宋体" w:hint="eastAsia"/>
          <w:sz w:val="24"/>
          <w:szCs w:val="24"/>
        </w:rPr>
        <w:t>确认区块中</w:t>
      </w:r>
      <w:proofErr w:type="gramStart"/>
      <w:r w:rsidR="00C315FB" w:rsidRPr="00C315FB">
        <w:rPr>
          <w:rFonts w:ascii="宋体" w:eastAsia="宋体" w:hAnsi="宋体"/>
          <w:sz w:val="24"/>
          <w:szCs w:val="24"/>
        </w:rPr>
        <w:t>参与共识</w:t>
      </w:r>
      <w:proofErr w:type="gramEnd"/>
      <w:r w:rsidR="00C315FB" w:rsidRPr="00C315FB">
        <w:rPr>
          <w:rFonts w:ascii="宋体" w:eastAsia="宋体" w:hAnsi="宋体"/>
          <w:sz w:val="24"/>
          <w:szCs w:val="24"/>
        </w:rPr>
        <w:t>比值</w:t>
      </w:r>
      <w:r>
        <w:rPr>
          <w:rFonts w:ascii="宋体" w:eastAsia="宋体" w:hAnsi="宋体" w:hint="eastAsia"/>
          <w:sz w:val="24"/>
          <w:szCs w:val="24"/>
        </w:rPr>
        <w:t>，定义节点的稳定度为</w:t>
      </w:r>
      <w:r w:rsidR="00C315FB" w:rsidRPr="00C315FB">
        <w:rPr>
          <w:rFonts w:ascii="宋体" w:eastAsia="宋体" w:hAnsi="宋体"/>
          <w:sz w:val="24"/>
          <w:szCs w:val="24"/>
        </w:rPr>
        <w:t xml:space="preserve"> </w:t>
      </w:r>
    </w:p>
    <w:p w14:paraId="25D5CA78" w14:textId="2AB81535" w:rsidR="00C315FB" w:rsidRPr="00C315FB" w:rsidRDefault="00E84949" w:rsidP="00C315FB">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08D7ECC1" w14:textId="480D6EFD" w:rsidR="0026472B" w:rsidRDefault="003F2A59" w:rsidP="003F2A59">
      <w:pPr>
        <w:spacing w:afterLines="50" w:after="156"/>
        <w:ind w:firstLineChars="200" w:firstLine="480"/>
        <w:rPr>
          <w:rFonts w:ascii="宋体" w:eastAsia="宋体" w:hAnsi="宋体"/>
          <w:sz w:val="24"/>
          <w:szCs w:val="24"/>
        </w:rPr>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w:t>
      </w:r>
      <w:r w:rsidR="006934CB">
        <w:rPr>
          <w:rFonts w:ascii="宋体" w:eastAsia="宋体" w:hAnsi="宋体" w:hint="eastAsia"/>
          <w:sz w:val="24"/>
          <w:szCs w:val="24"/>
        </w:rPr>
        <w:t>分析计算</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proofErr w:type="gramStart"/>
      <w:r w:rsidR="00C315FB" w:rsidRPr="00C315FB">
        <w:rPr>
          <w:rFonts w:ascii="宋体" w:eastAsia="宋体" w:hAnsi="宋体" w:hint="eastAsia"/>
          <w:sz w:val="24"/>
          <w:szCs w:val="24"/>
        </w:rPr>
        <w:t>个</w:t>
      </w:r>
      <w:proofErr w:type="gramEnd"/>
      <w:r w:rsidR="00C315FB" w:rsidRPr="00C315FB">
        <w:rPr>
          <w:rFonts w:ascii="宋体" w:eastAsia="宋体" w:hAnsi="宋体" w:hint="eastAsia"/>
          <w:sz w:val="24"/>
          <w:szCs w:val="24"/>
        </w:rPr>
        <w:t>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00C315FB" w:rsidRPr="00C315FB">
        <w:rPr>
          <w:rFonts w:ascii="宋体" w:eastAsia="宋体" w:hAnsi="宋体" w:hint="eastAsia"/>
          <w:sz w:val="24"/>
          <w:szCs w:val="24"/>
        </w:rPr>
        <w:t>为零</w:t>
      </w:r>
      <w:r w:rsidR="00C953E3">
        <w:rPr>
          <w:rFonts w:ascii="宋体" w:eastAsia="宋体" w:hAnsi="宋体" w:hint="eastAsia"/>
          <w:sz w:val="24"/>
          <w:szCs w:val="24"/>
        </w:rPr>
        <w:t>，此时主要通过节点的剩余时间来挖矿</w:t>
      </w:r>
      <w:r>
        <w:rPr>
          <w:rFonts w:ascii="宋体" w:eastAsia="宋体" w:hAnsi="宋体" w:hint="eastAsia"/>
          <w:sz w:val="24"/>
          <w:szCs w:val="24"/>
        </w:rPr>
        <w:t>。</w:t>
      </w:r>
    </w:p>
    <w:p w14:paraId="4667C630" w14:textId="2A9B4E4D"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p>
    <w:p w14:paraId="2317A582" w14:textId="3DE6E6EC"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p>
    <w:p w14:paraId="5E35C3C6" w14:textId="40F582BA" w:rsidR="00EA3223" w:rsidRPr="00EA3223" w:rsidRDefault="00EA3223" w:rsidP="003F2A59">
      <w:pPr>
        <w:spacing w:afterLines="50" w:after="156"/>
        <w:ind w:firstLineChars="200" w:firstLine="480"/>
        <w:rPr>
          <w:rFonts w:ascii="宋体" w:eastAsia="宋体" w:hAnsi="宋体" w:hint="eastAsia"/>
          <w:color w:val="FF0000"/>
          <w:sz w:val="24"/>
          <w:szCs w:val="24"/>
        </w:rPr>
      </w:pPr>
      <w:r w:rsidRPr="00EA3223">
        <w:rPr>
          <w:rFonts w:ascii="宋体" w:eastAsia="宋体" w:hAnsi="宋体" w:hint="eastAsia"/>
          <w:color w:val="FF0000"/>
          <w:sz w:val="24"/>
          <w:szCs w:val="24"/>
        </w:rPr>
        <w:t>解决的问题：</w:t>
      </w:r>
    </w:p>
    <w:p w14:paraId="3D6030EA" w14:textId="14B533A6" w:rsidR="00B64B11" w:rsidRPr="00B64B11" w:rsidRDefault="002C3B11" w:rsidP="00DB6DD6">
      <w:pPr>
        <w:pStyle w:val="3"/>
        <w:rPr>
          <w:rFonts w:ascii="黑体" w:eastAsia="黑体" w:hAnsi="黑体"/>
          <w:sz w:val="28"/>
          <w:szCs w:val="28"/>
        </w:rPr>
      </w:pPr>
      <w:bookmarkStart w:id="70" w:name="_Toc94478631"/>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B056AA" w:rsidRPr="00B64B11">
        <w:rPr>
          <w:rFonts w:ascii="黑体" w:eastAsia="黑体" w:hAnsi="黑体" w:hint="eastAsia"/>
          <w:sz w:val="28"/>
          <w:szCs w:val="28"/>
        </w:rPr>
        <w:t>共识算法</w:t>
      </w:r>
      <w:bookmarkEnd w:id="70"/>
    </w:p>
    <w:p w14:paraId="14A20E8F" w14:textId="15E6F721" w:rsidR="00AB00AF" w:rsidRDefault="00DF5A8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共识算法中，每个节点都拥有自己的稳定度，</w:t>
      </w:r>
      <w:r w:rsidR="0015635A">
        <w:rPr>
          <w:rFonts w:ascii="宋体" w:eastAsia="宋体" w:hAnsi="宋体" w:hint="eastAsia"/>
          <w:sz w:val="24"/>
          <w:szCs w:val="24"/>
        </w:rPr>
        <w:t>根据节点的稳定度随机</w:t>
      </w:r>
      <w:proofErr w:type="gramStart"/>
      <w:r w:rsidR="0015635A">
        <w:rPr>
          <w:rFonts w:ascii="宋体" w:eastAsia="宋体" w:hAnsi="宋体" w:hint="eastAsia"/>
          <w:sz w:val="24"/>
          <w:szCs w:val="24"/>
        </w:rPr>
        <w:t>选举出块节点</w:t>
      </w:r>
      <w:proofErr w:type="gramEnd"/>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6105C5" w:rsidRPr="00B64B11">
        <w:rPr>
          <w:rFonts w:ascii="宋体" w:eastAsia="宋体" w:hAnsi="宋体" w:hint="eastAsia"/>
          <w:sz w:val="24"/>
          <w:szCs w:val="24"/>
        </w:rPr>
        <w:t>共识算法分为两个部分：</w:t>
      </w:r>
      <w:proofErr w:type="gramStart"/>
      <w:r w:rsidR="006105C5" w:rsidRPr="00B64B11">
        <w:rPr>
          <w:rFonts w:ascii="宋体" w:eastAsia="宋体" w:hAnsi="宋体" w:hint="eastAsia"/>
          <w:sz w:val="24"/>
          <w:szCs w:val="24"/>
        </w:rPr>
        <w:t>出块</w:t>
      </w:r>
      <w:r w:rsidR="001803B4" w:rsidRPr="00B64B11">
        <w:rPr>
          <w:rFonts w:ascii="宋体" w:eastAsia="宋体" w:hAnsi="宋体" w:hint="eastAsia"/>
          <w:sz w:val="24"/>
          <w:szCs w:val="24"/>
        </w:rPr>
        <w:t>节点</w:t>
      </w:r>
      <w:proofErr w:type="gramEnd"/>
      <w:r w:rsidR="001803B4" w:rsidRPr="00B64B11">
        <w:rPr>
          <w:rFonts w:ascii="宋体" w:eastAsia="宋体" w:hAnsi="宋体" w:hint="eastAsia"/>
          <w:sz w:val="24"/>
          <w:szCs w:val="24"/>
        </w:rPr>
        <w:t>的选择</w:t>
      </w:r>
      <w:r w:rsidR="006105C5" w:rsidRPr="00B64B11">
        <w:rPr>
          <w:rFonts w:ascii="宋体" w:eastAsia="宋体" w:hAnsi="宋体" w:hint="eastAsia"/>
          <w:sz w:val="24"/>
          <w:szCs w:val="24"/>
        </w:rPr>
        <w:t>和区块的确认。</w:t>
      </w:r>
    </w:p>
    <w:p w14:paraId="27BE1EAF" w14:textId="0DEBCAA0" w:rsidR="00AC7587" w:rsidRDefault="006105C5" w:rsidP="00E84949">
      <w:pPr>
        <w:pStyle w:val="a7"/>
        <w:numPr>
          <w:ilvl w:val="0"/>
          <w:numId w:val="15"/>
        </w:numPr>
        <w:spacing w:afterLines="50" w:after="156"/>
        <w:ind w:firstLineChars="0"/>
        <w:rPr>
          <w:rFonts w:ascii="宋体" w:eastAsia="宋体" w:hAnsi="宋体"/>
          <w:sz w:val="24"/>
          <w:szCs w:val="24"/>
        </w:rPr>
      </w:pPr>
      <w:proofErr w:type="gramStart"/>
      <w:r w:rsidRPr="00AB00AF">
        <w:rPr>
          <w:rFonts w:ascii="宋体" w:eastAsia="宋体" w:hAnsi="宋体" w:hint="eastAsia"/>
          <w:sz w:val="24"/>
          <w:szCs w:val="24"/>
        </w:rPr>
        <w:t>出块节点</w:t>
      </w:r>
      <w:proofErr w:type="gramEnd"/>
      <w:r w:rsidRPr="00AB00AF">
        <w:rPr>
          <w:rFonts w:ascii="宋体" w:eastAsia="宋体" w:hAnsi="宋体" w:hint="eastAsia"/>
          <w:sz w:val="24"/>
          <w:szCs w:val="24"/>
        </w:rPr>
        <w:t>的</w:t>
      </w:r>
      <w:r w:rsidR="00AA14A8">
        <w:rPr>
          <w:rFonts w:ascii="宋体" w:eastAsia="宋体" w:hAnsi="宋体" w:hint="eastAsia"/>
          <w:sz w:val="24"/>
          <w:szCs w:val="24"/>
        </w:rPr>
        <w:t>随机选举</w:t>
      </w:r>
      <w:r w:rsidRPr="00AB00AF">
        <w:rPr>
          <w:rFonts w:ascii="宋体" w:eastAsia="宋体" w:hAnsi="宋体" w:hint="eastAsia"/>
          <w:sz w:val="24"/>
          <w:szCs w:val="24"/>
        </w:rPr>
        <w:t>：</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proofErr w:type="gramStart"/>
      <w:r w:rsidR="0022422B">
        <w:rPr>
          <w:rFonts w:ascii="宋体" w:eastAsia="宋体" w:hAnsi="宋体" w:hint="eastAsia"/>
          <w:sz w:val="24"/>
          <w:szCs w:val="24"/>
        </w:rPr>
        <w:t>选择出块节点</w:t>
      </w:r>
      <w:proofErr w:type="gramEnd"/>
      <w:r w:rsidR="0022422B">
        <w:rPr>
          <w:rFonts w:ascii="宋体" w:eastAsia="宋体" w:hAnsi="宋体" w:hint="eastAsia"/>
          <w:sz w:val="24"/>
          <w:szCs w:val="24"/>
        </w:rPr>
        <w:t>的方法需要满足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036A6E">
        <w:rPr>
          <w:rFonts w:ascii="宋体" w:eastAsia="宋体" w:hAnsi="宋体" w:hint="eastAsia"/>
          <w:sz w:val="24"/>
          <w:szCs w:val="24"/>
        </w:rPr>
        <w:t>随机抽签中将上一个区块的高度和最终签名的哈希作为随机种子，采用可验证随机函数选出新</w:t>
      </w:r>
      <w:proofErr w:type="gramStart"/>
      <w:r w:rsidR="00036A6E">
        <w:rPr>
          <w:rFonts w:ascii="宋体" w:eastAsia="宋体" w:hAnsi="宋体" w:hint="eastAsia"/>
          <w:sz w:val="24"/>
          <w:szCs w:val="24"/>
        </w:rPr>
        <w:t>的出块者</w:t>
      </w:r>
      <w:proofErr w:type="gramEnd"/>
      <w:r w:rsidR="00036A6E">
        <w:rPr>
          <w:rFonts w:ascii="宋体" w:eastAsia="宋体" w:hAnsi="宋体" w:hint="eastAsia"/>
          <w:sz w:val="24"/>
          <w:szCs w:val="24"/>
        </w:rPr>
        <w:t>，其他节点可以验证该节点的合法性。</w:t>
      </w:r>
    </w:p>
    <w:p w14:paraId="7676C7DA" w14:textId="1E0838B7" w:rsidR="00AC7587" w:rsidRDefault="00AC7587" w:rsidP="00E84949">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EE7AB22" w14:textId="749ECA10" w:rsidR="00267DAA" w:rsidRDefault="00AC7587"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w:t>
      </w:r>
      <w:r>
        <w:rPr>
          <w:rFonts w:ascii="宋体" w:eastAsia="宋体" w:hAnsi="宋体" w:hint="eastAsia"/>
          <w:sz w:val="24"/>
          <w:szCs w:val="24"/>
        </w:rPr>
        <w:lastRenderedPageBreak/>
        <w:t>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sidR="001727E9">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09288A4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sidR="00267DAA">
        <w:rPr>
          <w:rFonts w:ascii="宋体" w:eastAsia="宋体" w:hAnsi="宋体" w:hint="eastAsia"/>
          <w:iCs/>
          <w:szCs w:val="21"/>
        </w:rPr>
        <w:t>.</w:t>
      </w:r>
    </w:p>
    <w:p w14:paraId="5F604D15" w14:textId="77777777" w:rsidR="003546F7" w:rsidRDefault="003546F7"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43038E4D" w14:textId="0648AE9D" w:rsidR="003546F7" w:rsidRPr="001E334F" w:rsidRDefault="00E84949"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77777777" w:rsidR="00036A6E" w:rsidRDefault="004609BD"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1E334F">
        <w:rPr>
          <w:rFonts w:ascii="宋体" w:eastAsia="宋体" w:hAnsi="宋体" w:hint="eastAsia"/>
          <w:sz w:val="24"/>
          <w:szCs w:val="24"/>
        </w:rPr>
        <w:t>在某个区间之内，则该区间的所属节点作为被选中</w:t>
      </w:r>
      <w:proofErr w:type="gramStart"/>
      <w:r w:rsidR="001E334F">
        <w:rPr>
          <w:rFonts w:ascii="宋体" w:eastAsia="宋体" w:hAnsi="宋体" w:hint="eastAsia"/>
          <w:sz w:val="24"/>
          <w:szCs w:val="24"/>
        </w:rPr>
        <w:t>的出块节点</w:t>
      </w:r>
      <w:proofErr w:type="gramEnd"/>
      <w:r w:rsidR="00036A6E">
        <w:rPr>
          <w:rFonts w:ascii="宋体" w:eastAsia="宋体" w:hAnsi="宋体" w:hint="eastAsia"/>
          <w:sz w:val="24"/>
          <w:szCs w:val="24"/>
        </w:rPr>
        <w:t>。</w:t>
      </w:r>
    </w:p>
    <w:p w14:paraId="749802BD" w14:textId="37B70CDD" w:rsidR="001E334F" w:rsidRDefault="00036A6E" w:rsidP="00E84949">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可</w:t>
      </w:r>
      <w:r w:rsidR="001E334F">
        <w:rPr>
          <w:rFonts w:ascii="宋体" w:eastAsia="宋体" w:hAnsi="宋体" w:hint="eastAsia"/>
          <w:sz w:val="24"/>
          <w:szCs w:val="24"/>
        </w:rPr>
        <w:t>验证抽签结果</w:t>
      </w:r>
    </w:p>
    <w:p w14:paraId="44FC5517" w14:textId="0E3C2CF4" w:rsidR="001E334F" w:rsidRPr="00036A6E" w:rsidRDefault="001E334F" w:rsidP="00036A6E">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proofErr w:type="gramStart"/>
      <w:r w:rsidR="00516288" w:rsidRPr="00516288">
        <w:rPr>
          <w:rFonts w:ascii="URWPalladioL-Roma" w:eastAsia="宋体" w:hAnsi="URWPalladioL-Roma" w:cs="宋体"/>
          <w:color w:val="000000"/>
          <w:kern w:val="0"/>
          <w:sz w:val="20"/>
          <w:szCs w:val="20"/>
        </w:rPr>
        <w:t>VerifyVRF(</w:t>
      </w:r>
      <w:proofErr w:type="gramEnd"/>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534DD15F" w:rsidR="00AB00AF" w:rsidRPr="00AB00AF" w:rsidRDefault="00036A6E"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proofErr w:type="gramStart"/>
      <w:r w:rsidR="00292D9A">
        <w:rPr>
          <w:rFonts w:ascii="宋体" w:eastAsia="宋体" w:hAnsi="宋体" w:hint="eastAsia"/>
          <w:sz w:val="24"/>
          <w:szCs w:val="24"/>
        </w:rPr>
        <w:t>则出块节点</w:t>
      </w:r>
      <w:proofErr w:type="gramEnd"/>
      <w:r w:rsidR="00292D9A">
        <w:rPr>
          <w:rFonts w:ascii="宋体" w:eastAsia="宋体" w:hAnsi="宋体" w:hint="eastAsia"/>
          <w:sz w:val="24"/>
          <w:szCs w:val="24"/>
        </w:rPr>
        <w:t>的权限合法性将会受到质疑。</w:t>
      </w:r>
    </w:p>
    <w:p w14:paraId="32D5349A" w14:textId="2E898246" w:rsidR="00292D9A" w:rsidRDefault="006D6908" w:rsidP="00E84949">
      <w:pPr>
        <w:pStyle w:val="a7"/>
        <w:numPr>
          <w:ilvl w:val="0"/>
          <w:numId w:val="15"/>
        </w:numPr>
        <w:spacing w:afterLines="50" w:after="156"/>
        <w:ind w:firstLineChars="0"/>
        <w:rPr>
          <w:rFonts w:ascii="宋体" w:eastAsia="宋体" w:hAnsi="宋体"/>
          <w:sz w:val="24"/>
          <w:szCs w:val="24"/>
        </w:rPr>
      </w:pPr>
      <w:r>
        <w:rPr>
          <w:rFonts w:ascii="宋体" w:eastAsia="宋体" w:hAnsi="宋体" w:hint="eastAsia"/>
          <w:sz w:val="24"/>
          <w:szCs w:val="24"/>
        </w:rPr>
        <w:t>区块密钥分割：</w:t>
      </w:r>
      <w:proofErr w:type="gramStart"/>
      <w:r>
        <w:rPr>
          <w:rFonts w:ascii="宋体" w:eastAsia="宋体" w:hAnsi="宋体" w:hint="eastAsia"/>
          <w:sz w:val="24"/>
          <w:szCs w:val="24"/>
        </w:rPr>
        <w:t>出块节点</w:t>
      </w:r>
      <w:proofErr w:type="gramEnd"/>
      <w:r>
        <w:rPr>
          <w:rFonts w:ascii="宋体" w:eastAsia="宋体" w:hAnsi="宋体" w:hint="eastAsia"/>
          <w:sz w:val="24"/>
          <w:szCs w:val="24"/>
        </w:rPr>
        <w:t>生成区块之后，会</w:t>
      </w:r>
      <w:r w:rsidR="006934CB">
        <w:rPr>
          <w:rFonts w:ascii="宋体" w:eastAsia="宋体" w:hAnsi="宋体" w:hint="eastAsia"/>
          <w:sz w:val="24"/>
          <w:szCs w:val="24"/>
        </w:rPr>
        <w:t>计算关于区块的签名份额。通常这个份额根据</w:t>
      </w:r>
      <w:r w:rsidR="00BA03B7">
        <w:rPr>
          <w:rFonts w:ascii="宋体" w:eastAsia="宋体" w:hAnsi="宋体" w:hint="eastAsia"/>
          <w:sz w:val="24"/>
          <w:szCs w:val="24"/>
        </w:rPr>
        <w:t>系统中</w:t>
      </w:r>
      <w:r>
        <w:rPr>
          <w:rFonts w:ascii="宋体" w:eastAsia="宋体" w:hAnsi="宋体" w:hint="eastAsia"/>
          <w:sz w:val="24"/>
          <w:szCs w:val="24"/>
        </w:rPr>
        <w:t>节点</w:t>
      </w:r>
      <w:r w:rsidR="006934CB">
        <w:rPr>
          <w:rFonts w:ascii="宋体" w:eastAsia="宋体" w:hAnsi="宋体" w:hint="eastAsia"/>
          <w:sz w:val="24"/>
          <w:szCs w:val="24"/>
        </w:rPr>
        <w:t>数量来决定的，并将节点的</w:t>
      </w:r>
      <w:r w:rsidR="00EB3F51">
        <w:rPr>
          <w:rFonts w:ascii="宋体" w:eastAsia="宋体" w:hAnsi="宋体" w:hint="eastAsia"/>
          <w:sz w:val="24"/>
          <w:szCs w:val="24"/>
        </w:rPr>
        <w:t>密钥</w:t>
      </w:r>
      <w:r w:rsidR="006934CB">
        <w:rPr>
          <w:rFonts w:ascii="宋体" w:eastAsia="宋体" w:hAnsi="宋体" w:hint="eastAsia"/>
          <w:sz w:val="24"/>
          <w:szCs w:val="24"/>
        </w:rPr>
        <w:t>份额</w:t>
      </w:r>
      <w:r w:rsidR="00BA03B7">
        <w:rPr>
          <w:rFonts w:ascii="宋体" w:eastAsia="宋体" w:hAnsi="宋体" w:hint="eastAsia"/>
          <w:sz w:val="24"/>
          <w:szCs w:val="24"/>
        </w:rPr>
        <w:t>广播</w:t>
      </w:r>
      <w:r w:rsidR="006934CB">
        <w:rPr>
          <w:rFonts w:ascii="宋体" w:eastAsia="宋体" w:hAnsi="宋体" w:hint="eastAsia"/>
          <w:sz w:val="24"/>
          <w:szCs w:val="24"/>
        </w:rPr>
        <w:t>给这些节点</w:t>
      </w:r>
      <w:r w:rsidR="00BA03B7">
        <w:rPr>
          <w:rFonts w:ascii="宋体" w:eastAsia="宋体" w:hAnsi="宋体" w:hint="eastAsia"/>
          <w:sz w:val="24"/>
          <w:szCs w:val="24"/>
        </w:rPr>
        <w:t>，</w:t>
      </w:r>
      <w:proofErr w:type="gramStart"/>
      <w:r w:rsidR="00F252A0">
        <w:rPr>
          <w:rFonts w:ascii="宋体" w:eastAsia="宋体" w:hAnsi="宋体" w:hint="eastAsia"/>
          <w:sz w:val="24"/>
          <w:szCs w:val="24"/>
        </w:rPr>
        <w:t>出块节点</w:t>
      </w:r>
      <w:proofErr w:type="gramEnd"/>
      <w:r w:rsidR="00506587">
        <w:rPr>
          <w:rFonts w:ascii="宋体" w:eastAsia="宋体" w:hAnsi="宋体" w:hint="eastAsia"/>
          <w:sz w:val="24"/>
          <w:szCs w:val="24"/>
        </w:rPr>
        <w:t>随后</w:t>
      </w:r>
      <w:r>
        <w:rPr>
          <w:rFonts w:ascii="宋体" w:eastAsia="宋体" w:hAnsi="宋体" w:hint="eastAsia"/>
          <w:sz w:val="24"/>
          <w:szCs w:val="24"/>
        </w:rPr>
        <w:t>广播区块</w:t>
      </w:r>
      <w:r w:rsidR="00506587">
        <w:rPr>
          <w:rFonts w:ascii="宋体" w:eastAsia="宋体" w:hAnsi="宋体" w:hint="eastAsia"/>
          <w:sz w:val="24"/>
          <w:szCs w:val="24"/>
        </w:rPr>
        <w:t>到网络</w:t>
      </w:r>
      <w:r w:rsidR="00BA03B7">
        <w:rPr>
          <w:rFonts w:ascii="宋体" w:eastAsia="宋体" w:hAnsi="宋体" w:hint="eastAsia"/>
          <w:sz w:val="24"/>
          <w:szCs w:val="24"/>
        </w:rPr>
        <w:t>。</w:t>
      </w:r>
    </w:p>
    <w:p w14:paraId="5910FDDF" w14:textId="7CE4C3AA" w:rsidR="00A52E49" w:rsidRDefault="001803B4" w:rsidP="00E84949">
      <w:pPr>
        <w:pStyle w:val="a7"/>
        <w:numPr>
          <w:ilvl w:val="0"/>
          <w:numId w:val="15"/>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其他节点接收区块之后，会验证区块</w:t>
      </w:r>
      <w:proofErr w:type="gramStart"/>
      <w:r w:rsidR="00BA03B7">
        <w:rPr>
          <w:rFonts w:ascii="宋体" w:eastAsia="宋体" w:hAnsi="宋体" w:hint="eastAsia"/>
          <w:sz w:val="24"/>
          <w:szCs w:val="24"/>
        </w:rPr>
        <w:t>和出块节点</w:t>
      </w:r>
      <w:proofErr w:type="gramEnd"/>
      <w:r w:rsidR="00F252A0">
        <w:rPr>
          <w:rFonts w:ascii="宋体" w:eastAsia="宋体" w:hAnsi="宋体" w:hint="eastAsia"/>
          <w:sz w:val="24"/>
          <w:szCs w:val="24"/>
        </w:rPr>
        <w:t>的合法性。在</w:t>
      </w:r>
      <w:r w:rsidR="00BA03B7">
        <w:rPr>
          <w:rFonts w:ascii="宋体" w:eastAsia="宋体" w:hAnsi="宋体" w:hint="eastAsia"/>
          <w:sz w:val="24"/>
          <w:szCs w:val="24"/>
        </w:rPr>
        <w:t>得到最终</w:t>
      </w:r>
      <w:r w:rsidR="00F252A0">
        <w:rPr>
          <w:rFonts w:ascii="宋体" w:eastAsia="宋体" w:hAnsi="宋体" w:hint="eastAsia"/>
          <w:sz w:val="24"/>
          <w:szCs w:val="24"/>
        </w:rPr>
        <w:t>签名之前，需要验证每个签名份额，并且有效签名份额的数量不能小于门限值。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1A080F32" w14:textId="7777777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p>
    <w:p w14:paraId="423BA491" w14:textId="7777777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p>
    <w:p w14:paraId="6F3342FC" w14:textId="73B73507" w:rsidR="00EA3223" w:rsidRPr="00EA3223" w:rsidRDefault="00EA3223" w:rsidP="00EA3223">
      <w:pPr>
        <w:spacing w:afterLines="50" w:after="156"/>
        <w:ind w:firstLineChars="200" w:firstLine="480"/>
        <w:rPr>
          <w:rFonts w:ascii="宋体" w:eastAsia="宋体" w:hAnsi="宋体" w:hint="eastAsia"/>
          <w:color w:val="FF0000"/>
          <w:sz w:val="24"/>
          <w:szCs w:val="24"/>
        </w:rPr>
      </w:pPr>
      <w:r w:rsidRPr="00EA3223">
        <w:rPr>
          <w:rFonts w:ascii="宋体" w:eastAsia="宋体" w:hAnsi="宋体" w:hint="eastAsia"/>
          <w:color w:val="FF0000"/>
          <w:sz w:val="24"/>
          <w:szCs w:val="24"/>
        </w:rPr>
        <w:t>解决的问题：</w:t>
      </w:r>
    </w:p>
    <w:p w14:paraId="71D2C271" w14:textId="22A05B8C" w:rsidR="00B64B11" w:rsidRPr="00B64B11" w:rsidRDefault="002C3B11" w:rsidP="00DB6DD6">
      <w:pPr>
        <w:pStyle w:val="3"/>
        <w:rPr>
          <w:rFonts w:ascii="黑体" w:eastAsia="黑体" w:hAnsi="黑体"/>
          <w:sz w:val="28"/>
          <w:szCs w:val="28"/>
        </w:rPr>
      </w:pPr>
      <w:bookmarkStart w:id="71" w:name="_Toc94478632"/>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A52E49" w:rsidRPr="00B64B11">
        <w:rPr>
          <w:rFonts w:ascii="黑体" w:eastAsia="黑体" w:hAnsi="黑体" w:hint="eastAsia"/>
          <w:sz w:val="28"/>
          <w:szCs w:val="28"/>
        </w:rPr>
        <w:t>奖惩机制</w:t>
      </w:r>
      <w:bookmarkEnd w:id="71"/>
    </w:p>
    <w:p w14:paraId="2D7F41E9" w14:textId="551CD251" w:rsidR="00745CF3" w:rsidRDefault="00745CF3" w:rsidP="00E84949">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奖励机制：</w:t>
      </w:r>
      <w:r w:rsidR="00A52E49" w:rsidRPr="00745CF3">
        <w:rPr>
          <w:rFonts w:ascii="宋体" w:eastAsia="宋体" w:hAnsi="宋体" w:hint="eastAsia"/>
          <w:sz w:val="24"/>
          <w:szCs w:val="24"/>
        </w:rPr>
        <w:t>区块的奖励和交易费用分</w:t>
      </w:r>
      <w:proofErr w:type="gramStart"/>
      <w:r w:rsidR="00A52E49" w:rsidRPr="00745CF3">
        <w:rPr>
          <w:rFonts w:ascii="宋体" w:eastAsia="宋体" w:hAnsi="宋体" w:hint="eastAsia"/>
          <w:sz w:val="24"/>
          <w:szCs w:val="24"/>
        </w:rPr>
        <w:t>发给出块者</w:t>
      </w:r>
      <w:proofErr w:type="gramEnd"/>
      <w:r w:rsidR="00A52E49" w:rsidRPr="00745CF3">
        <w:rPr>
          <w:rFonts w:ascii="宋体" w:eastAsia="宋体" w:hAnsi="宋体" w:hint="eastAsia"/>
          <w:sz w:val="24"/>
          <w:szCs w:val="24"/>
        </w:rPr>
        <w:t>和确认区块的</w:t>
      </w:r>
      <w:r w:rsidR="00744B3A" w:rsidRPr="00745CF3">
        <w:rPr>
          <w:rFonts w:ascii="宋体" w:eastAsia="宋体" w:hAnsi="宋体" w:hint="eastAsia"/>
          <w:sz w:val="24"/>
          <w:szCs w:val="24"/>
        </w:rPr>
        <w:t>节点</w:t>
      </w:r>
      <w:r w:rsidR="00A52E49" w:rsidRPr="00745CF3">
        <w:rPr>
          <w:rFonts w:ascii="宋体" w:eastAsia="宋体" w:hAnsi="宋体" w:hint="eastAsia"/>
          <w:sz w:val="24"/>
          <w:szCs w:val="24"/>
        </w:rPr>
        <w:t>，确保系统的活性和安全性。</w:t>
      </w:r>
      <w:r w:rsidR="00503CA6">
        <w:rPr>
          <w:rFonts w:ascii="宋体" w:eastAsia="宋体" w:hAnsi="宋体" w:hint="eastAsia"/>
          <w:sz w:val="24"/>
          <w:szCs w:val="24"/>
        </w:rPr>
        <w:t>或者也可以拿出一笔费用奖励给后一个区块的</w:t>
      </w:r>
    </w:p>
    <w:p w14:paraId="080F1619" w14:textId="08C0F269" w:rsidR="00A52E49" w:rsidRDefault="00745CF3" w:rsidP="00E84949">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00A52E49" w:rsidRPr="00745CF3">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42C76F19" w14:textId="7777777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p>
    <w:p w14:paraId="77FDE420" w14:textId="7777777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p>
    <w:p w14:paraId="6D20520D" w14:textId="216361D4" w:rsidR="00EA3223" w:rsidRPr="00EA3223" w:rsidRDefault="00EA3223" w:rsidP="00EA3223">
      <w:pPr>
        <w:spacing w:afterLines="50" w:after="156"/>
        <w:ind w:firstLineChars="200" w:firstLine="480"/>
        <w:rPr>
          <w:rFonts w:ascii="宋体" w:eastAsia="宋体" w:hAnsi="宋体" w:hint="eastAsia"/>
          <w:color w:val="FF0000"/>
          <w:sz w:val="24"/>
          <w:szCs w:val="24"/>
        </w:rPr>
      </w:pPr>
      <w:r w:rsidRPr="00EA3223">
        <w:rPr>
          <w:rFonts w:ascii="宋体" w:eastAsia="宋体" w:hAnsi="宋体" w:hint="eastAsia"/>
          <w:color w:val="FF0000"/>
          <w:sz w:val="24"/>
          <w:szCs w:val="24"/>
        </w:rPr>
        <w:t>解决的问题：</w:t>
      </w:r>
    </w:p>
    <w:p w14:paraId="3CDD4A07" w14:textId="3097CBD0" w:rsidR="00CA1F75" w:rsidRPr="003B4152" w:rsidRDefault="002C3B11" w:rsidP="003B4152">
      <w:pPr>
        <w:pStyle w:val="2"/>
        <w:rPr>
          <w:rFonts w:ascii="黑体" w:eastAsia="黑体" w:hAnsi="黑体"/>
          <w:sz w:val="28"/>
          <w:szCs w:val="28"/>
        </w:rPr>
      </w:pPr>
      <w:bookmarkStart w:id="72" w:name="_Toc94478633"/>
      <w:r>
        <w:rPr>
          <w:rFonts w:ascii="黑体" w:eastAsia="黑体" w:hAnsi="黑体" w:hint="eastAsia"/>
          <w:sz w:val="28"/>
          <w:szCs w:val="28"/>
        </w:rPr>
        <w:lastRenderedPageBreak/>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72"/>
    </w:p>
    <w:p w14:paraId="3B3AE655" w14:textId="7E86BB16" w:rsidR="00F431C8" w:rsidRDefault="00F431C8" w:rsidP="00FE6E59">
      <w:pPr>
        <w:spacing w:afterLines="50" w:after="156"/>
        <w:ind w:firstLineChars="200" w:firstLine="480"/>
        <w:rPr>
          <w:rFonts w:ascii="宋体" w:eastAsia="宋体" w:hAnsi="宋体"/>
          <w:sz w:val="24"/>
          <w:szCs w:val="24"/>
        </w:rPr>
      </w:pPr>
      <w:r>
        <w:rPr>
          <w:rFonts w:ascii="宋体" w:eastAsia="宋体" w:hAnsi="宋体" w:hint="eastAsia"/>
          <w:sz w:val="24"/>
          <w:szCs w:val="24"/>
        </w:rPr>
        <w:t>【描述：（一）</w:t>
      </w:r>
      <w:r w:rsidR="00FE6E59">
        <w:rPr>
          <w:rFonts w:ascii="宋体" w:eastAsia="宋体" w:hAnsi="宋体" w:hint="eastAsia"/>
          <w:sz w:val="24"/>
          <w:szCs w:val="24"/>
        </w:rPr>
        <w:t>实</w:t>
      </w:r>
      <w:r>
        <w:rPr>
          <w:rFonts w:ascii="宋体" w:eastAsia="宋体" w:hAnsi="宋体" w:hint="eastAsia"/>
          <w:sz w:val="24"/>
          <w:szCs w:val="24"/>
        </w:rPr>
        <w:t>验目标，（二）</w:t>
      </w:r>
      <w:r w:rsidR="00FE6E59">
        <w:rPr>
          <w:rFonts w:ascii="宋体" w:eastAsia="宋体" w:hAnsi="宋体" w:hint="eastAsia"/>
          <w:sz w:val="24"/>
          <w:szCs w:val="24"/>
        </w:rPr>
        <w:t>实</w:t>
      </w:r>
      <w:r>
        <w:rPr>
          <w:rFonts w:ascii="宋体" w:eastAsia="宋体" w:hAnsi="宋体" w:hint="eastAsia"/>
          <w:sz w:val="24"/>
          <w:szCs w:val="24"/>
        </w:rPr>
        <w:t>验方案</w:t>
      </w:r>
      <w:r w:rsidR="00FE6E59">
        <w:rPr>
          <w:rFonts w:ascii="宋体" w:eastAsia="宋体" w:hAnsi="宋体" w:hint="eastAsia"/>
          <w:sz w:val="24"/>
          <w:szCs w:val="24"/>
        </w:rPr>
        <w:t>（</w:t>
      </w:r>
      <w:r w:rsidR="00E0369D">
        <w:rPr>
          <w:rFonts w:ascii="宋体" w:eastAsia="宋体" w:hAnsi="宋体" w:hint="eastAsia"/>
          <w:sz w:val="24"/>
          <w:szCs w:val="24"/>
        </w:rPr>
        <w:t>详细的实验方案，包括实验环境、实验步骤等</w:t>
      </w:r>
      <w:r w:rsidR="00FE6E59">
        <w:rPr>
          <w:rFonts w:ascii="宋体" w:eastAsia="宋体" w:hAnsi="宋体" w:hint="eastAsia"/>
          <w:sz w:val="24"/>
          <w:szCs w:val="24"/>
        </w:rPr>
        <w:t>）</w:t>
      </w:r>
      <w:r>
        <w:rPr>
          <w:rFonts w:ascii="宋体" w:eastAsia="宋体" w:hAnsi="宋体" w:hint="eastAsia"/>
          <w:sz w:val="24"/>
          <w:szCs w:val="24"/>
        </w:rPr>
        <w:t>，</w:t>
      </w:r>
      <w:r w:rsidR="00FE6E59">
        <w:rPr>
          <w:rFonts w:ascii="宋体" w:eastAsia="宋体" w:hAnsi="宋体" w:hint="eastAsia"/>
          <w:sz w:val="24"/>
          <w:szCs w:val="24"/>
        </w:rPr>
        <w:t>（三）技术难点（目前的技术难点、还需要补充的知识等）。</w:t>
      </w:r>
      <w:r>
        <w:rPr>
          <w:rFonts w:ascii="宋体" w:eastAsia="宋体" w:hAnsi="宋体" w:hint="eastAsia"/>
          <w:sz w:val="24"/>
          <w:szCs w:val="24"/>
        </w:rPr>
        <w:t>】</w:t>
      </w:r>
    </w:p>
    <w:p w14:paraId="1EF04926" w14:textId="55D7C7A5" w:rsidR="00FE6E59" w:rsidRPr="00FE6E59" w:rsidRDefault="00FE6E59" w:rsidP="00FE6E59">
      <w:pPr>
        <w:pStyle w:val="3"/>
        <w:rPr>
          <w:rFonts w:ascii="黑体" w:eastAsia="黑体" w:hAnsi="黑体" w:hint="eastAsia"/>
          <w:sz w:val="28"/>
          <w:szCs w:val="28"/>
        </w:rPr>
      </w:pPr>
      <w:bookmarkStart w:id="73" w:name="_Toc94478634"/>
      <w:r w:rsidRPr="00FE6E59">
        <w:rPr>
          <w:rFonts w:ascii="黑体" w:eastAsia="黑体" w:hAnsi="黑体" w:hint="eastAsia"/>
          <w:sz w:val="28"/>
          <w:szCs w:val="28"/>
        </w:rPr>
        <w:t>（一）实验目标</w:t>
      </w:r>
      <w:bookmarkEnd w:id="73"/>
    </w:p>
    <w:p w14:paraId="68FF222E" w14:textId="7564E891"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r w:rsidR="00A52E49" w:rsidRPr="00B64B11">
        <w:rPr>
          <w:rFonts w:ascii="宋体" w:eastAsia="宋体" w:hAnsi="宋体" w:hint="eastAsia"/>
          <w:sz w:val="24"/>
          <w:szCs w:val="24"/>
        </w:rPr>
        <w:t>。</w:t>
      </w:r>
    </w:p>
    <w:p w14:paraId="737BB3C0" w14:textId="7377BED5" w:rsidR="00503CA6" w:rsidRPr="004B2998" w:rsidRDefault="00503CA6" w:rsidP="00E84949">
      <w:pPr>
        <w:pStyle w:val="a7"/>
        <w:numPr>
          <w:ilvl w:val="0"/>
          <w:numId w:val="38"/>
        </w:numPr>
        <w:spacing w:afterLines="50" w:after="156"/>
        <w:ind w:firstLineChars="0"/>
        <w:rPr>
          <w:rFonts w:ascii="宋体" w:eastAsia="宋体" w:hAnsi="宋体"/>
          <w:sz w:val="24"/>
          <w:szCs w:val="24"/>
        </w:rPr>
      </w:pPr>
      <w:r w:rsidRPr="004B2998">
        <w:rPr>
          <w:rFonts w:ascii="宋体" w:eastAsia="宋体" w:hAnsi="宋体" w:hint="eastAsia"/>
          <w:sz w:val="24"/>
          <w:szCs w:val="24"/>
        </w:rPr>
        <w:t>吞吐量：单位时间内处理交易的数量；</w:t>
      </w:r>
    </w:p>
    <w:p w14:paraId="00ADCFCD" w14:textId="52ACB676" w:rsidR="00503CA6" w:rsidRPr="004B2998" w:rsidRDefault="00503CA6" w:rsidP="00E84949">
      <w:pPr>
        <w:pStyle w:val="a7"/>
        <w:numPr>
          <w:ilvl w:val="0"/>
          <w:numId w:val="38"/>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43D8107C" w14:textId="708B0FCE" w:rsidR="00CC45C6" w:rsidRDefault="008C60C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sidR="00503CA6">
        <w:rPr>
          <w:rFonts w:ascii="宋体" w:eastAsia="宋体" w:hAnsi="宋体" w:hint="eastAsia"/>
          <w:sz w:val="24"/>
          <w:szCs w:val="24"/>
        </w:rPr>
        <w:t>考虑</w:t>
      </w:r>
      <w:r w:rsidRPr="00B64B11">
        <w:rPr>
          <w:rFonts w:ascii="宋体" w:eastAsia="宋体" w:hAnsi="宋体" w:hint="eastAsia"/>
          <w:sz w:val="24"/>
          <w:szCs w:val="24"/>
        </w:rPr>
        <w:t>网络带宽，网络通信协议</w:t>
      </w:r>
      <w:r w:rsidR="00BF75C1">
        <w:rPr>
          <w:rFonts w:ascii="宋体" w:eastAsia="宋体" w:hAnsi="宋体" w:hint="eastAsia"/>
          <w:sz w:val="24"/>
          <w:szCs w:val="24"/>
        </w:rPr>
        <w:t>、环境噪声、信号传输功率、单位时隙大小、编程语言、运行设备、测试次数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39985134" w:rsidR="00770AE7" w:rsidRDefault="00770AE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w:t>
      </w:r>
      <w:r w:rsidR="006A18E0">
        <w:rPr>
          <w:rFonts w:ascii="宋体" w:eastAsia="宋体" w:hAnsi="宋体" w:hint="eastAsia"/>
          <w:sz w:val="24"/>
          <w:szCs w:val="24"/>
        </w:rPr>
        <w:t>节点密度等。</w:t>
      </w:r>
    </w:p>
    <w:p w14:paraId="236FFFC0" w14:textId="0F9E8E2A" w:rsidR="00FE6E59" w:rsidRPr="00FE6E59" w:rsidRDefault="00FE6E59" w:rsidP="00FE6E59">
      <w:pPr>
        <w:pStyle w:val="3"/>
        <w:rPr>
          <w:rFonts w:ascii="黑体" w:eastAsia="黑体" w:hAnsi="黑体"/>
          <w:sz w:val="28"/>
          <w:szCs w:val="28"/>
        </w:rPr>
      </w:pPr>
      <w:bookmarkStart w:id="74" w:name="_Toc94478635"/>
      <w:r w:rsidRPr="00FE6E59">
        <w:rPr>
          <w:rFonts w:ascii="黑体" w:eastAsia="黑体" w:hAnsi="黑体" w:hint="eastAsia"/>
          <w:sz w:val="28"/>
          <w:szCs w:val="28"/>
        </w:rPr>
        <w:t>（二）实验方案</w:t>
      </w:r>
      <w:bookmarkEnd w:id="74"/>
    </w:p>
    <w:p w14:paraId="50C0ADD5" w14:textId="3C29B86B" w:rsidR="00FE6E59" w:rsidRDefault="00FE6E59"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w:t>
      </w:r>
      <w:r w:rsidR="00E0369D">
        <w:rPr>
          <w:rFonts w:ascii="宋体" w:eastAsia="宋体" w:hAnsi="宋体" w:hint="eastAsia"/>
          <w:sz w:val="24"/>
          <w:szCs w:val="24"/>
        </w:rPr>
        <w:t>实验步骤是什么？</w:t>
      </w:r>
    </w:p>
    <w:p w14:paraId="17B5FCB9" w14:textId="77777777" w:rsidR="00FE6E59" w:rsidRDefault="00FE6E59" w:rsidP="00B64B11">
      <w:pPr>
        <w:spacing w:afterLines="50" w:after="156"/>
        <w:ind w:firstLineChars="200" w:firstLine="480"/>
        <w:rPr>
          <w:rFonts w:ascii="宋体" w:eastAsia="宋体" w:hAnsi="宋体" w:hint="eastAsia"/>
          <w:sz w:val="24"/>
          <w:szCs w:val="24"/>
        </w:rPr>
      </w:pPr>
    </w:p>
    <w:p w14:paraId="4ACBFED2" w14:textId="09F51E28" w:rsidR="00FE6E59" w:rsidRPr="00FE6E59" w:rsidRDefault="00FE6E59" w:rsidP="00FE6E59">
      <w:pPr>
        <w:pStyle w:val="3"/>
        <w:rPr>
          <w:rFonts w:ascii="黑体" w:eastAsia="黑体" w:hAnsi="黑体"/>
          <w:sz w:val="28"/>
          <w:szCs w:val="28"/>
        </w:rPr>
      </w:pPr>
      <w:bookmarkStart w:id="75" w:name="_Toc94478636"/>
      <w:r w:rsidRPr="00FE6E59">
        <w:rPr>
          <w:rFonts w:ascii="黑体" w:eastAsia="黑体" w:hAnsi="黑体" w:hint="eastAsia"/>
          <w:sz w:val="28"/>
          <w:szCs w:val="28"/>
        </w:rPr>
        <w:t>（三）技术难点</w:t>
      </w:r>
      <w:bookmarkEnd w:id="75"/>
    </w:p>
    <w:p w14:paraId="1B929FBA" w14:textId="3BAD1562" w:rsidR="00FE6E59" w:rsidRDefault="00FE6E59"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7A1A2014" w14:textId="77777777" w:rsidR="00FE6E59" w:rsidRPr="00B64B11" w:rsidRDefault="00FE6E59" w:rsidP="00B64B11">
      <w:pPr>
        <w:spacing w:afterLines="50" w:after="156"/>
        <w:ind w:firstLineChars="200" w:firstLine="480"/>
        <w:rPr>
          <w:rFonts w:ascii="宋体" w:eastAsia="宋体" w:hAnsi="宋体" w:hint="eastAsia"/>
          <w:sz w:val="24"/>
          <w:szCs w:val="24"/>
        </w:rPr>
      </w:pPr>
    </w:p>
    <w:p w14:paraId="2F674DCA" w14:textId="03B7AB40" w:rsidR="00751951" w:rsidRPr="00276301" w:rsidRDefault="00C856ED" w:rsidP="00B478FA">
      <w:pPr>
        <w:pStyle w:val="1"/>
        <w:numPr>
          <w:ilvl w:val="0"/>
          <w:numId w:val="1"/>
        </w:numPr>
        <w:rPr>
          <w:rFonts w:ascii="黑体" w:eastAsia="黑体" w:hAnsi="黑体"/>
          <w:sz w:val="32"/>
          <w:szCs w:val="32"/>
        </w:rPr>
      </w:pPr>
      <w:bookmarkStart w:id="76" w:name="_Toc94478637"/>
      <w:r w:rsidRPr="00276301">
        <w:rPr>
          <w:rFonts w:ascii="黑体" w:eastAsia="黑体" w:hAnsi="黑体" w:hint="eastAsia"/>
          <w:sz w:val="32"/>
          <w:szCs w:val="32"/>
        </w:rPr>
        <w:t>稳定的委员会区块链共识算法</w:t>
      </w:r>
      <w:bookmarkEnd w:id="76"/>
    </w:p>
    <w:p w14:paraId="682C5624" w14:textId="77777777" w:rsidR="00757458" w:rsidRDefault="00757458" w:rsidP="00757458">
      <w:pPr>
        <w:pStyle w:val="2"/>
        <w:numPr>
          <w:ilvl w:val="1"/>
          <w:numId w:val="1"/>
        </w:numPr>
        <w:rPr>
          <w:rFonts w:ascii="黑体" w:eastAsia="黑体" w:hAnsi="黑体"/>
          <w:sz w:val="28"/>
          <w:szCs w:val="28"/>
        </w:rPr>
      </w:pPr>
      <w:bookmarkStart w:id="77" w:name="_Toc94478638"/>
      <w:r w:rsidRPr="00B64B11">
        <w:rPr>
          <w:rFonts w:ascii="黑体" w:eastAsia="黑体" w:hAnsi="黑体" w:hint="eastAsia"/>
          <w:sz w:val="28"/>
          <w:szCs w:val="28"/>
        </w:rPr>
        <w:t>模型假设</w:t>
      </w:r>
      <w:bookmarkEnd w:id="77"/>
    </w:p>
    <w:p w14:paraId="07F1A41C" w14:textId="6AE70EA5" w:rsidR="00757458" w:rsidRDefault="00757458"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438DF379" w14:textId="322A820D" w:rsidR="009763BB" w:rsidRPr="00B7655A" w:rsidRDefault="009763BB" w:rsidP="00B7655A">
      <w:pPr>
        <w:pStyle w:val="3"/>
        <w:rPr>
          <w:rFonts w:ascii="黑体" w:eastAsia="黑体" w:hAnsi="黑体" w:hint="eastAsia"/>
          <w:sz w:val="28"/>
          <w:szCs w:val="28"/>
        </w:rPr>
      </w:pPr>
      <w:bookmarkStart w:id="78" w:name="_Toc94478639"/>
      <w:r w:rsidRPr="00B7655A">
        <w:rPr>
          <w:rFonts w:ascii="黑体" w:eastAsia="黑体" w:hAnsi="黑体" w:hint="eastAsia"/>
          <w:sz w:val="28"/>
          <w:szCs w:val="28"/>
        </w:rPr>
        <w:lastRenderedPageBreak/>
        <w:t>（一）区块链模型</w:t>
      </w:r>
      <w:bookmarkEnd w:id="78"/>
    </w:p>
    <w:p w14:paraId="28208735" w14:textId="653A84F8" w:rsidR="00E847F0" w:rsidRPr="00D4069C" w:rsidRDefault="00E847F0" w:rsidP="00E84949">
      <w:pPr>
        <w:pStyle w:val="a7"/>
        <w:numPr>
          <w:ilvl w:val="0"/>
          <w:numId w:val="20"/>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proofErr w:type="gramStart"/>
      <w:r w:rsidRPr="00D4069C">
        <w:rPr>
          <w:rFonts w:ascii="宋体" w:eastAsia="宋体" w:hAnsi="宋体" w:hint="eastAsia"/>
          <w:sz w:val="24"/>
          <w:szCs w:val="24"/>
        </w:rPr>
        <w:t>个</w:t>
      </w:r>
      <w:proofErr w:type="gramEnd"/>
      <w:r w:rsidRPr="00D4069C">
        <w:rPr>
          <w:rFonts w:ascii="宋体" w:eastAsia="宋体" w:hAnsi="宋体" w:hint="eastAsia"/>
          <w:sz w:val="24"/>
          <w:szCs w:val="24"/>
        </w:rPr>
        <w:t>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w:t>
      </w:r>
      <w:r>
        <w:rPr>
          <w:rFonts w:ascii="宋体" w:eastAsia="宋体" w:hAnsi="宋体" w:hint="eastAsia"/>
          <w:sz w:val="24"/>
          <w:szCs w:val="24"/>
        </w:rPr>
        <w:t>，</w:t>
      </w:r>
      <w:r w:rsidRPr="00D4069C">
        <w:rPr>
          <w:rFonts w:ascii="宋体" w:eastAsia="宋体" w:hAnsi="宋体" w:hint="eastAsia"/>
          <w:sz w:val="24"/>
          <w:szCs w:val="24"/>
        </w:rPr>
        <w:t>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w:t>
      </w:r>
      <w:r>
        <w:rPr>
          <w:rFonts w:ascii="宋体" w:eastAsia="宋体" w:hAnsi="宋体" w:hint="eastAsia"/>
          <w:sz w:val="24"/>
          <w:szCs w:val="24"/>
        </w:rPr>
        <w:t>可以以相同的速率</w:t>
      </w:r>
      <w:r w:rsidRPr="00D4069C">
        <w:rPr>
          <w:rFonts w:ascii="宋体" w:eastAsia="宋体" w:hAnsi="宋体" w:hint="eastAsia"/>
          <w:sz w:val="24"/>
          <w:szCs w:val="24"/>
        </w:rPr>
        <w:t>随意移动，这意味着节点可以进入这个区域，也可以离开这个区域。</w:t>
      </w:r>
    </w:p>
    <w:p w14:paraId="02EFD413" w14:textId="2B7EE4FA" w:rsidR="00E847F0" w:rsidRDefault="00E847F0" w:rsidP="00E84949">
      <w:pPr>
        <w:pStyle w:val="a7"/>
        <w:numPr>
          <w:ilvl w:val="0"/>
          <w:numId w:val="20"/>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w:t>
      </w:r>
      <w:r w:rsidRPr="00264F5B">
        <w:rPr>
          <w:rFonts w:ascii="宋体" w:eastAsia="宋体" w:hAnsi="宋体" w:hint="eastAsia"/>
          <w:color w:val="FF0000"/>
          <w:sz w:val="24"/>
          <w:szCs w:val="24"/>
        </w:rPr>
        <w:t>每个区块都包含有多个交易、区块的哈希、前一个区块的哈希、时间戳、区块的组合签名、区块的高度</w:t>
      </w:r>
      <w:r>
        <w:rPr>
          <w:rFonts w:ascii="宋体" w:eastAsia="宋体" w:hAnsi="宋体" w:hint="eastAsia"/>
          <w:sz w:val="24"/>
          <w:szCs w:val="24"/>
        </w:rPr>
        <w:t>等。假设节点可以被公</w:t>
      </w:r>
      <w:proofErr w:type="gramStart"/>
      <w:r>
        <w:rPr>
          <w:rFonts w:ascii="宋体" w:eastAsia="宋体" w:hAnsi="宋体" w:hint="eastAsia"/>
          <w:sz w:val="24"/>
          <w:szCs w:val="24"/>
        </w:rPr>
        <w:t>钥</w:t>
      </w:r>
      <w:proofErr w:type="gramEnd"/>
      <w:r>
        <w:rPr>
          <w:rFonts w:ascii="宋体" w:eastAsia="宋体" w:hAnsi="宋体" w:hint="eastAsia"/>
          <w:sz w:val="24"/>
          <w:szCs w:val="24"/>
        </w:rPr>
        <w:t>基础设施支持，并且系统中采用的密码学原语是安全的，因此没有恶意实体可以欺骗消息。</w:t>
      </w:r>
    </w:p>
    <w:p w14:paraId="45A78BE2" w14:textId="77777777" w:rsidR="00E847F0" w:rsidRDefault="00E847F0" w:rsidP="00E84949">
      <w:pPr>
        <w:pStyle w:val="a7"/>
        <w:numPr>
          <w:ilvl w:val="0"/>
          <w:numId w:val="20"/>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47AE32AC" w14:textId="77777777" w:rsidR="00E847F0" w:rsidRDefault="00E847F0" w:rsidP="00E847F0">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00DACB9A" w14:textId="77777777" w:rsidR="00E847F0" w:rsidRPr="00D3372D" w:rsidRDefault="00E847F0" w:rsidP="00E847F0">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64FED9B6" w14:textId="4977EC79" w:rsidR="009763BB" w:rsidRPr="00B7655A" w:rsidRDefault="009763BB" w:rsidP="00B7655A">
      <w:pPr>
        <w:pStyle w:val="3"/>
        <w:rPr>
          <w:rFonts w:ascii="黑体" w:eastAsia="黑体" w:hAnsi="黑体" w:hint="eastAsia"/>
          <w:sz w:val="28"/>
          <w:szCs w:val="28"/>
        </w:rPr>
      </w:pPr>
      <w:bookmarkStart w:id="79" w:name="_Toc94478640"/>
      <w:r w:rsidRPr="00B7655A">
        <w:rPr>
          <w:rFonts w:ascii="黑体" w:eastAsia="黑体" w:hAnsi="黑体" w:hint="eastAsia"/>
          <w:sz w:val="28"/>
          <w:szCs w:val="28"/>
        </w:rPr>
        <w:t>（二）区块生成过程</w:t>
      </w:r>
      <w:bookmarkEnd w:id="79"/>
    </w:p>
    <w:p w14:paraId="702198F3" w14:textId="0A810492" w:rsidR="00E847F0" w:rsidRPr="0095749B" w:rsidRDefault="00E847F0" w:rsidP="00E84949">
      <w:pPr>
        <w:pStyle w:val="a7"/>
        <w:numPr>
          <w:ilvl w:val="0"/>
          <w:numId w:val="21"/>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12991661" w14:textId="068C604F" w:rsidR="00BA03B7" w:rsidRPr="0095749B" w:rsidRDefault="00BA03B7" w:rsidP="00E84949">
      <w:pPr>
        <w:pStyle w:val="a7"/>
        <w:numPr>
          <w:ilvl w:val="0"/>
          <w:numId w:val="21"/>
        </w:numPr>
        <w:spacing w:afterLines="50" w:after="156"/>
        <w:ind w:firstLineChars="0"/>
        <w:rPr>
          <w:rFonts w:ascii="宋体" w:eastAsia="宋体" w:hAnsi="宋体"/>
          <w:sz w:val="24"/>
          <w:szCs w:val="24"/>
        </w:rPr>
      </w:pPr>
      <w:r w:rsidRPr="0095749B">
        <w:rPr>
          <w:rFonts w:ascii="宋体" w:eastAsia="宋体" w:hAnsi="宋体" w:hint="eastAsia"/>
          <w:sz w:val="24"/>
          <w:szCs w:val="24"/>
        </w:rPr>
        <w:t>委员会选举：</w:t>
      </w:r>
      <w:r w:rsidR="00C3568D" w:rsidRPr="0095749B">
        <w:rPr>
          <w:rFonts w:ascii="宋体" w:eastAsia="宋体" w:hAnsi="宋体" w:hint="eastAsia"/>
          <w:sz w:val="24"/>
          <w:szCs w:val="24"/>
        </w:rPr>
        <w:t>根据节点的稳定度决定节点被选中的概率，采用随机可验证的方式来选择一个委员会，同时采用基于</w:t>
      </w:r>
      <w:proofErr w:type="gramStart"/>
      <w:r w:rsidR="00C3568D" w:rsidRPr="0095749B">
        <w:rPr>
          <w:rFonts w:ascii="宋体" w:eastAsia="宋体" w:hAnsi="宋体" w:hint="eastAsia"/>
          <w:sz w:val="24"/>
          <w:szCs w:val="24"/>
        </w:rPr>
        <w:t>平均跳数或者</w:t>
      </w:r>
      <w:proofErr w:type="gramEnd"/>
      <w:r w:rsidR="00C3568D" w:rsidRPr="0095749B">
        <w:rPr>
          <w:rFonts w:ascii="宋体" w:eastAsia="宋体" w:hAnsi="宋体" w:hint="eastAsia"/>
          <w:sz w:val="24"/>
          <w:szCs w:val="24"/>
        </w:rPr>
        <w:t>基于节点位置的方式选择出一个首领节点。</w:t>
      </w:r>
    </w:p>
    <w:p w14:paraId="77EBC6BB" w14:textId="1FFD667B" w:rsidR="0084502D" w:rsidRPr="0095749B" w:rsidRDefault="00E847F0" w:rsidP="00E84949">
      <w:pPr>
        <w:pStyle w:val="a7"/>
        <w:numPr>
          <w:ilvl w:val="0"/>
          <w:numId w:val="21"/>
        </w:numPr>
        <w:spacing w:afterLines="50" w:after="156"/>
        <w:ind w:firstLineChars="0"/>
        <w:rPr>
          <w:rFonts w:ascii="宋体" w:eastAsia="宋体" w:hAnsi="宋体"/>
          <w:sz w:val="24"/>
          <w:szCs w:val="24"/>
        </w:rPr>
      </w:pPr>
      <w:r w:rsidRPr="0095749B">
        <w:rPr>
          <w:rFonts w:ascii="宋体" w:eastAsia="宋体" w:hAnsi="宋体" w:hint="eastAsia"/>
          <w:sz w:val="24"/>
          <w:szCs w:val="24"/>
        </w:rPr>
        <w:t>区块的生成：</w:t>
      </w:r>
      <w:r w:rsidR="00C3568D" w:rsidRPr="0095749B">
        <w:rPr>
          <w:rFonts w:ascii="宋体" w:eastAsia="宋体" w:hAnsi="宋体" w:hint="eastAsia"/>
          <w:sz w:val="24"/>
          <w:szCs w:val="24"/>
        </w:rPr>
        <w:t>节点发现自己成为首领节点之后，</w:t>
      </w:r>
      <w:r w:rsidRPr="0095749B">
        <w:rPr>
          <w:rFonts w:ascii="宋体" w:eastAsia="宋体" w:hAnsi="宋体" w:hint="eastAsia"/>
          <w:sz w:val="24"/>
          <w:szCs w:val="24"/>
        </w:rPr>
        <w:t>会从交易池中取出交易打包成</w:t>
      </w:r>
      <w:r w:rsidR="00EF25F7" w:rsidRPr="0095749B">
        <w:rPr>
          <w:rFonts w:ascii="宋体" w:eastAsia="宋体" w:hAnsi="宋体" w:hint="eastAsia"/>
          <w:sz w:val="24"/>
          <w:szCs w:val="24"/>
        </w:rPr>
        <w:t>分片</w:t>
      </w:r>
      <w:r w:rsidRPr="0095749B">
        <w:rPr>
          <w:rFonts w:ascii="宋体" w:eastAsia="宋体" w:hAnsi="宋体" w:hint="eastAsia"/>
          <w:sz w:val="24"/>
          <w:szCs w:val="24"/>
        </w:rPr>
        <w:t>区块</w:t>
      </w:r>
      <w:r w:rsidR="00C3568D" w:rsidRPr="0095749B">
        <w:rPr>
          <w:rFonts w:ascii="宋体" w:eastAsia="宋体" w:hAnsi="宋体" w:hint="eastAsia"/>
          <w:sz w:val="24"/>
          <w:szCs w:val="24"/>
        </w:rPr>
        <w:t>作为提案广播给其他委员会成员。同时也会根据委员会的大小分割</w:t>
      </w:r>
      <w:r w:rsidRPr="0095749B">
        <w:rPr>
          <w:rFonts w:ascii="宋体" w:eastAsia="宋体" w:hAnsi="宋体" w:hint="eastAsia"/>
          <w:sz w:val="24"/>
          <w:szCs w:val="24"/>
        </w:rPr>
        <w:t>密钥份额给</w:t>
      </w:r>
      <w:r w:rsidR="00C3568D" w:rsidRPr="0095749B">
        <w:rPr>
          <w:rFonts w:ascii="宋体" w:eastAsia="宋体" w:hAnsi="宋体" w:hint="eastAsia"/>
          <w:sz w:val="24"/>
          <w:szCs w:val="24"/>
        </w:rPr>
        <w:t>其他成员（委员会成员的数量最好是奇数）</w:t>
      </w:r>
      <w:r w:rsidRPr="0095749B">
        <w:rPr>
          <w:rFonts w:ascii="宋体" w:eastAsia="宋体" w:hAnsi="宋体" w:hint="eastAsia"/>
          <w:sz w:val="24"/>
          <w:szCs w:val="24"/>
        </w:rPr>
        <w:t>，</w:t>
      </w:r>
      <w:r w:rsidR="00C3568D" w:rsidRPr="0095749B">
        <w:rPr>
          <w:rFonts w:ascii="宋体" w:eastAsia="宋体" w:hAnsi="宋体" w:hint="eastAsia"/>
          <w:sz w:val="24"/>
          <w:szCs w:val="24"/>
        </w:rPr>
        <w:t>随后</w:t>
      </w:r>
      <w:r w:rsidRPr="0095749B">
        <w:rPr>
          <w:rFonts w:ascii="宋体" w:eastAsia="宋体" w:hAnsi="宋体" w:hint="eastAsia"/>
          <w:sz w:val="24"/>
          <w:szCs w:val="24"/>
        </w:rPr>
        <w:t>广播区块到网络。</w:t>
      </w:r>
    </w:p>
    <w:p w14:paraId="26FE6622" w14:textId="32E69EC9" w:rsidR="00E847F0" w:rsidRPr="0095749B" w:rsidRDefault="0084502D" w:rsidP="00E84949">
      <w:pPr>
        <w:pStyle w:val="a7"/>
        <w:numPr>
          <w:ilvl w:val="0"/>
          <w:numId w:val="21"/>
        </w:numPr>
        <w:spacing w:afterLines="50" w:after="156"/>
        <w:ind w:firstLineChars="0"/>
        <w:rPr>
          <w:rFonts w:ascii="宋体" w:eastAsia="宋体" w:hAnsi="宋体" w:hint="eastAsia"/>
          <w:sz w:val="24"/>
          <w:szCs w:val="24"/>
        </w:rPr>
      </w:pPr>
      <w:r w:rsidRPr="0095749B">
        <w:rPr>
          <w:rFonts w:ascii="宋体" w:eastAsia="宋体" w:hAnsi="宋体" w:hint="eastAsia"/>
          <w:sz w:val="24"/>
          <w:szCs w:val="24"/>
        </w:rPr>
        <w:t>区块确认和上链：</w:t>
      </w:r>
      <w:r w:rsidR="00E847F0" w:rsidRPr="0095749B">
        <w:rPr>
          <w:rFonts w:ascii="宋体" w:eastAsia="宋体" w:hAnsi="宋体" w:hint="eastAsia"/>
          <w:sz w:val="24"/>
          <w:szCs w:val="24"/>
        </w:rPr>
        <w:t>接收到区块的节点验证区块</w:t>
      </w:r>
      <w:r w:rsidR="00C3568D" w:rsidRPr="0095749B">
        <w:rPr>
          <w:rFonts w:ascii="宋体" w:eastAsia="宋体" w:hAnsi="宋体" w:hint="eastAsia"/>
          <w:sz w:val="24"/>
          <w:szCs w:val="24"/>
        </w:rPr>
        <w:t>、首领</w:t>
      </w:r>
      <w:r w:rsidR="00E847F0" w:rsidRPr="0095749B">
        <w:rPr>
          <w:rFonts w:ascii="宋体" w:eastAsia="宋体" w:hAnsi="宋体" w:hint="eastAsia"/>
          <w:sz w:val="24"/>
          <w:szCs w:val="24"/>
        </w:rPr>
        <w:t>和签名</w:t>
      </w:r>
      <w:r w:rsidR="00C3568D" w:rsidRPr="0095749B">
        <w:rPr>
          <w:rFonts w:ascii="宋体" w:eastAsia="宋体" w:hAnsi="宋体" w:hint="eastAsia"/>
          <w:sz w:val="24"/>
          <w:szCs w:val="24"/>
        </w:rPr>
        <w:t>份额</w:t>
      </w:r>
      <w:r w:rsidR="00E847F0" w:rsidRPr="0095749B">
        <w:rPr>
          <w:rFonts w:ascii="宋体" w:eastAsia="宋体" w:hAnsi="宋体" w:hint="eastAsia"/>
          <w:sz w:val="24"/>
          <w:szCs w:val="24"/>
        </w:rPr>
        <w:t>的合法性，如果拥有该区块的密钥份额，则</w:t>
      </w:r>
      <w:r w:rsidR="00484F67" w:rsidRPr="0095749B">
        <w:rPr>
          <w:rFonts w:ascii="宋体" w:eastAsia="宋体" w:hAnsi="宋体" w:hint="eastAsia"/>
          <w:sz w:val="24"/>
          <w:szCs w:val="24"/>
        </w:rPr>
        <w:t>还需要</w:t>
      </w:r>
      <w:r w:rsidR="00E847F0" w:rsidRPr="0095749B">
        <w:rPr>
          <w:rFonts w:ascii="宋体" w:eastAsia="宋体" w:hAnsi="宋体" w:hint="eastAsia"/>
          <w:sz w:val="24"/>
          <w:szCs w:val="24"/>
        </w:rPr>
        <w:t>对该区块签名，并广播签名结果。当</w:t>
      </w:r>
      <w:r w:rsidR="00E847F0" w:rsidRPr="0095749B">
        <w:rPr>
          <w:rFonts w:ascii="宋体" w:eastAsia="宋体" w:hAnsi="宋体" w:hint="eastAsia"/>
          <w:color w:val="FF0000"/>
          <w:sz w:val="24"/>
          <w:szCs w:val="24"/>
        </w:rPr>
        <w:t>签名份额达到某一阈值之后，会形成一个</w:t>
      </w:r>
      <w:r w:rsidR="00484F67" w:rsidRPr="0095749B">
        <w:rPr>
          <w:rFonts w:ascii="宋体" w:eastAsia="宋体" w:hAnsi="宋体" w:hint="eastAsia"/>
          <w:color w:val="FF0000"/>
          <w:sz w:val="24"/>
          <w:szCs w:val="24"/>
        </w:rPr>
        <w:t>区块的</w:t>
      </w:r>
      <w:r w:rsidR="00E847F0" w:rsidRPr="0095749B">
        <w:rPr>
          <w:rFonts w:ascii="宋体" w:eastAsia="宋体" w:hAnsi="宋体" w:hint="eastAsia"/>
          <w:color w:val="FF0000"/>
          <w:sz w:val="24"/>
          <w:szCs w:val="24"/>
        </w:rPr>
        <w:t>最终签名</w:t>
      </w:r>
      <w:r w:rsidR="00E847F0" w:rsidRPr="0095749B">
        <w:rPr>
          <w:rFonts w:ascii="宋体" w:eastAsia="宋体" w:hAnsi="宋体" w:hint="eastAsia"/>
          <w:sz w:val="24"/>
          <w:szCs w:val="24"/>
        </w:rPr>
        <w:t>，此时区块被确认并添加到各节点的本地</w:t>
      </w:r>
      <w:r w:rsidR="00004789" w:rsidRPr="0095749B">
        <w:rPr>
          <w:rFonts w:ascii="宋体" w:eastAsia="宋体" w:hAnsi="宋体" w:hint="eastAsia"/>
          <w:sz w:val="24"/>
          <w:szCs w:val="24"/>
        </w:rPr>
        <w:t>链</w:t>
      </w:r>
      <w:r w:rsidR="00E847F0" w:rsidRPr="0095749B">
        <w:rPr>
          <w:rFonts w:ascii="宋体" w:eastAsia="宋体" w:hAnsi="宋体" w:hint="eastAsia"/>
          <w:sz w:val="24"/>
          <w:szCs w:val="24"/>
        </w:rPr>
        <w:t>上。</w:t>
      </w:r>
    </w:p>
    <w:p w14:paraId="43162D81" w14:textId="77777777" w:rsidR="00B7655A" w:rsidRPr="00B7655A" w:rsidRDefault="00B7655A" w:rsidP="00B7655A">
      <w:pPr>
        <w:pStyle w:val="3"/>
        <w:rPr>
          <w:rFonts w:ascii="黑体" w:eastAsia="黑体" w:hAnsi="黑体"/>
          <w:sz w:val="28"/>
          <w:szCs w:val="28"/>
        </w:rPr>
      </w:pPr>
      <w:bookmarkStart w:id="80" w:name="_Toc94478641"/>
      <w:r w:rsidRPr="00B7655A">
        <w:rPr>
          <w:rFonts w:ascii="黑体" w:eastAsia="黑体" w:hAnsi="黑体" w:hint="eastAsia"/>
          <w:sz w:val="28"/>
          <w:szCs w:val="28"/>
        </w:rPr>
        <w:lastRenderedPageBreak/>
        <w:t>（三）其它</w:t>
      </w:r>
      <w:bookmarkEnd w:id="80"/>
    </w:p>
    <w:p w14:paraId="44DC8B60" w14:textId="77777777" w:rsidR="00B7655A" w:rsidRPr="00B7655A" w:rsidRDefault="00B7655A" w:rsidP="00B7655A">
      <w:pPr>
        <w:spacing w:afterLines="50" w:after="156"/>
        <w:ind w:firstLineChars="200" w:firstLine="480"/>
        <w:rPr>
          <w:rFonts w:ascii="宋体" w:eastAsia="宋体" w:hAnsi="宋体" w:hint="eastAsia"/>
          <w:sz w:val="24"/>
          <w:szCs w:val="24"/>
        </w:rPr>
      </w:pPr>
    </w:p>
    <w:p w14:paraId="636E34D9" w14:textId="1F17E4DA" w:rsidR="00CA1F75" w:rsidRPr="003B4152" w:rsidRDefault="002C3B11" w:rsidP="003B4152">
      <w:pPr>
        <w:pStyle w:val="2"/>
        <w:rPr>
          <w:rFonts w:ascii="黑体" w:eastAsia="黑体" w:hAnsi="黑体"/>
          <w:sz w:val="28"/>
          <w:szCs w:val="28"/>
        </w:rPr>
      </w:pPr>
      <w:bookmarkStart w:id="81" w:name="_Toc94478642"/>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81"/>
    </w:p>
    <w:p w14:paraId="31E6A45C" w14:textId="47FBA524" w:rsidR="007D086A" w:rsidRDefault="007D086A" w:rsidP="007D086A">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6EAAC80" w14:textId="7225DEF0"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环境中，单</w:t>
      </w:r>
      <w:r w:rsidR="00675C3D">
        <w:rPr>
          <w:rFonts w:ascii="宋体" w:eastAsia="宋体" w:hAnsi="宋体" w:hint="eastAsia"/>
          <w:sz w:val="24"/>
          <w:szCs w:val="24"/>
        </w:rPr>
        <w:t>首领</w:t>
      </w:r>
      <w:r w:rsidRPr="00B64B11">
        <w:rPr>
          <w:rFonts w:ascii="宋体" w:eastAsia="宋体" w:hAnsi="宋体" w:hint="eastAsia"/>
          <w:sz w:val="24"/>
          <w:szCs w:val="24"/>
        </w:rPr>
        <w:t>共识算法</w:t>
      </w:r>
      <w:r w:rsidR="00B13A10" w:rsidRPr="00B64B11">
        <w:rPr>
          <w:rFonts w:ascii="宋体" w:eastAsia="宋体" w:hAnsi="宋体" w:hint="eastAsia"/>
          <w:sz w:val="24"/>
          <w:szCs w:val="24"/>
        </w:rPr>
        <w:t>过程缓慢，且只具有弱一致性</w:t>
      </w:r>
      <w:r w:rsidR="00675C3D">
        <w:rPr>
          <w:rFonts w:ascii="宋体" w:eastAsia="宋体" w:hAnsi="宋体" w:hint="eastAsia"/>
          <w:sz w:val="24"/>
          <w:szCs w:val="24"/>
        </w:rPr>
        <w:t>，达成共识时间比较长</w:t>
      </w:r>
      <w:r w:rsidR="00B13A10" w:rsidRPr="00B64B11">
        <w:rPr>
          <w:rFonts w:ascii="宋体" w:eastAsia="宋体" w:hAnsi="宋体" w:hint="eastAsia"/>
          <w:sz w:val="24"/>
          <w:szCs w:val="24"/>
        </w:rPr>
        <w:t>。为了提高共识效率降低区块链出现分叉的可能性</w:t>
      </w:r>
      <w:r w:rsidR="00E026D9" w:rsidRPr="00B64B11">
        <w:rPr>
          <w:rFonts w:ascii="宋体" w:eastAsia="宋体" w:hAnsi="宋体" w:hint="eastAsia"/>
          <w:sz w:val="24"/>
          <w:szCs w:val="24"/>
        </w:rPr>
        <w:t>，需要设计一个适用于无线多</w:t>
      </w:r>
      <w:proofErr w:type="gramStart"/>
      <w:r w:rsidR="00E026D9" w:rsidRPr="00B64B11">
        <w:rPr>
          <w:rFonts w:ascii="宋体" w:eastAsia="宋体" w:hAnsi="宋体" w:hint="eastAsia"/>
          <w:sz w:val="24"/>
          <w:szCs w:val="24"/>
        </w:rPr>
        <w:t>跳网络</w:t>
      </w:r>
      <w:proofErr w:type="gramEnd"/>
      <w:r w:rsidR="00E026D9" w:rsidRPr="00B64B11">
        <w:rPr>
          <w:rFonts w:ascii="宋体" w:eastAsia="宋体" w:hAnsi="宋体" w:hint="eastAsia"/>
          <w:sz w:val="24"/>
          <w:szCs w:val="24"/>
        </w:rPr>
        <w:t>中的委员会共识算法。</w:t>
      </w:r>
    </w:p>
    <w:p w14:paraId="09DBC78D" w14:textId="16E9D68F" w:rsidR="00E847F0" w:rsidRPr="00A07D9E" w:rsidRDefault="00675C3D" w:rsidP="00E84949">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需要多跳才能将区块传输到较远的节点，因此需要网络传输时延比较长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多个节点达成共识之后，同时</w:t>
      </w:r>
      <w:r w:rsidR="00802092">
        <w:rPr>
          <w:rFonts w:ascii="宋体" w:eastAsia="宋体" w:hAnsi="宋体" w:hint="eastAsia"/>
          <w:sz w:val="24"/>
          <w:szCs w:val="24"/>
        </w:rPr>
        <w:t>广播新区块广播区域会更大，广播区块到全网所需要的时延将降低</w:t>
      </w:r>
      <w:r w:rsidR="00E847F0">
        <w:rPr>
          <w:rFonts w:ascii="宋体" w:eastAsia="宋体" w:hAnsi="宋体" w:hint="eastAsia"/>
          <w:sz w:val="24"/>
          <w:szCs w:val="24"/>
        </w:rPr>
        <w:t>；</w:t>
      </w:r>
      <w:r w:rsidR="00E847F0" w:rsidRPr="00A07D9E">
        <w:rPr>
          <w:rFonts w:ascii="宋体" w:eastAsia="宋体" w:hAnsi="宋体" w:hint="eastAsia"/>
          <w:sz w:val="24"/>
          <w:szCs w:val="24"/>
        </w:rPr>
        <w:t>】</w:t>
      </w:r>
    </w:p>
    <w:p w14:paraId="4F8327F1" w14:textId="4D935E7E" w:rsidR="00E847F0" w:rsidRDefault="00802092" w:rsidP="00E84949">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算法具有弱一致性</w:t>
      </w:r>
      <w:r w:rsidR="00E847F0">
        <w:rPr>
          <w:rFonts w:ascii="宋体" w:eastAsia="宋体" w:hAnsi="宋体" w:hint="eastAsia"/>
          <w:sz w:val="24"/>
          <w:szCs w:val="24"/>
        </w:rPr>
        <w:t>：原因？【</w:t>
      </w:r>
      <w:r>
        <w:rPr>
          <w:rFonts w:ascii="宋体" w:eastAsia="宋体" w:hAnsi="宋体" w:hint="eastAsia"/>
          <w:sz w:val="24"/>
          <w:szCs w:val="24"/>
        </w:rPr>
        <w:t>节点生成区块之后需要一段不确定时间之后才能获得其他节点的认可，且每个节点认可该区块的时间也是不一致的。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选举出一个委员会，在委员会内对于区块达成一致</w:t>
      </w:r>
      <w:r w:rsidR="009D51FD">
        <w:rPr>
          <w:rFonts w:ascii="宋体" w:eastAsia="宋体" w:hAnsi="宋体" w:hint="eastAsia"/>
          <w:sz w:val="24"/>
          <w:szCs w:val="24"/>
        </w:rPr>
        <w:t>。只要委员会认可的区块，其他非委员会的成员必须认可，从而确保对每个区块都能达成强一致性</w:t>
      </w:r>
      <w:r w:rsidR="00E847F0">
        <w:rPr>
          <w:rFonts w:ascii="宋体" w:eastAsia="宋体" w:hAnsi="宋体" w:hint="eastAsia"/>
          <w:sz w:val="24"/>
          <w:szCs w:val="24"/>
        </w:rPr>
        <w:t>；】</w:t>
      </w:r>
    </w:p>
    <w:p w14:paraId="5D822892" w14:textId="2ACA042E" w:rsidR="00E847F0" w:rsidRPr="00484F67" w:rsidRDefault="00E847F0" w:rsidP="00E84949">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节点的网络传输延时：原因？【节点需要多跳才能将区块传输到较远的节点，跳数越多则延时越高】方案？【将</w:t>
      </w:r>
      <w:r w:rsidR="009D51FD">
        <w:rPr>
          <w:rFonts w:ascii="宋体" w:eastAsia="宋体" w:hAnsi="宋体" w:hint="eastAsia"/>
          <w:sz w:val="24"/>
          <w:szCs w:val="24"/>
        </w:rPr>
        <w:t>委员会内每个</w:t>
      </w:r>
      <w:r>
        <w:rPr>
          <w:rFonts w:ascii="宋体" w:eastAsia="宋体" w:hAnsi="宋体" w:hint="eastAsia"/>
          <w:sz w:val="24"/>
          <w:szCs w:val="24"/>
        </w:rPr>
        <w:t>节点到其他节点的</w:t>
      </w:r>
      <w:r w:rsidR="009D51FD">
        <w:rPr>
          <w:rFonts w:ascii="宋体" w:eastAsia="宋体" w:hAnsi="宋体" w:hint="eastAsia"/>
          <w:sz w:val="24"/>
          <w:szCs w:val="24"/>
        </w:rPr>
        <w:t>跳数</w:t>
      </w:r>
      <w:r>
        <w:rPr>
          <w:rFonts w:ascii="宋体" w:eastAsia="宋体" w:hAnsi="宋体" w:hint="eastAsia"/>
          <w:sz w:val="24"/>
          <w:szCs w:val="24"/>
        </w:rPr>
        <w:t>作为选择首领节点的一个依据，尽可能确保从该节点到其他节点的平均</w:t>
      </w:r>
      <w:r w:rsidR="002B11E7">
        <w:rPr>
          <w:rFonts w:ascii="宋体" w:eastAsia="宋体" w:hAnsi="宋体" w:hint="eastAsia"/>
          <w:sz w:val="24"/>
          <w:szCs w:val="24"/>
        </w:rPr>
        <w:t>跳数较低</w:t>
      </w:r>
      <w:r>
        <w:rPr>
          <w:rFonts w:ascii="宋体" w:eastAsia="宋体" w:hAnsi="宋体" w:hint="eastAsia"/>
          <w:sz w:val="24"/>
          <w:szCs w:val="24"/>
        </w:rPr>
        <w:t>低，可以有效的降低节点达成一致的时延；】</w:t>
      </w:r>
    </w:p>
    <w:p w14:paraId="363C1019" w14:textId="06126962" w:rsidR="00E026D9" w:rsidRDefault="00E026D9" w:rsidP="00EA3223">
      <w:pPr>
        <w:pStyle w:val="2"/>
        <w:numPr>
          <w:ilvl w:val="1"/>
          <w:numId w:val="1"/>
        </w:numPr>
        <w:rPr>
          <w:rFonts w:ascii="黑体" w:eastAsia="黑体" w:hAnsi="黑体"/>
          <w:sz w:val="28"/>
          <w:szCs w:val="28"/>
        </w:rPr>
      </w:pPr>
      <w:bookmarkStart w:id="82" w:name="_Toc94478643"/>
      <w:r w:rsidRPr="003B4152">
        <w:rPr>
          <w:rFonts w:ascii="黑体" w:eastAsia="黑体" w:hAnsi="黑体" w:hint="eastAsia"/>
          <w:sz w:val="28"/>
          <w:szCs w:val="28"/>
        </w:rPr>
        <w:t>研究方案</w:t>
      </w:r>
      <w:bookmarkEnd w:id="82"/>
    </w:p>
    <w:p w14:paraId="0D941C68" w14:textId="09944378" w:rsidR="00EA3223" w:rsidRPr="00EA3223" w:rsidRDefault="00EA3223" w:rsidP="00EA3223">
      <w:pPr>
        <w:spacing w:afterLines="50" w:after="156"/>
        <w:ind w:firstLineChars="200" w:firstLine="480"/>
        <w:rPr>
          <w:rFonts w:ascii="宋体" w:eastAsia="宋体" w:hAnsi="宋体" w:hint="eastAsia"/>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00CF2980" w14:textId="0F95EF87" w:rsidR="00350068" w:rsidRDefault="002C3B11" w:rsidP="00350068">
      <w:pPr>
        <w:pStyle w:val="3"/>
        <w:rPr>
          <w:rFonts w:ascii="黑体" w:eastAsia="黑体" w:hAnsi="黑体"/>
          <w:sz w:val="28"/>
          <w:szCs w:val="28"/>
        </w:rPr>
      </w:pPr>
      <w:bookmarkStart w:id="83" w:name="_Toc94478644"/>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350068" w:rsidRPr="00426B06">
        <w:rPr>
          <w:rFonts w:ascii="黑体" w:eastAsia="黑体" w:hAnsi="黑体" w:hint="eastAsia"/>
          <w:sz w:val="28"/>
          <w:szCs w:val="28"/>
        </w:rPr>
        <w:t>定义稳定度</w:t>
      </w:r>
      <w:bookmarkEnd w:id="83"/>
    </w:p>
    <w:p w14:paraId="65183738" w14:textId="77777777" w:rsidR="005058CA" w:rsidRDefault="005058CA" w:rsidP="005058CA">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6D0B54D4" w14:textId="77777777" w:rsidR="005058CA" w:rsidRPr="00C315FB" w:rsidRDefault="005058CA" w:rsidP="005058CA">
      <w:pPr>
        <w:spacing w:afterLines="50" w:after="156"/>
        <w:ind w:firstLineChars="200" w:firstLine="480"/>
        <w:rPr>
          <w:rFonts w:ascii="宋体" w:eastAsia="宋体" w:hAnsi="宋体"/>
          <w:sz w:val="24"/>
          <w:szCs w:val="24"/>
        </w:rPr>
      </w:pPr>
      <w:r>
        <w:rPr>
          <w:rFonts w:ascii="宋体" w:eastAsia="宋体" w:hAnsi="宋体" w:hint="eastAsia"/>
          <w:sz w:val="24"/>
          <w:szCs w:val="24"/>
        </w:rPr>
        <w:lastRenderedPageBreak/>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sidRPr="00C315FB">
        <w:rPr>
          <w:rFonts w:ascii="宋体" w:eastAsia="宋体" w:hAnsi="宋体" w:hint="eastAsia"/>
          <w:sz w:val="24"/>
          <w:szCs w:val="24"/>
        </w:rPr>
        <w:t>确认区块中</w:t>
      </w:r>
      <w:proofErr w:type="gramStart"/>
      <w:r w:rsidRPr="00C315FB">
        <w:rPr>
          <w:rFonts w:ascii="宋体" w:eastAsia="宋体" w:hAnsi="宋体"/>
          <w:sz w:val="24"/>
          <w:szCs w:val="24"/>
        </w:rPr>
        <w:t>参与共识</w:t>
      </w:r>
      <w:proofErr w:type="gramEnd"/>
      <w:r w:rsidRPr="00C315FB">
        <w:rPr>
          <w:rFonts w:ascii="宋体" w:eastAsia="宋体" w:hAnsi="宋体"/>
          <w:sz w:val="24"/>
          <w:szCs w:val="24"/>
        </w:rPr>
        <w:t>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66C24206" w14:textId="5D19B46F" w:rsidR="005058CA" w:rsidRPr="00C315FB" w:rsidRDefault="00E84949" w:rsidP="005058CA">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6586B99E" w14:textId="52D18C35" w:rsidR="0026472B" w:rsidRPr="0026472B" w:rsidRDefault="005058CA" w:rsidP="005058CA">
      <w:pPr>
        <w:spacing w:afterLines="50" w:after="156"/>
        <w:ind w:firstLineChars="200" w:firstLine="480"/>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sidRPr="00C315FB">
        <w:rPr>
          <w:rFonts w:ascii="宋体" w:eastAsia="宋体" w:hAnsi="宋体" w:hint="eastAsia"/>
          <w:sz w:val="24"/>
          <w:szCs w:val="24"/>
        </w:rPr>
        <w:t>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3F4E6C9E" w14:textId="1A7127A7" w:rsidR="002C3B11" w:rsidRPr="002C3B11" w:rsidRDefault="002C3B11" w:rsidP="00350068">
      <w:pPr>
        <w:pStyle w:val="3"/>
        <w:rPr>
          <w:rFonts w:ascii="黑体" w:eastAsia="黑体" w:hAnsi="黑体"/>
          <w:sz w:val="28"/>
          <w:szCs w:val="28"/>
        </w:rPr>
      </w:pPr>
      <w:bookmarkStart w:id="84" w:name="_Toc94478645"/>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2265EF" w:rsidRPr="002C3B11">
        <w:rPr>
          <w:rFonts w:ascii="黑体" w:eastAsia="黑体" w:hAnsi="黑体" w:hint="eastAsia"/>
          <w:sz w:val="28"/>
          <w:szCs w:val="28"/>
        </w:rPr>
        <w:t>共识算法</w:t>
      </w:r>
      <w:bookmarkEnd w:id="84"/>
    </w:p>
    <w:p w14:paraId="66799F96" w14:textId="44CEC517" w:rsidR="00AD2D77" w:rsidRDefault="00AA6E25" w:rsidP="00AA6E25">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共识算法每个节点都拥有自己的稳定度，根据节点的稳定度随机选举委员会。</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Pr>
          <w:rFonts w:ascii="宋体" w:eastAsia="宋体" w:hAnsi="宋体" w:hint="eastAsia"/>
          <w:sz w:val="24"/>
          <w:szCs w:val="24"/>
        </w:rPr>
        <w:t>委员会成员和首领选举、委员会对新</w:t>
      </w:r>
      <w:r w:rsidRPr="00B64B11">
        <w:rPr>
          <w:rFonts w:ascii="宋体" w:eastAsia="宋体" w:hAnsi="宋体" w:hint="eastAsia"/>
          <w:sz w:val="24"/>
          <w:szCs w:val="24"/>
        </w:rPr>
        <w:t>区块</w:t>
      </w:r>
      <w:r>
        <w:rPr>
          <w:rFonts w:ascii="宋体" w:eastAsia="宋体" w:hAnsi="宋体" w:hint="eastAsia"/>
          <w:sz w:val="24"/>
          <w:szCs w:val="24"/>
        </w:rPr>
        <w:t>达成一致、区块上链、委员会重置</w:t>
      </w:r>
      <w:r w:rsidRPr="00B64B11">
        <w:rPr>
          <w:rFonts w:ascii="宋体" w:eastAsia="宋体" w:hAnsi="宋体" w:hint="eastAsia"/>
          <w:sz w:val="24"/>
          <w:szCs w:val="24"/>
        </w:rPr>
        <w:t>。</w:t>
      </w:r>
      <w:r w:rsidR="002265EF" w:rsidRPr="00AB43BD">
        <w:rPr>
          <w:rFonts w:ascii="宋体" w:eastAsia="宋体" w:hAnsi="宋体" w:hint="eastAsia"/>
          <w:sz w:val="24"/>
          <w:szCs w:val="24"/>
        </w:rPr>
        <w:t>委员会选举机制</w:t>
      </w:r>
      <w:r w:rsidR="003F1635" w:rsidRPr="00AB43BD">
        <w:rPr>
          <w:rFonts w:ascii="宋体" w:eastAsia="宋体" w:hAnsi="宋体" w:hint="eastAsia"/>
          <w:sz w:val="24"/>
          <w:szCs w:val="24"/>
        </w:rPr>
        <w:t>采用</w:t>
      </w:r>
      <w:r w:rsidR="008673CF" w:rsidRPr="00AB43BD">
        <w:rPr>
          <w:rFonts w:ascii="宋体" w:eastAsia="宋体" w:hAnsi="宋体" w:hint="eastAsia"/>
          <w:sz w:val="24"/>
          <w:szCs w:val="24"/>
        </w:rPr>
        <w:t>稳定度作为委员会成员的选举</w:t>
      </w:r>
      <w:r w:rsidR="00D21732" w:rsidRPr="00AB43BD">
        <w:rPr>
          <w:rFonts w:ascii="宋体" w:eastAsia="宋体" w:hAnsi="宋体" w:hint="eastAsia"/>
          <w:sz w:val="24"/>
          <w:szCs w:val="24"/>
        </w:rPr>
        <w:t>度量，</w:t>
      </w:r>
      <w:r w:rsidR="00C43375">
        <w:rPr>
          <w:rFonts w:ascii="宋体" w:eastAsia="宋体" w:hAnsi="宋体" w:hint="eastAsia"/>
          <w:sz w:val="24"/>
          <w:szCs w:val="24"/>
        </w:rPr>
        <w:t>采用</w:t>
      </w:r>
      <w:r w:rsidR="00AD2D77" w:rsidRPr="00C43375">
        <w:rPr>
          <w:rFonts w:ascii="宋体" w:eastAsia="宋体" w:hAnsi="宋体" w:hint="eastAsia"/>
          <w:sz w:val="24"/>
          <w:szCs w:val="24"/>
        </w:rPr>
        <w:t>随机抽签中将上一个区块的高度和最终签名的哈希作为随机种子，采用可验证随机函数选出新</w:t>
      </w:r>
      <w:proofErr w:type="gramStart"/>
      <w:r w:rsidR="00AD2D77" w:rsidRPr="00C43375">
        <w:rPr>
          <w:rFonts w:ascii="宋体" w:eastAsia="宋体" w:hAnsi="宋体" w:hint="eastAsia"/>
          <w:sz w:val="24"/>
          <w:szCs w:val="24"/>
        </w:rPr>
        <w:t>的出块者</w:t>
      </w:r>
      <w:proofErr w:type="gramEnd"/>
      <w:r w:rsidR="00AD2D77" w:rsidRPr="00C43375">
        <w:rPr>
          <w:rFonts w:ascii="宋体" w:eastAsia="宋体" w:hAnsi="宋体" w:hint="eastAsia"/>
          <w:sz w:val="24"/>
          <w:szCs w:val="24"/>
        </w:rPr>
        <w:t>，其他节点可以验证该节点的合法性。</w:t>
      </w:r>
    </w:p>
    <w:p w14:paraId="4B6BDA0C" w14:textId="44540A43" w:rsidR="005B5FF9" w:rsidRPr="005B5FF9" w:rsidRDefault="005B5FF9" w:rsidP="00E84949">
      <w:pPr>
        <w:pStyle w:val="a7"/>
        <w:numPr>
          <w:ilvl w:val="0"/>
          <w:numId w:val="23"/>
        </w:numPr>
        <w:spacing w:afterLines="50" w:after="156"/>
        <w:ind w:firstLineChars="0"/>
        <w:rPr>
          <w:rFonts w:ascii="宋体" w:eastAsia="宋体" w:hAnsi="宋体"/>
          <w:sz w:val="24"/>
          <w:szCs w:val="24"/>
        </w:rPr>
      </w:pPr>
      <w:r>
        <w:rPr>
          <w:rFonts w:ascii="宋体" w:eastAsia="宋体" w:hAnsi="宋体" w:hint="eastAsia"/>
          <w:sz w:val="24"/>
          <w:szCs w:val="24"/>
        </w:rPr>
        <w:t>委员会</w:t>
      </w:r>
      <w:r w:rsidRPr="00AB00AF">
        <w:rPr>
          <w:rFonts w:ascii="宋体" w:eastAsia="宋体" w:hAnsi="宋体" w:hint="eastAsia"/>
          <w:sz w:val="24"/>
          <w:szCs w:val="24"/>
        </w:rPr>
        <w:t>的</w:t>
      </w:r>
      <w:r>
        <w:rPr>
          <w:rFonts w:ascii="宋体" w:eastAsia="宋体" w:hAnsi="宋体" w:hint="eastAsia"/>
          <w:sz w:val="24"/>
          <w:szCs w:val="24"/>
        </w:rPr>
        <w:t>随机选举</w:t>
      </w:r>
      <w:r w:rsidRPr="00AB00AF">
        <w:rPr>
          <w:rFonts w:ascii="宋体" w:eastAsia="宋体" w:hAnsi="宋体" w:hint="eastAsia"/>
          <w:sz w:val="24"/>
          <w:szCs w:val="24"/>
        </w:rPr>
        <w:t>：</w:t>
      </w:r>
      <w:r>
        <w:rPr>
          <w:rFonts w:ascii="宋体" w:eastAsia="宋体" w:hAnsi="宋体" w:hint="eastAsia"/>
          <w:sz w:val="24"/>
          <w:szCs w:val="24"/>
        </w:rPr>
        <w:t>采用随机抽签的方式选择委员会成员和首领。随机抽签中将上一个区块的高度和最终签名的哈希作为随机种子，采用可验证随机函数选出委员会成员，其他节点可以验证各个成员的合法性。</w:t>
      </w:r>
    </w:p>
    <w:p w14:paraId="62EC3680" w14:textId="3C74976D" w:rsidR="00AD2D77" w:rsidRDefault="00AD2D77" w:rsidP="00E84949">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AF3B3C1" w14:textId="54DC4878" w:rsidR="00AD2D77" w:rsidRDefault="00AD2D77" w:rsidP="00CF1787">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1243B222" w14:textId="77777777" w:rsidR="00AD2D77" w:rsidRDefault="00AD2D77" w:rsidP="00AD2D77">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4A156C9C" w14:textId="77777777" w:rsidR="00AD2D77" w:rsidRDefault="00AD2D77" w:rsidP="00AD2D7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32F48798" w14:textId="77777777" w:rsidR="00AD2D77" w:rsidRPr="001E334F" w:rsidRDefault="00E84949" w:rsidP="00AD2D77">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6A02B3C6" w14:textId="4078A124" w:rsidR="00AD2D77" w:rsidRDefault="00AD2D77" w:rsidP="00AD2D7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w:t>
      </w:r>
      <w:r w:rsidR="00EF2D4B">
        <w:rPr>
          <w:rFonts w:ascii="宋体" w:eastAsia="宋体" w:hAnsi="宋体" w:hint="eastAsia"/>
          <w:sz w:val="24"/>
          <w:szCs w:val="24"/>
        </w:rPr>
        <w:t>选择前</w:t>
      </w:r>
      <m:oMath>
        <m:r>
          <w:rPr>
            <w:rFonts w:ascii="Cambria Math" w:eastAsia="宋体" w:hAnsi="Cambria Math"/>
            <w:sz w:val="24"/>
            <w:szCs w:val="24"/>
          </w:rPr>
          <m:t>C</m:t>
        </m:r>
      </m:oMath>
      <w:proofErr w:type="gramStart"/>
      <w:r w:rsidR="00EF2D4B">
        <w:rPr>
          <w:rFonts w:ascii="宋体" w:eastAsia="宋体" w:hAnsi="宋体" w:hint="eastAsia"/>
          <w:sz w:val="24"/>
          <w:szCs w:val="24"/>
        </w:rPr>
        <w:t>个</w:t>
      </w:r>
      <w:proofErr w:type="gramEnd"/>
      <w:r w:rsidR="00EF2D4B">
        <w:rPr>
          <w:rFonts w:ascii="宋体" w:eastAsia="宋体" w:hAnsi="宋体" w:hint="eastAsia"/>
          <w:sz w:val="24"/>
          <w:szCs w:val="24"/>
        </w:rPr>
        <w:t>节点成为</w:t>
      </w:r>
      <w:r>
        <w:rPr>
          <w:rFonts w:ascii="宋体" w:eastAsia="宋体" w:hAnsi="宋体" w:hint="eastAsia"/>
          <w:sz w:val="24"/>
          <w:szCs w:val="24"/>
        </w:rPr>
        <w:t>委员会成员。</w:t>
      </w:r>
    </w:p>
    <w:p w14:paraId="04B79FCE" w14:textId="77777777" w:rsidR="00AD2D77" w:rsidRDefault="00AD2D77" w:rsidP="00E84949">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137A5264" w14:textId="77777777" w:rsidR="00AD2D77" w:rsidRPr="00036A6E" w:rsidRDefault="00AD2D77" w:rsidP="005526EC">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proofErr w:type="gramStart"/>
      <w:r w:rsidRPr="00516288">
        <w:rPr>
          <w:rFonts w:ascii="URWPalladioL-Roma" w:eastAsia="宋体" w:hAnsi="URWPalladioL-Roma" w:cs="宋体"/>
          <w:color w:val="000000"/>
          <w:kern w:val="0"/>
          <w:sz w:val="20"/>
          <w:szCs w:val="20"/>
        </w:rPr>
        <w:t>VerifyVRF(</w:t>
      </w:r>
      <w:proofErr w:type="gramEnd"/>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D1DBBBB" w14:textId="133F5089" w:rsidR="00AD2D77" w:rsidRPr="00C43375" w:rsidRDefault="00AD2D77" w:rsidP="00C4337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w:t>
      </w:r>
      <w:r w:rsidR="00C43375">
        <w:rPr>
          <w:rFonts w:ascii="宋体" w:eastAsia="宋体" w:hAnsi="宋体" w:hint="eastAsia"/>
          <w:sz w:val="24"/>
          <w:szCs w:val="24"/>
        </w:rPr>
        <w:t>委员会成员</w:t>
      </w:r>
      <w:r>
        <w:rPr>
          <w:rFonts w:ascii="宋体" w:eastAsia="宋体" w:hAnsi="宋体" w:hint="eastAsia"/>
          <w:sz w:val="24"/>
          <w:szCs w:val="24"/>
        </w:rPr>
        <w:t>权限</w:t>
      </w:r>
      <w:r w:rsidR="00C43375">
        <w:rPr>
          <w:rFonts w:ascii="宋体" w:eastAsia="宋体" w:hAnsi="宋体" w:hint="eastAsia"/>
          <w:sz w:val="24"/>
          <w:szCs w:val="24"/>
        </w:rPr>
        <w:t>的</w:t>
      </w:r>
      <w:r>
        <w:rPr>
          <w:rFonts w:ascii="宋体" w:eastAsia="宋体" w:hAnsi="宋体" w:hint="eastAsia"/>
          <w:sz w:val="24"/>
          <w:szCs w:val="24"/>
        </w:rPr>
        <w:t>合法性将会受到质疑。</w:t>
      </w:r>
    </w:p>
    <w:p w14:paraId="0A47B8F6" w14:textId="64421122" w:rsidR="0012086B" w:rsidRDefault="00C43375" w:rsidP="00E84949">
      <w:pPr>
        <w:pStyle w:val="a7"/>
        <w:numPr>
          <w:ilvl w:val="0"/>
          <w:numId w:val="23"/>
        </w:numPr>
        <w:spacing w:afterLines="50" w:after="156"/>
        <w:ind w:firstLineChars="0"/>
        <w:rPr>
          <w:rFonts w:ascii="宋体" w:eastAsia="宋体" w:hAnsi="宋体"/>
          <w:sz w:val="24"/>
          <w:szCs w:val="24"/>
        </w:rPr>
      </w:pPr>
      <w:r>
        <w:rPr>
          <w:rFonts w:ascii="宋体" w:eastAsia="宋体" w:hAnsi="宋体" w:hint="eastAsia"/>
          <w:sz w:val="24"/>
          <w:szCs w:val="24"/>
        </w:rPr>
        <w:t>首领节点的选举：</w:t>
      </w:r>
      <w:r w:rsidR="00387719">
        <w:rPr>
          <w:rFonts w:ascii="宋体" w:eastAsia="宋体" w:hAnsi="宋体" w:hint="eastAsia"/>
          <w:sz w:val="24"/>
          <w:szCs w:val="24"/>
        </w:rPr>
        <w:t>每个委员会将</w:t>
      </w:r>
      <w:r w:rsidR="00E07F68">
        <w:rPr>
          <w:rFonts w:ascii="宋体" w:eastAsia="宋体" w:hAnsi="宋体" w:hint="eastAsia"/>
          <w:sz w:val="24"/>
          <w:szCs w:val="24"/>
        </w:rPr>
        <w:t>有</w:t>
      </w:r>
      <w:r w:rsidR="00387719">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w:t>
      </w:r>
      <w:r>
        <w:rPr>
          <w:rFonts w:ascii="宋体" w:eastAsia="宋体" w:hAnsi="宋体" w:hint="eastAsia"/>
          <w:sz w:val="24"/>
          <w:szCs w:val="24"/>
        </w:rPr>
        <w:t>委员会中</w:t>
      </w:r>
      <w:r w:rsidR="00FA6C57">
        <w:rPr>
          <w:rFonts w:ascii="宋体" w:eastAsia="宋体" w:hAnsi="宋体" w:hint="eastAsia"/>
          <w:sz w:val="24"/>
          <w:szCs w:val="24"/>
        </w:rPr>
        <w:t>节点的数量相对</w:t>
      </w:r>
      <w:r w:rsidR="00FA6C57">
        <w:rPr>
          <w:rFonts w:ascii="宋体" w:eastAsia="宋体" w:hAnsi="宋体" w:hint="eastAsia"/>
          <w:sz w:val="24"/>
          <w:szCs w:val="24"/>
        </w:rPr>
        <w:lastRenderedPageBreak/>
        <w:t>较少</w:t>
      </w:r>
      <w:r w:rsidR="00FD5D05">
        <w:rPr>
          <w:rFonts w:ascii="宋体" w:eastAsia="宋体" w:hAnsi="宋体" w:hint="eastAsia"/>
          <w:sz w:val="24"/>
          <w:szCs w:val="24"/>
        </w:rPr>
        <w:t>，为了</w:t>
      </w:r>
      <w:proofErr w:type="gramStart"/>
      <w:r w:rsidR="00FD5D05">
        <w:rPr>
          <w:rFonts w:ascii="宋体" w:eastAsia="宋体" w:hAnsi="宋体" w:hint="eastAsia"/>
          <w:sz w:val="24"/>
          <w:szCs w:val="24"/>
        </w:rPr>
        <w:t>降低共识</w:t>
      </w:r>
      <w:proofErr w:type="gramEnd"/>
      <w:r w:rsidR="00FD5D05">
        <w:rPr>
          <w:rFonts w:ascii="宋体" w:eastAsia="宋体" w:hAnsi="宋体" w:hint="eastAsia"/>
          <w:sz w:val="24"/>
          <w:szCs w:val="24"/>
        </w:rPr>
        <w:t>时延，可以选择相互之间通信较少的节点作为首领，降低网络资源消耗的同时提高</w:t>
      </w:r>
      <w:r w:rsidR="0012086B">
        <w:rPr>
          <w:rFonts w:ascii="宋体" w:eastAsia="宋体" w:hAnsi="宋体" w:hint="eastAsia"/>
          <w:sz w:val="24"/>
          <w:szCs w:val="24"/>
        </w:rPr>
        <w:t>共识的效率</w:t>
      </w:r>
      <w:r w:rsidR="00FA6C57">
        <w:rPr>
          <w:rFonts w:ascii="宋体" w:eastAsia="宋体" w:hAnsi="宋体" w:hint="eastAsia"/>
          <w:sz w:val="24"/>
          <w:szCs w:val="24"/>
        </w:rPr>
        <w:t>。</w:t>
      </w:r>
    </w:p>
    <w:p w14:paraId="72A47F8B" w14:textId="0C6498D4" w:rsidR="00C43375" w:rsidRDefault="0012086B" w:rsidP="0012086B">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w:t>
      </w:r>
      <w:r w:rsidR="00FA6C57">
        <w:rPr>
          <w:rFonts w:ascii="宋体" w:eastAsia="宋体" w:hAnsi="宋体" w:hint="eastAsia"/>
          <w:sz w:val="24"/>
          <w:szCs w:val="24"/>
        </w:rPr>
        <w:t>通过路由算法我们可以获得委员会内成员到其他成员的跳数</w:t>
      </w:r>
      <w:r w:rsidR="001F3729">
        <w:rPr>
          <w:rFonts w:ascii="宋体" w:eastAsia="宋体" w:hAnsi="宋体" w:hint="eastAsia"/>
          <w:sz w:val="24"/>
          <w:szCs w:val="24"/>
        </w:rPr>
        <w:t>，最终选择</w:t>
      </w:r>
      <w:proofErr w:type="gramStart"/>
      <w:r w:rsidR="001F3729">
        <w:rPr>
          <w:rFonts w:ascii="宋体" w:eastAsia="宋体" w:hAnsi="宋体" w:hint="eastAsia"/>
          <w:sz w:val="24"/>
          <w:szCs w:val="24"/>
        </w:rPr>
        <w:t>平均跳数最少</w:t>
      </w:r>
      <w:proofErr w:type="gramEnd"/>
      <w:r w:rsidR="001F3729">
        <w:rPr>
          <w:rFonts w:ascii="宋体" w:eastAsia="宋体" w:hAnsi="宋体" w:hint="eastAsia"/>
          <w:sz w:val="24"/>
          <w:szCs w:val="24"/>
        </w:rPr>
        <w:t>，且稳定度最高的节点作为首领。记委员会成员数量为</w:t>
      </w:r>
      <m:oMath>
        <m:r>
          <w:rPr>
            <w:rFonts w:ascii="Cambria Math" w:eastAsia="宋体" w:hAnsi="Cambria Math"/>
            <w:sz w:val="24"/>
            <w:szCs w:val="24"/>
          </w:rPr>
          <m:t>C</m:t>
        </m:r>
      </m:oMath>
      <w:r w:rsidR="001F3729">
        <w:rPr>
          <w:rFonts w:ascii="宋体" w:eastAsia="宋体" w:hAnsi="宋体" w:hint="eastAsia"/>
          <w:sz w:val="24"/>
          <w:szCs w:val="24"/>
        </w:rPr>
        <w:t>，则委员会成员到其他</w:t>
      </w:r>
      <w:proofErr w:type="gramStart"/>
      <w:r w:rsidR="001F3729">
        <w:rPr>
          <w:rFonts w:ascii="宋体" w:eastAsia="宋体" w:hAnsi="宋体" w:hint="eastAsia"/>
          <w:sz w:val="24"/>
          <w:szCs w:val="24"/>
        </w:rPr>
        <w:t>成员跳数的</w:t>
      </w:r>
      <w:proofErr w:type="gramEnd"/>
      <w:r w:rsidR="001F3729">
        <w:rPr>
          <w:rFonts w:ascii="宋体" w:eastAsia="宋体" w:hAnsi="宋体" w:hint="eastAsia"/>
          <w:sz w:val="24"/>
          <w:szCs w:val="24"/>
        </w:rPr>
        <w:t>矩阵记为</w:t>
      </w:r>
    </w:p>
    <w:p w14:paraId="0E375A2C" w14:textId="4B32E996" w:rsidR="001F3729" w:rsidRDefault="001F3729" w:rsidP="001F372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1C356B71" w14:textId="7C8F74D4" w:rsidR="001F3729" w:rsidRDefault="005C761F" w:rsidP="001F372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w:t>
      </w:r>
      <w:r w:rsidR="006F319B">
        <w:rPr>
          <w:rFonts w:ascii="宋体" w:eastAsia="宋体" w:hAnsi="宋体" w:hint="eastAsia"/>
          <w:sz w:val="24"/>
          <w:szCs w:val="24"/>
        </w:rPr>
        <w:t>路由</w:t>
      </w:r>
      <w:r>
        <w:rPr>
          <w:rFonts w:ascii="宋体" w:eastAsia="宋体" w:hAnsi="宋体" w:hint="eastAsia"/>
          <w:sz w:val="24"/>
          <w:szCs w:val="24"/>
        </w:rPr>
        <w:t>跳数</w:t>
      </w:r>
      <w:r w:rsidR="006F319B">
        <w:rPr>
          <w:rFonts w:ascii="宋体" w:eastAsia="宋体" w:hAnsi="宋体" w:hint="eastAsia"/>
          <w:sz w:val="24"/>
          <w:szCs w:val="24"/>
        </w:rPr>
        <w:t>，当</w:t>
      </w:r>
      <m:oMath>
        <m:r>
          <w:rPr>
            <w:rFonts w:ascii="Cambria Math" w:eastAsia="宋体" w:hAnsi="Cambria Math"/>
            <w:sz w:val="24"/>
            <w:szCs w:val="24"/>
          </w:rPr>
          <m:t>i=j</m:t>
        </m:r>
      </m:oMath>
      <w:r w:rsidR="006F319B">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sidR="006F319B">
        <w:rPr>
          <w:rFonts w:ascii="宋体" w:eastAsia="宋体" w:hAnsi="宋体" w:hint="eastAsia"/>
          <w:sz w:val="24"/>
          <w:szCs w:val="24"/>
        </w:rPr>
        <w:t>，表示节点到其自身</w:t>
      </w:r>
      <w:proofErr w:type="gramStart"/>
      <w:r w:rsidR="006F319B">
        <w:rPr>
          <w:rFonts w:ascii="宋体" w:eastAsia="宋体" w:hAnsi="宋体" w:hint="eastAsia"/>
          <w:sz w:val="24"/>
          <w:szCs w:val="24"/>
        </w:rPr>
        <w:t>的跳数</w:t>
      </w:r>
      <w:r w:rsidR="00FD5D05">
        <w:rPr>
          <w:rFonts w:ascii="宋体" w:eastAsia="宋体" w:hAnsi="宋体" w:hint="eastAsia"/>
          <w:sz w:val="24"/>
          <w:szCs w:val="24"/>
        </w:rPr>
        <w:t>为</w:t>
      </w:r>
      <w:proofErr w:type="gramEnd"/>
      <w:r w:rsidR="00FD5D05">
        <w:rPr>
          <w:rFonts w:ascii="宋体" w:eastAsia="宋体" w:hAnsi="宋体" w:hint="eastAsia"/>
          <w:sz w:val="24"/>
          <w:szCs w:val="24"/>
        </w:rPr>
        <w:t>零。</w:t>
      </w:r>
    </w:p>
    <w:p w14:paraId="5AD96C13" w14:textId="32E0D748" w:rsidR="00FD5D05" w:rsidRPr="00FD5D05" w:rsidRDefault="0012086B" w:rsidP="001E6E30">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【方案二】由于在无线网络通信中，节点的欧式距离会反映节点之间的通信情况，因此可以根据节点的位置、和通信半径，采用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w:t>
      </w:r>
      <w:r w:rsidR="001E6E30">
        <w:rPr>
          <w:rFonts w:ascii="宋体" w:eastAsia="宋体" w:hAnsi="宋体" w:hint="eastAsia"/>
          <w:sz w:val="24"/>
          <w:szCs w:val="24"/>
        </w:rPr>
        <w:t>比较</w:t>
      </w:r>
      <w:r>
        <w:rPr>
          <w:rFonts w:ascii="宋体" w:eastAsia="宋体" w:hAnsi="宋体" w:hint="eastAsia"/>
          <w:sz w:val="24"/>
          <w:szCs w:val="24"/>
        </w:rPr>
        <w:t>中心</w:t>
      </w:r>
      <w:r w:rsidR="001E6E30">
        <w:rPr>
          <w:rFonts w:ascii="宋体" w:eastAsia="宋体" w:hAnsi="宋体" w:hint="eastAsia"/>
          <w:sz w:val="24"/>
          <w:szCs w:val="24"/>
        </w:rPr>
        <w:t>的节点作为</w:t>
      </w:r>
      <w:r>
        <w:rPr>
          <w:rFonts w:ascii="宋体" w:eastAsia="宋体" w:hAnsi="宋体" w:hint="eastAsia"/>
          <w:sz w:val="24"/>
          <w:szCs w:val="24"/>
        </w:rPr>
        <w:t>首领</w:t>
      </w:r>
      <w:r w:rsidR="001E6E30">
        <w:rPr>
          <w:rFonts w:ascii="宋体" w:eastAsia="宋体" w:hAnsi="宋体" w:hint="eastAsia"/>
          <w:sz w:val="24"/>
          <w:szCs w:val="24"/>
        </w:rPr>
        <w:t>。</w:t>
      </w:r>
    </w:p>
    <w:p w14:paraId="2F3C12E0" w14:textId="18424F3B" w:rsidR="001E6E30" w:rsidRDefault="004F069D" w:rsidP="00E84949">
      <w:pPr>
        <w:pStyle w:val="a7"/>
        <w:numPr>
          <w:ilvl w:val="0"/>
          <w:numId w:val="23"/>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p>
    <w:p w14:paraId="38FA5AB3" w14:textId="15BC4EB7" w:rsidR="001E6E30" w:rsidRDefault="001E6E30" w:rsidP="00E84949">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密钥分割：首领生成区块，并将区块的密钥</w:t>
      </w:r>
      <w:r w:rsidR="009A0BB6">
        <w:rPr>
          <w:rFonts w:ascii="宋体" w:eastAsia="宋体" w:hAnsi="宋体" w:hint="eastAsia"/>
          <w:sz w:val="24"/>
          <w:szCs w:val="24"/>
        </w:rPr>
        <w:t>进行</w:t>
      </w:r>
      <w:r>
        <w:rPr>
          <w:rFonts w:ascii="宋体" w:eastAsia="宋体" w:hAnsi="宋体" w:hint="eastAsia"/>
          <w:sz w:val="24"/>
          <w:szCs w:val="24"/>
        </w:rPr>
        <w:t>分割发送给委员会的成员，随后广播区块。</w:t>
      </w:r>
    </w:p>
    <w:p w14:paraId="586A525A" w14:textId="07920650" w:rsidR="001E6E30" w:rsidRDefault="001E6E30" w:rsidP="00E84949">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委员会成员签名收集：委员会成员收到区块之后</w:t>
      </w:r>
      <w:r w:rsidR="001D7E89">
        <w:rPr>
          <w:rFonts w:ascii="宋体" w:eastAsia="宋体" w:hAnsi="宋体" w:hint="eastAsia"/>
          <w:sz w:val="24"/>
          <w:szCs w:val="24"/>
        </w:rPr>
        <w:t>，</w:t>
      </w:r>
      <w:r>
        <w:rPr>
          <w:rFonts w:ascii="宋体" w:eastAsia="宋体" w:hAnsi="宋体" w:hint="eastAsia"/>
          <w:sz w:val="24"/>
          <w:szCs w:val="24"/>
        </w:rPr>
        <w:t>验证</w:t>
      </w:r>
      <w:r w:rsidR="001D7E89">
        <w:rPr>
          <w:rFonts w:ascii="宋体" w:eastAsia="宋体" w:hAnsi="宋体" w:hint="eastAsia"/>
          <w:sz w:val="24"/>
          <w:szCs w:val="24"/>
        </w:rPr>
        <w:t>区块和</w:t>
      </w:r>
      <w:r>
        <w:rPr>
          <w:rFonts w:ascii="宋体" w:eastAsia="宋体" w:hAnsi="宋体" w:hint="eastAsia"/>
          <w:sz w:val="24"/>
          <w:szCs w:val="24"/>
        </w:rPr>
        <w:t>签名份额的合法性，并附上自己的签名。</w:t>
      </w:r>
    </w:p>
    <w:p w14:paraId="3F599F98" w14:textId="7FC385AC" w:rsidR="00AB43BD" w:rsidRDefault="009640BE" w:rsidP="00E84949">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签名组合：当区块的签名数量达到阈值之后，可以得到一个最终的签名，此时委员会成员对于区块的合法性达成一致</w:t>
      </w:r>
      <w:r w:rsidR="00AC0A8B" w:rsidRPr="00AB43BD">
        <w:rPr>
          <w:rFonts w:ascii="宋体" w:eastAsia="宋体" w:hAnsi="宋体" w:hint="eastAsia"/>
          <w:sz w:val="24"/>
          <w:szCs w:val="24"/>
        </w:rPr>
        <w:t>。</w:t>
      </w:r>
      <w:r>
        <w:rPr>
          <w:rFonts w:ascii="宋体" w:eastAsia="宋体" w:hAnsi="宋体" w:hint="eastAsia"/>
          <w:sz w:val="24"/>
          <w:szCs w:val="24"/>
        </w:rPr>
        <w:t>将区块链接到自己的本地链上，并广播给其他非委员会成员。</w:t>
      </w:r>
    </w:p>
    <w:p w14:paraId="0AEC0F13" w14:textId="0A0500FF" w:rsidR="009640BE" w:rsidRPr="00AB43BD" w:rsidRDefault="009640BE" w:rsidP="00E84949">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区块上链：接收到委员会发来区块的节点，验证区块和签名的合法性后接受该区块，并且链接到其本地链上。</w:t>
      </w:r>
    </w:p>
    <w:p w14:paraId="4B3F92C2" w14:textId="03CF2E19" w:rsidR="00AB43BD" w:rsidRDefault="004F069D" w:rsidP="00E84949">
      <w:pPr>
        <w:pStyle w:val="a7"/>
        <w:numPr>
          <w:ilvl w:val="0"/>
          <w:numId w:val="23"/>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委员会重置</w:t>
      </w:r>
      <w:r w:rsidR="00CF1787">
        <w:rPr>
          <w:rFonts w:ascii="宋体" w:eastAsia="宋体" w:hAnsi="宋体" w:hint="eastAsia"/>
          <w:sz w:val="24"/>
          <w:szCs w:val="24"/>
        </w:rPr>
        <w:t>：</w:t>
      </w:r>
      <w:r w:rsidR="00CF1787" w:rsidRPr="00CF1787">
        <w:rPr>
          <w:rFonts w:ascii="宋体" w:eastAsia="宋体" w:hAnsi="宋体" w:hint="eastAsia"/>
          <w:sz w:val="24"/>
          <w:szCs w:val="24"/>
        </w:rPr>
        <w:t>新的任期</w:t>
      </w:r>
      <w:r w:rsidRPr="00CF1787">
        <w:rPr>
          <w:rFonts w:ascii="宋体" w:eastAsia="宋体" w:hAnsi="宋体" w:hint="eastAsia"/>
          <w:sz w:val="24"/>
          <w:szCs w:val="24"/>
        </w:rPr>
        <w:t>需要重置更换部分</w:t>
      </w:r>
      <w:r w:rsidR="00CF1787">
        <w:rPr>
          <w:rFonts w:ascii="宋体" w:eastAsia="宋体" w:hAnsi="宋体" w:hint="eastAsia"/>
          <w:sz w:val="24"/>
          <w:szCs w:val="24"/>
        </w:rPr>
        <w:t>委员会</w:t>
      </w:r>
      <w:r w:rsidRPr="00CF1787">
        <w:rPr>
          <w:rFonts w:ascii="宋体" w:eastAsia="宋体" w:hAnsi="宋体" w:hint="eastAsia"/>
          <w:sz w:val="24"/>
          <w:szCs w:val="24"/>
        </w:rPr>
        <w:t>成员，分析更换多少数量的成员可以保证委员会</w:t>
      </w:r>
      <w:r w:rsidR="00CF1787">
        <w:rPr>
          <w:rFonts w:ascii="宋体" w:eastAsia="宋体" w:hAnsi="宋体" w:hint="eastAsia"/>
          <w:sz w:val="24"/>
          <w:szCs w:val="24"/>
        </w:rPr>
        <w:t>的安全</w:t>
      </w:r>
      <w:r w:rsidRPr="00CF1787">
        <w:rPr>
          <w:rFonts w:ascii="宋体" w:eastAsia="宋体" w:hAnsi="宋体" w:hint="eastAsia"/>
          <w:sz w:val="24"/>
          <w:szCs w:val="24"/>
        </w:rPr>
        <w:t>。</w:t>
      </w:r>
    </w:p>
    <w:p w14:paraId="0D621851" w14:textId="58A4C972" w:rsidR="00CF1787" w:rsidRDefault="00CF1787" w:rsidP="00E84949">
      <w:pPr>
        <w:pStyle w:val="a7"/>
        <w:numPr>
          <w:ilvl w:val="0"/>
          <w:numId w:val="42"/>
        </w:numPr>
        <w:spacing w:afterLines="50" w:after="156"/>
        <w:ind w:firstLineChars="0"/>
        <w:rPr>
          <w:rFonts w:ascii="宋体" w:eastAsia="宋体" w:hAnsi="宋体"/>
          <w:sz w:val="24"/>
          <w:szCs w:val="24"/>
        </w:rPr>
      </w:pPr>
      <w:r>
        <w:rPr>
          <w:rFonts w:ascii="宋体" w:eastAsia="宋体" w:hAnsi="宋体" w:hint="eastAsia"/>
          <w:sz w:val="24"/>
          <w:szCs w:val="24"/>
        </w:rPr>
        <w:t>委员会容错率：采用门限签名机制的委员会的容错</w:t>
      </w:r>
      <w:r w:rsidR="00DD13AB">
        <w:rPr>
          <w:rFonts w:ascii="宋体" w:eastAsia="宋体" w:hAnsi="宋体" w:hint="eastAsia"/>
          <w:sz w:val="24"/>
          <w:szCs w:val="24"/>
        </w:rPr>
        <w:t>率与门限阈值的设计有关，通常可以容错率不超过5</w:t>
      </w:r>
      <w:r w:rsidR="00DD13AB">
        <w:rPr>
          <w:rFonts w:ascii="宋体" w:eastAsia="宋体" w:hAnsi="宋体"/>
          <w:sz w:val="24"/>
          <w:szCs w:val="24"/>
        </w:rPr>
        <w:t>0%</w:t>
      </w:r>
      <w:r w:rsidR="00DD13AB">
        <w:rPr>
          <w:rFonts w:ascii="宋体" w:eastAsia="宋体" w:hAnsi="宋体" w:hint="eastAsia"/>
          <w:sz w:val="24"/>
          <w:szCs w:val="24"/>
        </w:rPr>
        <w:t>。</w:t>
      </w:r>
    </w:p>
    <w:p w14:paraId="0F6606A6" w14:textId="2404F70E" w:rsidR="003F1635" w:rsidRPr="00AB43BD" w:rsidRDefault="00CF1787" w:rsidP="00E84949">
      <w:pPr>
        <w:pStyle w:val="a7"/>
        <w:numPr>
          <w:ilvl w:val="0"/>
          <w:numId w:val="42"/>
        </w:numPr>
        <w:spacing w:afterLines="50" w:after="156"/>
        <w:ind w:firstLineChars="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w:t>
      </w:r>
      <w:r w:rsidR="00DD13AB">
        <w:rPr>
          <w:rFonts w:ascii="宋体" w:eastAsia="宋体" w:hAnsi="宋体" w:hint="eastAsia"/>
          <w:sz w:val="24"/>
          <w:szCs w:val="24"/>
        </w:rPr>
        <w:t>委员会成员的一半。为了更好的确保系统的安全性，我们每次可以只更换最多</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c</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00EF2D4B" w:rsidRPr="00997F26">
        <w:rPr>
          <w:rFonts w:ascii="Cambria" w:eastAsia="宋体" w:hAnsi="Cambria" w:cs="Cambria"/>
          <w:sz w:val="24"/>
          <w:szCs w:val="24"/>
        </w:rPr>
        <w:t>⌋</w:t>
      </w:r>
      <w:r w:rsidR="00DD13AB">
        <w:rPr>
          <w:rFonts w:ascii="宋体" w:eastAsia="宋体" w:hAnsi="宋体" w:hint="eastAsia"/>
          <w:sz w:val="24"/>
          <w:szCs w:val="24"/>
        </w:rPr>
        <w:t>成员。依然采用</w:t>
      </w:r>
      <w:r w:rsidR="009D2010">
        <w:rPr>
          <w:rFonts w:ascii="宋体" w:eastAsia="宋体" w:hAnsi="宋体" w:hint="eastAsia"/>
          <w:sz w:val="24"/>
          <w:szCs w:val="24"/>
        </w:rPr>
        <w:t>随机抽签的方式选举出新的委员会成员替换旧的委员会成员。</w:t>
      </w:r>
    </w:p>
    <w:p w14:paraId="4B9E93FC" w14:textId="78899CA7" w:rsidR="002C3B11" w:rsidRPr="002C3B11" w:rsidRDefault="002C3B11" w:rsidP="002C3B11">
      <w:pPr>
        <w:pStyle w:val="3"/>
        <w:rPr>
          <w:rFonts w:ascii="黑体" w:eastAsia="黑体" w:hAnsi="黑体"/>
          <w:sz w:val="28"/>
          <w:szCs w:val="28"/>
        </w:rPr>
      </w:pPr>
      <w:bookmarkStart w:id="85" w:name="_Toc94478646"/>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2D0BE9" w:rsidRPr="002C3B11">
        <w:rPr>
          <w:rFonts w:ascii="黑体" w:eastAsia="黑体" w:hAnsi="黑体" w:hint="eastAsia"/>
          <w:sz w:val="28"/>
          <w:szCs w:val="28"/>
        </w:rPr>
        <w:t>奖惩机制</w:t>
      </w:r>
      <w:bookmarkEnd w:id="85"/>
    </w:p>
    <w:p w14:paraId="5F41DD87" w14:textId="77777777" w:rsidR="008666A4" w:rsidRPr="008666A4" w:rsidRDefault="008666A4" w:rsidP="00E84949">
      <w:pPr>
        <w:pStyle w:val="a7"/>
        <w:numPr>
          <w:ilvl w:val="0"/>
          <w:numId w:val="24"/>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sidR="002D0BE9" w:rsidRPr="008666A4">
        <w:rPr>
          <w:rFonts w:ascii="宋体" w:eastAsia="宋体" w:hAnsi="宋体" w:hint="eastAsia"/>
          <w:sz w:val="24"/>
          <w:szCs w:val="24"/>
        </w:rPr>
        <w:t>区块奖励和交易费用将会平均分发给委员会成员。</w:t>
      </w:r>
    </w:p>
    <w:p w14:paraId="6AD098AB" w14:textId="71E8A347" w:rsidR="002D0BE9" w:rsidRPr="008666A4" w:rsidRDefault="008666A4" w:rsidP="00E84949">
      <w:pPr>
        <w:pStyle w:val="a7"/>
        <w:numPr>
          <w:ilvl w:val="0"/>
          <w:numId w:val="24"/>
        </w:numPr>
        <w:spacing w:afterLines="50" w:after="156"/>
        <w:ind w:firstLineChars="0"/>
        <w:rPr>
          <w:rFonts w:ascii="宋体" w:eastAsia="宋体" w:hAnsi="宋体"/>
          <w:sz w:val="24"/>
          <w:szCs w:val="24"/>
        </w:rPr>
      </w:pPr>
      <w:r w:rsidRPr="008666A4">
        <w:rPr>
          <w:rFonts w:ascii="宋体" w:eastAsia="宋体" w:hAnsi="宋体" w:hint="eastAsia"/>
          <w:sz w:val="24"/>
          <w:szCs w:val="24"/>
        </w:rPr>
        <w:lastRenderedPageBreak/>
        <w:t>惩罚机制：</w:t>
      </w:r>
      <w:r w:rsidR="002D0BE9" w:rsidRPr="008666A4">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2FC83973" w14:textId="5E9A8BB3" w:rsidR="00874837" w:rsidRDefault="002C3B11" w:rsidP="008666A4">
      <w:pPr>
        <w:pStyle w:val="2"/>
        <w:rPr>
          <w:rFonts w:ascii="宋体" w:eastAsia="宋体" w:hAnsi="宋体"/>
          <w:sz w:val="24"/>
          <w:szCs w:val="24"/>
        </w:rPr>
      </w:pPr>
      <w:bookmarkStart w:id="86" w:name="_Toc94478647"/>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86"/>
    </w:p>
    <w:p w14:paraId="3B7C421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524BA816" w14:textId="61597897" w:rsidR="00611B2F" w:rsidRPr="00611B2F" w:rsidRDefault="00611B2F" w:rsidP="00611B2F">
      <w:pPr>
        <w:pStyle w:val="3"/>
        <w:rPr>
          <w:rFonts w:ascii="黑体" w:eastAsia="黑体" w:hAnsi="黑体" w:hint="eastAsia"/>
          <w:sz w:val="28"/>
          <w:szCs w:val="28"/>
        </w:rPr>
      </w:pPr>
      <w:bookmarkStart w:id="87" w:name="_Toc94478648"/>
      <w:r w:rsidRPr="00FE6E59">
        <w:rPr>
          <w:rFonts w:ascii="黑体" w:eastAsia="黑体" w:hAnsi="黑体" w:hint="eastAsia"/>
          <w:sz w:val="28"/>
          <w:szCs w:val="28"/>
        </w:rPr>
        <w:t>（一）实验目标</w:t>
      </w:r>
      <w:bookmarkEnd w:id="87"/>
    </w:p>
    <w:p w14:paraId="35440C60" w14:textId="589E7718" w:rsidR="008666A4" w:rsidRDefault="008666A4" w:rsidP="008666A4">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0E9B87A2" w14:textId="77777777" w:rsidR="008666A4" w:rsidRPr="008666A4" w:rsidRDefault="008666A4" w:rsidP="00E84949">
      <w:pPr>
        <w:pStyle w:val="a7"/>
        <w:numPr>
          <w:ilvl w:val="0"/>
          <w:numId w:val="25"/>
        </w:numPr>
        <w:spacing w:afterLines="50" w:after="156"/>
        <w:ind w:firstLineChars="0"/>
        <w:rPr>
          <w:rFonts w:ascii="宋体" w:eastAsia="宋体" w:hAnsi="宋体"/>
          <w:sz w:val="24"/>
          <w:szCs w:val="24"/>
        </w:rPr>
      </w:pPr>
      <w:r w:rsidRPr="008666A4">
        <w:rPr>
          <w:rFonts w:ascii="宋体" w:eastAsia="宋体" w:hAnsi="宋体" w:hint="eastAsia"/>
          <w:sz w:val="24"/>
          <w:szCs w:val="24"/>
        </w:rPr>
        <w:t>吞吐量：单位时间内处理交易的数量；</w:t>
      </w:r>
    </w:p>
    <w:p w14:paraId="7FAF13A3" w14:textId="77777777" w:rsidR="008666A4" w:rsidRPr="008666A4" w:rsidRDefault="008666A4" w:rsidP="00E84949">
      <w:pPr>
        <w:pStyle w:val="a7"/>
        <w:numPr>
          <w:ilvl w:val="0"/>
          <w:numId w:val="25"/>
        </w:numPr>
        <w:spacing w:afterLines="50" w:after="156"/>
        <w:ind w:firstLineChars="0"/>
        <w:rPr>
          <w:rFonts w:ascii="宋体" w:eastAsia="宋体" w:hAnsi="宋体"/>
          <w:sz w:val="24"/>
          <w:szCs w:val="24"/>
        </w:rPr>
      </w:pPr>
      <w:r w:rsidRPr="008666A4">
        <w:rPr>
          <w:rFonts w:ascii="宋体" w:eastAsia="宋体" w:hAnsi="宋体" w:hint="eastAsia"/>
          <w:sz w:val="24"/>
          <w:szCs w:val="24"/>
        </w:rPr>
        <w:t>区块确认延时：区块确认的平均时延。</w:t>
      </w:r>
    </w:p>
    <w:p w14:paraId="7A91407C" w14:textId="77777777" w:rsidR="008666A4" w:rsidRDefault="008666A4" w:rsidP="008666A4">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7B277079" w14:textId="3D01BAC9" w:rsidR="008666A4" w:rsidRDefault="008666A4" w:rsidP="008666A4">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w:t>
      </w:r>
      <w:r w:rsidRPr="00B64B11">
        <w:rPr>
          <w:rFonts w:ascii="宋体" w:eastAsia="宋体" w:hAnsi="宋体" w:hint="eastAsia"/>
          <w:sz w:val="24"/>
          <w:szCs w:val="24"/>
        </w:rPr>
        <w:t>节点数量、区块大小、任期长度、轮长度</w:t>
      </w:r>
      <w:r>
        <w:rPr>
          <w:rFonts w:ascii="宋体" w:eastAsia="宋体" w:hAnsi="宋体" w:hint="eastAsia"/>
          <w:sz w:val="24"/>
          <w:szCs w:val="24"/>
        </w:rPr>
        <w:t>等。</w:t>
      </w:r>
    </w:p>
    <w:p w14:paraId="4CABB294" w14:textId="77777777" w:rsidR="00611B2F" w:rsidRPr="00FE6E59" w:rsidRDefault="00611B2F" w:rsidP="00611B2F">
      <w:pPr>
        <w:pStyle w:val="3"/>
        <w:rPr>
          <w:rFonts w:ascii="黑体" w:eastAsia="黑体" w:hAnsi="黑体"/>
          <w:sz w:val="28"/>
          <w:szCs w:val="28"/>
        </w:rPr>
      </w:pPr>
      <w:bookmarkStart w:id="88" w:name="_Toc94478649"/>
      <w:r w:rsidRPr="00FE6E59">
        <w:rPr>
          <w:rFonts w:ascii="黑体" w:eastAsia="黑体" w:hAnsi="黑体" w:hint="eastAsia"/>
          <w:sz w:val="28"/>
          <w:szCs w:val="28"/>
        </w:rPr>
        <w:t>（二）实验方案</w:t>
      </w:r>
      <w:bookmarkEnd w:id="88"/>
    </w:p>
    <w:p w14:paraId="71EEA982"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6BE9E6F2" w14:textId="77777777" w:rsidR="00611B2F" w:rsidRDefault="00611B2F" w:rsidP="00611B2F">
      <w:pPr>
        <w:spacing w:afterLines="50" w:after="156"/>
        <w:ind w:firstLineChars="200" w:firstLine="480"/>
        <w:rPr>
          <w:rFonts w:ascii="宋体" w:eastAsia="宋体" w:hAnsi="宋体" w:hint="eastAsia"/>
          <w:sz w:val="24"/>
          <w:szCs w:val="24"/>
        </w:rPr>
      </w:pPr>
    </w:p>
    <w:p w14:paraId="074DC289" w14:textId="77777777" w:rsidR="00611B2F" w:rsidRPr="00FE6E59" w:rsidRDefault="00611B2F" w:rsidP="00611B2F">
      <w:pPr>
        <w:pStyle w:val="3"/>
        <w:rPr>
          <w:rFonts w:ascii="黑体" w:eastAsia="黑体" w:hAnsi="黑体"/>
          <w:sz w:val="28"/>
          <w:szCs w:val="28"/>
        </w:rPr>
      </w:pPr>
      <w:bookmarkStart w:id="89" w:name="_Toc94478650"/>
      <w:r w:rsidRPr="00FE6E59">
        <w:rPr>
          <w:rFonts w:ascii="黑体" w:eastAsia="黑体" w:hAnsi="黑体" w:hint="eastAsia"/>
          <w:sz w:val="28"/>
          <w:szCs w:val="28"/>
        </w:rPr>
        <w:t>（三）技术难点</w:t>
      </w:r>
      <w:bookmarkEnd w:id="89"/>
    </w:p>
    <w:p w14:paraId="4D2CB58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066786D1" w14:textId="77777777" w:rsidR="00611B2F" w:rsidRPr="008666A4" w:rsidRDefault="00611B2F" w:rsidP="008666A4">
      <w:pPr>
        <w:spacing w:afterLines="50" w:after="156"/>
        <w:ind w:firstLineChars="200" w:firstLine="480"/>
        <w:rPr>
          <w:rFonts w:ascii="宋体" w:eastAsia="宋体" w:hAnsi="宋体" w:hint="eastAsia"/>
          <w:sz w:val="24"/>
          <w:szCs w:val="24"/>
        </w:rPr>
      </w:pPr>
    </w:p>
    <w:p w14:paraId="54608CD4" w14:textId="3958D3CE" w:rsidR="00874837" w:rsidRPr="00276301" w:rsidRDefault="00874837" w:rsidP="00B478FA">
      <w:pPr>
        <w:pStyle w:val="1"/>
        <w:numPr>
          <w:ilvl w:val="0"/>
          <w:numId w:val="1"/>
        </w:numPr>
        <w:rPr>
          <w:rFonts w:ascii="黑体" w:eastAsia="黑体" w:hAnsi="黑体"/>
          <w:sz w:val="32"/>
          <w:szCs w:val="32"/>
        </w:rPr>
      </w:pPr>
      <w:bookmarkStart w:id="90" w:name="_Toc94478651"/>
      <w:r w:rsidRPr="00276301">
        <w:rPr>
          <w:rFonts w:ascii="黑体" w:eastAsia="黑体" w:hAnsi="黑体" w:hint="eastAsia"/>
          <w:sz w:val="32"/>
          <w:szCs w:val="32"/>
        </w:rPr>
        <w:t>稳定的</w:t>
      </w:r>
      <w:proofErr w:type="gramStart"/>
      <w:r w:rsidRPr="00276301">
        <w:rPr>
          <w:rFonts w:ascii="黑体" w:eastAsia="黑体" w:hAnsi="黑体" w:hint="eastAsia"/>
          <w:sz w:val="32"/>
          <w:szCs w:val="32"/>
        </w:rPr>
        <w:t>分片</w:t>
      </w:r>
      <w:r w:rsidR="00C856ED" w:rsidRPr="00276301">
        <w:rPr>
          <w:rFonts w:ascii="黑体" w:eastAsia="黑体" w:hAnsi="黑体" w:hint="eastAsia"/>
          <w:sz w:val="32"/>
          <w:szCs w:val="32"/>
        </w:rPr>
        <w:t>区</w:t>
      </w:r>
      <w:proofErr w:type="gramEnd"/>
      <w:r w:rsidR="00C856ED" w:rsidRPr="00276301">
        <w:rPr>
          <w:rFonts w:ascii="黑体" w:eastAsia="黑体" w:hAnsi="黑体" w:hint="eastAsia"/>
          <w:sz w:val="32"/>
          <w:szCs w:val="32"/>
        </w:rPr>
        <w:t>块链共识算法</w:t>
      </w:r>
      <w:bookmarkEnd w:id="90"/>
    </w:p>
    <w:p w14:paraId="6B6B3C12" w14:textId="55A3F45A" w:rsidR="008412C2" w:rsidRDefault="008412C2" w:rsidP="00B478FA">
      <w:pPr>
        <w:pStyle w:val="2"/>
        <w:numPr>
          <w:ilvl w:val="1"/>
          <w:numId w:val="1"/>
        </w:numPr>
        <w:rPr>
          <w:rFonts w:ascii="黑体" w:eastAsia="黑体" w:hAnsi="黑体"/>
          <w:sz w:val="28"/>
          <w:szCs w:val="28"/>
        </w:rPr>
      </w:pPr>
      <w:bookmarkStart w:id="91" w:name="_Toc94478652"/>
      <w:r>
        <w:rPr>
          <w:rFonts w:ascii="黑体" w:eastAsia="黑体" w:hAnsi="黑体" w:hint="eastAsia"/>
          <w:sz w:val="28"/>
          <w:szCs w:val="28"/>
        </w:rPr>
        <w:t>模型假设</w:t>
      </w:r>
      <w:bookmarkEnd w:id="91"/>
    </w:p>
    <w:p w14:paraId="5BFA31EC" w14:textId="59211CE8" w:rsidR="00EF2D4B"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w:t>
      </w:r>
      <w:r>
        <w:rPr>
          <w:rFonts w:ascii="宋体" w:eastAsia="宋体" w:hAnsi="宋体" w:hint="eastAsia"/>
          <w:sz w:val="24"/>
          <w:szCs w:val="24"/>
        </w:rPr>
        <w:lastRenderedPageBreak/>
        <w:t>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27592E4" w14:textId="02BAFBF5" w:rsidR="009763BB" w:rsidRPr="00B7655A" w:rsidRDefault="009763BB" w:rsidP="00B7655A">
      <w:pPr>
        <w:pStyle w:val="3"/>
        <w:rPr>
          <w:rFonts w:ascii="黑体" w:eastAsia="黑体" w:hAnsi="黑体" w:hint="eastAsia"/>
          <w:sz w:val="28"/>
          <w:szCs w:val="28"/>
        </w:rPr>
      </w:pPr>
      <w:bookmarkStart w:id="92" w:name="_Toc94478653"/>
      <w:r w:rsidRPr="00B7655A">
        <w:rPr>
          <w:rFonts w:ascii="黑体" w:eastAsia="黑体" w:hAnsi="黑体" w:hint="eastAsia"/>
          <w:sz w:val="28"/>
          <w:szCs w:val="28"/>
        </w:rPr>
        <w:t>（一）区块链模型</w:t>
      </w:r>
      <w:bookmarkEnd w:id="92"/>
    </w:p>
    <w:p w14:paraId="285A23DC" w14:textId="4609FE26" w:rsidR="00EF2D4B" w:rsidRPr="00D4069C" w:rsidRDefault="00EF2D4B" w:rsidP="00E84949">
      <w:pPr>
        <w:pStyle w:val="a7"/>
        <w:numPr>
          <w:ilvl w:val="0"/>
          <w:numId w:val="26"/>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proofErr w:type="gramStart"/>
      <w:r w:rsidRPr="00D4069C">
        <w:rPr>
          <w:rFonts w:ascii="宋体" w:eastAsia="宋体" w:hAnsi="宋体" w:hint="eastAsia"/>
          <w:sz w:val="24"/>
          <w:szCs w:val="24"/>
        </w:rPr>
        <w:t>个</w:t>
      </w:r>
      <w:proofErr w:type="gramEnd"/>
      <w:r w:rsidRPr="00D4069C">
        <w:rPr>
          <w:rFonts w:ascii="宋体" w:eastAsia="宋体" w:hAnsi="宋体" w:hint="eastAsia"/>
          <w:sz w:val="24"/>
          <w:szCs w:val="24"/>
        </w:rPr>
        <w:t>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w:t>
      </w:r>
      <w:r>
        <w:rPr>
          <w:rFonts w:ascii="宋体" w:eastAsia="宋体" w:hAnsi="宋体" w:hint="eastAsia"/>
          <w:sz w:val="24"/>
          <w:szCs w:val="24"/>
        </w:rPr>
        <w:t>，</w:t>
      </w:r>
      <w:r w:rsidRPr="00D4069C">
        <w:rPr>
          <w:rFonts w:ascii="宋体" w:eastAsia="宋体" w:hAnsi="宋体" w:hint="eastAsia"/>
          <w:sz w:val="24"/>
          <w:szCs w:val="24"/>
        </w:rPr>
        <w:t>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w:t>
      </w:r>
      <w:r>
        <w:rPr>
          <w:rFonts w:ascii="宋体" w:eastAsia="宋体" w:hAnsi="宋体" w:hint="eastAsia"/>
          <w:sz w:val="24"/>
          <w:szCs w:val="24"/>
        </w:rPr>
        <w:t>可以以相同的速率</w:t>
      </w:r>
      <w:r w:rsidRPr="00D4069C">
        <w:rPr>
          <w:rFonts w:ascii="宋体" w:eastAsia="宋体" w:hAnsi="宋体" w:hint="eastAsia"/>
          <w:sz w:val="24"/>
          <w:szCs w:val="24"/>
        </w:rPr>
        <w:t>随意移动，这意味着节点可以进入这个区域，也可以离开这个区域。</w:t>
      </w:r>
    </w:p>
    <w:p w14:paraId="251E671F" w14:textId="77777777" w:rsidR="00EF2D4B" w:rsidRDefault="00EF2D4B" w:rsidP="00E84949">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每个区块都包含有多个交易、区块的哈希、前一个区块的哈希、时间戳、区块的组合签名、区块的高度等。交易采用U</w:t>
      </w:r>
      <w:r>
        <w:rPr>
          <w:rFonts w:ascii="宋体" w:eastAsia="宋体" w:hAnsi="宋体"/>
          <w:sz w:val="24"/>
          <w:szCs w:val="24"/>
        </w:rPr>
        <w:t>TXO</w:t>
      </w:r>
      <w:r>
        <w:rPr>
          <w:rFonts w:ascii="宋体" w:eastAsia="宋体" w:hAnsi="宋体" w:hint="eastAsia"/>
          <w:sz w:val="24"/>
          <w:szCs w:val="24"/>
        </w:rPr>
        <w:t>模型可以确保安全性。假设节点可以被公</w:t>
      </w:r>
      <w:proofErr w:type="gramStart"/>
      <w:r>
        <w:rPr>
          <w:rFonts w:ascii="宋体" w:eastAsia="宋体" w:hAnsi="宋体" w:hint="eastAsia"/>
          <w:sz w:val="24"/>
          <w:szCs w:val="24"/>
        </w:rPr>
        <w:t>钥</w:t>
      </w:r>
      <w:proofErr w:type="gramEnd"/>
      <w:r>
        <w:rPr>
          <w:rFonts w:ascii="宋体" w:eastAsia="宋体" w:hAnsi="宋体" w:hint="eastAsia"/>
          <w:sz w:val="24"/>
          <w:szCs w:val="24"/>
        </w:rPr>
        <w:t>基础设施支持，并且系统中采用的密码学原语是安全的，因此没有恶意实体可以欺骗消息。</w:t>
      </w:r>
    </w:p>
    <w:p w14:paraId="1A66CC95" w14:textId="77777777" w:rsidR="00EF2D4B" w:rsidRDefault="00EF2D4B" w:rsidP="00E84949">
      <w:pPr>
        <w:pStyle w:val="a7"/>
        <w:numPr>
          <w:ilvl w:val="0"/>
          <w:numId w:val="26"/>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74C32C12" w14:textId="77777777" w:rsidR="00EF2D4B" w:rsidRDefault="00EF2D4B" w:rsidP="00EF2D4B">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7E7E945D" w14:textId="77777777" w:rsidR="00EF2D4B" w:rsidRPr="00D3372D" w:rsidRDefault="00EF2D4B" w:rsidP="00EF2D4B">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590EAE4B" w14:textId="7DBAA224" w:rsidR="00EF2D4B" w:rsidRPr="00B7655A" w:rsidRDefault="009460A6" w:rsidP="00B7655A">
      <w:pPr>
        <w:pStyle w:val="3"/>
        <w:rPr>
          <w:rFonts w:ascii="黑体" w:eastAsia="黑体" w:hAnsi="黑体" w:hint="eastAsia"/>
          <w:sz w:val="28"/>
          <w:szCs w:val="28"/>
        </w:rPr>
      </w:pPr>
      <w:bookmarkStart w:id="93" w:name="_Toc94478654"/>
      <w:r w:rsidRPr="00B7655A">
        <w:rPr>
          <w:rFonts w:ascii="黑体" w:eastAsia="黑体" w:hAnsi="黑体" w:hint="eastAsia"/>
          <w:sz w:val="28"/>
          <w:szCs w:val="28"/>
        </w:rPr>
        <w:t>（二）区块生成过程</w:t>
      </w:r>
      <w:bookmarkEnd w:id="93"/>
    </w:p>
    <w:p w14:paraId="23414C7D" w14:textId="77777777" w:rsidR="00EF2D4B" w:rsidRDefault="00EF2D4B" w:rsidP="00E84949">
      <w:pPr>
        <w:pStyle w:val="a7"/>
        <w:numPr>
          <w:ilvl w:val="0"/>
          <w:numId w:val="27"/>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1B2017B4" w14:textId="6BEB4698" w:rsidR="00EF2D4B" w:rsidRDefault="00124664" w:rsidP="00E84949">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分片</w:t>
      </w:r>
      <w:r w:rsidR="00EF2D4B">
        <w:rPr>
          <w:rFonts w:ascii="宋体" w:eastAsia="宋体" w:hAnsi="宋体" w:hint="eastAsia"/>
          <w:sz w:val="24"/>
          <w:szCs w:val="24"/>
        </w:rPr>
        <w:t>委员会选举：根据节点</w:t>
      </w:r>
      <w:r w:rsidR="00EF2D4B" w:rsidRPr="0084502D">
        <w:rPr>
          <w:rFonts w:ascii="宋体" w:eastAsia="宋体" w:hAnsi="宋体" w:hint="eastAsia"/>
          <w:sz w:val="24"/>
          <w:szCs w:val="24"/>
        </w:rPr>
        <w:t>的稳定度</w:t>
      </w:r>
      <w:r w:rsidR="00EF2D4B">
        <w:rPr>
          <w:rFonts w:ascii="宋体" w:eastAsia="宋体" w:hAnsi="宋体" w:hint="eastAsia"/>
          <w:sz w:val="24"/>
          <w:szCs w:val="24"/>
        </w:rPr>
        <w:t>决定节点被选中的概率，采用随机可验证的方式</w:t>
      </w:r>
      <w:r w:rsidR="00EF2D4B" w:rsidRPr="0084502D">
        <w:rPr>
          <w:rFonts w:ascii="宋体" w:eastAsia="宋体" w:hAnsi="宋体" w:hint="eastAsia"/>
          <w:sz w:val="24"/>
          <w:szCs w:val="24"/>
        </w:rPr>
        <w:t>来</w:t>
      </w:r>
      <w:r w:rsidR="00EF2D4B">
        <w:rPr>
          <w:rFonts w:ascii="宋体" w:eastAsia="宋体" w:hAnsi="宋体" w:hint="eastAsia"/>
          <w:sz w:val="24"/>
          <w:szCs w:val="24"/>
        </w:rPr>
        <w:t>选择一个委员会，同时采用</w:t>
      </w:r>
      <w:r w:rsidR="00EF2D4B" w:rsidRPr="00124664">
        <w:rPr>
          <w:rFonts w:ascii="宋体" w:eastAsia="宋体" w:hAnsi="宋体" w:hint="eastAsia"/>
          <w:color w:val="FF0000"/>
          <w:sz w:val="24"/>
          <w:szCs w:val="24"/>
        </w:rPr>
        <w:t>基于</w:t>
      </w:r>
      <w:proofErr w:type="gramStart"/>
      <w:r w:rsidR="00EF2D4B" w:rsidRPr="00124664">
        <w:rPr>
          <w:rFonts w:ascii="宋体" w:eastAsia="宋体" w:hAnsi="宋体" w:hint="eastAsia"/>
          <w:color w:val="FF0000"/>
          <w:sz w:val="24"/>
          <w:szCs w:val="24"/>
        </w:rPr>
        <w:t>平均跳数</w:t>
      </w:r>
      <w:r w:rsidR="00EF2D4B">
        <w:rPr>
          <w:rFonts w:ascii="宋体" w:eastAsia="宋体" w:hAnsi="宋体" w:hint="eastAsia"/>
          <w:sz w:val="24"/>
          <w:szCs w:val="24"/>
        </w:rPr>
        <w:t>或者</w:t>
      </w:r>
      <w:proofErr w:type="gramEnd"/>
      <w:r w:rsidR="00EF2D4B" w:rsidRPr="00124664">
        <w:rPr>
          <w:rFonts w:ascii="宋体" w:eastAsia="宋体" w:hAnsi="宋体" w:hint="eastAsia"/>
          <w:color w:val="FF0000"/>
          <w:sz w:val="24"/>
          <w:szCs w:val="24"/>
        </w:rPr>
        <w:t>基于节点位置</w:t>
      </w:r>
      <w:r w:rsidR="00EF2D4B">
        <w:rPr>
          <w:rFonts w:ascii="宋体" w:eastAsia="宋体" w:hAnsi="宋体" w:hint="eastAsia"/>
          <w:sz w:val="24"/>
          <w:szCs w:val="24"/>
        </w:rPr>
        <w:t>的方式选择出一个首领节点。</w:t>
      </w:r>
      <w:r>
        <w:rPr>
          <w:rFonts w:ascii="宋体" w:eastAsia="宋体" w:hAnsi="宋体" w:hint="eastAsia"/>
          <w:sz w:val="24"/>
          <w:szCs w:val="24"/>
        </w:rPr>
        <w:t>首领节点将作为根委员会的成员，采用与分片委员会相同的方式选择根委员会的首领。</w:t>
      </w:r>
    </w:p>
    <w:p w14:paraId="3C002C48" w14:textId="121D19A2" w:rsidR="00124664" w:rsidRPr="0084502D" w:rsidRDefault="00124664" w:rsidP="00E84949">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分片区块生成：</w:t>
      </w:r>
      <w:r w:rsidR="00C05A6C">
        <w:rPr>
          <w:rFonts w:ascii="宋体" w:eastAsia="宋体" w:hAnsi="宋体" w:hint="eastAsia"/>
          <w:sz w:val="24"/>
          <w:szCs w:val="24"/>
        </w:rPr>
        <w:t>分片</w:t>
      </w:r>
      <w:r w:rsidR="00EF25F7">
        <w:rPr>
          <w:rFonts w:ascii="宋体" w:eastAsia="宋体" w:hAnsi="宋体" w:hint="eastAsia"/>
          <w:sz w:val="24"/>
          <w:szCs w:val="24"/>
        </w:rPr>
        <w:t>首领会提出分片区块，并通过门限签名的方式在委员会内达成一致。随后将分片区块提交给最终委员会成员。根委员会成员首领收集所有的分片区块，最终形成一个总区块并将其作为提案</w:t>
      </w:r>
      <w:proofErr w:type="gramStart"/>
      <w:r w:rsidR="00004789">
        <w:rPr>
          <w:rFonts w:ascii="宋体" w:eastAsia="宋体" w:hAnsi="宋体" w:hint="eastAsia"/>
          <w:sz w:val="24"/>
          <w:szCs w:val="24"/>
        </w:rPr>
        <w:t>广播</w:t>
      </w:r>
      <w:r w:rsidR="00EF25F7">
        <w:rPr>
          <w:rFonts w:ascii="宋体" w:eastAsia="宋体" w:hAnsi="宋体" w:hint="eastAsia"/>
          <w:sz w:val="24"/>
          <w:szCs w:val="24"/>
        </w:rPr>
        <w:t>给根委员会</w:t>
      </w:r>
      <w:proofErr w:type="gramEnd"/>
      <w:r w:rsidR="00004789">
        <w:rPr>
          <w:rFonts w:ascii="宋体" w:eastAsia="宋体" w:hAnsi="宋体" w:hint="eastAsia"/>
          <w:sz w:val="24"/>
          <w:szCs w:val="24"/>
        </w:rPr>
        <w:t>其他成员。</w:t>
      </w:r>
    </w:p>
    <w:p w14:paraId="2D2E631F" w14:textId="7A13E9DC" w:rsidR="00EF2D4B" w:rsidRPr="00004789" w:rsidRDefault="00124664" w:rsidP="00E84949">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lastRenderedPageBreak/>
        <w:t>最终</w:t>
      </w:r>
      <w:r w:rsidR="00EF2D4B" w:rsidRPr="0084502D">
        <w:rPr>
          <w:rFonts w:ascii="宋体" w:eastAsia="宋体" w:hAnsi="宋体" w:hint="eastAsia"/>
          <w:sz w:val="24"/>
          <w:szCs w:val="24"/>
        </w:rPr>
        <w:t>区块的</w:t>
      </w:r>
      <w:r w:rsidR="00004789">
        <w:rPr>
          <w:rFonts w:ascii="宋体" w:eastAsia="宋体" w:hAnsi="宋体" w:hint="eastAsia"/>
          <w:sz w:val="24"/>
          <w:szCs w:val="24"/>
        </w:rPr>
        <w:t>确认和上链</w:t>
      </w:r>
      <w:r w:rsidR="00EF2D4B" w:rsidRPr="0084502D">
        <w:rPr>
          <w:rFonts w:ascii="宋体" w:eastAsia="宋体" w:hAnsi="宋体" w:hint="eastAsia"/>
          <w:sz w:val="24"/>
          <w:szCs w:val="24"/>
        </w:rPr>
        <w:t>：</w:t>
      </w:r>
      <w:r w:rsidR="00EF2D4B" w:rsidRPr="00004789">
        <w:rPr>
          <w:rFonts w:ascii="宋体" w:eastAsia="宋体" w:hAnsi="宋体" w:hint="eastAsia"/>
          <w:sz w:val="24"/>
          <w:szCs w:val="24"/>
        </w:rPr>
        <w:t>接收到</w:t>
      </w:r>
      <w:r w:rsidR="00004789">
        <w:rPr>
          <w:rFonts w:ascii="宋体" w:eastAsia="宋体" w:hAnsi="宋体" w:hint="eastAsia"/>
          <w:sz w:val="24"/>
          <w:szCs w:val="24"/>
        </w:rPr>
        <w:t>总</w:t>
      </w:r>
      <w:r w:rsidR="00EF2D4B" w:rsidRPr="00004789">
        <w:rPr>
          <w:rFonts w:ascii="宋体" w:eastAsia="宋体" w:hAnsi="宋体" w:hint="eastAsia"/>
          <w:sz w:val="24"/>
          <w:szCs w:val="24"/>
        </w:rPr>
        <w:t>区块的</w:t>
      </w:r>
      <w:r w:rsidR="00004789">
        <w:rPr>
          <w:rFonts w:ascii="宋体" w:eastAsia="宋体" w:hAnsi="宋体" w:hint="eastAsia"/>
          <w:sz w:val="24"/>
          <w:szCs w:val="24"/>
        </w:rPr>
        <w:t>根委员会成员将</w:t>
      </w:r>
      <w:r w:rsidR="00EF2D4B" w:rsidRPr="00004789">
        <w:rPr>
          <w:rFonts w:ascii="宋体" w:eastAsia="宋体" w:hAnsi="宋体" w:hint="eastAsia"/>
          <w:sz w:val="24"/>
          <w:szCs w:val="24"/>
        </w:rPr>
        <w:t>验证区块、首领和签名份额的合法性，如果拥有该区块的密钥份额，则还需要对该区块签名，并广播签名结果。当签名份额达到某一阈值之后，会形成一个区块的最终签名，此时区块被确认并添加到各节点的本地</w:t>
      </w:r>
      <w:r w:rsidR="00004789">
        <w:rPr>
          <w:rFonts w:ascii="宋体" w:eastAsia="宋体" w:hAnsi="宋体" w:hint="eastAsia"/>
          <w:sz w:val="24"/>
          <w:szCs w:val="24"/>
        </w:rPr>
        <w:t>链</w:t>
      </w:r>
      <w:r w:rsidR="00EF2D4B" w:rsidRPr="00004789">
        <w:rPr>
          <w:rFonts w:ascii="宋体" w:eastAsia="宋体" w:hAnsi="宋体" w:hint="eastAsia"/>
          <w:sz w:val="24"/>
          <w:szCs w:val="24"/>
        </w:rPr>
        <w:t>上。</w:t>
      </w:r>
      <w:r w:rsidR="00004789">
        <w:rPr>
          <w:rFonts w:ascii="宋体" w:eastAsia="宋体" w:hAnsi="宋体" w:hint="eastAsia"/>
          <w:sz w:val="24"/>
          <w:szCs w:val="24"/>
        </w:rPr>
        <w:t>根委员会成员将总区块广播到自己的分片中，分片中各节点对于接收到的区块放入自己的本地链上，实现全局一致性。</w:t>
      </w:r>
    </w:p>
    <w:p w14:paraId="0AC81252" w14:textId="77777777" w:rsidR="00B7655A" w:rsidRPr="00B7655A" w:rsidRDefault="00B7655A" w:rsidP="00B7655A">
      <w:pPr>
        <w:pStyle w:val="3"/>
        <w:rPr>
          <w:rFonts w:ascii="黑体" w:eastAsia="黑体" w:hAnsi="黑体"/>
          <w:sz w:val="28"/>
          <w:szCs w:val="28"/>
        </w:rPr>
      </w:pPr>
      <w:bookmarkStart w:id="94" w:name="_Toc94478655"/>
      <w:r w:rsidRPr="00B7655A">
        <w:rPr>
          <w:rFonts w:ascii="黑体" w:eastAsia="黑体" w:hAnsi="黑体" w:hint="eastAsia"/>
          <w:sz w:val="28"/>
          <w:szCs w:val="28"/>
        </w:rPr>
        <w:t>（三）其它</w:t>
      </w:r>
      <w:bookmarkEnd w:id="94"/>
    </w:p>
    <w:p w14:paraId="38738731" w14:textId="77777777" w:rsidR="00B7655A" w:rsidRPr="00B7655A" w:rsidRDefault="00B7655A" w:rsidP="00B7655A">
      <w:pPr>
        <w:spacing w:afterLines="50" w:after="156"/>
        <w:ind w:firstLineChars="200" w:firstLine="480"/>
        <w:rPr>
          <w:rFonts w:ascii="宋体" w:eastAsia="宋体" w:hAnsi="宋体" w:hint="eastAsia"/>
          <w:sz w:val="24"/>
          <w:szCs w:val="24"/>
        </w:rPr>
      </w:pPr>
    </w:p>
    <w:p w14:paraId="233AC0DC" w14:textId="0779463F" w:rsidR="00CA1F75" w:rsidRPr="003B4152" w:rsidRDefault="008412C2" w:rsidP="003B4152">
      <w:pPr>
        <w:pStyle w:val="2"/>
        <w:rPr>
          <w:rFonts w:ascii="黑体" w:eastAsia="黑体" w:hAnsi="黑体"/>
          <w:sz w:val="28"/>
          <w:szCs w:val="28"/>
        </w:rPr>
      </w:pPr>
      <w:bookmarkStart w:id="95" w:name="_Toc94478656"/>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95"/>
    </w:p>
    <w:p w14:paraId="4DE20665" w14:textId="40AC4995" w:rsidR="007D086A" w:rsidRDefault="007D086A" w:rsidP="007D086A">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AD53AE7" w14:textId="16C99190" w:rsidR="00004789" w:rsidRDefault="00004789" w:rsidP="0000478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环境中，</w:t>
      </w:r>
      <w:r w:rsidR="000978E5">
        <w:rPr>
          <w:rFonts w:ascii="宋体" w:eastAsia="宋体" w:hAnsi="宋体" w:hint="eastAsia"/>
          <w:sz w:val="24"/>
          <w:szCs w:val="24"/>
        </w:rPr>
        <w:t>当节点数量增加会导致节点之间的通信增加。</w:t>
      </w:r>
      <w:r w:rsidRPr="00B64B11">
        <w:rPr>
          <w:rFonts w:ascii="宋体" w:eastAsia="宋体" w:hAnsi="宋体" w:hint="eastAsia"/>
          <w:sz w:val="24"/>
          <w:szCs w:val="24"/>
        </w:rPr>
        <w:t>为了</w:t>
      </w:r>
      <w:r w:rsidR="005264DC">
        <w:rPr>
          <w:rFonts w:ascii="宋体" w:eastAsia="宋体" w:hAnsi="宋体" w:hint="eastAsia"/>
          <w:sz w:val="24"/>
          <w:szCs w:val="24"/>
        </w:rPr>
        <w:t>降低网络资源的消耗</w:t>
      </w:r>
      <w:r w:rsidRPr="00B64B11">
        <w:rPr>
          <w:rFonts w:ascii="宋体" w:eastAsia="宋体" w:hAnsi="宋体" w:hint="eastAsia"/>
          <w:sz w:val="24"/>
          <w:szCs w:val="24"/>
        </w:rPr>
        <w:t>，需要设计一个适用于无线多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中的</w:t>
      </w:r>
      <w:r w:rsidR="005264DC">
        <w:rPr>
          <w:rFonts w:ascii="宋体" w:eastAsia="宋体" w:hAnsi="宋体" w:hint="eastAsia"/>
          <w:sz w:val="24"/>
          <w:szCs w:val="24"/>
        </w:rPr>
        <w:t>分片</w:t>
      </w:r>
      <w:r w:rsidRPr="00B64B11">
        <w:rPr>
          <w:rFonts w:ascii="宋体" w:eastAsia="宋体" w:hAnsi="宋体" w:hint="eastAsia"/>
          <w:sz w:val="24"/>
          <w:szCs w:val="24"/>
        </w:rPr>
        <w:t>委员会共识算法。</w:t>
      </w:r>
    </w:p>
    <w:p w14:paraId="214173E1" w14:textId="4F566492" w:rsidR="00004789" w:rsidRPr="00A07D9E" w:rsidRDefault="000978E5" w:rsidP="00E84949">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通信资源耗费巨大</w:t>
      </w:r>
      <w:r w:rsidR="00004789" w:rsidRPr="00A07D9E">
        <w:rPr>
          <w:rFonts w:ascii="宋体" w:eastAsia="宋体" w:hAnsi="宋体" w:hint="eastAsia"/>
          <w:sz w:val="24"/>
          <w:szCs w:val="24"/>
        </w:rPr>
        <w:t>：原因？【</w:t>
      </w:r>
      <w:r>
        <w:rPr>
          <w:rFonts w:ascii="宋体" w:eastAsia="宋体" w:hAnsi="宋体" w:hint="eastAsia"/>
          <w:sz w:val="24"/>
          <w:szCs w:val="24"/>
        </w:rPr>
        <w:t>节点数量增加，</w:t>
      </w:r>
      <w:r w:rsidR="00D66987">
        <w:rPr>
          <w:rFonts w:ascii="宋体" w:eastAsia="宋体" w:hAnsi="宋体" w:hint="eastAsia"/>
          <w:sz w:val="24"/>
          <w:szCs w:val="24"/>
        </w:rPr>
        <w:t>使得参与共识</w:t>
      </w:r>
      <w:r>
        <w:rPr>
          <w:rFonts w:ascii="宋体" w:eastAsia="宋体" w:hAnsi="宋体" w:hint="eastAsia"/>
          <w:sz w:val="24"/>
          <w:szCs w:val="24"/>
        </w:rPr>
        <w:t>节点之间的通信</w:t>
      </w:r>
      <w:r w:rsidR="00D66987">
        <w:rPr>
          <w:rFonts w:ascii="宋体" w:eastAsia="宋体" w:hAnsi="宋体" w:hint="eastAsia"/>
          <w:sz w:val="24"/>
          <w:szCs w:val="24"/>
        </w:rPr>
        <w:t>会增加，最终导致需要共识所需的网络资源非常大</w:t>
      </w:r>
      <w:r w:rsidR="00004789" w:rsidRPr="00A07D9E">
        <w:rPr>
          <w:rFonts w:ascii="宋体" w:eastAsia="宋体" w:hAnsi="宋体" w:hint="eastAsia"/>
          <w:sz w:val="24"/>
          <w:szCs w:val="24"/>
        </w:rPr>
        <w:t>】方案？【</w:t>
      </w:r>
      <w:r w:rsidR="00D66987">
        <w:rPr>
          <w:rFonts w:ascii="宋体" w:eastAsia="宋体" w:hAnsi="宋体" w:hint="eastAsia"/>
          <w:sz w:val="24"/>
          <w:szCs w:val="24"/>
        </w:rPr>
        <w:t>采用网络分片的方式减少共识节点之间的相互通信</w:t>
      </w:r>
      <w:r w:rsidR="00004789">
        <w:rPr>
          <w:rFonts w:ascii="宋体" w:eastAsia="宋体" w:hAnsi="宋体" w:hint="eastAsia"/>
          <w:sz w:val="24"/>
          <w:szCs w:val="24"/>
        </w:rPr>
        <w:t>；</w:t>
      </w:r>
      <w:r w:rsidR="00121226">
        <w:rPr>
          <w:rFonts w:ascii="宋体" w:eastAsia="宋体" w:hAnsi="宋体" w:hint="eastAsia"/>
          <w:sz w:val="24"/>
          <w:szCs w:val="24"/>
        </w:rPr>
        <w:t>基于</w:t>
      </w:r>
      <w:r w:rsidR="00D66987">
        <w:rPr>
          <w:rFonts w:ascii="宋体" w:eastAsia="宋体" w:hAnsi="宋体" w:hint="eastAsia"/>
          <w:sz w:val="24"/>
          <w:szCs w:val="24"/>
        </w:rPr>
        <w:t>位置来选择委员会中的成员，确保委员会中的成员能够覆盖尽可能大的区域，</w:t>
      </w:r>
      <w:r w:rsidR="005264DC">
        <w:rPr>
          <w:rFonts w:ascii="宋体" w:eastAsia="宋体" w:hAnsi="宋体" w:hint="eastAsia"/>
          <w:sz w:val="24"/>
          <w:szCs w:val="24"/>
        </w:rPr>
        <w:t>确保委员会成员能够在共识达成（委员会成员可能由于位置较远使得需要多跳才能达成共识，共识的网络资源需求依然很大）之后，快速将结果广播给其他非委员会成员。</w:t>
      </w:r>
      <w:r w:rsidR="00004789" w:rsidRPr="00A07D9E">
        <w:rPr>
          <w:rFonts w:ascii="宋体" w:eastAsia="宋体" w:hAnsi="宋体" w:hint="eastAsia"/>
          <w:sz w:val="24"/>
          <w:szCs w:val="24"/>
        </w:rPr>
        <w:t>】</w:t>
      </w:r>
    </w:p>
    <w:p w14:paraId="13B2C5E5" w14:textId="643BF64D" w:rsidR="00874837" w:rsidRDefault="00004789" w:rsidP="00E84949">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节点的网络传输延时：原因？【节点需要多跳才能将区块传输到较远的节点，跳数越多则延时越高】方案？【</w:t>
      </w:r>
      <w:r w:rsidR="002B11E7">
        <w:rPr>
          <w:rFonts w:ascii="宋体" w:eastAsia="宋体" w:hAnsi="宋体" w:hint="eastAsia"/>
          <w:sz w:val="24"/>
          <w:szCs w:val="24"/>
        </w:rPr>
        <w:t>将节点按照网络特性（比如位置</w:t>
      </w:r>
      <w:r w:rsidR="00121226">
        <w:rPr>
          <w:rFonts w:ascii="宋体" w:eastAsia="宋体" w:hAnsi="宋体" w:hint="eastAsia"/>
          <w:sz w:val="24"/>
          <w:szCs w:val="24"/>
        </w:rPr>
        <w:t>、跳数</w:t>
      </w:r>
      <w:r w:rsidR="002B11E7">
        <w:rPr>
          <w:rFonts w:ascii="宋体" w:eastAsia="宋体" w:hAnsi="宋体" w:hint="eastAsia"/>
          <w:sz w:val="24"/>
          <w:szCs w:val="24"/>
        </w:rPr>
        <w:t>）进行分片</w:t>
      </w:r>
      <w:r w:rsidR="0089364C">
        <w:rPr>
          <w:rFonts w:ascii="宋体" w:eastAsia="宋体" w:hAnsi="宋体" w:hint="eastAsia"/>
          <w:sz w:val="24"/>
          <w:szCs w:val="24"/>
        </w:rPr>
        <w:t>后</w:t>
      </w:r>
      <w:r w:rsidR="002B11E7">
        <w:rPr>
          <w:rFonts w:ascii="宋体" w:eastAsia="宋体" w:hAnsi="宋体" w:hint="eastAsia"/>
          <w:sz w:val="24"/>
          <w:szCs w:val="24"/>
        </w:rPr>
        <w:t>，</w:t>
      </w:r>
      <w:r w:rsidR="0089364C">
        <w:rPr>
          <w:rFonts w:ascii="宋体" w:eastAsia="宋体" w:hAnsi="宋体" w:hint="eastAsia"/>
          <w:sz w:val="24"/>
          <w:szCs w:val="24"/>
        </w:rPr>
        <w:t>依然根据分片内节点的稳定度来选择委员会成员，随后</w:t>
      </w:r>
      <w:r>
        <w:rPr>
          <w:rFonts w:ascii="宋体" w:eastAsia="宋体" w:hAnsi="宋体" w:hint="eastAsia"/>
          <w:sz w:val="24"/>
          <w:szCs w:val="24"/>
        </w:rPr>
        <w:t>将委员会内每个节点到其他节点的</w:t>
      </w:r>
      <w:r w:rsidR="00121226">
        <w:rPr>
          <w:rFonts w:ascii="宋体" w:eastAsia="宋体" w:hAnsi="宋体" w:hint="eastAsia"/>
          <w:sz w:val="24"/>
          <w:szCs w:val="24"/>
        </w:rPr>
        <w:t>距离</w:t>
      </w:r>
      <w:r>
        <w:rPr>
          <w:rFonts w:ascii="宋体" w:eastAsia="宋体" w:hAnsi="宋体" w:hint="eastAsia"/>
          <w:sz w:val="24"/>
          <w:szCs w:val="24"/>
        </w:rPr>
        <w:t>和跳数作为选择首领节点的一个依据，尽可能确保从该节点到其他节点的平均网络传输延时最低，可以有效的降低节点达成一致的网络时延；】</w:t>
      </w:r>
    </w:p>
    <w:p w14:paraId="27C0A923" w14:textId="7490C20F" w:rsidR="00121226" w:rsidRPr="00121226" w:rsidRDefault="00121226" w:rsidP="00E84949">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跨分片交易：原因？【</w:t>
      </w:r>
      <w:r w:rsidR="0089364C">
        <w:rPr>
          <w:rFonts w:ascii="宋体" w:eastAsia="宋体" w:hAnsi="宋体" w:hint="eastAsia"/>
          <w:sz w:val="24"/>
          <w:szCs w:val="24"/>
        </w:rPr>
        <w:t>跨分片通信</w:t>
      </w:r>
      <w:r w:rsidR="006635BE">
        <w:rPr>
          <w:rFonts w:ascii="宋体" w:eastAsia="宋体" w:hAnsi="宋体" w:hint="eastAsia"/>
          <w:sz w:val="24"/>
          <w:szCs w:val="24"/>
        </w:rPr>
        <w:t>延时高</w:t>
      </w:r>
      <w:r w:rsidR="0089364C">
        <w:rPr>
          <w:rFonts w:ascii="宋体" w:eastAsia="宋体" w:hAnsi="宋体" w:hint="eastAsia"/>
          <w:sz w:val="24"/>
          <w:szCs w:val="24"/>
        </w:rPr>
        <w:t>，</w:t>
      </w:r>
      <w:r w:rsidR="006635BE">
        <w:rPr>
          <w:rFonts w:ascii="宋体" w:eastAsia="宋体" w:hAnsi="宋体" w:hint="eastAsia"/>
          <w:sz w:val="24"/>
          <w:szCs w:val="24"/>
        </w:rPr>
        <w:t>导致跨分片交易在处理过程中，由于分片内交易快速处理导致跨分片交易</w:t>
      </w:r>
      <w:r w:rsidR="0089364C">
        <w:rPr>
          <w:rFonts w:ascii="宋体" w:eastAsia="宋体" w:hAnsi="宋体" w:hint="eastAsia"/>
          <w:sz w:val="24"/>
          <w:szCs w:val="24"/>
        </w:rPr>
        <w:t>出现死锁</w:t>
      </w:r>
      <w:r>
        <w:rPr>
          <w:rFonts w:ascii="宋体" w:eastAsia="宋体" w:hAnsi="宋体" w:hint="eastAsia"/>
          <w:sz w:val="24"/>
          <w:szCs w:val="24"/>
        </w:rPr>
        <w:t>】</w:t>
      </w:r>
      <w:r w:rsidR="0089364C">
        <w:rPr>
          <w:rFonts w:ascii="宋体" w:eastAsia="宋体" w:hAnsi="宋体" w:hint="eastAsia"/>
          <w:sz w:val="24"/>
          <w:szCs w:val="24"/>
        </w:rPr>
        <w:t>方案【采用原子提交协议</w:t>
      </w:r>
      <w:r w:rsidR="006635BE">
        <w:rPr>
          <w:rFonts w:ascii="宋体" w:eastAsia="宋体" w:hAnsi="宋体" w:hint="eastAsia"/>
          <w:sz w:val="24"/>
          <w:szCs w:val="24"/>
        </w:rPr>
        <w:t>，一旦出现跨分片交易，在该交易才结束之前，其相关建议都要被锁定，直到跨分片交易提交或者被拒绝</w:t>
      </w:r>
      <w:r w:rsidR="00CC26BC">
        <w:rPr>
          <w:rFonts w:ascii="宋体" w:eastAsia="宋体" w:hAnsi="宋体" w:hint="eastAsia"/>
          <w:sz w:val="24"/>
          <w:szCs w:val="24"/>
        </w:rPr>
        <w:t>，其相关交易才会被解锁；如果两个分片内跨分片交易比较多，分片通信比较频繁，则将两个委员会融合为一个，从而就可以避免出现跨分片交易死锁的问题；</w:t>
      </w:r>
      <w:r w:rsidR="00B33355">
        <w:rPr>
          <w:rFonts w:ascii="宋体" w:eastAsia="宋体" w:hAnsi="宋体" w:hint="eastAsia"/>
          <w:sz w:val="24"/>
          <w:szCs w:val="24"/>
        </w:rPr>
        <w:t>采用将一个跨分片交易拆分为多个交易，并在不同分片中处理，从而避免了跨分片通信的问题；</w:t>
      </w:r>
      <w:r w:rsidR="0089364C">
        <w:rPr>
          <w:rFonts w:ascii="宋体" w:eastAsia="宋体" w:hAnsi="宋体" w:hint="eastAsia"/>
          <w:sz w:val="24"/>
          <w:szCs w:val="24"/>
        </w:rPr>
        <w:t>】</w:t>
      </w:r>
    </w:p>
    <w:p w14:paraId="457B4057" w14:textId="15FAAC93" w:rsidR="00EA3223" w:rsidRDefault="002C3B11" w:rsidP="00EA3223">
      <w:pPr>
        <w:pStyle w:val="2"/>
        <w:rPr>
          <w:rFonts w:ascii="黑体" w:eastAsia="黑体" w:hAnsi="黑体"/>
          <w:sz w:val="28"/>
          <w:szCs w:val="28"/>
        </w:rPr>
      </w:pPr>
      <w:bookmarkStart w:id="96" w:name="_Toc94478657"/>
      <w:r>
        <w:rPr>
          <w:rFonts w:ascii="黑体" w:eastAsia="黑体" w:hAnsi="黑体" w:hint="eastAsia"/>
          <w:sz w:val="28"/>
          <w:szCs w:val="28"/>
        </w:rPr>
        <w:lastRenderedPageBreak/>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96"/>
    </w:p>
    <w:p w14:paraId="187C5835" w14:textId="7550AF9C" w:rsidR="00EA3223" w:rsidRPr="00EA3223" w:rsidRDefault="00EA3223" w:rsidP="00EA3223">
      <w:pPr>
        <w:spacing w:afterLines="50" w:after="156"/>
        <w:ind w:firstLineChars="200" w:firstLine="480"/>
        <w:rPr>
          <w:rFonts w:ascii="宋体" w:eastAsia="宋体" w:hAnsi="宋体" w:hint="eastAsia"/>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70F6A0C" w14:textId="68F4FA8B" w:rsidR="002C3B11" w:rsidRPr="002C3B11" w:rsidRDefault="00350068" w:rsidP="002C3B11">
      <w:pPr>
        <w:pStyle w:val="3"/>
        <w:rPr>
          <w:rFonts w:ascii="黑体" w:eastAsia="黑体" w:hAnsi="黑体"/>
          <w:sz w:val="28"/>
          <w:szCs w:val="28"/>
        </w:rPr>
      </w:pPr>
      <w:bookmarkStart w:id="97" w:name="_Toc94478658"/>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97"/>
    </w:p>
    <w:p w14:paraId="7D330C31" w14:textId="77777777" w:rsidR="00CC26BC" w:rsidRDefault="00CC26BC" w:rsidP="00CC26BC">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2A67B7D3" w14:textId="77777777" w:rsidR="00CC26BC" w:rsidRPr="00C315FB" w:rsidRDefault="00CC26BC" w:rsidP="00CC26BC">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sidRPr="00C315FB">
        <w:rPr>
          <w:rFonts w:ascii="宋体" w:eastAsia="宋体" w:hAnsi="宋体" w:hint="eastAsia"/>
          <w:sz w:val="24"/>
          <w:szCs w:val="24"/>
        </w:rPr>
        <w:t>确认区块中</w:t>
      </w:r>
      <w:proofErr w:type="gramStart"/>
      <w:r w:rsidRPr="00C315FB">
        <w:rPr>
          <w:rFonts w:ascii="宋体" w:eastAsia="宋体" w:hAnsi="宋体"/>
          <w:sz w:val="24"/>
          <w:szCs w:val="24"/>
        </w:rPr>
        <w:t>参与共识</w:t>
      </w:r>
      <w:proofErr w:type="gramEnd"/>
      <w:r w:rsidRPr="00C315FB">
        <w:rPr>
          <w:rFonts w:ascii="宋体" w:eastAsia="宋体" w:hAnsi="宋体"/>
          <w:sz w:val="24"/>
          <w:szCs w:val="24"/>
        </w:rPr>
        <w:t>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6803F596" w14:textId="77777777" w:rsidR="00CC26BC" w:rsidRPr="00C315FB" w:rsidRDefault="00E84949" w:rsidP="00CC26BC">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38BEDE1D" w14:textId="1C6855BF" w:rsidR="00A97B77" w:rsidRPr="00CC26BC" w:rsidRDefault="00CC26BC" w:rsidP="002C3B11">
      <w:pPr>
        <w:spacing w:afterLines="50" w:after="156"/>
        <w:ind w:firstLineChars="200" w:firstLine="480"/>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sidRPr="00C315FB">
        <w:rPr>
          <w:rFonts w:ascii="宋体" w:eastAsia="宋体" w:hAnsi="宋体" w:hint="eastAsia"/>
          <w:sz w:val="24"/>
          <w:szCs w:val="24"/>
        </w:rPr>
        <w:t>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41AB6467" w14:textId="418A0F9D" w:rsidR="002C3B11" w:rsidRPr="002C3B11" w:rsidRDefault="002C3B11" w:rsidP="002C3B11">
      <w:pPr>
        <w:pStyle w:val="3"/>
        <w:rPr>
          <w:rFonts w:ascii="黑体" w:eastAsia="黑体" w:hAnsi="黑体"/>
          <w:sz w:val="28"/>
          <w:szCs w:val="28"/>
        </w:rPr>
      </w:pPr>
      <w:bookmarkStart w:id="98" w:name="_Toc94478659"/>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CE0A3B" w:rsidRPr="002C3B11">
        <w:rPr>
          <w:rFonts w:ascii="黑体" w:eastAsia="黑体" w:hAnsi="黑体" w:hint="eastAsia"/>
          <w:sz w:val="28"/>
          <w:szCs w:val="28"/>
        </w:rPr>
        <w:t>共识算法</w:t>
      </w:r>
      <w:bookmarkEnd w:id="98"/>
    </w:p>
    <w:p w14:paraId="52D02A7A" w14:textId="13FAFE27" w:rsidR="00AA6E25" w:rsidRPr="005B5FF9" w:rsidRDefault="005B5FF9" w:rsidP="00AA6E25">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共识算法每个节点都拥有自己的稳定度，根据节点的稳定度随机选举</w:t>
      </w:r>
      <w:r w:rsidR="00AA0558">
        <w:rPr>
          <w:rFonts w:ascii="宋体" w:eastAsia="宋体" w:hAnsi="宋体" w:hint="eastAsia"/>
          <w:sz w:val="24"/>
          <w:szCs w:val="24"/>
        </w:rPr>
        <w:t>分片</w:t>
      </w:r>
      <w:r>
        <w:rPr>
          <w:rFonts w:ascii="宋体" w:eastAsia="宋体" w:hAnsi="宋体" w:hint="eastAsia"/>
          <w:sz w:val="24"/>
          <w:szCs w:val="24"/>
        </w:rPr>
        <w:t>委员会。</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sidR="00AA0558">
        <w:rPr>
          <w:rFonts w:ascii="宋体" w:eastAsia="宋体" w:hAnsi="宋体" w:hint="eastAsia"/>
          <w:sz w:val="24"/>
          <w:szCs w:val="24"/>
        </w:rPr>
        <w:t>分片</w:t>
      </w:r>
      <w:r>
        <w:rPr>
          <w:rFonts w:ascii="宋体" w:eastAsia="宋体" w:hAnsi="宋体" w:hint="eastAsia"/>
          <w:sz w:val="24"/>
          <w:szCs w:val="24"/>
        </w:rPr>
        <w:t>委员会成员和首领选举、</w:t>
      </w:r>
      <w:r w:rsidR="00AA0558">
        <w:rPr>
          <w:rFonts w:ascii="宋体" w:eastAsia="宋体" w:hAnsi="宋体" w:hint="eastAsia"/>
          <w:sz w:val="24"/>
          <w:szCs w:val="24"/>
        </w:rPr>
        <w:t>分片</w:t>
      </w:r>
      <w:r>
        <w:rPr>
          <w:rFonts w:ascii="宋体" w:eastAsia="宋体" w:hAnsi="宋体" w:hint="eastAsia"/>
          <w:sz w:val="24"/>
          <w:szCs w:val="24"/>
        </w:rPr>
        <w:t>委员会对</w:t>
      </w:r>
      <w:r w:rsidRPr="00B64B11">
        <w:rPr>
          <w:rFonts w:ascii="宋体" w:eastAsia="宋体" w:hAnsi="宋体" w:hint="eastAsia"/>
          <w:sz w:val="24"/>
          <w:szCs w:val="24"/>
        </w:rPr>
        <w:t>区块</w:t>
      </w:r>
      <w:r>
        <w:rPr>
          <w:rFonts w:ascii="宋体" w:eastAsia="宋体" w:hAnsi="宋体" w:hint="eastAsia"/>
          <w:sz w:val="24"/>
          <w:szCs w:val="24"/>
        </w:rPr>
        <w:t>达成一致、</w:t>
      </w:r>
      <w:r w:rsidR="00AA0558">
        <w:rPr>
          <w:rFonts w:ascii="宋体" w:eastAsia="宋体" w:hAnsi="宋体" w:hint="eastAsia"/>
          <w:sz w:val="24"/>
          <w:szCs w:val="24"/>
        </w:rPr>
        <w:t>根委员会首领节点选举、根委员会对总区块达成一致、</w:t>
      </w:r>
      <w:r>
        <w:rPr>
          <w:rFonts w:ascii="宋体" w:eastAsia="宋体" w:hAnsi="宋体" w:hint="eastAsia"/>
          <w:sz w:val="24"/>
          <w:szCs w:val="24"/>
        </w:rPr>
        <w:t>区块上链、委员会重置</w:t>
      </w:r>
      <w:r w:rsidRPr="00B64B11">
        <w:rPr>
          <w:rFonts w:ascii="宋体" w:eastAsia="宋体" w:hAnsi="宋体" w:hint="eastAsia"/>
          <w:sz w:val="24"/>
          <w:szCs w:val="24"/>
        </w:rPr>
        <w:t>。</w:t>
      </w:r>
      <w:r w:rsidRPr="00AB43BD">
        <w:rPr>
          <w:rFonts w:ascii="宋体" w:eastAsia="宋体" w:hAnsi="宋体" w:hint="eastAsia"/>
          <w:sz w:val="24"/>
          <w:szCs w:val="24"/>
        </w:rPr>
        <w:t>委员会选举机制采用稳定度作为委员会成员的选举度量，</w:t>
      </w:r>
      <w:r w:rsidRPr="00C43375">
        <w:rPr>
          <w:rFonts w:ascii="宋体" w:eastAsia="宋体" w:hAnsi="宋体" w:hint="eastAsia"/>
          <w:sz w:val="24"/>
          <w:szCs w:val="24"/>
        </w:rPr>
        <w:t>将上一个区块的高度和最终签名的哈希作为随机种子，采用可验证随机函数选出新</w:t>
      </w:r>
      <w:proofErr w:type="gramStart"/>
      <w:r w:rsidRPr="00C43375">
        <w:rPr>
          <w:rFonts w:ascii="宋体" w:eastAsia="宋体" w:hAnsi="宋体" w:hint="eastAsia"/>
          <w:sz w:val="24"/>
          <w:szCs w:val="24"/>
        </w:rPr>
        <w:t>的出块者</w:t>
      </w:r>
      <w:proofErr w:type="gramEnd"/>
      <w:r w:rsidRPr="00C43375">
        <w:rPr>
          <w:rFonts w:ascii="宋体" w:eastAsia="宋体" w:hAnsi="宋体" w:hint="eastAsia"/>
          <w:sz w:val="24"/>
          <w:szCs w:val="24"/>
        </w:rPr>
        <w:t>，其他节点可以验证该节点的合法性。</w:t>
      </w:r>
    </w:p>
    <w:p w14:paraId="16FA6835" w14:textId="77777777" w:rsidR="00AA6E25" w:rsidRPr="00C43375" w:rsidRDefault="00AA6E25" w:rsidP="00E84949">
      <w:pPr>
        <w:pStyle w:val="a7"/>
        <w:numPr>
          <w:ilvl w:val="0"/>
          <w:numId w:val="29"/>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委员会选举机制采用稳定度作为委员会成员的选举度量，</w:t>
      </w:r>
      <w:r>
        <w:rPr>
          <w:rFonts w:ascii="宋体" w:eastAsia="宋体" w:hAnsi="宋体" w:hint="eastAsia"/>
          <w:sz w:val="24"/>
          <w:szCs w:val="24"/>
        </w:rPr>
        <w:t>采用</w:t>
      </w:r>
      <w:r w:rsidRPr="00C43375">
        <w:rPr>
          <w:rFonts w:ascii="宋体" w:eastAsia="宋体" w:hAnsi="宋体" w:hint="eastAsia"/>
          <w:sz w:val="24"/>
          <w:szCs w:val="24"/>
        </w:rPr>
        <w:t>随机抽签中将上一个区块的高度和最终签名的哈希作为随机种子，采用可验证随机函数选出新</w:t>
      </w:r>
      <w:proofErr w:type="gramStart"/>
      <w:r w:rsidRPr="00C43375">
        <w:rPr>
          <w:rFonts w:ascii="宋体" w:eastAsia="宋体" w:hAnsi="宋体" w:hint="eastAsia"/>
          <w:sz w:val="24"/>
          <w:szCs w:val="24"/>
        </w:rPr>
        <w:t>的出块者</w:t>
      </w:r>
      <w:proofErr w:type="gramEnd"/>
      <w:r w:rsidRPr="00C43375">
        <w:rPr>
          <w:rFonts w:ascii="宋体" w:eastAsia="宋体" w:hAnsi="宋体" w:hint="eastAsia"/>
          <w:sz w:val="24"/>
          <w:szCs w:val="24"/>
        </w:rPr>
        <w:t>，其他节点可以验证该节点的合法性。</w:t>
      </w:r>
    </w:p>
    <w:p w14:paraId="1F7C8396" w14:textId="3F3811C6" w:rsidR="00AA6E25" w:rsidRDefault="00AA6E25" w:rsidP="00E84949">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06D0CC2A" w14:textId="05315B0A" w:rsidR="00AA6E25" w:rsidRDefault="00AA6E25" w:rsidP="00AA6E25">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1335235A" w14:textId="77777777" w:rsidR="00AA6E25" w:rsidRDefault="00AA6E25" w:rsidP="00AA6E25">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w:lastRenderedPageBreak/>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789A0118" w14:textId="77777777" w:rsidR="00AA6E2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4728E7E9" w14:textId="77777777" w:rsidR="00AA6E25" w:rsidRPr="001E334F" w:rsidRDefault="00E84949" w:rsidP="00AA6E25">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0755A898" w14:textId="77777777" w:rsidR="00AA6E2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，选择前</w:t>
      </w:r>
      <m:oMath>
        <m:r>
          <w:rPr>
            <w:rFonts w:ascii="Cambria Math" w:eastAsia="宋体" w:hAnsi="Cambria Math"/>
            <w:sz w:val="24"/>
            <w:szCs w:val="24"/>
          </w:rPr>
          <m:t>C</m:t>
        </m:r>
      </m:oMath>
      <w:proofErr w:type="gramStart"/>
      <w:r>
        <w:rPr>
          <w:rFonts w:ascii="宋体" w:eastAsia="宋体" w:hAnsi="宋体" w:hint="eastAsia"/>
          <w:sz w:val="24"/>
          <w:szCs w:val="24"/>
        </w:rPr>
        <w:t>个</w:t>
      </w:r>
      <w:proofErr w:type="gramEnd"/>
      <w:r>
        <w:rPr>
          <w:rFonts w:ascii="宋体" w:eastAsia="宋体" w:hAnsi="宋体" w:hint="eastAsia"/>
          <w:sz w:val="24"/>
          <w:szCs w:val="24"/>
        </w:rPr>
        <w:t>节点成为委员会成员。</w:t>
      </w:r>
    </w:p>
    <w:p w14:paraId="7C31859D" w14:textId="77777777" w:rsidR="00AA6E25" w:rsidRDefault="00AA6E25" w:rsidP="00E84949">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12DFD34C" w14:textId="77777777" w:rsidR="00AA6E25" w:rsidRPr="00036A6E" w:rsidRDefault="00AA6E25" w:rsidP="00AA6E25">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proofErr w:type="gramStart"/>
      <w:r w:rsidRPr="00516288">
        <w:rPr>
          <w:rFonts w:ascii="URWPalladioL-Roma" w:eastAsia="宋体" w:hAnsi="URWPalladioL-Roma" w:cs="宋体"/>
          <w:color w:val="000000"/>
          <w:kern w:val="0"/>
          <w:sz w:val="20"/>
          <w:szCs w:val="20"/>
        </w:rPr>
        <w:t>VerifyVRF(</w:t>
      </w:r>
      <w:proofErr w:type="gramEnd"/>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2FB9B672" w14:textId="77777777" w:rsidR="00AA6E25" w:rsidRPr="00C4337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则委员会成员权限的合法性将会受到质疑。</w:t>
      </w:r>
    </w:p>
    <w:p w14:paraId="0298F0DC" w14:textId="5C8B271F" w:rsidR="00AA6E25" w:rsidRDefault="00AA6E25" w:rsidP="00E84949">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首领节点的选举：每个委员会将</w:t>
      </w:r>
      <w:r w:rsidR="00E07F68">
        <w:rPr>
          <w:rFonts w:ascii="宋体" w:eastAsia="宋体" w:hAnsi="宋体" w:hint="eastAsia"/>
          <w:sz w:val="24"/>
          <w:szCs w:val="24"/>
        </w:rPr>
        <w:t>有</w:t>
      </w:r>
      <w:r>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一个任期，每个任期又分为多个轮。吗，每一轮都会执行一次一致性协议。每轮开始都需要选择一个首领生成区块，并作为提案让委员会内部达成一致。委员会中节点的数量相对较少，为了</w:t>
      </w:r>
      <w:proofErr w:type="gramStart"/>
      <w:r>
        <w:rPr>
          <w:rFonts w:ascii="宋体" w:eastAsia="宋体" w:hAnsi="宋体" w:hint="eastAsia"/>
          <w:sz w:val="24"/>
          <w:szCs w:val="24"/>
        </w:rPr>
        <w:t>降低共识</w:t>
      </w:r>
      <w:proofErr w:type="gramEnd"/>
      <w:r>
        <w:rPr>
          <w:rFonts w:ascii="宋体" w:eastAsia="宋体" w:hAnsi="宋体" w:hint="eastAsia"/>
          <w:sz w:val="24"/>
          <w:szCs w:val="24"/>
        </w:rPr>
        <w:t>时延，可以选择相互之间通信较少的节点作为首领，降低网络资源消耗的同时提高共识的效率。</w:t>
      </w:r>
    </w:p>
    <w:p w14:paraId="405CD94D" w14:textId="77777777" w:rsidR="00AA6E2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【方案一】通过路由算法我们可以获得委员会内成员到其他成员的跳数，最终选择</w:t>
      </w:r>
      <w:proofErr w:type="gramStart"/>
      <w:r>
        <w:rPr>
          <w:rFonts w:ascii="宋体" w:eastAsia="宋体" w:hAnsi="宋体" w:hint="eastAsia"/>
          <w:sz w:val="24"/>
          <w:szCs w:val="24"/>
        </w:rPr>
        <w:t>平均跳数最少</w:t>
      </w:r>
      <w:proofErr w:type="gramEnd"/>
      <w:r>
        <w:rPr>
          <w:rFonts w:ascii="宋体" w:eastAsia="宋体" w:hAnsi="宋体" w:hint="eastAsia"/>
          <w:sz w:val="24"/>
          <w:szCs w:val="24"/>
        </w:rPr>
        <w:t>，且稳定度最高的节点作为首领。记委员会成员数量为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，则委员会成员到其他</w:t>
      </w:r>
      <w:proofErr w:type="gramStart"/>
      <w:r>
        <w:rPr>
          <w:rFonts w:ascii="宋体" w:eastAsia="宋体" w:hAnsi="宋体" w:hint="eastAsia"/>
          <w:sz w:val="24"/>
          <w:szCs w:val="24"/>
        </w:rPr>
        <w:t>成员</w:t>
      </w:r>
      <w:r w:rsidRPr="00AA0558">
        <w:rPr>
          <w:rFonts w:ascii="宋体" w:eastAsia="宋体" w:hAnsi="宋体" w:hint="eastAsia"/>
          <w:color w:val="FF0000"/>
          <w:sz w:val="24"/>
          <w:szCs w:val="24"/>
        </w:rPr>
        <w:t>跳数的</w:t>
      </w:r>
      <w:proofErr w:type="gramEnd"/>
      <w:r w:rsidRPr="00AA0558">
        <w:rPr>
          <w:rFonts w:ascii="宋体" w:eastAsia="宋体" w:hAnsi="宋体" w:hint="eastAsia"/>
          <w:color w:val="FF0000"/>
          <w:sz w:val="24"/>
          <w:szCs w:val="24"/>
        </w:rPr>
        <w:t>矩阵</w:t>
      </w:r>
      <w:r>
        <w:rPr>
          <w:rFonts w:ascii="宋体" w:eastAsia="宋体" w:hAnsi="宋体" w:hint="eastAsia"/>
          <w:sz w:val="24"/>
          <w:szCs w:val="24"/>
        </w:rPr>
        <w:t>记为</w:t>
      </w:r>
    </w:p>
    <w:p w14:paraId="45092D5A" w14:textId="77777777" w:rsidR="00AA6E25" w:rsidRDefault="00AA6E25" w:rsidP="00AA6E25">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C1DA007" w14:textId="77777777" w:rsidR="00AA6E2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w:t>
      </w:r>
      <w:proofErr w:type="gramStart"/>
      <w:r>
        <w:rPr>
          <w:rFonts w:ascii="宋体" w:eastAsia="宋体" w:hAnsi="宋体" w:hint="eastAsia"/>
          <w:sz w:val="24"/>
          <w:szCs w:val="24"/>
        </w:rPr>
        <w:t>的跳数为</w:t>
      </w:r>
      <w:proofErr w:type="gramEnd"/>
      <w:r>
        <w:rPr>
          <w:rFonts w:ascii="宋体" w:eastAsia="宋体" w:hAnsi="宋体" w:hint="eastAsia"/>
          <w:sz w:val="24"/>
          <w:szCs w:val="24"/>
        </w:rPr>
        <w:t>零。</w:t>
      </w:r>
    </w:p>
    <w:p w14:paraId="5F911C2C" w14:textId="13F47EFD" w:rsidR="00AA0558" w:rsidRPr="00FD5D0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【方案二】由于在无线网络通信中，节点的</w:t>
      </w:r>
      <w:r w:rsidRPr="00AA0558">
        <w:rPr>
          <w:rFonts w:ascii="宋体" w:eastAsia="宋体" w:hAnsi="宋体" w:hint="eastAsia"/>
          <w:color w:val="FF0000"/>
          <w:sz w:val="24"/>
          <w:szCs w:val="24"/>
        </w:rPr>
        <w:t>欧式距离</w:t>
      </w:r>
      <w:r>
        <w:rPr>
          <w:rFonts w:ascii="宋体" w:eastAsia="宋体" w:hAnsi="宋体" w:hint="eastAsia"/>
          <w:sz w:val="24"/>
          <w:szCs w:val="24"/>
        </w:rPr>
        <w:t>会反映节点之间的通信情况，因此可以根据节点的位置、和通信半径，采用最大独立子集的方式构建节点之间的通信骨架，最终选择出比较中心的节点作为首领。</w:t>
      </w:r>
    </w:p>
    <w:p w14:paraId="3D02E513" w14:textId="248F976E" w:rsidR="00AA6E25" w:rsidRDefault="00AA6E25" w:rsidP="00E84949">
      <w:pPr>
        <w:pStyle w:val="a7"/>
        <w:numPr>
          <w:ilvl w:val="0"/>
          <w:numId w:val="29"/>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p>
    <w:p w14:paraId="331AD74E" w14:textId="0467C4F0" w:rsidR="00AA6E25" w:rsidRDefault="00AA6E25" w:rsidP="00E84949">
      <w:pPr>
        <w:pStyle w:val="a7"/>
        <w:numPr>
          <w:ilvl w:val="0"/>
          <w:numId w:val="43"/>
        </w:numPr>
        <w:spacing w:afterLines="50" w:after="156"/>
        <w:ind w:firstLineChars="0"/>
        <w:rPr>
          <w:rFonts w:ascii="宋体" w:eastAsia="宋体" w:hAnsi="宋体"/>
          <w:sz w:val="24"/>
          <w:szCs w:val="24"/>
        </w:rPr>
      </w:pPr>
      <w:r>
        <w:rPr>
          <w:rFonts w:ascii="宋体" w:eastAsia="宋体" w:hAnsi="宋体" w:hint="eastAsia"/>
          <w:sz w:val="24"/>
          <w:szCs w:val="24"/>
        </w:rPr>
        <w:t>密钥分割：首领生成区块，并将区块的密钥</w:t>
      </w:r>
      <w:r w:rsidR="009A0BB6">
        <w:rPr>
          <w:rFonts w:ascii="宋体" w:eastAsia="宋体" w:hAnsi="宋体" w:hint="eastAsia"/>
          <w:sz w:val="24"/>
          <w:szCs w:val="24"/>
        </w:rPr>
        <w:t>进行</w:t>
      </w:r>
      <w:r>
        <w:rPr>
          <w:rFonts w:ascii="宋体" w:eastAsia="宋体" w:hAnsi="宋体" w:hint="eastAsia"/>
          <w:sz w:val="24"/>
          <w:szCs w:val="24"/>
        </w:rPr>
        <w:t>分割发送给委员会的成员，随后广播区块。</w:t>
      </w:r>
    </w:p>
    <w:p w14:paraId="27C2972A" w14:textId="5092E495" w:rsidR="00AA6E25" w:rsidRDefault="00AA6E25" w:rsidP="00E84949">
      <w:pPr>
        <w:pStyle w:val="a7"/>
        <w:numPr>
          <w:ilvl w:val="0"/>
          <w:numId w:val="43"/>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w:t>
      </w:r>
      <w:r w:rsidR="001D7E89">
        <w:rPr>
          <w:rFonts w:ascii="宋体" w:eastAsia="宋体" w:hAnsi="宋体" w:hint="eastAsia"/>
          <w:sz w:val="24"/>
          <w:szCs w:val="24"/>
        </w:rPr>
        <w:t>委员会成员收到区块之后，验证区块和签名份额的合法性，</w:t>
      </w:r>
      <w:r>
        <w:rPr>
          <w:rFonts w:ascii="宋体" w:eastAsia="宋体" w:hAnsi="宋体" w:hint="eastAsia"/>
          <w:sz w:val="24"/>
          <w:szCs w:val="24"/>
        </w:rPr>
        <w:t>并附上自己的签名。</w:t>
      </w:r>
    </w:p>
    <w:p w14:paraId="6F2DF933" w14:textId="77777777" w:rsidR="00AA6E25" w:rsidRDefault="00AA6E25" w:rsidP="00E84949">
      <w:pPr>
        <w:pStyle w:val="a7"/>
        <w:numPr>
          <w:ilvl w:val="0"/>
          <w:numId w:val="43"/>
        </w:numPr>
        <w:spacing w:afterLines="50" w:after="156"/>
        <w:ind w:firstLineChars="0"/>
        <w:rPr>
          <w:rFonts w:ascii="宋体" w:eastAsia="宋体" w:hAnsi="宋体"/>
          <w:sz w:val="24"/>
          <w:szCs w:val="24"/>
        </w:rPr>
      </w:pPr>
      <w:r>
        <w:rPr>
          <w:rFonts w:ascii="宋体" w:eastAsia="宋体" w:hAnsi="宋体" w:hint="eastAsia"/>
          <w:sz w:val="24"/>
          <w:szCs w:val="24"/>
        </w:rPr>
        <w:t>签名组合：当区块的签名数量达到阈值之后，可以得到一个最终的签名，此时委员会成员对于区块的合法性达成一致</w:t>
      </w:r>
      <w:r w:rsidRPr="00AB43BD">
        <w:rPr>
          <w:rFonts w:ascii="宋体" w:eastAsia="宋体" w:hAnsi="宋体" w:hint="eastAsia"/>
          <w:sz w:val="24"/>
          <w:szCs w:val="24"/>
        </w:rPr>
        <w:t>。</w:t>
      </w:r>
      <w:r>
        <w:rPr>
          <w:rFonts w:ascii="宋体" w:eastAsia="宋体" w:hAnsi="宋体" w:hint="eastAsia"/>
          <w:sz w:val="24"/>
          <w:szCs w:val="24"/>
        </w:rPr>
        <w:t>将区块链接到自己的本地链上，并广播给其他非委员会成员。</w:t>
      </w:r>
    </w:p>
    <w:p w14:paraId="3A18C815" w14:textId="35DBB155" w:rsidR="00B33355" w:rsidRPr="00B33355" w:rsidRDefault="00AA6E25" w:rsidP="00E84949">
      <w:pPr>
        <w:pStyle w:val="a7"/>
        <w:numPr>
          <w:ilvl w:val="0"/>
          <w:numId w:val="43"/>
        </w:numPr>
        <w:spacing w:afterLines="50" w:after="156"/>
        <w:ind w:firstLineChars="0"/>
        <w:rPr>
          <w:rFonts w:ascii="宋体" w:eastAsia="宋体" w:hAnsi="宋体"/>
          <w:sz w:val="24"/>
          <w:szCs w:val="24"/>
        </w:rPr>
      </w:pPr>
      <w:r>
        <w:rPr>
          <w:rFonts w:ascii="宋体" w:eastAsia="宋体" w:hAnsi="宋体" w:hint="eastAsia"/>
          <w:sz w:val="24"/>
          <w:szCs w:val="24"/>
        </w:rPr>
        <w:t>区块上链：接收到委员会发来区块的节点，验证区块和签名</w:t>
      </w:r>
      <w:r>
        <w:rPr>
          <w:rFonts w:ascii="宋体" w:eastAsia="宋体" w:hAnsi="宋体" w:hint="eastAsia"/>
          <w:sz w:val="24"/>
          <w:szCs w:val="24"/>
        </w:rPr>
        <w:lastRenderedPageBreak/>
        <w:t>的合法性后接受该区块，并且链接到其本地链上。</w:t>
      </w:r>
    </w:p>
    <w:p w14:paraId="45FD6864" w14:textId="5928F509" w:rsidR="00B33355" w:rsidRDefault="00B33355" w:rsidP="00E84949">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根委员会：根委员会首领选举可以采用与分片委员会相同的方式，从而</w:t>
      </w:r>
      <w:proofErr w:type="gramStart"/>
      <w:r>
        <w:rPr>
          <w:rFonts w:ascii="宋体" w:eastAsia="宋体" w:hAnsi="宋体" w:hint="eastAsia"/>
          <w:sz w:val="24"/>
          <w:szCs w:val="24"/>
        </w:rPr>
        <w:t>减少共识</w:t>
      </w:r>
      <w:proofErr w:type="gramEnd"/>
      <w:r>
        <w:rPr>
          <w:rFonts w:ascii="宋体" w:eastAsia="宋体" w:hAnsi="宋体" w:hint="eastAsia"/>
          <w:sz w:val="24"/>
          <w:szCs w:val="24"/>
        </w:rPr>
        <w:t>节点之间的通信。并且采用与分片委员会相同的一致性协议可以确保对总区块共识的快速达成。</w:t>
      </w:r>
    </w:p>
    <w:p w14:paraId="055E07B7" w14:textId="482EC9B8" w:rsidR="00AA6E25" w:rsidRDefault="00AA6E25" w:rsidP="00E84949">
      <w:pPr>
        <w:pStyle w:val="a7"/>
        <w:numPr>
          <w:ilvl w:val="0"/>
          <w:numId w:val="29"/>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委员会重置</w:t>
      </w:r>
      <w:r>
        <w:rPr>
          <w:rFonts w:ascii="宋体" w:eastAsia="宋体" w:hAnsi="宋体" w:hint="eastAsia"/>
          <w:sz w:val="24"/>
          <w:szCs w:val="24"/>
        </w:rPr>
        <w:t>：</w:t>
      </w:r>
      <w:r w:rsidRPr="00CF1787">
        <w:rPr>
          <w:rFonts w:ascii="宋体" w:eastAsia="宋体" w:hAnsi="宋体" w:hint="eastAsia"/>
          <w:sz w:val="24"/>
          <w:szCs w:val="24"/>
        </w:rPr>
        <w:t>新的任期需要重置更换部分</w:t>
      </w:r>
      <w:r>
        <w:rPr>
          <w:rFonts w:ascii="宋体" w:eastAsia="宋体" w:hAnsi="宋体" w:hint="eastAsia"/>
          <w:sz w:val="24"/>
          <w:szCs w:val="24"/>
        </w:rPr>
        <w:t>委员会</w:t>
      </w:r>
      <w:r w:rsidRPr="00CF1787">
        <w:rPr>
          <w:rFonts w:ascii="宋体" w:eastAsia="宋体" w:hAnsi="宋体" w:hint="eastAsia"/>
          <w:sz w:val="24"/>
          <w:szCs w:val="24"/>
        </w:rPr>
        <w:t>成员，分析更换多少数量的成员可以保证委员会</w:t>
      </w:r>
      <w:r>
        <w:rPr>
          <w:rFonts w:ascii="宋体" w:eastAsia="宋体" w:hAnsi="宋体" w:hint="eastAsia"/>
          <w:sz w:val="24"/>
          <w:szCs w:val="24"/>
        </w:rPr>
        <w:t>的安全</w:t>
      </w:r>
      <w:r w:rsidRPr="00CF1787">
        <w:rPr>
          <w:rFonts w:ascii="宋体" w:eastAsia="宋体" w:hAnsi="宋体" w:hint="eastAsia"/>
          <w:sz w:val="24"/>
          <w:szCs w:val="24"/>
        </w:rPr>
        <w:t>。</w:t>
      </w:r>
    </w:p>
    <w:p w14:paraId="035AB12E" w14:textId="77777777" w:rsidR="00AA6E25" w:rsidRDefault="00AA6E25" w:rsidP="00E84949">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委员会容错率：采用门限签名机制的委员会的容错率与门限阈值的设计有关，通常可以容错率不超过5</w:t>
      </w:r>
      <w:r>
        <w:rPr>
          <w:rFonts w:ascii="宋体" w:eastAsia="宋体" w:hAnsi="宋体"/>
          <w:sz w:val="24"/>
          <w:szCs w:val="24"/>
        </w:rPr>
        <w:t>0%</w:t>
      </w:r>
      <w:r>
        <w:rPr>
          <w:rFonts w:ascii="宋体" w:eastAsia="宋体" w:hAnsi="宋体" w:hint="eastAsia"/>
          <w:sz w:val="24"/>
          <w:szCs w:val="24"/>
        </w:rPr>
        <w:t>。</w:t>
      </w:r>
    </w:p>
    <w:p w14:paraId="494BDFF1" w14:textId="77777777" w:rsidR="00AA6E25" w:rsidRPr="00AB43BD" w:rsidRDefault="00AA6E25" w:rsidP="00E84949">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委员会更换：委员会中稳定度较低的节点将会被更换，更换数量不得超过委员会成员的一半。为了更好的确保系统的安全性，我们每次可以只更换最多</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c</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540AC">
        <w:rPr>
          <w:rFonts w:ascii="Cambria" w:eastAsia="宋体" w:hAnsi="Cambria" w:cs="Cambria"/>
          <w:sz w:val="24"/>
          <w:szCs w:val="24"/>
        </w:rPr>
        <w:t>⌋</w:t>
      </w:r>
      <w:r>
        <w:rPr>
          <w:rFonts w:ascii="宋体" w:eastAsia="宋体" w:hAnsi="宋体" w:hint="eastAsia"/>
          <w:sz w:val="24"/>
          <w:szCs w:val="24"/>
        </w:rPr>
        <w:t>成员。依然采用随机抽签的方式选举出新的委员会成员替换旧的委员会成员。</w:t>
      </w:r>
    </w:p>
    <w:p w14:paraId="2EF23C3C" w14:textId="6EB9C597" w:rsidR="002C3B11" w:rsidRPr="002C3B11" w:rsidRDefault="002C3B11" w:rsidP="002C3B11">
      <w:pPr>
        <w:pStyle w:val="3"/>
        <w:rPr>
          <w:rFonts w:ascii="黑体" w:eastAsia="黑体" w:hAnsi="黑体"/>
          <w:sz w:val="28"/>
          <w:szCs w:val="28"/>
        </w:rPr>
      </w:pPr>
      <w:bookmarkStart w:id="99" w:name="_Toc94478660"/>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874837" w:rsidRPr="002C3B11">
        <w:rPr>
          <w:rFonts w:ascii="黑体" w:eastAsia="黑体" w:hAnsi="黑体" w:hint="eastAsia"/>
          <w:sz w:val="28"/>
          <w:szCs w:val="28"/>
        </w:rPr>
        <w:t>奖惩机制</w:t>
      </w:r>
      <w:bookmarkEnd w:id="99"/>
    </w:p>
    <w:p w14:paraId="01F8197A" w14:textId="70DDF0D6" w:rsidR="00E15578" w:rsidRPr="009540AC" w:rsidRDefault="00E15578" w:rsidP="00E84949">
      <w:pPr>
        <w:pStyle w:val="a7"/>
        <w:numPr>
          <w:ilvl w:val="0"/>
          <w:numId w:val="30"/>
        </w:numPr>
        <w:spacing w:afterLines="50" w:after="156"/>
        <w:ind w:firstLineChars="0"/>
        <w:rPr>
          <w:rFonts w:ascii="宋体" w:eastAsia="宋体" w:hAnsi="宋体"/>
          <w:sz w:val="24"/>
          <w:szCs w:val="24"/>
        </w:rPr>
      </w:pPr>
      <w:r w:rsidRPr="009540AC">
        <w:rPr>
          <w:rFonts w:ascii="宋体" w:eastAsia="宋体" w:hAnsi="宋体" w:hint="eastAsia"/>
          <w:sz w:val="24"/>
          <w:szCs w:val="24"/>
        </w:rPr>
        <w:t>奖励机制：区块奖励和交易费用将会根据每个分片的参与情况分发到每个分片中，每个分片委员会的成员可以平均分配其所在分片的奖励。</w:t>
      </w:r>
    </w:p>
    <w:p w14:paraId="25F61B5D" w14:textId="77777777" w:rsidR="00E15578" w:rsidRPr="009540AC" w:rsidRDefault="00E15578" w:rsidP="00E84949">
      <w:pPr>
        <w:pStyle w:val="a7"/>
        <w:numPr>
          <w:ilvl w:val="0"/>
          <w:numId w:val="30"/>
        </w:numPr>
        <w:spacing w:afterLines="50" w:after="156"/>
        <w:ind w:firstLineChars="0"/>
        <w:rPr>
          <w:rFonts w:ascii="宋体" w:eastAsia="宋体" w:hAnsi="宋体"/>
          <w:sz w:val="24"/>
          <w:szCs w:val="24"/>
        </w:rPr>
      </w:pPr>
      <w:r w:rsidRPr="009540AC">
        <w:rPr>
          <w:rFonts w:ascii="宋体" w:eastAsia="宋体" w:hAnsi="宋体" w:hint="eastAsia"/>
          <w:sz w:val="24"/>
          <w:szCs w:val="24"/>
        </w:rPr>
        <w:t>惩罚机制：如果节点在未到活动时间结束之前离开系统，则会扣除部分押金，如果发现有节点作恶，也会扣除押金，从而降低节点离线和作恶的机会。</w:t>
      </w:r>
    </w:p>
    <w:p w14:paraId="41FDE3B8" w14:textId="3909C457" w:rsidR="00CA1F75" w:rsidRPr="003B4152" w:rsidRDefault="002C3B11" w:rsidP="003B4152">
      <w:pPr>
        <w:pStyle w:val="2"/>
        <w:rPr>
          <w:rFonts w:ascii="黑体" w:eastAsia="黑体" w:hAnsi="黑体"/>
          <w:sz w:val="28"/>
          <w:szCs w:val="28"/>
        </w:rPr>
      </w:pPr>
      <w:bookmarkStart w:id="100" w:name="_Toc94478661"/>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100"/>
    </w:p>
    <w:p w14:paraId="389B5FF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41E99239" w14:textId="3F4D0C1E" w:rsidR="00611B2F" w:rsidRPr="00611B2F" w:rsidRDefault="00611B2F" w:rsidP="00611B2F">
      <w:pPr>
        <w:pStyle w:val="3"/>
        <w:rPr>
          <w:rFonts w:ascii="黑体" w:eastAsia="黑体" w:hAnsi="黑体" w:hint="eastAsia"/>
          <w:sz w:val="28"/>
          <w:szCs w:val="28"/>
        </w:rPr>
      </w:pPr>
      <w:bookmarkStart w:id="101" w:name="_Toc94478662"/>
      <w:r w:rsidRPr="00FE6E59">
        <w:rPr>
          <w:rFonts w:ascii="黑体" w:eastAsia="黑体" w:hAnsi="黑体" w:hint="eastAsia"/>
          <w:sz w:val="28"/>
          <w:szCs w:val="28"/>
        </w:rPr>
        <w:t>（一）实验目标</w:t>
      </w:r>
      <w:bookmarkEnd w:id="101"/>
    </w:p>
    <w:p w14:paraId="45E21D7D" w14:textId="40741F82" w:rsidR="00E15578" w:rsidRDefault="00E15578" w:rsidP="00E15578">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0E920EBE" w14:textId="77777777" w:rsidR="00E15578" w:rsidRPr="009540AC" w:rsidRDefault="00E15578" w:rsidP="00E84949">
      <w:pPr>
        <w:pStyle w:val="a7"/>
        <w:numPr>
          <w:ilvl w:val="0"/>
          <w:numId w:val="31"/>
        </w:numPr>
        <w:spacing w:afterLines="50" w:after="156"/>
        <w:ind w:firstLineChars="0"/>
        <w:rPr>
          <w:rFonts w:ascii="宋体" w:eastAsia="宋体" w:hAnsi="宋体"/>
          <w:sz w:val="24"/>
          <w:szCs w:val="24"/>
        </w:rPr>
      </w:pPr>
      <w:r w:rsidRPr="009540AC">
        <w:rPr>
          <w:rFonts w:ascii="宋体" w:eastAsia="宋体" w:hAnsi="宋体" w:hint="eastAsia"/>
          <w:sz w:val="24"/>
          <w:szCs w:val="24"/>
        </w:rPr>
        <w:t>吞吐量：单位时间内处理交易的数量；</w:t>
      </w:r>
    </w:p>
    <w:p w14:paraId="144C49B2" w14:textId="77777777" w:rsidR="00E15578" w:rsidRPr="009540AC" w:rsidRDefault="00E15578" w:rsidP="00E84949">
      <w:pPr>
        <w:pStyle w:val="a7"/>
        <w:numPr>
          <w:ilvl w:val="0"/>
          <w:numId w:val="31"/>
        </w:numPr>
        <w:spacing w:afterLines="50" w:after="156"/>
        <w:ind w:firstLineChars="0"/>
        <w:rPr>
          <w:rFonts w:ascii="宋体" w:eastAsia="宋体" w:hAnsi="宋体"/>
          <w:sz w:val="24"/>
          <w:szCs w:val="24"/>
        </w:rPr>
      </w:pPr>
      <w:r w:rsidRPr="009540AC">
        <w:rPr>
          <w:rFonts w:ascii="宋体" w:eastAsia="宋体" w:hAnsi="宋体" w:hint="eastAsia"/>
          <w:sz w:val="24"/>
          <w:szCs w:val="24"/>
        </w:rPr>
        <w:t>区块确认延时：区块确认的平均时延。</w:t>
      </w:r>
    </w:p>
    <w:p w14:paraId="4DB3EDC2" w14:textId="77777777" w:rsidR="00E15578" w:rsidRDefault="00E15578" w:rsidP="00E15578">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7F057FB5" w14:textId="473D830B" w:rsidR="00874837" w:rsidRDefault="00E15578" w:rsidP="00E15578">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w:t>
      </w:r>
      <w:r w:rsidRPr="00B64B11">
        <w:rPr>
          <w:rFonts w:ascii="宋体" w:eastAsia="宋体" w:hAnsi="宋体" w:hint="eastAsia"/>
          <w:sz w:val="24"/>
          <w:szCs w:val="24"/>
        </w:rPr>
        <w:t>节点数量、区块大小、任期长度、轮长度</w:t>
      </w:r>
      <w:r>
        <w:rPr>
          <w:rFonts w:ascii="宋体" w:eastAsia="宋体" w:hAnsi="宋体" w:hint="eastAsia"/>
          <w:sz w:val="24"/>
          <w:szCs w:val="24"/>
        </w:rPr>
        <w:t>等</w:t>
      </w:r>
    </w:p>
    <w:p w14:paraId="76450FF4" w14:textId="77777777" w:rsidR="00611B2F" w:rsidRPr="00FE6E59" w:rsidRDefault="00611B2F" w:rsidP="00611B2F">
      <w:pPr>
        <w:pStyle w:val="3"/>
        <w:rPr>
          <w:rFonts w:ascii="黑体" w:eastAsia="黑体" w:hAnsi="黑体"/>
          <w:sz w:val="28"/>
          <w:szCs w:val="28"/>
        </w:rPr>
      </w:pPr>
      <w:bookmarkStart w:id="102" w:name="_Toc94478663"/>
      <w:r w:rsidRPr="00FE6E59">
        <w:rPr>
          <w:rFonts w:ascii="黑体" w:eastAsia="黑体" w:hAnsi="黑体" w:hint="eastAsia"/>
          <w:sz w:val="28"/>
          <w:szCs w:val="28"/>
        </w:rPr>
        <w:lastRenderedPageBreak/>
        <w:t>（二）实验方案</w:t>
      </w:r>
      <w:bookmarkEnd w:id="102"/>
    </w:p>
    <w:p w14:paraId="5281EC04"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5D483057" w14:textId="77777777" w:rsidR="00611B2F" w:rsidRDefault="00611B2F" w:rsidP="00611B2F">
      <w:pPr>
        <w:spacing w:afterLines="50" w:after="156"/>
        <w:ind w:firstLineChars="200" w:firstLine="480"/>
        <w:rPr>
          <w:rFonts w:ascii="宋体" w:eastAsia="宋体" w:hAnsi="宋体" w:hint="eastAsia"/>
          <w:sz w:val="24"/>
          <w:szCs w:val="24"/>
        </w:rPr>
      </w:pPr>
    </w:p>
    <w:p w14:paraId="3573601C" w14:textId="77777777" w:rsidR="00611B2F" w:rsidRPr="00FE6E59" w:rsidRDefault="00611B2F" w:rsidP="00611B2F">
      <w:pPr>
        <w:pStyle w:val="3"/>
        <w:rPr>
          <w:rFonts w:ascii="黑体" w:eastAsia="黑体" w:hAnsi="黑体"/>
          <w:sz w:val="28"/>
          <w:szCs w:val="28"/>
        </w:rPr>
      </w:pPr>
      <w:bookmarkStart w:id="103" w:name="_Toc94478664"/>
      <w:r w:rsidRPr="00FE6E59">
        <w:rPr>
          <w:rFonts w:ascii="黑体" w:eastAsia="黑体" w:hAnsi="黑体" w:hint="eastAsia"/>
          <w:sz w:val="28"/>
          <w:szCs w:val="28"/>
        </w:rPr>
        <w:t>（三）技术难点</w:t>
      </w:r>
      <w:bookmarkEnd w:id="103"/>
    </w:p>
    <w:p w14:paraId="263AD83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DD905E7" w14:textId="77777777" w:rsidR="00611B2F" w:rsidRPr="00611B2F" w:rsidRDefault="00611B2F" w:rsidP="00611B2F">
      <w:pPr>
        <w:spacing w:afterLines="50" w:after="156"/>
        <w:rPr>
          <w:rFonts w:ascii="宋体" w:eastAsia="宋体" w:hAnsi="宋体" w:hint="eastAsia"/>
          <w:sz w:val="24"/>
          <w:szCs w:val="24"/>
        </w:rPr>
      </w:pPr>
    </w:p>
    <w:p w14:paraId="13F23A4F" w14:textId="01077C2C" w:rsidR="00874837" w:rsidRPr="00276301" w:rsidRDefault="00874837" w:rsidP="00B478FA">
      <w:pPr>
        <w:pStyle w:val="1"/>
        <w:numPr>
          <w:ilvl w:val="0"/>
          <w:numId w:val="1"/>
        </w:numPr>
        <w:rPr>
          <w:rFonts w:ascii="黑体" w:eastAsia="黑体" w:hAnsi="黑体"/>
          <w:sz w:val="32"/>
          <w:szCs w:val="32"/>
        </w:rPr>
      </w:pPr>
      <w:bookmarkStart w:id="104" w:name="_Toc94478665"/>
      <w:r w:rsidRPr="00276301">
        <w:rPr>
          <w:rFonts w:ascii="黑体" w:eastAsia="黑体" w:hAnsi="黑体" w:hint="eastAsia"/>
          <w:sz w:val="32"/>
          <w:szCs w:val="32"/>
        </w:rPr>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104"/>
    </w:p>
    <w:p w14:paraId="0417F34A" w14:textId="56FDEB5B" w:rsidR="008412C2" w:rsidRDefault="00E14C9E" w:rsidP="00B478FA">
      <w:pPr>
        <w:pStyle w:val="2"/>
        <w:numPr>
          <w:ilvl w:val="1"/>
          <w:numId w:val="1"/>
        </w:numPr>
        <w:rPr>
          <w:rFonts w:ascii="黑体" w:eastAsia="黑体" w:hAnsi="黑体"/>
          <w:sz w:val="28"/>
          <w:szCs w:val="28"/>
        </w:rPr>
      </w:pPr>
      <w:bookmarkStart w:id="105" w:name="_Toc94478666"/>
      <w:r>
        <w:rPr>
          <w:rFonts w:ascii="黑体" w:eastAsia="黑体" w:hAnsi="黑体" w:hint="eastAsia"/>
          <w:sz w:val="28"/>
          <w:szCs w:val="28"/>
        </w:rPr>
        <w:t>模型假设</w:t>
      </w:r>
      <w:bookmarkEnd w:id="105"/>
    </w:p>
    <w:p w14:paraId="09C90A2E" w14:textId="716F5A17" w:rsidR="003D63EF"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E43D96">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447751AE" w14:textId="07832EE6" w:rsidR="009763BB" w:rsidRPr="00B7655A" w:rsidRDefault="009763BB" w:rsidP="00B7655A">
      <w:pPr>
        <w:pStyle w:val="3"/>
        <w:rPr>
          <w:rFonts w:ascii="黑体" w:eastAsia="黑体" w:hAnsi="黑体" w:hint="eastAsia"/>
          <w:sz w:val="28"/>
          <w:szCs w:val="28"/>
        </w:rPr>
      </w:pPr>
      <w:bookmarkStart w:id="106" w:name="_Toc94478667"/>
      <w:r w:rsidRPr="00B7655A">
        <w:rPr>
          <w:rFonts w:ascii="黑体" w:eastAsia="黑体" w:hAnsi="黑体" w:hint="eastAsia"/>
          <w:sz w:val="28"/>
          <w:szCs w:val="28"/>
        </w:rPr>
        <w:t>（一）区块链模型</w:t>
      </w:r>
      <w:bookmarkEnd w:id="106"/>
    </w:p>
    <w:p w14:paraId="7C850A5A" w14:textId="2759ADFA" w:rsidR="00CE0DFE" w:rsidRPr="009540AC" w:rsidRDefault="00CE0DFE" w:rsidP="00E84949">
      <w:pPr>
        <w:pStyle w:val="a7"/>
        <w:numPr>
          <w:ilvl w:val="0"/>
          <w:numId w:val="32"/>
        </w:numPr>
        <w:spacing w:afterLines="50" w:after="156"/>
        <w:ind w:firstLineChars="0"/>
        <w:rPr>
          <w:rFonts w:ascii="宋体" w:eastAsia="宋体" w:hAnsi="宋体"/>
          <w:sz w:val="24"/>
          <w:szCs w:val="24"/>
        </w:rPr>
      </w:pPr>
      <w:r w:rsidRPr="009540A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proofErr w:type="gramStart"/>
      <w:r w:rsidRPr="009540AC">
        <w:rPr>
          <w:rFonts w:ascii="宋体" w:eastAsia="宋体" w:hAnsi="宋体" w:hint="eastAsia"/>
          <w:sz w:val="24"/>
          <w:szCs w:val="24"/>
        </w:rPr>
        <w:t>个</w:t>
      </w:r>
      <w:proofErr w:type="gramEnd"/>
      <w:r w:rsidRPr="009540AC">
        <w:rPr>
          <w:rFonts w:ascii="宋体" w:eastAsia="宋体" w:hAnsi="宋体" w:hint="eastAsia"/>
          <w:sz w:val="24"/>
          <w:szCs w:val="24"/>
        </w:rPr>
        <w:t>节点随意部署在一个二维平面中。记</w:t>
      </w:r>
      <m:oMath>
        <m:r>
          <w:rPr>
            <w:rFonts w:ascii="Cambria Math" w:eastAsia="宋体" w:hAnsi="Cambria Math"/>
            <w:sz w:val="24"/>
            <w:szCs w:val="24"/>
          </w:rPr>
          <m:t>d(u,v)</m:t>
        </m:r>
      </m:oMath>
      <w:r w:rsidRPr="009540A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9540AC">
        <w:rPr>
          <w:rFonts w:ascii="宋体" w:eastAsia="宋体" w:hAnsi="宋体" w:hint="eastAsia"/>
          <w:sz w:val="24"/>
          <w:szCs w:val="24"/>
        </w:rPr>
        <w:t xml:space="preserve"> 是以节点</w:t>
      </w:r>
      <m:oMath>
        <m:r>
          <w:rPr>
            <w:rFonts w:ascii="Cambria Math" w:eastAsia="宋体" w:hAnsi="Cambria Math"/>
            <w:sz w:val="24"/>
            <w:szCs w:val="24"/>
          </w:rPr>
          <m:t>v</m:t>
        </m:r>
      </m:oMath>
      <w:r w:rsidRPr="009540AC">
        <w:rPr>
          <w:rFonts w:ascii="宋体" w:eastAsia="宋体" w:hAnsi="宋体" w:hint="eastAsia"/>
          <w:sz w:val="24"/>
          <w:szCs w:val="24"/>
        </w:rPr>
        <w:t>为中心，以节点通信半径</w:t>
      </w:r>
      <m:oMath>
        <m:r>
          <w:rPr>
            <w:rFonts w:ascii="Cambria Math" w:eastAsia="宋体" w:hAnsi="Cambria Math"/>
            <w:sz w:val="24"/>
            <w:szCs w:val="24"/>
          </w:rPr>
          <m:t>R</m:t>
        </m:r>
      </m:oMath>
      <w:r w:rsidRPr="009540AC">
        <w:rPr>
          <w:rFonts w:ascii="宋体" w:eastAsia="宋体" w:hAnsi="宋体" w:hint="eastAsia"/>
          <w:sz w:val="24"/>
          <w:szCs w:val="24"/>
        </w:rPr>
        <w:t>为半径的圆盘。每个节点都拥有唯一的I</w:t>
      </w:r>
      <w:r w:rsidRPr="009540AC">
        <w:rPr>
          <w:rFonts w:ascii="宋体" w:eastAsia="宋体" w:hAnsi="宋体"/>
          <w:sz w:val="24"/>
          <w:szCs w:val="24"/>
        </w:rPr>
        <w:t>D</w:t>
      </w:r>
      <w:r w:rsidRPr="009540AC">
        <w:rPr>
          <w:rFonts w:ascii="宋体" w:eastAsia="宋体" w:hAnsi="宋体" w:hint="eastAsia"/>
          <w:sz w:val="24"/>
          <w:szCs w:val="24"/>
        </w:rPr>
        <w:t>。假设节点可以随意移动，这意味着节点可以进入这个区域，也可以离开这个区域。</w:t>
      </w:r>
      <w:r w:rsidR="00333B5A" w:rsidRPr="009540AC">
        <w:rPr>
          <w:rFonts w:ascii="宋体" w:eastAsia="宋体" w:hAnsi="宋体" w:hint="eastAsia"/>
          <w:sz w:val="24"/>
          <w:szCs w:val="24"/>
        </w:rPr>
        <w:t>系统中存在两种节点类型：一般</w:t>
      </w:r>
      <w:r w:rsidRPr="009540AC">
        <w:rPr>
          <w:rFonts w:ascii="宋体" w:eastAsia="宋体" w:hAnsi="宋体" w:hint="eastAsia"/>
          <w:sz w:val="24"/>
          <w:szCs w:val="24"/>
        </w:rPr>
        <w:t>节点可以生成交易单元，</w:t>
      </w:r>
      <w:r w:rsidR="00333B5A" w:rsidRPr="009540AC">
        <w:rPr>
          <w:rFonts w:ascii="宋体" w:eastAsia="宋体" w:hAnsi="宋体" w:hint="eastAsia"/>
          <w:sz w:val="24"/>
          <w:szCs w:val="24"/>
        </w:rPr>
        <w:t>并且通过根据主链相关性选择多个最优父单元；</w:t>
      </w:r>
      <w:r w:rsidRPr="009540AC">
        <w:rPr>
          <w:rFonts w:ascii="宋体" w:eastAsia="宋体" w:hAnsi="宋体" w:hint="eastAsia"/>
          <w:sz w:val="24"/>
          <w:szCs w:val="24"/>
        </w:rPr>
        <w:t>见证</w:t>
      </w:r>
      <w:r w:rsidR="00333B5A" w:rsidRPr="009540AC">
        <w:rPr>
          <w:rFonts w:ascii="宋体" w:eastAsia="宋体" w:hAnsi="宋体" w:hint="eastAsia"/>
          <w:sz w:val="24"/>
          <w:szCs w:val="24"/>
        </w:rPr>
        <w:t>节点则需要通过见证委员会才能生成见证单元，并且见证单元之间有前后顺序。见证单元也能通过主链相关性引用多个父单元。</w:t>
      </w:r>
    </w:p>
    <w:p w14:paraId="16EB20B3" w14:textId="34B132A4" w:rsidR="00CE0DFE" w:rsidRPr="009540AC" w:rsidRDefault="00CE0DFE" w:rsidP="00E84949">
      <w:pPr>
        <w:pStyle w:val="a7"/>
        <w:numPr>
          <w:ilvl w:val="0"/>
          <w:numId w:val="32"/>
        </w:numPr>
        <w:spacing w:afterLines="50" w:after="156"/>
        <w:ind w:firstLineChars="0"/>
        <w:rPr>
          <w:rFonts w:ascii="宋体" w:eastAsia="宋体" w:hAnsi="宋体"/>
          <w:sz w:val="24"/>
          <w:szCs w:val="24"/>
        </w:rPr>
      </w:pPr>
      <w:r w:rsidRPr="009540AC">
        <w:rPr>
          <w:rFonts w:ascii="宋体" w:eastAsia="宋体" w:hAnsi="宋体" w:hint="eastAsia"/>
          <w:sz w:val="24"/>
          <w:szCs w:val="24"/>
        </w:rPr>
        <w:t>区块结构：每个节点局部的维护一个区块链。每个交易单元只有一个交易，每个区块单元可以引用多个</w:t>
      </w:r>
      <w:proofErr w:type="gramStart"/>
      <w:r w:rsidRPr="009540AC">
        <w:rPr>
          <w:rFonts w:ascii="宋体" w:eastAsia="宋体" w:hAnsi="宋体" w:hint="eastAsia"/>
          <w:sz w:val="24"/>
          <w:szCs w:val="24"/>
        </w:rPr>
        <w:t>父交易</w:t>
      </w:r>
      <w:proofErr w:type="gramEnd"/>
      <w:r w:rsidRPr="009540AC">
        <w:rPr>
          <w:rFonts w:ascii="宋体" w:eastAsia="宋体" w:hAnsi="宋体" w:hint="eastAsia"/>
          <w:sz w:val="24"/>
          <w:szCs w:val="24"/>
        </w:rPr>
        <w:t>单元的哈希最终形成D</w:t>
      </w:r>
      <w:r w:rsidRPr="009540AC">
        <w:rPr>
          <w:rFonts w:ascii="宋体" w:eastAsia="宋体" w:hAnsi="宋体"/>
          <w:sz w:val="24"/>
          <w:szCs w:val="24"/>
        </w:rPr>
        <w:t>AG</w:t>
      </w:r>
      <w:r w:rsidRPr="009540AC">
        <w:rPr>
          <w:rFonts w:ascii="宋体" w:eastAsia="宋体" w:hAnsi="宋体" w:hint="eastAsia"/>
          <w:sz w:val="24"/>
          <w:szCs w:val="24"/>
        </w:rPr>
        <w:t>链的形式。每个单元都包含有多个</w:t>
      </w:r>
      <w:proofErr w:type="gramStart"/>
      <w:r w:rsidRPr="009540AC">
        <w:rPr>
          <w:rFonts w:ascii="宋体" w:eastAsia="宋体" w:hAnsi="宋体" w:hint="eastAsia"/>
          <w:sz w:val="24"/>
          <w:szCs w:val="24"/>
        </w:rPr>
        <w:t>父交易</w:t>
      </w:r>
      <w:proofErr w:type="gramEnd"/>
      <w:r w:rsidRPr="009540AC">
        <w:rPr>
          <w:rFonts w:ascii="宋体" w:eastAsia="宋体" w:hAnsi="宋体" w:hint="eastAsia"/>
          <w:sz w:val="24"/>
          <w:szCs w:val="24"/>
        </w:rPr>
        <w:t>单元、一个交易、时间戳、单元的签名、主链号等。假设节点可以被公</w:t>
      </w:r>
      <w:proofErr w:type="gramStart"/>
      <w:r w:rsidRPr="009540AC">
        <w:rPr>
          <w:rFonts w:ascii="宋体" w:eastAsia="宋体" w:hAnsi="宋体" w:hint="eastAsia"/>
          <w:sz w:val="24"/>
          <w:szCs w:val="24"/>
        </w:rPr>
        <w:t>钥</w:t>
      </w:r>
      <w:proofErr w:type="gramEnd"/>
      <w:r w:rsidRPr="009540AC">
        <w:rPr>
          <w:rFonts w:ascii="宋体" w:eastAsia="宋体" w:hAnsi="宋体" w:hint="eastAsia"/>
          <w:sz w:val="24"/>
          <w:szCs w:val="24"/>
        </w:rPr>
        <w:t>基础设施支持，并且系统中采用的密码学原语是安全的，因此没有恶意实体可以欺骗消息。</w:t>
      </w:r>
    </w:p>
    <w:p w14:paraId="55522C32" w14:textId="77777777" w:rsidR="00CE0DFE" w:rsidRPr="009540AC" w:rsidRDefault="00CE0DFE" w:rsidP="00E84949">
      <w:pPr>
        <w:pStyle w:val="a7"/>
        <w:numPr>
          <w:ilvl w:val="0"/>
          <w:numId w:val="32"/>
        </w:numPr>
        <w:spacing w:afterLines="50" w:after="156"/>
        <w:ind w:firstLineChars="0"/>
        <w:rPr>
          <w:rFonts w:ascii="宋体" w:eastAsia="宋体" w:hAnsi="宋体"/>
          <w:sz w:val="24"/>
          <w:szCs w:val="24"/>
        </w:rPr>
      </w:pPr>
      <w:r w:rsidRPr="009540AC">
        <w:rPr>
          <w:rFonts w:ascii="宋体" w:eastAsia="宋体" w:hAnsi="宋体"/>
          <w:sz w:val="24"/>
          <w:szCs w:val="24"/>
        </w:rPr>
        <w:t>干扰和SINR模型：采用信号干扰噪声模型，能够很好的捕获无线网络的干扰。标准信号干扰噪声比模型为 </w:t>
      </w:r>
    </w:p>
    <w:p w14:paraId="4C766AB5" w14:textId="77777777" w:rsidR="00CE0DFE" w:rsidRDefault="00CE0DFE" w:rsidP="00CE0DFE">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w:lastRenderedPageBreak/>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75E874D9" w14:textId="77777777" w:rsidR="00CE0DFE" w:rsidRPr="00D3372D" w:rsidRDefault="00CE0DFE" w:rsidP="00CE0DFE">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71D79387" w14:textId="789BB44D" w:rsidR="00CE0DFE" w:rsidRPr="00B7655A" w:rsidRDefault="009460A6" w:rsidP="00B7655A">
      <w:pPr>
        <w:pStyle w:val="3"/>
        <w:rPr>
          <w:rFonts w:ascii="黑体" w:eastAsia="黑体" w:hAnsi="黑体" w:hint="eastAsia"/>
          <w:sz w:val="28"/>
          <w:szCs w:val="28"/>
        </w:rPr>
      </w:pPr>
      <w:bookmarkStart w:id="107" w:name="_Toc94478668"/>
      <w:r w:rsidRPr="00B7655A">
        <w:rPr>
          <w:rFonts w:ascii="黑体" w:eastAsia="黑体" w:hAnsi="黑体" w:hint="eastAsia"/>
          <w:sz w:val="28"/>
          <w:szCs w:val="28"/>
        </w:rPr>
        <w:t>（二）区块生成过程</w:t>
      </w:r>
      <w:bookmarkEnd w:id="107"/>
    </w:p>
    <w:p w14:paraId="7643950E" w14:textId="43836732" w:rsidR="00CE0DFE" w:rsidRPr="009540AC" w:rsidRDefault="00CE0DFE" w:rsidP="00E84949">
      <w:pPr>
        <w:pStyle w:val="a7"/>
        <w:numPr>
          <w:ilvl w:val="0"/>
          <w:numId w:val="33"/>
        </w:numPr>
        <w:spacing w:afterLines="50" w:after="156"/>
        <w:ind w:firstLineChars="0"/>
        <w:rPr>
          <w:rFonts w:ascii="宋体" w:eastAsia="宋体" w:hAnsi="宋体"/>
          <w:sz w:val="24"/>
          <w:szCs w:val="24"/>
        </w:rPr>
      </w:pPr>
      <w:r w:rsidRPr="009540AC">
        <w:rPr>
          <w:rFonts w:ascii="宋体" w:eastAsia="宋体" w:hAnsi="宋体" w:hint="eastAsia"/>
          <w:sz w:val="24"/>
          <w:szCs w:val="24"/>
        </w:rPr>
        <w:t>交易的</w:t>
      </w:r>
      <w:r w:rsidR="00333B5A" w:rsidRPr="009540AC">
        <w:rPr>
          <w:rFonts w:ascii="宋体" w:eastAsia="宋体" w:hAnsi="宋体" w:hint="eastAsia"/>
          <w:sz w:val="24"/>
          <w:szCs w:val="24"/>
        </w:rPr>
        <w:t>生成</w:t>
      </w:r>
      <w:r w:rsidRPr="009540AC">
        <w:rPr>
          <w:rFonts w:ascii="宋体" w:eastAsia="宋体" w:hAnsi="宋体" w:hint="eastAsia"/>
          <w:sz w:val="24"/>
          <w:szCs w:val="24"/>
        </w:rPr>
        <w:t>和广播：节点</w:t>
      </w:r>
      <w:r w:rsidR="00333B5A" w:rsidRPr="009540AC">
        <w:rPr>
          <w:rFonts w:ascii="宋体" w:eastAsia="宋体" w:hAnsi="宋体" w:hint="eastAsia"/>
          <w:sz w:val="24"/>
          <w:szCs w:val="24"/>
        </w:rPr>
        <w:t>生成</w:t>
      </w:r>
      <w:r w:rsidRPr="009540AC">
        <w:rPr>
          <w:rFonts w:ascii="宋体" w:eastAsia="宋体" w:hAnsi="宋体" w:hint="eastAsia"/>
          <w:sz w:val="24"/>
          <w:szCs w:val="24"/>
        </w:rPr>
        <w:t>新交易之后，</w:t>
      </w:r>
      <w:r w:rsidR="00333B5A" w:rsidRPr="009540AC">
        <w:rPr>
          <w:rFonts w:ascii="宋体" w:eastAsia="宋体" w:hAnsi="宋体" w:hint="eastAsia"/>
          <w:sz w:val="24"/>
          <w:szCs w:val="24"/>
        </w:rPr>
        <w:t>会根据主链相关性选择多个最优父单元</w:t>
      </w:r>
      <w:r w:rsidR="00165AA8" w:rsidRPr="009540AC">
        <w:rPr>
          <w:rFonts w:ascii="宋体" w:eastAsia="宋体" w:hAnsi="宋体" w:hint="eastAsia"/>
          <w:sz w:val="24"/>
          <w:szCs w:val="24"/>
        </w:rPr>
        <w:t>，并</w:t>
      </w:r>
      <w:r w:rsidRPr="009540AC">
        <w:rPr>
          <w:rFonts w:ascii="宋体" w:eastAsia="宋体" w:hAnsi="宋体" w:hint="eastAsia"/>
          <w:sz w:val="24"/>
          <w:szCs w:val="24"/>
        </w:rPr>
        <w:t>采用广播的形式发送给其他节点。节点接收到新的交易之后，需要验证交易的合法性，验证成功后放入在本地交易未处理交易池中。</w:t>
      </w:r>
    </w:p>
    <w:p w14:paraId="393F139F" w14:textId="77777777" w:rsidR="007E71C4" w:rsidRPr="009540AC" w:rsidRDefault="00165AA8" w:rsidP="00E84949">
      <w:pPr>
        <w:pStyle w:val="a7"/>
        <w:numPr>
          <w:ilvl w:val="0"/>
          <w:numId w:val="33"/>
        </w:numPr>
        <w:spacing w:afterLines="50" w:after="156"/>
        <w:ind w:firstLineChars="0"/>
        <w:rPr>
          <w:rFonts w:ascii="宋体" w:eastAsia="宋体" w:hAnsi="宋体"/>
          <w:sz w:val="24"/>
          <w:szCs w:val="24"/>
        </w:rPr>
      </w:pPr>
      <w:r w:rsidRPr="009540AC">
        <w:rPr>
          <w:rFonts w:ascii="宋体" w:eastAsia="宋体" w:hAnsi="宋体" w:hint="eastAsia"/>
          <w:sz w:val="24"/>
          <w:szCs w:val="24"/>
        </w:rPr>
        <w:t>见证交易的生成和广播</w:t>
      </w:r>
      <w:r w:rsidR="00CE0DFE" w:rsidRPr="009540AC">
        <w:rPr>
          <w:rFonts w:ascii="宋体" w:eastAsia="宋体" w:hAnsi="宋体" w:hint="eastAsia"/>
          <w:sz w:val="24"/>
          <w:szCs w:val="24"/>
        </w:rPr>
        <w:t>：根据节点的稳定度</w:t>
      </w:r>
      <w:r w:rsidRPr="009540AC">
        <w:rPr>
          <w:rFonts w:ascii="宋体" w:eastAsia="宋体" w:hAnsi="宋体" w:hint="eastAsia"/>
          <w:sz w:val="24"/>
          <w:szCs w:val="24"/>
        </w:rPr>
        <w:t>采用随机抽签的方式选举见证委员会成员和首领</w:t>
      </w:r>
      <w:r w:rsidR="00CE0DFE" w:rsidRPr="009540AC">
        <w:rPr>
          <w:rFonts w:ascii="宋体" w:eastAsia="宋体" w:hAnsi="宋体" w:hint="eastAsia"/>
          <w:sz w:val="24"/>
          <w:szCs w:val="24"/>
        </w:rPr>
        <w:t>。当节点发现自己</w:t>
      </w:r>
      <w:r w:rsidRPr="009540AC">
        <w:rPr>
          <w:rFonts w:ascii="宋体" w:eastAsia="宋体" w:hAnsi="宋体" w:hint="eastAsia"/>
          <w:sz w:val="24"/>
          <w:szCs w:val="24"/>
        </w:rPr>
        <w:t>成为首领</w:t>
      </w:r>
      <w:r w:rsidR="00CE0DFE" w:rsidRPr="009540AC">
        <w:rPr>
          <w:rFonts w:ascii="宋体" w:eastAsia="宋体" w:hAnsi="宋体" w:hint="eastAsia"/>
          <w:sz w:val="24"/>
          <w:szCs w:val="24"/>
        </w:rPr>
        <w:t>之后，</w:t>
      </w:r>
      <w:r w:rsidRPr="009540AC">
        <w:rPr>
          <w:rFonts w:ascii="宋体" w:eastAsia="宋体" w:hAnsi="宋体" w:hint="eastAsia"/>
          <w:sz w:val="24"/>
          <w:szCs w:val="24"/>
        </w:rPr>
        <w:t>生成交易单元选中其父单元，将这些信息作为提案发送到见证委员会，见证委员会采用基于门限签名的一致性协议达成共识，将交易单元广播到网络并添加到本地链上</w:t>
      </w:r>
      <w:r w:rsidR="00CE0DFE" w:rsidRPr="009540AC">
        <w:rPr>
          <w:rFonts w:ascii="宋体" w:eastAsia="宋体" w:hAnsi="宋体" w:hint="eastAsia"/>
          <w:sz w:val="24"/>
          <w:szCs w:val="24"/>
        </w:rPr>
        <w:t>。</w:t>
      </w:r>
    </w:p>
    <w:p w14:paraId="0AEC6445" w14:textId="428D13D8" w:rsidR="007E71C4" w:rsidRPr="009540AC" w:rsidRDefault="00165AA8" w:rsidP="00E84949">
      <w:pPr>
        <w:pStyle w:val="a7"/>
        <w:numPr>
          <w:ilvl w:val="0"/>
          <w:numId w:val="33"/>
        </w:numPr>
        <w:spacing w:afterLines="50" w:after="156"/>
        <w:ind w:firstLineChars="0"/>
        <w:rPr>
          <w:rFonts w:ascii="宋体" w:eastAsia="宋体" w:hAnsi="宋体"/>
          <w:sz w:val="24"/>
          <w:szCs w:val="24"/>
        </w:rPr>
      </w:pPr>
      <w:r w:rsidRPr="009540AC">
        <w:rPr>
          <w:rFonts w:ascii="宋体" w:eastAsia="宋体" w:hAnsi="宋体" w:hint="eastAsia"/>
          <w:sz w:val="24"/>
          <w:szCs w:val="24"/>
        </w:rPr>
        <w:t>交易</w:t>
      </w:r>
      <w:r w:rsidR="00CE0DFE" w:rsidRPr="009540AC">
        <w:rPr>
          <w:rFonts w:ascii="宋体" w:eastAsia="宋体" w:hAnsi="宋体" w:hint="eastAsia"/>
          <w:sz w:val="24"/>
          <w:szCs w:val="24"/>
        </w:rPr>
        <w:t>确认：</w:t>
      </w:r>
      <w:r w:rsidRPr="009540AC">
        <w:rPr>
          <w:rFonts w:ascii="宋体" w:eastAsia="宋体" w:hAnsi="宋体" w:hint="eastAsia"/>
          <w:sz w:val="24"/>
          <w:szCs w:val="24"/>
        </w:rPr>
        <w:t>根据见证交易单元</w:t>
      </w:r>
      <w:r w:rsidR="007E71C4" w:rsidRPr="009540AC">
        <w:rPr>
          <w:rFonts w:ascii="宋体" w:eastAsia="宋体" w:hAnsi="宋体" w:hint="eastAsia"/>
          <w:sz w:val="24"/>
          <w:szCs w:val="24"/>
        </w:rPr>
        <w:t>确定主链，为每一个交易单元分配主链号，主链上最近成为稳定单元的见证交易单元成为一个类似于检查点的稳定点。在这个见证单元之前的交易都会被确认，他们的交易费用将会被分发给</w:t>
      </w:r>
      <w:proofErr w:type="gramStart"/>
      <w:r w:rsidR="007E71C4" w:rsidRPr="009540AC">
        <w:rPr>
          <w:rFonts w:ascii="宋体" w:eastAsia="宋体" w:hAnsi="宋体" w:hint="eastAsia"/>
          <w:sz w:val="24"/>
          <w:szCs w:val="24"/>
        </w:rPr>
        <w:t>最</w:t>
      </w:r>
      <w:proofErr w:type="gramEnd"/>
      <w:r w:rsidR="007E71C4" w:rsidRPr="009540AC">
        <w:rPr>
          <w:rFonts w:ascii="宋体" w:eastAsia="宋体" w:hAnsi="宋体" w:hint="eastAsia"/>
          <w:sz w:val="24"/>
          <w:szCs w:val="24"/>
        </w:rPr>
        <w:t>小子交易单元和最近子见证单元。</w:t>
      </w:r>
    </w:p>
    <w:p w14:paraId="387B5789" w14:textId="52FEE100" w:rsidR="003D3152" w:rsidRPr="00B7655A" w:rsidRDefault="003D3152" w:rsidP="00B7655A">
      <w:pPr>
        <w:pStyle w:val="3"/>
        <w:rPr>
          <w:rFonts w:ascii="黑体" w:eastAsia="黑体" w:hAnsi="黑体"/>
          <w:sz w:val="28"/>
          <w:szCs w:val="28"/>
        </w:rPr>
      </w:pPr>
      <w:bookmarkStart w:id="108" w:name="_Toc94478669"/>
      <w:r w:rsidRPr="00B7655A">
        <w:rPr>
          <w:rFonts w:ascii="黑体" w:eastAsia="黑体" w:hAnsi="黑体" w:hint="eastAsia"/>
          <w:sz w:val="28"/>
          <w:szCs w:val="28"/>
        </w:rPr>
        <w:t>（三）其它</w:t>
      </w:r>
      <w:bookmarkEnd w:id="108"/>
    </w:p>
    <w:p w14:paraId="170AAB72" w14:textId="77777777" w:rsidR="00B7655A" w:rsidRPr="00B7655A" w:rsidRDefault="00B7655A" w:rsidP="00B7655A">
      <w:pPr>
        <w:spacing w:afterLines="50" w:after="156"/>
        <w:ind w:firstLineChars="200" w:firstLine="480"/>
        <w:rPr>
          <w:rFonts w:ascii="宋体" w:eastAsia="宋体" w:hAnsi="宋体" w:hint="eastAsia"/>
          <w:sz w:val="24"/>
          <w:szCs w:val="24"/>
        </w:rPr>
      </w:pPr>
    </w:p>
    <w:p w14:paraId="178BAD0A" w14:textId="5C646D32" w:rsidR="00CA1F75" w:rsidRPr="003B4152" w:rsidRDefault="00E14C9E" w:rsidP="003B4152">
      <w:pPr>
        <w:pStyle w:val="2"/>
        <w:rPr>
          <w:rFonts w:ascii="黑体" w:eastAsia="黑体" w:hAnsi="黑体"/>
          <w:sz w:val="28"/>
          <w:szCs w:val="28"/>
        </w:rPr>
      </w:pPr>
      <w:bookmarkStart w:id="109" w:name="_Toc94478670"/>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109"/>
    </w:p>
    <w:p w14:paraId="23302154" w14:textId="3717937C" w:rsidR="007D086A" w:rsidRDefault="007D086A" w:rsidP="007D086A">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E833AF">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1667552C" w14:textId="24607333"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w:t>
      </w:r>
      <w:proofErr w:type="gramStart"/>
      <w:r>
        <w:rPr>
          <w:rFonts w:ascii="宋体" w:eastAsia="宋体" w:hAnsi="宋体" w:hint="eastAsia"/>
          <w:sz w:val="24"/>
          <w:szCs w:val="24"/>
        </w:rPr>
        <w:t>跳网络</w:t>
      </w:r>
      <w:proofErr w:type="gramEnd"/>
      <w:r>
        <w:rPr>
          <w:rFonts w:ascii="宋体" w:eastAsia="宋体" w:hAnsi="宋体" w:hint="eastAsia"/>
          <w:sz w:val="24"/>
          <w:szCs w:val="24"/>
        </w:rPr>
        <w:t>环境下的区块链，通常会随着节点数量的增加</w:t>
      </w:r>
      <w:r w:rsidR="0084553C">
        <w:rPr>
          <w:rFonts w:ascii="宋体" w:eastAsia="宋体" w:hAnsi="宋体" w:hint="eastAsia"/>
          <w:sz w:val="24"/>
          <w:szCs w:val="24"/>
        </w:rPr>
        <w:t>共识节点之间的网络通信会增加</w:t>
      </w:r>
      <w:r w:rsidR="009A384C">
        <w:rPr>
          <w:rFonts w:ascii="宋体" w:eastAsia="宋体" w:hAnsi="宋体" w:hint="eastAsia"/>
          <w:sz w:val="24"/>
          <w:szCs w:val="24"/>
        </w:rPr>
        <w:t>，节点带宽受限的情况下会导致系统的性能下降</w:t>
      </w:r>
      <w:r>
        <w:rPr>
          <w:rFonts w:ascii="宋体" w:eastAsia="宋体" w:hAnsi="宋体" w:hint="eastAsia"/>
          <w:sz w:val="24"/>
          <w:szCs w:val="24"/>
        </w:rPr>
        <w:t>。</w:t>
      </w:r>
      <w:r w:rsidR="00165A9B">
        <w:rPr>
          <w:rFonts w:ascii="宋体" w:eastAsia="宋体" w:hAnsi="宋体" w:hint="eastAsia"/>
          <w:sz w:val="24"/>
          <w:szCs w:val="24"/>
        </w:rPr>
        <w:t>为了</w:t>
      </w:r>
      <w:proofErr w:type="gramStart"/>
      <w:r w:rsidR="00165A9B">
        <w:rPr>
          <w:rFonts w:ascii="宋体" w:eastAsia="宋体" w:hAnsi="宋体" w:hint="eastAsia"/>
          <w:sz w:val="24"/>
          <w:szCs w:val="24"/>
        </w:rPr>
        <w:t>提高区</w:t>
      </w:r>
      <w:proofErr w:type="gramEnd"/>
      <w:r w:rsidR="00165A9B">
        <w:rPr>
          <w:rFonts w:ascii="宋体" w:eastAsia="宋体" w:hAnsi="宋体" w:hint="eastAsia"/>
          <w:sz w:val="24"/>
          <w:szCs w:val="24"/>
        </w:rPr>
        <w:t>块链的扩展性加快交易处理效率</w:t>
      </w:r>
      <w:r>
        <w:rPr>
          <w:rFonts w:ascii="宋体" w:eastAsia="宋体" w:hAnsi="宋体" w:hint="eastAsia"/>
          <w:sz w:val="24"/>
          <w:szCs w:val="24"/>
        </w:rPr>
        <w:t>，采用D</w:t>
      </w:r>
      <w:r>
        <w:rPr>
          <w:rFonts w:ascii="宋体" w:eastAsia="宋体" w:hAnsi="宋体"/>
          <w:sz w:val="24"/>
          <w:szCs w:val="24"/>
        </w:rPr>
        <w:t>AG</w:t>
      </w:r>
      <w:r w:rsidR="009A384C">
        <w:rPr>
          <w:rFonts w:ascii="宋体" w:eastAsia="宋体" w:hAnsi="宋体" w:hint="eastAsia"/>
          <w:sz w:val="24"/>
          <w:szCs w:val="24"/>
        </w:rPr>
        <w:t>作为存储结构的</w:t>
      </w:r>
      <w:r>
        <w:rPr>
          <w:rFonts w:ascii="宋体" w:eastAsia="宋体" w:hAnsi="宋体" w:hint="eastAsia"/>
          <w:sz w:val="24"/>
          <w:szCs w:val="24"/>
        </w:rPr>
        <w:t>区块链</w:t>
      </w:r>
      <w:r w:rsidR="009A384C">
        <w:rPr>
          <w:rFonts w:ascii="宋体" w:eastAsia="宋体" w:hAnsi="宋体" w:hint="eastAsia"/>
          <w:sz w:val="24"/>
          <w:szCs w:val="24"/>
        </w:rPr>
        <w:t>系统的扩展性会随着</w:t>
      </w:r>
      <w:r>
        <w:rPr>
          <w:rFonts w:ascii="宋体" w:eastAsia="宋体" w:hAnsi="宋体" w:hint="eastAsia"/>
          <w:sz w:val="24"/>
          <w:szCs w:val="24"/>
        </w:rPr>
        <w:t>节点数量的增加</w:t>
      </w:r>
      <w:r w:rsidR="009A384C">
        <w:rPr>
          <w:rFonts w:ascii="宋体" w:eastAsia="宋体" w:hAnsi="宋体" w:hint="eastAsia"/>
          <w:sz w:val="24"/>
          <w:szCs w:val="24"/>
        </w:rPr>
        <w:t>而增加，并且</w:t>
      </w:r>
      <w:r>
        <w:rPr>
          <w:rFonts w:ascii="宋体" w:eastAsia="宋体" w:hAnsi="宋体" w:hint="eastAsia"/>
          <w:sz w:val="24"/>
          <w:szCs w:val="24"/>
        </w:rPr>
        <w:t>还能</w:t>
      </w:r>
      <w:r w:rsidR="0023714D">
        <w:rPr>
          <w:rFonts w:ascii="宋体" w:eastAsia="宋体" w:hAnsi="宋体" w:hint="eastAsia"/>
          <w:sz w:val="24"/>
          <w:szCs w:val="24"/>
        </w:rPr>
        <w:t>降低交易的确认时延</w:t>
      </w:r>
      <w:r w:rsidR="009A384C">
        <w:rPr>
          <w:rFonts w:ascii="宋体" w:eastAsia="宋体" w:hAnsi="宋体" w:hint="eastAsia"/>
          <w:sz w:val="24"/>
          <w:szCs w:val="24"/>
        </w:rPr>
        <w:t>，提高交易的处理效率</w:t>
      </w:r>
      <w:r w:rsidR="0023714D">
        <w:rPr>
          <w:rFonts w:ascii="宋体" w:eastAsia="宋体" w:hAnsi="宋体" w:hint="eastAsia"/>
          <w:sz w:val="24"/>
          <w:szCs w:val="24"/>
        </w:rPr>
        <w:t>。</w:t>
      </w:r>
      <w:r w:rsidR="00917241">
        <w:rPr>
          <w:rFonts w:ascii="宋体" w:eastAsia="宋体" w:hAnsi="宋体" w:hint="eastAsia"/>
          <w:sz w:val="24"/>
          <w:szCs w:val="24"/>
        </w:rPr>
        <w:t>但是，当节点数量</w:t>
      </w:r>
      <w:proofErr w:type="gramStart"/>
      <w:r w:rsidR="00917241">
        <w:rPr>
          <w:rFonts w:ascii="宋体" w:eastAsia="宋体" w:hAnsi="宋体" w:hint="eastAsia"/>
          <w:sz w:val="24"/>
          <w:szCs w:val="24"/>
        </w:rPr>
        <w:t>少或者</w:t>
      </w:r>
      <w:proofErr w:type="gramEnd"/>
      <w:r w:rsidR="00917241">
        <w:rPr>
          <w:rFonts w:ascii="宋体" w:eastAsia="宋体" w:hAnsi="宋体" w:hint="eastAsia"/>
          <w:sz w:val="24"/>
          <w:szCs w:val="24"/>
        </w:rPr>
        <w:t>交易流较低时，旧的交易会出现确认时延长甚至无法达成共识的问题。因此，需要设计适用于无线多</w:t>
      </w:r>
      <w:proofErr w:type="gramStart"/>
      <w:r w:rsidR="00917241">
        <w:rPr>
          <w:rFonts w:ascii="宋体" w:eastAsia="宋体" w:hAnsi="宋体" w:hint="eastAsia"/>
          <w:sz w:val="24"/>
          <w:szCs w:val="24"/>
        </w:rPr>
        <w:t>跳网络</w:t>
      </w:r>
      <w:proofErr w:type="gramEnd"/>
      <w:r w:rsidR="00917241">
        <w:rPr>
          <w:rFonts w:ascii="宋体" w:eastAsia="宋体" w:hAnsi="宋体" w:hint="eastAsia"/>
          <w:sz w:val="24"/>
          <w:szCs w:val="24"/>
        </w:rPr>
        <w:t>的D</w:t>
      </w:r>
      <w:r w:rsidR="00917241">
        <w:rPr>
          <w:rFonts w:ascii="宋体" w:eastAsia="宋体" w:hAnsi="宋体"/>
          <w:sz w:val="24"/>
          <w:szCs w:val="24"/>
        </w:rPr>
        <w:t>AG</w:t>
      </w:r>
      <w:r w:rsidR="00917241">
        <w:rPr>
          <w:rFonts w:ascii="宋体" w:eastAsia="宋体" w:hAnsi="宋体" w:hint="eastAsia"/>
          <w:sz w:val="24"/>
          <w:szCs w:val="24"/>
        </w:rPr>
        <w:t>区块链共识</w:t>
      </w:r>
      <w:r w:rsidR="00917241">
        <w:rPr>
          <w:rFonts w:ascii="宋体" w:eastAsia="宋体" w:hAnsi="宋体" w:hint="eastAsia"/>
          <w:sz w:val="24"/>
          <w:szCs w:val="24"/>
        </w:rPr>
        <w:lastRenderedPageBreak/>
        <w:t>算法。</w:t>
      </w:r>
    </w:p>
    <w:p w14:paraId="006116C7" w14:textId="77777777" w:rsidR="009A384C" w:rsidRPr="009540AC" w:rsidRDefault="00C72125" w:rsidP="00E84949">
      <w:pPr>
        <w:pStyle w:val="a7"/>
        <w:numPr>
          <w:ilvl w:val="0"/>
          <w:numId w:val="34"/>
        </w:numPr>
        <w:spacing w:afterLines="50" w:after="156"/>
        <w:ind w:firstLineChars="0"/>
        <w:rPr>
          <w:rFonts w:ascii="宋体" w:eastAsia="宋体" w:hAnsi="宋体"/>
          <w:sz w:val="24"/>
          <w:szCs w:val="24"/>
        </w:rPr>
      </w:pPr>
      <w:r w:rsidRPr="009540AC">
        <w:rPr>
          <w:rFonts w:ascii="宋体" w:eastAsia="宋体" w:hAnsi="宋体" w:hint="eastAsia"/>
          <w:sz w:val="24"/>
          <w:szCs w:val="24"/>
        </w:rPr>
        <w:t>带宽：原因？【由于无线通信协议MAC（例如CSMA</w:t>
      </w:r>
      <w:r w:rsidRPr="009540AC">
        <w:rPr>
          <w:rFonts w:ascii="宋体" w:eastAsia="宋体" w:hAnsi="宋体"/>
          <w:sz w:val="24"/>
          <w:szCs w:val="24"/>
        </w:rPr>
        <w:t>/</w:t>
      </w:r>
      <w:r w:rsidRPr="009540AC">
        <w:rPr>
          <w:rFonts w:ascii="宋体" w:eastAsia="宋体" w:hAnsi="宋体" w:hint="eastAsia"/>
          <w:sz w:val="24"/>
          <w:szCs w:val="24"/>
        </w:rPr>
        <w:t>CA）的限制，导致区块传输受限，影响最终一致性的达成】方案？【保持无线通讯协议，使用类</w:t>
      </w:r>
      <w:proofErr w:type="spellStart"/>
      <w:r w:rsidRPr="009540AC">
        <w:rPr>
          <w:rFonts w:ascii="宋体" w:eastAsia="宋体" w:hAnsi="宋体" w:hint="eastAsia"/>
          <w:sz w:val="24"/>
          <w:szCs w:val="24"/>
        </w:rPr>
        <w:t>PoS</w:t>
      </w:r>
      <w:proofErr w:type="spellEnd"/>
      <w:r w:rsidRPr="009540AC">
        <w:rPr>
          <w:rFonts w:ascii="宋体" w:eastAsia="宋体" w:hAnsi="宋体" w:hint="eastAsia"/>
          <w:sz w:val="24"/>
          <w:szCs w:val="24"/>
        </w:rPr>
        <w:t>的共识算法（打包区块不消耗算力），通过减少区块的大小，提到区块传输的成功率；】</w:t>
      </w:r>
    </w:p>
    <w:p w14:paraId="15DC6110" w14:textId="30C3FB25" w:rsidR="00C72125" w:rsidRPr="009540AC" w:rsidRDefault="0084553C" w:rsidP="00E84949">
      <w:pPr>
        <w:pStyle w:val="a7"/>
        <w:numPr>
          <w:ilvl w:val="0"/>
          <w:numId w:val="34"/>
        </w:numPr>
        <w:spacing w:afterLines="50" w:after="156"/>
        <w:ind w:firstLineChars="0"/>
        <w:rPr>
          <w:rFonts w:ascii="宋体" w:eastAsia="宋体" w:hAnsi="宋体"/>
          <w:sz w:val="24"/>
          <w:szCs w:val="24"/>
        </w:rPr>
      </w:pPr>
      <w:r w:rsidRPr="009540AC">
        <w:rPr>
          <w:rFonts w:ascii="宋体" w:eastAsia="宋体" w:hAnsi="宋体" w:hint="eastAsia"/>
          <w:sz w:val="24"/>
          <w:szCs w:val="24"/>
        </w:rPr>
        <w:t>节点动态性：原因？【节点可移动，随时出入区块链系统，</w:t>
      </w:r>
      <w:r w:rsidR="00917241" w:rsidRPr="009540AC">
        <w:rPr>
          <w:rFonts w:ascii="宋体" w:eastAsia="宋体" w:hAnsi="宋体" w:hint="eastAsia"/>
          <w:sz w:val="24"/>
          <w:szCs w:val="24"/>
        </w:rPr>
        <w:t>见证委员会成员</w:t>
      </w:r>
      <w:r w:rsidRPr="009540AC">
        <w:rPr>
          <w:rFonts w:ascii="宋体" w:eastAsia="宋体" w:hAnsi="宋体" w:hint="eastAsia"/>
          <w:sz w:val="24"/>
          <w:szCs w:val="24"/>
        </w:rPr>
        <w:t>突然消失</w:t>
      </w:r>
      <w:r w:rsidR="00917241" w:rsidRPr="009540AC">
        <w:rPr>
          <w:rFonts w:ascii="宋体" w:eastAsia="宋体" w:hAnsi="宋体" w:hint="eastAsia"/>
          <w:sz w:val="24"/>
          <w:szCs w:val="24"/>
        </w:rPr>
        <w:t>离开系统</w:t>
      </w:r>
      <w:r w:rsidRPr="009540AC">
        <w:rPr>
          <w:rFonts w:ascii="宋体" w:eastAsia="宋体" w:hAnsi="宋体" w:hint="eastAsia"/>
          <w:sz w:val="24"/>
          <w:szCs w:val="24"/>
        </w:rPr>
        <w:t>，最终无法达成共识】方案？【将节点的稳定度作为</w:t>
      </w:r>
      <w:r w:rsidR="00917241" w:rsidRPr="009540AC">
        <w:rPr>
          <w:rFonts w:ascii="宋体" w:eastAsia="宋体" w:hAnsi="宋体" w:hint="eastAsia"/>
          <w:sz w:val="24"/>
          <w:szCs w:val="24"/>
        </w:rPr>
        <w:t>委员会</w:t>
      </w:r>
      <w:r w:rsidRPr="009540AC">
        <w:rPr>
          <w:rFonts w:ascii="宋体" w:eastAsia="宋体" w:hAnsi="宋体" w:hint="eastAsia"/>
          <w:sz w:val="24"/>
          <w:szCs w:val="24"/>
        </w:rPr>
        <w:t>选举的依据，最终选定的</w:t>
      </w:r>
      <w:r w:rsidR="00917241" w:rsidRPr="009540AC">
        <w:rPr>
          <w:rFonts w:ascii="宋体" w:eastAsia="宋体" w:hAnsi="宋体" w:hint="eastAsia"/>
          <w:sz w:val="24"/>
          <w:szCs w:val="24"/>
        </w:rPr>
        <w:t>委员会成员</w:t>
      </w:r>
      <w:r w:rsidRPr="009540AC">
        <w:rPr>
          <w:rFonts w:ascii="宋体" w:eastAsia="宋体" w:hAnsi="宋体" w:hint="eastAsia"/>
          <w:sz w:val="24"/>
          <w:szCs w:val="24"/>
        </w:rPr>
        <w:t>不会出现</w:t>
      </w:r>
      <w:r w:rsidR="00917241" w:rsidRPr="009540AC">
        <w:rPr>
          <w:rFonts w:ascii="宋体" w:eastAsia="宋体" w:hAnsi="宋体" w:hint="eastAsia"/>
          <w:sz w:val="24"/>
          <w:szCs w:val="24"/>
        </w:rPr>
        <w:t>大批量</w:t>
      </w:r>
      <w:r w:rsidRPr="009540AC">
        <w:rPr>
          <w:rFonts w:ascii="宋体" w:eastAsia="宋体" w:hAnsi="宋体" w:hint="eastAsia"/>
          <w:sz w:val="24"/>
          <w:szCs w:val="24"/>
        </w:rPr>
        <w:t>突然离线的情况；】</w:t>
      </w:r>
    </w:p>
    <w:p w14:paraId="7AD8F9A5" w14:textId="7B576810" w:rsidR="00CA1F75" w:rsidRPr="003B4152" w:rsidRDefault="002C3B11" w:rsidP="003B4152">
      <w:pPr>
        <w:pStyle w:val="2"/>
        <w:rPr>
          <w:rFonts w:ascii="黑体" w:eastAsia="黑体" w:hAnsi="黑体"/>
          <w:sz w:val="28"/>
          <w:szCs w:val="28"/>
        </w:rPr>
      </w:pPr>
      <w:bookmarkStart w:id="110" w:name="_Toc94478671"/>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110"/>
    </w:p>
    <w:p w14:paraId="19AAE74C" w14:textId="4C781617" w:rsidR="00EA3223" w:rsidRDefault="00EA3223" w:rsidP="00B64B11">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C3BD8A7" w14:textId="336DE304"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w:t>
      </w:r>
      <w:r w:rsidR="00E92FA8" w:rsidRPr="00CA1F75">
        <w:rPr>
          <w:rFonts w:ascii="宋体" w:eastAsia="宋体" w:hAnsi="宋体" w:hint="eastAsia"/>
          <w:sz w:val="24"/>
          <w:szCs w:val="24"/>
        </w:rPr>
        <w:t>需要主链机制来为交易分配一个主链序，从而</w:t>
      </w:r>
      <w:r w:rsidR="006F501B" w:rsidRPr="00CA1F75">
        <w:rPr>
          <w:rFonts w:ascii="宋体" w:eastAsia="宋体" w:hAnsi="宋体" w:hint="eastAsia"/>
          <w:sz w:val="24"/>
          <w:szCs w:val="24"/>
        </w:rPr>
        <w:t>防止交易双花。此外还需要一个交易确认机制使得交易能够在交易流小的情况下也能够最终被确认。</w:t>
      </w:r>
    </w:p>
    <w:p w14:paraId="575178EA" w14:textId="5172A3C9" w:rsidR="002C3B11" w:rsidRPr="00FD52A5" w:rsidRDefault="00FD52A5" w:rsidP="002C3B11">
      <w:pPr>
        <w:pStyle w:val="3"/>
        <w:rPr>
          <w:rFonts w:ascii="黑体" w:eastAsia="黑体" w:hAnsi="黑体"/>
          <w:sz w:val="28"/>
          <w:szCs w:val="28"/>
        </w:rPr>
      </w:pPr>
      <w:bookmarkStart w:id="111" w:name="_Toc94478672"/>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11"/>
    </w:p>
    <w:p w14:paraId="5B696CA7" w14:textId="77777777" w:rsidR="00256B46" w:rsidRDefault="00256B46" w:rsidP="00256B46">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767A27BE" w14:textId="77777777" w:rsidR="00256B46" w:rsidRPr="00C315FB" w:rsidRDefault="00256B46" w:rsidP="00256B46">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sidRPr="00C315FB">
        <w:rPr>
          <w:rFonts w:ascii="宋体" w:eastAsia="宋体" w:hAnsi="宋体" w:hint="eastAsia"/>
          <w:sz w:val="24"/>
          <w:szCs w:val="24"/>
        </w:rPr>
        <w:t>确认区块中</w:t>
      </w:r>
      <w:proofErr w:type="gramStart"/>
      <w:r w:rsidRPr="00C315FB">
        <w:rPr>
          <w:rFonts w:ascii="宋体" w:eastAsia="宋体" w:hAnsi="宋体"/>
          <w:sz w:val="24"/>
          <w:szCs w:val="24"/>
        </w:rPr>
        <w:t>参与共识</w:t>
      </w:r>
      <w:proofErr w:type="gramEnd"/>
      <w:r w:rsidRPr="00C315FB">
        <w:rPr>
          <w:rFonts w:ascii="宋体" w:eastAsia="宋体" w:hAnsi="宋体"/>
          <w:sz w:val="24"/>
          <w:szCs w:val="24"/>
        </w:rPr>
        <w:t>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4753A580" w14:textId="77777777" w:rsidR="00256B46" w:rsidRPr="00C315FB" w:rsidRDefault="00E84949" w:rsidP="00256B46">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37C40373" w14:textId="12B2588F" w:rsidR="00D147C5" w:rsidRPr="00256B46" w:rsidRDefault="00256B46" w:rsidP="002C3B11">
      <w:pPr>
        <w:spacing w:afterLines="50" w:after="156"/>
        <w:ind w:firstLineChars="200" w:firstLine="480"/>
        <w:rPr>
          <w:rFonts w:ascii="宋体" w:eastAsia="宋体" w:hAnsi="宋体"/>
          <w:sz w:val="24"/>
          <w:szCs w:val="24"/>
        </w:rPr>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sidRPr="00C315FB">
        <w:rPr>
          <w:rFonts w:ascii="宋体" w:eastAsia="宋体" w:hAnsi="宋体" w:hint="eastAsia"/>
          <w:sz w:val="24"/>
          <w:szCs w:val="24"/>
        </w:rPr>
        <w:t>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5FA7DEE8" w14:textId="0E03F050" w:rsidR="002C3B11" w:rsidRPr="002C3B11" w:rsidRDefault="002C3B11" w:rsidP="002C3B11">
      <w:pPr>
        <w:pStyle w:val="3"/>
        <w:rPr>
          <w:rFonts w:ascii="黑体" w:eastAsia="黑体" w:hAnsi="黑体"/>
          <w:sz w:val="28"/>
          <w:szCs w:val="28"/>
        </w:rPr>
      </w:pPr>
      <w:bookmarkStart w:id="112" w:name="_Toc94478673"/>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112"/>
    </w:p>
    <w:p w14:paraId="336EEE3F" w14:textId="77777777" w:rsidR="00256B46" w:rsidRDefault="00256B46" w:rsidP="00256B46">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共识算法每个节点都拥有自己的稳定度，根据节点的稳定度随机选举委员会。</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Pr>
          <w:rFonts w:ascii="宋体" w:eastAsia="宋体" w:hAnsi="宋体" w:hint="eastAsia"/>
          <w:sz w:val="24"/>
          <w:szCs w:val="24"/>
        </w:rPr>
        <w:t>委员会成员和首领选举、委员会对新</w:t>
      </w:r>
      <w:r w:rsidRPr="00B64B11">
        <w:rPr>
          <w:rFonts w:ascii="宋体" w:eastAsia="宋体" w:hAnsi="宋体" w:hint="eastAsia"/>
          <w:sz w:val="24"/>
          <w:szCs w:val="24"/>
        </w:rPr>
        <w:t>区块</w:t>
      </w:r>
      <w:r>
        <w:rPr>
          <w:rFonts w:ascii="宋体" w:eastAsia="宋体" w:hAnsi="宋体" w:hint="eastAsia"/>
          <w:sz w:val="24"/>
          <w:szCs w:val="24"/>
        </w:rPr>
        <w:t>达成一致、区块上链、委员会重置</w:t>
      </w:r>
      <w:r w:rsidRPr="00B64B11">
        <w:rPr>
          <w:rFonts w:ascii="宋体" w:eastAsia="宋体" w:hAnsi="宋体" w:hint="eastAsia"/>
          <w:sz w:val="24"/>
          <w:szCs w:val="24"/>
        </w:rPr>
        <w:t>。</w:t>
      </w:r>
      <w:r w:rsidRPr="00AB43BD">
        <w:rPr>
          <w:rFonts w:ascii="宋体" w:eastAsia="宋体" w:hAnsi="宋体" w:hint="eastAsia"/>
          <w:sz w:val="24"/>
          <w:szCs w:val="24"/>
        </w:rPr>
        <w:t>委员会选举机制采用稳定度作为委员会成员的选举度量，</w:t>
      </w:r>
      <w:r>
        <w:rPr>
          <w:rFonts w:ascii="宋体" w:eastAsia="宋体" w:hAnsi="宋体" w:hint="eastAsia"/>
          <w:sz w:val="24"/>
          <w:szCs w:val="24"/>
        </w:rPr>
        <w:t>采用</w:t>
      </w:r>
      <w:r w:rsidRPr="00C43375">
        <w:rPr>
          <w:rFonts w:ascii="宋体" w:eastAsia="宋体" w:hAnsi="宋体" w:hint="eastAsia"/>
          <w:sz w:val="24"/>
          <w:szCs w:val="24"/>
        </w:rPr>
        <w:t>随机抽签中将上一个区块的高度和最终签名的哈希作为随机种子，采用可验</w:t>
      </w:r>
      <w:r w:rsidRPr="00C43375">
        <w:rPr>
          <w:rFonts w:ascii="宋体" w:eastAsia="宋体" w:hAnsi="宋体" w:hint="eastAsia"/>
          <w:sz w:val="24"/>
          <w:szCs w:val="24"/>
        </w:rPr>
        <w:lastRenderedPageBreak/>
        <w:t>证随机函数选出新</w:t>
      </w:r>
      <w:proofErr w:type="gramStart"/>
      <w:r w:rsidRPr="00C43375">
        <w:rPr>
          <w:rFonts w:ascii="宋体" w:eastAsia="宋体" w:hAnsi="宋体" w:hint="eastAsia"/>
          <w:sz w:val="24"/>
          <w:szCs w:val="24"/>
        </w:rPr>
        <w:t>的出块者</w:t>
      </w:r>
      <w:proofErr w:type="gramEnd"/>
      <w:r w:rsidRPr="00C43375">
        <w:rPr>
          <w:rFonts w:ascii="宋体" w:eastAsia="宋体" w:hAnsi="宋体" w:hint="eastAsia"/>
          <w:sz w:val="24"/>
          <w:szCs w:val="24"/>
        </w:rPr>
        <w:t>，其他节点可以验证该节点的合法性。</w:t>
      </w:r>
    </w:p>
    <w:p w14:paraId="41B6B4BD" w14:textId="1AF9490E" w:rsidR="00256B46" w:rsidRPr="009540AC" w:rsidRDefault="00256B46" w:rsidP="00E84949">
      <w:pPr>
        <w:pStyle w:val="a7"/>
        <w:numPr>
          <w:ilvl w:val="1"/>
          <w:numId w:val="35"/>
        </w:numPr>
        <w:spacing w:afterLines="50" w:after="156"/>
        <w:ind w:firstLineChars="0"/>
        <w:rPr>
          <w:rFonts w:ascii="宋体" w:eastAsia="宋体" w:hAnsi="宋体"/>
          <w:sz w:val="24"/>
          <w:szCs w:val="24"/>
        </w:rPr>
      </w:pPr>
      <w:r w:rsidRPr="009540AC">
        <w:rPr>
          <w:rFonts w:ascii="宋体" w:eastAsia="宋体" w:hAnsi="宋体" w:hint="eastAsia"/>
          <w:sz w:val="24"/>
          <w:szCs w:val="24"/>
        </w:rPr>
        <w:t>委员会的随机选举：采用随机抽签的方式选择委员会成员和首领。随机抽签中将上一个</w:t>
      </w:r>
      <w:r w:rsidR="002E6D95" w:rsidRPr="009540AC">
        <w:rPr>
          <w:rFonts w:ascii="宋体" w:eastAsia="宋体" w:hAnsi="宋体" w:hint="eastAsia"/>
          <w:sz w:val="24"/>
          <w:szCs w:val="24"/>
        </w:rPr>
        <w:t>见证单元的哈希</w:t>
      </w:r>
      <w:r w:rsidRPr="009540AC">
        <w:rPr>
          <w:rFonts w:ascii="宋体" w:eastAsia="宋体" w:hAnsi="宋体" w:hint="eastAsia"/>
          <w:sz w:val="24"/>
          <w:szCs w:val="24"/>
        </w:rPr>
        <w:t>和最终签名的哈希作为随机种子，采用可验证随机函数选出委员会成员，其他节点可以验证各个成员的合法性。</w:t>
      </w:r>
    </w:p>
    <w:p w14:paraId="194085F0" w14:textId="0B6739E3" w:rsidR="00256B46" w:rsidRDefault="00256B46" w:rsidP="00E84949">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5B5F0268" w14:textId="77777777" w:rsidR="00256B46" w:rsidRDefault="00256B46" w:rsidP="00256B46">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66EC2ECA" w14:textId="77777777" w:rsidR="00256B46" w:rsidRDefault="00256B46" w:rsidP="00256B46">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0DCBE183" w14:textId="77777777" w:rsidR="00256B46" w:rsidRDefault="00256B46" w:rsidP="00256B46">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6197282B" w14:textId="4CF3CAEC" w:rsidR="00256B46" w:rsidRPr="001E334F" w:rsidRDefault="00E84949" w:rsidP="00256B46">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m:t>
          </m:r>
          <m:r>
            <w:rPr>
              <w:rFonts w:ascii="Cambria Math" w:eastAsia="MS Gothic" w:hAnsi="Cambria Math" w:cs="MS Gothic"/>
              <w:szCs w:val="21"/>
            </w:rPr>
            <m:t>T</m:t>
          </m:r>
          <m:sSub>
            <m:sSubPr>
              <m:ctrlPr>
                <w:rPr>
                  <w:rFonts w:ascii="Cambria Math" w:eastAsia="MS Gothic" w:hAnsi="Cambria Math" w:cs="MS Gothic"/>
                  <w:i/>
                  <w:szCs w:val="21"/>
                </w:rPr>
              </m:ctrlPr>
            </m:sSubPr>
            <m:e>
              <m:r>
                <w:rPr>
                  <w:rFonts w:ascii="Cambria Math" w:eastAsia="MS Gothic" w:hAnsi="Cambria Math" w:cs="MS Gothic"/>
                  <w:szCs w:val="21"/>
                </w:rPr>
                <m:t>X</m:t>
              </m:r>
            </m:e>
            <m:sub>
              <m:r>
                <w:rPr>
                  <w:rFonts w:ascii="Cambria Math" w:eastAsia="MS Gothic" w:hAnsi="Cambria Math" w:cs="MS Gothic"/>
                  <w:szCs w:val="21"/>
                </w:rPr>
                <m:t>hash</m:t>
              </m:r>
            </m:sub>
          </m:sSub>
          <m:r>
            <w:rPr>
              <w:rFonts w:ascii="Cambria Math" w:eastAsia="宋体" w:hAnsi="Cambria Math"/>
              <w:szCs w:val="21"/>
            </w:rPr>
            <m: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7EECE1B1" w14:textId="77777777" w:rsidR="00256B46" w:rsidRDefault="00256B46" w:rsidP="00256B46">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，选择前</w:t>
      </w:r>
      <m:oMath>
        <m:r>
          <w:rPr>
            <w:rFonts w:ascii="Cambria Math" w:eastAsia="宋体" w:hAnsi="Cambria Math"/>
            <w:sz w:val="24"/>
            <w:szCs w:val="24"/>
          </w:rPr>
          <m:t>C</m:t>
        </m:r>
      </m:oMath>
      <w:proofErr w:type="gramStart"/>
      <w:r>
        <w:rPr>
          <w:rFonts w:ascii="宋体" w:eastAsia="宋体" w:hAnsi="宋体" w:hint="eastAsia"/>
          <w:sz w:val="24"/>
          <w:szCs w:val="24"/>
        </w:rPr>
        <w:t>个</w:t>
      </w:r>
      <w:proofErr w:type="gramEnd"/>
      <w:r>
        <w:rPr>
          <w:rFonts w:ascii="宋体" w:eastAsia="宋体" w:hAnsi="宋体" w:hint="eastAsia"/>
          <w:sz w:val="24"/>
          <w:szCs w:val="24"/>
        </w:rPr>
        <w:t>节点成为委员会成员。</w:t>
      </w:r>
    </w:p>
    <w:p w14:paraId="609B4EF7" w14:textId="77777777" w:rsidR="00256B46" w:rsidRDefault="00256B46" w:rsidP="00E84949">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413149C0" w14:textId="24CBB1DE" w:rsidR="00256B46" w:rsidRPr="00036A6E" w:rsidRDefault="00256B46" w:rsidP="00256B46">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proofErr w:type="gramStart"/>
      <w:r w:rsidRPr="00516288">
        <w:rPr>
          <w:rFonts w:ascii="URWPalladioL-Roma" w:eastAsia="宋体" w:hAnsi="URWPalladioL-Roma" w:cs="宋体"/>
          <w:color w:val="000000"/>
          <w:kern w:val="0"/>
          <w:sz w:val="20"/>
          <w:szCs w:val="20"/>
        </w:rPr>
        <w:t>VerifyVRF(</w:t>
      </w:r>
      <w:proofErr w:type="gramEnd"/>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hash</m:t>
            </m:r>
          </m:sub>
        </m:sSub>
        <m:r>
          <w:rPr>
            <w:rFonts w:ascii="Cambria Math" w:eastAsia="宋体" w:hAnsi="Cambria Math"/>
            <w:szCs w:val="21"/>
          </w:rPr>
          <m:t xml:space="preserve">,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07A4C511" w14:textId="36ED954D" w:rsidR="00256B46" w:rsidRDefault="00256B46" w:rsidP="00256B46">
      <w:pPr>
        <w:spacing w:afterLines="50" w:after="156"/>
        <w:ind w:leftChars="500" w:left="1050"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则委员会成员权限的</w:t>
      </w:r>
      <w:r>
        <w:rPr>
          <w:rFonts w:ascii="宋体" w:eastAsia="宋体" w:hAnsi="宋体"/>
          <w:sz w:val="24"/>
          <w:szCs w:val="24"/>
        </w:rPr>
        <w:tab/>
      </w:r>
      <w:r>
        <w:rPr>
          <w:rFonts w:ascii="宋体" w:eastAsia="宋体" w:hAnsi="宋体" w:hint="eastAsia"/>
          <w:sz w:val="24"/>
          <w:szCs w:val="24"/>
        </w:rPr>
        <w:t>合法性将会受到质疑。</w:t>
      </w:r>
    </w:p>
    <w:p w14:paraId="1DDDCE95" w14:textId="7A742574" w:rsidR="00256B46" w:rsidRDefault="00256B46" w:rsidP="00E84949">
      <w:pPr>
        <w:pStyle w:val="a7"/>
        <w:numPr>
          <w:ilvl w:val="1"/>
          <w:numId w:val="35"/>
        </w:numPr>
        <w:spacing w:afterLines="50" w:after="156"/>
        <w:ind w:firstLineChars="0"/>
        <w:rPr>
          <w:rFonts w:ascii="宋体" w:eastAsia="宋体" w:hAnsi="宋体"/>
          <w:sz w:val="24"/>
          <w:szCs w:val="24"/>
        </w:rPr>
      </w:pPr>
      <w:r>
        <w:rPr>
          <w:rFonts w:ascii="宋体" w:eastAsia="宋体" w:hAnsi="宋体" w:hint="eastAsia"/>
          <w:sz w:val="24"/>
          <w:szCs w:val="24"/>
        </w:rPr>
        <w:t>首领节点的选举：每个委员会将</w:t>
      </w:r>
      <w:r w:rsidR="00E07F68">
        <w:rPr>
          <w:rFonts w:ascii="宋体" w:eastAsia="宋体" w:hAnsi="宋体" w:hint="eastAsia"/>
          <w:sz w:val="24"/>
          <w:szCs w:val="24"/>
        </w:rPr>
        <w:t>有</w:t>
      </w:r>
      <w:r>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一个任期，每个任期又分为多个轮。吗，每一轮都会执行一次一致性协议。每轮开始都需要选择一个首领生成区块，并作为提案让委员会内部达成一致。委员会中节点的数量相对较少，为了</w:t>
      </w:r>
      <w:proofErr w:type="gramStart"/>
      <w:r>
        <w:rPr>
          <w:rFonts w:ascii="宋体" w:eastAsia="宋体" w:hAnsi="宋体" w:hint="eastAsia"/>
          <w:sz w:val="24"/>
          <w:szCs w:val="24"/>
        </w:rPr>
        <w:t>降低共识</w:t>
      </w:r>
      <w:proofErr w:type="gramEnd"/>
      <w:r>
        <w:rPr>
          <w:rFonts w:ascii="宋体" w:eastAsia="宋体" w:hAnsi="宋体" w:hint="eastAsia"/>
          <w:sz w:val="24"/>
          <w:szCs w:val="24"/>
        </w:rPr>
        <w:t>时延，可以选择相互之间通信较少的节点作为首领，降低网络资源消耗的同时提高共识的效率。</w:t>
      </w:r>
    </w:p>
    <w:p w14:paraId="614AF1FC" w14:textId="77777777"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【方案一】通过路由算法我们可以获得委员会内成员到其他成员的跳数，最终选择</w:t>
      </w:r>
      <w:proofErr w:type="gramStart"/>
      <w:r>
        <w:rPr>
          <w:rFonts w:ascii="宋体" w:eastAsia="宋体" w:hAnsi="宋体" w:hint="eastAsia"/>
          <w:sz w:val="24"/>
          <w:szCs w:val="24"/>
        </w:rPr>
        <w:t>平均跳数最少</w:t>
      </w:r>
      <w:proofErr w:type="gramEnd"/>
      <w:r>
        <w:rPr>
          <w:rFonts w:ascii="宋体" w:eastAsia="宋体" w:hAnsi="宋体" w:hint="eastAsia"/>
          <w:sz w:val="24"/>
          <w:szCs w:val="24"/>
        </w:rPr>
        <w:t>，且稳定度最高的节点作为首领。记委员会成员数量为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，则委员会成员到其他</w:t>
      </w:r>
      <w:proofErr w:type="gramStart"/>
      <w:r>
        <w:rPr>
          <w:rFonts w:ascii="宋体" w:eastAsia="宋体" w:hAnsi="宋体" w:hint="eastAsia"/>
          <w:sz w:val="24"/>
          <w:szCs w:val="24"/>
        </w:rPr>
        <w:t>成员跳数的</w:t>
      </w:r>
      <w:proofErr w:type="gramEnd"/>
      <w:r>
        <w:rPr>
          <w:rFonts w:ascii="宋体" w:eastAsia="宋体" w:hAnsi="宋体" w:hint="eastAsia"/>
          <w:sz w:val="24"/>
          <w:szCs w:val="24"/>
        </w:rPr>
        <w:t>矩阵记为</w:t>
      </w:r>
    </w:p>
    <w:p w14:paraId="133231CF" w14:textId="77777777" w:rsidR="00256B46" w:rsidRDefault="00256B46" w:rsidP="00256B46">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7AD7CD6" w14:textId="77777777"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w:t>
      </w:r>
      <w:proofErr w:type="gramStart"/>
      <w:r>
        <w:rPr>
          <w:rFonts w:ascii="宋体" w:eastAsia="宋体" w:hAnsi="宋体" w:hint="eastAsia"/>
          <w:sz w:val="24"/>
          <w:szCs w:val="24"/>
        </w:rPr>
        <w:t>的跳数为</w:t>
      </w:r>
      <w:proofErr w:type="gramEnd"/>
      <w:r>
        <w:rPr>
          <w:rFonts w:ascii="宋体" w:eastAsia="宋体" w:hAnsi="宋体" w:hint="eastAsia"/>
          <w:sz w:val="24"/>
          <w:szCs w:val="24"/>
        </w:rPr>
        <w:t>零。</w:t>
      </w:r>
    </w:p>
    <w:p w14:paraId="259ADEC8" w14:textId="6168AE85"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【方案二】由于在无线网络通信中，节点的欧式距离会反映节点之间的</w:t>
      </w:r>
      <w:r>
        <w:rPr>
          <w:rFonts w:ascii="宋体" w:eastAsia="宋体" w:hAnsi="宋体" w:hint="eastAsia"/>
          <w:sz w:val="24"/>
          <w:szCs w:val="24"/>
        </w:rPr>
        <w:lastRenderedPageBreak/>
        <w:t>通信情况，因此可以根据节点的位置、和通信半径，采用最大独立子集的方式构建节点之间的通信骨架，最终选择出比较中心的节点作为首领。</w:t>
      </w:r>
    </w:p>
    <w:p w14:paraId="07FC117E" w14:textId="5416E150" w:rsidR="00E07F68" w:rsidRPr="00FD5D05" w:rsidRDefault="00E07F68"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【方案三】采用随机抽签的方式，</w:t>
      </w:r>
      <w:r w:rsidR="002E6D95">
        <w:rPr>
          <w:rFonts w:ascii="宋体" w:eastAsia="宋体" w:hAnsi="宋体" w:hint="eastAsia"/>
          <w:sz w:val="24"/>
          <w:szCs w:val="24"/>
        </w:rPr>
        <w:t>将上一个见证交易单元作为随机种子</w:t>
      </w:r>
      <w:r w:rsidR="009A0BB6">
        <w:rPr>
          <w:rFonts w:ascii="宋体" w:eastAsia="宋体" w:hAnsi="宋体" w:hint="eastAsia"/>
          <w:sz w:val="24"/>
          <w:szCs w:val="24"/>
        </w:rPr>
        <w:t>选取出新一轮的首领，这样的方式具有更好的敌手干扰抗性。</w:t>
      </w:r>
    </w:p>
    <w:p w14:paraId="41616B9C" w14:textId="326DE158" w:rsidR="00256B46" w:rsidRDefault="00256B46" w:rsidP="00E84949">
      <w:pPr>
        <w:pStyle w:val="a7"/>
        <w:numPr>
          <w:ilvl w:val="1"/>
          <w:numId w:val="35"/>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p>
    <w:p w14:paraId="516A080D" w14:textId="2B90B7A9" w:rsidR="00256B46" w:rsidRPr="005526EC" w:rsidRDefault="00256B46" w:rsidP="00E84949">
      <w:pPr>
        <w:pStyle w:val="a7"/>
        <w:numPr>
          <w:ilvl w:val="0"/>
          <w:numId w:val="44"/>
        </w:numPr>
        <w:spacing w:afterLines="50" w:after="156"/>
        <w:ind w:firstLineChars="0"/>
        <w:rPr>
          <w:rFonts w:ascii="宋体" w:eastAsia="宋体" w:hAnsi="宋体"/>
          <w:sz w:val="24"/>
          <w:szCs w:val="24"/>
        </w:rPr>
      </w:pPr>
      <w:r w:rsidRPr="005526EC">
        <w:rPr>
          <w:rFonts w:ascii="宋体" w:eastAsia="宋体" w:hAnsi="宋体" w:hint="eastAsia"/>
          <w:sz w:val="24"/>
          <w:szCs w:val="24"/>
        </w:rPr>
        <w:t>密钥分割：首领生成</w:t>
      </w:r>
      <w:r w:rsidR="009A0BB6" w:rsidRPr="005526EC">
        <w:rPr>
          <w:rFonts w:ascii="宋体" w:eastAsia="宋体" w:hAnsi="宋体" w:hint="eastAsia"/>
          <w:sz w:val="24"/>
          <w:szCs w:val="24"/>
        </w:rPr>
        <w:t>见证交易单元和选中最好的</w:t>
      </w:r>
      <w:proofErr w:type="gramStart"/>
      <w:r w:rsidR="009A0BB6" w:rsidRPr="005526EC">
        <w:rPr>
          <w:rFonts w:ascii="宋体" w:eastAsia="宋体" w:hAnsi="宋体" w:hint="eastAsia"/>
          <w:sz w:val="24"/>
          <w:szCs w:val="24"/>
        </w:rPr>
        <w:t>父交易</w:t>
      </w:r>
      <w:proofErr w:type="gramEnd"/>
      <w:r w:rsidR="009A0BB6" w:rsidRPr="005526EC">
        <w:rPr>
          <w:rFonts w:ascii="宋体" w:eastAsia="宋体" w:hAnsi="宋体" w:hint="eastAsia"/>
          <w:sz w:val="24"/>
          <w:szCs w:val="24"/>
        </w:rPr>
        <w:t>单元</w:t>
      </w:r>
      <w:r w:rsidRPr="005526EC">
        <w:rPr>
          <w:rFonts w:ascii="宋体" w:eastAsia="宋体" w:hAnsi="宋体" w:hint="eastAsia"/>
          <w:sz w:val="24"/>
          <w:szCs w:val="24"/>
        </w:rPr>
        <w:t>，</w:t>
      </w:r>
      <w:r w:rsidR="009A0BB6" w:rsidRPr="005526EC">
        <w:rPr>
          <w:rFonts w:ascii="宋体" w:eastAsia="宋体" w:hAnsi="宋体" w:hint="eastAsia"/>
          <w:sz w:val="24"/>
          <w:szCs w:val="24"/>
        </w:rPr>
        <w:t>随后</w:t>
      </w:r>
      <w:r w:rsidRPr="005526EC">
        <w:rPr>
          <w:rFonts w:ascii="宋体" w:eastAsia="宋体" w:hAnsi="宋体" w:hint="eastAsia"/>
          <w:sz w:val="24"/>
          <w:szCs w:val="24"/>
        </w:rPr>
        <w:t>将</w:t>
      </w:r>
      <w:r w:rsidR="009A0BB6" w:rsidRPr="005526EC">
        <w:rPr>
          <w:rFonts w:ascii="宋体" w:eastAsia="宋体" w:hAnsi="宋体" w:hint="eastAsia"/>
          <w:sz w:val="24"/>
          <w:szCs w:val="24"/>
        </w:rPr>
        <w:t>该交易单元和其父交易单元信息的</w:t>
      </w:r>
      <w:proofErr w:type="gramStart"/>
      <w:r w:rsidRPr="005526EC">
        <w:rPr>
          <w:rFonts w:ascii="宋体" w:eastAsia="宋体" w:hAnsi="宋体" w:hint="eastAsia"/>
          <w:sz w:val="24"/>
          <w:szCs w:val="24"/>
        </w:rPr>
        <w:t>的</w:t>
      </w:r>
      <w:proofErr w:type="gramEnd"/>
      <w:r w:rsidRPr="005526EC">
        <w:rPr>
          <w:rFonts w:ascii="宋体" w:eastAsia="宋体" w:hAnsi="宋体" w:hint="eastAsia"/>
          <w:sz w:val="24"/>
          <w:szCs w:val="24"/>
        </w:rPr>
        <w:t>密钥</w:t>
      </w:r>
      <w:r w:rsidR="009A0BB6" w:rsidRPr="005526EC">
        <w:rPr>
          <w:rFonts w:ascii="宋体" w:eastAsia="宋体" w:hAnsi="宋体" w:hint="eastAsia"/>
          <w:sz w:val="24"/>
          <w:szCs w:val="24"/>
        </w:rPr>
        <w:t>进行</w:t>
      </w:r>
      <w:r w:rsidRPr="005526EC">
        <w:rPr>
          <w:rFonts w:ascii="宋体" w:eastAsia="宋体" w:hAnsi="宋体" w:hint="eastAsia"/>
          <w:sz w:val="24"/>
          <w:szCs w:val="24"/>
        </w:rPr>
        <w:t>分割</w:t>
      </w:r>
      <w:r w:rsidR="00D1020E" w:rsidRPr="005526EC">
        <w:rPr>
          <w:rFonts w:ascii="宋体" w:eastAsia="宋体" w:hAnsi="宋体" w:hint="eastAsia"/>
          <w:sz w:val="24"/>
          <w:szCs w:val="24"/>
        </w:rPr>
        <w:t>广播</w:t>
      </w:r>
      <w:r w:rsidRPr="005526EC">
        <w:rPr>
          <w:rFonts w:ascii="宋体" w:eastAsia="宋体" w:hAnsi="宋体" w:hint="eastAsia"/>
          <w:sz w:val="24"/>
          <w:szCs w:val="24"/>
        </w:rPr>
        <w:t>给委员会的成员。</w:t>
      </w:r>
    </w:p>
    <w:p w14:paraId="6BC3C664" w14:textId="58EE37FB" w:rsidR="00256B46" w:rsidRPr="005526EC" w:rsidRDefault="00256B46" w:rsidP="00E84949">
      <w:pPr>
        <w:pStyle w:val="a7"/>
        <w:numPr>
          <w:ilvl w:val="0"/>
          <w:numId w:val="44"/>
        </w:numPr>
        <w:spacing w:afterLines="50" w:after="156"/>
        <w:ind w:firstLineChars="0"/>
        <w:rPr>
          <w:rFonts w:ascii="宋体" w:eastAsia="宋体" w:hAnsi="宋体"/>
          <w:sz w:val="24"/>
          <w:szCs w:val="24"/>
        </w:rPr>
      </w:pPr>
      <w:r w:rsidRPr="005526EC">
        <w:rPr>
          <w:rFonts w:ascii="宋体" w:eastAsia="宋体" w:hAnsi="宋体" w:hint="eastAsia"/>
          <w:sz w:val="24"/>
          <w:szCs w:val="24"/>
        </w:rPr>
        <w:t>委员会成员签名收集：委员会成员收到</w:t>
      </w:r>
      <w:r w:rsidR="00D1020E" w:rsidRPr="005526EC">
        <w:rPr>
          <w:rFonts w:ascii="宋体" w:eastAsia="宋体" w:hAnsi="宋体" w:hint="eastAsia"/>
          <w:sz w:val="24"/>
          <w:szCs w:val="24"/>
        </w:rPr>
        <w:t>见证交易单元</w:t>
      </w:r>
      <w:r w:rsidRPr="005526EC">
        <w:rPr>
          <w:rFonts w:ascii="宋体" w:eastAsia="宋体" w:hAnsi="宋体" w:hint="eastAsia"/>
          <w:sz w:val="24"/>
          <w:szCs w:val="24"/>
        </w:rPr>
        <w:t>之后验证</w:t>
      </w:r>
      <w:r w:rsidR="00D1020E" w:rsidRPr="005526EC">
        <w:rPr>
          <w:rFonts w:ascii="宋体" w:eastAsia="宋体" w:hAnsi="宋体" w:hint="eastAsia"/>
          <w:sz w:val="24"/>
          <w:szCs w:val="24"/>
        </w:rPr>
        <w:t>该单元和其它</w:t>
      </w:r>
      <w:r w:rsidRPr="005526EC">
        <w:rPr>
          <w:rFonts w:ascii="宋体" w:eastAsia="宋体" w:hAnsi="宋体" w:hint="eastAsia"/>
          <w:sz w:val="24"/>
          <w:szCs w:val="24"/>
        </w:rPr>
        <w:t>签名份额的合法性，并附上自己的签名</w:t>
      </w:r>
      <w:r w:rsidR="00D1020E" w:rsidRPr="005526EC">
        <w:rPr>
          <w:rFonts w:ascii="宋体" w:eastAsia="宋体" w:hAnsi="宋体" w:hint="eastAsia"/>
          <w:sz w:val="24"/>
          <w:szCs w:val="24"/>
        </w:rPr>
        <w:t>（如果份额数量没达到阈值）</w:t>
      </w:r>
      <w:r w:rsidRPr="005526EC">
        <w:rPr>
          <w:rFonts w:ascii="宋体" w:eastAsia="宋体" w:hAnsi="宋体" w:hint="eastAsia"/>
          <w:sz w:val="24"/>
          <w:szCs w:val="24"/>
        </w:rPr>
        <w:t>。</w:t>
      </w:r>
    </w:p>
    <w:p w14:paraId="509EEB34" w14:textId="06018324" w:rsidR="00256B46" w:rsidRPr="005526EC" w:rsidRDefault="00256B46" w:rsidP="00E84949">
      <w:pPr>
        <w:pStyle w:val="a7"/>
        <w:numPr>
          <w:ilvl w:val="0"/>
          <w:numId w:val="44"/>
        </w:numPr>
        <w:spacing w:afterLines="50" w:after="156"/>
        <w:ind w:firstLineChars="0"/>
        <w:rPr>
          <w:rFonts w:ascii="宋体" w:eastAsia="宋体" w:hAnsi="宋体"/>
          <w:sz w:val="24"/>
          <w:szCs w:val="24"/>
        </w:rPr>
      </w:pPr>
      <w:r w:rsidRPr="005526EC">
        <w:rPr>
          <w:rFonts w:ascii="宋体" w:eastAsia="宋体" w:hAnsi="宋体" w:hint="eastAsia"/>
          <w:sz w:val="24"/>
          <w:szCs w:val="24"/>
        </w:rPr>
        <w:t>签名</w:t>
      </w:r>
      <w:r w:rsidR="00D1020E" w:rsidRPr="005526EC">
        <w:rPr>
          <w:rFonts w:ascii="宋体" w:eastAsia="宋体" w:hAnsi="宋体" w:hint="eastAsia"/>
          <w:sz w:val="24"/>
          <w:szCs w:val="24"/>
        </w:rPr>
        <w:t>组合</w:t>
      </w:r>
      <w:r w:rsidRPr="005526EC">
        <w:rPr>
          <w:rFonts w:ascii="宋体" w:eastAsia="宋体" w:hAnsi="宋体" w:hint="eastAsia"/>
          <w:sz w:val="24"/>
          <w:szCs w:val="24"/>
        </w:rPr>
        <w:t>：当</w:t>
      </w:r>
      <w:r w:rsidR="00C504B9" w:rsidRPr="005526EC">
        <w:rPr>
          <w:rFonts w:ascii="宋体" w:eastAsia="宋体" w:hAnsi="宋体" w:hint="eastAsia"/>
          <w:sz w:val="24"/>
          <w:szCs w:val="24"/>
        </w:rPr>
        <w:t>见证</w:t>
      </w:r>
      <w:r w:rsidR="00D1020E" w:rsidRPr="005526EC">
        <w:rPr>
          <w:rFonts w:ascii="宋体" w:eastAsia="宋体" w:hAnsi="宋体" w:hint="eastAsia"/>
          <w:sz w:val="24"/>
          <w:szCs w:val="24"/>
        </w:rPr>
        <w:t>交易单元</w:t>
      </w:r>
      <w:r w:rsidRPr="005526EC">
        <w:rPr>
          <w:rFonts w:ascii="宋体" w:eastAsia="宋体" w:hAnsi="宋体" w:hint="eastAsia"/>
          <w:sz w:val="24"/>
          <w:szCs w:val="24"/>
        </w:rPr>
        <w:t>的签名数量达到阈值之后，可以得到一个最终的签名，此时委员会成员对于</w:t>
      </w:r>
      <w:r w:rsidR="00C504B9" w:rsidRPr="005526EC">
        <w:rPr>
          <w:rFonts w:ascii="宋体" w:eastAsia="宋体" w:hAnsi="宋体" w:hint="eastAsia"/>
          <w:sz w:val="24"/>
          <w:szCs w:val="24"/>
        </w:rPr>
        <w:t>见证交易单元</w:t>
      </w:r>
      <w:r w:rsidRPr="005526EC">
        <w:rPr>
          <w:rFonts w:ascii="宋体" w:eastAsia="宋体" w:hAnsi="宋体" w:hint="eastAsia"/>
          <w:sz w:val="24"/>
          <w:szCs w:val="24"/>
        </w:rPr>
        <w:t>的合法性达成一致。将</w:t>
      </w:r>
      <w:r w:rsidR="00C504B9" w:rsidRPr="005526EC">
        <w:rPr>
          <w:rFonts w:ascii="宋体" w:eastAsia="宋体" w:hAnsi="宋体" w:hint="eastAsia"/>
          <w:sz w:val="24"/>
          <w:szCs w:val="24"/>
        </w:rPr>
        <w:t>见证单元</w:t>
      </w:r>
      <w:r w:rsidRPr="005526EC">
        <w:rPr>
          <w:rFonts w:ascii="宋体" w:eastAsia="宋体" w:hAnsi="宋体" w:hint="eastAsia"/>
          <w:sz w:val="24"/>
          <w:szCs w:val="24"/>
        </w:rPr>
        <w:t>链接到自己的本地链上，并广播给其他非委员会成员。</w:t>
      </w:r>
    </w:p>
    <w:p w14:paraId="7BB213E9" w14:textId="6E128F72" w:rsidR="00256B46" w:rsidRPr="005526EC" w:rsidRDefault="00C504B9" w:rsidP="00E84949">
      <w:pPr>
        <w:pStyle w:val="a7"/>
        <w:numPr>
          <w:ilvl w:val="0"/>
          <w:numId w:val="44"/>
        </w:numPr>
        <w:spacing w:afterLines="50" w:after="156"/>
        <w:ind w:firstLineChars="0"/>
        <w:rPr>
          <w:rFonts w:ascii="宋体" w:eastAsia="宋体" w:hAnsi="宋体"/>
          <w:sz w:val="24"/>
          <w:szCs w:val="24"/>
        </w:rPr>
      </w:pPr>
      <w:r w:rsidRPr="005526EC">
        <w:rPr>
          <w:rFonts w:ascii="宋体" w:eastAsia="宋体" w:hAnsi="宋体" w:hint="eastAsia"/>
          <w:sz w:val="24"/>
          <w:szCs w:val="24"/>
        </w:rPr>
        <w:t>见证单元</w:t>
      </w:r>
      <w:r w:rsidR="00256B46" w:rsidRPr="005526EC">
        <w:rPr>
          <w:rFonts w:ascii="宋体" w:eastAsia="宋体" w:hAnsi="宋体" w:hint="eastAsia"/>
          <w:sz w:val="24"/>
          <w:szCs w:val="24"/>
        </w:rPr>
        <w:t>上链：接收到委员会发来</w:t>
      </w:r>
      <w:r w:rsidRPr="005526EC">
        <w:rPr>
          <w:rFonts w:ascii="宋体" w:eastAsia="宋体" w:hAnsi="宋体" w:hint="eastAsia"/>
          <w:sz w:val="24"/>
          <w:szCs w:val="24"/>
        </w:rPr>
        <w:t>见证交易单元</w:t>
      </w:r>
      <w:r w:rsidR="00256B46" w:rsidRPr="005526EC">
        <w:rPr>
          <w:rFonts w:ascii="宋体" w:eastAsia="宋体" w:hAnsi="宋体" w:hint="eastAsia"/>
          <w:sz w:val="24"/>
          <w:szCs w:val="24"/>
        </w:rPr>
        <w:t>的节点，验证区块和签名的合法性后接受该区块，并且链接到其本地链上。</w:t>
      </w:r>
    </w:p>
    <w:p w14:paraId="79B2D2AB" w14:textId="20A6C0A3" w:rsidR="00256B46" w:rsidRDefault="00C504B9" w:rsidP="00E84949">
      <w:pPr>
        <w:pStyle w:val="a7"/>
        <w:numPr>
          <w:ilvl w:val="1"/>
          <w:numId w:val="35"/>
        </w:numPr>
        <w:spacing w:afterLines="50" w:after="156"/>
        <w:ind w:firstLineChars="0"/>
        <w:rPr>
          <w:rFonts w:ascii="宋体" w:eastAsia="宋体" w:hAnsi="宋体"/>
          <w:sz w:val="24"/>
          <w:szCs w:val="24"/>
        </w:rPr>
      </w:pPr>
      <w:r>
        <w:rPr>
          <w:rFonts w:ascii="宋体" w:eastAsia="宋体" w:hAnsi="宋体" w:hint="eastAsia"/>
          <w:sz w:val="24"/>
          <w:szCs w:val="24"/>
        </w:rPr>
        <w:t>见证</w:t>
      </w:r>
      <w:r w:rsidR="00256B46" w:rsidRPr="00AB43BD">
        <w:rPr>
          <w:rFonts w:ascii="宋体" w:eastAsia="宋体" w:hAnsi="宋体" w:hint="eastAsia"/>
          <w:sz w:val="24"/>
          <w:szCs w:val="24"/>
        </w:rPr>
        <w:t>委员会重置</w:t>
      </w:r>
      <w:r w:rsidR="00256B46">
        <w:rPr>
          <w:rFonts w:ascii="宋体" w:eastAsia="宋体" w:hAnsi="宋体" w:hint="eastAsia"/>
          <w:sz w:val="24"/>
          <w:szCs w:val="24"/>
        </w:rPr>
        <w:t>：</w:t>
      </w:r>
      <w:r w:rsidR="00256B46" w:rsidRPr="00CF1787">
        <w:rPr>
          <w:rFonts w:ascii="宋体" w:eastAsia="宋体" w:hAnsi="宋体" w:hint="eastAsia"/>
          <w:sz w:val="24"/>
          <w:szCs w:val="24"/>
        </w:rPr>
        <w:t>新的任期需要重置更换部分</w:t>
      </w:r>
      <w:r>
        <w:rPr>
          <w:rFonts w:ascii="宋体" w:eastAsia="宋体" w:hAnsi="宋体" w:hint="eastAsia"/>
          <w:sz w:val="24"/>
          <w:szCs w:val="24"/>
        </w:rPr>
        <w:t>见证</w:t>
      </w:r>
      <w:r w:rsidR="00256B46">
        <w:rPr>
          <w:rFonts w:ascii="宋体" w:eastAsia="宋体" w:hAnsi="宋体" w:hint="eastAsia"/>
          <w:sz w:val="24"/>
          <w:szCs w:val="24"/>
        </w:rPr>
        <w:t>委员会</w:t>
      </w:r>
      <w:r w:rsidR="00256B46" w:rsidRPr="00CF1787">
        <w:rPr>
          <w:rFonts w:ascii="宋体" w:eastAsia="宋体" w:hAnsi="宋体" w:hint="eastAsia"/>
          <w:sz w:val="24"/>
          <w:szCs w:val="24"/>
        </w:rPr>
        <w:t>成员，分析更换多少数量的成员可以保证委员会</w:t>
      </w:r>
      <w:r w:rsidR="00256B46">
        <w:rPr>
          <w:rFonts w:ascii="宋体" w:eastAsia="宋体" w:hAnsi="宋体" w:hint="eastAsia"/>
          <w:sz w:val="24"/>
          <w:szCs w:val="24"/>
        </w:rPr>
        <w:t>的安全</w:t>
      </w:r>
      <w:r w:rsidR="00256B46" w:rsidRPr="00CF1787">
        <w:rPr>
          <w:rFonts w:ascii="宋体" w:eastAsia="宋体" w:hAnsi="宋体" w:hint="eastAsia"/>
          <w:sz w:val="24"/>
          <w:szCs w:val="24"/>
        </w:rPr>
        <w:t>。</w:t>
      </w:r>
    </w:p>
    <w:p w14:paraId="5C48E23B" w14:textId="77777777" w:rsidR="00256B46" w:rsidRDefault="00256B46" w:rsidP="00E84949">
      <w:pPr>
        <w:pStyle w:val="a7"/>
        <w:numPr>
          <w:ilvl w:val="0"/>
          <w:numId w:val="45"/>
        </w:numPr>
        <w:spacing w:afterLines="50" w:after="156"/>
        <w:ind w:firstLineChars="0"/>
        <w:rPr>
          <w:rFonts w:ascii="宋体" w:eastAsia="宋体" w:hAnsi="宋体"/>
          <w:sz w:val="24"/>
          <w:szCs w:val="24"/>
        </w:rPr>
      </w:pPr>
      <w:r>
        <w:rPr>
          <w:rFonts w:ascii="宋体" w:eastAsia="宋体" w:hAnsi="宋体" w:hint="eastAsia"/>
          <w:sz w:val="24"/>
          <w:szCs w:val="24"/>
        </w:rPr>
        <w:t>委员会容错率：采用门限签名机制的委员会的容错率与门限阈值的设计有关，通常可以容错率不超过5</w:t>
      </w:r>
      <w:r>
        <w:rPr>
          <w:rFonts w:ascii="宋体" w:eastAsia="宋体" w:hAnsi="宋体"/>
          <w:sz w:val="24"/>
          <w:szCs w:val="24"/>
        </w:rPr>
        <w:t>0%</w:t>
      </w:r>
      <w:r>
        <w:rPr>
          <w:rFonts w:ascii="宋体" w:eastAsia="宋体" w:hAnsi="宋体" w:hint="eastAsia"/>
          <w:sz w:val="24"/>
          <w:szCs w:val="24"/>
        </w:rPr>
        <w:t>。</w:t>
      </w:r>
    </w:p>
    <w:p w14:paraId="731BD1DD" w14:textId="77777777" w:rsidR="00256B46" w:rsidRPr="00AB43BD" w:rsidRDefault="00256B46" w:rsidP="00E84949">
      <w:pPr>
        <w:pStyle w:val="a7"/>
        <w:numPr>
          <w:ilvl w:val="0"/>
          <w:numId w:val="45"/>
        </w:numPr>
        <w:spacing w:afterLines="50" w:after="156"/>
        <w:ind w:firstLineChars="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委员会更换：委员会中稳定度较低的节点将会被更换，更换数量不得超过委员会成员的一半。为了更好的确保系统的安全性，我们每次可以只更换最多</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c</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C504B9">
        <w:rPr>
          <w:rFonts w:ascii="Cambria" w:eastAsia="宋体" w:hAnsi="Cambria" w:cs="Cambria"/>
          <w:sz w:val="24"/>
          <w:szCs w:val="24"/>
        </w:rPr>
        <w:t>⌋</w:t>
      </w:r>
      <w:r>
        <w:rPr>
          <w:rFonts w:ascii="宋体" w:eastAsia="宋体" w:hAnsi="宋体" w:hint="eastAsia"/>
          <w:sz w:val="24"/>
          <w:szCs w:val="24"/>
        </w:rPr>
        <w:t>成员。依然采用随机抽签的方式选举出新的委员会成员替换旧的委员会成员。</w:t>
      </w:r>
    </w:p>
    <w:p w14:paraId="266E9497" w14:textId="2004C0DE" w:rsidR="00D147C5" w:rsidRPr="00AB43BD" w:rsidRDefault="00C504B9" w:rsidP="00E84949">
      <w:pPr>
        <w:pStyle w:val="a7"/>
        <w:numPr>
          <w:ilvl w:val="1"/>
          <w:numId w:val="35"/>
        </w:numPr>
        <w:spacing w:afterLines="50" w:after="156"/>
        <w:ind w:firstLineChars="0"/>
        <w:rPr>
          <w:rFonts w:ascii="宋体" w:eastAsia="宋体" w:hAnsi="宋体"/>
          <w:sz w:val="24"/>
          <w:szCs w:val="24"/>
        </w:rPr>
      </w:pPr>
      <w:r>
        <w:rPr>
          <w:rFonts w:ascii="宋体" w:eastAsia="宋体" w:hAnsi="宋体" w:hint="eastAsia"/>
          <w:sz w:val="24"/>
          <w:szCs w:val="24"/>
        </w:rPr>
        <w:t>主链机制：</w:t>
      </w:r>
      <w:r w:rsidR="0022543B" w:rsidRPr="00AB43BD">
        <w:rPr>
          <w:rFonts w:ascii="宋体" w:eastAsia="宋体" w:hAnsi="宋体" w:hint="eastAsia"/>
          <w:sz w:val="24"/>
          <w:szCs w:val="24"/>
        </w:rPr>
        <w:t>主链可以采用见证委员会交易来确定</w:t>
      </w:r>
      <w:r w:rsidR="004842FE" w:rsidRPr="00AB43BD">
        <w:rPr>
          <w:rFonts w:ascii="宋体" w:eastAsia="宋体" w:hAnsi="宋体" w:hint="eastAsia"/>
          <w:sz w:val="24"/>
          <w:szCs w:val="24"/>
        </w:rPr>
        <w:t>。</w:t>
      </w:r>
      <w:r>
        <w:rPr>
          <w:rFonts w:ascii="宋体" w:eastAsia="宋体" w:hAnsi="宋体" w:hint="eastAsia"/>
          <w:sz w:val="24"/>
          <w:szCs w:val="24"/>
        </w:rPr>
        <w:t>当见证委员会的交易成为稳定点之后，会有一个从创世交易单元延伸到尖端单元的主链</w:t>
      </w:r>
      <w:r w:rsidR="004842FE" w:rsidRPr="00AB43BD">
        <w:rPr>
          <w:rFonts w:ascii="宋体" w:eastAsia="宋体" w:hAnsi="宋体" w:hint="eastAsia"/>
          <w:sz w:val="24"/>
          <w:szCs w:val="24"/>
        </w:rPr>
        <w:t>。</w:t>
      </w:r>
      <w:r>
        <w:rPr>
          <w:rFonts w:ascii="宋体" w:eastAsia="宋体" w:hAnsi="宋体" w:hint="eastAsia"/>
          <w:sz w:val="24"/>
          <w:szCs w:val="24"/>
        </w:rPr>
        <w:t>这条主链中稳定点之前的主链是完全相同的。因此可以根据这条主链为相关的</w:t>
      </w:r>
      <w:r w:rsidR="00AA3759">
        <w:rPr>
          <w:rFonts w:ascii="宋体" w:eastAsia="宋体" w:hAnsi="宋体" w:hint="eastAsia"/>
          <w:sz w:val="24"/>
          <w:szCs w:val="24"/>
        </w:rPr>
        <w:t>交易单元分配主链号，者意味着可以给交易提供一个全序，对于双</w:t>
      </w:r>
      <w:proofErr w:type="gramStart"/>
      <w:r w:rsidR="00AA3759">
        <w:rPr>
          <w:rFonts w:ascii="宋体" w:eastAsia="宋体" w:hAnsi="宋体" w:hint="eastAsia"/>
          <w:sz w:val="24"/>
          <w:szCs w:val="24"/>
        </w:rPr>
        <w:t>花交易</w:t>
      </w:r>
      <w:proofErr w:type="gramEnd"/>
      <w:r w:rsidR="00AA3759">
        <w:rPr>
          <w:rFonts w:ascii="宋体" w:eastAsia="宋体" w:hAnsi="宋体" w:hint="eastAsia"/>
          <w:sz w:val="24"/>
          <w:szCs w:val="24"/>
        </w:rPr>
        <w:t>也必然存在一个序，因此可以安全地拒绝后出现的交易，避免了交易双花的问题。</w:t>
      </w:r>
    </w:p>
    <w:p w14:paraId="32A029E3" w14:textId="1541CE2A" w:rsidR="002C3B11" w:rsidRPr="002C3B11" w:rsidRDefault="002C3B11" w:rsidP="002C3B11">
      <w:pPr>
        <w:pStyle w:val="3"/>
        <w:rPr>
          <w:rFonts w:ascii="黑体" w:eastAsia="黑体" w:hAnsi="黑体"/>
          <w:sz w:val="28"/>
          <w:szCs w:val="28"/>
        </w:rPr>
      </w:pPr>
      <w:bookmarkStart w:id="113" w:name="_Toc94478674"/>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CE341F" w:rsidRPr="002C3B11">
        <w:rPr>
          <w:rFonts w:ascii="黑体" w:eastAsia="黑体" w:hAnsi="黑体" w:hint="eastAsia"/>
          <w:sz w:val="28"/>
          <w:szCs w:val="28"/>
        </w:rPr>
        <w:t>奖惩机制</w:t>
      </w:r>
      <w:bookmarkEnd w:id="113"/>
    </w:p>
    <w:p w14:paraId="786C6D29" w14:textId="77777777" w:rsidR="00AA3759" w:rsidRPr="009540AC" w:rsidRDefault="00AA3759" w:rsidP="00E84949">
      <w:pPr>
        <w:pStyle w:val="a7"/>
        <w:numPr>
          <w:ilvl w:val="0"/>
          <w:numId w:val="36"/>
        </w:numPr>
        <w:spacing w:afterLines="50" w:after="156"/>
        <w:ind w:firstLineChars="0"/>
        <w:rPr>
          <w:rFonts w:ascii="宋体" w:eastAsia="宋体" w:hAnsi="宋体"/>
          <w:sz w:val="24"/>
          <w:szCs w:val="24"/>
        </w:rPr>
      </w:pPr>
      <w:r w:rsidRPr="009540AC">
        <w:rPr>
          <w:rFonts w:ascii="宋体" w:eastAsia="宋体" w:hAnsi="宋体" w:hint="eastAsia"/>
          <w:sz w:val="24"/>
          <w:szCs w:val="24"/>
        </w:rPr>
        <w:t>奖励机制：</w:t>
      </w:r>
      <w:r w:rsidR="00CE341F" w:rsidRPr="009540AC">
        <w:rPr>
          <w:rFonts w:ascii="宋体" w:eastAsia="宋体" w:hAnsi="宋体" w:hint="eastAsia"/>
          <w:sz w:val="24"/>
          <w:szCs w:val="24"/>
        </w:rPr>
        <w:t>每个交易的奖励</w:t>
      </w:r>
      <w:r w:rsidR="00402D7F" w:rsidRPr="009540AC">
        <w:rPr>
          <w:rFonts w:ascii="宋体" w:eastAsia="宋体" w:hAnsi="宋体" w:hint="eastAsia"/>
          <w:sz w:val="24"/>
          <w:szCs w:val="24"/>
        </w:rPr>
        <w:t>会分发给的最小主链号子交易和最小主链号后代见证交易的见证委员会成员。</w:t>
      </w:r>
    </w:p>
    <w:p w14:paraId="63A352E6" w14:textId="2CDD9215" w:rsidR="00CE341F" w:rsidRPr="009540AC" w:rsidRDefault="00AA3759" w:rsidP="00E84949">
      <w:pPr>
        <w:pStyle w:val="a7"/>
        <w:numPr>
          <w:ilvl w:val="0"/>
          <w:numId w:val="36"/>
        </w:numPr>
        <w:spacing w:afterLines="50" w:after="156"/>
        <w:ind w:firstLineChars="0"/>
        <w:rPr>
          <w:rFonts w:ascii="宋体" w:eastAsia="宋体" w:hAnsi="宋体"/>
          <w:sz w:val="24"/>
          <w:szCs w:val="24"/>
        </w:rPr>
      </w:pPr>
      <w:r w:rsidRPr="009540AC">
        <w:rPr>
          <w:rFonts w:ascii="宋体" w:eastAsia="宋体" w:hAnsi="宋体" w:hint="eastAsia"/>
          <w:sz w:val="24"/>
          <w:szCs w:val="24"/>
        </w:rPr>
        <w:t>惩罚机制：</w:t>
      </w:r>
      <w:r w:rsidR="00D96E85" w:rsidRPr="009540AC">
        <w:rPr>
          <w:rFonts w:ascii="宋体" w:eastAsia="宋体" w:hAnsi="宋体" w:hint="eastAsia"/>
          <w:sz w:val="24"/>
          <w:szCs w:val="24"/>
        </w:rPr>
        <w:t>如果节点在未到活动时间结束之前离开系统，则会扣除部分</w:t>
      </w:r>
      <w:r w:rsidR="00D96E85" w:rsidRPr="009540AC">
        <w:rPr>
          <w:rFonts w:ascii="宋体" w:eastAsia="宋体" w:hAnsi="宋体" w:hint="eastAsia"/>
          <w:sz w:val="24"/>
          <w:szCs w:val="24"/>
        </w:rPr>
        <w:lastRenderedPageBreak/>
        <w:t>押金，如果发现有节点作恶，也会扣除押金，从而降低节点离线和作恶的机会。</w:t>
      </w:r>
    </w:p>
    <w:p w14:paraId="13EFDD01" w14:textId="2FC4E61E" w:rsidR="00CA1F75" w:rsidRPr="003B4152" w:rsidRDefault="002C3B11" w:rsidP="003B4152">
      <w:pPr>
        <w:pStyle w:val="2"/>
        <w:rPr>
          <w:rFonts w:ascii="黑体" w:eastAsia="黑体" w:hAnsi="黑体"/>
          <w:sz w:val="28"/>
          <w:szCs w:val="28"/>
        </w:rPr>
      </w:pPr>
      <w:bookmarkStart w:id="114" w:name="_Toc94478675"/>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114"/>
    </w:p>
    <w:p w14:paraId="73B325D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0BAFD60B" w14:textId="7ADCBB08" w:rsidR="00611B2F" w:rsidRPr="00611B2F" w:rsidRDefault="00611B2F" w:rsidP="00611B2F">
      <w:pPr>
        <w:pStyle w:val="3"/>
        <w:rPr>
          <w:rFonts w:ascii="黑体" w:eastAsia="黑体" w:hAnsi="黑体" w:hint="eastAsia"/>
          <w:sz w:val="28"/>
          <w:szCs w:val="28"/>
        </w:rPr>
      </w:pPr>
      <w:bookmarkStart w:id="115" w:name="_Toc94478676"/>
      <w:r w:rsidRPr="00FE6E59">
        <w:rPr>
          <w:rFonts w:ascii="黑体" w:eastAsia="黑体" w:hAnsi="黑体" w:hint="eastAsia"/>
          <w:sz w:val="28"/>
          <w:szCs w:val="28"/>
        </w:rPr>
        <w:t>（一）实验目标</w:t>
      </w:r>
      <w:bookmarkEnd w:id="115"/>
    </w:p>
    <w:p w14:paraId="1BE4661A" w14:textId="09D6ACCC" w:rsidR="00AA3759" w:rsidRDefault="00AA3759" w:rsidP="00AA375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242DA340" w14:textId="77777777" w:rsidR="00AA3759" w:rsidRPr="009540AC" w:rsidRDefault="00AA3759" w:rsidP="00E84949">
      <w:pPr>
        <w:pStyle w:val="a7"/>
        <w:numPr>
          <w:ilvl w:val="0"/>
          <w:numId w:val="37"/>
        </w:numPr>
        <w:spacing w:afterLines="50" w:after="156"/>
        <w:ind w:firstLineChars="0"/>
        <w:rPr>
          <w:rFonts w:ascii="宋体" w:eastAsia="宋体" w:hAnsi="宋体"/>
          <w:sz w:val="24"/>
          <w:szCs w:val="24"/>
        </w:rPr>
      </w:pPr>
      <w:r w:rsidRPr="009540AC">
        <w:rPr>
          <w:rFonts w:ascii="宋体" w:eastAsia="宋体" w:hAnsi="宋体" w:hint="eastAsia"/>
          <w:sz w:val="24"/>
          <w:szCs w:val="24"/>
        </w:rPr>
        <w:t>吞吐量：单位时间内处理交易的数量；</w:t>
      </w:r>
    </w:p>
    <w:p w14:paraId="05DCA3BF" w14:textId="77777777" w:rsidR="00AA3759" w:rsidRPr="009540AC" w:rsidRDefault="00AA3759" w:rsidP="00E84949">
      <w:pPr>
        <w:pStyle w:val="a7"/>
        <w:numPr>
          <w:ilvl w:val="0"/>
          <w:numId w:val="37"/>
        </w:numPr>
        <w:spacing w:afterLines="50" w:after="156"/>
        <w:ind w:firstLineChars="0"/>
        <w:rPr>
          <w:rFonts w:ascii="宋体" w:eastAsia="宋体" w:hAnsi="宋体"/>
          <w:sz w:val="24"/>
          <w:szCs w:val="24"/>
        </w:rPr>
      </w:pPr>
      <w:r w:rsidRPr="009540AC">
        <w:rPr>
          <w:rFonts w:ascii="宋体" w:eastAsia="宋体" w:hAnsi="宋体" w:hint="eastAsia"/>
          <w:sz w:val="24"/>
          <w:szCs w:val="24"/>
        </w:rPr>
        <w:t>区块确认延时：区块确认的平均时延。</w:t>
      </w:r>
    </w:p>
    <w:p w14:paraId="7C829386" w14:textId="77777777" w:rsidR="00AA3759" w:rsidRDefault="00AA3759" w:rsidP="00AA375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2DFA03B4" w14:textId="3A8622E8" w:rsidR="00AA3759" w:rsidRDefault="00AA3759"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影响因素包括：网络大小、信号干扰噪声比参数、节点密度、交易生成速率等。</w:t>
      </w:r>
    </w:p>
    <w:p w14:paraId="0ACFA87C" w14:textId="77777777" w:rsidR="00611B2F" w:rsidRPr="00FE6E59" w:rsidRDefault="00611B2F" w:rsidP="00611B2F">
      <w:pPr>
        <w:pStyle w:val="3"/>
        <w:rPr>
          <w:rFonts w:ascii="黑体" w:eastAsia="黑体" w:hAnsi="黑体"/>
          <w:sz w:val="28"/>
          <w:szCs w:val="28"/>
        </w:rPr>
      </w:pPr>
      <w:bookmarkStart w:id="116" w:name="_Toc94478677"/>
      <w:r w:rsidRPr="00FE6E59">
        <w:rPr>
          <w:rFonts w:ascii="黑体" w:eastAsia="黑体" w:hAnsi="黑体" w:hint="eastAsia"/>
          <w:sz w:val="28"/>
          <w:szCs w:val="28"/>
        </w:rPr>
        <w:t>（二）实验方案</w:t>
      </w:r>
      <w:bookmarkEnd w:id="116"/>
    </w:p>
    <w:p w14:paraId="5B7F5BE9"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3FF5E2B2" w14:textId="77777777" w:rsidR="00611B2F" w:rsidRDefault="00611B2F" w:rsidP="00611B2F">
      <w:pPr>
        <w:spacing w:afterLines="50" w:after="156"/>
        <w:ind w:firstLineChars="200" w:firstLine="480"/>
        <w:rPr>
          <w:rFonts w:ascii="宋体" w:eastAsia="宋体" w:hAnsi="宋体" w:hint="eastAsia"/>
          <w:sz w:val="24"/>
          <w:szCs w:val="24"/>
        </w:rPr>
      </w:pPr>
    </w:p>
    <w:p w14:paraId="57069377" w14:textId="77777777" w:rsidR="00611B2F" w:rsidRPr="00FE6E59" w:rsidRDefault="00611B2F" w:rsidP="00611B2F">
      <w:pPr>
        <w:pStyle w:val="3"/>
        <w:rPr>
          <w:rFonts w:ascii="黑体" w:eastAsia="黑体" w:hAnsi="黑体"/>
          <w:sz w:val="28"/>
          <w:szCs w:val="28"/>
        </w:rPr>
      </w:pPr>
      <w:bookmarkStart w:id="117" w:name="_Toc94478678"/>
      <w:r w:rsidRPr="00FE6E59">
        <w:rPr>
          <w:rFonts w:ascii="黑体" w:eastAsia="黑体" w:hAnsi="黑体" w:hint="eastAsia"/>
          <w:sz w:val="28"/>
          <w:szCs w:val="28"/>
        </w:rPr>
        <w:t>（三）技术难点</w:t>
      </w:r>
      <w:bookmarkEnd w:id="117"/>
    </w:p>
    <w:p w14:paraId="32541D0A"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46F5DF18" w14:textId="77777777" w:rsidR="00611B2F" w:rsidRPr="00611B2F" w:rsidRDefault="00611B2F" w:rsidP="00B64B11">
      <w:pPr>
        <w:spacing w:afterLines="50" w:after="156"/>
        <w:ind w:firstLineChars="200" w:firstLine="480"/>
        <w:rPr>
          <w:rFonts w:ascii="宋体" w:eastAsia="宋体" w:hAnsi="宋体" w:hint="eastAsia"/>
          <w:sz w:val="24"/>
          <w:szCs w:val="24"/>
        </w:rPr>
      </w:pPr>
    </w:p>
    <w:p w14:paraId="116E98BF" w14:textId="30105413" w:rsidR="00957192" w:rsidRPr="00276301" w:rsidRDefault="00957192" w:rsidP="00B478FA">
      <w:pPr>
        <w:pStyle w:val="1"/>
        <w:numPr>
          <w:ilvl w:val="0"/>
          <w:numId w:val="1"/>
        </w:numPr>
        <w:rPr>
          <w:rFonts w:ascii="黑体" w:eastAsia="黑体" w:hAnsi="黑体"/>
          <w:sz w:val="32"/>
          <w:szCs w:val="32"/>
        </w:rPr>
      </w:pPr>
      <w:bookmarkStart w:id="118" w:name="_Toc94478679"/>
      <w:r w:rsidRPr="00276301">
        <w:rPr>
          <w:rFonts w:ascii="黑体" w:eastAsia="黑体" w:hAnsi="黑体" w:hint="eastAsia"/>
          <w:sz w:val="32"/>
          <w:szCs w:val="32"/>
        </w:rPr>
        <w:t>接下来主要的工作</w:t>
      </w:r>
      <w:bookmarkEnd w:id="118"/>
    </w:p>
    <w:p w14:paraId="6204E3DE" w14:textId="5D15940C" w:rsidR="00B64B11" w:rsidRPr="00B64B11" w:rsidRDefault="004C79AE" w:rsidP="00B64B11">
      <w:pPr>
        <w:pStyle w:val="2"/>
        <w:rPr>
          <w:rFonts w:ascii="黑体" w:eastAsia="黑体" w:hAnsi="黑体"/>
          <w:sz w:val="28"/>
          <w:szCs w:val="28"/>
        </w:rPr>
      </w:pPr>
      <w:bookmarkStart w:id="119" w:name="_Toc94478680"/>
      <w:r>
        <w:rPr>
          <w:rFonts w:ascii="黑体" w:eastAsia="黑体" w:hAnsi="黑体"/>
          <w:sz w:val="28"/>
          <w:szCs w:val="28"/>
        </w:rPr>
        <w:t xml:space="preserve">5.1 </w:t>
      </w:r>
      <w:r w:rsidR="004912A8" w:rsidRPr="00B64B11">
        <w:rPr>
          <w:rFonts w:ascii="黑体" w:eastAsia="黑体" w:hAnsi="黑体" w:hint="eastAsia"/>
          <w:sz w:val="28"/>
          <w:szCs w:val="28"/>
        </w:rPr>
        <w:t>节点自启机制</w:t>
      </w:r>
      <w:bookmarkEnd w:id="119"/>
    </w:p>
    <w:p w14:paraId="6EB45FC4" w14:textId="77777777" w:rsidR="007D4D97" w:rsidRDefault="00CB085E" w:rsidP="00CB085E">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Pr="00CB085E">
        <w:rPr>
          <w:rFonts w:ascii="宋体" w:eastAsia="宋体" w:hAnsi="宋体"/>
          <w:sz w:val="24"/>
          <w:szCs w:val="24"/>
        </w:rPr>
        <w:t>移动自组织网络能够利用</w:t>
      </w:r>
      <w:r w:rsidR="00B52678">
        <w:rPr>
          <w:rFonts w:ascii="宋体" w:eastAsia="宋体" w:hAnsi="宋体" w:hint="eastAsia"/>
          <w:sz w:val="24"/>
          <w:szCs w:val="24"/>
        </w:rPr>
        <w:t>节点</w:t>
      </w:r>
      <w:r w:rsidRPr="00CB085E">
        <w:rPr>
          <w:rFonts w:ascii="宋体" w:eastAsia="宋体" w:hAnsi="宋体"/>
          <w:sz w:val="24"/>
          <w:szCs w:val="24"/>
        </w:rPr>
        <w:t>的路由转发功能，在无基础设施的情况下进行通信，从而弥补了无网络通信基础设施可使用的缺陷。</w:t>
      </w:r>
    </w:p>
    <w:p w14:paraId="0813B316" w14:textId="77777777" w:rsidR="007D4D97" w:rsidRDefault="00CB085E" w:rsidP="00CB085E">
      <w:pPr>
        <w:spacing w:afterLines="50" w:after="156"/>
        <w:ind w:firstLineChars="200" w:firstLine="480"/>
        <w:rPr>
          <w:rFonts w:ascii="宋体" w:eastAsia="宋体" w:hAnsi="宋体"/>
          <w:sz w:val="24"/>
          <w:szCs w:val="24"/>
        </w:rPr>
      </w:pPr>
      <w:r>
        <w:rPr>
          <w:rFonts w:ascii="宋体" w:eastAsia="宋体" w:hAnsi="宋体" w:hint="eastAsia"/>
          <w:sz w:val="24"/>
          <w:szCs w:val="24"/>
        </w:rPr>
        <w:t>无线移动自组织网络的网络拓扑结构是动态变化的。在移动自组织网络中，</w:t>
      </w:r>
      <w:r>
        <w:rPr>
          <w:rFonts w:ascii="宋体" w:eastAsia="宋体" w:hAnsi="宋体" w:hint="eastAsia"/>
          <w:sz w:val="24"/>
          <w:szCs w:val="24"/>
        </w:rPr>
        <w:lastRenderedPageBreak/>
        <w:t>由于节点随时开机和关机、无线发信装置发送功率变化、无线信道之间的相互干扰以及地形等因素的影响，节点之间通过无线信道形成的网络</w:t>
      </w:r>
      <w:r w:rsidR="007D4D97">
        <w:rPr>
          <w:rFonts w:ascii="宋体" w:eastAsia="宋体" w:hAnsi="宋体" w:hint="eastAsia"/>
          <w:sz w:val="24"/>
          <w:szCs w:val="24"/>
        </w:rPr>
        <w:t>拓扑</w:t>
      </w:r>
      <w:r>
        <w:rPr>
          <w:rFonts w:ascii="宋体" w:eastAsia="宋体" w:hAnsi="宋体" w:hint="eastAsia"/>
          <w:sz w:val="24"/>
          <w:szCs w:val="24"/>
        </w:rPr>
        <w:t>结构随时变化且变化方式和速度都不可预测。</w:t>
      </w:r>
    </w:p>
    <w:p w14:paraId="403E9191" w14:textId="77777777" w:rsidR="007D4D97" w:rsidRDefault="00B52678" w:rsidP="00CB085E">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无线自组织网是一个对等网络，节点能够随时加入和离开网络。单个节点故障并不会影响整个网络的运行。</w:t>
      </w:r>
      <w:r w:rsidR="00CB085E">
        <w:rPr>
          <w:rFonts w:ascii="宋体" w:eastAsia="宋体" w:hAnsi="宋体" w:hint="eastAsia"/>
          <w:sz w:val="24"/>
          <w:szCs w:val="24"/>
        </w:rPr>
        <w:t>由于无线多</w:t>
      </w:r>
      <w:proofErr w:type="gramStart"/>
      <w:r w:rsidR="00CB085E">
        <w:rPr>
          <w:rFonts w:ascii="宋体" w:eastAsia="宋体" w:hAnsi="宋体" w:hint="eastAsia"/>
          <w:sz w:val="24"/>
          <w:szCs w:val="24"/>
        </w:rPr>
        <w:t>跳网络</w:t>
      </w:r>
      <w:proofErr w:type="gramEnd"/>
      <w:r w:rsidR="00CB085E">
        <w:rPr>
          <w:rFonts w:ascii="宋体" w:eastAsia="宋体" w:hAnsi="宋体" w:hint="eastAsia"/>
          <w:sz w:val="24"/>
          <w:szCs w:val="24"/>
        </w:rPr>
        <w:t>中移动节点发射功率和覆盖范围有限，节点与通信范围之外的节点通信时需要中间节点转发。</w:t>
      </w:r>
      <w:r>
        <w:rPr>
          <w:rFonts w:ascii="宋体" w:eastAsia="宋体" w:hAnsi="宋体" w:hint="eastAsia"/>
          <w:sz w:val="24"/>
          <w:szCs w:val="24"/>
        </w:rPr>
        <w:t>无线自组网</w:t>
      </w:r>
      <w:r w:rsidR="007D4D97">
        <w:rPr>
          <w:rFonts w:ascii="宋体" w:eastAsia="宋体" w:hAnsi="宋体" w:hint="eastAsia"/>
          <w:sz w:val="24"/>
          <w:szCs w:val="24"/>
        </w:rPr>
        <w:t>中的多跳路由是由普通节点共同协作完成，并不需要专门的路由设备。</w:t>
      </w:r>
    </w:p>
    <w:p w14:paraId="08EED0B2" w14:textId="3A95A85D" w:rsidR="00CB085E" w:rsidRDefault="007D4D97" w:rsidP="00CB085E">
      <w:pPr>
        <w:spacing w:afterLines="50" w:after="156"/>
        <w:ind w:firstLineChars="200" w:firstLine="480"/>
        <w:rPr>
          <w:rFonts w:ascii="宋体" w:eastAsia="宋体" w:hAnsi="宋体"/>
          <w:sz w:val="24"/>
          <w:szCs w:val="24"/>
        </w:rPr>
      </w:pPr>
      <w:r w:rsidRPr="007D4D97">
        <w:rPr>
          <w:rFonts w:ascii="宋体" w:eastAsia="宋体" w:hAnsi="宋体"/>
          <w:sz w:val="24"/>
          <w:szCs w:val="24"/>
        </w:rPr>
        <w:t>无线信道本身的物理特性决定了</w:t>
      </w:r>
      <w:r>
        <w:rPr>
          <w:rFonts w:ascii="宋体" w:eastAsia="宋体" w:hAnsi="宋体" w:hint="eastAsia"/>
          <w:sz w:val="24"/>
          <w:szCs w:val="24"/>
        </w:rPr>
        <w:t>无线</w:t>
      </w:r>
      <w:r w:rsidRPr="007D4D97">
        <w:rPr>
          <w:rFonts w:ascii="宋体" w:eastAsia="宋体" w:hAnsi="宋体"/>
          <w:sz w:val="24"/>
          <w:szCs w:val="24"/>
        </w:rPr>
        <w:t>自组织网络的带宽比有线信道要低很多，而竞争共享无线信道产生的碰撞、信号衰减、噪音干扰及信道干扰等因素使得</w:t>
      </w:r>
      <w:r>
        <w:rPr>
          <w:rFonts w:ascii="宋体" w:eastAsia="宋体" w:hAnsi="宋体" w:hint="eastAsia"/>
          <w:sz w:val="24"/>
          <w:szCs w:val="24"/>
        </w:rPr>
        <w:t>节点</w:t>
      </w:r>
      <w:r w:rsidRPr="007D4D97">
        <w:rPr>
          <w:rFonts w:ascii="宋体" w:eastAsia="宋体" w:hAnsi="宋体"/>
          <w:sz w:val="24"/>
          <w:szCs w:val="24"/>
        </w:rPr>
        <w:t>的实际带宽远远小于理论值。</w:t>
      </w:r>
      <w:r>
        <w:rPr>
          <w:rFonts w:ascii="宋体" w:eastAsia="宋体" w:hAnsi="宋体" w:hint="eastAsia"/>
          <w:sz w:val="24"/>
          <w:szCs w:val="24"/>
        </w:rPr>
        <w:t>同时节点虽然具有轻便和移动性好的优点，但是也有电源有限、内存小、C</w:t>
      </w:r>
      <w:r>
        <w:rPr>
          <w:rFonts w:ascii="宋体" w:eastAsia="宋体" w:hAnsi="宋体"/>
          <w:sz w:val="24"/>
          <w:szCs w:val="24"/>
        </w:rPr>
        <w:t>PU</w:t>
      </w:r>
      <w:r>
        <w:rPr>
          <w:rFonts w:ascii="宋体" w:eastAsia="宋体" w:hAnsi="宋体" w:hint="eastAsia"/>
          <w:sz w:val="24"/>
          <w:szCs w:val="24"/>
        </w:rPr>
        <w:t>性能低的缺点。</w:t>
      </w:r>
    </w:p>
    <w:p w14:paraId="08DDA61A" w14:textId="133748A4" w:rsidR="005A21DE" w:rsidRDefault="005A21DE" w:rsidP="005A21DE">
      <w:pPr>
        <w:spacing w:afterLines="50" w:after="156"/>
        <w:ind w:firstLineChars="200" w:firstLine="480"/>
        <w:rPr>
          <w:rFonts w:ascii="宋体" w:eastAsia="宋体" w:hAnsi="宋体"/>
          <w:sz w:val="24"/>
          <w:szCs w:val="24"/>
        </w:rPr>
      </w:pPr>
      <w:r>
        <w:rPr>
          <w:rFonts w:ascii="宋体" w:eastAsia="宋体" w:hAnsi="宋体" w:hint="eastAsia"/>
          <w:sz w:val="24"/>
          <w:szCs w:val="24"/>
        </w:rPr>
        <w:t>在考虑无线自组织网络上的区块链系统时，需要考虑信号干扰噪声模型：</w:t>
      </w:r>
      <w:r w:rsidRPr="00D3372D">
        <w:rPr>
          <w:rFonts w:ascii="宋体" w:eastAsia="宋体" w:hAnsi="宋体"/>
          <w:sz w:val="24"/>
          <w:szCs w:val="24"/>
        </w:rPr>
        <w:t xml:space="preserve"> SINR模型</w:t>
      </w:r>
      <w:r>
        <w:rPr>
          <w:rFonts w:ascii="宋体" w:eastAsia="宋体" w:hAnsi="宋体" w:hint="eastAsia"/>
          <w:sz w:val="24"/>
          <w:szCs w:val="24"/>
        </w:rPr>
        <w:t>。</w:t>
      </w:r>
      <w:r w:rsidRPr="00D3372D">
        <w:rPr>
          <w:rFonts w:ascii="宋体" w:eastAsia="宋体" w:hAnsi="宋体"/>
          <w:sz w:val="24"/>
          <w:szCs w:val="24"/>
        </w:rPr>
        <w:t>采用信号干扰噪声模型，能够很好的捕获无线网络的干扰。标准信号干扰噪声比模型为 </w:t>
      </w:r>
    </w:p>
    <w:p w14:paraId="3A39EFEA" w14:textId="77777777" w:rsidR="005A21DE" w:rsidRDefault="005A21DE" w:rsidP="005A21DE">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5BB5ADE3" w14:textId="77777777" w:rsidR="005A21DE" w:rsidRPr="00D3372D" w:rsidRDefault="005A21DE" w:rsidP="005A21DE">
      <w:pPr>
        <w:spacing w:afterLines="50" w:after="156"/>
        <w:ind w:firstLineChars="200" w:firstLine="48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m:t>
        </m:r>
        <m:r>
          <m:rPr>
            <m:sty m:val="p"/>
          </m:rPr>
          <w:rPr>
            <w:rFonts w:ascii="Cambria Math" w:eastAsia="宋体" w:hAnsi="Cambria Math"/>
            <w:sz w:val="24"/>
            <w:szCs w:val="24"/>
          </w:rPr>
          <m:t xml:space="preserve"> = </m:t>
        </m:r>
        <m:r>
          <w:rPr>
            <w:rFonts w:ascii="Cambria Math" w:eastAsia="宋体" w:hAnsi="Cambria Math"/>
            <w:sz w:val="24"/>
            <w:szCs w:val="24"/>
          </w:rPr>
          <m:t>P</m:t>
        </m:r>
        <m:r>
          <m:rPr>
            <m:sty m:val="p"/>
          </m:rPr>
          <w:rPr>
            <w:rFonts w:ascii="Cambria Math" w:eastAsia="宋体" w:hAnsi="Cambria Math"/>
            <w:sz w:val="24"/>
            <w:szCs w:val="24"/>
          </w:rPr>
          <m:t xml:space="preserve">∙ </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e>
            </m:d>
          </m:e>
          <m:sup>
            <m:r>
              <m:rPr>
                <m:sty m:val="p"/>
              </m:rPr>
              <w:rPr>
                <w:rFonts w:ascii="Cambria Math" w:eastAsia="宋体" w:hAnsi="Cambria Math"/>
                <w:sz w:val="24"/>
                <w:szCs w:val="24"/>
              </w:rPr>
              <m:t>-</m:t>
            </m:r>
            <m:r>
              <w:rPr>
                <w:rFonts w:ascii="Cambria Math" w:eastAsia="宋体" w:hAnsi="Cambria Math"/>
                <w:sz w:val="24"/>
                <w:szCs w:val="24"/>
              </w:rPr>
              <m:t>α</m:t>
            </m:r>
          </m:sup>
        </m:sSup>
      </m:oMath>
      <w:r w:rsidRPr="00D3372D">
        <w:rPr>
          <w:rFonts w:ascii="宋体" w:eastAsia="宋体" w:hAnsi="宋体"/>
          <w:sz w:val="24"/>
          <w:szCs w:val="24"/>
        </w:rPr>
        <w:t>是节点</w:t>
      </w:r>
      <m:oMath>
        <m:r>
          <m:rPr>
            <m:sty m:val="p"/>
          </m:rPr>
          <w:rPr>
            <w:rFonts w:ascii="Cambria Math" w:eastAsia="宋体" w:hAnsi="Cambria Math"/>
            <w:sz w:val="24"/>
            <w:szCs w:val="24"/>
          </w:rPr>
          <m:t> </m:t>
        </m:r>
        <m:r>
          <w:rPr>
            <w:rFonts w:ascii="Cambria Math" w:eastAsia="宋体" w:hAnsi="Cambria Math"/>
            <w:sz w:val="24"/>
            <w:szCs w:val="24"/>
          </w:rPr>
          <m:t>v</m:t>
        </m:r>
      </m:oMath>
      <w:r w:rsidRPr="00D3372D">
        <w:rPr>
          <w:rFonts w:ascii="宋体" w:eastAsia="宋体" w:hAnsi="宋体"/>
          <w:sz w:val="24"/>
          <w:szCs w:val="24"/>
        </w:rPr>
        <w:t>从节点</w:t>
      </w:r>
      <m:oMath>
        <m:r>
          <m:rPr>
            <m:sty m:val="p"/>
          </m:rPr>
          <w:rPr>
            <w:rFonts w:ascii="Cambria Math" w:eastAsia="宋体" w:hAnsi="Cambria Math"/>
            <w:sz w:val="24"/>
            <w:szCs w:val="24"/>
          </w:rPr>
          <m:t> </m:t>
        </m:r>
        <m:r>
          <w:rPr>
            <w:rFonts w:ascii="Cambria Math" w:eastAsia="宋体" w:hAnsi="Cambria Math"/>
            <w:sz w:val="24"/>
            <w:szCs w:val="24"/>
          </w:rPr>
          <m:t>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m:rPr>
            <m:sty m:val="p"/>
          </m:rPr>
          <w:rPr>
            <w:rFonts w:ascii="Cambria Math" w:eastAsia="宋体" w:hAnsi="Cambria Math"/>
            <w:sz w:val="24"/>
            <w:szCs w:val="24"/>
          </w:rPr>
          <m:t> </m:t>
        </m:r>
        <m:r>
          <w:rPr>
            <w:rFonts w:ascii="Cambria Math" w:eastAsia="宋体" w:hAnsi="Cambria Math"/>
            <w:sz w:val="24"/>
            <w:szCs w:val="24"/>
          </w:rPr>
          <m:t>I</m:t>
        </m:r>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W</m:t>
            </m:r>
            <m:r>
              <m:rPr>
                <m:sty m:val="p"/>
              </m:rPr>
              <w:rPr>
                <w:rFonts w:ascii="MS Gothic" w:eastAsia="MS Gothic" w:hAnsi="MS Gothic"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m:rPr>
                <m:sty m:val="p"/>
              </m:rPr>
              <w:rPr>
                <w:rFonts w:ascii="MS Gothic" w:eastAsia="MS Gothic" w:hAnsi="MS Gothic" w:cs="MS Gothic" w:hint="eastAsia"/>
                <w:sz w:val="24"/>
                <w:szCs w:val="24"/>
              </w:rPr>
              <m:t>⋅</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v</m:t>
                    </m:r>
                  </m:e>
                </m:d>
                <m:ctrlPr>
                  <w:rPr>
                    <w:rFonts w:ascii="Cambria Math" w:eastAsia="宋体" w:hAnsi="Cambria Math" w:hint="eastAsia"/>
                    <w:sz w:val="24"/>
                    <w:szCs w:val="24"/>
                  </w:rPr>
                </m:ctrlPr>
              </m:e>
              <m:sup>
                <m:r>
                  <m:rPr>
                    <m:sty m:val="p"/>
                  </m:rPr>
                  <w:rPr>
                    <w:rFonts w:ascii="微软雅黑" w:eastAsia="微软雅黑" w:hAnsi="微软雅黑"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m:t>
        </m:r>
        <m:r>
          <m:rPr>
            <m:sty m:val="p"/>
          </m:rPr>
          <w:rPr>
            <w:rFonts w:ascii="Cambria Math" w:eastAsia="宋体" w:hAnsi="Cambria Math"/>
            <w:sz w:val="24"/>
            <w:szCs w:val="24"/>
          </w:rPr>
          <m:t>∈(2,6]</m:t>
        </m:r>
      </m:oMath>
      <w:r w:rsidRPr="00D3372D">
        <w:rPr>
          <w:rFonts w:ascii="宋体" w:eastAsia="宋体" w:hAnsi="宋体"/>
          <w:sz w:val="24"/>
          <w:szCs w:val="24"/>
        </w:rPr>
        <w:t>，阈值</w:t>
      </w:r>
      <m:oMath>
        <m:r>
          <w:rPr>
            <w:rFonts w:ascii="Cambria Math" w:eastAsia="宋体" w:hAnsi="Cambria Math"/>
            <w:sz w:val="24"/>
            <w:szCs w:val="24"/>
          </w:rPr>
          <m:t>β</m:t>
        </m:r>
        <m:r>
          <m:rPr>
            <m:sty m:val="p"/>
          </m:rPr>
          <w:rPr>
            <w:rFonts w:ascii="Cambria Math" w:eastAsia="宋体" w:hAnsi="Cambria Math"/>
            <w:sz w:val="24"/>
            <w:szCs w:val="24"/>
          </w:rPr>
          <m:t>&gt;1</m:t>
        </m:r>
      </m:oMath>
      <w:r w:rsidRPr="00D3372D">
        <w:rPr>
          <w:rFonts w:ascii="宋体" w:eastAsia="宋体" w:hAnsi="宋体"/>
          <w:sz w:val="24"/>
          <w:szCs w:val="24"/>
        </w:rPr>
        <w:t>取决于硬件。假设节点可以进行物理载波监听。</w:t>
      </w:r>
    </w:p>
    <w:p w14:paraId="278EBA62" w14:textId="23E1F18E" w:rsidR="005A21DE" w:rsidRDefault="005A7DD4" w:rsidP="000C3417">
      <w:pPr>
        <w:spacing w:afterLines="50" w:after="156"/>
        <w:ind w:firstLineChars="200" w:firstLine="480"/>
        <w:rPr>
          <w:rFonts w:ascii="宋体" w:eastAsia="宋体" w:hAnsi="宋体"/>
          <w:sz w:val="24"/>
          <w:szCs w:val="24"/>
        </w:rPr>
      </w:pPr>
      <w:r>
        <w:rPr>
          <w:rFonts w:ascii="宋体" w:eastAsia="宋体" w:hAnsi="宋体" w:hint="eastAsia"/>
          <w:sz w:val="24"/>
          <w:szCs w:val="24"/>
        </w:rPr>
        <w:t>无线区块链网络中，</w:t>
      </w:r>
      <w:r w:rsidR="005A21DE">
        <w:rPr>
          <w:rFonts w:ascii="宋体" w:eastAsia="宋体" w:hAnsi="宋体" w:hint="eastAsia"/>
          <w:sz w:val="24"/>
          <w:szCs w:val="24"/>
        </w:rPr>
        <w:t>新节点自启机制包括几个部分：节点身份广播、其他节点</w:t>
      </w:r>
      <w:r>
        <w:rPr>
          <w:rFonts w:ascii="宋体" w:eastAsia="宋体" w:hAnsi="宋体" w:hint="eastAsia"/>
          <w:sz w:val="24"/>
          <w:szCs w:val="24"/>
        </w:rPr>
        <w:t>身份</w:t>
      </w:r>
      <w:r w:rsidR="005A21DE">
        <w:rPr>
          <w:rFonts w:ascii="宋体" w:eastAsia="宋体" w:hAnsi="宋体" w:hint="eastAsia"/>
          <w:sz w:val="24"/>
          <w:szCs w:val="24"/>
        </w:rPr>
        <w:t>信息获取、</w:t>
      </w:r>
      <w:r>
        <w:rPr>
          <w:rFonts w:ascii="宋体" w:eastAsia="宋体" w:hAnsi="宋体" w:hint="eastAsia"/>
          <w:sz w:val="24"/>
          <w:szCs w:val="24"/>
        </w:rPr>
        <w:t>同步区块链。</w:t>
      </w:r>
    </w:p>
    <w:p w14:paraId="6272C942" w14:textId="5C89B326" w:rsidR="005A7DD4" w:rsidRDefault="005A7DD4" w:rsidP="00E84949">
      <w:pPr>
        <w:pStyle w:val="a7"/>
        <w:numPr>
          <w:ilvl w:val="0"/>
          <w:numId w:val="5"/>
        </w:numPr>
        <w:spacing w:afterLines="50" w:after="156"/>
        <w:ind w:firstLineChars="0"/>
        <w:rPr>
          <w:rFonts w:ascii="宋体" w:eastAsia="宋体" w:hAnsi="宋体"/>
          <w:sz w:val="24"/>
          <w:szCs w:val="24"/>
        </w:rPr>
      </w:pPr>
      <w:r>
        <w:rPr>
          <w:rFonts w:ascii="宋体" w:eastAsia="宋体" w:hAnsi="宋体" w:hint="eastAsia"/>
          <w:sz w:val="24"/>
          <w:szCs w:val="24"/>
        </w:rPr>
        <w:t>节点身份广播：节点第一次进入网络之后，通过广播自身I</w:t>
      </w:r>
      <w:r>
        <w:rPr>
          <w:rFonts w:ascii="宋体" w:eastAsia="宋体" w:hAnsi="宋体"/>
          <w:sz w:val="24"/>
          <w:szCs w:val="24"/>
        </w:rPr>
        <w:t>D(</w:t>
      </w:r>
      <w:r>
        <w:rPr>
          <w:rFonts w:ascii="宋体" w:eastAsia="宋体" w:hAnsi="宋体" w:hint="eastAsia"/>
          <w:sz w:val="24"/>
          <w:szCs w:val="24"/>
        </w:rPr>
        <w:t>IP地址</w:t>
      </w:r>
      <w:r>
        <w:rPr>
          <w:rFonts w:ascii="宋体" w:eastAsia="宋体" w:hAnsi="宋体"/>
          <w:sz w:val="24"/>
          <w:szCs w:val="24"/>
        </w:rPr>
        <w:t>)</w:t>
      </w:r>
      <w:r>
        <w:rPr>
          <w:rFonts w:ascii="宋体" w:eastAsia="宋体" w:hAnsi="宋体" w:hint="eastAsia"/>
          <w:sz w:val="24"/>
          <w:szCs w:val="24"/>
        </w:rPr>
        <w:t>给单跳邻居节点。接收到新节点信息的节点会将新的节点信息广播给它的单跳邻居节点。最终全网会知道新节点的I</w:t>
      </w:r>
      <w:r>
        <w:rPr>
          <w:rFonts w:ascii="宋体" w:eastAsia="宋体" w:hAnsi="宋体"/>
          <w:sz w:val="24"/>
          <w:szCs w:val="24"/>
        </w:rPr>
        <w:t>D</w:t>
      </w:r>
      <w:r>
        <w:rPr>
          <w:rFonts w:ascii="宋体" w:eastAsia="宋体" w:hAnsi="宋体" w:hint="eastAsia"/>
          <w:sz w:val="24"/>
          <w:szCs w:val="24"/>
        </w:rPr>
        <w:t>（IP地址）。</w:t>
      </w:r>
    </w:p>
    <w:p w14:paraId="0B9CDCB6" w14:textId="76597F3A" w:rsidR="005A7DD4" w:rsidRDefault="005A7DD4" w:rsidP="00E84949">
      <w:pPr>
        <w:pStyle w:val="a7"/>
        <w:numPr>
          <w:ilvl w:val="0"/>
          <w:numId w:val="5"/>
        </w:numPr>
        <w:spacing w:afterLines="50" w:after="156"/>
        <w:ind w:firstLineChars="0"/>
        <w:rPr>
          <w:rFonts w:ascii="宋体" w:eastAsia="宋体" w:hAnsi="宋体"/>
          <w:sz w:val="24"/>
          <w:szCs w:val="24"/>
        </w:rPr>
      </w:pPr>
      <w:r>
        <w:rPr>
          <w:rFonts w:ascii="宋体" w:eastAsia="宋体" w:hAnsi="宋体" w:hint="eastAsia"/>
          <w:sz w:val="24"/>
          <w:szCs w:val="24"/>
        </w:rPr>
        <w:t>节点获得邻居列表：节点会向邻居节点索取他们已知的其他节点的ID</w:t>
      </w:r>
      <w:r>
        <w:rPr>
          <w:rFonts w:ascii="宋体" w:eastAsia="宋体" w:hAnsi="宋体"/>
          <w:sz w:val="24"/>
          <w:szCs w:val="24"/>
        </w:rPr>
        <w:t>(IP</w:t>
      </w:r>
      <w:r>
        <w:rPr>
          <w:rFonts w:ascii="宋体" w:eastAsia="宋体" w:hAnsi="宋体" w:hint="eastAsia"/>
          <w:sz w:val="24"/>
          <w:szCs w:val="24"/>
        </w:rPr>
        <w:t>地址</w:t>
      </w:r>
      <w:r>
        <w:rPr>
          <w:rFonts w:ascii="宋体" w:eastAsia="宋体" w:hAnsi="宋体"/>
          <w:sz w:val="24"/>
          <w:szCs w:val="24"/>
        </w:rPr>
        <w:t>)</w:t>
      </w:r>
      <w:r>
        <w:rPr>
          <w:rFonts w:ascii="宋体" w:eastAsia="宋体" w:hAnsi="宋体" w:hint="eastAsia"/>
          <w:sz w:val="24"/>
          <w:szCs w:val="24"/>
        </w:rPr>
        <w:t>，可以建立与其他节点的通信连接。</w:t>
      </w:r>
    </w:p>
    <w:p w14:paraId="0675C5D1" w14:textId="7E826B68" w:rsidR="000C3417" w:rsidRPr="005A7DD4" w:rsidRDefault="005A7DD4" w:rsidP="00E84949">
      <w:pPr>
        <w:pStyle w:val="a7"/>
        <w:numPr>
          <w:ilvl w:val="0"/>
          <w:numId w:val="5"/>
        </w:numPr>
        <w:spacing w:afterLines="50" w:after="156"/>
        <w:ind w:firstLineChars="0"/>
        <w:rPr>
          <w:rFonts w:ascii="宋体" w:eastAsia="宋体" w:hAnsi="宋体"/>
          <w:sz w:val="24"/>
          <w:szCs w:val="24"/>
        </w:rPr>
      </w:pPr>
      <w:r>
        <w:rPr>
          <w:rFonts w:ascii="宋体" w:eastAsia="宋体" w:hAnsi="宋体" w:hint="eastAsia"/>
          <w:sz w:val="24"/>
          <w:szCs w:val="24"/>
        </w:rPr>
        <w:t>数据同步：节点进入网络之后会选择与邻居节点同步。为了同步到最新的区块链，可以选择比对多个邻居节点的区块链数据。节点将请求多个单跳邻居节点的区块链信息：区块链高度和区块链哈希。</w:t>
      </w:r>
      <w:r w:rsidR="004912A8" w:rsidRPr="005A7DD4">
        <w:rPr>
          <w:rFonts w:ascii="宋体" w:eastAsia="宋体" w:hAnsi="宋体" w:hint="eastAsia"/>
          <w:sz w:val="24"/>
          <w:szCs w:val="24"/>
        </w:rPr>
        <w:t>通过比对选择具有公共前缀的最长链。</w:t>
      </w:r>
      <w:r w:rsidRPr="004B7B05">
        <w:rPr>
          <w:rFonts w:ascii="宋体" w:eastAsia="宋体" w:hAnsi="宋体" w:hint="eastAsia"/>
          <w:color w:val="FF0000"/>
          <w:sz w:val="24"/>
          <w:szCs w:val="24"/>
        </w:rPr>
        <w:t>可以比较选择最近节点同步区块链</w:t>
      </w:r>
      <w:r w:rsidR="004B7B05" w:rsidRPr="004B7B05">
        <w:rPr>
          <w:rFonts w:ascii="宋体" w:eastAsia="宋体" w:hAnsi="宋体" w:hint="eastAsia"/>
          <w:color w:val="FF0000"/>
          <w:sz w:val="24"/>
          <w:szCs w:val="24"/>
        </w:rPr>
        <w:t>、随机选择四个单跳邻居节点比对来同步区块链</w:t>
      </w:r>
      <w:r w:rsidR="004B7B05">
        <w:rPr>
          <w:rFonts w:ascii="宋体" w:eastAsia="宋体" w:hAnsi="宋体" w:hint="eastAsia"/>
          <w:color w:val="FF0000"/>
          <w:sz w:val="24"/>
          <w:szCs w:val="24"/>
        </w:rPr>
        <w:t>，两种方式同步区块链的优劣</w:t>
      </w:r>
      <w:r w:rsidR="004B7B05">
        <w:rPr>
          <w:rFonts w:ascii="宋体" w:eastAsia="宋体" w:hAnsi="宋体" w:hint="eastAsia"/>
          <w:sz w:val="24"/>
          <w:szCs w:val="24"/>
        </w:rPr>
        <w:t>。</w:t>
      </w:r>
    </w:p>
    <w:p w14:paraId="36010C97" w14:textId="7382D1E4" w:rsidR="00AE003D" w:rsidRPr="00B64B11" w:rsidRDefault="004C79AE" w:rsidP="00B64B11">
      <w:pPr>
        <w:pStyle w:val="2"/>
        <w:rPr>
          <w:rFonts w:ascii="黑体" w:eastAsia="黑体" w:hAnsi="黑体"/>
          <w:sz w:val="28"/>
          <w:szCs w:val="28"/>
        </w:rPr>
      </w:pPr>
      <w:bookmarkStart w:id="120" w:name="_Toc94478681"/>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120"/>
    </w:p>
    <w:p w14:paraId="7B3E05A3" w14:textId="411B752F" w:rsidR="00AE003D" w:rsidRDefault="00AE003D"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给出稳定度的定义</w:t>
      </w:r>
      <w:r w:rsidR="00715A60" w:rsidRPr="004C79AE">
        <w:rPr>
          <w:rFonts w:ascii="宋体" w:eastAsia="宋体" w:hAnsi="宋体" w:hint="eastAsia"/>
          <w:sz w:val="24"/>
          <w:szCs w:val="24"/>
        </w:rPr>
        <w:t>，给出节点计算稳定度的函数。</w:t>
      </w:r>
    </w:p>
    <w:p w14:paraId="3AB65B17" w14:textId="1A959027" w:rsidR="00CF16FB" w:rsidRPr="00CF16FB" w:rsidRDefault="00CF16FB" w:rsidP="00CF16FB">
      <w:pPr>
        <w:pStyle w:val="a7"/>
        <w:spacing w:afterLines="50" w:after="156"/>
        <w:ind w:left="900" w:firstLineChars="0" w:firstLine="0"/>
        <w:rPr>
          <w:rFonts w:ascii="宋体" w:eastAsia="宋体" w:hAnsi="宋体"/>
          <w:sz w:val="24"/>
          <w:szCs w:val="24"/>
        </w:rPr>
      </w:pPr>
      <w:r>
        <w:rPr>
          <w:rFonts w:ascii="宋体" w:eastAsia="宋体" w:hAnsi="宋体"/>
          <w:sz w:val="24"/>
          <w:szCs w:val="24"/>
        </w:rPr>
        <w:tab/>
      </w:r>
      <w:r w:rsidRPr="00CF16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sidRPr="00CF16FB">
        <w:rPr>
          <w:rFonts w:ascii="宋体" w:eastAsia="宋体" w:hAnsi="宋体" w:hint="eastAsia"/>
          <w:sz w:val="24"/>
          <w:szCs w:val="24"/>
        </w:rPr>
        <w:lastRenderedPageBreak/>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sidRPr="00CF16FB">
        <w:rPr>
          <w:rFonts w:ascii="宋体" w:eastAsia="宋体" w:hAnsi="宋体" w:hint="eastAsia"/>
          <w:sz w:val="24"/>
          <w:szCs w:val="24"/>
        </w:rPr>
        <w:t>可以通过租约机制+时间戳实现;或者可以根据权益的大小确定节点的活跃度（节点的活跃度也极大的表明节点是否愿意继续在系统中工作）；</w:t>
      </w:r>
      <w:r w:rsidR="00832DC1">
        <w:rPr>
          <w:rFonts w:ascii="宋体" w:eastAsia="宋体" w:hAnsi="宋体" w:hint="eastAsia"/>
          <w:sz w:val="24"/>
          <w:szCs w:val="24"/>
        </w:rPr>
        <w:t>根据节点的生存周期</w:t>
      </w:r>
      <w:r w:rsidR="00344AE9">
        <w:rPr>
          <w:rFonts w:ascii="宋体" w:eastAsia="宋体" w:hAnsi="宋体" w:hint="eastAsia"/>
          <w:sz w:val="24"/>
          <w:szCs w:val="24"/>
        </w:rPr>
        <w:t>和共识比值</w:t>
      </w:r>
      <w:r w:rsidR="00832DC1">
        <w:rPr>
          <w:rFonts w:ascii="宋体" w:eastAsia="宋体" w:hAnsi="宋体" w:hint="eastAsia"/>
          <w:sz w:val="24"/>
          <w:szCs w:val="24"/>
        </w:rPr>
        <w:t>来决定节点的稳定度（通常节点的生存周期都比较短）</w:t>
      </w:r>
      <w:r w:rsidRPr="00CF16FB">
        <w:rPr>
          <w:rFonts w:ascii="宋体" w:eastAsia="宋体" w:hAnsi="宋体" w:hint="eastAsia"/>
          <w:sz w:val="24"/>
          <w:szCs w:val="24"/>
        </w:rPr>
        <w:t>】</w:t>
      </w:r>
    </w:p>
    <w:p w14:paraId="00D15787" w14:textId="3B4045DD" w:rsidR="00CF16FB" w:rsidRPr="00CF16FB" w:rsidRDefault="00CF16FB" w:rsidP="00CF16FB">
      <w:pPr>
        <w:pStyle w:val="a7"/>
        <w:spacing w:afterLines="50" w:after="156"/>
        <w:ind w:left="900" w:firstLineChars="0" w:firstLine="0"/>
        <w:rPr>
          <w:rFonts w:ascii="宋体" w:eastAsia="宋体" w:hAnsi="宋体"/>
          <w:sz w:val="24"/>
          <w:szCs w:val="24"/>
        </w:rPr>
      </w:pPr>
      <w:r>
        <w:rPr>
          <w:rFonts w:ascii="宋体" w:eastAsia="宋体" w:hAnsi="宋体"/>
          <w:sz w:val="24"/>
          <w:szCs w:val="24"/>
        </w:rPr>
        <w:tab/>
      </w:r>
      <w:r w:rsidRPr="00CF16FB">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sidRPr="00CF16FB">
        <w:rPr>
          <w:rFonts w:ascii="宋体" w:eastAsia="宋体" w:hAnsi="宋体" w:hint="eastAsia"/>
          <w:sz w:val="24"/>
          <w:szCs w:val="24"/>
        </w:rPr>
        <w:t>为节点在区块链系统中的剩余活跃时间，记</w:t>
      </w:r>
      <m:oMath>
        <m:r>
          <w:rPr>
            <w:rFonts w:ascii="Cambria Math" w:eastAsia="宋体" w:hAnsi="Cambria Math" w:hint="eastAsia"/>
            <w:sz w:val="24"/>
            <w:szCs w:val="24"/>
          </w:rPr>
          <m:t>r</m:t>
        </m:r>
      </m:oMath>
      <w:r w:rsidRPr="00CF16FB">
        <w:rPr>
          <w:rFonts w:ascii="宋体" w:eastAsia="宋体" w:hAnsi="宋体" w:hint="eastAsia"/>
          <w:sz w:val="24"/>
          <w:szCs w:val="24"/>
        </w:rPr>
        <w:t>为</w:t>
      </w:r>
      <w:r w:rsidRPr="00CF16FB">
        <w:rPr>
          <w:rFonts w:ascii="宋体" w:eastAsia="宋体" w:hAnsi="宋体"/>
          <w:sz w:val="24"/>
          <w:szCs w:val="24"/>
        </w:rPr>
        <w:t>节点</w:t>
      </w:r>
      <w:r w:rsidRPr="00CF16FB">
        <w:rPr>
          <w:rFonts w:ascii="宋体" w:eastAsia="宋体" w:hAnsi="宋体" w:hint="eastAsia"/>
          <w:sz w:val="24"/>
          <w:szCs w:val="24"/>
        </w:rPr>
        <w:t>在最近</w:t>
      </w:r>
      <m:oMath>
        <m:r>
          <w:rPr>
            <w:rFonts w:ascii="Cambria Math" w:eastAsia="宋体" w:hAnsi="Cambria Math" w:hint="eastAsia"/>
            <w:sz w:val="24"/>
            <w:szCs w:val="24"/>
          </w:rPr>
          <m:t>K</m:t>
        </m:r>
      </m:oMath>
      <w:proofErr w:type="gramStart"/>
      <w:r w:rsidRPr="00CF16FB">
        <w:rPr>
          <w:rFonts w:ascii="宋体" w:eastAsia="宋体" w:hAnsi="宋体" w:hint="eastAsia"/>
          <w:sz w:val="24"/>
          <w:szCs w:val="24"/>
        </w:rPr>
        <w:t>个</w:t>
      </w:r>
      <w:proofErr w:type="gramEnd"/>
      <w:r w:rsidRPr="00CF16FB">
        <w:rPr>
          <w:rFonts w:ascii="宋体" w:eastAsia="宋体" w:hAnsi="宋体" w:hint="eastAsia"/>
          <w:sz w:val="24"/>
          <w:szCs w:val="24"/>
        </w:rPr>
        <w:t>确认区块中</w:t>
      </w:r>
      <w:proofErr w:type="gramStart"/>
      <w:r w:rsidRPr="00CF16FB">
        <w:rPr>
          <w:rFonts w:ascii="宋体" w:eastAsia="宋体" w:hAnsi="宋体"/>
          <w:sz w:val="24"/>
          <w:szCs w:val="24"/>
        </w:rPr>
        <w:t>参与共识</w:t>
      </w:r>
      <w:proofErr w:type="gramEnd"/>
      <w:r w:rsidRPr="00CF16FB">
        <w:rPr>
          <w:rFonts w:ascii="宋体" w:eastAsia="宋体" w:hAnsi="宋体"/>
          <w:sz w:val="24"/>
          <w:szCs w:val="24"/>
        </w:rPr>
        <w:t>比值</w:t>
      </w:r>
      <w:r w:rsidRPr="00CF16FB">
        <w:rPr>
          <w:rFonts w:ascii="宋体" w:eastAsia="宋体" w:hAnsi="宋体" w:hint="eastAsia"/>
          <w:sz w:val="24"/>
          <w:szCs w:val="24"/>
        </w:rPr>
        <w:t>，定义节点的稳定度为</w:t>
      </w:r>
      <w:r w:rsidRPr="00CF16FB">
        <w:rPr>
          <w:rFonts w:ascii="宋体" w:eastAsia="宋体" w:hAnsi="宋体"/>
          <w:sz w:val="24"/>
          <w:szCs w:val="24"/>
        </w:rPr>
        <w:t xml:space="preserve"> </w:t>
      </w:r>
    </w:p>
    <w:p w14:paraId="7A17852B" w14:textId="77777777" w:rsidR="00CF16FB" w:rsidRPr="00CF16FB" w:rsidRDefault="00E84949" w:rsidP="00CF16FB">
      <w:pPr>
        <w:pStyle w:val="a7"/>
        <w:spacing w:afterLines="50" w:after="156"/>
        <w:ind w:left="900" w:firstLineChars="0" w:firstLine="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1C266928" w14:textId="3C541870" w:rsidR="00832DC1" w:rsidRPr="004C79AE" w:rsidRDefault="00CF16FB" w:rsidP="00832DC1">
      <w:pPr>
        <w:pStyle w:val="a7"/>
        <w:spacing w:afterLines="50" w:after="156"/>
        <w:ind w:left="900" w:firstLineChars="0" w:firstLine="0"/>
        <w:rPr>
          <w:rFonts w:ascii="宋体" w:eastAsia="宋体" w:hAnsi="宋体"/>
          <w:sz w:val="24"/>
          <w:szCs w:val="24"/>
        </w:rPr>
      </w:pPr>
      <w:r>
        <w:rPr>
          <w:rFonts w:ascii="宋体" w:eastAsia="宋体" w:hAnsi="宋体"/>
          <w:sz w:val="24"/>
          <w:szCs w:val="24"/>
        </w:rPr>
        <w:tab/>
      </w:r>
      <w:r w:rsidRPr="00CF16FB">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sidRPr="00CF16FB">
        <w:rPr>
          <w:rFonts w:ascii="宋体" w:eastAsia="宋体" w:hAnsi="宋体" w:hint="eastAsia"/>
          <w:sz w:val="24"/>
          <w:szCs w:val="24"/>
        </w:rPr>
        <w:t>可根据偏好设置【</w:t>
      </w:r>
      <w:r w:rsidR="00344AE9" w:rsidRPr="00832DC1">
        <w:rPr>
          <w:rFonts w:ascii="宋体" w:eastAsia="宋体" w:hAnsi="宋体" w:hint="eastAsia"/>
          <w:color w:val="FF0000"/>
          <w:sz w:val="24"/>
          <w:szCs w:val="24"/>
        </w:rPr>
        <w:t>分析稳定度函数中变量的权重系数</w:t>
      </w:r>
      <w:r w:rsidR="00344AE9">
        <w:rPr>
          <w:rFonts w:ascii="宋体" w:eastAsia="宋体" w:hAnsi="宋体" w:hint="eastAsia"/>
          <w:color w:val="FF0000"/>
          <w:sz w:val="24"/>
          <w:szCs w:val="24"/>
        </w:rPr>
        <w:t>，</w:t>
      </w:r>
      <w:r w:rsidRPr="00CF16FB">
        <w:rPr>
          <w:rFonts w:ascii="宋体" w:eastAsia="宋体" w:hAnsi="宋体" w:hint="eastAsia"/>
          <w:sz w:val="24"/>
          <w:szCs w:val="24"/>
        </w:rPr>
        <w:t>可以多次实验分析计算】。在区块链系统运行初期，确认区块数量不足</w:t>
      </w:r>
      <m:oMath>
        <m:r>
          <w:rPr>
            <w:rFonts w:ascii="Cambria Math" w:eastAsia="宋体" w:hAnsi="Cambria Math" w:hint="eastAsia"/>
            <w:sz w:val="24"/>
            <w:szCs w:val="24"/>
          </w:rPr>
          <m:t>K</m:t>
        </m:r>
      </m:oMath>
      <w:proofErr w:type="gramStart"/>
      <w:r w:rsidRPr="00CF16FB">
        <w:rPr>
          <w:rFonts w:ascii="宋体" w:eastAsia="宋体" w:hAnsi="宋体" w:hint="eastAsia"/>
          <w:sz w:val="24"/>
          <w:szCs w:val="24"/>
        </w:rPr>
        <w:t>个</w:t>
      </w:r>
      <w:proofErr w:type="gramEnd"/>
      <w:r w:rsidRPr="00CF16FB">
        <w:rPr>
          <w:rFonts w:ascii="宋体" w:eastAsia="宋体" w:hAnsi="宋体" w:hint="eastAsia"/>
          <w:sz w:val="24"/>
          <w:szCs w:val="24"/>
        </w:rPr>
        <w:t>时节点的共识比</w:t>
      </w:r>
      <m:oMath>
        <m:r>
          <w:rPr>
            <w:rFonts w:ascii="Cambria Math" w:eastAsia="宋体" w:hAnsi="Cambria Math" w:hint="eastAsia"/>
            <w:sz w:val="24"/>
            <w:szCs w:val="24"/>
          </w:rPr>
          <m:t>r</m:t>
        </m:r>
      </m:oMath>
      <w:r w:rsidRPr="00CF16FB">
        <w:rPr>
          <w:rFonts w:ascii="宋体" w:eastAsia="宋体" w:hAnsi="宋体" w:hint="eastAsia"/>
          <w:sz w:val="24"/>
          <w:szCs w:val="24"/>
        </w:rPr>
        <w:t>记为零，此时主要通过节点的剩余时间来挖矿。</w:t>
      </w:r>
    </w:p>
    <w:p w14:paraId="43533D6B" w14:textId="013A4926" w:rsidR="00715A60" w:rsidRDefault="00715A60"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给出一个过滤函数避免节点由于稳定度过</w:t>
      </w:r>
      <w:proofErr w:type="gramStart"/>
      <w:r w:rsidRPr="004C79AE">
        <w:rPr>
          <w:rFonts w:ascii="宋体" w:eastAsia="宋体" w:hAnsi="宋体" w:hint="eastAsia"/>
          <w:sz w:val="24"/>
          <w:szCs w:val="24"/>
        </w:rPr>
        <w:t>高长期获得出块</w:t>
      </w:r>
      <w:proofErr w:type="gramEnd"/>
      <w:r w:rsidRPr="004C79AE">
        <w:rPr>
          <w:rFonts w:ascii="宋体" w:eastAsia="宋体" w:hAnsi="宋体" w:hint="eastAsia"/>
          <w:sz w:val="24"/>
          <w:szCs w:val="24"/>
        </w:rPr>
        <w:t>者权限。</w:t>
      </w:r>
    </w:p>
    <w:p w14:paraId="3414DCB8" w14:textId="115744FE" w:rsidR="00344AE9" w:rsidRPr="004C79AE" w:rsidRDefault="00344AE9" w:rsidP="00344AE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当节点的共识比率达到某一个阈值之后，需要进行限制，这个节点将在一定时间内不能</w:t>
      </w:r>
      <w:r w:rsidR="008D77E7">
        <w:rPr>
          <w:rFonts w:ascii="宋体" w:eastAsia="宋体" w:hAnsi="宋体" w:hint="eastAsia"/>
          <w:sz w:val="24"/>
          <w:szCs w:val="24"/>
        </w:rPr>
        <w:t>被选中</w:t>
      </w:r>
      <w:proofErr w:type="gramStart"/>
      <w:r w:rsidR="008D77E7">
        <w:rPr>
          <w:rFonts w:ascii="宋体" w:eastAsia="宋体" w:hAnsi="宋体" w:hint="eastAsia"/>
          <w:sz w:val="24"/>
          <w:szCs w:val="24"/>
        </w:rPr>
        <w:t>成为出块节点</w:t>
      </w:r>
      <w:proofErr w:type="gramEnd"/>
      <w:r w:rsidR="008D77E7">
        <w:rPr>
          <w:rFonts w:ascii="宋体" w:eastAsia="宋体" w:hAnsi="宋体" w:hint="eastAsia"/>
          <w:sz w:val="24"/>
          <w:szCs w:val="24"/>
        </w:rPr>
        <w:t>。</w:t>
      </w:r>
    </w:p>
    <w:p w14:paraId="59933CDD" w14:textId="4638CE2E" w:rsidR="00715A60" w:rsidRPr="00B64B11" w:rsidRDefault="004C79AE" w:rsidP="00B64B11">
      <w:pPr>
        <w:pStyle w:val="2"/>
        <w:rPr>
          <w:rFonts w:ascii="黑体" w:eastAsia="黑体" w:hAnsi="黑体"/>
          <w:sz w:val="28"/>
          <w:szCs w:val="28"/>
        </w:rPr>
      </w:pPr>
      <w:bookmarkStart w:id="121" w:name="_Toc94478682"/>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121"/>
    </w:p>
    <w:p w14:paraId="4008894F" w14:textId="44EA6680" w:rsidR="00715A60" w:rsidRDefault="003F3F53"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w:t>
      </w:r>
      <w:r w:rsidR="00E567C4">
        <w:rPr>
          <w:rFonts w:ascii="宋体" w:eastAsia="宋体" w:hAnsi="宋体" w:hint="eastAsia"/>
          <w:sz w:val="24"/>
          <w:szCs w:val="24"/>
        </w:rPr>
        <w:t>门限签名是基于双线性映射构造的。</w:t>
      </w:r>
    </w:p>
    <w:p w14:paraId="12BEC077" w14:textId="77777777" w:rsidR="00081F42" w:rsidRDefault="00081F42" w:rsidP="00E84949">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基于椭圆曲线的门限签名原理：</w:t>
      </w:r>
    </w:p>
    <w:p w14:paraId="6F6B13B7" w14:textId="04E3AF7F" w:rsidR="00E567C4" w:rsidRDefault="00E567C4" w:rsidP="00E84949">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双线性映射：</w:t>
      </w:r>
      <w:r w:rsidR="00B174C5" w:rsidRPr="00B174C5">
        <w:rPr>
          <w:rFonts w:ascii="宋体" w:eastAsia="宋体" w:hAnsi="宋体"/>
          <w:sz w:val="24"/>
          <w:szCs w:val="24"/>
        </w:rPr>
        <w:t>对于一个</w:t>
      </w:r>
      <w:proofErr w:type="gramStart"/>
      <w:r w:rsidR="00B174C5" w:rsidRPr="00B174C5">
        <w:rPr>
          <w:rFonts w:ascii="宋体" w:eastAsia="宋体" w:hAnsi="宋体"/>
          <w:sz w:val="24"/>
          <w:szCs w:val="24"/>
        </w:rPr>
        <w:t>质数双</w:t>
      </w:r>
      <w:proofErr w:type="gramEnd"/>
      <w:r w:rsidR="00B174C5" w:rsidRPr="00B174C5">
        <w:rPr>
          <w:rFonts w:ascii="宋体" w:eastAsia="宋体" w:hAnsi="宋体"/>
          <w:sz w:val="24"/>
          <w:szCs w:val="24"/>
        </w:rPr>
        <w:t>线性群可以由五元组</w:t>
      </w:r>
      <m:oMath>
        <m:r>
          <m:rPr>
            <m:sty m:val="p"/>
          </m:rPr>
          <w:rPr>
            <w:rFonts w:ascii="Cambria Math" w:eastAsia="宋体" w:hAnsi="Cambria Math"/>
            <w:sz w:val="24"/>
            <w:szCs w:val="24"/>
          </w:rPr>
          <m:t>(</m:t>
        </m:r>
        <m:r>
          <w:rPr>
            <w:rFonts w:ascii="Cambria Math" w:eastAsia="宋体" w:hAnsi="Cambria Math"/>
            <w:sz w:val="24"/>
            <w:szCs w:val="24"/>
          </w:rPr>
          <m:t>p</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e</m:t>
        </m:r>
        <m:r>
          <m:rPr>
            <m:sty m:val="p"/>
          </m:rPr>
          <w:rPr>
            <w:rFonts w:ascii="Cambria Math" w:eastAsia="宋体" w:hAnsi="Cambria Math"/>
            <w:sz w:val="24"/>
            <w:szCs w:val="24"/>
          </w:rPr>
          <m:t>)</m:t>
        </m:r>
      </m:oMath>
      <w:r w:rsidR="00B174C5" w:rsidRPr="00B174C5">
        <w:rPr>
          <w:rFonts w:ascii="宋体" w:eastAsia="宋体" w:hAnsi="宋体"/>
          <w:sz w:val="24"/>
          <w:szCs w:val="24"/>
        </w:rPr>
        <w:t>来描述。五元组中</w:t>
      </w:r>
      <m:oMath>
        <m:r>
          <w:rPr>
            <w:rFonts w:ascii="Cambria Math" w:eastAsia="宋体" w:hAnsi="Cambria Math"/>
            <w:sz w:val="24"/>
            <w:szCs w:val="24"/>
          </w:rPr>
          <m:t>p</m:t>
        </m:r>
      </m:oMath>
      <w:r w:rsidR="00B174C5" w:rsidRPr="00B174C5">
        <w:rPr>
          <w:rFonts w:ascii="宋体" w:eastAsia="宋体" w:hAnsi="宋体"/>
          <w:sz w:val="24"/>
          <w:szCs w:val="24"/>
        </w:rPr>
        <w:t>是一个与给定安全常数</w:t>
      </w:r>
      <m:oMath>
        <m:r>
          <w:rPr>
            <w:rFonts w:ascii="Cambria Math" w:eastAsia="宋体" w:hAnsi="Cambria Math"/>
            <w:sz w:val="24"/>
            <w:szCs w:val="24"/>
          </w:rPr>
          <m:t>λ</m:t>
        </m:r>
      </m:oMath>
      <w:r w:rsidR="00B174C5" w:rsidRPr="00B174C5">
        <w:rPr>
          <w:rFonts w:ascii="宋体" w:eastAsia="宋体" w:hAnsi="宋体"/>
          <w:sz w:val="24"/>
          <w:szCs w:val="24"/>
        </w:rPr>
        <w:t>相关的大质数，</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proofErr w:type="gramStart"/>
      <w:r w:rsidR="00B174C5" w:rsidRPr="00B174C5">
        <w:rPr>
          <w:rFonts w:ascii="宋体" w:eastAsia="宋体" w:hAnsi="宋体"/>
          <w:sz w:val="24"/>
          <w:szCs w:val="24"/>
        </w:rPr>
        <w:t>均是阶为</w:t>
      </w:r>
      <w:proofErr w:type="gramEnd"/>
      <m:oMath>
        <m:r>
          <w:rPr>
            <w:rFonts w:ascii="Cambria Math" w:eastAsia="宋体" w:hAnsi="Cambria Math" w:hint="eastAsia"/>
            <w:sz w:val="24"/>
            <w:szCs w:val="24"/>
          </w:rPr>
          <m:t>p</m:t>
        </m:r>
      </m:oMath>
      <w:r w:rsidR="00B174C5" w:rsidRPr="00B174C5">
        <w:rPr>
          <w:rFonts w:ascii="宋体" w:eastAsia="宋体" w:hAnsi="宋体"/>
          <w:sz w:val="24"/>
          <w:szCs w:val="24"/>
        </w:rPr>
        <w:t>的乘法循环群，</w:t>
      </w:r>
      <m:oMath>
        <m:r>
          <w:rPr>
            <w:rFonts w:ascii="Cambria Math" w:eastAsia="宋体" w:hAnsi="Cambria Math"/>
            <w:sz w:val="24"/>
            <w:szCs w:val="24"/>
          </w:rPr>
          <m:t>e</m:t>
        </m:r>
      </m:oMath>
      <w:r w:rsidR="00B174C5"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满足以下3个条件：</w:t>
      </w:r>
    </w:p>
    <w:p w14:paraId="554E335E" w14:textId="2A7CFC3B" w:rsidR="00B174C5" w:rsidRDefault="00B174C5" w:rsidP="00E84949">
      <w:pPr>
        <w:pStyle w:val="a7"/>
        <w:numPr>
          <w:ilvl w:val="4"/>
          <w:numId w:val="9"/>
        </w:numPr>
        <w:spacing w:afterLines="50" w:after="156"/>
        <w:ind w:firstLineChars="0"/>
        <w:rPr>
          <w:rFonts w:ascii="宋体" w:eastAsia="宋体" w:hAnsi="宋体"/>
          <w:sz w:val="24"/>
          <w:szCs w:val="24"/>
        </w:rPr>
      </w:pPr>
      <w:r>
        <w:rPr>
          <w:rFonts w:ascii="宋体" w:eastAsia="宋体" w:hAnsi="宋体" w:hint="eastAsia"/>
          <w:sz w:val="24"/>
          <w:szCs w:val="24"/>
        </w:rPr>
        <w:t>双线性</w:t>
      </w:r>
      <w:r w:rsidRPr="00F83FBE">
        <w:rPr>
          <w:rFonts w:ascii="宋体" w:eastAsia="宋体" w:hAnsi="宋体"/>
          <w:sz w:val="24"/>
          <w:szCs w:val="24"/>
        </w:rPr>
        <w:t>（</w:t>
      </w:r>
      <w:proofErr w:type="spellStart"/>
      <w:r w:rsidRPr="00F83FBE">
        <w:rPr>
          <w:rFonts w:ascii="宋体" w:eastAsia="宋体" w:hAnsi="宋体"/>
          <w:sz w:val="24"/>
          <w:szCs w:val="24"/>
        </w:rPr>
        <w:t>Bilinearity</w:t>
      </w:r>
      <w:proofErr w:type="spellEnd"/>
      <w:r w:rsidRPr="00F83FBE">
        <w:rPr>
          <w:rFonts w:ascii="宋体" w:eastAsia="宋体" w:hAnsi="宋体"/>
          <w:sz w:val="24"/>
          <w:szCs w:val="24"/>
        </w:rPr>
        <w:t>）</w:t>
      </w:r>
      <w:r>
        <w:rPr>
          <w:rFonts w:ascii="宋体" w:eastAsia="宋体" w:hAnsi="宋体" w:hint="eastAsia"/>
          <w:sz w:val="24"/>
          <w:szCs w:val="24"/>
        </w:rPr>
        <w:t>：</w:t>
      </w:r>
      <w:r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r>
          <w:rPr>
            <w:rFonts w:ascii="Cambria Math" w:eastAsia="宋体" w:hAnsi="Cambria Math"/>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b</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p</m:t>
            </m:r>
          </m:sub>
        </m:sSub>
      </m:oMath>
      <w:r w:rsidRPr="00F83FBE">
        <w:rPr>
          <w:rFonts w:ascii="宋体" w:eastAsia="宋体" w:hAnsi="宋体" w:hint="eastAsia"/>
          <w:sz w:val="24"/>
          <w:szCs w:val="24"/>
        </w:rPr>
        <w:t>，</w:t>
      </w:r>
      <w:r w:rsidRPr="00F83FBE">
        <w:rPr>
          <w:rFonts w:ascii="宋体" w:eastAsia="宋体" w:hAnsi="宋体"/>
          <w:sz w:val="24"/>
          <w:szCs w:val="24"/>
        </w:rPr>
        <w:t>有</w:t>
      </w:r>
      <m:oMath>
        <m:r>
          <w:rPr>
            <w:rFonts w:ascii="Cambria Math" w:eastAsia="宋体" w:hAnsi="Cambria Math" w:hint="eastAsia"/>
            <w:sz w:val="24"/>
            <w:szCs w:val="24"/>
          </w:rPr>
          <m:t>e</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g</m:t>
                </m:r>
              </m:e>
              <m:sup>
                <m:r>
                  <w:rPr>
                    <w:rFonts w:ascii="Cambria Math" w:eastAsia="宋体" w:hAnsi="Cambria Math"/>
                    <w:sz w:val="24"/>
                    <w:szCs w:val="24"/>
                  </w:rPr>
                  <m:t>a</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w:rPr>
                    <w:rFonts w:ascii="Cambria Math" w:eastAsia="宋体" w:hAnsi="Cambria Math"/>
                    <w:sz w:val="24"/>
                    <w:szCs w:val="24"/>
                  </w:rPr>
                  <m:t>b</m:t>
                </m:r>
              </m:sup>
            </m:sSup>
          </m:e>
        </m:d>
        <m:r>
          <m:rPr>
            <m:sty m:val="p"/>
          </m:rPr>
          <w:rPr>
            <w:rFonts w:ascii="Cambria Math" w:eastAsia="宋体" w:hAnsi="Cambria Math"/>
            <w:sz w:val="24"/>
            <w:szCs w:val="24"/>
          </w:rPr>
          <m:t>=</m:t>
        </m:r>
        <m:r>
          <w:rPr>
            <w:rFonts w:ascii="Cambria Math" w:eastAsia="宋体" w:hAnsi="Cambria Math"/>
            <w:sz w:val="24"/>
            <w:szCs w:val="24"/>
          </w:rPr>
          <m:t>e</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e>
            </m:d>
          </m:e>
          <m:sup>
            <m:r>
              <w:rPr>
                <w:rFonts w:ascii="Cambria Math" w:eastAsia="宋体" w:hAnsi="Cambria Math"/>
                <w:sz w:val="24"/>
                <w:szCs w:val="24"/>
              </w:rPr>
              <m:t>ab</m:t>
            </m:r>
          </m:sup>
        </m:sSup>
      </m:oMath>
      <w:r w:rsidR="00F83FBE" w:rsidRPr="00F83FBE">
        <w:rPr>
          <w:rFonts w:ascii="宋体" w:eastAsia="宋体" w:hAnsi="宋体" w:hint="eastAsia"/>
          <w:sz w:val="24"/>
          <w:szCs w:val="24"/>
        </w:rPr>
        <w:t>;</w:t>
      </w:r>
    </w:p>
    <w:p w14:paraId="60100354" w14:textId="6A5A6B92" w:rsidR="00B174C5" w:rsidRPr="00F83FBE" w:rsidRDefault="00B174C5" w:rsidP="00E84949">
      <w:pPr>
        <w:pStyle w:val="a7"/>
        <w:numPr>
          <w:ilvl w:val="4"/>
          <w:numId w:val="9"/>
        </w:numPr>
        <w:spacing w:afterLines="50" w:after="156"/>
        <w:ind w:firstLineChars="0"/>
        <w:rPr>
          <w:rFonts w:ascii="宋体" w:eastAsia="宋体" w:hAnsi="宋体"/>
          <w:sz w:val="24"/>
          <w:szCs w:val="24"/>
        </w:rPr>
      </w:pPr>
      <w:r>
        <w:rPr>
          <w:rFonts w:ascii="宋体" w:eastAsia="宋体" w:hAnsi="宋体" w:hint="eastAsia"/>
          <w:sz w:val="24"/>
          <w:szCs w:val="24"/>
        </w:rPr>
        <w:t>非退化性</w:t>
      </w:r>
      <w:r w:rsidRPr="00F83FBE">
        <w:rPr>
          <w:rFonts w:ascii="宋体" w:eastAsia="宋体" w:hAnsi="宋体"/>
          <w:sz w:val="24"/>
          <w:szCs w:val="24"/>
        </w:rPr>
        <w:t>（Non-degeneracy）</w:t>
      </w:r>
      <w:r>
        <w:rPr>
          <w:rFonts w:ascii="宋体" w:eastAsia="宋体" w:hAnsi="宋体" w:hint="eastAsia"/>
          <w:sz w:val="24"/>
          <w:szCs w:val="24"/>
        </w:rPr>
        <w:t>：</w:t>
      </w:r>
      <w:r w:rsidR="00F83FBE" w:rsidRPr="00F83FBE">
        <w:rPr>
          <w:rFonts w:ascii="宋体" w:eastAsia="宋体" w:hAnsi="宋体"/>
          <w:sz w:val="24"/>
          <w:szCs w:val="24"/>
        </w:rPr>
        <w:t>至少存在元素</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，满足</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)≠1</m:t>
        </m:r>
      </m:oMath>
      <w:r w:rsidR="00F83FBE" w:rsidRPr="00F83FBE">
        <w:rPr>
          <w:rFonts w:ascii="宋体" w:eastAsia="宋体" w:hAnsi="宋体" w:hint="eastAsia"/>
          <w:sz w:val="24"/>
          <w:szCs w:val="24"/>
        </w:rPr>
        <w:t>；</w:t>
      </w:r>
    </w:p>
    <w:p w14:paraId="4EC1823F" w14:textId="77777777" w:rsidR="006E6444" w:rsidRDefault="00B174C5" w:rsidP="00E84949">
      <w:pPr>
        <w:pStyle w:val="a7"/>
        <w:numPr>
          <w:ilvl w:val="4"/>
          <w:numId w:val="9"/>
        </w:numPr>
        <w:spacing w:afterLines="50" w:after="156"/>
        <w:ind w:firstLineChars="0"/>
        <w:rPr>
          <w:rFonts w:ascii="宋体" w:eastAsia="宋体" w:hAnsi="宋体"/>
          <w:sz w:val="24"/>
          <w:szCs w:val="24"/>
        </w:rPr>
      </w:pPr>
      <w:r>
        <w:rPr>
          <w:rFonts w:ascii="宋体" w:eastAsia="宋体" w:hAnsi="宋体" w:hint="eastAsia"/>
          <w:sz w:val="24"/>
          <w:szCs w:val="24"/>
        </w:rPr>
        <w:t>可计算性</w:t>
      </w:r>
      <w:r w:rsidRPr="00F83FBE">
        <w:rPr>
          <w:rFonts w:ascii="宋体" w:eastAsia="宋体" w:hAnsi="宋体"/>
          <w:sz w:val="24"/>
          <w:szCs w:val="24"/>
        </w:rPr>
        <w:t>（Efficiency）</w:t>
      </w:r>
      <w:r>
        <w:rPr>
          <w:rFonts w:ascii="宋体" w:eastAsia="宋体" w:hAnsi="宋体" w:hint="eastAsia"/>
          <w:sz w:val="24"/>
          <w:szCs w:val="24"/>
        </w:rPr>
        <w:t>：</w:t>
      </w:r>
      <w:r w:rsidR="00F83FBE"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，存在有效算法高效计算</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oMath>
      <w:r w:rsidR="00F83FBE" w:rsidRPr="00F83FBE">
        <w:rPr>
          <w:rFonts w:ascii="宋体" w:eastAsia="宋体" w:hAnsi="宋体" w:hint="eastAsia"/>
          <w:sz w:val="24"/>
          <w:szCs w:val="24"/>
        </w:rPr>
        <w:t>。</w:t>
      </w:r>
    </w:p>
    <w:p w14:paraId="7F0BFCCD" w14:textId="5133E413" w:rsidR="00F83FBE" w:rsidRPr="006E6444" w:rsidRDefault="00F83FBE" w:rsidP="006E6444">
      <w:pPr>
        <w:pStyle w:val="a7"/>
        <w:spacing w:afterLines="50" w:after="156"/>
        <w:ind w:left="2100" w:firstLineChars="0" w:firstLine="0"/>
        <w:rPr>
          <w:rFonts w:ascii="宋体" w:eastAsia="宋体" w:hAnsi="宋体"/>
          <w:sz w:val="24"/>
          <w:szCs w:val="24"/>
        </w:rPr>
      </w:pPr>
      <w:r w:rsidRPr="006E6444">
        <w:rPr>
          <w:rFonts w:ascii="宋体" w:eastAsia="宋体" w:hAnsi="宋体"/>
          <w:sz w:val="24"/>
          <w:szCs w:val="24"/>
        </w:rPr>
        <w:t>双线性映射，即利用一个特殊的函数，把一条或两条不同曲线上的两个点</w:t>
      </w:r>
      <m:oMath>
        <m:r>
          <w:rPr>
            <w:rFonts w:ascii="Cambria Math" w:eastAsia="宋体" w:hAnsi="Cambria Math" w:hint="eastAsia"/>
            <w:sz w:val="24"/>
            <w:szCs w:val="24"/>
          </w:rPr>
          <m:t>P</m:t>
        </m:r>
      </m:oMath>
      <w:r w:rsidRPr="006E6444">
        <w:rPr>
          <w:rFonts w:ascii="宋体" w:eastAsia="宋体" w:hAnsi="宋体"/>
          <w:sz w:val="24"/>
          <w:szCs w:val="24"/>
        </w:rPr>
        <w:t>和</w:t>
      </w:r>
      <m:oMath>
        <m:r>
          <w:rPr>
            <w:rFonts w:ascii="Cambria Math" w:eastAsia="宋体" w:hAnsi="Cambria Math"/>
            <w:sz w:val="24"/>
            <w:szCs w:val="24"/>
          </w:rPr>
          <m:t>Q</m:t>
        </m:r>
      </m:oMath>
      <w:r w:rsidRPr="006E6444">
        <w:rPr>
          <w:rFonts w:ascii="宋体" w:eastAsia="宋体" w:hAnsi="宋体"/>
          <w:sz w:val="24"/>
          <w:szCs w:val="24"/>
        </w:rPr>
        <w:t>映射为一个数：</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P,Q</m:t>
            </m:r>
          </m:e>
        </m:d>
        <m:r>
          <w:rPr>
            <w:rFonts w:ascii="Cambria Math" w:eastAsia="宋体" w:hAnsi="Cambria Math"/>
            <w:sz w:val="24"/>
            <w:szCs w:val="24"/>
          </w:rPr>
          <m:t>=N</m:t>
        </m:r>
      </m:oMath>
    </w:p>
    <w:p w14:paraId="1DD15BBE" w14:textId="711296A8" w:rsidR="00B174C5" w:rsidRDefault="00394CD8" w:rsidP="00E84949">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门限签名：</w:t>
      </w:r>
      <w:r w:rsidRPr="00394CD8">
        <w:rPr>
          <w:rFonts w:ascii="宋体" w:eastAsia="宋体" w:hAnsi="宋体"/>
          <w:sz w:val="24"/>
          <w:szCs w:val="24"/>
        </w:rPr>
        <w:t>可实现签名聚合和密钥聚合。BLS签名包括：初始化、密钥生成、签名、验证四个部分</w:t>
      </w:r>
      <w:r>
        <w:rPr>
          <w:rFonts w:ascii="宋体" w:eastAsia="宋体" w:hAnsi="宋体" w:hint="eastAsia"/>
          <w:sz w:val="24"/>
          <w:szCs w:val="24"/>
        </w:rPr>
        <w:t>。</w:t>
      </w:r>
    </w:p>
    <w:p w14:paraId="712A9401" w14:textId="3CFB5517" w:rsidR="00394CD8" w:rsidRDefault="00394CD8" w:rsidP="00E84949">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初始化：</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proofErr w:type="gramStart"/>
      <w:r w:rsidRPr="00B174C5">
        <w:rPr>
          <w:rFonts w:ascii="宋体" w:eastAsia="宋体" w:hAnsi="宋体"/>
          <w:sz w:val="24"/>
          <w:szCs w:val="24"/>
        </w:rPr>
        <w:t>是阶为</w:t>
      </w:r>
      <w:proofErr w:type="gramEnd"/>
      <m:oMath>
        <m:r>
          <w:rPr>
            <w:rFonts w:ascii="Cambria Math" w:eastAsia="宋体" w:hAnsi="Cambria Math" w:hint="eastAsia"/>
            <w:sz w:val="24"/>
            <w:szCs w:val="24"/>
          </w:rPr>
          <m:t>p</m:t>
        </m:r>
      </m:oMath>
      <w:r w:rsidRPr="00B174C5">
        <w:rPr>
          <w:rFonts w:ascii="宋体" w:eastAsia="宋体" w:hAnsi="宋体"/>
          <w:sz w:val="24"/>
          <w:szCs w:val="24"/>
        </w:rPr>
        <w:t>的乘法循环群</w:t>
      </w:r>
      <w:r>
        <w:rPr>
          <w:rFonts w:ascii="宋体" w:eastAsia="宋体" w:hAnsi="宋体" w:hint="eastAsia"/>
          <w:sz w:val="24"/>
          <w:szCs w:val="24"/>
        </w:rPr>
        <w:t>，生成元分别是</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w:t>
      </w:r>
      <m:oMath>
        <m:r>
          <w:rPr>
            <w:rFonts w:ascii="Cambria Math" w:eastAsia="宋体" w:hAnsi="Cambria Math"/>
            <w:sz w:val="24"/>
            <w:szCs w:val="24"/>
          </w:rPr>
          <m:t>e</m:t>
        </m:r>
      </m:oMath>
      <w:r w:rsidRPr="00B174C5">
        <w:rPr>
          <w:rFonts w:ascii="宋体" w:eastAsia="宋体" w:hAnsi="宋体"/>
          <w:sz w:val="24"/>
          <w:szCs w:val="24"/>
        </w:rPr>
        <w:t>为</w:t>
      </w:r>
      <w:r w:rsidRPr="00B174C5">
        <w:rPr>
          <w:rFonts w:ascii="宋体" w:eastAsia="宋体" w:hAnsi="宋体"/>
          <w:sz w:val="24"/>
          <w:szCs w:val="24"/>
        </w:rPr>
        <w:lastRenderedPageBreak/>
        <w:t>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hint="eastAsia"/>
          <w:sz w:val="24"/>
          <w:szCs w:val="24"/>
        </w:rPr>
        <w:t>，</w:t>
      </w:r>
      <w:proofErr w:type="gramStart"/>
      <w:r>
        <w:rPr>
          <w:rFonts w:ascii="宋体" w:eastAsia="宋体" w:hAnsi="宋体" w:hint="eastAsia"/>
          <w:sz w:val="24"/>
          <w:szCs w:val="24"/>
        </w:rPr>
        <w:t>安全哈希</w:t>
      </w:r>
      <w:proofErr w:type="gramEnd"/>
      <w:r>
        <w:rPr>
          <w:rFonts w:ascii="宋体" w:eastAsia="宋体" w:hAnsi="宋体" w:hint="eastAsia"/>
          <w:sz w:val="24"/>
          <w:szCs w:val="24"/>
        </w:rPr>
        <w:t>函数：</w:t>
      </w:r>
      <m:oMath>
        <m:r>
          <w:rPr>
            <w:rFonts w:ascii="Cambria Math" w:eastAsia="宋体" w:hAnsi="Cambria Math"/>
            <w:sz w:val="24"/>
            <w:szCs w:val="24"/>
          </w:rPr>
          <m:t>H:{0,1}→</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370BEC">
        <w:rPr>
          <w:rFonts w:ascii="宋体" w:eastAsia="宋体" w:hAnsi="宋体" w:hint="eastAsia"/>
          <w:sz w:val="24"/>
          <w:szCs w:val="24"/>
        </w:rPr>
        <w:t>实现签名消息映射到循环群中的一点，公开参数为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 xml:space="preserve">e, </m:t>
        </m:r>
        <m:sSub>
          <m:sSubPr>
            <m:ctrlPr>
              <w:rPr>
                <w:rFonts w:ascii="Cambria Math" w:eastAsia="宋体" w:hAnsi="Cambria Math"/>
                <w:i/>
                <w:iCs/>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 p, H</m:t>
        </m:r>
        <m:r>
          <m:rPr>
            <m:sty m:val="p"/>
          </m:rPr>
          <w:rPr>
            <w:rFonts w:ascii="Cambria Math" w:eastAsia="宋体" w:hAnsi="Cambria Math"/>
            <w:sz w:val="24"/>
            <w:szCs w:val="24"/>
          </w:rPr>
          <m:t>)</m:t>
        </m:r>
      </m:oMath>
    </w:p>
    <w:p w14:paraId="63EB838B" w14:textId="08D0240D" w:rsidR="00394CD8" w:rsidRDefault="00394CD8" w:rsidP="00E84949">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密钥生成：</w:t>
      </w:r>
      <w:r w:rsidR="00370BEC">
        <w:rPr>
          <w:rFonts w:ascii="宋体" w:eastAsia="宋体" w:hAnsi="宋体" w:hint="eastAsia"/>
          <w:sz w:val="24"/>
          <w:szCs w:val="24"/>
        </w:rPr>
        <w:t>选择随机数</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oMath>
      <w:r w:rsidR="00370BEC">
        <w:rPr>
          <w:rFonts w:ascii="宋体" w:eastAsia="宋体" w:hAnsi="宋体" w:hint="eastAsia"/>
          <w:sz w:val="24"/>
          <w:szCs w:val="24"/>
        </w:rPr>
        <w:t>，将</w:t>
      </w:r>
      <m:oMath>
        <m:r>
          <w:rPr>
            <w:rFonts w:ascii="Cambria Math" w:eastAsia="宋体" w:hAnsi="Cambria Math"/>
            <w:sz w:val="24"/>
            <w:szCs w:val="24"/>
          </w:rPr>
          <m:t>x</m:t>
        </m:r>
      </m:oMath>
      <w:r w:rsidR="00370BEC">
        <w:rPr>
          <w:rFonts w:ascii="宋体" w:eastAsia="宋体" w:hAnsi="宋体" w:hint="eastAsia"/>
          <w:sz w:val="24"/>
          <w:szCs w:val="24"/>
        </w:rPr>
        <w:t>作为私</w:t>
      </w:r>
      <w:proofErr w:type="gramStart"/>
      <w:r w:rsidR="00370BEC">
        <w:rPr>
          <w:rFonts w:ascii="宋体" w:eastAsia="宋体" w:hAnsi="宋体" w:hint="eastAsia"/>
          <w:sz w:val="24"/>
          <w:szCs w:val="24"/>
        </w:rPr>
        <w:t>钥</w:t>
      </w:r>
      <w:proofErr w:type="gramEnd"/>
      <w:r w:rsidR="00370BEC">
        <w:rPr>
          <w:rFonts w:ascii="宋体" w:eastAsia="宋体" w:hAnsi="宋体" w:hint="eastAsia"/>
          <w:sz w:val="24"/>
          <w:szCs w:val="24"/>
        </w:rPr>
        <w:t>，公</w:t>
      </w:r>
      <w:proofErr w:type="gramStart"/>
      <w:r w:rsidR="00370BEC">
        <w:rPr>
          <w:rFonts w:ascii="宋体" w:eastAsia="宋体" w:hAnsi="宋体" w:hint="eastAsia"/>
          <w:sz w:val="24"/>
          <w:szCs w:val="24"/>
        </w:rPr>
        <w:t>钥</w:t>
      </w:r>
      <w:proofErr w:type="gramEnd"/>
      <w:r w:rsidR="00370BEC">
        <w:rPr>
          <w:rFonts w:ascii="宋体" w:eastAsia="宋体" w:hAnsi="宋体" w:hint="eastAsia"/>
          <w:sz w:val="24"/>
          <w:szCs w:val="24"/>
        </w:rPr>
        <w:t>为</w:t>
      </w:r>
      <m:oMath>
        <m:r>
          <w:rPr>
            <w:rFonts w:ascii="Cambria Math" w:eastAsia="宋体" w:hAnsi="Cambria Math"/>
            <w:sz w:val="24"/>
            <w:szCs w:val="24"/>
          </w:rPr>
          <m:t>v=</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 v∈</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sidR="00370BEC">
        <w:rPr>
          <w:rFonts w:ascii="宋体" w:eastAsia="宋体" w:hAnsi="宋体" w:hint="eastAsia"/>
          <w:sz w:val="24"/>
          <w:szCs w:val="24"/>
        </w:rPr>
        <w:t>，得到公私</w:t>
      </w:r>
      <w:proofErr w:type="gramStart"/>
      <w:r w:rsidR="00370BEC">
        <w:rPr>
          <w:rFonts w:ascii="宋体" w:eastAsia="宋体" w:hAnsi="宋体" w:hint="eastAsia"/>
          <w:sz w:val="24"/>
          <w:szCs w:val="24"/>
        </w:rPr>
        <w:t>钥</w:t>
      </w:r>
      <w:proofErr w:type="gramEnd"/>
      <w:r w:rsidR="00370BEC">
        <w:rPr>
          <w:rFonts w:ascii="宋体" w:eastAsia="宋体" w:hAnsi="宋体" w:hint="eastAsia"/>
          <w:sz w:val="24"/>
          <w:szCs w:val="24"/>
        </w:rPr>
        <w:t>对</w:t>
      </w:r>
      <m:oMath>
        <m:r>
          <w:rPr>
            <w:rFonts w:ascii="Cambria Math" w:eastAsia="宋体" w:hAnsi="Cambria Math"/>
            <w:sz w:val="24"/>
            <w:szCs w:val="24"/>
          </w:rPr>
          <m:t>(x,v)</m:t>
        </m:r>
      </m:oMath>
      <w:r w:rsidR="00370BEC">
        <w:rPr>
          <w:rFonts w:ascii="宋体" w:eastAsia="宋体" w:hAnsi="宋体" w:hint="eastAsia"/>
          <w:sz w:val="24"/>
          <w:szCs w:val="24"/>
        </w:rPr>
        <w:t>。</w:t>
      </w:r>
    </w:p>
    <w:p w14:paraId="25EFAFBA" w14:textId="18318F76" w:rsidR="00394CD8" w:rsidRDefault="00394CD8" w:rsidP="00E84949">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签名：</w:t>
      </w:r>
      <w:r w:rsidR="00370BEC">
        <w:rPr>
          <w:rFonts w:ascii="宋体" w:eastAsia="宋体" w:hAnsi="宋体" w:hint="eastAsia"/>
          <w:sz w:val="24"/>
          <w:szCs w:val="24"/>
        </w:rPr>
        <w:t>将消息（区块、交易等数据）映射到循环群中的一点</w:t>
      </w:r>
      <w:r w:rsidR="00081F42">
        <w:rPr>
          <w:rFonts w:ascii="宋体" w:eastAsia="宋体" w:hAnsi="宋体" w:hint="eastAsia"/>
          <w:sz w:val="24"/>
          <w:szCs w:val="24"/>
        </w:rPr>
        <w:t>记为</w:t>
      </w:r>
      <m:oMath>
        <m:r>
          <w:rPr>
            <w:rFonts w:ascii="Cambria Math" w:eastAsia="宋体" w:hAnsi="Cambria Math"/>
            <w:sz w:val="24"/>
            <w:szCs w:val="24"/>
          </w:rPr>
          <m:t>h= H(M)</m:t>
        </m:r>
      </m:oMath>
      <w:r w:rsidR="00081F42">
        <w:rPr>
          <w:rFonts w:ascii="宋体" w:eastAsia="宋体" w:hAnsi="宋体" w:hint="eastAsia"/>
          <w:sz w:val="24"/>
          <w:szCs w:val="24"/>
        </w:rPr>
        <w:t>，并使用私</w:t>
      </w:r>
      <w:proofErr w:type="gramStart"/>
      <w:r w:rsidR="00081F42">
        <w:rPr>
          <w:rFonts w:ascii="宋体" w:eastAsia="宋体" w:hAnsi="宋体" w:hint="eastAsia"/>
          <w:sz w:val="24"/>
          <w:szCs w:val="24"/>
        </w:rPr>
        <w:t>钥</w:t>
      </w:r>
      <w:proofErr w:type="gramEnd"/>
      <w:r w:rsidR="00081F42">
        <w:rPr>
          <w:rFonts w:ascii="宋体" w:eastAsia="宋体" w:hAnsi="宋体" w:hint="eastAsia"/>
          <w:sz w:val="24"/>
          <w:szCs w:val="24"/>
        </w:rPr>
        <w:t>签名</w:t>
      </w:r>
      <m:oMath>
        <m:r>
          <w:rPr>
            <w:rFonts w:ascii="Cambria Math" w:eastAsia="宋体" w:hAnsi="Cambria Math"/>
            <w:sz w:val="24"/>
            <w:szCs w:val="24"/>
          </w:rPr>
          <m:t>δ=</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oMath>
    </w:p>
    <w:p w14:paraId="03049E80" w14:textId="599C4B5D" w:rsidR="00394CD8" w:rsidRPr="00B174C5" w:rsidRDefault="00394CD8" w:rsidP="00E84949">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验证：</w:t>
      </w:r>
      <w:r w:rsidR="00081F42">
        <w:rPr>
          <w:rFonts w:ascii="宋体" w:eastAsia="宋体" w:hAnsi="宋体" w:hint="eastAsia"/>
          <w:sz w:val="24"/>
          <w:szCs w:val="24"/>
        </w:rPr>
        <w:t>公</w:t>
      </w:r>
      <w:proofErr w:type="gramStart"/>
      <w:r w:rsidR="00081F42">
        <w:rPr>
          <w:rFonts w:ascii="宋体" w:eastAsia="宋体" w:hAnsi="宋体" w:hint="eastAsia"/>
          <w:sz w:val="24"/>
          <w:szCs w:val="24"/>
        </w:rPr>
        <w:t>钥</w:t>
      </w:r>
      <w:proofErr w:type="gramEnd"/>
      <w:r w:rsidR="00081F42">
        <w:rPr>
          <w:rFonts w:ascii="宋体" w:eastAsia="宋体" w:hAnsi="宋体" w:hint="eastAsia"/>
          <w:sz w:val="24"/>
          <w:szCs w:val="24"/>
        </w:rPr>
        <w:t>验证签名是否成立</w:t>
      </w:r>
      <m:oMath>
        <m:r>
          <w:rPr>
            <w:rFonts w:ascii="Cambria Math" w:eastAsia="宋体" w:hAnsi="Cambria Math"/>
            <w:sz w:val="24"/>
            <w:szCs w:val="24"/>
          </w:rPr>
          <m:t>e(δ,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)==e(h,v)</m:t>
        </m:r>
      </m:oMath>
      <w:r w:rsidR="00081F42">
        <w:rPr>
          <w:rFonts w:ascii="宋体" w:eastAsia="宋体" w:hAnsi="宋体" w:hint="eastAsia"/>
          <w:sz w:val="24"/>
          <w:szCs w:val="24"/>
        </w:rPr>
        <w:t>。证明过程为</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=e(h,</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)=e(h,v)</m:t>
        </m:r>
      </m:oMath>
    </w:p>
    <w:p w14:paraId="08E48AC0" w14:textId="354FE1C4" w:rsidR="00E567C4" w:rsidRDefault="006E6444" w:rsidP="00E84949">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基于RSA的门限签名算法：</w:t>
      </w:r>
    </w:p>
    <w:p w14:paraId="5494E2B6" w14:textId="215B2BD5" w:rsidR="006E6444" w:rsidRDefault="006E6444" w:rsidP="006E6444">
      <w:pPr>
        <w:spacing w:afterLines="50" w:after="156"/>
        <w:ind w:leftChars="300" w:left="630" w:firstLineChars="200" w:firstLine="480"/>
        <w:rPr>
          <w:rFonts w:ascii="宋体" w:eastAsia="宋体" w:hAnsi="宋体"/>
          <w:sz w:val="24"/>
          <w:szCs w:val="24"/>
        </w:rPr>
      </w:pP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oMath>
      <w:r w:rsidRPr="006E6444">
        <w:rPr>
          <w:rFonts w:ascii="宋体" w:eastAsia="宋体" w:hAnsi="宋体"/>
          <w:sz w:val="24"/>
          <w:szCs w:val="24"/>
        </w:rPr>
        <w:t>门限签名方案是指由</w:t>
      </w:r>
      <m:oMath>
        <m:r>
          <w:rPr>
            <w:rFonts w:ascii="Cambria Math" w:eastAsia="宋体" w:hAnsi="Cambria Math"/>
            <w:sz w:val="24"/>
            <w:szCs w:val="24"/>
          </w:rPr>
          <m:t>n</m:t>
        </m:r>
      </m:oMath>
      <w:proofErr w:type="gramStart"/>
      <w:r w:rsidRPr="006E6444">
        <w:rPr>
          <w:rFonts w:ascii="宋体" w:eastAsia="宋体" w:hAnsi="宋体"/>
          <w:sz w:val="24"/>
          <w:szCs w:val="24"/>
        </w:rPr>
        <w:t>个</w:t>
      </w:r>
      <w:proofErr w:type="gramEnd"/>
      <w:r w:rsidRPr="006E6444">
        <w:rPr>
          <w:rFonts w:ascii="宋体" w:eastAsia="宋体" w:hAnsi="宋体"/>
          <w:sz w:val="24"/>
          <w:szCs w:val="24"/>
        </w:rPr>
        <w:t>成员组成一个签名群体，该群体有一对公</w:t>
      </w:r>
      <w:proofErr w:type="gramStart"/>
      <w:r w:rsidRPr="006E6444">
        <w:rPr>
          <w:rFonts w:ascii="宋体" w:eastAsia="宋体" w:hAnsi="宋体"/>
          <w:sz w:val="24"/>
          <w:szCs w:val="24"/>
        </w:rPr>
        <w:t>钥</w:t>
      </w:r>
      <w:proofErr w:type="gramEnd"/>
      <w:r w:rsidRPr="006E6444">
        <w:rPr>
          <w:rFonts w:ascii="宋体" w:eastAsia="宋体" w:hAnsi="宋体"/>
          <w:sz w:val="24"/>
          <w:szCs w:val="24"/>
        </w:rPr>
        <w:t>和</w:t>
      </w:r>
      <w:proofErr w:type="gramStart"/>
      <w:r w:rsidRPr="006E6444">
        <w:rPr>
          <w:rFonts w:ascii="宋体" w:eastAsia="宋体" w:hAnsi="宋体"/>
          <w:sz w:val="24"/>
          <w:szCs w:val="24"/>
        </w:rPr>
        <w:t>私钥</w:t>
      </w:r>
      <w:proofErr w:type="gramEnd"/>
      <w:r w:rsidRPr="006E6444">
        <w:rPr>
          <w:rFonts w:ascii="宋体" w:eastAsia="宋体" w:hAnsi="宋体"/>
          <w:sz w:val="24"/>
          <w:szCs w:val="24"/>
        </w:rPr>
        <w:t>，群体内大于等于</w:t>
      </w:r>
      <m:oMath>
        <m:r>
          <w:rPr>
            <w:rFonts w:ascii="Cambria Math" w:eastAsia="宋体" w:hAnsi="Cambria Math"/>
            <w:sz w:val="24"/>
            <w:szCs w:val="24"/>
          </w:rPr>
          <m:t>t</m:t>
        </m:r>
      </m:oMath>
      <w:proofErr w:type="gramStart"/>
      <w:r w:rsidRPr="006E6444">
        <w:rPr>
          <w:rFonts w:ascii="宋体" w:eastAsia="宋体" w:hAnsi="宋体"/>
          <w:sz w:val="24"/>
          <w:szCs w:val="24"/>
        </w:rPr>
        <w:t>个</w:t>
      </w:r>
      <w:proofErr w:type="gramEnd"/>
      <w:r w:rsidRPr="006E6444">
        <w:rPr>
          <w:rFonts w:ascii="宋体" w:eastAsia="宋体" w:hAnsi="宋体"/>
          <w:sz w:val="24"/>
          <w:szCs w:val="24"/>
        </w:rPr>
        <w:t>合法、诚实的成员组合可以代表群体</w:t>
      </w:r>
      <w:proofErr w:type="gramStart"/>
      <w:r w:rsidRPr="006E6444">
        <w:rPr>
          <w:rFonts w:ascii="宋体" w:eastAsia="宋体" w:hAnsi="宋体"/>
          <w:sz w:val="24"/>
          <w:szCs w:val="24"/>
        </w:rPr>
        <w:t>用群私钥</w:t>
      </w:r>
      <w:proofErr w:type="gramEnd"/>
      <w:r w:rsidRPr="006E6444">
        <w:rPr>
          <w:rFonts w:ascii="宋体" w:eastAsia="宋体" w:hAnsi="宋体"/>
          <w:sz w:val="24"/>
          <w:szCs w:val="24"/>
        </w:rPr>
        <w:t>进行签名，任何人可利用该群体的公</w:t>
      </w:r>
      <w:proofErr w:type="gramStart"/>
      <w:r w:rsidRPr="006E6444">
        <w:rPr>
          <w:rFonts w:ascii="宋体" w:eastAsia="宋体" w:hAnsi="宋体"/>
          <w:sz w:val="24"/>
          <w:szCs w:val="24"/>
        </w:rPr>
        <w:t>钥</w:t>
      </w:r>
      <w:proofErr w:type="gramEnd"/>
      <w:r w:rsidRPr="006E6444">
        <w:rPr>
          <w:rFonts w:ascii="宋体" w:eastAsia="宋体" w:hAnsi="宋体"/>
          <w:sz w:val="24"/>
          <w:szCs w:val="24"/>
        </w:rPr>
        <w:t>进行签名验证。这里</w:t>
      </w:r>
      <m:oMath>
        <m:r>
          <w:rPr>
            <w:rFonts w:ascii="Cambria Math" w:eastAsia="宋体" w:hAnsi="Cambria Math"/>
            <w:sz w:val="24"/>
            <w:szCs w:val="24"/>
          </w:rPr>
          <m:t>t</m:t>
        </m:r>
      </m:oMath>
      <w:r w:rsidRPr="006E6444">
        <w:rPr>
          <w:rFonts w:ascii="宋体" w:eastAsia="宋体" w:hAnsi="宋体"/>
          <w:sz w:val="24"/>
          <w:szCs w:val="24"/>
        </w:rPr>
        <w:t>是门限值，只有大于等于</w:t>
      </w:r>
      <m:oMath>
        <m:r>
          <w:rPr>
            <w:rFonts w:ascii="Cambria Math" w:eastAsia="宋体" w:hAnsi="Cambria Math"/>
            <w:sz w:val="24"/>
            <w:szCs w:val="24"/>
          </w:rPr>
          <m:t>t</m:t>
        </m:r>
      </m:oMath>
      <w:proofErr w:type="gramStart"/>
      <w:r w:rsidRPr="006E6444">
        <w:rPr>
          <w:rFonts w:ascii="宋体" w:eastAsia="宋体" w:hAnsi="宋体"/>
          <w:sz w:val="24"/>
          <w:szCs w:val="24"/>
        </w:rPr>
        <w:t>个</w:t>
      </w:r>
      <w:proofErr w:type="gramEnd"/>
      <w:r w:rsidRPr="006E6444">
        <w:rPr>
          <w:rFonts w:ascii="宋体" w:eastAsia="宋体" w:hAnsi="宋体"/>
          <w:sz w:val="24"/>
          <w:szCs w:val="24"/>
        </w:rPr>
        <w:t>合法成员才能代表群体进行签名，群体中任何</w:t>
      </w:r>
      <m:oMath>
        <m:r>
          <w:rPr>
            <w:rFonts w:ascii="Cambria Math" w:eastAsia="宋体" w:hAnsi="Cambria Math"/>
            <w:sz w:val="24"/>
            <w:szCs w:val="24"/>
          </w:rPr>
          <m:t>t-1</m:t>
        </m:r>
      </m:oMath>
      <w:proofErr w:type="gramStart"/>
      <w:r w:rsidRPr="006E6444">
        <w:rPr>
          <w:rFonts w:ascii="宋体" w:eastAsia="宋体" w:hAnsi="宋体"/>
          <w:sz w:val="24"/>
          <w:szCs w:val="24"/>
        </w:rPr>
        <w:t>个</w:t>
      </w:r>
      <w:proofErr w:type="gramEnd"/>
      <w:r w:rsidRPr="006E6444">
        <w:rPr>
          <w:rFonts w:ascii="宋体" w:eastAsia="宋体" w:hAnsi="宋体"/>
          <w:sz w:val="24"/>
          <w:szCs w:val="24"/>
        </w:rPr>
        <w:t>或更少的成员不能代表该群体进行签名，同时任何成员不能假冒其他成员进行签名。</w:t>
      </w:r>
    </w:p>
    <w:p w14:paraId="41AD5070" w14:textId="4BF599E4" w:rsidR="00043423" w:rsidRDefault="006F0764" w:rsidP="00E84949">
      <w:pPr>
        <w:pStyle w:val="a7"/>
        <w:numPr>
          <w:ilvl w:val="0"/>
          <w:numId w:val="11"/>
        </w:numPr>
        <w:spacing w:afterLines="50" w:after="156"/>
        <w:ind w:firstLineChars="0"/>
        <w:rPr>
          <w:rFonts w:ascii="宋体" w:eastAsia="宋体" w:hAnsi="宋体"/>
          <w:sz w:val="24"/>
          <w:szCs w:val="24"/>
        </w:rPr>
      </w:pPr>
      <w:r w:rsidRPr="006F0764">
        <w:rPr>
          <w:rFonts w:ascii="宋体" w:eastAsia="宋体" w:hAnsi="宋体" w:hint="eastAsia"/>
          <w:sz w:val="24"/>
          <w:szCs w:val="24"/>
        </w:rPr>
        <w:t>R</w:t>
      </w:r>
      <w:r w:rsidRPr="006F0764">
        <w:rPr>
          <w:rFonts w:ascii="宋体" w:eastAsia="宋体" w:hAnsi="宋体"/>
          <w:sz w:val="24"/>
          <w:szCs w:val="24"/>
        </w:rPr>
        <w:t>SA</w:t>
      </w:r>
      <w:r w:rsidRPr="006F0764">
        <w:rPr>
          <w:rFonts w:ascii="宋体" w:eastAsia="宋体" w:hAnsi="宋体" w:hint="eastAsia"/>
          <w:sz w:val="24"/>
          <w:szCs w:val="24"/>
        </w:rPr>
        <w:t>算法</w:t>
      </w:r>
    </w:p>
    <w:p w14:paraId="281DAC07" w14:textId="51F6CE83" w:rsidR="006F0764" w:rsidRDefault="006F0764" w:rsidP="00E84949">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RSA加解密：</w:t>
      </w:r>
    </w:p>
    <w:p w14:paraId="045D5BD9" w14:textId="74D3486A" w:rsidR="0085044D" w:rsidRPr="0047236A" w:rsidRDefault="0085044D" w:rsidP="00E84949">
      <w:pPr>
        <w:pStyle w:val="a7"/>
        <w:numPr>
          <w:ilvl w:val="0"/>
          <w:numId w:val="13"/>
        </w:numPr>
        <w:spacing w:afterLines="50" w:after="156"/>
        <w:ind w:firstLineChars="0"/>
        <w:rPr>
          <w:rFonts w:ascii="宋体" w:eastAsia="宋体" w:hAnsi="宋体"/>
          <w:i/>
          <w:sz w:val="24"/>
          <w:szCs w:val="24"/>
        </w:rPr>
      </w:pPr>
      <w:r>
        <w:rPr>
          <w:rFonts w:ascii="宋体" w:eastAsia="宋体" w:hAnsi="宋体" w:hint="eastAsia"/>
          <w:sz w:val="24"/>
          <w:szCs w:val="24"/>
        </w:rPr>
        <w:t>密钥生成：选择两个互异的大素数</w:t>
      </w:r>
      <m:oMath>
        <m:r>
          <w:rPr>
            <w:rFonts w:ascii="Cambria Math" w:eastAsia="宋体" w:hAnsi="Cambria Math"/>
            <w:sz w:val="24"/>
            <w:szCs w:val="24"/>
          </w:rPr>
          <m:t>p,q</m:t>
        </m:r>
      </m:oMath>
      <w:r>
        <w:rPr>
          <w:rFonts w:ascii="宋体" w:eastAsia="宋体" w:hAnsi="宋体" w:hint="eastAsia"/>
          <w:sz w:val="24"/>
          <w:szCs w:val="24"/>
        </w:rPr>
        <w:t>，两者保密，计算</w:t>
      </w:r>
      <m:oMath>
        <m:r>
          <w:rPr>
            <w:rFonts w:ascii="Cambria Math" w:eastAsia="宋体" w:hAnsi="Cambria Math"/>
            <w:sz w:val="24"/>
            <w:szCs w:val="24"/>
          </w:rPr>
          <m:t>n=pq</m:t>
        </m:r>
      </m:oMath>
      <w:r>
        <w:rPr>
          <w:rFonts w:ascii="宋体" w:eastAsia="宋体" w:hAnsi="宋体" w:hint="eastAsia"/>
          <w:sz w:val="24"/>
          <w:szCs w:val="24"/>
        </w:rPr>
        <w:t>，公开</w:t>
      </w:r>
      <m:oMath>
        <m:r>
          <w:rPr>
            <w:rFonts w:ascii="Cambria Math" w:eastAsia="宋体" w:hAnsi="Cambria Math"/>
            <w:sz w:val="24"/>
            <w:szCs w:val="24"/>
          </w:rPr>
          <m:t>n</m:t>
        </m:r>
      </m:oMath>
      <w:r w:rsidR="0047236A">
        <w:rPr>
          <w:rFonts w:ascii="宋体" w:eastAsia="宋体" w:hAnsi="宋体" w:hint="eastAsia"/>
          <w:sz w:val="24"/>
          <w:szCs w:val="24"/>
        </w:rPr>
        <w:t>。计算</w:t>
      </w:r>
      <m:oMath>
        <m:r>
          <w:rPr>
            <w:rFonts w:ascii="Cambria Math" w:eastAsia="宋体" w:hAnsi="Cambria Math"/>
            <w:sz w:val="24"/>
            <w:szCs w:val="24"/>
          </w:rPr>
          <m: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=(p-1)(q-1)</m:t>
        </m:r>
      </m:oMath>
      <w:r w:rsidR="0047236A">
        <w:rPr>
          <w:rFonts w:ascii="宋体" w:eastAsia="宋体" w:hAnsi="宋体" w:hint="eastAsia"/>
          <w:sz w:val="24"/>
          <w:szCs w:val="24"/>
        </w:rPr>
        <w:t>并保密，选择一个公开的随机数</w:t>
      </w:r>
      <m:oMath>
        <m:r>
          <w:rPr>
            <w:rFonts w:ascii="Cambria Math" w:eastAsia="宋体" w:hAnsi="Cambria Math"/>
            <w:sz w:val="24"/>
            <w:szCs w:val="24"/>
          </w:rPr>
          <m:t>r(0&lt;r&lt;ϕ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oMath>
      <w:r w:rsidR="0047236A">
        <w:rPr>
          <w:rFonts w:ascii="宋体" w:eastAsia="宋体" w:hAnsi="宋体" w:hint="eastAsia"/>
          <w:sz w:val="24"/>
          <w:szCs w:val="24"/>
        </w:rPr>
        <w:t>满足</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r,ϕ</m:t>
                </m:r>
                <m:d>
                  <m:dPr>
                    <m:ctrlPr>
                      <w:rPr>
                        <w:rFonts w:ascii="Cambria Math" w:eastAsia="宋体" w:hAnsi="Cambria Math"/>
                        <w:i/>
                        <w:sz w:val="24"/>
                        <w:szCs w:val="24"/>
                      </w:rPr>
                    </m:ctrlPr>
                  </m:dPr>
                  <m:e>
                    <m:r>
                      <w:rPr>
                        <w:rFonts w:ascii="Cambria Math" w:eastAsia="宋体" w:hAnsi="Cambria Math"/>
                        <w:sz w:val="24"/>
                        <w:szCs w:val="24"/>
                      </w:rPr>
                      <m:t>n</m:t>
                    </m:r>
                  </m:e>
                </m:d>
              </m:e>
            </m:d>
          </m:e>
        </m:func>
        <m:r>
          <w:rPr>
            <w:rFonts w:ascii="Cambria Math" w:eastAsia="宋体" w:hAnsi="Cambria Math"/>
            <w:sz w:val="24"/>
            <w:szCs w:val="24"/>
          </w:rPr>
          <m:t>=1</m:t>
        </m:r>
      </m:oMath>
      <w:r w:rsidR="0047236A">
        <w:rPr>
          <w:rFonts w:ascii="宋体" w:eastAsia="宋体" w:hAnsi="宋体" w:hint="eastAsia"/>
          <w:sz w:val="24"/>
          <w:szCs w:val="24"/>
        </w:rPr>
        <w:t>。计算</w:t>
      </w:r>
      <m:oMath>
        <m:r>
          <w:rPr>
            <w:rFonts w:ascii="Cambria Math" w:eastAsia="宋体" w:hAnsi="Cambria Math"/>
            <w:sz w:val="24"/>
            <w:szCs w:val="24"/>
          </w:rPr>
          <m:t xml:space="preserve">d= </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-1</m:t>
            </m:r>
          </m:sup>
        </m:sSup>
        <m:r>
          <w:rPr>
            <w:rFonts w:ascii="Cambria Math" w:eastAsia="宋体" w:hAnsi="Cambria Math"/>
            <w:sz w:val="24"/>
            <w:szCs w:val="24"/>
          </w:rPr>
          <m:t>mod ϕ(n)</m:t>
        </m:r>
      </m:oMath>
      <w:r w:rsidR="0047236A">
        <w:rPr>
          <w:rFonts w:ascii="宋体" w:eastAsia="宋体" w:hAnsi="宋体" w:hint="eastAsia"/>
          <w:sz w:val="24"/>
          <w:szCs w:val="24"/>
        </w:rPr>
        <w:t>并保密。公</w:t>
      </w:r>
      <w:proofErr w:type="gramStart"/>
      <w:r w:rsidR="0047236A">
        <w:rPr>
          <w:rFonts w:ascii="宋体" w:eastAsia="宋体" w:hAnsi="宋体" w:hint="eastAsia"/>
          <w:sz w:val="24"/>
          <w:szCs w:val="24"/>
        </w:rPr>
        <w:t>钥</w:t>
      </w:r>
      <w:proofErr w:type="gramEnd"/>
      <w:r w:rsidR="0047236A">
        <w:rPr>
          <w:rFonts w:ascii="宋体" w:eastAsia="宋体" w:hAnsi="宋体" w:hint="eastAsia"/>
          <w:sz w:val="24"/>
          <w:szCs w:val="24"/>
        </w:rPr>
        <w:t>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47236A">
        <w:rPr>
          <w:rFonts w:ascii="宋体" w:eastAsia="宋体" w:hAnsi="宋体" w:hint="eastAsia"/>
          <w:sz w:val="24"/>
          <w:szCs w:val="24"/>
        </w:rPr>
        <w:t>,</w:t>
      </w:r>
      <w:r w:rsidR="0047236A" w:rsidRPr="0047236A">
        <w:rPr>
          <w:rFonts w:ascii="宋体" w:eastAsia="宋体" w:hAnsi="宋体" w:hint="eastAsia"/>
          <w:sz w:val="24"/>
          <w:szCs w:val="24"/>
        </w:rPr>
        <w:t xml:space="preserve"> </w:t>
      </w:r>
      <w:r w:rsidR="0047236A">
        <w:rPr>
          <w:rFonts w:ascii="宋体" w:eastAsia="宋体" w:hAnsi="宋体" w:hint="eastAsia"/>
          <w:sz w:val="24"/>
          <w:szCs w:val="24"/>
        </w:rPr>
        <w:t>私</w:t>
      </w:r>
      <w:proofErr w:type="gramStart"/>
      <w:r w:rsidR="0047236A">
        <w:rPr>
          <w:rFonts w:ascii="宋体" w:eastAsia="宋体" w:hAnsi="宋体" w:hint="eastAsia"/>
          <w:sz w:val="24"/>
          <w:szCs w:val="24"/>
        </w:rPr>
        <w:t>钥</w:t>
      </w:r>
      <w:proofErr w:type="gramEnd"/>
      <w:r w:rsidR="0047236A">
        <w:rPr>
          <w:rFonts w:ascii="宋体" w:eastAsia="宋体" w:hAnsi="宋体" w:hint="eastAsia"/>
          <w:sz w:val="24"/>
          <w:szCs w:val="24"/>
        </w:rPr>
        <w:t>为</w:t>
      </w:r>
      <m:oMath>
        <m:d>
          <m:dPr>
            <m:ctrlPr>
              <w:rPr>
                <w:rFonts w:ascii="Cambria Math" w:eastAsia="宋体" w:hAnsi="Cambria Math"/>
                <w:i/>
                <w:sz w:val="24"/>
                <w:szCs w:val="24"/>
              </w:rPr>
            </m:ctrlPr>
          </m:dPr>
          <m:e>
            <m:r>
              <w:rPr>
                <w:rFonts w:ascii="Cambria Math" w:eastAsia="宋体" w:hAnsi="Cambria Math" w:hint="eastAsia"/>
                <w:sz w:val="24"/>
                <w:szCs w:val="24"/>
              </w:rPr>
              <m:t>d</m:t>
            </m:r>
            <m:r>
              <w:rPr>
                <w:rFonts w:ascii="Cambria Math" w:eastAsia="宋体" w:hAnsi="Cambria Math"/>
                <w:sz w:val="24"/>
                <w:szCs w:val="24"/>
              </w:rPr>
              <m:t>, n</m:t>
            </m:r>
          </m:e>
        </m:d>
        <m:r>
          <w:rPr>
            <w:rFonts w:ascii="Cambria Math" w:eastAsia="宋体" w:hAnsi="Cambria Math"/>
            <w:sz w:val="24"/>
            <w:szCs w:val="24"/>
          </w:rPr>
          <m:t xml:space="preserve"> (or (d,p,q))</m:t>
        </m:r>
      </m:oMath>
      <w:r w:rsidR="0030640A">
        <w:rPr>
          <w:rFonts w:ascii="宋体" w:eastAsia="宋体" w:hAnsi="宋体" w:hint="eastAsia"/>
          <w:sz w:val="24"/>
          <w:szCs w:val="24"/>
        </w:rPr>
        <w:t>。</w:t>
      </w:r>
    </w:p>
    <w:p w14:paraId="7DD67BD5" w14:textId="227A4219" w:rsidR="0085044D" w:rsidRDefault="0085044D" w:rsidP="00E84949">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加密：</w:t>
      </w:r>
      <w:r w:rsidR="0030640A">
        <w:rPr>
          <w:rFonts w:ascii="宋体" w:eastAsia="宋体" w:hAnsi="宋体" w:hint="eastAsia"/>
          <w:sz w:val="24"/>
          <w:szCs w:val="24"/>
        </w:rPr>
        <w:t>加密结果</w:t>
      </w:r>
      <m:oMath>
        <m:r>
          <w:rPr>
            <w:rFonts w:ascii="Cambria Math" w:eastAsia="宋体" w:hAnsi="Cambria Math"/>
            <w:sz w:val="24"/>
            <w:szCs w:val="24"/>
          </w:rPr>
          <m:t>C=</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r</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M&lt;n</m:t>
        </m:r>
      </m:oMath>
      <w:r w:rsidR="0030640A">
        <w:rPr>
          <w:rFonts w:ascii="宋体" w:eastAsia="宋体" w:hAnsi="宋体" w:hint="eastAsia"/>
          <w:sz w:val="24"/>
          <w:szCs w:val="24"/>
        </w:rPr>
        <w:t>，公</w:t>
      </w:r>
      <w:proofErr w:type="gramStart"/>
      <w:r w:rsidR="0030640A">
        <w:rPr>
          <w:rFonts w:ascii="宋体" w:eastAsia="宋体" w:hAnsi="宋体" w:hint="eastAsia"/>
          <w:sz w:val="24"/>
          <w:szCs w:val="24"/>
        </w:rPr>
        <w:t>钥</w:t>
      </w:r>
      <w:proofErr w:type="gramEnd"/>
      <w:r w:rsidR="0030640A">
        <w:rPr>
          <w:rFonts w:ascii="宋体" w:eastAsia="宋体" w:hAnsi="宋体" w:hint="eastAsia"/>
          <w:sz w:val="24"/>
          <w:szCs w:val="24"/>
        </w:rPr>
        <w:t>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30640A">
        <w:rPr>
          <w:rFonts w:ascii="宋体" w:eastAsia="宋体" w:hAnsi="宋体" w:hint="eastAsia"/>
          <w:sz w:val="24"/>
          <w:szCs w:val="24"/>
        </w:rPr>
        <w:t>。</w:t>
      </w:r>
    </w:p>
    <w:p w14:paraId="59774BAC" w14:textId="71AE2F7C" w:rsidR="0085044D" w:rsidRDefault="0085044D" w:rsidP="00E84949">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解密：</w:t>
      </w:r>
      <w:r w:rsidR="0030640A">
        <w:rPr>
          <w:rFonts w:ascii="宋体" w:eastAsia="宋体" w:hAnsi="宋体" w:hint="eastAsia"/>
          <w:sz w:val="24"/>
          <w:szCs w:val="24"/>
        </w:rPr>
        <w:t>解密结果</w:t>
      </w:r>
      <m:oMath>
        <m:r>
          <w:rPr>
            <w:rFonts w:ascii="Cambria Math" w:eastAsia="宋体" w:hAnsi="Cambria Math" w:hint="eastAsia"/>
            <w:sz w:val="24"/>
            <w:szCs w:val="24"/>
          </w:rPr>
          <m:t>M</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d</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C</m:t>
        </m:r>
      </m:oMath>
      <w:r w:rsidR="0030640A">
        <w:rPr>
          <w:rFonts w:ascii="宋体" w:eastAsia="宋体" w:hAnsi="宋体" w:hint="eastAsia"/>
          <w:sz w:val="24"/>
          <w:szCs w:val="24"/>
        </w:rPr>
        <w:t>，公</w:t>
      </w:r>
      <w:proofErr w:type="gramStart"/>
      <w:r w:rsidR="0030640A">
        <w:rPr>
          <w:rFonts w:ascii="宋体" w:eastAsia="宋体" w:hAnsi="宋体" w:hint="eastAsia"/>
          <w:sz w:val="24"/>
          <w:szCs w:val="24"/>
        </w:rPr>
        <w:t>钥</w:t>
      </w:r>
      <w:proofErr w:type="gramEnd"/>
      <w:r w:rsidR="0030640A">
        <w:rPr>
          <w:rFonts w:ascii="宋体" w:eastAsia="宋体" w:hAnsi="宋体" w:hint="eastAsia"/>
          <w:sz w:val="24"/>
          <w:szCs w:val="24"/>
        </w:rPr>
        <w:t>为</w:t>
      </w:r>
      <m:oMath>
        <m:d>
          <m:dPr>
            <m:ctrlPr>
              <w:rPr>
                <w:rFonts w:ascii="Cambria Math" w:eastAsia="宋体" w:hAnsi="Cambria Math"/>
                <w:i/>
                <w:sz w:val="24"/>
                <w:szCs w:val="24"/>
              </w:rPr>
            </m:ctrlPr>
          </m:dPr>
          <m:e>
            <m:r>
              <w:rPr>
                <w:rFonts w:ascii="Cambria Math" w:eastAsia="宋体" w:hAnsi="Cambria Math"/>
                <w:sz w:val="24"/>
                <w:szCs w:val="24"/>
              </w:rPr>
              <m:t>d, n</m:t>
            </m:r>
          </m:e>
        </m:d>
      </m:oMath>
      <w:r w:rsidR="0030640A">
        <w:rPr>
          <w:rFonts w:ascii="宋体" w:eastAsia="宋体" w:hAnsi="宋体" w:hint="eastAsia"/>
          <w:sz w:val="24"/>
          <w:szCs w:val="24"/>
        </w:rPr>
        <w:t>。</w:t>
      </w:r>
    </w:p>
    <w:p w14:paraId="5EF72FE7" w14:textId="6D2A3925" w:rsidR="006F0764" w:rsidRPr="006F0764" w:rsidRDefault="006F0764" w:rsidP="00E84949">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RSA签名验证：</w:t>
      </w:r>
      <w:r w:rsidR="0030640A">
        <w:rPr>
          <w:rFonts w:ascii="宋体" w:eastAsia="宋体" w:hAnsi="宋体" w:hint="eastAsia"/>
          <w:sz w:val="24"/>
          <w:szCs w:val="24"/>
        </w:rPr>
        <w:t>选取整数</w:t>
      </w:r>
      <m:oMath>
        <m:r>
          <w:rPr>
            <w:rFonts w:ascii="Cambria Math" w:eastAsia="宋体" w:hAnsi="Cambria Math"/>
            <w:sz w:val="24"/>
            <w:szCs w:val="24"/>
          </w:rPr>
          <m:t>n=pq</m:t>
        </m:r>
      </m:oMath>
      <w:r w:rsidR="0030640A">
        <w:rPr>
          <w:rFonts w:ascii="宋体" w:eastAsia="宋体" w:hAnsi="宋体" w:hint="eastAsia"/>
          <w:sz w:val="24"/>
          <w:szCs w:val="24"/>
        </w:rPr>
        <w:t>，消息空间与签名空间均为整数空间，即</w:t>
      </w:r>
      <m:oMath>
        <m:r>
          <w:rPr>
            <w:rFonts w:ascii="Cambria Math" w:eastAsia="宋体" w:hAnsi="Cambria Math"/>
            <w:sz w:val="24"/>
            <w:szCs w:val="24"/>
          </w:rPr>
          <m:t>M=A=</m:t>
        </m:r>
        <m:sSub>
          <m:sSubPr>
            <m:ctrlPr>
              <w:rPr>
                <w:rFonts w:ascii="Cambria Math" w:eastAsia="宋体" w:hAnsi="Cambria Math"/>
                <w:i/>
                <w:sz w:val="24"/>
                <w:szCs w:val="24"/>
              </w:rPr>
            </m:ctrlPr>
          </m:sSubPr>
          <m:e>
            <m:r>
              <w:rPr>
                <w:rFonts w:ascii="Cambria Math" w:eastAsia="宋体" w:hAnsi="Cambria Math" w:hint="eastAsia"/>
                <w:sz w:val="24"/>
                <w:szCs w:val="24"/>
              </w:rPr>
              <m:t>Z</m:t>
            </m:r>
            <m:ctrlPr>
              <w:rPr>
                <w:rFonts w:ascii="Cambria Math" w:eastAsia="宋体" w:hAnsi="Cambria Math" w:hint="eastAsia"/>
                <w:i/>
                <w:sz w:val="24"/>
                <w:szCs w:val="24"/>
              </w:rPr>
            </m:ctrlPr>
          </m:e>
          <m:sub>
            <m:r>
              <w:rPr>
                <w:rFonts w:ascii="Cambria Math" w:eastAsia="宋体" w:hAnsi="Cambria Math"/>
                <w:sz w:val="24"/>
                <w:szCs w:val="24"/>
              </w:rPr>
              <m:t>n</m:t>
            </m:r>
          </m:sub>
        </m:sSub>
      </m:oMath>
      <w:r w:rsidR="0030640A">
        <w:rPr>
          <w:rFonts w:ascii="宋体" w:eastAsia="宋体" w:hAnsi="宋体" w:hint="eastAsia"/>
          <w:sz w:val="24"/>
          <w:szCs w:val="24"/>
        </w:rPr>
        <w:t>，定义密钥集合为</w:t>
      </w:r>
      <m:oMath>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r,n</m:t>
            </m:r>
          </m:e>
        </m:d>
        <m:r>
          <w:rPr>
            <w:rFonts w:ascii="Cambria Math" w:eastAsia="宋体" w:hAnsi="Cambria Math"/>
            <w:sz w:val="24"/>
            <w:szCs w:val="24"/>
          </w:rPr>
          <m:t>,(p,q,d)|n=pq, d×r=1modϕ(n)}</m:t>
        </m:r>
      </m:oMath>
      <w:r w:rsidR="00DD099E">
        <w:rPr>
          <w:rFonts w:ascii="宋体" w:eastAsia="宋体" w:hAnsi="宋体" w:hint="eastAsia"/>
          <w:sz w:val="24"/>
          <w:szCs w:val="24"/>
        </w:rPr>
        <w:t>。对于</w:t>
      </w:r>
      <m:oMath>
        <m:r>
          <w:rPr>
            <w:rFonts w:ascii="Cambria Math" w:eastAsia="宋体" w:hAnsi="Cambria Math"/>
            <w:sz w:val="24"/>
            <w:szCs w:val="24"/>
          </w:rPr>
          <m:t>x∈M</m:t>
        </m:r>
      </m:oMath>
      <w:r w:rsidR="00DD099E">
        <w:rPr>
          <w:rFonts w:ascii="宋体" w:eastAsia="宋体" w:hAnsi="宋体" w:hint="eastAsia"/>
          <w:sz w:val="24"/>
          <w:szCs w:val="24"/>
        </w:rPr>
        <w:t>签名即为</w:t>
      </w:r>
      <m:oMath>
        <m:r>
          <w:rPr>
            <w:rFonts w:ascii="Cambria Math" w:eastAsia="宋体" w:hAnsi="Cambria Math"/>
            <w:sz w:val="24"/>
            <w:szCs w:val="24"/>
          </w:rPr>
          <m:t>k∈K, si</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d</m:t>
            </m:r>
          </m:sup>
        </m:sSup>
        <m:r>
          <w:rPr>
            <w:rFonts w:ascii="Cambria Math" w:eastAsia="宋体" w:hAnsi="Cambria Math"/>
            <w:sz w:val="24"/>
            <w:szCs w:val="24"/>
          </w:rPr>
          <m:t>mod n =y</m:t>
        </m:r>
      </m:oMath>
      <w:r w:rsidR="00DD099E">
        <w:rPr>
          <w:rFonts w:ascii="宋体" w:eastAsia="宋体" w:hAnsi="宋体" w:hint="eastAsia"/>
          <w:sz w:val="24"/>
          <w:szCs w:val="24"/>
        </w:rPr>
        <w:t>，验证为</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r</m:t>
            </m:r>
          </m:sup>
        </m:sSup>
        <m:r>
          <w:rPr>
            <w:rFonts w:ascii="Cambria Math" w:eastAsia="宋体" w:hAnsi="Cambria Math"/>
            <w:sz w:val="24"/>
            <w:szCs w:val="24"/>
          </w:rPr>
          <m:t>mod n</m:t>
        </m:r>
      </m:oMath>
      <w:r w:rsidR="00DD099E">
        <w:rPr>
          <w:rFonts w:ascii="宋体" w:eastAsia="宋体" w:hAnsi="宋体" w:hint="eastAsia"/>
          <w:sz w:val="24"/>
          <w:szCs w:val="24"/>
        </w:rPr>
        <w:t>是否成立。</w:t>
      </w:r>
    </w:p>
    <w:p w14:paraId="5134B4C0" w14:textId="77777777" w:rsidR="006F0764" w:rsidRPr="006F0764" w:rsidRDefault="006F0764" w:rsidP="00E84949">
      <w:pPr>
        <w:pStyle w:val="a7"/>
        <w:numPr>
          <w:ilvl w:val="0"/>
          <w:numId w:val="11"/>
        </w:numPr>
        <w:spacing w:afterLines="50" w:after="156"/>
        <w:ind w:firstLineChars="0"/>
        <w:rPr>
          <w:rFonts w:ascii="宋体" w:eastAsia="宋体" w:hAnsi="宋体"/>
          <w:sz w:val="24"/>
          <w:szCs w:val="24"/>
        </w:rPr>
      </w:pPr>
      <w:r w:rsidRPr="006F0764">
        <w:rPr>
          <w:rFonts w:ascii="宋体" w:eastAsia="宋体" w:hAnsi="宋体" w:hint="eastAsia"/>
          <w:sz w:val="24"/>
          <w:szCs w:val="24"/>
        </w:rPr>
        <w:t>门限签名算法</w:t>
      </w:r>
    </w:p>
    <w:p w14:paraId="0F578F01" w14:textId="3AE32068" w:rsidR="00043423" w:rsidRDefault="005229A3" w:rsidP="006E6444">
      <w:pPr>
        <w:spacing w:afterLines="50" w:after="156"/>
        <w:ind w:leftChars="300" w:left="630" w:firstLineChars="200" w:firstLine="480"/>
        <w:rPr>
          <w:rFonts w:ascii="宋体" w:eastAsia="宋体" w:hAnsi="宋体"/>
          <w:sz w:val="24"/>
          <w:szCs w:val="24"/>
        </w:rPr>
      </w:pPr>
      <w:r>
        <w:rPr>
          <w:rFonts w:ascii="宋体" w:eastAsia="宋体" w:hAnsi="宋体" w:hint="eastAsia"/>
          <w:sz w:val="24"/>
          <w:szCs w:val="24"/>
        </w:rPr>
        <w:t>门限签名算法包括初始化、密钥分享、生成门限签名份额、组合签名份额以及签名验证。</w:t>
      </w:r>
    </w:p>
    <w:p w14:paraId="365F1876" w14:textId="5AB2A326" w:rsidR="009C69DE" w:rsidRDefault="009C69DE" w:rsidP="006E6444">
      <w:pPr>
        <w:spacing w:afterLines="50" w:after="156"/>
        <w:ind w:leftChars="300" w:left="630" w:firstLineChars="200" w:firstLine="480"/>
        <w:rPr>
          <w:rFonts w:ascii="宋体" w:eastAsia="宋体" w:hAnsi="宋体"/>
          <w:sz w:val="24"/>
          <w:szCs w:val="24"/>
        </w:rPr>
      </w:pPr>
    </w:p>
    <w:p w14:paraId="73C220E9" w14:textId="3C3CB8CA" w:rsidR="005229A3" w:rsidRPr="005229A3" w:rsidRDefault="005229A3" w:rsidP="00E84949">
      <w:pPr>
        <w:pStyle w:val="a7"/>
        <w:numPr>
          <w:ilvl w:val="0"/>
          <w:numId w:val="14"/>
        </w:numPr>
        <w:spacing w:afterLines="50" w:after="156"/>
        <w:ind w:firstLineChars="0"/>
        <w:rPr>
          <w:rFonts w:ascii="宋体" w:eastAsia="宋体" w:hAnsi="宋体"/>
          <w:sz w:val="24"/>
          <w:szCs w:val="24"/>
        </w:rPr>
      </w:pPr>
      <w:r w:rsidRPr="005229A3">
        <w:rPr>
          <w:rFonts w:ascii="宋体" w:eastAsia="宋体" w:hAnsi="宋体" w:hint="eastAsia"/>
          <w:sz w:val="24"/>
          <w:szCs w:val="24"/>
        </w:rPr>
        <w:t>初始化：</w:t>
      </w:r>
      <w:r>
        <w:rPr>
          <w:rFonts w:ascii="宋体" w:eastAsia="宋体" w:hAnsi="宋体" w:hint="eastAsia"/>
          <w:sz w:val="24"/>
          <w:szCs w:val="24"/>
        </w:rPr>
        <w:t>系统中有</w:t>
      </w:r>
      <m:oMath>
        <m:r>
          <w:rPr>
            <w:rFonts w:ascii="Cambria Math" w:eastAsia="宋体" w:hAnsi="Cambria Math"/>
            <w:sz w:val="24"/>
            <w:szCs w:val="24"/>
          </w:rPr>
          <m:t>l</m:t>
        </m:r>
      </m:oMath>
      <w:proofErr w:type="gramStart"/>
      <w:r>
        <w:rPr>
          <w:rFonts w:ascii="宋体" w:eastAsia="宋体" w:hAnsi="宋体" w:hint="eastAsia"/>
          <w:sz w:val="24"/>
          <w:szCs w:val="24"/>
        </w:rPr>
        <w:t>个</w:t>
      </w:r>
      <w:proofErr w:type="gramEnd"/>
      <w:r>
        <w:rPr>
          <w:rFonts w:ascii="宋体" w:eastAsia="宋体" w:hAnsi="宋体" w:hint="eastAsia"/>
          <w:sz w:val="24"/>
          <w:szCs w:val="24"/>
        </w:rPr>
        <w:t>参与者</w:t>
      </w:r>
      <w:r w:rsidR="00F67D7E">
        <w:rPr>
          <w:rFonts w:ascii="宋体" w:eastAsia="宋体" w:hAnsi="宋体" w:hint="eastAsia"/>
          <w:sz w:val="24"/>
          <w:szCs w:val="24"/>
        </w:rPr>
        <w:t>，其中一个选择两个大素数</w:t>
      </w:r>
      <m:oMath>
        <m:r>
          <w:rPr>
            <w:rFonts w:ascii="Cambria Math" w:eastAsia="宋体" w:hAnsi="Cambria Math"/>
            <w:sz w:val="24"/>
            <w:szCs w:val="24"/>
          </w:rPr>
          <m:t>p=2</m:t>
        </m:r>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m:t>
            </m:r>
          </m:sup>
        </m:sSup>
        <m:r>
          <w:rPr>
            <w:rFonts w:ascii="Cambria Math" w:eastAsia="宋体" w:hAnsi="Cambria Math"/>
            <w:sz w:val="24"/>
            <w:szCs w:val="24"/>
          </w:rPr>
          <m:t>+</m:t>
        </m:r>
        <m:r>
          <w:rPr>
            <w:rFonts w:ascii="Cambria Math" w:eastAsia="宋体" w:hAnsi="Cambria Math"/>
            <w:sz w:val="24"/>
            <w:szCs w:val="24"/>
          </w:rPr>
          <w:lastRenderedPageBreak/>
          <m:t>1,q=2</m:t>
        </m:r>
        <m:sSup>
          <m:sSupPr>
            <m:ctrlPr>
              <w:rPr>
                <w:rFonts w:ascii="Cambria Math" w:eastAsia="宋体" w:hAnsi="Cambria Math"/>
                <w:i/>
                <w:sz w:val="24"/>
                <w:szCs w:val="24"/>
              </w:rPr>
            </m:ctrlPr>
          </m:sSupPr>
          <m:e>
            <m:r>
              <w:rPr>
                <w:rFonts w:ascii="Cambria Math" w:eastAsia="宋体" w:hAnsi="Cambria Math"/>
                <w:sz w:val="24"/>
                <w:szCs w:val="24"/>
              </w:rPr>
              <m:t>q</m:t>
            </m:r>
          </m:e>
          <m:sup>
            <m:r>
              <w:rPr>
                <w:rFonts w:ascii="Cambria Math" w:eastAsia="宋体" w:hAnsi="Cambria Math"/>
                <w:sz w:val="24"/>
                <w:szCs w:val="24"/>
              </w:rPr>
              <m:t>'</m:t>
            </m:r>
          </m:sup>
        </m:sSup>
        <m:r>
          <w:rPr>
            <w:rFonts w:ascii="Cambria Math" w:eastAsia="宋体" w:hAnsi="Cambria Math"/>
            <w:sz w:val="24"/>
            <w:szCs w:val="24"/>
          </w:rPr>
          <m:t>+1</m:t>
        </m:r>
      </m:oMath>
      <w:r w:rsidR="00F67D7E">
        <w:rPr>
          <w:rFonts w:ascii="宋体" w:eastAsia="宋体" w:hAnsi="宋体" w:hint="eastAsia"/>
          <w:sz w:val="24"/>
          <w:szCs w:val="24"/>
        </w:rPr>
        <w:t>,其中</w:t>
      </w:r>
      <m:oMath>
        <m:r>
          <w:rPr>
            <w:rFonts w:ascii="Cambria Math" w:eastAsia="宋体" w:hAnsi="Cambria Math" w:hint="eastAsia"/>
            <w:sz w:val="24"/>
            <w:szCs w:val="24"/>
          </w:rPr>
          <m:t>p</m:t>
        </m:r>
        <m:r>
          <w:rPr>
            <w:rFonts w:ascii="Cambria Math" w:eastAsia="宋体" w:hAnsi="Cambria Math"/>
            <w:sz w:val="24"/>
            <w:szCs w:val="24"/>
          </w:rPr>
          <m:t>', q'</m:t>
        </m:r>
      </m:oMath>
      <w:r w:rsidR="00F67D7E">
        <w:rPr>
          <w:rFonts w:ascii="宋体" w:eastAsia="宋体" w:hAnsi="宋体" w:hint="eastAsia"/>
          <w:sz w:val="24"/>
          <w:szCs w:val="24"/>
        </w:rPr>
        <w:t>也是素数。计算</w:t>
      </w:r>
      <m:oMath>
        <m:r>
          <w:rPr>
            <w:rFonts w:ascii="Cambria Math" w:eastAsia="宋体" w:hAnsi="Cambria Math"/>
            <w:sz w:val="24"/>
            <w:szCs w:val="24"/>
          </w:rPr>
          <m:t>n=pq, m=p'q'</m:t>
        </m:r>
      </m:oMath>
      <w:r w:rsidR="00F67D7E">
        <w:rPr>
          <w:rFonts w:ascii="宋体" w:eastAsia="宋体" w:hAnsi="宋体" w:hint="eastAsia"/>
          <w:sz w:val="24"/>
          <w:szCs w:val="24"/>
        </w:rPr>
        <w:t>，并且选择一个素数指数</w:t>
      </w:r>
      <m:oMath>
        <m:r>
          <w:rPr>
            <w:rFonts w:ascii="Cambria Math" w:eastAsia="宋体" w:hAnsi="Cambria Math"/>
            <w:sz w:val="24"/>
            <w:szCs w:val="24"/>
          </w:rPr>
          <m:t>e&lt;l</m:t>
        </m:r>
      </m:oMath>
      <w:r w:rsidR="00F67D7E">
        <w:rPr>
          <w:rFonts w:ascii="宋体" w:eastAsia="宋体" w:hAnsi="宋体" w:hint="eastAsia"/>
          <w:sz w:val="24"/>
          <w:szCs w:val="24"/>
        </w:rPr>
        <w:t>，公</w:t>
      </w:r>
      <w:proofErr w:type="gramStart"/>
      <w:r w:rsidR="00F67D7E">
        <w:rPr>
          <w:rFonts w:ascii="宋体" w:eastAsia="宋体" w:hAnsi="宋体" w:hint="eastAsia"/>
          <w:sz w:val="24"/>
          <w:szCs w:val="24"/>
        </w:rPr>
        <w:t>钥</w:t>
      </w:r>
      <w:proofErr w:type="gramEnd"/>
      <w:r w:rsidR="00F67D7E">
        <w:rPr>
          <w:rFonts w:ascii="宋体" w:eastAsia="宋体" w:hAnsi="宋体" w:hint="eastAsia"/>
          <w:sz w:val="24"/>
          <w:szCs w:val="24"/>
        </w:rPr>
        <w:t>为</w:t>
      </w:r>
      <m:oMath>
        <m:r>
          <w:rPr>
            <w:rFonts w:ascii="Cambria Math" w:eastAsia="宋体" w:hAnsi="Cambria Math"/>
            <w:sz w:val="24"/>
            <w:szCs w:val="24"/>
          </w:rPr>
          <m:t>(n,e)</m:t>
        </m:r>
      </m:oMath>
    </w:p>
    <w:p w14:paraId="3DF02D32" w14:textId="414D5B08" w:rsidR="005229A3" w:rsidRPr="005229A3" w:rsidRDefault="005229A3" w:rsidP="00E84949">
      <w:pPr>
        <w:pStyle w:val="a7"/>
        <w:numPr>
          <w:ilvl w:val="0"/>
          <w:numId w:val="14"/>
        </w:numPr>
        <w:spacing w:afterLines="50" w:after="156"/>
        <w:ind w:firstLineChars="0"/>
        <w:rPr>
          <w:rFonts w:ascii="宋体" w:eastAsia="宋体" w:hAnsi="宋体"/>
          <w:sz w:val="24"/>
          <w:szCs w:val="24"/>
        </w:rPr>
      </w:pPr>
      <w:r w:rsidRPr="005229A3">
        <w:rPr>
          <w:rFonts w:ascii="宋体" w:eastAsia="宋体" w:hAnsi="宋体" w:hint="eastAsia"/>
          <w:sz w:val="24"/>
          <w:szCs w:val="24"/>
        </w:rPr>
        <w:t>密钥分享</w:t>
      </w:r>
      <w:r w:rsidR="00F67D7E">
        <w:rPr>
          <w:rFonts w:ascii="宋体" w:eastAsia="宋体" w:hAnsi="宋体" w:hint="eastAsia"/>
          <w:sz w:val="24"/>
          <w:szCs w:val="24"/>
        </w:rPr>
        <w:t>:</w:t>
      </w:r>
      <w:r w:rsidR="00AC47CE" w:rsidRPr="00AC47CE">
        <w:rPr>
          <w:rFonts w:ascii="宋体" w:eastAsia="宋体" w:hAnsi="宋体" w:hint="eastAsia"/>
          <w:sz w:val="24"/>
          <w:szCs w:val="24"/>
        </w:rPr>
        <w:t xml:space="preserve"> </w:t>
      </w:r>
      <w:r w:rsidR="00AC47CE">
        <w:rPr>
          <w:rFonts w:ascii="宋体" w:eastAsia="宋体" w:hAnsi="宋体" w:hint="eastAsia"/>
          <w:sz w:val="24"/>
          <w:szCs w:val="24"/>
        </w:rPr>
        <w:t>A</w:t>
      </w:r>
      <w:r w:rsidR="00AC47CE">
        <w:rPr>
          <w:rFonts w:ascii="宋体" w:eastAsia="宋体" w:hAnsi="宋体"/>
          <w:sz w:val="24"/>
          <w:szCs w:val="24"/>
        </w:rPr>
        <w:t>lice</w:t>
      </w:r>
      <w:r w:rsidR="00986975">
        <w:rPr>
          <w:rFonts w:ascii="宋体" w:eastAsia="宋体" w:hAnsi="宋体" w:hint="eastAsia"/>
          <w:sz w:val="24"/>
          <w:szCs w:val="24"/>
        </w:rPr>
        <w:t>选择</w:t>
      </w:r>
      <m:oMath>
        <m:r>
          <w:rPr>
            <w:rFonts w:ascii="Cambria Math" w:eastAsia="宋体" w:hAnsi="Cambria Math"/>
            <w:sz w:val="24"/>
            <w:szCs w:val="24"/>
          </w:rPr>
          <m:t>d∈Z</m:t>
        </m:r>
      </m:oMath>
      <w:r w:rsidR="00986975">
        <w:rPr>
          <w:rFonts w:ascii="宋体" w:eastAsia="宋体" w:hAnsi="宋体" w:hint="eastAsia"/>
          <w:sz w:val="24"/>
          <w:szCs w:val="24"/>
        </w:rPr>
        <w:t>满足</w:t>
      </w:r>
      <m:oMath>
        <m:r>
          <w:rPr>
            <w:rFonts w:ascii="Cambria Math" w:eastAsia="宋体" w:hAnsi="Cambria Math"/>
            <w:sz w:val="24"/>
            <w:szCs w:val="24"/>
          </w:rPr>
          <m:t>de=1mod m</m:t>
        </m:r>
      </m:oMath>
      <w:r w:rsidR="00986975">
        <w:rPr>
          <w:rFonts w:ascii="宋体" w:eastAsia="宋体" w:hAnsi="宋体" w:hint="eastAsia"/>
          <w:sz w:val="24"/>
          <w:szCs w:val="24"/>
        </w:rPr>
        <w:t>，其中</w:t>
      </w:r>
      <m:oMath>
        <m:r>
          <w:rPr>
            <w:rFonts w:ascii="Cambria Math" w:eastAsia="宋体" w:hAnsi="Cambria Math"/>
            <w:sz w:val="24"/>
            <w:szCs w:val="24"/>
          </w:rPr>
          <m:t>d</m:t>
        </m:r>
      </m:oMath>
      <w:r w:rsidR="00986975">
        <w:rPr>
          <w:rFonts w:ascii="宋体" w:eastAsia="宋体" w:hAnsi="宋体" w:hint="eastAsia"/>
          <w:sz w:val="24"/>
          <w:szCs w:val="24"/>
        </w:rPr>
        <w:t>是</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要分享的秘密。设</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=d</m:t>
        </m:r>
      </m:oMath>
      <w:r w:rsidR="00986975">
        <w:rPr>
          <w:rFonts w:ascii="宋体" w:eastAsia="宋体" w:hAnsi="宋体" w:hint="eastAsia"/>
          <w:sz w:val="24"/>
          <w:szCs w:val="24"/>
        </w:rPr>
        <w:t>，</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随机选择</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∈{0, 1, ⋯,m-1}, 1 ≤i≤k-1</m:t>
        </m:r>
      </m:oMath>
      <w:r w:rsidR="00986975">
        <w:rPr>
          <w:rFonts w:ascii="宋体" w:eastAsia="宋体" w:hAnsi="宋体" w:hint="eastAsia"/>
          <w:sz w:val="24"/>
          <w:szCs w:val="24"/>
        </w:rPr>
        <w:t>，其中</w:t>
      </w:r>
      <m:oMath>
        <m:r>
          <w:rPr>
            <w:rFonts w:ascii="Cambria Math" w:eastAsia="宋体" w:hAnsi="Cambria Math"/>
            <w:sz w:val="24"/>
            <w:szCs w:val="24"/>
          </w:rPr>
          <m:t>k</m:t>
        </m:r>
      </m:oMath>
      <w:r w:rsidR="00986975">
        <w:rPr>
          <w:rFonts w:ascii="宋体" w:eastAsia="宋体" w:hAnsi="宋体" w:hint="eastAsia"/>
          <w:sz w:val="24"/>
          <w:szCs w:val="24"/>
        </w:rPr>
        <w:t>为门限值。构成多项式</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sz w:val="24"/>
            <w:szCs w:val="24"/>
          </w:rPr>
          <m:t xml:space="preserve">=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i=0</m:t>
            </m:r>
          </m:sub>
          <m:sup>
            <m:r>
              <w:rPr>
                <w:rFonts w:ascii="Cambria Math" w:eastAsia="宋体" w:hAnsi="Cambria Math"/>
                <w:sz w:val="24"/>
                <w:szCs w:val="24"/>
              </w:rPr>
              <m:t>k-1</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nary>
      </m:oMath>
      <w:r w:rsidR="00E23736">
        <w:rPr>
          <w:rFonts w:ascii="宋体" w:eastAsia="宋体" w:hAnsi="宋体" w:hint="eastAsia"/>
          <w:sz w:val="24"/>
          <w:szCs w:val="24"/>
        </w:rPr>
        <w:t>。其余参与者</w:t>
      </w:r>
      <m:oMath>
        <m:r>
          <w:rPr>
            <w:rFonts w:ascii="Cambria Math" w:eastAsia="宋体" w:hAnsi="Cambria Math" w:hint="eastAsia"/>
            <w:sz w:val="24"/>
            <w:szCs w:val="24"/>
          </w:rPr>
          <m:t>i</m:t>
        </m:r>
      </m:oMath>
      <w:r w:rsidR="00E23736">
        <w:rPr>
          <w:rFonts w:ascii="宋体" w:eastAsia="宋体" w:hAnsi="宋体" w:hint="eastAsia"/>
          <w:sz w:val="24"/>
          <w:szCs w:val="24"/>
        </w:rPr>
        <w:t>的密钥值为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mod m, 1 ≤i≤l</m:t>
        </m:r>
      </m:oMath>
      <w:r w:rsidR="00E23736">
        <w:rPr>
          <w:rFonts w:ascii="宋体" w:eastAsia="宋体" w:hAnsi="宋体" w:hint="eastAsia"/>
          <w:sz w:val="24"/>
          <w:szCs w:val="24"/>
        </w:rPr>
        <w:t>。</w:t>
      </w:r>
      <w:r w:rsidR="00E23736" w:rsidRPr="00E23736">
        <w:rPr>
          <w:rFonts w:ascii="宋体" w:eastAsia="宋体" w:hAnsi="宋体"/>
          <w:sz w:val="24"/>
          <w:szCs w:val="24"/>
        </w:rPr>
        <w:t>计算</w:t>
      </w:r>
      <w:r w:rsidR="00E23736">
        <w:rPr>
          <w:rFonts w:ascii="宋体" w:eastAsia="宋体" w:hAnsi="宋体" w:hint="eastAsia"/>
          <w:sz w:val="24"/>
          <w:szCs w:val="24"/>
        </w:rPr>
        <w:t>验证密钥</w:t>
      </w:r>
      <w:r w:rsidR="00E23736" w:rsidRPr="00E23736">
        <w:rPr>
          <w:rFonts w:ascii="宋体" w:eastAsia="宋体" w:hAnsi="宋体"/>
          <w:sz w:val="24"/>
          <w:szCs w:val="24"/>
        </w:rPr>
        <w:t>用于验证签名的是否有效</w:t>
      </w:r>
      <w:r w:rsidR="00AC47CE">
        <w:rPr>
          <w:rFonts w:ascii="宋体" w:eastAsia="宋体" w:hAnsi="宋体" w:hint="eastAsia"/>
          <w:sz w:val="24"/>
          <w:szCs w:val="24"/>
        </w:rPr>
        <w:t>。A</w:t>
      </w:r>
      <w:r w:rsidR="00AC47CE">
        <w:rPr>
          <w:rFonts w:ascii="宋体" w:eastAsia="宋体" w:hAnsi="宋体"/>
          <w:sz w:val="24"/>
          <w:szCs w:val="24"/>
        </w:rPr>
        <w:t>lice</w:t>
      </w:r>
      <w:r w:rsidR="00AC47CE">
        <w:rPr>
          <w:rFonts w:ascii="宋体" w:eastAsia="宋体" w:hAnsi="宋体" w:hint="eastAsia"/>
          <w:sz w:val="24"/>
          <w:szCs w:val="24"/>
        </w:rPr>
        <w:t>选择随机数</w:t>
      </w:r>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AC47CE">
        <w:rPr>
          <w:rFonts w:ascii="宋体" w:eastAsia="宋体" w:hAnsi="宋体" w:hint="eastAsia"/>
          <w:sz w:val="24"/>
          <w:szCs w:val="24"/>
        </w:rPr>
        <w:t>并计算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v</m:t>
            </m:r>
          </m:e>
          <m:sup>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r>
          <w:rPr>
            <w:rFonts w:ascii="Cambria Math" w:eastAsia="宋体" w:hAnsi="Cambria Math"/>
            <w:sz w:val="24"/>
            <w:szCs w:val="24"/>
          </w:rPr>
          <m:t>, 1≤i≤l, VK=v, V</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00AC47CE">
        <w:rPr>
          <w:rFonts w:ascii="宋体" w:eastAsia="宋体" w:hAnsi="宋体" w:hint="eastAsia"/>
          <w:sz w:val="24"/>
          <w:szCs w:val="24"/>
        </w:rPr>
        <w:t>。</w:t>
      </w:r>
      <w:r w:rsidR="00AC47CE" w:rsidRPr="00AC47CE">
        <w:rPr>
          <w:rFonts w:ascii="宋体" w:eastAsia="宋体" w:hAnsi="宋体"/>
          <w:sz w:val="24"/>
          <w:szCs w:val="24"/>
        </w:rPr>
        <w:t>计算拉格朗日系数</w:t>
      </w:r>
      <w:r w:rsidR="00AC47CE">
        <w:rPr>
          <w:rFonts w:ascii="宋体" w:eastAsia="宋体" w:hAnsi="宋体" w:hint="eastAsia"/>
          <w:sz w:val="24"/>
          <w:szCs w:val="24"/>
        </w:rPr>
        <w:t>：记</w:t>
      </w:r>
      <m:oMath>
        <m:r>
          <w:rPr>
            <w:rFonts w:ascii="Cambria Math" w:eastAsia="宋体" w:hAnsi="Cambria Math"/>
            <w:sz w:val="24"/>
            <w:szCs w:val="24"/>
          </w:rPr>
          <m:t>δ=l!</m:t>
        </m:r>
      </m:oMath>
      <w:r w:rsidR="004A0297">
        <w:rPr>
          <w:rFonts w:ascii="宋体" w:eastAsia="宋体" w:hAnsi="宋体" w:hint="eastAsia"/>
          <w:sz w:val="24"/>
          <w:szCs w:val="24"/>
        </w:rPr>
        <w:t>，对于大小为</w:t>
      </w:r>
      <m:oMath>
        <m:r>
          <w:rPr>
            <w:rFonts w:ascii="Cambria Math" w:eastAsia="宋体" w:hAnsi="Cambria Math"/>
            <w:sz w:val="24"/>
            <w:szCs w:val="24"/>
          </w:rPr>
          <m:t>k</m:t>
        </m:r>
      </m:oMath>
      <w:r w:rsidR="004A0297">
        <w:rPr>
          <w:rFonts w:ascii="宋体" w:eastAsia="宋体" w:hAnsi="宋体" w:hint="eastAsia"/>
          <w:sz w:val="24"/>
          <w:szCs w:val="24"/>
        </w:rPr>
        <w:t>的子集</w:t>
      </w:r>
      <m:oMath>
        <m:r>
          <w:rPr>
            <w:rFonts w:ascii="Cambria Math" w:eastAsia="宋体" w:hAnsi="Cambria Math"/>
            <w:sz w:val="24"/>
            <w:szCs w:val="24"/>
          </w:rPr>
          <m:t>S⊆{1, 2 ,⋯, l}</m:t>
        </m:r>
      </m:oMath>
      <w:r w:rsidR="004A0297">
        <w:rPr>
          <w:rFonts w:ascii="宋体" w:eastAsia="宋体" w:hAnsi="宋体" w:hint="eastAsia"/>
          <w:sz w:val="24"/>
          <w:szCs w:val="24"/>
        </w:rPr>
        <w:t>。</w:t>
      </w:r>
      <w:proofErr w:type="gramStart"/>
      <w:r w:rsidR="004A0297">
        <w:rPr>
          <w:rFonts w:ascii="宋体" w:eastAsia="宋体" w:hAnsi="宋体" w:hint="eastAsia"/>
          <w:sz w:val="24"/>
          <w:szCs w:val="24"/>
        </w:rPr>
        <w:t>对热议元素</w:t>
      </w:r>
      <w:proofErr w:type="gramEnd"/>
      <m:oMath>
        <m:r>
          <w:rPr>
            <w:rFonts w:ascii="Cambria Math" w:eastAsia="宋体" w:hAnsi="Cambria Math"/>
            <w:sz w:val="24"/>
            <w:szCs w:val="24"/>
          </w:rPr>
          <m:t>i∈</m:t>
        </m:r>
        <m:d>
          <m:dPr>
            <m:begChr m:val="{"/>
            <m:endChr m:val="}"/>
            <m:ctrlPr>
              <w:rPr>
                <w:rFonts w:ascii="Cambria Math" w:eastAsia="宋体" w:hAnsi="Cambria Math"/>
                <w:i/>
                <w:sz w:val="24"/>
                <w:szCs w:val="24"/>
              </w:rPr>
            </m:ctrlPr>
          </m:dPr>
          <m:e>
            <m:r>
              <w:rPr>
                <w:rFonts w:ascii="Cambria Math" w:eastAsia="宋体" w:hAnsi="Cambria Math"/>
                <w:sz w:val="24"/>
                <w:szCs w:val="24"/>
              </w:rPr>
              <m:t>1, 2 ,⋯, l</m:t>
            </m:r>
          </m:e>
        </m:d>
        <m:r>
          <w:rPr>
            <w:rFonts w:ascii="Cambria Math" w:eastAsia="宋体" w:hAnsi="Cambria Math"/>
            <w:sz w:val="24"/>
            <w:szCs w:val="24"/>
          </w:rPr>
          <m:t>\S, j∈S</m:t>
        </m:r>
      </m:oMath>
      <w:r w:rsidR="004A0297">
        <w:rPr>
          <w:rFonts w:ascii="宋体" w:eastAsia="宋体" w:hAnsi="宋体" w:hint="eastAsia"/>
          <w:sz w:val="24"/>
          <w:szCs w:val="24"/>
        </w:rPr>
        <w:t>，定义</w:t>
      </w:r>
      <w:r w:rsidR="00736B2C">
        <w:rPr>
          <w:rFonts w:ascii="宋体" w:eastAsia="宋体" w:hAnsi="宋体" w:hint="eastAsia"/>
          <w:sz w:val="24"/>
          <w:szCs w:val="24"/>
        </w:rPr>
        <w:t xml:space="preserve">拉格朗日系数 </w:t>
      </w:r>
      <m:oMath>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=δ</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(i-</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num>
          <m:den>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(j-</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den>
        </m:f>
      </m:oMath>
      <w:r w:rsidR="00736B2C">
        <w:rPr>
          <w:rFonts w:ascii="宋体" w:eastAsia="宋体" w:hAnsi="宋体" w:hint="eastAsia"/>
          <w:sz w:val="24"/>
          <w:szCs w:val="24"/>
        </w:rPr>
        <w:t>，计算拉格朗日公式得到</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oMath>
      <w:r w:rsidR="00736B2C">
        <w:rPr>
          <w:rFonts w:ascii="宋体" w:eastAsia="宋体" w:hAnsi="宋体" w:hint="eastAsia"/>
          <w:sz w:val="24"/>
          <w:szCs w:val="24"/>
        </w:rPr>
        <w:t>。</w:t>
      </w:r>
    </w:p>
    <w:p w14:paraId="65CF49F8" w14:textId="77777777" w:rsidR="0008739C" w:rsidRPr="0008739C" w:rsidRDefault="005229A3" w:rsidP="00E84949">
      <w:pPr>
        <w:pStyle w:val="a7"/>
        <w:numPr>
          <w:ilvl w:val="0"/>
          <w:numId w:val="14"/>
        </w:numPr>
        <w:spacing w:afterLines="50" w:after="156"/>
        <w:ind w:firstLineChars="0"/>
        <w:rPr>
          <w:rFonts w:ascii="宋体" w:eastAsia="宋体" w:hAnsi="宋体"/>
          <w:sz w:val="24"/>
          <w:szCs w:val="24"/>
        </w:rPr>
      </w:pPr>
      <w:r w:rsidRPr="005229A3">
        <w:rPr>
          <w:rFonts w:ascii="宋体" w:eastAsia="宋体" w:hAnsi="宋体" w:hint="eastAsia"/>
          <w:sz w:val="24"/>
          <w:szCs w:val="24"/>
        </w:rPr>
        <w:t>生成门限签名份额</w:t>
      </w:r>
      <w:r w:rsidR="00736B2C">
        <w:rPr>
          <w:rFonts w:ascii="宋体" w:eastAsia="宋体" w:hAnsi="宋体" w:hint="eastAsia"/>
          <w:sz w:val="24"/>
          <w:szCs w:val="24"/>
        </w:rPr>
        <w:t>：计算关于消息（区块或者交易数据）</w:t>
      </w:r>
      <m:oMath>
        <m:r>
          <w:rPr>
            <w:rFonts w:ascii="Cambria Math" w:eastAsia="宋体" w:hAnsi="Cambria Math"/>
            <w:sz w:val="24"/>
            <w:szCs w:val="24"/>
          </w:rPr>
          <m:t>M</m:t>
        </m:r>
      </m:oMath>
      <w:r w:rsidR="00736B2C">
        <w:rPr>
          <w:rFonts w:ascii="宋体" w:eastAsia="宋体" w:hAnsi="宋体" w:hint="eastAsia"/>
          <w:sz w:val="24"/>
          <w:szCs w:val="24"/>
        </w:rPr>
        <w:t>的签名份额。</w:t>
      </w:r>
      <w:r w:rsidR="00B3746C">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r>
          <w:rPr>
            <w:rFonts w:ascii="Cambria Math" w:eastAsia="宋体" w:hAnsi="Cambria Math"/>
            <w:sz w:val="24"/>
            <w:szCs w:val="24"/>
          </w:rPr>
          <m:t>M</m:t>
        </m:r>
        <m:r>
          <m:rPr>
            <m:sty m:val="p"/>
          </m:rPr>
          <w:rPr>
            <w:rFonts w:ascii="Cambria Math" w:eastAsia="宋体" w:hAnsi="Cambria Math"/>
            <w:sz w:val="24"/>
            <w:szCs w:val="24"/>
          </w:rPr>
          <m:t>)</m:t>
        </m:r>
      </m:oMath>
      <w:r w:rsidR="00B3746C">
        <w:rPr>
          <w:rFonts w:ascii="宋体" w:eastAsia="宋体" w:hAnsi="宋体" w:hint="eastAsia"/>
          <w:sz w:val="24"/>
          <w:szCs w:val="24"/>
        </w:rPr>
        <w:t>，其余参与者</w:t>
      </w:r>
      <m:oMath>
        <m:r>
          <w:rPr>
            <w:rFonts w:ascii="Cambria Math" w:eastAsia="宋体" w:hAnsi="Cambria Math" w:hint="eastAsia"/>
            <w:sz w:val="24"/>
            <w:szCs w:val="24"/>
          </w:rPr>
          <m:t>i</m:t>
        </m:r>
      </m:oMath>
      <w:r w:rsidR="00B3746C">
        <w:rPr>
          <w:rFonts w:ascii="宋体" w:eastAsia="宋体" w:hAnsi="宋体" w:hint="eastAsia"/>
          <w:sz w:val="24"/>
          <w:szCs w:val="24"/>
        </w:rPr>
        <w:t>计算</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B3746C">
        <w:rPr>
          <w:rFonts w:ascii="宋体" w:eastAsia="宋体" w:hAnsi="宋体" w:hint="eastAsia"/>
          <w:sz w:val="24"/>
          <w:szCs w:val="24"/>
        </w:rPr>
        <w:t>作为其签名份额。</w:t>
      </w:r>
      <w:r w:rsidR="003C220F" w:rsidRPr="0008739C">
        <w:rPr>
          <w:rFonts w:ascii="宋体" w:eastAsia="宋体" w:hAnsi="宋体"/>
          <w:sz w:val="24"/>
          <w:szCs w:val="24"/>
        </w:rPr>
        <w:t>计算每个签名份额的正确性证明以及如何验证这个签名份额：</w:t>
      </w:r>
      <w:r w:rsidR="003C220F" w:rsidRPr="0008739C">
        <w:rPr>
          <w:rFonts w:ascii="宋体" w:eastAsia="宋体" w:hAnsi="宋体" w:hint="eastAsia"/>
          <w:sz w:val="24"/>
          <w:szCs w:val="24"/>
        </w:rPr>
        <w:t>记</w:t>
      </w:r>
      <m:oMath>
        <m:r>
          <w:rPr>
            <w:rFonts w:ascii="Cambria Math" w:eastAsia="宋体" w:hAnsi="Cambria Math" w:hint="eastAsia"/>
            <w:sz w:val="24"/>
            <w:szCs w:val="24"/>
          </w:rPr>
          <m:t>L</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3C220F" w:rsidRPr="0008739C">
        <w:rPr>
          <w:rFonts w:ascii="宋体" w:eastAsia="宋体" w:hAnsi="宋体" w:hint="eastAsia"/>
          <w:sz w:val="24"/>
          <w:szCs w:val="24"/>
        </w:rPr>
        <w:t>为</w:t>
      </w:r>
      <m:oMath>
        <m:r>
          <w:rPr>
            <w:rFonts w:ascii="Cambria Math" w:eastAsia="宋体" w:hAnsi="Cambria Math"/>
            <w:sz w:val="24"/>
            <w:szCs w:val="24"/>
          </w:rPr>
          <m:t>n</m:t>
        </m:r>
      </m:oMath>
      <w:r w:rsidR="003C220F" w:rsidRPr="0008739C">
        <w:rPr>
          <w:rFonts w:ascii="宋体" w:eastAsia="宋体" w:hAnsi="宋体" w:hint="eastAsia"/>
          <w:sz w:val="24"/>
          <w:szCs w:val="24"/>
        </w:rPr>
        <w:t>的比特长度，</w:t>
      </w:r>
      <m:oMath>
        <m:r>
          <w:rPr>
            <w:rFonts w:ascii="Cambria Math" w:eastAsia="宋体" w:hAnsi="Cambria Math" w:hint="eastAsia"/>
            <w:sz w:val="24"/>
            <w:szCs w:val="24"/>
          </w:rPr>
          <m:t>H</m:t>
        </m:r>
        <m:r>
          <m:rPr>
            <m:sty m:val="p"/>
          </m:rPr>
          <w:rPr>
            <w:rFonts w:ascii="Cambria Math" w:eastAsia="宋体" w:hAnsi="Cambria Math" w:hint="eastAsia"/>
            <w:sz w:val="24"/>
            <w:szCs w:val="24"/>
          </w:rPr>
          <m:t>'</m:t>
        </m:r>
      </m:oMath>
      <w:r w:rsidR="003C220F" w:rsidRPr="0008739C">
        <w:rPr>
          <w:rFonts w:ascii="宋体" w:eastAsia="宋体" w:hAnsi="宋体" w:hint="eastAsia"/>
          <w:sz w:val="24"/>
          <w:szCs w:val="24"/>
        </w:rPr>
        <w:t>是一个哈希函数，输出为一个</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oMath>
      <w:r w:rsidR="003C220F" w:rsidRPr="0008739C">
        <w:rPr>
          <w:rFonts w:ascii="宋体" w:eastAsia="宋体" w:hAnsi="宋体" w:hint="eastAsia"/>
          <w:sz w:val="24"/>
          <w:szCs w:val="24"/>
        </w:rPr>
        <w:t>比特的整数。</w:t>
      </w:r>
      <w:r w:rsidR="003C220F" w:rsidRPr="0008739C">
        <w:rPr>
          <w:rFonts w:ascii="宋体" w:eastAsia="宋体" w:hAnsi="宋体"/>
          <w:sz w:val="24"/>
          <w:szCs w:val="24"/>
        </w:rPr>
        <w:t>为了生成正确性证明，参与者选择随机数</w:t>
      </w:r>
      <m:oMath>
        <m:r>
          <w:rPr>
            <w:rFonts w:ascii="Cambria Math" w:eastAsia="宋体" w:hAnsi="Cambria Math" w:hint="eastAsia"/>
            <w:sz w:val="24"/>
            <w:szCs w:val="24"/>
          </w:rPr>
          <m:t>r</m:t>
        </m:r>
        <m:r>
          <m:rPr>
            <m:sty m:val="p"/>
          </m:rPr>
          <w:rPr>
            <w:rFonts w:ascii="Cambria Math" w:eastAsia="宋体" w:hAnsi="Cambria Math"/>
            <w:sz w:val="24"/>
            <w:szCs w:val="24"/>
          </w:rPr>
          <m:t xml:space="preserve">∈{0, ⋯, </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sup>
        </m:sSup>
        <m:r>
          <m:rPr>
            <m:sty m:val="p"/>
          </m:rPr>
          <w:rPr>
            <w:rFonts w:ascii="Cambria Math" w:eastAsia="宋体" w:hAnsi="Cambria Math"/>
            <w:sz w:val="24"/>
            <w:szCs w:val="24"/>
          </w:rPr>
          <m:t>-1}</m:t>
        </m:r>
      </m:oMath>
      <w:r w:rsidR="00135B62" w:rsidRPr="0008739C">
        <w:rPr>
          <w:rFonts w:ascii="宋体" w:eastAsia="宋体" w:hAnsi="宋体" w:hint="eastAsia"/>
          <w:sz w:val="24"/>
          <w:szCs w:val="24"/>
        </w:rPr>
        <w:t>，计算</w:t>
      </w:r>
    </w:p>
    <w:p w14:paraId="09FF4976" w14:textId="5C559C6A" w:rsidR="005229A3" w:rsidRPr="0008739C" w:rsidRDefault="00E84949" w:rsidP="0008739C">
      <w:pPr>
        <w:pStyle w:val="a7"/>
        <w:spacing w:afterLines="50" w:after="156"/>
        <w:ind w:left="1530" w:firstLineChars="0" w:firstLine="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v</m:t>
              </m:r>
              <m:ctrlPr>
                <w:rPr>
                  <w:rFonts w:ascii="Cambria Math" w:eastAsia="宋体" w:hAnsi="Cambria Math" w:hint="eastAsia"/>
                  <w:sz w:val="24"/>
                  <w:szCs w:val="24"/>
                </w:rPr>
              </m:ctrlP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r</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δr</m:t>
              </m:r>
            </m:sup>
          </m:sSup>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e>
          </m:d>
          <m:r>
            <m:rPr>
              <m:sty m:val="p"/>
            </m:rPr>
            <w:rPr>
              <w:rFonts w:ascii="Cambria Math" w:eastAsia="宋体" w:hAnsi="Cambria Math"/>
              <w:sz w:val="24"/>
              <w:szCs w:val="24"/>
            </w:rPr>
            <m:t xml:space="preserve">, </m:t>
          </m:r>
          <m:r>
            <w:rPr>
              <w:rFonts w:ascii="Cambria Math" w:eastAsia="宋体" w:hAnsi="Cambria Math"/>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m:t>
          </m:r>
          <m:r>
            <m:rPr>
              <m:sty m:val="p"/>
            </m:rPr>
            <w:rPr>
              <w:rFonts w:ascii="Cambria Math" w:eastAsia="宋体" w:hAnsi="Cambria Math"/>
              <w:sz w:val="24"/>
              <w:szCs w:val="24"/>
            </w:rPr>
            <m:t xml:space="preserve">  </m:t>
          </m:r>
        </m:oMath>
      </m:oMathPara>
    </w:p>
    <w:p w14:paraId="205ED6C8" w14:textId="77777777" w:rsidR="0008739C" w:rsidRPr="0008739C" w:rsidRDefault="0008739C" w:rsidP="0008739C">
      <w:pPr>
        <w:pStyle w:val="a7"/>
        <w:spacing w:afterLines="50" w:after="156"/>
        <w:ind w:left="1530" w:firstLineChars="0" w:firstLine="0"/>
        <w:rPr>
          <w:rFonts w:ascii="宋体" w:eastAsia="宋体" w:hAnsi="宋体"/>
          <w:sz w:val="24"/>
          <w:szCs w:val="24"/>
        </w:rPr>
      </w:pPr>
      <w:r w:rsidRPr="0008739C">
        <w:rPr>
          <w:rFonts w:ascii="宋体" w:eastAsia="宋体" w:hAnsi="宋体" w:hint="eastAsia"/>
          <w:sz w:val="24"/>
          <w:szCs w:val="24"/>
        </w:rPr>
        <w:t>正确性的验证变成了</w:t>
      </w:r>
      <m:oMath>
        <m:r>
          <m:rPr>
            <m:sty m:val="p"/>
          </m:rPr>
          <w:rPr>
            <w:rFonts w:ascii="Cambria Math" w:eastAsia="宋体" w:hAnsi="Cambria Math"/>
            <w:sz w:val="24"/>
            <w:szCs w:val="24"/>
          </w:rPr>
          <m:t>(</m:t>
        </m:r>
        <m:r>
          <w:rPr>
            <w:rFonts w:ascii="Cambria Math" w:eastAsia="宋体" w:hAnsi="Cambria Math"/>
            <w:sz w:val="24"/>
            <w:szCs w:val="24"/>
          </w:rPr>
          <m:t>z</m:t>
        </m:r>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oMath>
      <w:r w:rsidRPr="0008739C">
        <w:rPr>
          <w:rFonts w:ascii="宋体" w:eastAsia="宋体" w:hAnsi="宋体" w:hint="eastAsia"/>
          <w:sz w:val="24"/>
          <w:szCs w:val="24"/>
        </w:rPr>
        <w:t>，即只需证明下列等式成立</w:t>
      </w:r>
    </w:p>
    <w:p w14:paraId="5B5E68DF" w14:textId="604A6057" w:rsidR="0008739C" w:rsidRPr="005229A3" w:rsidRDefault="0008739C" w:rsidP="0008739C">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z</m:t>
                  </m:r>
                </m:sup>
              </m:sSup>
              <m:sSubSup>
                <m:sSubSupPr>
                  <m:ctrlPr>
                    <w:rPr>
                      <w:rFonts w:ascii="Cambria Math" w:eastAsia="宋体" w:hAnsi="Cambria Math"/>
                      <w:sz w:val="24"/>
                      <w:szCs w:val="24"/>
                    </w:rPr>
                  </m:ctrlPr>
                </m:sSubSupPr>
                <m:e>
                  <m:r>
                    <w:rPr>
                      <w:rFonts w:ascii="Cambria Math" w:eastAsia="宋体" w:hAnsi="Cambria Math"/>
                      <w:sz w:val="24"/>
                      <w:szCs w:val="24"/>
                    </w:rPr>
                    <m:t>v</m:t>
                  </m:r>
                </m:e>
                <m:sub>
                  <m:r>
                    <w:rPr>
                      <w:rFonts w:ascii="Cambria Math" w:eastAsia="宋体" w:hAnsi="Cambria Math"/>
                      <w:sz w:val="24"/>
                      <w:szCs w:val="24"/>
                    </w:rPr>
                    <m:t>i</m:t>
                  </m:r>
                </m:sub>
                <m:sup>
                  <m:r>
                    <m:rPr>
                      <m:sty m:val="p"/>
                    </m:rPr>
                    <w:rPr>
                      <w:rFonts w:ascii="Cambria Math" w:eastAsia="宋体" w:hAnsi="Cambria Math"/>
                      <w:sz w:val="24"/>
                      <w:szCs w:val="24"/>
                    </w:rPr>
                    <m:t>-</m:t>
                  </m:r>
                  <m:r>
                    <w:rPr>
                      <w:rFonts w:ascii="Cambria Math" w:eastAsia="宋体" w:hAnsi="Cambria Math"/>
                      <w:sz w:val="24"/>
                      <w:szCs w:val="24"/>
                    </w:rPr>
                    <m:t>c</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δz</m:t>
                  </m:r>
                </m:sup>
              </m:sSup>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r>
                    <w:rPr>
                      <w:rFonts w:ascii="Cambria Math" w:eastAsia="宋体" w:hAnsi="Cambria Math"/>
                      <w:sz w:val="24"/>
                      <w:szCs w:val="24"/>
                    </w:rPr>
                    <m:t>c</m:t>
                  </m:r>
                </m:sup>
              </m:sSubSup>
            </m:e>
          </m:d>
          <m:r>
            <m:rPr>
              <m:sty m:val="p"/>
            </m:rPr>
            <w:rPr>
              <w:rFonts w:ascii="Cambria Math" w:eastAsia="宋体" w:hAnsi="Cambria Math"/>
              <w:sz w:val="24"/>
              <w:szCs w:val="24"/>
            </w:rPr>
            <m:t xml:space="preserve"> </m:t>
          </m:r>
        </m:oMath>
      </m:oMathPara>
    </w:p>
    <w:p w14:paraId="70242FA6" w14:textId="77777777" w:rsidR="009C5341" w:rsidRDefault="005229A3" w:rsidP="00E84949">
      <w:pPr>
        <w:pStyle w:val="a7"/>
        <w:numPr>
          <w:ilvl w:val="0"/>
          <w:numId w:val="14"/>
        </w:numPr>
        <w:spacing w:afterLines="50" w:after="156"/>
        <w:ind w:firstLineChars="0"/>
        <w:rPr>
          <w:rFonts w:ascii="宋体" w:eastAsia="宋体" w:hAnsi="宋体"/>
          <w:sz w:val="24"/>
          <w:szCs w:val="24"/>
        </w:rPr>
      </w:pPr>
      <w:r w:rsidRPr="005229A3">
        <w:rPr>
          <w:rFonts w:ascii="宋体" w:eastAsia="宋体" w:hAnsi="宋体" w:hint="eastAsia"/>
          <w:sz w:val="24"/>
          <w:szCs w:val="24"/>
        </w:rPr>
        <w:t>组合签名份额</w:t>
      </w:r>
      <w:r w:rsidR="0008739C">
        <w:rPr>
          <w:rFonts w:ascii="宋体" w:eastAsia="宋体" w:hAnsi="宋体" w:hint="eastAsia"/>
          <w:sz w:val="24"/>
          <w:szCs w:val="24"/>
        </w:rPr>
        <w:t>：</w:t>
      </w:r>
      <w:r w:rsidR="0008739C" w:rsidRPr="009C5341">
        <w:rPr>
          <w:rFonts w:ascii="宋体" w:eastAsia="宋体" w:hAnsi="宋体"/>
          <w:sz w:val="24"/>
          <w:szCs w:val="24"/>
        </w:rPr>
        <w:t>在组合所有签名份额之前，先要验证每一个签名份额，并且要满足有效的签名份额个数不能小于门限</w:t>
      </w:r>
      <m:oMath>
        <m:r>
          <w:rPr>
            <w:rFonts w:ascii="Cambria Math" w:eastAsia="宋体" w:hAnsi="Cambria Math" w:hint="eastAsia"/>
            <w:sz w:val="24"/>
            <w:szCs w:val="24"/>
          </w:rPr>
          <m:t>k</m:t>
        </m:r>
      </m:oMath>
      <w:r w:rsidR="0008739C" w:rsidRPr="009C5341">
        <w:rPr>
          <w:rFonts w:ascii="宋体" w:eastAsia="宋体" w:hAnsi="宋体"/>
          <w:sz w:val="24"/>
          <w:szCs w:val="24"/>
        </w:rPr>
        <w:t>。假设此处有一组有效的签名份额集合</w:t>
      </w:r>
      <m:oMath>
        <m:r>
          <w:rPr>
            <w:rFonts w:ascii="Cambria Math" w:eastAsia="宋体" w:hAnsi="Cambria Math"/>
            <w:sz w:val="24"/>
            <w:szCs w:val="24"/>
          </w:rPr>
          <m:t>S</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i</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e>
        </m:d>
        <m:r>
          <m:rPr>
            <m:sty m:val="p"/>
          </m:rPr>
          <w:rPr>
            <w:rFonts w:ascii="Cambria Math" w:eastAsia="宋体" w:hAnsi="Cambria Math"/>
            <w:sz w:val="24"/>
            <w:szCs w:val="24"/>
          </w:rPr>
          <m:t>⊂</m:t>
        </m:r>
        <m:r>
          <m:rPr>
            <m:lit/>
            <m:sty m:val="p"/>
          </m:rPr>
          <w:rPr>
            <w:rFonts w:ascii="Cambria Math" w:eastAsia="宋体" w:hAnsi="Cambria Math"/>
            <w:sz w:val="24"/>
            <w:szCs w:val="24"/>
          </w:rPr>
          <m:t>{</m:t>
        </m:r>
        <m:r>
          <m:rPr>
            <m:sty m:val="p"/>
          </m:rPr>
          <w:rPr>
            <w:rFonts w:ascii="Cambria Math" w:eastAsia="宋体" w:hAnsi="Cambria Math"/>
            <w:sz w:val="24"/>
            <w:szCs w:val="24"/>
          </w:rPr>
          <m:t xml:space="preserve">1, ⋯, </m:t>
        </m:r>
        <m:r>
          <w:rPr>
            <w:rFonts w:ascii="Cambria Math" w:eastAsia="宋体" w:hAnsi="Cambria Math"/>
            <w:sz w:val="24"/>
            <w:szCs w:val="24"/>
          </w:rPr>
          <m:t>l</m:t>
        </m:r>
        <m:r>
          <m:rPr>
            <m:sty m:val="p"/>
          </m:rPr>
          <w:rPr>
            <w:rFonts w:ascii="Cambria Math" w:eastAsia="宋体" w:hAnsi="Cambria Math"/>
            <w:sz w:val="24"/>
            <w:szCs w:val="24"/>
          </w:rPr>
          <m:t>}</m:t>
        </m:r>
      </m:oMath>
      <w:r w:rsidR="00CF7604" w:rsidRPr="009C5341">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M</m:t>
            </m:r>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Z</m:t>
            </m:r>
          </m:e>
          <m:sub>
            <m:r>
              <w:rPr>
                <w:rFonts w:ascii="Cambria Math" w:eastAsia="宋体" w:hAnsi="Cambria Math"/>
                <w:sz w:val="24"/>
                <w:szCs w:val="24"/>
              </w:rPr>
              <m:t>n</m:t>
            </m:r>
          </m:sub>
          <m:sup>
            <m:r>
              <m:rPr>
                <m:sty m:val="p"/>
              </m:rPr>
              <w:rPr>
                <w:rFonts w:ascii="Cambria Math" w:eastAsia="宋体" w:hAnsi="Cambria Math"/>
                <w:sz w:val="24"/>
                <w:szCs w:val="24"/>
              </w:rPr>
              <m:t>*</m:t>
            </m:r>
          </m:sup>
        </m:sSubSup>
      </m:oMath>
      <w:r w:rsidR="00CF7604" w:rsidRPr="009C5341">
        <w:rPr>
          <w:rFonts w:ascii="宋体" w:eastAsia="宋体" w:hAnsi="宋体" w:hint="eastAsia"/>
          <w:sz w:val="24"/>
          <w:szCs w:val="24"/>
        </w:rPr>
        <w:t>，假设</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ctrlPr>
              <w:rPr>
                <w:rFonts w:ascii="Cambria Math" w:eastAsia="宋体" w:hAnsi="Cambria Math" w:hint="eastAsia"/>
                <w:sz w:val="24"/>
                <w:szCs w:val="24"/>
              </w:rPr>
            </m:ctrlPr>
          </m:e>
          <m:sub>
            <m:sSub>
              <m:sSubPr>
                <m:ctrlPr>
                  <w:rPr>
                    <w:rFonts w:ascii="Cambria Math" w:eastAsia="宋体" w:hAnsi="Cambria Math"/>
                    <w:sz w:val="24"/>
                    <w:szCs w:val="24"/>
                  </w:rPr>
                </m:ctrlPr>
              </m:sSubPr>
              <m:e>
                <m:r>
                  <w:rPr>
                    <w:rFonts w:ascii="Cambria Math" w:eastAsia="宋体" w:hAnsi="Cambria Math" w:hint="eastAsia"/>
                    <w:sz w:val="24"/>
                    <w:szCs w:val="24"/>
                  </w:rPr>
                  <m:t>i</m:t>
                </m:r>
                <m:ctrlPr>
                  <w:rPr>
                    <w:rFonts w:ascii="Cambria Math" w:eastAsia="宋体" w:hAnsi="Cambria Math" w:hint="eastAsia"/>
                    <w:sz w:val="24"/>
                    <w:szCs w:val="24"/>
                  </w:rPr>
                </m:ctrlPr>
              </m:e>
              <m:sub>
                <m:r>
                  <w:rPr>
                    <w:rFonts w:ascii="Cambria Math" w:eastAsia="宋体" w:hAnsi="Cambria Math" w:hint="eastAsia"/>
                    <w:sz w:val="24"/>
                    <w:szCs w:val="24"/>
                  </w:rPr>
                  <m:t>j</m:t>
                </m:r>
              </m:sub>
            </m:sSub>
            <m:ctrlPr>
              <w:rPr>
                <w:rFonts w:ascii="Cambria Math" w:eastAsia="宋体" w:hAnsi="Cambria Math" w:hint="eastAsia"/>
                <w:sz w:val="24"/>
                <w:szCs w:val="24"/>
              </w:rPr>
            </m:ctrlP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sub>
            </m:sSub>
          </m:sup>
        </m:sSup>
        <m:r>
          <m:rPr>
            <m:sty m:val="p"/>
          </m:rPr>
          <w:rPr>
            <w:rFonts w:ascii="Cambria Math" w:eastAsia="宋体" w:hAnsi="Cambria Math"/>
            <w:sz w:val="24"/>
            <w:szCs w:val="24"/>
          </w:rPr>
          <m:t xml:space="preserve"> </m:t>
        </m:r>
      </m:oMath>
      <w:r w:rsidR="00CF7604" w:rsidRPr="009C5341">
        <w:rPr>
          <w:rFonts w:ascii="宋体" w:eastAsia="宋体" w:hAnsi="宋体" w:hint="eastAsia"/>
          <w:sz w:val="24"/>
          <w:szCs w:val="24"/>
        </w:rPr>
        <w:t>，组合签名的</w:t>
      </w:r>
      <w:proofErr w:type="gramStart"/>
      <w:r w:rsidR="00CF7604" w:rsidRPr="009C5341">
        <w:rPr>
          <w:rFonts w:ascii="宋体" w:eastAsia="宋体" w:hAnsi="宋体" w:hint="eastAsia"/>
          <w:sz w:val="24"/>
          <w:szCs w:val="24"/>
        </w:rPr>
        <w:t>份计算</w:t>
      </w:r>
      <w:proofErr w:type="gramEnd"/>
      <w:r w:rsidR="00CF7604" w:rsidRPr="009C5341">
        <w:rPr>
          <w:rFonts w:ascii="宋体" w:eastAsia="宋体" w:hAnsi="宋体" w:hint="eastAsia"/>
          <w:sz w:val="24"/>
          <w:szCs w:val="24"/>
        </w:rPr>
        <w:t>为</w:t>
      </w:r>
    </w:p>
    <w:p w14:paraId="397A28EA" w14:textId="3744E26D" w:rsidR="005229A3" w:rsidRPr="009C5341" w:rsidRDefault="00CF7604" w:rsidP="009C5341">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w</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m:rPr>
                      <m:sty m:val="p"/>
                    </m:rPr>
                    <w:rPr>
                      <w:rFonts w:ascii="Cambria Math" w:eastAsia="宋体" w:hAnsi="Cambria Math"/>
                      <w:sz w:val="24"/>
                      <w:szCs w:val="24"/>
                    </w:rPr>
                    <m:t>1</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m:t>
                      </m:r>
                    </m:e>
                    <m:sub>
                      <m:r>
                        <m:rPr>
                          <m:sty m:val="p"/>
                        </m:rPr>
                        <w:rPr>
                          <w:rFonts w:ascii="Cambria Math" w:eastAsia="宋体" w:hAnsi="Cambria Math"/>
                          <w:sz w:val="24"/>
                          <w:szCs w:val="24"/>
                        </w:rPr>
                        <m:t>1</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 xml:space="preserve"> </m:t>
          </m:r>
        </m:oMath>
      </m:oMathPara>
    </w:p>
    <w:p w14:paraId="68AF3175" w14:textId="241ABDA3" w:rsidR="009C5341" w:rsidRPr="005229A3" w:rsidRDefault="009C5341" w:rsidP="009C5341">
      <w:pPr>
        <w:pStyle w:val="a7"/>
        <w:spacing w:afterLines="50" w:after="156"/>
        <w:ind w:left="1530" w:firstLineChars="0" w:firstLine="0"/>
        <w:rPr>
          <w:rFonts w:ascii="宋体" w:eastAsia="宋体" w:hAnsi="宋体"/>
          <w:sz w:val="24"/>
          <w:szCs w:val="24"/>
        </w:rPr>
      </w:pPr>
      <w:r>
        <w:rPr>
          <w:rFonts w:ascii="宋体" w:eastAsia="宋体" w:hAnsi="宋体" w:hint="eastAsia"/>
          <w:sz w:val="24"/>
          <w:szCs w:val="24"/>
        </w:rPr>
        <w:t>根据</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r>
          <w:rPr>
            <w:rFonts w:ascii="Cambria Math" w:eastAsia="宋体" w:hAnsi="Cambria Math"/>
            <w:sz w:val="24"/>
            <w:szCs w:val="24"/>
          </w:rPr>
          <m:t xml:space="preserve"> </m:t>
        </m:r>
      </m:oMath>
      <w:r>
        <w:rPr>
          <w:rFonts w:ascii="宋体" w:eastAsia="宋体" w:hAnsi="宋体" w:hint="eastAsia"/>
          <w:sz w:val="24"/>
          <w:szCs w:val="24"/>
        </w:rPr>
        <w:t>可得</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e</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δ</m:t>
            </m:r>
          </m:e>
          <m:sup>
            <m:r>
              <w:rPr>
                <w:rFonts w:ascii="Cambria Math" w:eastAsia="宋体" w:hAnsi="Cambria Math"/>
                <w:sz w:val="24"/>
                <w:szCs w:val="24"/>
              </w:rPr>
              <m:t>2</m:t>
            </m:r>
          </m:sup>
        </m:sSup>
      </m:oMath>
      <w:r>
        <w:rPr>
          <w:rFonts w:ascii="宋体" w:eastAsia="宋体" w:hAnsi="宋体" w:hint="eastAsia"/>
          <w:sz w:val="24"/>
          <w:szCs w:val="24"/>
        </w:rPr>
        <w:t>。由于</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 xml:space="preserve">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e>
        </m:func>
        <m:r>
          <w:rPr>
            <w:rFonts w:ascii="Cambria Math" w:eastAsia="宋体" w:hAnsi="Cambria Math"/>
            <w:sz w:val="24"/>
            <w:szCs w:val="24"/>
          </w:rPr>
          <m:t>=1</m:t>
        </m:r>
      </m:oMath>
      <w:r>
        <w:rPr>
          <w:rFonts w:ascii="宋体" w:eastAsia="宋体" w:hAnsi="宋体" w:hint="eastAsia"/>
          <w:sz w:val="24"/>
          <w:szCs w:val="24"/>
        </w:rPr>
        <w:t>可计算得到组合后的签名为</w:t>
      </w:r>
      <m:oMath>
        <m:r>
          <w:rPr>
            <w:rFonts w:ascii="Cambria Math" w:eastAsia="宋体" w:hAnsi="Cambria Math"/>
            <w:sz w:val="24"/>
            <w:szCs w:val="24"/>
          </w:rPr>
          <m:t>y=</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a</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b</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a+eb=1</m:t>
        </m:r>
      </m:oMath>
      <w:r>
        <w:rPr>
          <w:rFonts w:ascii="宋体" w:eastAsia="宋体" w:hAnsi="宋体" w:hint="eastAsia"/>
          <w:sz w:val="24"/>
          <w:szCs w:val="24"/>
        </w:rPr>
        <w:t>且</w:t>
      </w:r>
      <m:oMath>
        <m:r>
          <w:rPr>
            <w:rFonts w:ascii="Cambria Math" w:eastAsia="宋体" w:hAnsi="Cambria Math"/>
            <w:sz w:val="24"/>
            <w:szCs w:val="24"/>
          </w:rPr>
          <m:t xml:space="preserve">a, b </m:t>
        </m:r>
      </m:oMath>
      <w:r>
        <w:rPr>
          <w:rFonts w:ascii="宋体" w:eastAsia="宋体" w:hAnsi="宋体" w:hint="eastAsia"/>
          <w:sz w:val="24"/>
          <w:szCs w:val="24"/>
        </w:rPr>
        <w:t>都是整数。</w:t>
      </w:r>
    </w:p>
    <w:p w14:paraId="499B0BD9" w14:textId="1EBD74D5" w:rsidR="005229A3" w:rsidRPr="005229A3" w:rsidRDefault="005229A3" w:rsidP="00E84949">
      <w:pPr>
        <w:pStyle w:val="a7"/>
        <w:numPr>
          <w:ilvl w:val="0"/>
          <w:numId w:val="14"/>
        </w:numPr>
        <w:spacing w:afterLines="50" w:after="156"/>
        <w:ind w:firstLineChars="0"/>
        <w:rPr>
          <w:rFonts w:ascii="宋体" w:eastAsia="宋体" w:hAnsi="宋体"/>
          <w:sz w:val="24"/>
          <w:szCs w:val="24"/>
        </w:rPr>
      </w:pPr>
      <w:r w:rsidRPr="005229A3">
        <w:rPr>
          <w:rFonts w:ascii="宋体" w:eastAsia="宋体" w:hAnsi="宋体" w:hint="eastAsia"/>
          <w:sz w:val="24"/>
          <w:szCs w:val="24"/>
        </w:rPr>
        <w:t>签名验证</w:t>
      </w:r>
      <w:r w:rsidR="00B3746C">
        <w:rPr>
          <w:rFonts w:ascii="宋体" w:eastAsia="宋体" w:hAnsi="宋体" w:hint="eastAsia"/>
          <w:sz w:val="24"/>
          <w:szCs w:val="24"/>
        </w:rPr>
        <w:t>：</w:t>
      </w:r>
      <w:r w:rsidR="00B3746C" w:rsidRPr="00B3746C">
        <w:rPr>
          <w:rFonts w:ascii="宋体" w:eastAsia="宋体" w:hAnsi="宋体"/>
          <w:sz w:val="24"/>
          <w:szCs w:val="24"/>
        </w:rPr>
        <w:t>验证签名与RSA签名验证逻辑一样：计算</w:t>
      </w:r>
      <m:oMath>
        <m:r>
          <w:rPr>
            <w:rFonts w:ascii="Cambria Math" w:eastAsia="宋体" w:hAnsi="Cambria Math"/>
            <w:sz w:val="24"/>
            <w:szCs w:val="24"/>
          </w:rPr>
          <m:t>ψ=</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e</m:t>
            </m:r>
          </m:sup>
        </m:sSup>
        <m:r>
          <w:rPr>
            <w:rFonts w:ascii="Cambria Math" w:eastAsia="宋体" w:hAnsi="Cambria Math"/>
            <w:sz w:val="24"/>
            <w:szCs w:val="24"/>
          </w:rPr>
          <m:t>mod n</m:t>
        </m:r>
      </m:oMath>
      <w:r w:rsidR="00B3746C" w:rsidRPr="00B3746C">
        <w:rPr>
          <w:rFonts w:ascii="宋体" w:eastAsia="宋体" w:hAnsi="宋体"/>
          <w:sz w:val="24"/>
          <w:szCs w:val="24"/>
        </w:rPr>
        <w:t>，</w:t>
      </w:r>
      <w:r w:rsidR="003C220F">
        <w:rPr>
          <w:rFonts w:ascii="宋体" w:eastAsia="宋体" w:hAnsi="宋体" w:hint="eastAsia"/>
          <w:sz w:val="24"/>
          <w:szCs w:val="24"/>
        </w:rPr>
        <w:lastRenderedPageBreak/>
        <w:t>其</w:t>
      </w:r>
      <w:r w:rsidR="00B3746C" w:rsidRPr="00B3746C">
        <w:rPr>
          <w:rFonts w:ascii="宋体" w:eastAsia="宋体" w:hAnsi="宋体"/>
          <w:sz w:val="24"/>
          <w:szCs w:val="24"/>
        </w:rPr>
        <w:t>中</w:t>
      </w:r>
      <m:oMath>
        <m:r>
          <w:rPr>
            <w:rFonts w:ascii="Cambria Math" w:eastAsia="宋体" w:hAnsi="Cambria Math" w:hint="eastAsia"/>
            <w:sz w:val="24"/>
            <w:szCs w:val="24"/>
          </w:rPr>
          <m:t>y</m:t>
        </m:r>
      </m:oMath>
      <w:r w:rsidR="003C220F">
        <w:rPr>
          <w:rFonts w:ascii="宋体" w:eastAsia="宋体" w:hAnsi="宋体" w:hint="eastAsia"/>
          <w:sz w:val="24"/>
          <w:szCs w:val="24"/>
        </w:rPr>
        <w:t>是</w:t>
      </w:r>
      <w:r w:rsidR="00B3746C" w:rsidRPr="00B3746C">
        <w:rPr>
          <w:rFonts w:ascii="宋体" w:eastAsia="宋体" w:hAnsi="宋体"/>
          <w:sz w:val="24"/>
          <w:szCs w:val="24"/>
        </w:rPr>
        <w:t>组合后的签名结果。验证者只需要验证</w:t>
      </w:r>
      <m:oMath>
        <m:r>
          <w:rPr>
            <w:rFonts w:ascii="Cambria Math" w:eastAsia="宋体" w:hAnsi="Cambria Math" w:hint="eastAsia"/>
            <w:sz w:val="24"/>
            <w:szCs w:val="24"/>
          </w:rPr>
          <m:t>x</m:t>
        </m:r>
        <m:r>
          <w:rPr>
            <w:rFonts w:ascii="Cambria Math" w:eastAsia="宋体" w:hAnsi="Cambria Math"/>
            <w:sz w:val="24"/>
            <w:szCs w:val="24"/>
          </w:rPr>
          <m:t>=ψ</m:t>
        </m:r>
      </m:oMath>
      <w:r w:rsidR="00B3746C" w:rsidRPr="00B3746C">
        <w:rPr>
          <w:rFonts w:ascii="宋体" w:eastAsia="宋体" w:hAnsi="宋体"/>
          <w:sz w:val="24"/>
          <w:szCs w:val="24"/>
        </w:rPr>
        <w:t>是否成立。</w:t>
      </w:r>
    </w:p>
    <w:p w14:paraId="438A9388" w14:textId="77777777" w:rsidR="00243455" w:rsidRPr="00B64B11" w:rsidRDefault="00243455" w:rsidP="006E6444">
      <w:pPr>
        <w:spacing w:afterLines="50" w:after="156"/>
        <w:ind w:leftChars="300" w:left="630" w:firstLineChars="200" w:firstLine="480"/>
        <w:rPr>
          <w:rFonts w:ascii="宋体" w:eastAsia="宋体" w:hAnsi="宋体"/>
          <w:sz w:val="24"/>
          <w:szCs w:val="24"/>
        </w:rPr>
      </w:pPr>
    </w:p>
    <w:p w14:paraId="688D9B3E" w14:textId="308DEF97" w:rsidR="00715A60" w:rsidRPr="00B64B11" w:rsidRDefault="004C79AE" w:rsidP="00B64B11">
      <w:pPr>
        <w:pStyle w:val="2"/>
        <w:rPr>
          <w:rFonts w:ascii="黑体" w:eastAsia="黑体" w:hAnsi="黑体"/>
          <w:sz w:val="28"/>
          <w:szCs w:val="28"/>
        </w:rPr>
      </w:pPr>
      <w:bookmarkStart w:id="122" w:name="_Toc94478683"/>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122"/>
    </w:p>
    <w:p w14:paraId="09994CEC" w14:textId="77777777" w:rsidR="000C71C5" w:rsidRDefault="000B05FD"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随机可验证函数有两种，一种是基于椭圆曲线的V</w:t>
      </w:r>
      <w:r>
        <w:rPr>
          <w:rFonts w:ascii="宋体" w:eastAsia="宋体" w:hAnsi="宋体"/>
          <w:sz w:val="24"/>
          <w:szCs w:val="24"/>
        </w:rPr>
        <w:t>RF</w:t>
      </w:r>
      <w:r>
        <w:rPr>
          <w:rFonts w:ascii="宋体" w:eastAsia="宋体" w:hAnsi="宋体" w:hint="eastAsia"/>
          <w:sz w:val="24"/>
          <w:szCs w:val="24"/>
        </w:rPr>
        <w:t>，一种是基于R</w:t>
      </w:r>
      <w:r>
        <w:rPr>
          <w:rFonts w:ascii="宋体" w:eastAsia="宋体" w:hAnsi="宋体"/>
          <w:sz w:val="24"/>
          <w:szCs w:val="24"/>
        </w:rPr>
        <w:t>SA</w:t>
      </w:r>
      <w:r>
        <w:rPr>
          <w:rFonts w:ascii="宋体" w:eastAsia="宋体" w:hAnsi="宋体" w:hint="eastAsia"/>
          <w:sz w:val="24"/>
          <w:szCs w:val="24"/>
        </w:rPr>
        <w:t>的V</w:t>
      </w:r>
      <w:r>
        <w:rPr>
          <w:rFonts w:ascii="宋体" w:eastAsia="宋体" w:hAnsi="宋体"/>
          <w:sz w:val="24"/>
          <w:szCs w:val="24"/>
        </w:rPr>
        <w:t>RF</w:t>
      </w:r>
      <w:r>
        <w:rPr>
          <w:rFonts w:ascii="宋体" w:eastAsia="宋体" w:hAnsi="宋体" w:hint="eastAsia"/>
          <w:sz w:val="24"/>
          <w:szCs w:val="24"/>
        </w:rPr>
        <w:t>。</w:t>
      </w:r>
    </w:p>
    <w:p w14:paraId="5C974A36" w14:textId="1B118147" w:rsidR="003F3F53" w:rsidRDefault="003F3F53" w:rsidP="00B64B11">
      <w:pPr>
        <w:spacing w:afterLines="50" w:after="156"/>
        <w:ind w:firstLineChars="200" w:firstLine="480"/>
        <w:rPr>
          <w:rFonts w:ascii="宋体" w:eastAsia="宋体" w:hAnsi="宋体"/>
          <w:sz w:val="24"/>
          <w:szCs w:val="24"/>
        </w:rPr>
      </w:pPr>
      <w:proofErr w:type="gramStart"/>
      <w:r w:rsidRPr="00B64B11">
        <w:rPr>
          <w:rFonts w:ascii="宋体" w:eastAsia="宋体" w:hAnsi="宋体" w:hint="eastAsia"/>
          <w:sz w:val="24"/>
          <w:szCs w:val="24"/>
        </w:rPr>
        <w:t>对于出块节点</w:t>
      </w:r>
      <w:proofErr w:type="gramEnd"/>
      <w:r w:rsidRPr="00B64B11">
        <w:rPr>
          <w:rFonts w:ascii="宋体" w:eastAsia="宋体" w:hAnsi="宋体" w:hint="eastAsia"/>
          <w:sz w:val="24"/>
          <w:szCs w:val="24"/>
        </w:rPr>
        <w:t>的选择或者</w:t>
      </w:r>
      <w:r w:rsidR="00597DDE" w:rsidRPr="00B64B11">
        <w:rPr>
          <w:rFonts w:ascii="宋体" w:eastAsia="宋体" w:hAnsi="宋体" w:hint="eastAsia"/>
          <w:sz w:val="24"/>
          <w:szCs w:val="24"/>
        </w:rPr>
        <w:t>委员会</w:t>
      </w:r>
      <w:r w:rsidRPr="00B64B11">
        <w:rPr>
          <w:rFonts w:ascii="宋体" w:eastAsia="宋体" w:hAnsi="宋体" w:hint="eastAsia"/>
          <w:sz w:val="24"/>
          <w:szCs w:val="24"/>
        </w:rPr>
        <w:t>首领的选择可以采用可验证随机函数</w:t>
      </w:r>
      <w:r w:rsidR="000B05FD">
        <w:rPr>
          <w:rFonts w:ascii="宋体" w:eastAsia="宋体" w:hAnsi="宋体" w:hint="eastAsia"/>
          <w:sz w:val="24"/>
          <w:szCs w:val="24"/>
        </w:rPr>
        <w:t>，通过</w:t>
      </w:r>
      <w:r w:rsidR="00597DDE" w:rsidRPr="00B64B11">
        <w:rPr>
          <w:rFonts w:ascii="宋体" w:eastAsia="宋体" w:hAnsi="宋体" w:hint="eastAsia"/>
          <w:sz w:val="24"/>
          <w:szCs w:val="24"/>
        </w:rPr>
        <w:t>添加一个随机扰动</w:t>
      </w:r>
      <w:r w:rsidR="000B05FD">
        <w:rPr>
          <w:rFonts w:ascii="宋体" w:eastAsia="宋体" w:hAnsi="宋体" w:hint="eastAsia"/>
          <w:sz w:val="24"/>
          <w:szCs w:val="24"/>
        </w:rPr>
        <w:t>来确保选举过程的安全性</w:t>
      </w:r>
      <w:r w:rsidRPr="00B64B11">
        <w:rPr>
          <w:rFonts w:ascii="宋体" w:eastAsia="宋体" w:hAnsi="宋体" w:hint="eastAsia"/>
          <w:sz w:val="24"/>
          <w:szCs w:val="24"/>
        </w:rPr>
        <w:t>。</w:t>
      </w:r>
    </w:p>
    <w:p w14:paraId="64964761" w14:textId="77777777" w:rsidR="00FF7503" w:rsidRDefault="00FF7503" w:rsidP="00E84949">
      <w:pPr>
        <w:pStyle w:val="a7"/>
        <w:numPr>
          <w:ilvl w:val="0"/>
          <w:numId w:val="7"/>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743D3651" w14:textId="77777777" w:rsidR="00FF7503" w:rsidRDefault="00FF7503" w:rsidP="00FF7503">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6B59B8B6" w14:textId="77777777" w:rsidR="00FF7503" w:rsidRDefault="00FF7503" w:rsidP="00FF7503">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6C0FFE8C" w14:textId="77777777" w:rsidR="00FF7503" w:rsidRDefault="00FF7503" w:rsidP="00FF7503">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3CA5385F" w14:textId="77777777" w:rsidR="00FF7503" w:rsidRPr="001E334F" w:rsidRDefault="00E84949" w:rsidP="00FF7503">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29706390" w14:textId="77777777" w:rsidR="00FF7503" w:rsidRDefault="00FF7503" w:rsidP="00FF7503">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Pr>
          <w:rFonts w:ascii="宋体" w:eastAsia="宋体" w:hAnsi="宋体" w:hint="eastAsia"/>
          <w:sz w:val="24"/>
          <w:szCs w:val="24"/>
        </w:rPr>
        <w:t>在某个区间之内，则该区间的所属节点作为被选中</w:t>
      </w:r>
      <w:proofErr w:type="gramStart"/>
      <w:r>
        <w:rPr>
          <w:rFonts w:ascii="宋体" w:eastAsia="宋体" w:hAnsi="宋体" w:hint="eastAsia"/>
          <w:sz w:val="24"/>
          <w:szCs w:val="24"/>
        </w:rPr>
        <w:t>的出块节点</w:t>
      </w:r>
      <w:proofErr w:type="gramEnd"/>
      <w:r>
        <w:rPr>
          <w:rFonts w:ascii="宋体" w:eastAsia="宋体" w:hAnsi="宋体" w:hint="eastAsia"/>
          <w:sz w:val="24"/>
          <w:szCs w:val="24"/>
        </w:rPr>
        <w:t>。</w:t>
      </w:r>
    </w:p>
    <w:p w14:paraId="57A856FD" w14:textId="77777777" w:rsidR="00FF7503" w:rsidRDefault="00FF7503" w:rsidP="00E84949">
      <w:pPr>
        <w:pStyle w:val="a7"/>
        <w:numPr>
          <w:ilvl w:val="0"/>
          <w:numId w:val="7"/>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701E1348" w14:textId="77777777" w:rsidR="00FF7503" w:rsidRPr="00036A6E" w:rsidRDefault="00FF7503" w:rsidP="00FF7503">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proofErr w:type="gramStart"/>
      <w:r w:rsidRPr="00516288">
        <w:rPr>
          <w:rFonts w:ascii="URWPalladioL-Roma" w:eastAsia="宋体" w:hAnsi="URWPalladioL-Roma" w:cs="宋体"/>
          <w:color w:val="000000"/>
          <w:kern w:val="0"/>
          <w:sz w:val="20"/>
          <w:szCs w:val="20"/>
        </w:rPr>
        <w:t>VerifyVRF(</w:t>
      </w:r>
      <w:proofErr w:type="gramEnd"/>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4CD69629" w14:textId="77777777" w:rsidR="00FF7503" w:rsidRPr="00AB00AF" w:rsidRDefault="00FF7503" w:rsidP="00FF7503">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proofErr w:type="gramStart"/>
      <w:r>
        <w:rPr>
          <w:rFonts w:ascii="宋体" w:eastAsia="宋体" w:hAnsi="宋体" w:hint="eastAsia"/>
          <w:sz w:val="24"/>
          <w:szCs w:val="24"/>
        </w:rPr>
        <w:t>则出块节点</w:t>
      </w:r>
      <w:proofErr w:type="gramEnd"/>
      <w:r>
        <w:rPr>
          <w:rFonts w:ascii="宋体" w:eastAsia="宋体" w:hAnsi="宋体" w:hint="eastAsia"/>
          <w:sz w:val="24"/>
          <w:szCs w:val="24"/>
        </w:rPr>
        <w:t>的权限合法性将会受到质疑。</w:t>
      </w:r>
    </w:p>
    <w:sectPr w:rsidR="00FF7503" w:rsidRPr="00AB00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xiu_hainu@163.com [2]" w:date="2022-01-30T22:36:00Z" w:initials="d">
    <w:p w14:paraId="3BE4682D" w14:textId="66929A28" w:rsidR="009763BB" w:rsidRDefault="009763BB">
      <w:pPr>
        <w:pStyle w:val="ab"/>
      </w:pPr>
      <w:r>
        <w:rPr>
          <w:rStyle w:val="aa"/>
        </w:rPr>
        <w:annotationRef/>
      </w:r>
      <w:r>
        <w:rPr>
          <w:rFonts w:hint="eastAsia"/>
        </w:rPr>
        <w:t>是“无线多跳”，还是“多跳无线”？这段用的是“无线多跳”，后一段用的是“多跳无线”</w:t>
      </w:r>
    </w:p>
  </w:comment>
  <w:comment w:id="20" w:author="xiu_hainu@163.com [3]" w:date="2022-01-30T22:27:00Z" w:initials="d">
    <w:p w14:paraId="00D4C34A" w14:textId="77777777" w:rsidR="00AB4A76" w:rsidRDefault="00AB4A76">
      <w:pPr>
        <w:pStyle w:val="ab"/>
      </w:pPr>
      <w:r>
        <w:rPr>
          <w:rStyle w:val="aa"/>
        </w:rPr>
        <w:annotationRef/>
      </w:r>
      <w:r>
        <w:rPr>
          <w:rFonts w:hint="eastAsia"/>
        </w:rPr>
        <w:t>避免翻译腔。</w:t>
      </w:r>
    </w:p>
    <w:p w14:paraId="59B4DF44" w14:textId="3688C5AC" w:rsidR="00AB4A76" w:rsidRDefault="00AB4A76" w:rsidP="00AB4A76">
      <w:pPr>
        <w:widowControl/>
        <w:shd w:val="clear" w:color="auto" w:fill="FFFFFF"/>
        <w:spacing w:line="360" w:lineRule="atLeast"/>
        <w:ind w:firstLine="420"/>
        <w:jc w:val="left"/>
        <w:rPr>
          <w:rFonts w:ascii="Helvetica" w:hAnsi="Helvetica" w:hint="eastAsia"/>
          <w:color w:val="333333"/>
          <w:szCs w:val="21"/>
        </w:rPr>
      </w:pPr>
      <w:r>
        <w:rPr>
          <w:rFonts w:hint="eastAsia"/>
        </w:rPr>
        <w:t>百度百科：</w:t>
      </w:r>
      <w:r>
        <w:rPr>
          <w:rFonts w:ascii="Helvetica" w:hAnsi="Helvetica"/>
          <w:color w:val="333333"/>
          <w:szCs w:val="21"/>
        </w:rPr>
        <w:t>“</w:t>
      </w:r>
      <w:r>
        <w:rPr>
          <w:rFonts w:ascii="Helvetica" w:hAnsi="Helvetica"/>
          <w:color w:val="333333"/>
          <w:szCs w:val="21"/>
        </w:rPr>
        <w:t>翻译腔</w:t>
      </w:r>
      <w:r>
        <w:rPr>
          <w:rFonts w:ascii="Helvetica" w:hAnsi="Helvetica"/>
          <w:color w:val="333333"/>
          <w:szCs w:val="21"/>
        </w:rPr>
        <w:t>”</w:t>
      </w:r>
      <w:r>
        <w:rPr>
          <w:rFonts w:ascii="Helvetica" w:hAnsi="Helvetica"/>
          <w:color w:val="333333"/>
          <w:szCs w:val="21"/>
        </w:rPr>
        <w:t>其实就是指翻译出来的译文有洋化现象或不符合汉语的习惯表达方式。表现为译文不自然、不流畅、生硬、难懂、费解等特点</w:t>
      </w:r>
      <w:r>
        <w:rPr>
          <w:rFonts w:ascii="Helvetica" w:hAnsi="Helvetica" w:hint="eastAsia"/>
          <w:color w:val="333333"/>
          <w:szCs w:val="21"/>
        </w:rPr>
        <w:t>。</w:t>
      </w:r>
    </w:p>
    <w:p w14:paraId="4C134071" w14:textId="04277AB3" w:rsidR="00AB4A76" w:rsidRPr="00AB4A76" w:rsidRDefault="00AB4A76" w:rsidP="00AB4A76">
      <w:pPr>
        <w:shd w:val="clear" w:color="auto" w:fill="FFFFFF"/>
        <w:spacing w:line="360" w:lineRule="atLeast"/>
        <w:ind w:firstLine="420"/>
        <w:rPr>
          <w:rFonts w:ascii="Helvetica" w:hAnsi="Helvetica" w:hint="eastAsia"/>
          <w:color w:val="333333"/>
          <w:szCs w:val="21"/>
        </w:rPr>
      </w:pPr>
      <w:r>
        <w:rPr>
          <w:rFonts w:ascii="Helvetica" w:hAnsi="Helvetica"/>
          <w:color w:val="333333"/>
          <w:szCs w:val="21"/>
        </w:rPr>
        <w:t>《</w:t>
      </w:r>
      <w:r w:rsidRPr="00AB4A76">
        <w:rPr>
          <w:rFonts w:ascii="Helvetica" w:hAnsi="Helvetica"/>
          <w:color w:val="333333"/>
          <w:szCs w:val="21"/>
        </w:rPr>
        <w:t>当代翻译理论</w:t>
      </w:r>
      <w:r>
        <w:rPr>
          <w:rFonts w:ascii="Helvetica" w:hAnsi="Helvetica"/>
          <w:color w:val="333333"/>
          <w:szCs w:val="21"/>
        </w:rPr>
        <w:t>》中是这样描述翻译体的：</w:t>
      </w:r>
      <w:r>
        <w:rPr>
          <w:rFonts w:ascii="Helvetica" w:hAnsi="Helvetica"/>
          <w:color w:val="333333"/>
          <w:szCs w:val="21"/>
        </w:rPr>
        <w:t>“</w:t>
      </w:r>
      <w:r>
        <w:rPr>
          <w:rFonts w:ascii="Helvetica" w:hAnsi="Helvetica"/>
          <w:color w:val="333333"/>
          <w:szCs w:val="21"/>
        </w:rPr>
        <w:t>翻译体</w:t>
      </w:r>
      <w:r>
        <w:rPr>
          <w:rFonts w:ascii="Helvetica" w:hAnsi="Helvetica" w:hint="eastAsia"/>
          <w:color w:val="333333"/>
          <w:szCs w:val="21"/>
        </w:rPr>
        <w:t>”</w:t>
      </w:r>
      <w:r>
        <w:rPr>
          <w:rFonts w:ascii="Helvetica" w:hAnsi="Helvetica"/>
          <w:color w:val="333333"/>
          <w:szCs w:val="21"/>
        </w:rPr>
        <w:t>（</w:t>
      </w:r>
      <w:proofErr w:type="spellStart"/>
      <w:r>
        <w:rPr>
          <w:rFonts w:ascii="Helvetica" w:hAnsi="Helvetica"/>
          <w:color w:val="333333"/>
          <w:szCs w:val="21"/>
        </w:rPr>
        <w:t>translationese</w:t>
      </w:r>
      <w:proofErr w:type="spellEnd"/>
      <w:r>
        <w:rPr>
          <w:rFonts w:ascii="Helvetica" w:hAnsi="Helvetica"/>
          <w:color w:val="333333"/>
          <w:szCs w:val="21"/>
        </w:rPr>
        <w:t>）带有贬义。贬义中的翻译体是机械主义翻译观和方法论的产物。这种所谓的翻译体的显著特征是不顾双语的差异，将翻译看作语言表层的机械对应式转换。</w:t>
      </w:r>
    </w:p>
  </w:comment>
  <w:comment w:id="21" w:author="xiu_hainu@163.com [4]" w:date="2022-01-30T22:07:00Z" w:initials="d">
    <w:p w14:paraId="4779634B" w14:textId="6FF58BAC" w:rsidR="00A03CE5" w:rsidRDefault="00A03CE5">
      <w:pPr>
        <w:pStyle w:val="ab"/>
      </w:pPr>
      <w:r>
        <w:rPr>
          <w:rStyle w:val="aa"/>
        </w:rPr>
        <w:annotationRef/>
      </w:r>
      <w:r>
        <w:rPr>
          <w:rFonts w:hint="eastAsia"/>
        </w:rPr>
        <w:t xml:space="preserve"> </w:t>
      </w:r>
      <w:r>
        <w:rPr>
          <w:rFonts w:hint="eastAsia"/>
        </w:rPr>
        <w:t>副词用“地”，形容词用“的”</w:t>
      </w:r>
      <w:r w:rsidR="00E024FF">
        <w:rPr>
          <w:rFonts w:hint="eastAsia"/>
        </w:rPr>
        <w:t>。</w:t>
      </w:r>
    </w:p>
    <w:p w14:paraId="738152E2" w14:textId="708A5659" w:rsidR="00A03CE5" w:rsidRPr="00A03CE5" w:rsidRDefault="00A03CE5">
      <w:pPr>
        <w:pStyle w:val="ab"/>
        <w:rPr>
          <w:rFonts w:hint="eastAsia"/>
        </w:rPr>
      </w:pPr>
      <w:r>
        <w:rPr>
          <w:rFonts w:hint="eastAsia"/>
        </w:rPr>
        <w:t>修饰动作的是副词</w:t>
      </w:r>
      <w:r w:rsidR="00E024FF">
        <w:rPr>
          <w:rFonts w:hint="eastAsia"/>
        </w:rPr>
        <w:t>，</w:t>
      </w:r>
      <w:r>
        <w:rPr>
          <w:rFonts w:hint="eastAsia"/>
        </w:rPr>
        <w:t>修饰名词的是形容词。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E4682D" w15:done="0"/>
  <w15:commentEx w15:paraId="4C134071" w15:done="0"/>
  <w15:commentEx w15:paraId="738152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1917D" w16cex:dateUtc="2022-01-30T14:36:00Z"/>
  <w16cex:commentExtensible w16cex:durableId="25A18F4F" w16cex:dateUtc="2022-01-30T14:27:00Z"/>
  <w16cex:commentExtensible w16cex:durableId="25A18AA8" w16cex:dateUtc="2022-01-30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E4682D" w16cid:durableId="25A1917D"/>
  <w16cid:commentId w16cid:paraId="4C134071" w16cid:durableId="25A18F4F"/>
  <w16cid:commentId w16cid:paraId="738152E2" w16cid:durableId="25A18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2690" w14:textId="77777777" w:rsidR="00E84949" w:rsidRDefault="00E84949" w:rsidP="00751951">
      <w:r>
        <w:separator/>
      </w:r>
    </w:p>
  </w:endnote>
  <w:endnote w:type="continuationSeparator" w:id="0">
    <w:p w14:paraId="1982FD6F" w14:textId="77777777" w:rsidR="00E84949" w:rsidRDefault="00E84949"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5409E" w14:textId="77777777" w:rsidR="00E84949" w:rsidRDefault="00E84949" w:rsidP="00751951">
      <w:r>
        <w:separator/>
      </w:r>
    </w:p>
  </w:footnote>
  <w:footnote w:type="continuationSeparator" w:id="0">
    <w:p w14:paraId="5BCFEBD3" w14:textId="77777777" w:rsidR="00E84949" w:rsidRDefault="00E84949"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7B7804"/>
    <w:multiLevelType w:val="hybridMultilevel"/>
    <w:tmpl w:val="2C32E918"/>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2" w15:restartNumberingAfterBreak="0">
    <w:nsid w:val="05FD73E6"/>
    <w:multiLevelType w:val="hybridMultilevel"/>
    <w:tmpl w:val="3340640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4332A63"/>
    <w:multiLevelType w:val="hybridMultilevel"/>
    <w:tmpl w:val="94AC0790"/>
    <w:lvl w:ilvl="0" w:tplc="BEA2F8F6">
      <w:start w:val="1"/>
      <w:numFmt w:val="lowerRoman"/>
      <w:lvlText w:val="（%1）"/>
      <w:lvlJc w:val="left"/>
      <w:pPr>
        <w:ind w:left="1347" w:hanging="87"/>
      </w:pPr>
      <w:rPr>
        <w:rFonts w:cstheme="minorEastAsia" w:hint="default"/>
        <w:i w:val="0"/>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5" w15:restartNumberingAfterBreak="0">
    <w:nsid w:val="14610B50"/>
    <w:multiLevelType w:val="hybridMultilevel"/>
    <w:tmpl w:val="37785670"/>
    <w:lvl w:ilvl="0" w:tplc="BEA2F8F6">
      <w:start w:val="1"/>
      <w:numFmt w:val="lowerRoman"/>
      <w:lvlText w:val="（%1）"/>
      <w:lvlJc w:val="left"/>
      <w:pPr>
        <w:ind w:left="1347" w:hanging="87"/>
      </w:pPr>
      <w:rPr>
        <w:rFonts w:cstheme="minorEastAsia" w:hint="default"/>
        <w:i w:val="0"/>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6" w15:restartNumberingAfterBreak="0">
    <w:nsid w:val="15324169"/>
    <w:multiLevelType w:val="hybridMultilevel"/>
    <w:tmpl w:val="3894D10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91F6449"/>
    <w:multiLevelType w:val="hybridMultilevel"/>
    <w:tmpl w:val="17CEBCE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1BC86FD7"/>
    <w:multiLevelType w:val="hybridMultilevel"/>
    <w:tmpl w:val="BA142EBA"/>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9" w15:restartNumberingAfterBreak="0">
    <w:nsid w:val="1CFE7D26"/>
    <w:multiLevelType w:val="hybridMultilevel"/>
    <w:tmpl w:val="8C287D7A"/>
    <w:lvl w:ilvl="0" w:tplc="BEA2F8F6">
      <w:start w:val="1"/>
      <w:numFmt w:val="lowerRoman"/>
      <w:lvlText w:val="（%1）"/>
      <w:lvlJc w:val="left"/>
      <w:pPr>
        <w:ind w:left="1347" w:hanging="87"/>
      </w:pPr>
      <w:rPr>
        <w:rFonts w:cstheme="minorEastAsia" w:hint="default"/>
        <w:i w:val="0"/>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10" w15:restartNumberingAfterBreak="0">
    <w:nsid w:val="1DF97DE2"/>
    <w:multiLevelType w:val="hybridMultilevel"/>
    <w:tmpl w:val="33C8CB2C"/>
    <w:lvl w:ilvl="0" w:tplc="BEA2F8F6">
      <w:start w:val="1"/>
      <w:numFmt w:val="lowerRoman"/>
      <w:lvlText w:val="（%1）"/>
      <w:lvlJc w:val="left"/>
      <w:pPr>
        <w:ind w:left="927" w:hanging="87"/>
      </w:pPr>
      <w:rPr>
        <w:rFonts w:cstheme="minorEastAsia" w:hint="default"/>
        <w:i w:val="0"/>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1" w15:restartNumberingAfterBreak="0">
    <w:nsid w:val="267625D3"/>
    <w:multiLevelType w:val="hybridMultilevel"/>
    <w:tmpl w:val="8D2C326E"/>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9346CC0"/>
    <w:multiLevelType w:val="hybridMultilevel"/>
    <w:tmpl w:val="7CF4448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294A38C2"/>
    <w:multiLevelType w:val="hybridMultilevel"/>
    <w:tmpl w:val="36E4372E"/>
    <w:lvl w:ilvl="0" w:tplc="15F25B7C">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310D6EB7"/>
    <w:multiLevelType w:val="hybridMultilevel"/>
    <w:tmpl w:val="7504A034"/>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334238AC"/>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385731D8"/>
    <w:multiLevelType w:val="hybridMultilevel"/>
    <w:tmpl w:val="BFF82812"/>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7" w15:restartNumberingAfterBreak="0">
    <w:nsid w:val="38A67D1F"/>
    <w:multiLevelType w:val="hybridMultilevel"/>
    <w:tmpl w:val="A2F06E06"/>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8" w15:restartNumberingAfterBreak="0">
    <w:nsid w:val="3A410755"/>
    <w:multiLevelType w:val="hybridMultilevel"/>
    <w:tmpl w:val="D214064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CEE32BB"/>
    <w:multiLevelType w:val="hybridMultilevel"/>
    <w:tmpl w:val="B568E65C"/>
    <w:lvl w:ilvl="0" w:tplc="BEA2F8F6">
      <w:start w:val="1"/>
      <w:numFmt w:val="lowerRoman"/>
      <w:lvlText w:val="（%1）"/>
      <w:lvlJc w:val="left"/>
      <w:pPr>
        <w:ind w:left="1347" w:hanging="87"/>
      </w:pPr>
      <w:rPr>
        <w:rFonts w:cstheme="minorEastAsia" w:hint="default"/>
        <w:i w:val="0"/>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20" w15:restartNumberingAfterBreak="0">
    <w:nsid w:val="407D380E"/>
    <w:multiLevelType w:val="hybridMultilevel"/>
    <w:tmpl w:val="52560978"/>
    <w:lvl w:ilvl="0" w:tplc="04090019">
      <w:start w:val="1"/>
      <w:numFmt w:val="lowerLetter"/>
      <w:lvlText w:val="%1)"/>
      <w:lvlJc w:val="left"/>
      <w:pPr>
        <w:ind w:left="1950" w:hanging="420"/>
      </w:p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21" w15:restartNumberingAfterBreak="0">
    <w:nsid w:val="467825F9"/>
    <w:multiLevelType w:val="hybridMultilevel"/>
    <w:tmpl w:val="193459A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9160DB"/>
    <w:multiLevelType w:val="hybridMultilevel"/>
    <w:tmpl w:val="12989B4A"/>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74D1C3F"/>
    <w:multiLevelType w:val="hybridMultilevel"/>
    <w:tmpl w:val="83FE23BE"/>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7762EBB"/>
    <w:multiLevelType w:val="hybridMultilevel"/>
    <w:tmpl w:val="D25A5FF0"/>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90D4181"/>
    <w:multiLevelType w:val="hybridMultilevel"/>
    <w:tmpl w:val="6630DA44"/>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D822D5A"/>
    <w:multiLevelType w:val="hybridMultilevel"/>
    <w:tmpl w:val="4828B2D0"/>
    <w:lvl w:ilvl="0" w:tplc="5E32FB02">
      <w:start w:val="1"/>
      <w:numFmt w:val="lowerRoman"/>
      <w:lvlText w:val="%1."/>
      <w:lvlJc w:val="right"/>
      <w:pPr>
        <w:ind w:left="2370" w:hanging="420"/>
      </w:pPr>
      <w:rPr>
        <w:rFonts w:hint="eastAsia"/>
        <w:i w:val="0"/>
        <w:iCs/>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27" w15:restartNumberingAfterBreak="0">
    <w:nsid w:val="51A91618"/>
    <w:multiLevelType w:val="hybridMultilevel"/>
    <w:tmpl w:val="B5F88DBC"/>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51F901D9"/>
    <w:multiLevelType w:val="hybridMultilevel"/>
    <w:tmpl w:val="3C422BC8"/>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587433FE"/>
    <w:multiLevelType w:val="hybridMultilevel"/>
    <w:tmpl w:val="A67094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1E0B56"/>
    <w:multiLevelType w:val="hybridMultilevel"/>
    <w:tmpl w:val="40A467F4"/>
    <w:lvl w:ilvl="0" w:tplc="BEA2F8F6">
      <w:start w:val="1"/>
      <w:numFmt w:val="lowerRoman"/>
      <w:lvlText w:val="（%1）"/>
      <w:lvlJc w:val="left"/>
      <w:pPr>
        <w:ind w:left="1680" w:hanging="420"/>
      </w:pPr>
      <w:rPr>
        <w:rFonts w:cstheme="minorEastAsia" w:hint="default"/>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60E27E73"/>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2" w15:restartNumberingAfterBreak="0">
    <w:nsid w:val="613D1FEC"/>
    <w:multiLevelType w:val="hybridMultilevel"/>
    <w:tmpl w:val="CC3A8274"/>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3" w15:restartNumberingAfterBreak="0">
    <w:nsid w:val="66033AF4"/>
    <w:multiLevelType w:val="hybridMultilevel"/>
    <w:tmpl w:val="A42258FA"/>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4" w15:restartNumberingAfterBreak="0">
    <w:nsid w:val="66D13ADC"/>
    <w:multiLevelType w:val="hybridMultilevel"/>
    <w:tmpl w:val="A69C260C"/>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BC1081"/>
    <w:multiLevelType w:val="hybridMultilevel"/>
    <w:tmpl w:val="BEDA47C2"/>
    <w:lvl w:ilvl="0" w:tplc="BEA2F8F6">
      <w:start w:val="1"/>
      <w:numFmt w:val="lowerRoman"/>
      <w:lvlText w:val="（%1）"/>
      <w:lvlJc w:val="left"/>
      <w:pPr>
        <w:ind w:left="1347" w:hanging="87"/>
      </w:pPr>
      <w:rPr>
        <w:rFonts w:cstheme="minorEastAsia" w:hint="default"/>
        <w:i w:val="0"/>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36" w15:restartNumberingAfterBreak="0">
    <w:nsid w:val="6AE233C2"/>
    <w:multiLevelType w:val="hybridMultilevel"/>
    <w:tmpl w:val="AB7ADE5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DE96375"/>
    <w:multiLevelType w:val="hybridMultilevel"/>
    <w:tmpl w:val="B1769184"/>
    <w:lvl w:ilvl="0" w:tplc="BEA2F8F6">
      <w:start w:val="1"/>
      <w:numFmt w:val="lowerRoman"/>
      <w:lvlText w:val="（%1）"/>
      <w:lvlJc w:val="left"/>
      <w:pPr>
        <w:ind w:left="1347" w:hanging="87"/>
      </w:pPr>
      <w:rPr>
        <w:rFonts w:cstheme="minorEastAsia" w:hint="default"/>
        <w:i w:val="0"/>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38" w15:restartNumberingAfterBreak="0">
    <w:nsid w:val="6FD47A35"/>
    <w:multiLevelType w:val="hybridMultilevel"/>
    <w:tmpl w:val="31D04D56"/>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1B21B4B"/>
    <w:multiLevelType w:val="hybridMultilevel"/>
    <w:tmpl w:val="9E3013A8"/>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0" w15:restartNumberingAfterBreak="0">
    <w:nsid w:val="71C0121B"/>
    <w:multiLevelType w:val="hybridMultilevel"/>
    <w:tmpl w:val="9F2C0A50"/>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1" w15:restartNumberingAfterBreak="0">
    <w:nsid w:val="742D231C"/>
    <w:multiLevelType w:val="hybridMultilevel"/>
    <w:tmpl w:val="4EB4D408"/>
    <w:lvl w:ilvl="0" w:tplc="BEA2F8F6">
      <w:start w:val="1"/>
      <w:numFmt w:val="lowerRoman"/>
      <w:lvlText w:val="（%1）"/>
      <w:lvlJc w:val="left"/>
      <w:pPr>
        <w:ind w:left="1347" w:hanging="87"/>
      </w:pPr>
      <w:rPr>
        <w:rFonts w:cstheme="minorEastAsia" w:hint="default"/>
        <w:i w:val="0"/>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42" w15:restartNumberingAfterBreak="0">
    <w:nsid w:val="74F94A69"/>
    <w:multiLevelType w:val="hybridMultilevel"/>
    <w:tmpl w:val="CC3A8274"/>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3" w15:restartNumberingAfterBreak="0">
    <w:nsid w:val="7D447067"/>
    <w:multiLevelType w:val="hybridMultilevel"/>
    <w:tmpl w:val="CEB223D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F471B20"/>
    <w:multiLevelType w:val="hybridMultilevel"/>
    <w:tmpl w:val="D9A6622E"/>
    <w:lvl w:ilvl="0" w:tplc="FFFFFFFF">
      <w:start w:val="1"/>
      <w:numFmt w:val="lowerRoman"/>
      <w:lvlText w:val="%1."/>
      <w:lvlJc w:val="right"/>
      <w:pPr>
        <w:ind w:left="1827" w:hanging="87"/>
      </w:pPr>
      <w:rPr>
        <w:rFonts w:hint="eastAsia"/>
      </w:rPr>
    </w:lvl>
    <w:lvl w:ilvl="1" w:tplc="15F25B7C">
      <w:start w:val="1"/>
      <w:numFmt w:val="decimal"/>
      <w:lvlText w:val="(%2)"/>
      <w:lvlJc w:val="left"/>
      <w:pPr>
        <w:ind w:left="900" w:hanging="420"/>
      </w:pPr>
      <w:rPr>
        <w:rFonts w:hint="eastAsia"/>
      </w:r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num w:numId="1">
    <w:abstractNumId w:val="3"/>
  </w:num>
  <w:num w:numId="2">
    <w:abstractNumId w:val="0"/>
  </w:num>
  <w:num w:numId="3">
    <w:abstractNumId w:val="5"/>
  </w:num>
  <w:num w:numId="4">
    <w:abstractNumId w:val="9"/>
  </w:num>
  <w:num w:numId="5">
    <w:abstractNumId w:val="22"/>
  </w:num>
  <w:num w:numId="6">
    <w:abstractNumId w:val="31"/>
  </w:num>
  <w:num w:numId="7">
    <w:abstractNumId w:val="15"/>
  </w:num>
  <w:num w:numId="8">
    <w:abstractNumId w:val="6"/>
  </w:num>
  <w:num w:numId="9">
    <w:abstractNumId w:val="29"/>
  </w:num>
  <w:num w:numId="10">
    <w:abstractNumId w:val="16"/>
  </w:num>
  <w:num w:numId="11">
    <w:abstractNumId w:val="1"/>
  </w:num>
  <w:num w:numId="12">
    <w:abstractNumId w:val="20"/>
  </w:num>
  <w:num w:numId="13">
    <w:abstractNumId w:val="26"/>
  </w:num>
  <w:num w:numId="14">
    <w:abstractNumId w:val="8"/>
  </w:num>
  <w:num w:numId="15">
    <w:abstractNumId w:val="13"/>
  </w:num>
  <w:num w:numId="16">
    <w:abstractNumId w:val="10"/>
  </w:num>
  <w:num w:numId="17">
    <w:abstractNumId w:val="40"/>
  </w:num>
  <w:num w:numId="18">
    <w:abstractNumId w:val="28"/>
  </w:num>
  <w:num w:numId="19">
    <w:abstractNumId w:val="34"/>
  </w:num>
  <w:num w:numId="20">
    <w:abstractNumId w:val="27"/>
  </w:num>
  <w:num w:numId="21">
    <w:abstractNumId w:val="43"/>
  </w:num>
  <w:num w:numId="22">
    <w:abstractNumId w:val="7"/>
  </w:num>
  <w:num w:numId="23">
    <w:abstractNumId w:val="32"/>
  </w:num>
  <w:num w:numId="24">
    <w:abstractNumId w:val="42"/>
  </w:num>
  <w:num w:numId="25">
    <w:abstractNumId w:val="14"/>
  </w:num>
  <w:num w:numId="26">
    <w:abstractNumId w:val="17"/>
  </w:num>
  <w:num w:numId="27">
    <w:abstractNumId w:val="33"/>
  </w:num>
  <w:num w:numId="28">
    <w:abstractNumId w:val="12"/>
  </w:num>
  <w:num w:numId="29">
    <w:abstractNumId w:val="39"/>
  </w:num>
  <w:num w:numId="30">
    <w:abstractNumId w:val="18"/>
  </w:num>
  <w:num w:numId="31">
    <w:abstractNumId w:val="25"/>
  </w:num>
  <w:num w:numId="32">
    <w:abstractNumId w:val="23"/>
  </w:num>
  <w:num w:numId="33">
    <w:abstractNumId w:val="24"/>
  </w:num>
  <w:num w:numId="34">
    <w:abstractNumId w:val="11"/>
  </w:num>
  <w:num w:numId="35">
    <w:abstractNumId w:val="44"/>
  </w:num>
  <w:num w:numId="36">
    <w:abstractNumId w:val="21"/>
  </w:num>
  <w:num w:numId="37">
    <w:abstractNumId w:val="36"/>
  </w:num>
  <w:num w:numId="38">
    <w:abstractNumId w:val="38"/>
  </w:num>
  <w:num w:numId="39">
    <w:abstractNumId w:val="2"/>
  </w:num>
  <w:num w:numId="40">
    <w:abstractNumId w:val="35"/>
  </w:num>
  <w:num w:numId="41">
    <w:abstractNumId w:val="4"/>
  </w:num>
  <w:num w:numId="42">
    <w:abstractNumId w:val="37"/>
  </w:num>
  <w:num w:numId="43">
    <w:abstractNumId w:val="41"/>
  </w:num>
  <w:num w:numId="44">
    <w:abstractNumId w:val="30"/>
  </w:num>
  <w:num w:numId="45">
    <w:abstractNumId w:val="19"/>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u_hainu@163.com">
    <w15:presenceInfo w15:providerId="Windows Live" w15:userId="f3d28cadd694d6d8"/>
  </w15:person>
  <w15:person w15:author="xiu_hainu@163.com [2]">
    <w15:presenceInfo w15:providerId="Windows Live" w15:userId="f3d28cadd694d6d8"/>
  </w15:person>
  <w15:person w15:author="xiu_hainu@163.com [3]">
    <w15:presenceInfo w15:providerId="Windows Live" w15:userId="f3d28cadd694d6d8"/>
  </w15:person>
  <w15:person w15:author="xiu_hainu@163.com [4]">
    <w15:presenceInfo w15:providerId="Windows Live" w15:userId="f3d28cadd694d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04789"/>
    <w:rsid w:val="00006B57"/>
    <w:rsid w:val="00023341"/>
    <w:rsid w:val="00036A6E"/>
    <w:rsid w:val="00043423"/>
    <w:rsid w:val="00054D49"/>
    <w:rsid w:val="00060D97"/>
    <w:rsid w:val="00067F26"/>
    <w:rsid w:val="00072286"/>
    <w:rsid w:val="00081F42"/>
    <w:rsid w:val="00082C69"/>
    <w:rsid w:val="0008739C"/>
    <w:rsid w:val="000978E5"/>
    <w:rsid w:val="000B05FD"/>
    <w:rsid w:val="000C3417"/>
    <w:rsid w:val="000C71C5"/>
    <w:rsid w:val="000D3B18"/>
    <w:rsid w:val="000D4D59"/>
    <w:rsid w:val="0010173D"/>
    <w:rsid w:val="0012086B"/>
    <w:rsid w:val="00121226"/>
    <w:rsid w:val="00124664"/>
    <w:rsid w:val="00124B9D"/>
    <w:rsid w:val="001350B1"/>
    <w:rsid w:val="00135B62"/>
    <w:rsid w:val="001531C7"/>
    <w:rsid w:val="0015635A"/>
    <w:rsid w:val="00163851"/>
    <w:rsid w:val="00165A9B"/>
    <w:rsid w:val="00165AA8"/>
    <w:rsid w:val="001727E9"/>
    <w:rsid w:val="001803B4"/>
    <w:rsid w:val="001840F8"/>
    <w:rsid w:val="0019051F"/>
    <w:rsid w:val="001A08CC"/>
    <w:rsid w:val="001C6F48"/>
    <w:rsid w:val="001D54A2"/>
    <w:rsid w:val="001D5AF6"/>
    <w:rsid w:val="001D7E89"/>
    <w:rsid w:val="001E334F"/>
    <w:rsid w:val="001E6E30"/>
    <w:rsid w:val="001F3729"/>
    <w:rsid w:val="001F74CA"/>
    <w:rsid w:val="0022142B"/>
    <w:rsid w:val="0022422B"/>
    <w:rsid w:val="0022543B"/>
    <w:rsid w:val="002265EF"/>
    <w:rsid w:val="002358F7"/>
    <w:rsid w:val="0023714D"/>
    <w:rsid w:val="00243455"/>
    <w:rsid w:val="00243DBA"/>
    <w:rsid w:val="00256B46"/>
    <w:rsid w:val="0026099E"/>
    <w:rsid w:val="0026472B"/>
    <w:rsid w:val="00264F5B"/>
    <w:rsid w:val="0026680F"/>
    <w:rsid w:val="00267DAA"/>
    <w:rsid w:val="00276301"/>
    <w:rsid w:val="002814B2"/>
    <w:rsid w:val="00285654"/>
    <w:rsid w:val="0029025C"/>
    <w:rsid w:val="00292D9A"/>
    <w:rsid w:val="002A1FDB"/>
    <w:rsid w:val="002B11E7"/>
    <w:rsid w:val="002B2296"/>
    <w:rsid w:val="002B4209"/>
    <w:rsid w:val="002C3B11"/>
    <w:rsid w:val="002D0BE9"/>
    <w:rsid w:val="002D2344"/>
    <w:rsid w:val="002D4B6A"/>
    <w:rsid w:val="002E6D95"/>
    <w:rsid w:val="0030313B"/>
    <w:rsid w:val="0030640A"/>
    <w:rsid w:val="00327FEA"/>
    <w:rsid w:val="00331242"/>
    <w:rsid w:val="00333B5A"/>
    <w:rsid w:val="00344AE9"/>
    <w:rsid w:val="00350068"/>
    <w:rsid w:val="003546F7"/>
    <w:rsid w:val="00370BEC"/>
    <w:rsid w:val="00387719"/>
    <w:rsid w:val="00394CD8"/>
    <w:rsid w:val="003A517F"/>
    <w:rsid w:val="003B1780"/>
    <w:rsid w:val="003B4152"/>
    <w:rsid w:val="003B5977"/>
    <w:rsid w:val="003C220F"/>
    <w:rsid w:val="003D3152"/>
    <w:rsid w:val="003D49CF"/>
    <w:rsid w:val="003D63EF"/>
    <w:rsid w:val="003F05CE"/>
    <w:rsid w:val="003F1635"/>
    <w:rsid w:val="003F2A59"/>
    <w:rsid w:val="003F3F53"/>
    <w:rsid w:val="00402D7F"/>
    <w:rsid w:val="00411350"/>
    <w:rsid w:val="00420234"/>
    <w:rsid w:val="004260F1"/>
    <w:rsid w:val="00426B06"/>
    <w:rsid w:val="00434D61"/>
    <w:rsid w:val="00437692"/>
    <w:rsid w:val="004609BD"/>
    <w:rsid w:val="0047236A"/>
    <w:rsid w:val="00474E2B"/>
    <w:rsid w:val="004842FE"/>
    <w:rsid w:val="00484F67"/>
    <w:rsid w:val="004912A8"/>
    <w:rsid w:val="00495754"/>
    <w:rsid w:val="004962EA"/>
    <w:rsid w:val="00497F22"/>
    <w:rsid w:val="004A0297"/>
    <w:rsid w:val="004A501B"/>
    <w:rsid w:val="004A7C2F"/>
    <w:rsid w:val="004B2998"/>
    <w:rsid w:val="004B69B7"/>
    <w:rsid w:val="004B7B05"/>
    <w:rsid w:val="004C79AE"/>
    <w:rsid w:val="004E71C5"/>
    <w:rsid w:val="004F069D"/>
    <w:rsid w:val="004F57AF"/>
    <w:rsid w:val="00503CA6"/>
    <w:rsid w:val="005058CA"/>
    <w:rsid w:val="00505969"/>
    <w:rsid w:val="00506587"/>
    <w:rsid w:val="0051204F"/>
    <w:rsid w:val="0051413F"/>
    <w:rsid w:val="00516288"/>
    <w:rsid w:val="0051738E"/>
    <w:rsid w:val="005229A3"/>
    <w:rsid w:val="005264DC"/>
    <w:rsid w:val="00536EF6"/>
    <w:rsid w:val="005526EC"/>
    <w:rsid w:val="005557F0"/>
    <w:rsid w:val="0056044C"/>
    <w:rsid w:val="00566506"/>
    <w:rsid w:val="0056749B"/>
    <w:rsid w:val="00567928"/>
    <w:rsid w:val="00580810"/>
    <w:rsid w:val="00597DDE"/>
    <w:rsid w:val="005A21DE"/>
    <w:rsid w:val="005A7DD4"/>
    <w:rsid w:val="005B5FF9"/>
    <w:rsid w:val="005C761F"/>
    <w:rsid w:val="005F3C4F"/>
    <w:rsid w:val="00606BC2"/>
    <w:rsid w:val="006105C5"/>
    <w:rsid w:val="00611673"/>
    <w:rsid w:val="00611B2F"/>
    <w:rsid w:val="00625CE0"/>
    <w:rsid w:val="00644E91"/>
    <w:rsid w:val="006635BE"/>
    <w:rsid w:val="00675C3D"/>
    <w:rsid w:val="006934CB"/>
    <w:rsid w:val="00695F11"/>
    <w:rsid w:val="006A18E0"/>
    <w:rsid w:val="006A7462"/>
    <w:rsid w:val="006D6908"/>
    <w:rsid w:val="006E6444"/>
    <w:rsid w:val="006F0764"/>
    <w:rsid w:val="006F319B"/>
    <w:rsid w:val="006F501B"/>
    <w:rsid w:val="006F625A"/>
    <w:rsid w:val="00707D35"/>
    <w:rsid w:val="00715A60"/>
    <w:rsid w:val="00717A82"/>
    <w:rsid w:val="00724DFB"/>
    <w:rsid w:val="00736B2C"/>
    <w:rsid w:val="007447C2"/>
    <w:rsid w:val="00744B3A"/>
    <w:rsid w:val="00745CF3"/>
    <w:rsid w:val="00751951"/>
    <w:rsid w:val="00757458"/>
    <w:rsid w:val="00767A7D"/>
    <w:rsid w:val="00770AE7"/>
    <w:rsid w:val="007A6D55"/>
    <w:rsid w:val="007D086A"/>
    <w:rsid w:val="007D4D97"/>
    <w:rsid w:val="007D6F81"/>
    <w:rsid w:val="007E5B5C"/>
    <w:rsid w:val="007E71C4"/>
    <w:rsid w:val="00802092"/>
    <w:rsid w:val="00831367"/>
    <w:rsid w:val="00832DC1"/>
    <w:rsid w:val="008412C2"/>
    <w:rsid w:val="0084502D"/>
    <w:rsid w:val="0084553C"/>
    <w:rsid w:val="0085044D"/>
    <w:rsid w:val="0085503A"/>
    <w:rsid w:val="0086053B"/>
    <w:rsid w:val="008666A4"/>
    <w:rsid w:val="008673CF"/>
    <w:rsid w:val="00874837"/>
    <w:rsid w:val="0089364C"/>
    <w:rsid w:val="008A17AE"/>
    <w:rsid w:val="008B53EC"/>
    <w:rsid w:val="008C3587"/>
    <w:rsid w:val="008C60C7"/>
    <w:rsid w:val="008D77E7"/>
    <w:rsid w:val="008E0D2E"/>
    <w:rsid w:val="00915514"/>
    <w:rsid w:val="00917241"/>
    <w:rsid w:val="00917942"/>
    <w:rsid w:val="009331AA"/>
    <w:rsid w:val="009460A6"/>
    <w:rsid w:val="00947476"/>
    <w:rsid w:val="009540AC"/>
    <w:rsid w:val="00957192"/>
    <w:rsid w:val="0095749B"/>
    <w:rsid w:val="009640BE"/>
    <w:rsid w:val="00970438"/>
    <w:rsid w:val="009763BB"/>
    <w:rsid w:val="00986975"/>
    <w:rsid w:val="00997F26"/>
    <w:rsid w:val="009A0BB6"/>
    <w:rsid w:val="009A384C"/>
    <w:rsid w:val="009C5341"/>
    <w:rsid w:val="009C69DE"/>
    <w:rsid w:val="009D2010"/>
    <w:rsid w:val="009D51FD"/>
    <w:rsid w:val="009E0AB1"/>
    <w:rsid w:val="00A03CE5"/>
    <w:rsid w:val="00A07D9E"/>
    <w:rsid w:val="00A16950"/>
    <w:rsid w:val="00A3013C"/>
    <w:rsid w:val="00A52E49"/>
    <w:rsid w:val="00A52F77"/>
    <w:rsid w:val="00A679BA"/>
    <w:rsid w:val="00A739D7"/>
    <w:rsid w:val="00A854C1"/>
    <w:rsid w:val="00A8618F"/>
    <w:rsid w:val="00A972AF"/>
    <w:rsid w:val="00A97B77"/>
    <w:rsid w:val="00AA0558"/>
    <w:rsid w:val="00AA14A8"/>
    <w:rsid w:val="00AA2233"/>
    <w:rsid w:val="00AA3759"/>
    <w:rsid w:val="00AA6E25"/>
    <w:rsid w:val="00AB00AF"/>
    <w:rsid w:val="00AB43BD"/>
    <w:rsid w:val="00AB4A76"/>
    <w:rsid w:val="00AC0A8B"/>
    <w:rsid w:val="00AC47CE"/>
    <w:rsid w:val="00AC7587"/>
    <w:rsid w:val="00AD2D77"/>
    <w:rsid w:val="00AE003D"/>
    <w:rsid w:val="00AE4617"/>
    <w:rsid w:val="00B056AA"/>
    <w:rsid w:val="00B13A10"/>
    <w:rsid w:val="00B15CD2"/>
    <w:rsid w:val="00B174C5"/>
    <w:rsid w:val="00B33355"/>
    <w:rsid w:val="00B35AB9"/>
    <w:rsid w:val="00B3746C"/>
    <w:rsid w:val="00B478FA"/>
    <w:rsid w:val="00B51EFC"/>
    <w:rsid w:val="00B52678"/>
    <w:rsid w:val="00B611E5"/>
    <w:rsid w:val="00B64B11"/>
    <w:rsid w:val="00B7293B"/>
    <w:rsid w:val="00B7655A"/>
    <w:rsid w:val="00BA03B7"/>
    <w:rsid w:val="00BC00A0"/>
    <w:rsid w:val="00BD6B24"/>
    <w:rsid w:val="00BE0D73"/>
    <w:rsid w:val="00BF2137"/>
    <w:rsid w:val="00BF2F84"/>
    <w:rsid w:val="00BF75C1"/>
    <w:rsid w:val="00C05A6C"/>
    <w:rsid w:val="00C315FB"/>
    <w:rsid w:val="00C3568D"/>
    <w:rsid w:val="00C43375"/>
    <w:rsid w:val="00C504B9"/>
    <w:rsid w:val="00C60F9B"/>
    <w:rsid w:val="00C72125"/>
    <w:rsid w:val="00C856ED"/>
    <w:rsid w:val="00C940BB"/>
    <w:rsid w:val="00C953E3"/>
    <w:rsid w:val="00CA1F75"/>
    <w:rsid w:val="00CA225F"/>
    <w:rsid w:val="00CA39D2"/>
    <w:rsid w:val="00CA7955"/>
    <w:rsid w:val="00CB085E"/>
    <w:rsid w:val="00CC26BC"/>
    <w:rsid w:val="00CC45C6"/>
    <w:rsid w:val="00CD10D7"/>
    <w:rsid w:val="00CE0A3B"/>
    <w:rsid w:val="00CE0DFE"/>
    <w:rsid w:val="00CE341F"/>
    <w:rsid w:val="00CE5ACA"/>
    <w:rsid w:val="00CF16FB"/>
    <w:rsid w:val="00CF1787"/>
    <w:rsid w:val="00CF7604"/>
    <w:rsid w:val="00D00790"/>
    <w:rsid w:val="00D01976"/>
    <w:rsid w:val="00D1020E"/>
    <w:rsid w:val="00D147C5"/>
    <w:rsid w:val="00D21732"/>
    <w:rsid w:val="00D23812"/>
    <w:rsid w:val="00D3372D"/>
    <w:rsid w:val="00D4069C"/>
    <w:rsid w:val="00D501D0"/>
    <w:rsid w:val="00D5743A"/>
    <w:rsid w:val="00D66987"/>
    <w:rsid w:val="00D96E85"/>
    <w:rsid w:val="00DA2B67"/>
    <w:rsid w:val="00DB6DD6"/>
    <w:rsid w:val="00DB735E"/>
    <w:rsid w:val="00DC4CC1"/>
    <w:rsid w:val="00DD099E"/>
    <w:rsid w:val="00DD13AB"/>
    <w:rsid w:val="00DD455A"/>
    <w:rsid w:val="00DF5A8F"/>
    <w:rsid w:val="00E024FF"/>
    <w:rsid w:val="00E026D9"/>
    <w:rsid w:val="00E0369D"/>
    <w:rsid w:val="00E04DA7"/>
    <w:rsid w:val="00E07F68"/>
    <w:rsid w:val="00E14C9E"/>
    <w:rsid w:val="00E15578"/>
    <w:rsid w:val="00E2110C"/>
    <w:rsid w:val="00E23736"/>
    <w:rsid w:val="00E40B47"/>
    <w:rsid w:val="00E43D96"/>
    <w:rsid w:val="00E567C4"/>
    <w:rsid w:val="00E71990"/>
    <w:rsid w:val="00E72DB4"/>
    <w:rsid w:val="00E833AF"/>
    <w:rsid w:val="00E847F0"/>
    <w:rsid w:val="00E84949"/>
    <w:rsid w:val="00E87DE8"/>
    <w:rsid w:val="00E92FA8"/>
    <w:rsid w:val="00EA19EB"/>
    <w:rsid w:val="00EA3223"/>
    <w:rsid w:val="00EB3F51"/>
    <w:rsid w:val="00EC0C32"/>
    <w:rsid w:val="00EC38A3"/>
    <w:rsid w:val="00EE2668"/>
    <w:rsid w:val="00EE2E46"/>
    <w:rsid w:val="00EF25F7"/>
    <w:rsid w:val="00EF2D4B"/>
    <w:rsid w:val="00F01B07"/>
    <w:rsid w:val="00F252A0"/>
    <w:rsid w:val="00F431C8"/>
    <w:rsid w:val="00F67D7E"/>
    <w:rsid w:val="00F81161"/>
    <w:rsid w:val="00F83FBE"/>
    <w:rsid w:val="00FA0572"/>
    <w:rsid w:val="00FA6C57"/>
    <w:rsid w:val="00FD0BFA"/>
    <w:rsid w:val="00FD52A5"/>
    <w:rsid w:val="00FD5D05"/>
    <w:rsid w:val="00FE3F04"/>
    <w:rsid w:val="00FE6B32"/>
    <w:rsid w:val="00FE6E59"/>
    <w:rsid w:val="00FF16F3"/>
    <w:rsid w:val="00FF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6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 w:type="character" w:styleId="aa">
    <w:name w:val="annotation reference"/>
    <w:basedOn w:val="a0"/>
    <w:uiPriority w:val="99"/>
    <w:semiHidden/>
    <w:unhideWhenUsed/>
    <w:rsid w:val="003A517F"/>
    <w:rPr>
      <w:sz w:val="21"/>
      <w:szCs w:val="21"/>
    </w:rPr>
  </w:style>
  <w:style w:type="paragraph" w:styleId="ab">
    <w:name w:val="annotation text"/>
    <w:basedOn w:val="a"/>
    <w:link w:val="ac"/>
    <w:uiPriority w:val="99"/>
    <w:semiHidden/>
    <w:unhideWhenUsed/>
    <w:rsid w:val="003A517F"/>
    <w:pPr>
      <w:jc w:val="left"/>
    </w:pPr>
  </w:style>
  <w:style w:type="character" w:customStyle="1" w:styleId="ac">
    <w:name w:val="批注文字 字符"/>
    <w:basedOn w:val="a0"/>
    <w:link w:val="ab"/>
    <w:uiPriority w:val="99"/>
    <w:semiHidden/>
    <w:rsid w:val="003A517F"/>
  </w:style>
  <w:style w:type="paragraph" w:styleId="ad">
    <w:name w:val="annotation subject"/>
    <w:basedOn w:val="ab"/>
    <w:next w:val="ab"/>
    <w:link w:val="ae"/>
    <w:uiPriority w:val="99"/>
    <w:semiHidden/>
    <w:unhideWhenUsed/>
    <w:rsid w:val="003A517F"/>
    <w:rPr>
      <w:b/>
      <w:bCs/>
    </w:rPr>
  </w:style>
  <w:style w:type="character" w:customStyle="1" w:styleId="ae">
    <w:name w:val="批注主题 字符"/>
    <w:basedOn w:val="ac"/>
    <w:link w:val="ad"/>
    <w:uiPriority w:val="99"/>
    <w:semiHidden/>
    <w:rsid w:val="003A517F"/>
    <w:rPr>
      <w:b/>
      <w:bCs/>
    </w:rPr>
  </w:style>
  <w:style w:type="paragraph" w:styleId="af">
    <w:name w:val="Revision"/>
    <w:hidden/>
    <w:uiPriority w:val="99"/>
    <w:semiHidden/>
    <w:rsid w:val="003A517F"/>
  </w:style>
  <w:style w:type="character" w:customStyle="1" w:styleId="40">
    <w:name w:val="标题 4 字符"/>
    <w:basedOn w:val="a0"/>
    <w:link w:val="4"/>
    <w:uiPriority w:val="9"/>
    <w:rsid w:val="00EE26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106">
      <w:bodyDiv w:val="1"/>
      <w:marLeft w:val="0"/>
      <w:marRight w:val="0"/>
      <w:marTop w:val="0"/>
      <w:marBottom w:val="0"/>
      <w:divBdr>
        <w:top w:val="none" w:sz="0" w:space="0" w:color="auto"/>
        <w:left w:val="none" w:sz="0" w:space="0" w:color="auto"/>
        <w:bottom w:val="none" w:sz="0" w:space="0" w:color="auto"/>
        <w:right w:val="none" w:sz="0" w:space="0" w:color="auto"/>
      </w:divBdr>
    </w:div>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593703640">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 w:id="1425805808">
      <w:bodyDiv w:val="1"/>
      <w:marLeft w:val="0"/>
      <w:marRight w:val="0"/>
      <w:marTop w:val="0"/>
      <w:marBottom w:val="0"/>
      <w:divBdr>
        <w:top w:val="none" w:sz="0" w:space="0" w:color="auto"/>
        <w:left w:val="none" w:sz="0" w:space="0" w:color="auto"/>
        <w:bottom w:val="none" w:sz="0" w:space="0" w:color="auto"/>
        <w:right w:val="none" w:sz="0" w:space="0" w:color="auto"/>
      </w:divBdr>
      <w:divsChild>
        <w:div w:id="406927931">
          <w:marLeft w:val="0"/>
          <w:marRight w:val="0"/>
          <w:marTop w:val="0"/>
          <w:marBottom w:val="225"/>
          <w:divBdr>
            <w:top w:val="none" w:sz="0" w:space="0" w:color="auto"/>
            <w:left w:val="none" w:sz="0" w:space="0" w:color="auto"/>
            <w:bottom w:val="none" w:sz="0" w:space="0" w:color="auto"/>
            <w:right w:val="none" w:sz="0" w:space="0" w:color="auto"/>
          </w:divBdr>
        </w:div>
        <w:div w:id="19763272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28</Pages>
  <Words>4221</Words>
  <Characters>24060</Characters>
  <Application>Microsoft Office Word</Application>
  <DocSecurity>0</DocSecurity>
  <Lines>200</Lines>
  <Paragraphs>56</Paragraphs>
  <ScaleCrop>false</ScaleCrop>
  <Company/>
  <LinksUpToDate>false</LinksUpToDate>
  <CharactersWithSpaces>28225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 </cp:lastModifiedBy>
  <cp:revision>103</cp:revision>
  <dcterms:created xsi:type="dcterms:W3CDTF">2022-01-27T06:11:00Z</dcterms:created>
  <dcterms:modified xsi:type="dcterms:W3CDTF">2022-01-30T15:43:00Z</dcterms:modified>
</cp:coreProperties>
</file>
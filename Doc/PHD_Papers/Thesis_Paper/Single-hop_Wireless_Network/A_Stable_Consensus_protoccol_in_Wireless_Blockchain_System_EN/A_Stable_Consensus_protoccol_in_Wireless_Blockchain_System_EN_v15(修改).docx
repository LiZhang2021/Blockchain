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16C080A0" w:rsidR="00F71E72" w:rsidRPr="00F0049B" w:rsidRDefault="0061446D"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del w:id="0" w:author="ThinkPad" w:date="2022-05-16T18:53:00Z">
        <w:r w:rsidRPr="00F0049B" w:rsidDel="00684B22">
          <w:rPr>
            <w:rFonts w:ascii="Times New Roman" w:eastAsia="宋体" w:hAnsi="Times New Roman" w:cs="Times New Roman"/>
            <w:b/>
            <w:bCs/>
            <w:color w:val="800000"/>
            <w:kern w:val="0"/>
            <w:sz w:val="24"/>
            <w:szCs w:val="24"/>
          </w:rPr>
          <w:delText xml:space="preserve">SWIB: </w:delText>
        </w:r>
      </w:del>
      <w:r w:rsidR="00F71E72"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00F71E72" w:rsidRPr="00F0049B">
        <w:rPr>
          <w:rFonts w:ascii="Times New Roman" w:eastAsia="宋体" w:hAnsi="Times New Roman" w:cs="Times New Roman"/>
          <w:b/>
          <w:bCs/>
          <w:color w:val="800000"/>
          <w:kern w:val="0"/>
          <w:sz w:val="24"/>
          <w:szCs w:val="24"/>
        </w:rPr>
        <w:t xml:space="preserve">Consensus Protocol </w:t>
      </w:r>
      <w:del w:id="1" w:author="ThinkPad" w:date="2022-05-16T18:53:00Z">
        <w:r w:rsidR="00F71E72" w:rsidRPr="00F0049B" w:rsidDel="00684B22">
          <w:rPr>
            <w:rFonts w:ascii="Times New Roman" w:eastAsia="宋体" w:hAnsi="Times New Roman" w:cs="Times New Roman"/>
            <w:b/>
            <w:bCs/>
            <w:color w:val="800000"/>
            <w:kern w:val="0"/>
            <w:sz w:val="24"/>
            <w:szCs w:val="24"/>
          </w:rPr>
          <w:delText xml:space="preserve">in </w:delText>
        </w:r>
      </w:del>
      <w:ins w:id="2" w:author="ThinkPad" w:date="2022-05-16T18:53:00Z">
        <w:r w:rsidR="00684B22">
          <w:rPr>
            <w:rFonts w:ascii="Times New Roman" w:eastAsia="宋体" w:hAnsi="Times New Roman" w:cs="Times New Roman"/>
            <w:b/>
            <w:bCs/>
            <w:color w:val="800000"/>
            <w:kern w:val="0"/>
            <w:sz w:val="24"/>
            <w:szCs w:val="24"/>
          </w:rPr>
          <w:t>for</w:t>
        </w:r>
        <w:r w:rsidR="00684B22" w:rsidRPr="00F0049B">
          <w:rPr>
            <w:rFonts w:ascii="Times New Roman" w:eastAsia="宋体" w:hAnsi="Times New Roman" w:cs="Times New Roman"/>
            <w:b/>
            <w:bCs/>
            <w:color w:val="800000"/>
            <w:kern w:val="0"/>
            <w:sz w:val="24"/>
            <w:szCs w:val="24"/>
          </w:rPr>
          <w:t xml:space="preserve"> </w:t>
        </w:r>
      </w:ins>
      <w:r w:rsidR="00F71E72" w:rsidRPr="00F0049B">
        <w:rPr>
          <w:rFonts w:ascii="Times New Roman" w:eastAsia="宋体" w:hAnsi="Times New Roman" w:cs="Times New Roman"/>
          <w:b/>
          <w:bCs/>
          <w:color w:val="800000"/>
          <w:kern w:val="0"/>
          <w:sz w:val="24"/>
          <w:szCs w:val="24"/>
        </w:rPr>
        <w:t>Wireless Blockchain System</w:t>
      </w:r>
      <w:ins w:id="3" w:author="ThinkPad" w:date="2022-05-16T18:53:00Z">
        <w:r w:rsidR="00684B22">
          <w:rPr>
            <w:rFonts w:ascii="Times New Roman" w:eastAsia="宋体" w:hAnsi="Times New Roman" w:cs="Times New Roman"/>
            <w:b/>
            <w:bCs/>
            <w:color w:val="800000"/>
            <w:kern w:val="0"/>
            <w:sz w:val="24"/>
            <w:szCs w:val="24"/>
          </w:rPr>
          <w:t>s</w:t>
        </w:r>
      </w:ins>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383AC64A"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del w:id="4" w:author="ThinkPad" w:date="2022-05-16T18:50:00Z">
        <w:r w:rsidR="001D7854" w:rsidRPr="001D7854" w:rsidDel="00684B22">
          <w:rPr>
            <w:rFonts w:ascii="Times New Roman" w:hAnsi="Times New Roman" w:cs="Times New Roman"/>
            <w:sz w:val="24"/>
            <w:szCs w:val="24"/>
          </w:rPr>
          <w:delText xml:space="preserve">Recently, </w:delText>
        </w:r>
        <w:r w:rsidR="001D7854" w:rsidDel="00684B22">
          <w:rPr>
            <w:rFonts w:ascii="Times New Roman" w:hAnsi="Times New Roman" w:cs="Times New Roman"/>
            <w:sz w:val="24"/>
            <w:szCs w:val="24"/>
          </w:rPr>
          <w:delText>v</w:delText>
        </w:r>
        <w:r w:rsidR="009928CA" w:rsidDel="00684B22">
          <w:rPr>
            <w:rFonts w:ascii="Times New Roman" w:hAnsi="Times New Roman" w:cs="Times New Roman"/>
            <w:sz w:val="24"/>
            <w:szCs w:val="24"/>
          </w:rPr>
          <w:delText>a</w:delText>
        </w:r>
        <w:r w:rsidR="001D7854" w:rsidDel="00684B22">
          <w:rPr>
            <w:rFonts w:ascii="Times New Roman" w:hAnsi="Times New Roman" w:cs="Times New Roman"/>
            <w:sz w:val="24"/>
            <w:szCs w:val="24"/>
          </w:rPr>
          <w:delText>r</w:delText>
        </w:r>
        <w:r w:rsidR="009928CA" w:rsidDel="00684B22">
          <w:rPr>
            <w:rFonts w:ascii="Times New Roman" w:hAnsi="Times New Roman" w:cs="Times New Roman"/>
            <w:sz w:val="24"/>
            <w:szCs w:val="24"/>
          </w:rPr>
          <w:delText>i</w:delText>
        </w:r>
        <w:r w:rsidR="001D7854" w:rsidDel="00684B22">
          <w:rPr>
            <w:rFonts w:ascii="Times New Roman" w:hAnsi="Times New Roman" w:cs="Times New Roman"/>
            <w:sz w:val="24"/>
            <w:szCs w:val="24"/>
          </w:rPr>
          <w:delText xml:space="preserve">ous applications </w:delText>
        </w:r>
      </w:del>
      <w:del w:id="5" w:author="ThinkPad" w:date="2022-05-16T18:49:00Z">
        <w:r w:rsidR="001D7854" w:rsidDel="00684B22">
          <w:rPr>
            <w:rFonts w:ascii="Times New Roman" w:hAnsi="Times New Roman" w:cs="Times New Roman"/>
            <w:sz w:val="24"/>
            <w:szCs w:val="24"/>
          </w:rPr>
          <w:delText>are construct</w:delText>
        </w:r>
        <w:r w:rsidR="00025FD7" w:rsidDel="00684B22">
          <w:rPr>
            <w:rFonts w:ascii="Times New Roman" w:hAnsi="Times New Roman" w:cs="Times New Roman"/>
            <w:sz w:val="24"/>
            <w:szCs w:val="24"/>
          </w:rPr>
          <w:delText>ed</w:delText>
        </w:r>
      </w:del>
      <w:del w:id="6" w:author="ThinkPad" w:date="2022-05-16T18:50:00Z">
        <w:r w:rsidR="001D7854" w:rsidDel="00684B22">
          <w:rPr>
            <w:rFonts w:ascii="Times New Roman" w:hAnsi="Times New Roman" w:cs="Times New Roman"/>
            <w:sz w:val="24"/>
            <w:szCs w:val="24"/>
          </w:rPr>
          <w:delText xml:space="preserve"> on blockchain</w:delText>
        </w:r>
      </w:del>
      <w:del w:id="7" w:author="ThinkPad" w:date="2022-05-16T18:49:00Z">
        <w:r w:rsidR="001D7854" w:rsidDel="00684B22">
          <w:rPr>
            <w:rFonts w:ascii="Times New Roman" w:hAnsi="Times New Roman" w:cs="Times New Roman"/>
            <w:sz w:val="24"/>
            <w:szCs w:val="24"/>
          </w:rPr>
          <w:delText>, which has</w:delText>
        </w:r>
        <w:r w:rsidR="00025FD7" w:rsidDel="00684B22">
          <w:rPr>
            <w:rFonts w:ascii="Times New Roman" w:hAnsi="Times New Roman" w:cs="Times New Roman"/>
            <w:sz w:val="24"/>
            <w:szCs w:val="24"/>
          </w:rPr>
          <w:delText xml:space="preserve"> attracted attention</w:delText>
        </w:r>
      </w:del>
      <w:del w:id="8" w:author="ThinkPad" w:date="2022-05-16T18:50:00Z">
        <w:r w:rsidR="00025FD7" w:rsidDel="00684B22">
          <w:rPr>
            <w:rFonts w:ascii="Times New Roman" w:hAnsi="Times New Roman" w:cs="Times New Roman"/>
            <w:sz w:val="24"/>
            <w:szCs w:val="24"/>
          </w:rPr>
          <w:delText xml:space="preserve"> because of its properties such as decentralization, security, </w:delText>
        </w:r>
        <w:r w:rsidR="00CD4FE3" w:rsidDel="00684B22">
          <w:rPr>
            <w:rFonts w:ascii="Times New Roman" w:hAnsi="Times New Roman" w:cs="Times New Roman"/>
            <w:sz w:val="24"/>
            <w:szCs w:val="24"/>
          </w:rPr>
          <w:delText xml:space="preserve">immunity and traceability. </w:delText>
        </w:r>
      </w:del>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 xml:space="preserve">have limited physical resources, unreliable channels, and </w:t>
      </w:r>
      <w:del w:id="9" w:author="ThinkPad" w:date="2022-05-16T18:50:00Z">
        <w:r w:rsidR="008A4EC9" w:rsidDel="00684B22">
          <w:rPr>
            <w:rFonts w:ascii="Times New Roman" w:hAnsi="Times New Roman" w:cs="Times New Roman"/>
            <w:sz w:val="24"/>
            <w:szCs w:val="24"/>
          </w:rPr>
          <w:delText xml:space="preserve">variable </w:delText>
        </w:r>
      </w:del>
      <w:ins w:id="10" w:author="ThinkPad" w:date="2022-05-16T18:50:00Z">
        <w:r w:rsidR="00684B22">
          <w:rPr>
            <w:rFonts w:ascii="Times New Roman" w:hAnsi="Times New Roman" w:cs="Times New Roman"/>
            <w:sz w:val="24"/>
            <w:szCs w:val="24"/>
          </w:rPr>
          <w:t xml:space="preserve">varying </w:t>
        </w:r>
      </w:ins>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r w:rsidR="00051371">
        <w:rPr>
          <w:rFonts w:ascii="Times New Roman" w:hAnsi="Times New Roman" w:cs="Times New Roman"/>
          <w:sz w:val="24"/>
          <w:szCs w:val="24"/>
        </w:rPr>
        <w:t xml:space="preserve">SWIB </w:t>
      </w:r>
      <w:r w:rsidR="00892FD5">
        <w:rPr>
          <w:rFonts w:ascii="Times New Roman" w:hAnsi="Times New Roman" w:cs="Times New Roman"/>
          <w:sz w:val="24"/>
          <w:szCs w:val="24"/>
        </w:rPr>
        <w:t xml:space="preserve">for </w:t>
      </w:r>
      <w:ins w:id="11" w:author="ThinkPad" w:date="2022-05-16T18:51:00Z">
        <w:r w:rsidR="00684B22">
          <w:rPr>
            <w:rFonts w:ascii="Times New Roman" w:hAnsi="Times New Roman" w:cs="Times New Roman"/>
            <w:sz w:val="24"/>
            <w:szCs w:val="24"/>
          </w:rPr>
          <w:t xml:space="preserve">blockchains in </w:t>
        </w:r>
      </w:ins>
      <w:r w:rsidR="00892FD5">
        <w:rPr>
          <w:rFonts w:ascii="Times New Roman" w:hAnsi="Times New Roman" w:cs="Times New Roman"/>
          <w:sz w:val="24"/>
          <w:szCs w:val="24"/>
        </w:rPr>
        <w:t xml:space="preserve">wireless </w:t>
      </w:r>
      <w:del w:id="12" w:author="ThinkPad" w:date="2022-05-16T18:50:00Z">
        <w:r w:rsidR="00892FD5" w:rsidDel="00684B22">
          <w:rPr>
            <w:rFonts w:ascii="Times New Roman" w:hAnsi="Times New Roman" w:cs="Times New Roman"/>
            <w:sz w:val="24"/>
            <w:szCs w:val="24"/>
          </w:rPr>
          <w:delText xml:space="preserve">blockchain </w:delText>
        </w:r>
      </w:del>
      <w:r w:rsidR="00892FD5">
        <w:rPr>
          <w:rFonts w:ascii="Times New Roman" w:hAnsi="Times New Roman" w:cs="Times New Roman"/>
          <w:sz w:val="24"/>
          <w:szCs w:val="24"/>
        </w:rPr>
        <w:t>network</w:t>
      </w:r>
      <w:ins w:id="13" w:author="ThinkPad" w:date="2022-05-16T18:51:00Z">
        <w:r w:rsidR="00684B22">
          <w:rPr>
            <w:rFonts w:ascii="Times New Roman" w:hAnsi="Times New Roman" w:cs="Times New Roman"/>
            <w:sz w:val="24"/>
            <w:szCs w:val="24"/>
          </w:rPr>
          <w:t>s</w:t>
        </w:r>
      </w:ins>
      <w:del w:id="14" w:author="ThinkPad" w:date="2022-05-16T18:51:00Z">
        <w:r w:rsidR="00892FD5" w:rsidDel="00684B22">
          <w:rPr>
            <w:rFonts w:ascii="Times New Roman" w:hAnsi="Times New Roman" w:cs="Times New Roman"/>
            <w:sz w:val="24"/>
            <w:szCs w:val="24"/>
          </w:rPr>
          <w:delText xml:space="preserve"> that</w:delText>
        </w:r>
      </w:del>
      <w:ins w:id="15" w:author="ThinkPad" w:date="2022-05-16T18:51:00Z">
        <w:r w:rsidR="00684B22">
          <w:rPr>
            <w:rFonts w:ascii="Times New Roman" w:hAnsi="Times New Roman" w:cs="Times New Roman"/>
            <w:sz w:val="24"/>
            <w:szCs w:val="24"/>
          </w:rPr>
          <w:t>, which</w:t>
        </w:r>
      </w:ins>
      <w:r w:rsidR="00892FD5">
        <w:rPr>
          <w:rFonts w:ascii="Times New Roman" w:hAnsi="Times New Roman" w:cs="Times New Roman"/>
          <w:sz w:val="24"/>
          <w:szCs w:val="24"/>
        </w:rPr>
        <w:t xml:space="preserve"> do</w:t>
      </w:r>
      <w:del w:id="16" w:author="ThinkPad" w:date="2022-05-16T18:51:00Z">
        <w:r w:rsidR="00892FD5" w:rsidDel="00684B22">
          <w:rPr>
            <w:rFonts w:ascii="Times New Roman" w:hAnsi="Times New Roman" w:cs="Times New Roman"/>
            <w:sz w:val="24"/>
            <w:szCs w:val="24"/>
          </w:rPr>
          <w:delText>es</w:delText>
        </w:r>
      </w:del>
      <w:r w:rsidR="00892FD5">
        <w:rPr>
          <w:rFonts w:ascii="Times New Roman" w:hAnsi="Times New Roman" w:cs="Times New Roman"/>
          <w:sz w:val="24"/>
          <w:szCs w:val="24"/>
        </w:rPr>
        <w:t xml:space="preserve"> not rely on reliable leader-driven communication</w:t>
      </w:r>
      <w:ins w:id="17" w:author="ThinkPad" w:date="2022-05-16T18:51:00Z">
        <w:r w:rsidR="00684B22">
          <w:rPr>
            <w:rFonts w:ascii="Times New Roman" w:hAnsi="Times New Roman" w:cs="Times New Roman"/>
            <w:sz w:val="24"/>
            <w:szCs w:val="24"/>
          </w:rPr>
          <w:t>s</w:t>
        </w:r>
      </w:ins>
      <w:r w:rsidR="00892FD5">
        <w:rPr>
          <w:rFonts w:ascii="Times New Roman" w:hAnsi="Times New Roman" w:cs="Times New Roman"/>
          <w:sz w:val="24"/>
          <w:szCs w:val="24"/>
        </w:rPr>
        <w:t xml:space="preserve">. </w:t>
      </w:r>
      <w:del w:id="18" w:author="ThinkPad" w:date="2022-05-16T18:51:00Z">
        <w:r w:rsidR="00AF6906" w:rsidDel="00684B22">
          <w:rPr>
            <w:rFonts w:ascii="Times New Roman" w:hAnsi="Times New Roman" w:cs="Times New Roman"/>
            <w:sz w:val="24"/>
            <w:szCs w:val="24"/>
          </w:rPr>
          <w:delText>Our protocol</w:delText>
        </w:r>
      </w:del>
      <w:ins w:id="19" w:author="ThinkPad" w:date="2022-05-16T18:51:00Z">
        <w:r w:rsidR="00684B22">
          <w:rPr>
            <w:rFonts w:ascii="Times New Roman" w:hAnsi="Times New Roman" w:cs="Times New Roman"/>
            <w:sz w:val="24"/>
            <w:szCs w:val="24"/>
          </w:rPr>
          <w:t>SWIB</w:t>
        </w:r>
      </w:ins>
      <w:r w:rsidR="00AF6906">
        <w:rPr>
          <w:rFonts w:ascii="Times New Roman" w:hAnsi="Times New Roman" w:cs="Times New Roman"/>
          <w:sz w:val="24"/>
          <w:szCs w:val="24"/>
        </w:rPr>
        <w:t xml:space="preserve"> 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 </w:t>
      </w:r>
      <w:del w:id="20" w:author="ThinkPad" w:date="2022-05-16T20:51:00Z">
        <w:r w:rsidR="00767F5C" w:rsidDel="00CE7FB6">
          <w:rPr>
            <w:rFonts w:ascii="Times New Roman" w:hAnsi="Times New Roman" w:cs="Times New Roman" w:hint="eastAsia"/>
            <w:sz w:val="24"/>
            <w:szCs w:val="24"/>
          </w:rPr>
          <w:delText>decrease</w:delText>
        </w:r>
      </w:del>
      <w:ins w:id="21" w:author="ThinkPad" w:date="2022-05-16T20:51:00Z">
        <w:r w:rsidR="00CE7FB6">
          <w:rPr>
            <w:rFonts w:ascii="Times New Roman" w:hAnsi="Times New Roman" w:cs="Times New Roman" w:hint="eastAsia"/>
            <w:sz w:val="24"/>
            <w:szCs w:val="24"/>
          </w:rPr>
          <w:t>reduce</w:t>
        </w:r>
      </w:ins>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r w:rsidR="00D34AEC">
        <w:rPr>
          <w:rFonts w:ascii="Times New Roman" w:hAnsi="Times New Roman" w:cs="Times New Roman"/>
          <w:sz w:val="24"/>
          <w:szCs w:val="24"/>
        </w:rPr>
        <w:t>SWIB</w:t>
      </w:r>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 </w:t>
      </w:r>
      <w:del w:id="22" w:author="ThinkPad" w:date="2022-05-16T20:51:00Z">
        <w:r w:rsidR="008A0037" w:rsidDel="00CE7FB6">
          <w:rPr>
            <w:rFonts w:ascii="Times New Roman" w:hAnsi="Times New Roman" w:cs="Times New Roman"/>
            <w:sz w:val="24"/>
            <w:szCs w:val="24"/>
          </w:rPr>
          <w:delText>Besides</w:delText>
        </w:r>
      </w:del>
      <w:ins w:id="23" w:author="ThinkPad" w:date="2022-05-16T20:51:00Z">
        <w:r w:rsidR="00CE7FB6">
          <w:rPr>
            <w:rFonts w:ascii="Times New Roman" w:hAnsi="Times New Roman" w:cs="Times New Roman"/>
            <w:sz w:val="24"/>
            <w:szCs w:val="24"/>
          </w:rPr>
          <w:t>Moreover</w:t>
        </w:r>
      </w:ins>
      <w:r w:rsidR="008A0037">
        <w:rPr>
          <w:rFonts w:ascii="Times New Roman" w:hAnsi="Times New Roman" w:cs="Times New Roman"/>
          <w:sz w:val="24"/>
          <w:szCs w:val="24"/>
        </w:rPr>
        <w:t xml:space="preserve">, </w:t>
      </w:r>
      <w:del w:id="24" w:author="ThinkPad" w:date="2022-05-16T20:51:00Z">
        <w:r w:rsidR="008A0037" w:rsidDel="00CE7FB6">
          <w:rPr>
            <w:rFonts w:ascii="Times New Roman" w:hAnsi="Times New Roman" w:cs="Times New Roman"/>
            <w:sz w:val="24"/>
            <w:szCs w:val="24"/>
          </w:rPr>
          <w:delText>the protocol</w:delText>
        </w:r>
      </w:del>
      <w:ins w:id="25" w:author="ThinkPad" w:date="2022-05-16T20:51:00Z">
        <w:r w:rsidR="00CE7FB6">
          <w:rPr>
            <w:rFonts w:ascii="Times New Roman" w:hAnsi="Times New Roman" w:cs="Times New Roman"/>
            <w:sz w:val="24"/>
            <w:szCs w:val="24"/>
          </w:rPr>
          <w:t>it</w:t>
        </w:r>
      </w:ins>
      <w:r w:rsidR="008A0037">
        <w:rPr>
          <w:rFonts w:ascii="Times New Roman" w:hAnsi="Times New Roman" w:cs="Times New Roman"/>
          <w:sz w:val="24"/>
          <w:szCs w:val="24"/>
        </w:rPr>
        <w:t xml:space="preserve"> 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ins w:id="26" w:author="ThinkPad" w:date="2022-05-16T20:52:00Z">
        <w:r w:rsidR="00CE7FB6">
          <w:rPr>
            <w:rFonts w:ascii="Times New Roman" w:hAnsi="Times New Roman" w:cs="Times New Roman"/>
            <w:kern w:val="0"/>
            <w:sz w:val="24"/>
            <w:szCs w:val="24"/>
          </w:rPr>
          <w:t xml:space="preserve">Extensive simulation results show that </w:t>
        </w:r>
        <w:r w:rsidR="00CE7FB6">
          <w:rPr>
            <w:rFonts w:ascii="Times New Roman" w:hAnsi="Times New Roman" w:cs="Times New Roman"/>
            <w:sz w:val="24"/>
            <w:szCs w:val="24"/>
          </w:rPr>
          <w:t>SWIB is</w:t>
        </w:r>
      </w:ins>
      <w:del w:id="27" w:author="ThinkPad" w:date="2022-05-16T20:52:00Z">
        <w:r w:rsidR="00236DDE" w:rsidDel="00CE7FB6">
          <w:rPr>
            <w:rFonts w:ascii="Times New Roman" w:hAnsi="Times New Roman" w:cs="Times New Roman"/>
            <w:kern w:val="0"/>
            <w:sz w:val="24"/>
            <w:szCs w:val="24"/>
          </w:rPr>
          <w:delText>Our protocol can also</w:delText>
        </w:r>
      </w:del>
      <w:r w:rsidR="00236DDE">
        <w:rPr>
          <w:rFonts w:ascii="Times New Roman" w:hAnsi="Times New Roman" w:cs="Times New Roman"/>
          <w:kern w:val="0"/>
          <w:sz w:val="24"/>
          <w:szCs w:val="24"/>
        </w:rPr>
        <w:t xml:space="preserve"> resistant to jamming attacks, double-spending attacks, and Sybil attacks</w:t>
      </w:r>
      <w:del w:id="28" w:author="ThinkPad" w:date="2022-05-16T20:52:00Z">
        <w:r w:rsidR="00236DDE" w:rsidDel="00CE7FB6">
          <w:rPr>
            <w:rFonts w:ascii="Times New Roman" w:hAnsi="Times New Roman" w:cs="Times New Roman"/>
            <w:kern w:val="0"/>
            <w:sz w:val="24"/>
            <w:szCs w:val="24"/>
          </w:rPr>
          <w:delText>, which are demonstrated by massive simulations</w:delText>
        </w:r>
      </w:del>
      <w:r w:rsidR="00236DDE">
        <w:rPr>
          <w:rFonts w:ascii="Times New Roman" w:hAnsi="Times New Roman" w:cs="Times New Roman"/>
          <w:kern w:val="0"/>
          <w:sz w:val="24"/>
          <w:szCs w:val="24"/>
        </w:rPr>
        <w: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A0BEB6"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w:t>
      </w:r>
      <w:del w:id="29" w:author="ThinkPad" w:date="2022-05-16T20:53:00Z">
        <w:r w:rsidR="000042B4" w:rsidDel="00CE7FB6">
          <w:rPr>
            <w:rFonts w:ascii="Times New Roman" w:eastAsia="宋体" w:hAnsi="Times New Roman" w:cs="Times New Roman"/>
            <w:sz w:val="24"/>
            <w:szCs w:val="24"/>
          </w:rPr>
          <w:delText>ly</w:delText>
        </w:r>
      </w:del>
      <w:r w:rsidRPr="00920E1E">
        <w:rPr>
          <w:rFonts w:ascii="Times New Roman" w:eastAsia="宋体" w:hAnsi="Times New Roman" w:cs="Times New Roman"/>
          <w:sz w:val="24"/>
          <w:szCs w:val="24"/>
        </w:rPr>
        <w:t xml:space="preserve"> development of wireless communication </w:t>
      </w:r>
      <w:del w:id="30" w:author="ThinkPad" w:date="2022-05-16T20:53:00Z">
        <w:r w:rsidRPr="00920E1E" w:rsidDel="00CE7FB6">
          <w:rPr>
            <w:rFonts w:ascii="Times New Roman" w:eastAsia="宋体" w:hAnsi="Times New Roman" w:cs="Times New Roman"/>
            <w:sz w:val="24"/>
            <w:szCs w:val="24"/>
          </w:rPr>
          <w:delText xml:space="preserve">technology </w:delText>
        </w:r>
      </w:del>
      <w:r w:rsidRPr="00920E1E">
        <w:rPr>
          <w:rFonts w:ascii="Times New Roman" w:eastAsia="宋体" w:hAnsi="Times New Roman" w:cs="Times New Roman"/>
          <w:sz w:val="24"/>
          <w:szCs w:val="24"/>
        </w:rPr>
        <w:t xml:space="preserve">and blockchain </w:t>
      </w:r>
      <w:del w:id="31" w:author="ThinkPad" w:date="2022-05-16T20:53:00Z">
        <w:r w:rsidRPr="00920E1E" w:rsidDel="00CE7FB6">
          <w:rPr>
            <w:rFonts w:ascii="Times New Roman" w:eastAsia="宋体" w:hAnsi="Times New Roman" w:cs="Times New Roman"/>
            <w:sz w:val="24"/>
            <w:szCs w:val="24"/>
          </w:rPr>
          <w:delText>technology</w:delText>
        </w:r>
      </w:del>
      <w:ins w:id="32" w:author="ThinkPad" w:date="2022-05-16T20:53:00Z">
        <w:r w:rsidR="00CE7FB6" w:rsidRPr="00920E1E">
          <w:rPr>
            <w:rFonts w:ascii="Times New Roman" w:eastAsia="宋体" w:hAnsi="Times New Roman" w:cs="Times New Roman"/>
            <w:sz w:val="24"/>
            <w:szCs w:val="24"/>
          </w:rPr>
          <w:t>technolog</w:t>
        </w:r>
        <w:r w:rsidR="00CE7FB6">
          <w:rPr>
            <w:rFonts w:ascii="Times New Roman" w:eastAsia="宋体" w:hAnsi="Times New Roman" w:cs="Times New Roman"/>
            <w:sz w:val="24"/>
            <w:szCs w:val="24"/>
          </w:rPr>
          <w:t>ies</w:t>
        </w:r>
      </w:ins>
      <w:r w:rsidRPr="00920E1E">
        <w:rPr>
          <w:rFonts w:ascii="Times New Roman" w:eastAsia="宋体" w:hAnsi="Times New Roman" w:cs="Times New Roman"/>
          <w:sz w:val="24"/>
          <w:szCs w:val="24"/>
        </w:rPr>
        <w:t xml:space="preserve">, </w:t>
      </w:r>
      <w:del w:id="33" w:author="ThinkPad" w:date="2022-05-16T20:53:00Z">
        <w:r w:rsidRPr="00920E1E" w:rsidDel="00CE7FB6">
          <w:rPr>
            <w:rFonts w:ascii="Times New Roman" w:eastAsia="宋体" w:hAnsi="Times New Roman" w:cs="Times New Roman"/>
            <w:sz w:val="24"/>
            <w:szCs w:val="24"/>
          </w:rPr>
          <w:delText xml:space="preserve">many </w:delText>
        </w:r>
        <w:r w:rsidR="00D63EDC" w:rsidDel="00CE7FB6">
          <w:rPr>
            <w:rFonts w:ascii="Times New Roman" w:eastAsia="宋体" w:hAnsi="Times New Roman" w:cs="Times New Roman"/>
            <w:sz w:val="24"/>
            <w:szCs w:val="24"/>
          </w:rPr>
          <w:delText>work</w:delText>
        </w:r>
        <w:r w:rsidRPr="00920E1E" w:rsidDel="00CE7FB6">
          <w:rPr>
            <w:rFonts w:ascii="Times New Roman" w:eastAsia="宋体" w:hAnsi="Times New Roman" w:cs="Times New Roman"/>
            <w:sz w:val="24"/>
            <w:szCs w:val="24"/>
          </w:rPr>
          <w:delText>s</w:delText>
        </w:r>
      </w:del>
      <w:ins w:id="34" w:author="ThinkPad" w:date="2022-05-16T20:53:00Z">
        <w:r w:rsidR="00CE7FB6">
          <w:rPr>
            <w:rFonts w:ascii="Times New Roman" w:eastAsia="宋体" w:hAnsi="Times New Roman" w:cs="Times New Roman"/>
            <w:sz w:val="24"/>
            <w:szCs w:val="24"/>
          </w:rPr>
          <w:t>much work has been</w:t>
        </w:r>
      </w:ins>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w:t>
      </w:r>
      <w:ins w:id="35" w:author="ThinkPad" w:date="2022-05-16T20:53:00Z">
        <w:r w:rsidR="00CE7FB6">
          <w:rPr>
            <w:rFonts w:ascii="Times New Roman" w:eastAsia="宋体" w:hAnsi="Times New Roman" w:cs="Times New Roman"/>
            <w:sz w:val="24"/>
            <w:szCs w:val="24"/>
          </w:rPr>
          <w:t>ed</w:t>
        </w:r>
      </w:ins>
      <w:r w:rsidR="00E62BA7" w:rsidRPr="00920E1E">
        <w:rPr>
          <w:rFonts w:ascii="Times New Roman" w:eastAsia="宋体" w:hAnsi="Times New Roman" w:cs="Times New Roman"/>
          <w:sz w:val="24"/>
          <w:szCs w:val="24"/>
        </w:rPr>
        <w:t xml:space="preserve"> 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ins w:id="36" w:author="ThinkPad" w:date="2022-05-16T20:53:00Z">
        <w:r w:rsidR="00CE7FB6">
          <w:rPr>
            <w:rFonts w:ascii="Times New Roman" w:eastAsia="宋体" w:hAnsi="Times New Roman" w:cs="Times New Roman"/>
            <w:sz w:val="24"/>
            <w:szCs w:val="24"/>
          </w:rPr>
          <w:t>s</w:t>
        </w:r>
      </w:ins>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 </w:t>
      </w:r>
      <w:del w:id="37" w:author="ThinkPad" w:date="2022-05-16T20:54:00Z">
        <w:r w:rsidRPr="00920E1E" w:rsidDel="00CE7FB6">
          <w:rPr>
            <w:rFonts w:ascii="Times New Roman" w:eastAsia="宋体" w:hAnsi="Times New Roman" w:cs="Times New Roman"/>
            <w:sz w:val="24"/>
            <w:szCs w:val="24"/>
          </w:rPr>
          <w:delText>field</w:delText>
        </w:r>
      </w:del>
      <w:ins w:id="38" w:author="ThinkPad" w:date="2022-05-16T20:54:00Z">
        <w:r w:rsidR="00CE7FB6">
          <w:rPr>
            <w:rFonts w:ascii="Times New Roman" w:eastAsia="宋体" w:hAnsi="Times New Roman" w:cs="Times New Roman"/>
            <w:sz w:val="24"/>
            <w:szCs w:val="24"/>
          </w:rPr>
          <w:t>applications</w:t>
        </w:r>
      </w:ins>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w:t>
      </w:r>
      <w:del w:id="39" w:author="ThinkPad" w:date="2022-05-16T20:54:00Z">
        <w:r w:rsidR="00150D58" w:rsidRPr="00920E1E" w:rsidDel="00CE7FB6">
          <w:rPr>
            <w:rFonts w:ascii="Times New Roman" w:eastAsia="宋体" w:hAnsi="Times New Roman" w:cs="Times New Roman"/>
            <w:sz w:val="24"/>
            <w:szCs w:val="24"/>
          </w:rPr>
          <w:delText>ly</w:delText>
        </w:r>
      </w:del>
      <w:r w:rsidR="00150D58" w:rsidRPr="00920E1E">
        <w:rPr>
          <w:rFonts w:ascii="Times New Roman" w:eastAsia="宋体" w:hAnsi="Times New Roman" w:cs="Times New Roman"/>
          <w:sz w:val="24"/>
          <w:szCs w:val="24"/>
        </w:rPr>
        <w:t xml:space="preserve"> challenge of security and trust.</w:t>
      </w:r>
      <w:r w:rsidR="0062596F">
        <w:rPr>
          <w:rFonts w:ascii="Times New Roman" w:eastAsia="宋体" w:hAnsi="Times New Roman" w:cs="Times New Roman"/>
          <w:sz w:val="24"/>
          <w:szCs w:val="24"/>
        </w:rPr>
        <w:t xml:space="preserve"> </w:t>
      </w:r>
      <w:del w:id="40" w:author="ThinkPad" w:date="2022-05-16T20:54:00Z">
        <w:r w:rsidR="00805A3A" w:rsidRPr="00920E1E" w:rsidDel="00593390">
          <w:rPr>
            <w:rFonts w:ascii="Times New Roman" w:eastAsia="宋体" w:hAnsi="Times New Roman" w:cs="Times New Roman"/>
            <w:sz w:val="24"/>
            <w:szCs w:val="24"/>
          </w:rPr>
          <w:delText xml:space="preserve">Blockchain </w:delText>
        </w:r>
        <w:r w:rsidR="0062596F" w:rsidDel="00593390">
          <w:rPr>
            <w:rFonts w:ascii="Times New Roman" w:eastAsia="宋体" w:hAnsi="Times New Roman" w:cs="Times New Roman"/>
            <w:sz w:val="24"/>
            <w:szCs w:val="24"/>
          </w:rPr>
          <w:delText>w</w:delText>
        </w:r>
      </w:del>
      <w:ins w:id="41" w:author="ThinkPad" w:date="2022-05-16T20:54:00Z">
        <w:r w:rsidR="00593390">
          <w:rPr>
            <w:rFonts w:ascii="Times New Roman" w:eastAsia="宋体" w:hAnsi="Times New Roman" w:cs="Times New Roman"/>
            <w:sz w:val="24"/>
            <w:szCs w:val="24"/>
          </w:rPr>
          <w:t>W</w:t>
        </w:r>
      </w:ins>
      <w:r w:rsidR="0062596F">
        <w:rPr>
          <w:rFonts w:ascii="Times New Roman" w:eastAsia="宋体" w:hAnsi="Times New Roman" w:cs="Times New Roman"/>
          <w:sz w:val="24"/>
          <w:szCs w:val="24"/>
        </w:rPr>
        <w:t>ith</w:t>
      </w:r>
      <w:ins w:id="42" w:author="ThinkPad" w:date="2022-05-16T20:54:00Z">
        <w:r w:rsidR="00593390">
          <w:rPr>
            <w:rFonts w:ascii="Times New Roman" w:eastAsia="宋体" w:hAnsi="Times New Roman" w:cs="Times New Roman"/>
            <w:sz w:val="24"/>
            <w:szCs w:val="24"/>
          </w:rPr>
          <w:t xml:space="preserve"> salient</w:t>
        </w:r>
      </w:ins>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805A3A" w:rsidRPr="00920E1E">
        <w:rPr>
          <w:rFonts w:ascii="Times New Roman" w:eastAsia="宋体" w:hAnsi="Times New Roman" w:cs="Times New Roman"/>
          <w:sz w:val="24"/>
          <w:szCs w:val="24"/>
        </w:rPr>
        <w:t xml:space="preserve"> </w:t>
      </w:r>
      <w:ins w:id="43" w:author="ThinkPad" w:date="2022-05-16T20:55:00Z">
        <w:r w:rsidR="00593390">
          <w:rPr>
            <w:rFonts w:ascii="Times New Roman" w:eastAsia="宋体" w:hAnsi="Times New Roman" w:cs="Times New Roman"/>
            <w:sz w:val="24"/>
            <w:szCs w:val="24"/>
          </w:rPr>
          <w:t xml:space="preserve">Blockchain </w:t>
        </w:r>
      </w:ins>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ins w:id="44" w:author="ThinkPad" w:date="2022-05-16T21:01:00Z">
        <w:r w:rsidR="007F1692">
          <w:rPr>
            <w:rFonts w:ascii="Times New Roman" w:eastAsia="宋体" w:hAnsi="Times New Roman" w:cs="Times New Roman"/>
            <w:sz w:val="24"/>
            <w:szCs w:val="24"/>
          </w:rPr>
          <w:t xml:space="preserve"> </w:t>
        </w:r>
      </w:ins>
    </w:p>
    <w:p w14:paraId="755F27F7" w14:textId="1080A640"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del w:id="45" w:author="ThinkPad" w:date="2022-05-16T20:55:00Z">
        <w:r w:rsidRPr="00920E1E" w:rsidDel="00593390">
          <w:rPr>
            <w:rFonts w:ascii="Times New Roman" w:eastAsia="宋体" w:hAnsi="Times New Roman" w:cs="Times New Roman"/>
            <w:sz w:val="24"/>
            <w:szCs w:val="24"/>
          </w:rPr>
          <w:delText xml:space="preserve">many </w:delText>
        </w:r>
      </w:del>
      <w:ins w:id="46" w:author="ThinkPad" w:date="2022-05-16T20:55:00Z">
        <w:r w:rsidR="00593390">
          <w:rPr>
            <w:rFonts w:ascii="Times New Roman" w:eastAsia="宋体" w:hAnsi="Times New Roman" w:cs="Times New Roman"/>
            <w:sz w:val="24"/>
            <w:szCs w:val="24"/>
          </w:rPr>
          <w:t>much</w:t>
        </w:r>
        <w:r w:rsidR="00593390" w:rsidRPr="00920E1E">
          <w:rPr>
            <w:rFonts w:ascii="Times New Roman" w:eastAsia="宋体" w:hAnsi="Times New Roman" w:cs="Times New Roman"/>
            <w:sz w:val="24"/>
            <w:szCs w:val="24"/>
          </w:rPr>
          <w:t xml:space="preserve"> </w:t>
        </w:r>
      </w:ins>
      <w:r w:rsidRPr="00920E1E">
        <w:rPr>
          <w:rFonts w:ascii="Times New Roman" w:eastAsia="宋体" w:hAnsi="Times New Roman" w:cs="Times New Roman"/>
          <w:sz w:val="24"/>
          <w:szCs w:val="24"/>
        </w:rPr>
        <w:t>stud</w:t>
      </w:r>
      <w:del w:id="47" w:author="ThinkPad" w:date="2022-05-16T20:59:00Z">
        <w:r w:rsidRPr="00920E1E" w:rsidDel="007F1692">
          <w:rPr>
            <w:rFonts w:ascii="Times New Roman" w:eastAsia="宋体" w:hAnsi="Times New Roman" w:cs="Times New Roman" w:hint="eastAsia"/>
            <w:sz w:val="24"/>
            <w:szCs w:val="24"/>
          </w:rPr>
          <w:delText>ies</w:delText>
        </w:r>
      </w:del>
      <w:ins w:id="48" w:author="ThinkPad" w:date="2022-05-16T20:59:00Z">
        <w:r w:rsidR="007F1692">
          <w:rPr>
            <w:rFonts w:ascii="Times New Roman" w:eastAsia="宋体" w:hAnsi="Times New Roman" w:cs="Times New Roman" w:hint="eastAsia"/>
            <w:sz w:val="24"/>
            <w:szCs w:val="24"/>
          </w:rPr>
          <w:t>y</w:t>
        </w:r>
      </w:ins>
      <w:r w:rsidRPr="00920E1E">
        <w:rPr>
          <w:rFonts w:ascii="Times New Roman" w:eastAsia="宋体" w:hAnsi="Times New Roman" w:cs="Times New Roman"/>
          <w:sz w:val="24"/>
          <w:szCs w:val="24"/>
        </w:rPr>
        <w:t xml:space="preserve"> on wireless blockchain </w:t>
      </w:r>
      <w:r w:rsidR="00C55641" w:rsidRPr="00920E1E">
        <w:rPr>
          <w:rFonts w:ascii="Times New Roman" w:eastAsia="宋体" w:hAnsi="Times New Roman" w:cs="Times New Roman"/>
          <w:sz w:val="24"/>
          <w:szCs w:val="24"/>
        </w:rPr>
        <w:t>system</w:t>
      </w:r>
      <w:ins w:id="49" w:author="ThinkPad" w:date="2022-05-16T20:59:00Z">
        <w:r w:rsidR="007F1692">
          <w:rPr>
            <w:rFonts w:ascii="Times New Roman" w:eastAsia="宋体" w:hAnsi="Times New Roman" w:cs="Times New Roman"/>
            <w:sz w:val="24"/>
            <w:szCs w:val="24"/>
          </w:rPr>
          <w:t>s</w:t>
        </w:r>
      </w:ins>
      <w:r w:rsidR="00C55641" w:rsidRPr="00920E1E">
        <w:rPr>
          <w:rFonts w:ascii="Times New Roman" w:eastAsia="宋体" w:hAnsi="Times New Roman" w:cs="Times New Roman"/>
          <w:sz w:val="24"/>
          <w:szCs w:val="24"/>
        </w:rPr>
        <w:t xml:space="preserve"> </w:t>
      </w:r>
      <w:del w:id="50" w:author="ThinkPad" w:date="2022-05-16T20:59:00Z">
        <w:r w:rsidR="00C55641" w:rsidRPr="00920E1E" w:rsidDel="007F1692">
          <w:rPr>
            <w:rFonts w:ascii="Times New Roman" w:eastAsia="宋体" w:hAnsi="Times New Roman" w:cs="Times New Roman"/>
            <w:sz w:val="24"/>
            <w:szCs w:val="24"/>
          </w:rPr>
          <w:delText xml:space="preserve">are </w:delText>
        </w:r>
      </w:del>
      <w:ins w:id="51" w:author="ThinkPad" w:date="2022-05-16T20:59:00Z">
        <w:r w:rsidR="007F1692">
          <w:rPr>
            <w:rFonts w:ascii="Times New Roman" w:eastAsia="宋体" w:hAnsi="Times New Roman" w:cs="Times New Roman"/>
            <w:sz w:val="24"/>
            <w:szCs w:val="24"/>
          </w:rPr>
          <w:t>is to</w:t>
        </w:r>
        <w:r w:rsidR="007F1692" w:rsidRPr="00920E1E">
          <w:rPr>
            <w:rFonts w:ascii="Times New Roman" w:eastAsia="宋体" w:hAnsi="Times New Roman" w:cs="Times New Roman"/>
            <w:sz w:val="24"/>
            <w:szCs w:val="24"/>
          </w:rPr>
          <w:t xml:space="preserve"> </w:t>
        </w:r>
      </w:ins>
      <w:r w:rsidR="00C55641" w:rsidRPr="00920E1E">
        <w:rPr>
          <w:rFonts w:ascii="Times New Roman" w:eastAsia="宋体" w:hAnsi="Times New Roman" w:cs="Times New Roman"/>
          <w:sz w:val="24"/>
          <w:szCs w:val="24"/>
        </w:rPr>
        <w:t xml:space="preserve">directly </w:t>
      </w:r>
      <w:del w:id="52" w:author="ThinkPad" w:date="2022-05-16T20:59:00Z">
        <w:r w:rsidR="00C55641" w:rsidRPr="00920E1E" w:rsidDel="007F1692">
          <w:rPr>
            <w:rFonts w:ascii="Times New Roman" w:eastAsia="宋体" w:hAnsi="Times New Roman" w:cs="Times New Roman"/>
            <w:sz w:val="24"/>
            <w:szCs w:val="24"/>
          </w:rPr>
          <w:delText>enabl</w:delText>
        </w:r>
        <w:r w:rsidR="0059233C" w:rsidRPr="00920E1E" w:rsidDel="007F1692">
          <w:rPr>
            <w:rFonts w:ascii="Times New Roman" w:eastAsia="宋体" w:hAnsi="Times New Roman" w:cs="Times New Roman"/>
            <w:sz w:val="24"/>
            <w:szCs w:val="24"/>
          </w:rPr>
          <w:delText>ing</w:delText>
        </w:r>
        <w:r w:rsidR="00C55641" w:rsidRPr="00920E1E" w:rsidDel="007F1692">
          <w:rPr>
            <w:rFonts w:ascii="Times New Roman" w:eastAsia="宋体" w:hAnsi="Times New Roman" w:cs="Times New Roman"/>
            <w:sz w:val="24"/>
            <w:szCs w:val="24"/>
          </w:rPr>
          <w:delText xml:space="preserve"> </w:delText>
        </w:r>
      </w:del>
      <w:ins w:id="53" w:author="ThinkPad" w:date="2022-05-16T20:59:00Z">
        <w:r w:rsidR="007F1692" w:rsidRPr="00920E1E">
          <w:rPr>
            <w:rFonts w:ascii="Times New Roman" w:eastAsia="宋体" w:hAnsi="Times New Roman" w:cs="Times New Roman"/>
            <w:sz w:val="24"/>
            <w:szCs w:val="24"/>
          </w:rPr>
          <w:t>enabl</w:t>
        </w:r>
        <w:r w:rsidR="007F1692">
          <w:rPr>
            <w:rFonts w:ascii="Times New Roman" w:eastAsia="宋体" w:hAnsi="Times New Roman" w:cs="Times New Roman"/>
            <w:sz w:val="24"/>
            <w:szCs w:val="24"/>
          </w:rPr>
          <w:t>e</w:t>
        </w:r>
        <w:r w:rsidR="007F1692" w:rsidRPr="00920E1E">
          <w:rPr>
            <w:rFonts w:ascii="Times New Roman" w:eastAsia="宋体" w:hAnsi="Times New Roman" w:cs="Times New Roman"/>
            <w:sz w:val="24"/>
            <w:szCs w:val="24"/>
          </w:rPr>
          <w:t xml:space="preserve"> </w:t>
        </w:r>
      </w:ins>
      <w:r w:rsidR="00C55641" w:rsidRPr="00920E1E">
        <w:rPr>
          <w:rFonts w:ascii="Times New Roman" w:eastAsia="宋体" w:hAnsi="Times New Roman" w:cs="Times New Roman"/>
          <w:sz w:val="24"/>
          <w:szCs w:val="24"/>
        </w:rPr>
        <w:t xml:space="preserve">popular blockchain protocols </w:t>
      </w:r>
      <w:del w:id="54" w:author="ThinkPad" w:date="2022-05-16T21:00:00Z">
        <w:r w:rsidR="00C55641" w:rsidRPr="00920E1E" w:rsidDel="007F1692">
          <w:rPr>
            <w:rFonts w:ascii="Times New Roman" w:eastAsia="宋体" w:hAnsi="Times New Roman" w:cs="Times New Roman"/>
            <w:sz w:val="24"/>
            <w:szCs w:val="24"/>
          </w:rPr>
          <w:delText xml:space="preserve">that </w:delText>
        </w:r>
      </w:del>
      <w:r w:rsidR="00C55641" w:rsidRPr="00920E1E">
        <w:rPr>
          <w:rFonts w:ascii="Times New Roman" w:eastAsia="宋体" w:hAnsi="Times New Roman" w:cs="Times New Roman"/>
          <w:sz w:val="24"/>
          <w:szCs w:val="24"/>
        </w:rPr>
        <w:t xml:space="preserve">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ins w:id="55" w:author="ThinkPad" w:date="2022-05-16T21:00:00Z">
        <w:r w:rsidR="007F1692">
          <w:rPr>
            <w:rFonts w:ascii="Times New Roman" w:eastAsia="宋体" w:hAnsi="Times New Roman" w:cs="Times New Roman"/>
            <w:sz w:val="24"/>
            <w:szCs w:val="24"/>
          </w:rPr>
          <w:t xml:space="preserve"> global</w:t>
        </w:r>
      </w:ins>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 xml:space="preserve">s </w:t>
      </w:r>
      <w:del w:id="56" w:author="ThinkPad" w:date="2022-05-16T21:00:00Z">
        <w:r w:rsidR="00DF2748" w:rsidDel="007F1692">
          <w:rPr>
            <w:rFonts w:ascii="Times New Roman" w:eastAsia="宋体" w:hAnsi="Times New Roman" w:cs="Times New Roman"/>
            <w:sz w:val="24"/>
            <w:szCs w:val="24"/>
          </w:rPr>
          <w:delText xml:space="preserve">that </w:delText>
        </w:r>
      </w:del>
      <w:r w:rsidR="00DF2748">
        <w:rPr>
          <w:rFonts w:ascii="Times New Roman" w:eastAsia="宋体" w:hAnsi="Times New Roman" w:cs="Times New Roman"/>
          <w:sz w:val="24"/>
          <w:szCs w:val="24"/>
        </w:rPr>
        <w:t>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ins w:id="57" w:author="ThinkPad" w:date="2022-05-16T21:01:00Z">
        <w:r w:rsidR="007F1692">
          <w:rPr>
            <w:rFonts w:ascii="Times New Roman" w:eastAsia="宋体" w:hAnsi="Times New Roman" w:cs="Times New Roman"/>
            <w:sz w:val="24"/>
            <w:szCs w:val="24"/>
          </w:rPr>
          <w:t xml:space="preserve"> </w:t>
        </w:r>
        <w:r w:rsidR="007F1692" w:rsidRPr="00920E1E">
          <w:rPr>
            <w:rFonts w:ascii="Times New Roman" w:eastAsia="宋体" w:hAnsi="Times New Roman" w:cs="Times New Roman"/>
            <w:sz w:val="24"/>
            <w:szCs w:val="24"/>
          </w:rPr>
          <w:t>(e.g.</w:t>
        </w:r>
        <w:r w:rsidR="007F1692">
          <w:rPr>
            <w:rFonts w:ascii="Times New Roman" w:eastAsia="宋体" w:hAnsi="Times New Roman" w:cs="Times New Roman"/>
            <w:sz w:val="24"/>
            <w:szCs w:val="24"/>
          </w:rPr>
          <w:t>,</w:t>
        </w:r>
        <w:r w:rsidR="007F1692" w:rsidRPr="00920E1E">
          <w:rPr>
            <w:rFonts w:ascii="Times New Roman" w:eastAsia="宋体" w:hAnsi="Times New Roman" w:cs="Times New Roman"/>
            <w:sz w:val="24"/>
            <w:szCs w:val="24"/>
          </w:rPr>
          <w:t xml:space="preserve"> Proof of Work</w:t>
        </w:r>
        <w:r w:rsidR="007F1692">
          <w:rPr>
            <w:rFonts w:ascii="Times New Roman" w:eastAsia="宋体" w:hAnsi="Times New Roman" w:cs="Times New Roman"/>
            <w:sz w:val="24"/>
            <w:szCs w:val="24"/>
          </w:rPr>
          <w:t xml:space="preserve"> </w:t>
        </w:r>
        <w:r w:rsidR="007F1692" w:rsidRPr="00920E1E">
          <w:rPr>
            <w:rFonts w:ascii="Times New Roman" w:eastAsia="宋体" w:hAnsi="Times New Roman" w:cs="Times New Roman"/>
            <w:sz w:val="24"/>
            <w:szCs w:val="24"/>
          </w:rPr>
          <w:t>[4]), complicated design</w:t>
        </w:r>
        <w:r w:rsidR="007F1692">
          <w:rPr>
            <w:rFonts w:ascii="Times New Roman" w:eastAsia="宋体" w:hAnsi="Times New Roman" w:cs="Times New Roman"/>
            <w:sz w:val="24"/>
            <w:szCs w:val="24"/>
          </w:rPr>
          <w:t xml:space="preserve"> </w:t>
        </w:r>
        <w:r w:rsidR="007F1692" w:rsidRPr="00920E1E">
          <w:rPr>
            <w:rFonts w:ascii="Times New Roman" w:eastAsia="宋体" w:hAnsi="Times New Roman" w:cs="Times New Roman"/>
            <w:sz w:val="24"/>
            <w:szCs w:val="24"/>
          </w:rPr>
          <w:t>(e.g.</w:t>
        </w:r>
        <w:r w:rsidR="007F1692">
          <w:rPr>
            <w:rFonts w:ascii="Times New Roman" w:eastAsia="宋体" w:hAnsi="Times New Roman" w:cs="Times New Roman"/>
            <w:sz w:val="24"/>
            <w:szCs w:val="24"/>
          </w:rPr>
          <w:t>,</w:t>
        </w:r>
        <w:r w:rsidR="007F1692" w:rsidRPr="00920E1E">
          <w:rPr>
            <w:rFonts w:ascii="Times New Roman" w:eastAsia="宋体" w:hAnsi="Times New Roman" w:cs="Times New Roman"/>
            <w:sz w:val="24"/>
            <w:szCs w:val="24"/>
          </w:rPr>
          <w:t xml:space="preserve"> Proof of Stake [5])</w:t>
        </w:r>
      </w:ins>
      <w:r w:rsidR="0059233C" w:rsidRPr="00920E1E">
        <w:rPr>
          <w:rFonts w:ascii="Times New Roman" w:eastAsia="宋体" w:hAnsi="Times New Roman" w:cs="Times New Roman"/>
          <w:sz w:val="24"/>
          <w:szCs w:val="24"/>
        </w:rPr>
        <w:t xml:space="preserve"> </w:t>
      </w:r>
      <w:r w:rsidR="0088156A">
        <w:rPr>
          <w:rFonts w:ascii="Times New Roman" w:eastAsia="宋体" w:hAnsi="Times New Roman" w:cs="Times New Roman"/>
          <w:sz w:val="24"/>
          <w:szCs w:val="24"/>
        </w:rPr>
        <w:t>usually</w:t>
      </w:r>
      <w:r w:rsidR="0059233C" w:rsidRPr="00920E1E">
        <w:rPr>
          <w:rFonts w:ascii="Times New Roman" w:eastAsia="宋体" w:hAnsi="Times New Roman" w:cs="Times New Roman"/>
          <w:sz w:val="24"/>
          <w:szCs w:val="24"/>
        </w:rPr>
        <w:t xml:space="preserve"> </w:t>
      </w:r>
      <w:del w:id="58" w:author="ThinkPad" w:date="2022-05-16T21:00:00Z">
        <w:r w:rsidR="0059233C" w:rsidRPr="00920E1E" w:rsidDel="007F1692">
          <w:rPr>
            <w:rFonts w:ascii="Times New Roman" w:eastAsia="宋体" w:hAnsi="Times New Roman" w:cs="Times New Roman"/>
            <w:sz w:val="24"/>
            <w:szCs w:val="24"/>
          </w:rPr>
          <w:delText>rely on</w:delText>
        </w:r>
      </w:del>
      <w:ins w:id="59" w:author="ThinkPad" w:date="2022-05-16T21:00:00Z">
        <w:r w:rsidR="007F1692">
          <w:rPr>
            <w:rFonts w:ascii="Times New Roman" w:eastAsia="宋体" w:hAnsi="Times New Roman" w:cs="Times New Roman"/>
            <w:sz w:val="24"/>
            <w:szCs w:val="24"/>
          </w:rPr>
          <w:t>cause</w:t>
        </w:r>
      </w:ins>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del w:id="60" w:author="ThinkPad" w:date="2022-05-16T21:01:00Z">
        <w:r w:rsidR="009232AF" w:rsidDel="007F1692">
          <w:rPr>
            <w:rFonts w:ascii="Times New Roman" w:eastAsia="宋体" w:hAnsi="Times New Roman" w:cs="Times New Roman"/>
            <w:sz w:val="24"/>
            <w:szCs w:val="24"/>
          </w:rPr>
          <w:delText xml:space="preserve"> </w:delText>
        </w:r>
        <w:r w:rsidR="007F5078" w:rsidRPr="00920E1E" w:rsidDel="007F1692">
          <w:rPr>
            <w:rFonts w:ascii="Times New Roman" w:eastAsia="宋体" w:hAnsi="Times New Roman" w:cs="Times New Roman"/>
            <w:sz w:val="24"/>
            <w:szCs w:val="24"/>
          </w:rPr>
          <w:delText>(e.g. Proof of Work</w:delText>
        </w:r>
        <w:r w:rsidR="009232AF" w:rsidDel="007F1692">
          <w:rPr>
            <w:rFonts w:ascii="Times New Roman" w:eastAsia="宋体" w:hAnsi="Times New Roman" w:cs="Times New Roman"/>
            <w:sz w:val="24"/>
            <w:szCs w:val="24"/>
          </w:rPr>
          <w:delText xml:space="preserve"> </w:delText>
        </w:r>
        <w:r w:rsidR="007F5078" w:rsidRPr="00920E1E" w:rsidDel="007F1692">
          <w:rPr>
            <w:rFonts w:ascii="Times New Roman" w:eastAsia="宋体" w:hAnsi="Times New Roman" w:cs="Times New Roman"/>
            <w:sz w:val="24"/>
            <w:szCs w:val="24"/>
          </w:rPr>
          <w:delText>[</w:delText>
        </w:r>
        <w:r w:rsidR="0018426B" w:rsidRPr="00920E1E" w:rsidDel="007F1692">
          <w:rPr>
            <w:rFonts w:ascii="Times New Roman" w:eastAsia="宋体" w:hAnsi="Times New Roman" w:cs="Times New Roman"/>
            <w:sz w:val="24"/>
            <w:szCs w:val="24"/>
          </w:rPr>
          <w:delText>4</w:delText>
        </w:r>
        <w:r w:rsidR="007F5078" w:rsidRPr="00920E1E" w:rsidDel="007F1692">
          <w:rPr>
            <w:rFonts w:ascii="Times New Roman" w:eastAsia="宋体" w:hAnsi="Times New Roman" w:cs="Times New Roman"/>
            <w:sz w:val="24"/>
            <w:szCs w:val="24"/>
          </w:rPr>
          <w:delText>])</w:delText>
        </w:r>
        <w:r w:rsidR="00763452" w:rsidRPr="00920E1E" w:rsidDel="007F1692">
          <w:rPr>
            <w:rFonts w:ascii="Times New Roman" w:eastAsia="宋体" w:hAnsi="Times New Roman" w:cs="Times New Roman"/>
            <w:sz w:val="24"/>
            <w:szCs w:val="24"/>
          </w:rPr>
          <w:delText xml:space="preserve">, </w:delText>
        </w:r>
        <w:r w:rsidR="007F5078" w:rsidRPr="00920E1E" w:rsidDel="007F1692">
          <w:rPr>
            <w:rFonts w:ascii="Times New Roman" w:eastAsia="宋体" w:hAnsi="Times New Roman" w:cs="Times New Roman"/>
            <w:sz w:val="24"/>
            <w:szCs w:val="24"/>
          </w:rPr>
          <w:delText>complicated design</w:delText>
        </w:r>
        <w:r w:rsidR="009232AF" w:rsidDel="007F1692">
          <w:rPr>
            <w:rFonts w:ascii="Times New Roman" w:eastAsia="宋体" w:hAnsi="Times New Roman" w:cs="Times New Roman"/>
            <w:sz w:val="24"/>
            <w:szCs w:val="24"/>
          </w:rPr>
          <w:delText xml:space="preserve"> </w:delText>
        </w:r>
        <w:r w:rsidR="007F5078" w:rsidRPr="00920E1E" w:rsidDel="007F1692">
          <w:rPr>
            <w:rFonts w:ascii="Times New Roman" w:eastAsia="宋体" w:hAnsi="Times New Roman" w:cs="Times New Roman"/>
            <w:sz w:val="24"/>
            <w:szCs w:val="24"/>
          </w:rPr>
          <w:delText>(e.g. Proof of Stake [</w:delText>
        </w:r>
        <w:r w:rsidR="0018426B" w:rsidRPr="00920E1E" w:rsidDel="007F1692">
          <w:rPr>
            <w:rFonts w:ascii="Times New Roman" w:eastAsia="宋体" w:hAnsi="Times New Roman" w:cs="Times New Roman"/>
            <w:sz w:val="24"/>
            <w:szCs w:val="24"/>
          </w:rPr>
          <w:delText>5</w:delText>
        </w:r>
        <w:r w:rsidR="007F5078" w:rsidRPr="00920E1E" w:rsidDel="007F1692">
          <w:rPr>
            <w:rFonts w:ascii="Times New Roman" w:eastAsia="宋体" w:hAnsi="Times New Roman" w:cs="Times New Roman"/>
            <w:sz w:val="24"/>
            <w:szCs w:val="24"/>
          </w:rPr>
          <w:delText>])</w:delText>
        </w:r>
      </w:del>
      <w:r w:rsidR="007F5078" w:rsidRPr="00920E1E">
        <w:rPr>
          <w:rFonts w:ascii="Times New Roman" w:eastAsia="宋体" w:hAnsi="Times New Roman" w:cs="Times New Roman"/>
          <w:sz w:val="24"/>
          <w:szCs w:val="24"/>
        </w:rPr>
        <w:t>, and</w:t>
      </w:r>
      <w:ins w:id="61" w:author="ThinkPad" w:date="2022-05-16T21:01:00Z">
        <w:r w:rsidR="007F1692">
          <w:rPr>
            <w:rFonts w:ascii="Times New Roman" w:eastAsia="宋体" w:hAnsi="Times New Roman" w:cs="Times New Roman"/>
            <w:sz w:val="24"/>
            <w:szCs w:val="24"/>
          </w:rPr>
          <w:t xml:space="preserve"> rely on</w:t>
        </w:r>
      </w:ins>
      <w:r w:rsidR="007F5078" w:rsidRPr="00920E1E">
        <w:rPr>
          <w:rFonts w:ascii="Times New Roman" w:eastAsia="宋体" w:hAnsi="Times New Roman" w:cs="Times New Roman"/>
          <w:sz w:val="24"/>
          <w:szCs w:val="24"/>
        </w:rPr>
        <w:t xml:space="preserve"> reliable communication</w:t>
      </w:r>
      <w:ins w:id="62" w:author="ThinkPad" w:date="2022-05-16T21:01:00Z">
        <w:r w:rsidR="007F1692">
          <w:rPr>
            <w:rFonts w:ascii="Times New Roman" w:eastAsia="宋体" w:hAnsi="Times New Roman" w:cs="Times New Roman"/>
            <w:sz w:val="24"/>
            <w:szCs w:val="24"/>
          </w:rPr>
          <w:t>s</w:t>
        </w:r>
      </w:ins>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ins w:id="63" w:author="ThinkPad" w:date="2022-05-16T20:56:00Z">
        <w:r w:rsidR="00593390">
          <w:rPr>
            <w:rFonts w:ascii="Times New Roman" w:eastAsia="宋体" w:hAnsi="Times New Roman" w:cs="Times New Roman"/>
            <w:sz w:val="24"/>
            <w:szCs w:val="24"/>
          </w:rPr>
          <w:t>,</w:t>
        </w:r>
      </w:ins>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ins w:id="64" w:author="ThinkPad" w:date="2022-05-16T21:02:00Z">
        <w:r w:rsidR="005C2AAC">
          <w:rPr>
            <w:rFonts w:ascii="Times New Roman" w:eastAsia="宋体" w:hAnsi="Times New Roman" w:cs="Times New Roman"/>
            <w:sz w:val="24"/>
            <w:szCs w:val="24"/>
          </w:rPr>
          <w:t xml:space="preserve">However, </w:t>
        </w:r>
      </w:ins>
      <w:del w:id="65" w:author="ThinkPad" w:date="2022-05-16T21:02:00Z">
        <w:r w:rsidR="00F63F17" w:rsidDel="005C2AAC">
          <w:rPr>
            <w:rFonts w:ascii="Times New Roman" w:eastAsia="宋体" w:hAnsi="Times New Roman" w:cs="Times New Roman"/>
            <w:sz w:val="24"/>
            <w:szCs w:val="24"/>
          </w:rPr>
          <w:delText>T</w:delText>
        </w:r>
        <w:r w:rsidR="005313D7" w:rsidRPr="00920E1E" w:rsidDel="005C2AAC">
          <w:rPr>
            <w:rFonts w:ascii="Times New Roman" w:eastAsia="宋体" w:hAnsi="Times New Roman" w:cs="Times New Roman"/>
            <w:sz w:val="24"/>
            <w:szCs w:val="24"/>
          </w:rPr>
          <w:delText xml:space="preserve">hese </w:delText>
        </w:r>
      </w:del>
      <w:ins w:id="66" w:author="ThinkPad" w:date="2022-05-16T21:02:00Z">
        <w:r w:rsidR="005C2AAC">
          <w:rPr>
            <w:rFonts w:ascii="Times New Roman" w:eastAsia="宋体" w:hAnsi="Times New Roman" w:cs="Times New Roman"/>
            <w:sz w:val="24"/>
            <w:szCs w:val="24"/>
          </w:rPr>
          <w:t>t</w:t>
        </w:r>
        <w:r w:rsidR="005C2AAC" w:rsidRPr="00920E1E">
          <w:rPr>
            <w:rFonts w:ascii="Times New Roman" w:eastAsia="宋体" w:hAnsi="Times New Roman" w:cs="Times New Roman"/>
            <w:sz w:val="24"/>
            <w:szCs w:val="24"/>
          </w:rPr>
          <w:t xml:space="preserve">hese </w:t>
        </w:r>
      </w:ins>
      <w:r w:rsidR="005313D7" w:rsidRPr="00920E1E">
        <w:rPr>
          <w:rFonts w:ascii="Times New Roman" w:eastAsia="宋体" w:hAnsi="Times New Roman" w:cs="Times New Roman"/>
          <w:sz w:val="24"/>
          <w:szCs w:val="24"/>
        </w:rPr>
        <w:lastRenderedPageBreak/>
        <w:t xml:space="preserve">consensus algorithms are </w:t>
      </w:r>
      <w:del w:id="67" w:author="ThinkPad" w:date="2022-05-16T21:02:00Z">
        <w:r w:rsidR="005313D7" w:rsidRPr="00920E1E" w:rsidDel="005C2AAC">
          <w:rPr>
            <w:rFonts w:ascii="Times New Roman" w:eastAsia="宋体" w:hAnsi="Times New Roman" w:cs="Times New Roman"/>
            <w:sz w:val="24"/>
            <w:szCs w:val="24"/>
          </w:rPr>
          <w:delText>not suitable</w:delText>
        </w:r>
      </w:del>
      <w:ins w:id="68" w:author="ThinkPad" w:date="2022-05-16T21:02:00Z">
        <w:r w:rsidR="005C2AAC">
          <w:rPr>
            <w:rFonts w:ascii="Times New Roman" w:eastAsia="宋体" w:hAnsi="Times New Roman" w:cs="Times New Roman"/>
            <w:sz w:val="24"/>
            <w:szCs w:val="24"/>
          </w:rPr>
          <w:t>difficult, if not impossible at all, to be deployed</w:t>
        </w:r>
      </w:ins>
      <w:r w:rsidR="005313D7" w:rsidRPr="00920E1E">
        <w:rPr>
          <w:rFonts w:ascii="Times New Roman" w:eastAsia="宋体" w:hAnsi="Times New Roman" w:cs="Times New Roman"/>
          <w:sz w:val="24"/>
          <w:szCs w:val="24"/>
        </w:rPr>
        <w:t xml:space="preserve"> </w:t>
      </w:r>
      <w:del w:id="69" w:author="ThinkPad" w:date="2022-05-16T21:02:00Z">
        <w:r w:rsidR="005313D7" w:rsidRPr="00920E1E" w:rsidDel="005C2AAC">
          <w:rPr>
            <w:rFonts w:ascii="Times New Roman" w:eastAsia="宋体" w:hAnsi="Times New Roman" w:cs="Times New Roman"/>
            <w:sz w:val="24"/>
            <w:szCs w:val="24"/>
          </w:rPr>
          <w:delText xml:space="preserve">for </w:delText>
        </w:r>
      </w:del>
      <w:ins w:id="70" w:author="ThinkPad" w:date="2022-05-16T21:02:00Z">
        <w:r w:rsidR="005C2AAC">
          <w:rPr>
            <w:rFonts w:ascii="Times New Roman" w:eastAsia="宋体" w:hAnsi="Times New Roman" w:cs="Times New Roman"/>
            <w:sz w:val="24"/>
            <w:szCs w:val="24"/>
          </w:rPr>
          <w:t>in</w:t>
        </w:r>
        <w:r w:rsidR="005C2AAC" w:rsidRPr="00920E1E">
          <w:rPr>
            <w:rFonts w:ascii="Times New Roman" w:eastAsia="宋体" w:hAnsi="Times New Roman" w:cs="Times New Roman"/>
            <w:sz w:val="24"/>
            <w:szCs w:val="24"/>
          </w:rPr>
          <w:t xml:space="preserve"> </w:t>
        </w:r>
      </w:ins>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 </w:t>
      </w:r>
      <w:del w:id="71" w:author="ThinkPad" w:date="2022-05-16T21:02:00Z">
        <w:r w:rsidR="0089244D" w:rsidRPr="00920E1E" w:rsidDel="005C2AAC">
          <w:rPr>
            <w:rFonts w:ascii="Times New Roman" w:eastAsia="宋体" w:hAnsi="Times New Roman" w:cs="Times New Roman"/>
            <w:sz w:val="24"/>
            <w:szCs w:val="24"/>
          </w:rPr>
          <w:delText xml:space="preserve">unstable </w:delText>
        </w:r>
      </w:del>
      <w:ins w:id="72" w:author="ThinkPad" w:date="2022-05-16T21:02:00Z">
        <w:r w:rsidR="005C2AAC">
          <w:rPr>
            <w:rFonts w:ascii="Times New Roman" w:eastAsia="宋体" w:hAnsi="Times New Roman" w:cs="Times New Roman"/>
            <w:sz w:val="24"/>
            <w:szCs w:val="24"/>
          </w:rPr>
          <w:t>time-varying</w:t>
        </w:r>
        <w:r w:rsidR="005C2AAC" w:rsidRPr="00920E1E">
          <w:rPr>
            <w:rFonts w:ascii="Times New Roman" w:eastAsia="宋体" w:hAnsi="Times New Roman" w:cs="Times New Roman"/>
            <w:sz w:val="24"/>
            <w:szCs w:val="24"/>
          </w:rPr>
          <w:t xml:space="preserve"> </w:t>
        </w:r>
      </w:ins>
      <w:r w:rsidR="0089244D" w:rsidRPr="00920E1E">
        <w:rPr>
          <w:rFonts w:ascii="Times New Roman" w:eastAsia="宋体" w:hAnsi="Times New Roman" w:cs="Times New Roman"/>
          <w:sz w:val="24"/>
          <w:szCs w:val="24"/>
        </w:rPr>
        <w:t>channel</w:t>
      </w:r>
      <w:ins w:id="73" w:author="ThinkPad" w:date="2022-05-16T21:02:00Z">
        <w:r w:rsidR="005C2AAC">
          <w:rPr>
            <w:rFonts w:ascii="Times New Roman" w:eastAsia="宋体" w:hAnsi="Times New Roman" w:cs="Times New Roman"/>
            <w:sz w:val="24"/>
            <w:szCs w:val="24"/>
          </w:rPr>
          <w:t>s</w:t>
        </w:r>
      </w:ins>
      <w:del w:id="74" w:author="ThinkPad" w:date="2022-05-16T21:02:00Z">
        <w:r w:rsidR="00F63F17" w:rsidDel="005C2AAC">
          <w:rPr>
            <w:rFonts w:ascii="Times New Roman" w:eastAsia="宋体" w:hAnsi="Times New Roman" w:cs="Times New Roman"/>
            <w:sz w:val="24"/>
            <w:szCs w:val="24"/>
          </w:rPr>
          <w:delText xml:space="preserve">, even they </w:delText>
        </w:r>
        <w:r w:rsidR="00F63F17" w:rsidRPr="00920E1E" w:rsidDel="005C2AAC">
          <w:rPr>
            <w:rFonts w:ascii="Times New Roman" w:eastAsia="宋体" w:hAnsi="Times New Roman" w:cs="Times New Roman"/>
            <w:sz w:val="24"/>
            <w:szCs w:val="24"/>
          </w:rPr>
          <w:delText>work well in the Internet</w:delText>
        </w:r>
      </w:del>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w:t>
      </w:r>
      <w:del w:id="75" w:author="ThinkPad" w:date="2022-05-16T21:03:00Z">
        <w:r w:rsidR="003B798C" w:rsidRPr="00920E1E" w:rsidDel="005C2AAC">
          <w:rPr>
            <w:rFonts w:ascii="Times New Roman" w:eastAsia="宋体" w:hAnsi="Times New Roman" w:cs="Times New Roman"/>
            <w:sz w:val="24"/>
            <w:szCs w:val="24"/>
          </w:rPr>
          <w:delText xml:space="preserve">combining </w:delText>
        </w:r>
      </w:del>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 xml:space="preserve">s </w:t>
      </w:r>
      <w:del w:id="76" w:author="ThinkPad" w:date="2022-05-16T21:03:00Z">
        <w:r w:rsidR="00F63F17" w:rsidDel="005C2AAC">
          <w:rPr>
            <w:rFonts w:ascii="Times New Roman" w:eastAsia="宋体" w:hAnsi="Times New Roman" w:cs="Times New Roman"/>
            <w:sz w:val="24"/>
            <w:szCs w:val="24"/>
          </w:rPr>
          <w:delText>with</w:delText>
        </w:r>
        <w:r w:rsidR="003B798C" w:rsidRPr="00920E1E" w:rsidDel="005C2AAC">
          <w:rPr>
            <w:rFonts w:ascii="Times New Roman" w:eastAsia="宋体" w:hAnsi="Times New Roman" w:cs="Times New Roman"/>
            <w:sz w:val="24"/>
            <w:szCs w:val="24"/>
          </w:rPr>
          <w:delText xml:space="preserve"> </w:delText>
        </w:r>
      </w:del>
      <w:ins w:id="77" w:author="ThinkPad" w:date="2022-05-16T21:03:00Z">
        <w:r w:rsidR="005C2AAC">
          <w:rPr>
            <w:rFonts w:ascii="Times New Roman" w:eastAsia="宋体" w:hAnsi="Times New Roman" w:cs="Times New Roman"/>
            <w:sz w:val="24"/>
            <w:szCs w:val="24"/>
          </w:rPr>
          <w:t>in</w:t>
        </w:r>
        <w:r w:rsidR="005C2AAC" w:rsidRPr="00920E1E">
          <w:rPr>
            <w:rFonts w:ascii="Times New Roman" w:eastAsia="宋体" w:hAnsi="Times New Roman" w:cs="Times New Roman"/>
            <w:sz w:val="24"/>
            <w:szCs w:val="24"/>
          </w:rPr>
          <w:t xml:space="preserve"> </w:t>
        </w:r>
      </w:ins>
      <w:r w:rsidR="003B798C" w:rsidRPr="00920E1E">
        <w:rPr>
          <w:rFonts w:ascii="Times New Roman" w:eastAsia="宋体" w:hAnsi="Times New Roman" w:cs="Times New Roman"/>
          <w:sz w:val="24"/>
          <w:szCs w:val="24"/>
        </w:rPr>
        <w:t>wireless networks</w:t>
      </w:r>
      <w:r w:rsidR="00E57BAE" w:rsidRPr="00920E1E">
        <w:rPr>
          <w:rFonts w:ascii="Times New Roman" w:eastAsia="宋体" w:hAnsi="Times New Roman" w:cs="Times New Roman"/>
          <w:sz w:val="24"/>
          <w:szCs w:val="24"/>
        </w:rPr>
        <w:t xml:space="preserve">, which </w:t>
      </w:r>
      <w:del w:id="78" w:author="ThinkPad" w:date="2022-05-16T21:03:00Z">
        <w:r w:rsidR="003B798C" w:rsidRPr="00920E1E" w:rsidDel="005C2AAC">
          <w:rPr>
            <w:rFonts w:ascii="Times New Roman" w:eastAsia="宋体" w:hAnsi="Times New Roman" w:cs="Times New Roman"/>
            <w:sz w:val="24"/>
            <w:szCs w:val="24"/>
          </w:rPr>
          <w:delText>is the</w:delText>
        </w:r>
      </w:del>
      <w:ins w:id="79" w:author="ThinkPad" w:date="2022-05-16T21:03:00Z">
        <w:r w:rsidR="005C2AAC">
          <w:rPr>
            <w:rFonts w:ascii="Times New Roman" w:eastAsia="宋体" w:hAnsi="Times New Roman" w:cs="Times New Roman"/>
            <w:sz w:val="24"/>
            <w:szCs w:val="24"/>
          </w:rPr>
          <w:t>has</w:t>
        </w:r>
      </w:ins>
      <w:r w:rsidR="003B798C" w:rsidRPr="00920E1E">
        <w:rPr>
          <w:rFonts w:ascii="Times New Roman" w:eastAsia="宋体" w:hAnsi="Times New Roman" w:cs="Times New Roman"/>
          <w:sz w:val="24"/>
          <w:szCs w:val="24"/>
        </w:rPr>
        <w:t xml:space="preserve"> motivat</w:t>
      </w:r>
      <w:del w:id="80" w:author="ThinkPad" w:date="2022-05-16T21:03:00Z">
        <w:r w:rsidR="003B798C" w:rsidRPr="00920E1E" w:rsidDel="005C2AAC">
          <w:rPr>
            <w:rFonts w:ascii="Times New Roman" w:eastAsia="宋体" w:hAnsi="Times New Roman" w:cs="Times New Roman"/>
            <w:sz w:val="24"/>
            <w:szCs w:val="24"/>
          </w:rPr>
          <w:delText>ion of</w:delText>
        </w:r>
      </w:del>
      <w:ins w:id="81" w:author="ThinkPad" w:date="2022-05-16T21:03:00Z">
        <w:r w:rsidR="005C2AAC">
          <w:rPr>
            <w:rFonts w:ascii="Times New Roman" w:eastAsia="宋体" w:hAnsi="Times New Roman" w:cs="Times New Roman"/>
            <w:sz w:val="24"/>
            <w:szCs w:val="24"/>
          </w:rPr>
          <w:t>ed</w:t>
        </w:r>
      </w:ins>
      <w:r w:rsidR="003B798C" w:rsidRPr="00920E1E">
        <w:rPr>
          <w:rFonts w:ascii="Times New Roman" w:eastAsia="宋体" w:hAnsi="Times New Roman" w:cs="Times New Roman"/>
          <w:sz w:val="24"/>
          <w:szCs w:val="24"/>
        </w:rPr>
        <w:t xml:space="preserve"> </w:t>
      </w:r>
      <w:del w:id="82" w:author="ThinkPad" w:date="2022-05-16T21:04:00Z">
        <w:r w:rsidR="003B798C" w:rsidRPr="00920E1E" w:rsidDel="005C2AAC">
          <w:rPr>
            <w:rFonts w:ascii="Times New Roman" w:eastAsia="宋体" w:hAnsi="Times New Roman" w:cs="Times New Roman"/>
            <w:sz w:val="24"/>
            <w:szCs w:val="24"/>
          </w:rPr>
          <w:delText xml:space="preserve">researching </w:delText>
        </w:r>
      </w:del>
      <w:ins w:id="83" w:author="ThinkPad" w:date="2022-05-16T21:04:00Z">
        <w:r w:rsidR="005C2AAC" w:rsidRPr="00920E1E">
          <w:rPr>
            <w:rFonts w:ascii="Times New Roman" w:eastAsia="宋体" w:hAnsi="Times New Roman" w:cs="Times New Roman"/>
            <w:sz w:val="24"/>
            <w:szCs w:val="24"/>
          </w:rPr>
          <w:t>research</w:t>
        </w:r>
        <w:r w:rsidR="005C2AAC">
          <w:rPr>
            <w:rFonts w:ascii="Times New Roman" w:eastAsia="宋体" w:hAnsi="Times New Roman" w:cs="Times New Roman"/>
            <w:sz w:val="24"/>
            <w:szCs w:val="24"/>
          </w:rPr>
          <w:t xml:space="preserve"> on design of</w:t>
        </w:r>
        <w:r w:rsidR="005C2AAC" w:rsidRPr="00920E1E">
          <w:rPr>
            <w:rFonts w:ascii="Times New Roman" w:eastAsia="宋体" w:hAnsi="Times New Roman" w:cs="Times New Roman"/>
            <w:sz w:val="24"/>
            <w:szCs w:val="24"/>
          </w:rPr>
          <w:t xml:space="preserve"> </w:t>
        </w:r>
      </w:ins>
      <w:r w:rsidR="003B798C" w:rsidRPr="00920E1E">
        <w:rPr>
          <w:rFonts w:ascii="Times New Roman" w:eastAsia="宋体" w:hAnsi="Times New Roman" w:cs="Times New Roman"/>
          <w:sz w:val="24"/>
          <w:szCs w:val="24"/>
        </w:rPr>
        <w:t xml:space="preserve">blockchain protocol </w:t>
      </w:r>
      <w:del w:id="84" w:author="ThinkPad" w:date="2022-05-16T21:04:00Z">
        <w:r w:rsidR="003B798C" w:rsidRPr="00920E1E" w:rsidDel="005C2AAC">
          <w:rPr>
            <w:rFonts w:ascii="Times New Roman" w:eastAsia="宋体" w:hAnsi="Times New Roman" w:cs="Times New Roman"/>
            <w:sz w:val="24"/>
            <w:szCs w:val="24"/>
          </w:rPr>
          <w:delText xml:space="preserve">over </w:delText>
        </w:r>
      </w:del>
      <w:ins w:id="85" w:author="ThinkPad" w:date="2022-05-16T21:04:00Z">
        <w:r w:rsidR="005C2AAC">
          <w:rPr>
            <w:rFonts w:ascii="Times New Roman" w:eastAsia="宋体" w:hAnsi="Times New Roman" w:cs="Times New Roman"/>
            <w:sz w:val="24"/>
            <w:szCs w:val="24"/>
          </w:rPr>
          <w:t>for</w:t>
        </w:r>
        <w:r w:rsidR="005C2AAC" w:rsidRPr="00920E1E">
          <w:rPr>
            <w:rFonts w:ascii="Times New Roman" w:eastAsia="宋体" w:hAnsi="Times New Roman" w:cs="Times New Roman"/>
            <w:sz w:val="24"/>
            <w:szCs w:val="24"/>
          </w:rPr>
          <w:t xml:space="preserve"> </w:t>
        </w:r>
      </w:ins>
      <w:r w:rsidR="003B798C" w:rsidRPr="00920E1E">
        <w:rPr>
          <w:rFonts w:ascii="Times New Roman" w:eastAsia="宋体" w:hAnsi="Times New Roman" w:cs="Times New Roman"/>
          <w:sz w:val="24"/>
          <w:szCs w:val="24"/>
        </w:rPr>
        <w:t>wireless networks.</w:t>
      </w:r>
    </w:p>
    <w:p w14:paraId="6221AA7A" w14:textId="21C7AC14"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research</w:t>
      </w:r>
      <w:del w:id="86" w:author="ThinkPad" w:date="2022-05-16T21:29:00Z">
        <w:r w:rsidR="00BE5586" w:rsidRPr="00920E1E" w:rsidDel="00A257FD">
          <w:rPr>
            <w:rFonts w:ascii="Times New Roman" w:eastAsia="宋体" w:hAnsi="Times New Roman" w:cs="Times New Roman"/>
            <w:sz w:val="24"/>
            <w:szCs w:val="24"/>
          </w:rPr>
          <w:delText>e</w:delText>
        </w:r>
      </w:del>
      <w:del w:id="87" w:author="ThinkPad" w:date="2022-05-16T21:30:00Z">
        <w:r w:rsidR="00BE5586" w:rsidRPr="00920E1E" w:rsidDel="00A257FD">
          <w:rPr>
            <w:rFonts w:ascii="Times New Roman" w:eastAsia="宋体" w:hAnsi="Times New Roman" w:cs="Times New Roman"/>
            <w:sz w:val="24"/>
            <w:szCs w:val="24"/>
          </w:rPr>
          <w:delText>s</w:delText>
        </w:r>
      </w:del>
      <w:r w:rsidR="00BE5586" w:rsidRPr="00920E1E">
        <w:rPr>
          <w:rFonts w:ascii="Times New Roman" w:eastAsia="宋体" w:hAnsi="Times New Roman" w:cs="Times New Roman"/>
          <w:sz w:val="24"/>
          <w:szCs w:val="24"/>
        </w:rPr>
        <w:t xml:space="preserve"> on wireless blockchain systems leverage the </w:t>
      </w:r>
      <w:del w:id="88" w:author="ThinkPad" w:date="2022-05-18T14:28:00Z">
        <w:r w:rsidR="00BE5586" w:rsidRPr="00920E1E" w:rsidDel="00E20360">
          <w:rPr>
            <w:rFonts w:ascii="Times New Roman" w:eastAsia="宋体" w:hAnsi="Times New Roman" w:cs="Times New Roman"/>
            <w:sz w:val="24"/>
            <w:szCs w:val="24"/>
          </w:rPr>
          <w:delText xml:space="preserve">natures </w:delText>
        </w:r>
      </w:del>
      <w:ins w:id="89" w:author="ThinkPad" w:date="2022-05-18T14:28:00Z">
        <w:r w:rsidR="00E20360">
          <w:rPr>
            <w:rFonts w:ascii="Times New Roman" w:eastAsia="宋体" w:hAnsi="Times New Roman" w:cs="Times New Roman"/>
            <w:sz w:val="24"/>
            <w:szCs w:val="24"/>
          </w:rPr>
          <w:t>characteristics</w:t>
        </w:r>
        <w:r w:rsidR="00E20360" w:rsidRPr="00920E1E">
          <w:rPr>
            <w:rFonts w:ascii="Times New Roman" w:eastAsia="宋体" w:hAnsi="Times New Roman" w:cs="Times New Roman"/>
            <w:sz w:val="24"/>
            <w:szCs w:val="24"/>
          </w:rPr>
          <w:t xml:space="preserve"> </w:t>
        </w:r>
      </w:ins>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del w:id="90" w:author="ThinkPad" w:date="2022-05-18T14:29:00Z">
        <w:r w:rsidR="00B22140" w:rsidRPr="00920E1E" w:rsidDel="00E20360">
          <w:rPr>
            <w:rFonts w:ascii="Times New Roman" w:eastAsia="宋体" w:hAnsi="Times New Roman" w:cs="Times New Roman"/>
            <w:sz w:val="24"/>
            <w:szCs w:val="24"/>
          </w:rPr>
          <w:delText>Z.</w:delText>
        </w:r>
        <w:r w:rsidR="00920E1E" w:rsidRPr="00920E1E" w:rsidDel="00E20360">
          <w:rPr>
            <w:rFonts w:ascii="Times New Roman" w:eastAsia="宋体" w:hAnsi="Times New Roman" w:cs="Times New Roman"/>
            <w:sz w:val="24"/>
            <w:szCs w:val="24"/>
          </w:rPr>
          <w:delText xml:space="preserve"> </w:delText>
        </w:r>
      </w:del>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ins w:id="91" w:author="ThinkPad" w:date="2022-05-18T14:29:00Z">
        <w:r w:rsidR="00E20360">
          <w:rPr>
            <w:rFonts w:ascii="Times New Roman" w:eastAsia="宋体" w:hAnsi="Times New Roman" w:cs="Times New Roman"/>
            <w:sz w:val="24"/>
            <w:szCs w:val="24"/>
          </w:rPr>
          <w:t>ed</w:t>
        </w:r>
      </w:ins>
      <w:r w:rsidR="00AD0DBA" w:rsidRPr="00920E1E">
        <w:rPr>
          <w:rFonts w:ascii="Times New Roman" w:eastAsia="宋体" w:hAnsi="Times New Roman" w:cs="Times New Roman"/>
          <w:sz w:val="24"/>
          <w:szCs w:val="24"/>
        </w:rPr>
        <w:t xml:space="preserve">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del w:id="92" w:author="ThinkPad" w:date="2022-05-18T14:29:00Z">
        <w:r w:rsidR="00DF229D" w:rsidRPr="00920E1E" w:rsidDel="00E20360">
          <w:rPr>
            <w:rFonts w:ascii="Times New Roman" w:eastAsia="宋体" w:hAnsi="Times New Roman" w:cs="Times New Roman"/>
            <w:sz w:val="24"/>
            <w:szCs w:val="24"/>
          </w:rPr>
          <w:delText xml:space="preserve">Z. </w:delText>
        </w:r>
      </w:del>
      <w:r w:rsidR="00DF229D" w:rsidRPr="00920E1E">
        <w:rPr>
          <w:rFonts w:ascii="Times New Roman" w:eastAsia="宋体" w:hAnsi="Times New Roman" w:cs="Times New Roman"/>
          <w:sz w:val="24"/>
          <w:szCs w:val="24"/>
        </w:rPr>
        <w:t>Jiang et al. [8] propose</w:t>
      </w:r>
      <w:ins w:id="93" w:author="ThinkPad" w:date="2022-05-18T14:29:00Z">
        <w:r w:rsidR="00E20360">
          <w:rPr>
            <w:rFonts w:ascii="Times New Roman" w:eastAsia="宋体" w:hAnsi="Times New Roman" w:cs="Times New Roman"/>
            <w:sz w:val="24"/>
            <w:szCs w:val="24"/>
          </w:rPr>
          <w:t>d</w:t>
        </w:r>
      </w:ins>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del w:id="94" w:author="ThinkPad" w:date="2022-05-18T14:29:00Z">
        <w:r w:rsidR="005C097B" w:rsidRPr="00920E1E" w:rsidDel="00E20360">
          <w:rPr>
            <w:rFonts w:ascii="Times New Roman" w:eastAsia="宋体" w:hAnsi="Times New Roman" w:cs="Times New Roman"/>
            <w:sz w:val="24"/>
            <w:szCs w:val="24"/>
          </w:rPr>
          <w:delText xml:space="preserve">Q. </w:delText>
        </w:r>
      </w:del>
      <w:r w:rsidR="005C097B" w:rsidRPr="00920E1E">
        <w:rPr>
          <w:rFonts w:ascii="Times New Roman" w:eastAsia="宋体" w:hAnsi="Times New Roman" w:cs="Times New Roman"/>
          <w:sz w:val="24"/>
          <w:szCs w:val="24"/>
        </w:rPr>
        <w:t>Xu et al. [9] propose</w:t>
      </w:r>
      <w:ins w:id="95" w:author="ThinkPad" w:date="2022-05-18T14:29:00Z">
        <w:r w:rsidR="00E20360">
          <w:rPr>
            <w:rFonts w:ascii="Times New Roman" w:eastAsia="宋体" w:hAnsi="Times New Roman" w:cs="Times New Roman"/>
            <w:sz w:val="24"/>
            <w:szCs w:val="24"/>
          </w:rPr>
          <w:t>d</w:t>
        </w:r>
      </w:ins>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w:t>
      </w:r>
      <w:del w:id="96" w:author="ThinkPad" w:date="2022-05-18T14:29:00Z">
        <w:r w:rsidR="007053B1" w:rsidRPr="00920E1E" w:rsidDel="00E20360">
          <w:rPr>
            <w:rFonts w:ascii="Times New Roman" w:eastAsia="宋体" w:hAnsi="Times New Roman" w:cs="Times New Roman"/>
            <w:sz w:val="24"/>
            <w:szCs w:val="24"/>
          </w:rPr>
          <w:delText xml:space="preserve">Y. </w:delText>
        </w:r>
      </w:del>
      <w:r w:rsidR="007053B1" w:rsidRPr="00920E1E">
        <w:rPr>
          <w:rFonts w:ascii="Times New Roman" w:eastAsia="宋体" w:hAnsi="Times New Roman" w:cs="Times New Roman"/>
          <w:sz w:val="24"/>
          <w:szCs w:val="24"/>
        </w:rPr>
        <w:t>Zou et al. [10] propose</w:t>
      </w:r>
      <w:ins w:id="97" w:author="ThinkPad" w:date="2022-05-18T14:30:00Z">
        <w:r w:rsidR="00E20360">
          <w:rPr>
            <w:rFonts w:ascii="Times New Roman" w:eastAsia="宋体" w:hAnsi="Times New Roman" w:cs="Times New Roman"/>
            <w:sz w:val="24"/>
            <w:szCs w:val="24"/>
          </w:rPr>
          <w:t>d</w:t>
        </w:r>
      </w:ins>
      <w:r w:rsidR="007053B1" w:rsidRPr="00920E1E">
        <w:rPr>
          <w:rFonts w:ascii="Times New Roman" w:eastAsia="宋体" w:hAnsi="Times New Roman" w:cs="Times New Roman"/>
          <w:sz w:val="24"/>
          <w:szCs w:val="24"/>
        </w:rPr>
        <w:t xml:space="preserve"> a fast consensus protocol for permissioned wireless blockchain system</w:t>
      </w:r>
      <w:del w:id="98" w:author="ThinkPad" w:date="2022-05-18T14:33:00Z">
        <w:r w:rsidR="007053B1" w:rsidRPr="00920E1E" w:rsidDel="00193833">
          <w:rPr>
            <w:rFonts w:ascii="Times New Roman" w:eastAsia="宋体" w:hAnsi="Times New Roman" w:cs="Times New Roman"/>
            <w:sz w:val="24"/>
            <w:szCs w:val="24"/>
          </w:rPr>
          <w:delText>. This protocol</w:delText>
        </w:r>
      </w:del>
      <w:ins w:id="99" w:author="ThinkPad" w:date="2022-05-18T14:33:00Z">
        <w:r w:rsidR="00193833">
          <w:rPr>
            <w:rFonts w:ascii="Times New Roman" w:eastAsia="宋体" w:hAnsi="Times New Roman" w:cs="Times New Roman"/>
            <w:sz w:val="24"/>
            <w:szCs w:val="24"/>
          </w:rPr>
          <w:t>, which</w:t>
        </w:r>
      </w:ins>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E20360">
        <w:rPr>
          <w:rFonts w:ascii="Times New Roman" w:eastAsia="宋体" w:hAnsi="Times New Roman" w:cs="Times New Roman"/>
          <w:i/>
          <w:iCs/>
          <w:sz w:val="24"/>
          <w:szCs w:val="24"/>
          <w:rPrChange w:id="100" w:author="ThinkPad" w:date="2022-05-18T14:30:00Z">
            <w:rPr>
              <w:rFonts w:ascii="Times New Roman" w:eastAsia="宋体" w:hAnsi="Times New Roman" w:cs="Times New Roman"/>
              <w:sz w:val="24"/>
              <w:szCs w:val="24"/>
            </w:rPr>
          </w:rPrChange>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del w:id="101" w:author="ThinkPad" w:date="2022-05-18T14:33:00Z">
        <w:r w:rsidR="00C94E2B" w:rsidRPr="00920E1E" w:rsidDel="00193833">
          <w:rPr>
            <w:rFonts w:ascii="Times New Roman" w:eastAsia="宋体" w:hAnsi="Times New Roman" w:cs="Times New Roman"/>
            <w:sz w:val="24"/>
            <w:szCs w:val="24"/>
          </w:rPr>
          <w:delText xml:space="preserve">M. </w:delText>
        </w:r>
      </w:del>
      <w:r w:rsidR="00C94E2B" w:rsidRPr="00920E1E">
        <w:rPr>
          <w:rFonts w:ascii="Times New Roman" w:eastAsia="宋体" w:hAnsi="Times New Roman" w:cs="Times New Roman"/>
          <w:sz w:val="24"/>
          <w:szCs w:val="24"/>
        </w:rPr>
        <w:t>Xu et al. propose</w:t>
      </w:r>
      <w:ins w:id="102" w:author="ThinkPad" w:date="2022-05-18T14:33:00Z">
        <w:r w:rsidR="00193833">
          <w:rPr>
            <w:rFonts w:ascii="Times New Roman" w:eastAsia="宋体" w:hAnsi="Times New Roman" w:cs="Times New Roman"/>
            <w:sz w:val="24"/>
            <w:szCs w:val="24"/>
          </w:rPr>
          <w:t>d</w:t>
        </w:r>
      </w:ins>
      <w:r w:rsidR="00442E44" w:rsidRPr="00920E1E">
        <w:rPr>
          <w:rFonts w:ascii="Times New Roman" w:eastAsia="宋体" w:hAnsi="Times New Roman" w:cs="Times New Roman"/>
          <w:sz w:val="24"/>
          <w:szCs w:val="24"/>
        </w:rPr>
        <w:t xml:space="preserve"> 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193833">
        <w:rPr>
          <w:rFonts w:ascii="Times New Roman" w:eastAsia="宋体" w:hAnsi="Times New Roman" w:cs="Times New Roman"/>
          <w:sz w:val="24"/>
          <w:szCs w:val="24"/>
          <w:highlight w:val="yellow"/>
          <w:rPrChange w:id="103" w:author="ThinkPad" w:date="2022-05-18T14:33:00Z">
            <w:rPr>
              <w:rFonts w:ascii="Times New Roman" w:eastAsia="宋体" w:hAnsi="Times New Roman" w:cs="Times New Roman"/>
              <w:sz w:val="24"/>
              <w:szCs w:val="24"/>
            </w:rPr>
          </w:rPrChange>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del w:id="104" w:author="ThinkPad" w:date="2022-05-18T14:33:00Z">
        <w:r w:rsidR="0084497E" w:rsidRPr="00920E1E" w:rsidDel="00193833">
          <w:rPr>
            <w:rFonts w:ascii="Times New Roman" w:eastAsia="宋体" w:hAnsi="Times New Roman" w:cs="Times New Roman"/>
            <w:sz w:val="24"/>
            <w:szCs w:val="24"/>
          </w:rPr>
          <w:delText>M.</w:delText>
        </w:r>
        <w:r w:rsidR="00920E1E" w:rsidRPr="00920E1E" w:rsidDel="00193833">
          <w:rPr>
            <w:rFonts w:ascii="Times New Roman" w:eastAsia="宋体" w:hAnsi="Times New Roman" w:cs="Times New Roman"/>
            <w:sz w:val="24"/>
            <w:szCs w:val="24"/>
          </w:rPr>
          <w:delText xml:space="preserve"> </w:delText>
        </w:r>
      </w:del>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ins w:id="105" w:author="ThinkPad" w:date="2022-05-18T14:33:00Z">
        <w:r w:rsidR="00193833">
          <w:rPr>
            <w:rFonts w:ascii="Times New Roman" w:eastAsia="宋体" w:hAnsi="Times New Roman" w:cs="Times New Roman"/>
            <w:sz w:val="24"/>
            <w:szCs w:val="24"/>
          </w:rPr>
          <w:t>ed</w:t>
        </w:r>
      </w:ins>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193833">
        <w:rPr>
          <w:rFonts w:ascii="Times New Roman" w:eastAsia="宋体" w:hAnsi="Times New Roman" w:cs="Times New Roman"/>
          <w:sz w:val="24"/>
          <w:szCs w:val="24"/>
          <w:highlight w:val="yellow"/>
          <w:rPrChange w:id="106" w:author="ThinkPad" w:date="2022-05-18T14:34:00Z">
            <w:rPr>
              <w:rFonts w:ascii="Times New Roman" w:eastAsia="宋体" w:hAnsi="Times New Roman" w:cs="Times New Roman"/>
              <w:sz w:val="24"/>
              <w:szCs w:val="24"/>
            </w:rPr>
          </w:rPrChange>
        </w:rPr>
        <w:t>t</w:t>
      </w:r>
      <w:r w:rsidR="00E2548A" w:rsidRPr="00193833">
        <w:rPr>
          <w:rFonts w:ascii="Times New Roman" w:eastAsia="宋体" w:hAnsi="Times New Roman" w:cs="Times New Roman"/>
          <w:sz w:val="24"/>
          <w:szCs w:val="24"/>
          <w:highlight w:val="yellow"/>
          <w:rPrChange w:id="107" w:author="ThinkPad" w:date="2022-05-18T14:34:00Z">
            <w:rPr>
              <w:rFonts w:ascii="Times New Roman" w:eastAsia="宋体" w:hAnsi="Times New Roman" w:cs="Times New Roman"/>
              <w:sz w:val="24"/>
              <w:szCs w:val="24"/>
            </w:rPr>
          </w:rPrChange>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73766B65"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SWIB</w:t>
      </w:r>
      <w:del w:id="108" w:author="ThinkPad" w:date="2022-05-16T22:23:00Z">
        <w:r w:rsidRPr="00920E1E" w:rsidDel="00F34A46">
          <w:rPr>
            <w:rFonts w:ascii="Times New Roman" w:eastAsia="宋体" w:hAnsi="Times New Roman" w:cs="Times New Roman"/>
            <w:sz w:val="24"/>
            <w:szCs w:val="24"/>
          </w:rPr>
          <w:delText xml:space="preserve"> that </w:delText>
        </w:r>
        <w:r w:rsidR="00506653" w:rsidDel="00F34A46">
          <w:rPr>
            <w:rFonts w:ascii="Times New Roman" w:eastAsia="宋体" w:hAnsi="Times New Roman" w:cs="Times New Roman"/>
            <w:sz w:val="24"/>
            <w:szCs w:val="24"/>
          </w:rPr>
          <w:delText>suitable for</w:delText>
        </w:r>
        <w:r w:rsidRPr="00920E1E" w:rsidDel="00F34A46">
          <w:rPr>
            <w:rFonts w:ascii="Times New Roman" w:eastAsia="宋体" w:hAnsi="Times New Roman" w:cs="Times New Roman"/>
            <w:sz w:val="24"/>
            <w:szCs w:val="24"/>
          </w:rPr>
          <w:delText xml:space="preserve"> wireless </w:delText>
        </w:r>
        <w:r w:rsidR="00A425C2" w:rsidDel="00F34A46">
          <w:rPr>
            <w:rFonts w:ascii="Times New Roman" w:eastAsia="宋体" w:hAnsi="Times New Roman" w:cs="Times New Roman"/>
            <w:sz w:val="24"/>
            <w:szCs w:val="24"/>
          </w:rPr>
          <w:delText>networks</w:delText>
        </w:r>
      </w:del>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0A659D">
        <w:rPr>
          <w:rFonts w:ascii="Times New Roman" w:eastAsia="宋体" w:hAnsi="Times New Roman" w:cs="Times New Roman"/>
          <w:sz w:val="24"/>
          <w:szCs w:val="24"/>
          <w:highlight w:val="yellow"/>
          <w:rPrChange w:id="109" w:author="ThinkPad" w:date="2022-05-18T14:39:00Z">
            <w:rPr>
              <w:rFonts w:ascii="Times New Roman" w:eastAsia="宋体" w:hAnsi="Times New Roman" w:cs="Times New Roman"/>
              <w:sz w:val="24"/>
              <w:szCs w:val="24"/>
            </w:rPr>
          </w:rPrChange>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del w:id="110" w:author="ThinkPad" w:date="2022-05-16T22:24:00Z">
        <w:r w:rsidR="00A425C2" w:rsidDel="00F34A46">
          <w:rPr>
            <w:rFonts w:ascii="Times New Roman" w:eastAsia="宋体" w:hAnsi="Times New Roman" w:cs="Times New Roman"/>
            <w:sz w:val="24"/>
            <w:szCs w:val="24"/>
          </w:rPr>
          <w:delText xml:space="preserve">to </w:delText>
        </w:r>
      </w:del>
      <w:ins w:id="111" w:author="ThinkPad" w:date="2022-05-16T22:24:00Z">
        <w:r w:rsidR="00F34A46">
          <w:rPr>
            <w:rFonts w:ascii="Times New Roman" w:eastAsia="宋体" w:hAnsi="Times New Roman" w:cs="Times New Roman"/>
            <w:sz w:val="24"/>
            <w:szCs w:val="24"/>
          </w:rPr>
          <w:t xml:space="preserve">for </w:t>
        </w:r>
      </w:ins>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ins w:id="112" w:author="ThinkPad" w:date="2022-05-18T14:39:00Z">
        <w:r w:rsidR="000A659D">
          <w:rPr>
            <w:rFonts w:ascii="Times New Roman" w:eastAsia="宋体" w:hAnsi="Times New Roman" w:cs="Times New Roman"/>
            <w:sz w:val="24"/>
            <w:szCs w:val="24"/>
          </w:rPr>
          <w:t>SWIB</w:t>
        </w:r>
      </w:ins>
      <w:del w:id="113" w:author="ThinkPad" w:date="2022-05-18T14:39:00Z">
        <w:r w:rsidR="00CA59F4" w:rsidRPr="00920E1E" w:rsidDel="000A659D">
          <w:rPr>
            <w:rFonts w:ascii="Times New Roman" w:eastAsia="宋体" w:hAnsi="Times New Roman" w:cs="Times New Roman"/>
            <w:sz w:val="24"/>
            <w:szCs w:val="24"/>
          </w:rPr>
          <w:delText>Our protocol</w:delText>
        </w:r>
      </w:del>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ins w:id="114" w:author="ThinkPad" w:date="2022-05-18T14:39:00Z">
        <w:r w:rsidR="000A659D">
          <w:rPr>
            <w:rFonts w:ascii="Times New Roman" w:eastAsia="宋体" w:hAnsi="Times New Roman" w:cs="Times New Roman"/>
            <w:sz w:val="24"/>
            <w:szCs w:val="24"/>
          </w:rPr>
          <w:t>ized</w:t>
        </w:r>
      </w:ins>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ins w:id="115" w:author="ThinkPad" w:date="2022-05-16T22:25:00Z">
        <w:r w:rsidR="00F34A46">
          <w:rPr>
            <w:rFonts w:ascii="Times New Roman" w:eastAsia="宋体" w:hAnsi="Times New Roman" w:cs="Times New Roman"/>
            <w:sz w:val="24"/>
            <w:szCs w:val="24"/>
          </w:rPr>
          <w:t xml:space="preserve">the </w:t>
        </w:r>
      </w:ins>
      <w:r w:rsidR="008E0093" w:rsidRPr="00920E1E">
        <w:rPr>
          <w:rFonts w:ascii="Times New Roman" w:eastAsia="宋体" w:hAnsi="Times New Roman" w:cs="Times New Roman"/>
          <w:sz w:val="24"/>
          <w:szCs w:val="24"/>
        </w:rPr>
        <w:t>wireless blockchain system can reach consensus</w:t>
      </w:r>
      <w:ins w:id="116" w:author="ThinkPad" w:date="2022-05-18T14:40:00Z">
        <w:r w:rsidR="000A659D">
          <w:rPr>
            <w:rFonts w:ascii="Times New Roman" w:eastAsia="宋体" w:hAnsi="Times New Roman" w:cs="Times New Roman"/>
            <w:sz w:val="24"/>
            <w:szCs w:val="24"/>
          </w:rPr>
          <w:t xml:space="preserve"> in a</w:t>
        </w:r>
      </w:ins>
      <w:r w:rsidR="008E0093" w:rsidRPr="00920E1E">
        <w:rPr>
          <w:rFonts w:ascii="Times New Roman" w:eastAsia="宋体" w:hAnsi="Times New Roman" w:cs="Times New Roman"/>
          <w:sz w:val="24"/>
          <w:szCs w:val="24"/>
        </w:rPr>
        <w:t xml:space="preserve"> </w:t>
      </w:r>
      <w:r w:rsidR="00DA5712" w:rsidRPr="00920E1E">
        <w:rPr>
          <w:rFonts w:ascii="Times New Roman" w:eastAsia="宋体" w:hAnsi="Times New Roman" w:cs="Times New Roman"/>
          <w:sz w:val="24"/>
          <w:szCs w:val="24"/>
        </w:rPr>
        <w:t>random</w:t>
      </w:r>
      <w:del w:id="117" w:author="ThinkPad" w:date="2022-05-18T14:40:00Z">
        <w:r w:rsidR="00DA5712" w:rsidRPr="00920E1E" w:rsidDel="000A659D">
          <w:rPr>
            <w:rFonts w:ascii="Times New Roman" w:eastAsia="宋体" w:hAnsi="Times New Roman" w:cs="Times New Roman"/>
            <w:sz w:val="24"/>
            <w:szCs w:val="24"/>
          </w:rPr>
          <w:delText>ly</w:delText>
        </w:r>
      </w:del>
      <w:r w:rsidR="00DA5712" w:rsidRPr="00920E1E">
        <w:rPr>
          <w:rFonts w:ascii="Times New Roman" w:eastAsia="宋体" w:hAnsi="Times New Roman" w:cs="Times New Roman"/>
          <w:sz w:val="24"/>
          <w:szCs w:val="24"/>
        </w:rPr>
        <w:t xml:space="preserve"> and stead</w:t>
      </w:r>
      <w:del w:id="118" w:author="ThinkPad" w:date="2022-05-18T14:40:00Z">
        <w:r w:rsidR="00DA5712" w:rsidRPr="00920E1E" w:rsidDel="000A659D">
          <w:rPr>
            <w:rFonts w:ascii="Times New Roman" w:eastAsia="宋体" w:hAnsi="Times New Roman" w:cs="Times New Roman"/>
            <w:sz w:val="24"/>
            <w:szCs w:val="24"/>
          </w:rPr>
          <w:delText>il</w:delText>
        </w:r>
      </w:del>
      <w:r w:rsidR="00DA5712" w:rsidRPr="00920E1E">
        <w:rPr>
          <w:rFonts w:ascii="Times New Roman" w:eastAsia="宋体" w:hAnsi="Times New Roman" w:cs="Times New Roman"/>
          <w:sz w:val="24"/>
          <w:szCs w:val="24"/>
        </w:rPr>
        <w:t>y</w:t>
      </w:r>
      <w:ins w:id="119" w:author="ThinkPad" w:date="2022-05-18T14:40:00Z">
        <w:r w:rsidR="000A659D">
          <w:rPr>
            <w:rFonts w:ascii="Times New Roman" w:eastAsia="宋体" w:hAnsi="Times New Roman" w:cs="Times New Roman"/>
            <w:sz w:val="24"/>
            <w:szCs w:val="24"/>
          </w:rPr>
          <w:t xml:space="preserve"> manner</w:t>
        </w:r>
      </w:ins>
      <w:r w:rsidR="00DA5712" w:rsidRPr="00920E1E">
        <w:rPr>
          <w:rFonts w:ascii="Times New Roman" w:eastAsia="宋体" w:hAnsi="Times New Roman" w:cs="Times New Roman"/>
          <w:sz w:val="24"/>
          <w:szCs w:val="24"/>
        </w:rPr>
        <w:t xml:space="preserve">. </w:t>
      </w:r>
      <w:ins w:id="120" w:author="ThinkPad" w:date="2022-05-16T22:25:00Z">
        <w:r w:rsidR="00F34A46">
          <w:rPr>
            <w:rFonts w:ascii="Times New Roman" w:eastAsia="宋体" w:hAnsi="Times New Roman" w:cs="Times New Roman"/>
            <w:sz w:val="24"/>
            <w:szCs w:val="24"/>
          </w:rPr>
          <w:t xml:space="preserve">The </w:t>
        </w:r>
      </w:ins>
      <w:r w:rsidR="00506653">
        <w:rPr>
          <w:rFonts w:ascii="Times New Roman" w:eastAsia="宋体" w:hAnsi="Times New Roman" w:cs="Times New Roman"/>
          <w:sz w:val="24"/>
          <w:szCs w:val="24"/>
        </w:rPr>
        <w:t>SWIB</w:t>
      </w:r>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ins w:id="121" w:author="ThinkPad" w:date="2022-05-16T22:25:00Z">
        <w:r w:rsidR="00F34A46">
          <w:rPr>
            <w:rFonts w:ascii="Times New Roman" w:eastAsia="宋体" w:hAnsi="Times New Roman" w:cs="Times New Roman"/>
            <w:sz w:val="24"/>
            <w:szCs w:val="24"/>
          </w:rPr>
          <w:t xml:space="preserve">in a </w:t>
        </w:r>
      </w:ins>
      <w:r w:rsidR="00DA5712" w:rsidRPr="00920E1E">
        <w:rPr>
          <w:rFonts w:ascii="Times New Roman" w:eastAsia="宋体" w:hAnsi="Times New Roman" w:cs="Times New Roman"/>
          <w:sz w:val="24"/>
          <w:szCs w:val="24"/>
        </w:rPr>
        <w:t>round by round</w:t>
      </w:r>
      <w:ins w:id="122" w:author="ThinkPad" w:date="2022-05-16T22:25:00Z">
        <w:r w:rsidR="00F34A46">
          <w:rPr>
            <w:rFonts w:ascii="Times New Roman" w:eastAsia="宋体" w:hAnsi="Times New Roman" w:cs="Times New Roman"/>
            <w:sz w:val="24"/>
            <w:szCs w:val="24"/>
          </w:rPr>
          <w:t xml:space="preserve"> fashion</w:t>
        </w:r>
      </w:ins>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F34A46">
        <w:rPr>
          <w:rFonts w:ascii="Times New Roman" w:eastAsia="宋体" w:hAnsi="Times New Roman" w:cs="Times New Roman"/>
          <w:sz w:val="24"/>
          <w:szCs w:val="24"/>
          <w:highlight w:val="yellow"/>
          <w:rPrChange w:id="123" w:author="ThinkPad" w:date="2022-05-16T22:25:00Z">
            <w:rPr>
              <w:rFonts w:ascii="Times New Roman" w:eastAsia="宋体" w:hAnsi="Times New Roman" w:cs="Times New Roman"/>
              <w:sz w:val="24"/>
              <w:szCs w:val="24"/>
            </w:rPr>
          </w:rPrChange>
        </w:rPr>
        <w:t xml:space="preserve">nodes' </w:t>
      </w:r>
      <w:r w:rsidR="00DA5712" w:rsidRPr="00F34A46">
        <w:rPr>
          <w:rFonts w:ascii="Times New Roman" w:eastAsia="宋体" w:hAnsi="Times New Roman" w:cs="Times New Roman"/>
          <w:sz w:val="24"/>
          <w:szCs w:val="24"/>
          <w:highlight w:val="yellow"/>
          <w:rPrChange w:id="124" w:author="ThinkPad" w:date="2022-05-16T22:25:00Z">
            <w:rPr>
              <w:rFonts w:ascii="Times New Roman" w:eastAsia="宋体" w:hAnsi="Times New Roman" w:cs="Times New Roman"/>
              <w:sz w:val="24"/>
              <w:szCs w:val="24"/>
            </w:rPr>
          </w:rPrChange>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ins w:id="125" w:author="ThinkPad" w:date="2022-05-18T14:56:00Z">
        <w:r w:rsidR="003F0710">
          <w:rPr>
            <w:rFonts w:ascii="Times New Roman" w:eastAsia="宋体" w:hAnsi="Times New Roman" w:cs="Times New Roman"/>
            <w:sz w:val="24"/>
            <w:szCs w:val="24"/>
          </w:rPr>
          <w:t xml:space="preserve"> is</w:t>
        </w:r>
      </w:ins>
      <w:r w:rsidR="00B55418" w:rsidRPr="00920E1E">
        <w:rPr>
          <w:rFonts w:ascii="Times New Roman" w:eastAsia="宋体" w:hAnsi="Times New Roman" w:cs="Times New Roman"/>
          <w:sz w:val="24"/>
          <w:szCs w:val="24"/>
        </w:rPr>
        <w:t xml:space="preserve"> </w:t>
      </w:r>
      <w:del w:id="126" w:author="ThinkPad" w:date="2022-05-18T14:56:00Z">
        <w:r w:rsidR="00B55418" w:rsidRPr="00920E1E" w:rsidDel="003F0710">
          <w:rPr>
            <w:rFonts w:ascii="Times New Roman" w:eastAsia="宋体" w:hAnsi="Times New Roman" w:cs="Times New Roman"/>
            <w:sz w:val="24"/>
            <w:szCs w:val="24"/>
          </w:rPr>
          <w:delText>defined by</w:delText>
        </w:r>
      </w:del>
      <w:ins w:id="127" w:author="ThinkPad" w:date="2022-05-18T14:56:00Z">
        <w:r w:rsidR="003F0710">
          <w:rPr>
            <w:rFonts w:ascii="Times New Roman" w:eastAsia="宋体" w:hAnsi="Times New Roman" w:cs="Times New Roman"/>
            <w:sz w:val="24"/>
            <w:szCs w:val="24"/>
          </w:rPr>
          <w:t>a function of</w:t>
        </w:r>
      </w:ins>
      <w:r w:rsidR="00B55418"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B55418" w:rsidRPr="003F0710">
        <w:rPr>
          <w:rFonts w:ascii="Times New Roman" w:eastAsia="宋体" w:hAnsi="Times New Roman" w:cs="Times New Roman"/>
          <w:sz w:val="24"/>
          <w:szCs w:val="24"/>
          <w:highlight w:val="yellow"/>
          <w:rPrChange w:id="128" w:author="ThinkPad" w:date="2022-05-18T14:56:00Z">
            <w:rPr>
              <w:rFonts w:ascii="Times New Roman" w:eastAsia="宋体" w:hAnsi="Times New Roman" w:cs="Times New Roman"/>
              <w:sz w:val="24"/>
              <w:szCs w:val="24"/>
            </w:rPr>
          </w:rPrChange>
        </w:rPr>
        <w:t>lifetime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recent</w:t>
      </w:r>
      <w:ins w:id="129" w:author="ThinkPad" w:date="2022-05-16T22:26:00Z">
        <w:r w:rsidR="00F34A46">
          <w:rPr>
            <w:rFonts w:ascii="Times New Roman" w:eastAsia="宋体" w:hAnsi="Times New Roman" w:cs="Times New Roman"/>
            <w:sz w:val="24"/>
            <w:szCs w:val="24"/>
          </w:rPr>
          <w:t>ly</w:t>
        </w:r>
      </w:ins>
      <w:r w:rsidR="00DA571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generated blocks</w:t>
      </w:r>
      <w:ins w:id="130" w:author="ThinkPad" w:date="2022-05-18T14:57:00Z">
        <w:r w:rsidR="003F0710">
          <w:rPr>
            <w:rFonts w:ascii="Times New Roman" w:eastAsia="宋体" w:hAnsi="Times New Roman" w:cs="Times New Roman"/>
            <w:sz w:val="24"/>
            <w:szCs w:val="24"/>
          </w:rPr>
          <w:t xml:space="preserve"> by different nodes</w:t>
        </w:r>
      </w:ins>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ins w:id="131" w:author="ThinkPad" w:date="2022-05-18T14:57:00Z">
        <w:r w:rsidR="003F0710">
          <w:rPr>
            <w:rFonts w:ascii="Times New Roman" w:eastAsia="宋体" w:hAnsi="Times New Roman" w:cs="Times New Roman"/>
            <w:sz w:val="24"/>
            <w:szCs w:val="24"/>
          </w:rPr>
          <w:t>the</w:t>
        </w:r>
      </w:ins>
      <w:ins w:id="132" w:author="ThinkPad" w:date="2022-05-16T22:26:00Z">
        <w:r w:rsidR="00F34A46">
          <w:rPr>
            <w:rFonts w:ascii="Times New Roman" w:eastAsia="宋体" w:hAnsi="Times New Roman" w:cs="Times New Roman"/>
            <w:sz w:val="24"/>
            <w:szCs w:val="24"/>
          </w:rPr>
          <w:t xml:space="preserve"> </w:t>
        </w:r>
      </w:ins>
      <w:r w:rsidR="00622CBD" w:rsidRPr="00920E1E">
        <w:rPr>
          <w:rFonts w:ascii="Times New Roman" w:eastAsia="宋体" w:hAnsi="Times New Roman" w:cs="Times New Roman"/>
          <w:sz w:val="24"/>
          <w:szCs w:val="24"/>
        </w:rPr>
        <w:t xml:space="preserve">block proposer election phase, </w:t>
      </w:r>
      <w:del w:id="133" w:author="ThinkPad" w:date="2022-05-18T14:57:00Z">
        <w:r w:rsidR="00622CBD" w:rsidRPr="00920E1E" w:rsidDel="003F0710">
          <w:rPr>
            <w:rFonts w:ascii="Times New Roman" w:eastAsia="宋体" w:hAnsi="Times New Roman" w:cs="Times New Roman"/>
            <w:sz w:val="24"/>
            <w:szCs w:val="24"/>
          </w:rPr>
          <w:delText>a</w:delText>
        </w:r>
        <w:r w:rsidR="00A81BD2" w:rsidRPr="00920E1E" w:rsidDel="003F0710">
          <w:rPr>
            <w:rFonts w:ascii="Times New Roman" w:eastAsia="宋体" w:hAnsi="Times New Roman" w:cs="Times New Roman"/>
            <w:sz w:val="24"/>
            <w:szCs w:val="24"/>
          </w:rPr>
          <w:delText xml:space="preserve">ll </w:delText>
        </w:r>
      </w:del>
      <w:ins w:id="134" w:author="ThinkPad" w:date="2022-05-18T14:57:00Z">
        <w:r w:rsidR="003F0710">
          <w:rPr>
            <w:rFonts w:ascii="Times New Roman" w:eastAsia="宋体" w:hAnsi="Times New Roman" w:cs="Times New Roman"/>
            <w:sz w:val="24"/>
            <w:szCs w:val="24"/>
          </w:rPr>
          <w:t>each</w:t>
        </w:r>
        <w:r w:rsidR="003F0710" w:rsidRPr="00920E1E">
          <w:rPr>
            <w:rFonts w:ascii="Times New Roman" w:eastAsia="宋体" w:hAnsi="Times New Roman" w:cs="Times New Roman"/>
            <w:sz w:val="24"/>
            <w:szCs w:val="24"/>
          </w:rPr>
          <w:t xml:space="preserve"> </w:t>
        </w:r>
      </w:ins>
      <w:r w:rsidR="00A81BD2" w:rsidRPr="00920E1E">
        <w:rPr>
          <w:rFonts w:ascii="Times New Roman" w:eastAsia="宋体" w:hAnsi="Times New Roman" w:cs="Times New Roman"/>
          <w:sz w:val="24"/>
          <w:szCs w:val="24"/>
        </w:rPr>
        <w:t>node</w:t>
      </w:r>
      <w:del w:id="135" w:author="ThinkPad" w:date="2022-05-18T14:57:00Z">
        <w:r w:rsidR="00A81BD2" w:rsidRPr="00920E1E" w:rsidDel="003F0710">
          <w:rPr>
            <w:rFonts w:ascii="Times New Roman" w:eastAsia="宋体" w:hAnsi="Times New Roman" w:cs="Times New Roman"/>
            <w:sz w:val="24"/>
            <w:szCs w:val="24"/>
          </w:rPr>
          <w:delText>s</w:delText>
        </w:r>
      </w:del>
      <w:r w:rsidR="00A81BD2" w:rsidRPr="00920E1E">
        <w:rPr>
          <w:rFonts w:ascii="Times New Roman" w:eastAsia="宋体" w:hAnsi="Times New Roman" w:cs="Times New Roman"/>
          <w:sz w:val="24"/>
          <w:szCs w:val="24"/>
        </w:rPr>
        <w:t xml:space="preserve"> only know</w:t>
      </w:r>
      <w:ins w:id="136" w:author="ThinkPad" w:date="2022-05-18T14:57:00Z">
        <w:r w:rsidR="003F0710">
          <w:rPr>
            <w:rFonts w:ascii="Times New Roman" w:eastAsia="宋体" w:hAnsi="Times New Roman" w:cs="Times New Roman"/>
            <w:sz w:val="24"/>
            <w:szCs w:val="24"/>
          </w:rPr>
          <w:t>s</w:t>
        </w:r>
      </w:ins>
      <w:r w:rsidR="00A81BD2" w:rsidRPr="00920E1E">
        <w:rPr>
          <w:rFonts w:ascii="Times New Roman" w:eastAsia="宋体" w:hAnsi="Times New Roman" w:cs="Times New Roman"/>
          <w:sz w:val="24"/>
          <w:szCs w:val="24"/>
        </w:rPr>
        <w:t xml:space="preserve"> whether </w:t>
      </w:r>
      <w:del w:id="137" w:author="ThinkPad" w:date="2022-05-18T14:58:00Z">
        <w:r w:rsidR="00622CBD" w:rsidRPr="00920E1E" w:rsidDel="003F0710">
          <w:rPr>
            <w:rFonts w:ascii="Times New Roman" w:eastAsia="宋体" w:hAnsi="Times New Roman" w:cs="Times New Roman"/>
            <w:sz w:val="24"/>
            <w:szCs w:val="24"/>
          </w:rPr>
          <w:delText xml:space="preserve">they </w:delText>
        </w:r>
      </w:del>
      <w:ins w:id="138" w:author="ThinkPad" w:date="2022-05-18T14:58:00Z">
        <w:r w:rsidR="003F0710">
          <w:rPr>
            <w:rFonts w:ascii="Times New Roman" w:eastAsia="宋体" w:hAnsi="Times New Roman" w:cs="Times New Roman"/>
            <w:sz w:val="24"/>
            <w:szCs w:val="24"/>
          </w:rPr>
          <w:t>it</w:t>
        </w:r>
        <w:r w:rsidR="003F0710" w:rsidRPr="00920E1E">
          <w:rPr>
            <w:rFonts w:ascii="Times New Roman" w:eastAsia="宋体" w:hAnsi="Times New Roman" w:cs="Times New Roman"/>
            <w:sz w:val="24"/>
            <w:szCs w:val="24"/>
          </w:rPr>
          <w:t xml:space="preserve"> </w:t>
        </w:r>
      </w:ins>
      <w:r w:rsidR="00622CBD" w:rsidRPr="00920E1E">
        <w:rPr>
          <w:rFonts w:ascii="Times New Roman" w:eastAsia="宋体" w:hAnsi="Times New Roman" w:cs="Times New Roman"/>
          <w:sz w:val="24"/>
          <w:szCs w:val="24"/>
        </w:rPr>
        <w:t>become</w:t>
      </w:r>
      <w:ins w:id="139" w:author="ThinkPad" w:date="2022-05-18T14:58:00Z">
        <w:r w:rsidR="003F0710">
          <w:rPr>
            <w:rFonts w:ascii="Times New Roman" w:eastAsia="宋体" w:hAnsi="Times New Roman" w:cs="Times New Roman"/>
            <w:sz w:val="24"/>
            <w:szCs w:val="24"/>
          </w:rPr>
          <w:t>s</w:t>
        </w:r>
      </w:ins>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ins w:id="140" w:author="ThinkPad" w:date="2022-05-18T14:58:00Z">
        <w:r w:rsidR="003F0710">
          <w:rPr>
            <w:rFonts w:ascii="Times New Roman" w:eastAsia="宋体" w:hAnsi="Times New Roman" w:cs="Times New Roman"/>
            <w:sz w:val="24"/>
            <w:szCs w:val="24"/>
          </w:rPr>
          <w:t>es</w:t>
        </w:r>
      </w:ins>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ins w:id="141" w:author="ThinkPad" w:date="2022-05-18T14:58:00Z">
        <w:r w:rsidR="003F0710">
          <w:rPr>
            <w:rFonts w:ascii="Times New Roman" w:eastAsia="宋体" w:hAnsi="Times New Roman" w:cs="Times New Roman"/>
            <w:sz w:val="24"/>
            <w:szCs w:val="24"/>
          </w:rPr>
          <w:t xml:space="preserve">is </w:t>
        </w:r>
      </w:ins>
      <w:r w:rsidR="00A3692C" w:rsidRPr="00920E1E">
        <w:rPr>
          <w:rFonts w:ascii="Times New Roman" w:eastAsia="宋体" w:hAnsi="Times New Roman" w:cs="Times New Roman"/>
          <w:sz w:val="24"/>
          <w:szCs w:val="24"/>
        </w:rPr>
        <w:t>actually</w:t>
      </w:r>
      <w:del w:id="142" w:author="ThinkPad" w:date="2022-05-18T14:58:00Z">
        <w:r w:rsidR="00622CBD" w:rsidRPr="00920E1E" w:rsidDel="003F0710">
          <w:rPr>
            <w:rFonts w:ascii="Times New Roman" w:eastAsia="宋体" w:hAnsi="Times New Roman" w:cs="Times New Roman"/>
            <w:sz w:val="24"/>
            <w:szCs w:val="24"/>
          </w:rPr>
          <w:delText xml:space="preserve"> </w:delText>
        </w:r>
        <w:r w:rsidR="00D97692" w:rsidDel="003F0710">
          <w:rPr>
            <w:rFonts w:ascii="Times New Roman" w:eastAsia="宋体" w:hAnsi="Times New Roman" w:cs="Times New Roman"/>
            <w:sz w:val="24"/>
            <w:szCs w:val="24"/>
          </w:rPr>
          <w:delText>be</w:delText>
        </w:r>
      </w:del>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del w:id="143" w:author="ThinkPad" w:date="2022-05-18T15:03:00Z">
        <w:r w:rsidR="00A81BD2" w:rsidRPr="00920E1E" w:rsidDel="00155568">
          <w:rPr>
            <w:rFonts w:ascii="Times New Roman" w:eastAsia="宋体" w:hAnsi="Times New Roman" w:cs="Times New Roman"/>
            <w:sz w:val="24"/>
            <w:szCs w:val="24"/>
          </w:rPr>
          <w:delText>real</w:delText>
        </w:r>
      </w:del>
      <w:ins w:id="144" w:author="ThinkPad" w:date="2022-05-18T15:03:00Z">
        <w:r w:rsidR="00155568">
          <w:rPr>
            <w:rFonts w:ascii="Times New Roman" w:eastAsia="宋体" w:hAnsi="Times New Roman" w:cs="Times New Roman"/>
            <w:sz w:val="24"/>
            <w:szCs w:val="24"/>
          </w:rPr>
          <w:t>the elected</w:t>
        </w:r>
      </w:ins>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w:t>
      </w:r>
      <w:r w:rsidR="00544DD9" w:rsidRPr="00920E1E">
        <w:rPr>
          <w:rFonts w:ascii="Times New Roman" w:eastAsia="宋体" w:hAnsi="Times New Roman" w:cs="Times New Roman"/>
          <w:sz w:val="24"/>
          <w:szCs w:val="24"/>
        </w:rPr>
        <w:lastRenderedPageBreak/>
        <w:t xml:space="preserve">election </w:t>
      </w:r>
      <w:del w:id="145" w:author="ThinkPad" w:date="2022-05-16T22:27:00Z">
        <w:r w:rsidR="00544DD9" w:rsidRPr="00920E1E" w:rsidDel="00F34A46">
          <w:rPr>
            <w:rFonts w:ascii="Times New Roman" w:eastAsia="宋体" w:hAnsi="Times New Roman" w:cs="Times New Roman"/>
            <w:sz w:val="24"/>
            <w:szCs w:val="24"/>
          </w:rPr>
          <w:delText xml:space="preserve">phase </w:delText>
        </w:r>
      </w:del>
      <w:r w:rsidR="00544DD9" w:rsidRPr="00920E1E">
        <w:rPr>
          <w:rFonts w:ascii="Times New Roman" w:eastAsia="宋体" w:hAnsi="Times New Roman" w:cs="Times New Roman"/>
          <w:sz w:val="24"/>
          <w:szCs w:val="24"/>
        </w:rPr>
        <w:t xml:space="preserve">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146"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del w:id="147" w:author="ThinkPad" w:date="2022-05-18T15:04:00Z">
        <w:r w:rsidR="006276F7" w:rsidDel="00155568">
          <w:rPr>
            <w:rFonts w:ascii="Times New Roman" w:eastAsia="宋体" w:hAnsi="Times New Roman" w:cs="Times New Roman"/>
            <w:sz w:val="24"/>
            <w:szCs w:val="24"/>
          </w:rPr>
          <w:delText xml:space="preserve">This </w:delText>
        </w:r>
      </w:del>
      <w:ins w:id="148" w:author="ThinkPad" w:date="2022-05-18T15:04:00Z">
        <w:r w:rsidR="00155568">
          <w:rPr>
            <w:rFonts w:ascii="Times New Roman" w:eastAsia="宋体" w:hAnsi="Times New Roman" w:cs="Times New Roman"/>
            <w:sz w:val="24"/>
            <w:szCs w:val="24"/>
          </w:rPr>
          <w:t xml:space="preserve">Such a signature </w:t>
        </w:r>
      </w:ins>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 xml:space="preserve">Another benefit of using </w:t>
      </w:r>
      <w:del w:id="149" w:author="ThinkPad" w:date="2022-05-18T15:09:00Z">
        <w:r w:rsidR="00AC75E8" w:rsidRPr="00920E1E" w:rsidDel="00E211B5">
          <w:rPr>
            <w:rFonts w:ascii="Times New Roman" w:eastAsia="宋体" w:hAnsi="Times New Roman" w:cs="Times New Roman"/>
            <w:sz w:val="24"/>
            <w:szCs w:val="24"/>
          </w:rPr>
          <w:delText>threshold BLS</w:delText>
        </w:r>
      </w:del>
      <w:ins w:id="150" w:author="ThinkPad" w:date="2022-05-18T15:09:00Z">
        <w:r w:rsidR="00E211B5">
          <w:rPr>
            <w:rFonts w:ascii="Times New Roman" w:eastAsia="宋体" w:hAnsi="Times New Roman" w:cs="Times New Roman"/>
            <w:sz w:val="24"/>
            <w:szCs w:val="24"/>
          </w:rPr>
          <w:t>such</w:t>
        </w:r>
      </w:ins>
      <w:r w:rsidR="00AC75E8">
        <w:rPr>
          <w:rFonts w:ascii="Times New Roman" w:eastAsia="宋体" w:hAnsi="Times New Roman" w:cs="Times New Roman"/>
          <w:sz w:val="24"/>
          <w:szCs w:val="24"/>
        </w:rPr>
        <w:t xml:space="preserve"> </w:t>
      </w:r>
      <w:ins w:id="151" w:author="ThinkPad" w:date="2022-05-18T15:09:00Z">
        <w:r w:rsidR="00E211B5">
          <w:rPr>
            <w:rFonts w:ascii="Times New Roman" w:eastAsia="宋体" w:hAnsi="Times New Roman" w:cs="Times New Roman"/>
            <w:sz w:val="24"/>
            <w:szCs w:val="24"/>
          </w:rPr>
          <w:t xml:space="preserve">a </w:t>
        </w:r>
      </w:ins>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 </w:t>
      </w:r>
      <w:del w:id="152" w:author="ThinkPad" w:date="2022-05-18T15:09:00Z">
        <w:r w:rsidR="00AC75E8" w:rsidDel="00E211B5">
          <w:rPr>
            <w:rFonts w:ascii="Times New Roman" w:eastAsia="宋体" w:hAnsi="Times New Roman" w:cs="Times New Roman"/>
            <w:sz w:val="24"/>
            <w:szCs w:val="24"/>
          </w:rPr>
          <w:delText xml:space="preserve">that </w:delText>
        </w:r>
      </w:del>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ins w:id="153" w:author="ThinkPad" w:date="2022-05-18T15:09:00Z">
        <w:r w:rsidR="00E211B5">
          <w:rPr>
            <w:rFonts w:ascii="Times New Roman" w:eastAsia="宋体" w:hAnsi="Times New Roman" w:cs="Times New Roman" w:hint="eastAsia"/>
            <w:sz w:val="24"/>
            <w:szCs w:val="24"/>
          </w:rPr>
          <w:t>of</w:t>
        </w:r>
        <w:r w:rsidR="00E211B5">
          <w:rPr>
            <w:rFonts w:ascii="Times New Roman" w:eastAsia="宋体" w:hAnsi="Times New Roman" w:cs="Times New Roman"/>
            <w:sz w:val="24"/>
            <w:szCs w:val="24"/>
          </w:rPr>
          <w:t xml:space="preserve"> </w:t>
        </w:r>
      </w:ins>
      <w:r w:rsidR="00AC0616" w:rsidRPr="00920E1E">
        <w:rPr>
          <w:rFonts w:ascii="Times New Roman" w:eastAsia="宋体" w:hAnsi="Times New Roman" w:cs="Times New Roman"/>
          <w:sz w:val="24"/>
          <w:szCs w:val="24"/>
        </w:rPr>
        <w:t xml:space="preserve">block proposer </w:t>
      </w:r>
      <w:ins w:id="154" w:author="ThinkPad" w:date="2022-05-18T15:10:00Z">
        <w:r w:rsidR="00E211B5">
          <w:rPr>
            <w:rFonts w:ascii="Times New Roman" w:eastAsia="宋体" w:hAnsi="Times New Roman" w:cs="Times New Roman"/>
            <w:sz w:val="24"/>
            <w:szCs w:val="24"/>
          </w:rPr>
          <w:t xml:space="preserve">selection </w:t>
        </w:r>
      </w:ins>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del w:id="155" w:author="ThinkPad" w:date="2022-05-18T15:10:00Z">
        <w:r w:rsidR="00A3692C" w:rsidRPr="00920E1E" w:rsidDel="00E211B5">
          <w:rPr>
            <w:rFonts w:ascii="Times New Roman" w:eastAsia="宋体" w:hAnsi="Times New Roman" w:cs="Times New Roman"/>
            <w:sz w:val="24"/>
            <w:szCs w:val="24"/>
          </w:rPr>
          <w:delText xml:space="preserve"> phase</w:delText>
        </w:r>
      </w:del>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741FDA4D" w:rsidR="00AE233F" w:rsidRPr="00920E1E" w:rsidRDefault="00927A4F" w:rsidP="00920E1E">
      <w:pPr>
        <w:spacing w:afterLines="100" w:after="312"/>
        <w:ind w:firstLine="420"/>
        <w:rPr>
          <w:rFonts w:ascii="Times New Roman" w:eastAsia="宋体" w:hAnsi="Times New Roman" w:cs="Times New Roman"/>
          <w:sz w:val="24"/>
          <w:szCs w:val="24"/>
        </w:rPr>
      </w:pPr>
      <w:ins w:id="156" w:author="ThinkPad" w:date="2022-05-16T22:28:00Z">
        <w:r>
          <w:rPr>
            <w:rFonts w:ascii="Times New Roman" w:eastAsia="宋体" w:hAnsi="Times New Roman" w:cs="Times New Roman"/>
            <w:sz w:val="24"/>
            <w:szCs w:val="24"/>
          </w:rPr>
          <w:t xml:space="preserve">Our contributions in </w:t>
        </w:r>
      </w:ins>
      <w:ins w:id="157" w:author="ThinkPad" w:date="2022-05-16T22:27:00Z">
        <w:r>
          <w:rPr>
            <w:rFonts w:ascii="Times New Roman" w:eastAsia="宋体" w:hAnsi="Times New Roman" w:cs="Times New Roman"/>
            <w:sz w:val="24"/>
            <w:szCs w:val="24"/>
          </w:rPr>
          <w:t>this paper</w:t>
        </w:r>
      </w:ins>
      <w:ins w:id="158" w:author="ThinkPad" w:date="2022-05-16T22:28:00Z">
        <w:r>
          <w:rPr>
            <w:rFonts w:ascii="Times New Roman" w:eastAsia="宋体" w:hAnsi="Times New Roman" w:cs="Times New Roman"/>
            <w:sz w:val="24"/>
            <w:szCs w:val="24"/>
          </w:rPr>
          <w:t xml:space="preserve"> are summarized as follows</w:t>
        </w:r>
      </w:ins>
      <w:del w:id="159" w:author="ThinkPad" w:date="2022-05-16T22:28:00Z">
        <w:r w:rsidR="00AE233F" w:rsidRPr="00920E1E" w:rsidDel="00927A4F">
          <w:rPr>
            <w:rFonts w:ascii="Times New Roman" w:eastAsia="宋体" w:hAnsi="Times New Roman" w:cs="Times New Roman"/>
            <w:sz w:val="24"/>
            <w:szCs w:val="24"/>
          </w:rPr>
          <w:delText>We make the following main contributions</w:delText>
        </w:r>
      </w:del>
      <w:r w:rsidR="00AE233F" w:rsidRPr="00920E1E">
        <w:rPr>
          <w:rFonts w:ascii="Times New Roman" w:eastAsia="宋体" w:hAnsi="Times New Roman" w:cs="Times New Roman"/>
          <w:sz w:val="24"/>
          <w:szCs w:val="24"/>
        </w:rPr>
        <w:t>:</w:t>
      </w:r>
    </w:p>
    <w:p w14:paraId="53921635" w14:textId="2CD9A021"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SWIB</w:t>
      </w:r>
      <w:del w:id="160" w:author="ThinkPad" w:date="2022-05-16T22:28:00Z">
        <w:r w:rsidR="009934BA" w:rsidDel="00927A4F">
          <w:rPr>
            <w:rFonts w:ascii="Times New Roman" w:eastAsia="宋体" w:hAnsi="Times New Roman" w:cs="Times New Roman"/>
            <w:sz w:val="24"/>
            <w:szCs w:val="24"/>
          </w:rPr>
          <w:delText xml:space="preserve"> </w:delText>
        </w:r>
        <w:r w:rsidR="00055FC9" w:rsidRPr="00920E1E" w:rsidDel="00927A4F">
          <w:rPr>
            <w:rFonts w:ascii="Times New Roman" w:eastAsia="宋体" w:hAnsi="Times New Roman" w:cs="Times New Roman"/>
            <w:sz w:val="24"/>
            <w:szCs w:val="24"/>
          </w:rPr>
          <w:delText>that</w:delText>
        </w:r>
      </w:del>
      <w:ins w:id="161" w:author="ThinkPad" w:date="2022-05-16T22:28:00Z">
        <w:r w:rsidR="00927A4F">
          <w:rPr>
            <w:rFonts w:ascii="Times New Roman" w:eastAsia="宋体" w:hAnsi="Times New Roman" w:cs="Times New Roman"/>
            <w:sz w:val="24"/>
            <w:szCs w:val="24"/>
          </w:rPr>
          <w:t>, which</w:t>
        </w:r>
      </w:ins>
      <w:r w:rsidR="00055FC9" w:rsidRPr="00920E1E">
        <w:rPr>
          <w:rFonts w:ascii="Times New Roman" w:eastAsia="宋体" w:hAnsi="Times New Roman" w:cs="Times New Roman"/>
          <w:sz w:val="24"/>
          <w:szCs w:val="24"/>
        </w:rPr>
        <w:t xml:space="preserve"> combines verifiable random election </w:t>
      </w:r>
      <w:del w:id="162" w:author="ThinkPad" w:date="2022-05-18T15:37:00Z">
        <w:r w:rsidR="00055FC9" w:rsidRPr="00920E1E" w:rsidDel="00CA394E">
          <w:rPr>
            <w:rFonts w:ascii="Times New Roman" w:eastAsia="宋体" w:hAnsi="Times New Roman" w:cs="Times New Roman"/>
            <w:sz w:val="24"/>
            <w:szCs w:val="24"/>
          </w:rPr>
          <w:delText xml:space="preserve">scheme </w:delText>
        </w:r>
      </w:del>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del w:id="163" w:author="ThinkPad" w:date="2022-05-18T15:37:00Z">
        <w:r w:rsidR="00055FC9" w:rsidRPr="00920E1E" w:rsidDel="00CA394E">
          <w:rPr>
            <w:rFonts w:ascii="Times New Roman" w:eastAsia="宋体" w:hAnsi="Times New Roman" w:cs="Times New Roman"/>
            <w:sz w:val="24"/>
            <w:szCs w:val="24"/>
          </w:rPr>
          <w:delText xml:space="preserve"> scheme</w:delText>
        </w:r>
      </w:del>
      <w:r w:rsidR="00755C55" w:rsidRPr="00920E1E">
        <w:rPr>
          <w:rFonts w:ascii="Times New Roman" w:eastAsia="宋体" w:hAnsi="Times New Roman" w:cs="Times New Roman"/>
          <w:sz w:val="24"/>
          <w:szCs w:val="24"/>
        </w:rPr>
        <w:t xml:space="preserve">. </w:t>
      </w:r>
      <w:del w:id="164" w:author="ThinkPad" w:date="2022-05-16T22:28:00Z">
        <w:r w:rsidR="00755C55" w:rsidRPr="00920E1E" w:rsidDel="00927A4F">
          <w:rPr>
            <w:rFonts w:ascii="Times New Roman" w:eastAsia="宋体" w:hAnsi="Times New Roman" w:cs="Times New Roman"/>
            <w:sz w:val="24"/>
            <w:szCs w:val="24"/>
          </w:rPr>
          <w:delText xml:space="preserve">Our </w:delText>
        </w:r>
      </w:del>
      <w:ins w:id="165" w:author="ThinkPad" w:date="2022-05-18T15:38:00Z">
        <w:r w:rsidR="00CA394E">
          <w:rPr>
            <w:rFonts w:ascii="Times New Roman" w:eastAsia="宋体" w:hAnsi="Times New Roman" w:cs="Times New Roman"/>
            <w:sz w:val="24"/>
            <w:szCs w:val="24"/>
          </w:rPr>
          <w:t>It</w:t>
        </w:r>
      </w:ins>
      <w:del w:id="166" w:author="ThinkPad" w:date="2022-05-18T15:38:00Z">
        <w:r w:rsidR="00755C55" w:rsidRPr="00920E1E" w:rsidDel="00CA394E">
          <w:rPr>
            <w:rFonts w:ascii="Times New Roman" w:eastAsia="宋体" w:hAnsi="Times New Roman" w:cs="Times New Roman"/>
            <w:sz w:val="24"/>
            <w:szCs w:val="24"/>
          </w:rPr>
          <w:delText>protocol</w:delText>
        </w:r>
      </w:del>
      <w:r w:rsidR="00755C55" w:rsidRPr="00920E1E">
        <w:rPr>
          <w:rFonts w:ascii="Times New Roman" w:eastAsia="宋体" w:hAnsi="Times New Roman" w:cs="Times New Roman"/>
          <w:sz w:val="24"/>
          <w:szCs w:val="24"/>
        </w:rPr>
        <w:t xml:space="preserve"> can ensure </w:t>
      </w:r>
      <w:ins w:id="167" w:author="ThinkPad" w:date="2022-05-18T15:38:00Z">
        <w:r w:rsidR="00CA394E">
          <w:rPr>
            <w:rFonts w:ascii="Times New Roman" w:eastAsia="宋体" w:hAnsi="Times New Roman" w:cs="Times New Roman"/>
            <w:sz w:val="24"/>
            <w:szCs w:val="24"/>
          </w:rPr>
          <w:t xml:space="preserve">stable generation of blocks in </w:t>
        </w:r>
      </w:ins>
      <w:ins w:id="168" w:author="ThinkPad" w:date="2022-05-16T22:29:00Z">
        <w:r w:rsidR="00927A4F">
          <w:rPr>
            <w:rFonts w:ascii="Times New Roman" w:eastAsia="宋体" w:hAnsi="Times New Roman" w:cs="Times New Roman"/>
            <w:sz w:val="24"/>
            <w:szCs w:val="24"/>
          </w:rPr>
          <w:t xml:space="preserve">wireless </w:t>
        </w:r>
      </w:ins>
      <w:r w:rsidR="00755C55" w:rsidRPr="00920E1E">
        <w:rPr>
          <w:rFonts w:ascii="Times New Roman" w:eastAsia="宋体" w:hAnsi="Times New Roman" w:cs="Times New Roman"/>
          <w:sz w:val="24"/>
          <w:szCs w:val="24"/>
        </w:rPr>
        <w:t>blockchain system</w:t>
      </w:r>
      <w:ins w:id="169" w:author="ThinkPad" w:date="2022-05-18T15:38:00Z">
        <w:r w:rsidR="00CA394E">
          <w:rPr>
            <w:rFonts w:ascii="Times New Roman" w:eastAsia="宋体" w:hAnsi="Times New Roman" w:cs="Times New Roman"/>
            <w:sz w:val="24"/>
            <w:szCs w:val="24"/>
          </w:rPr>
          <w:t>s</w:t>
        </w:r>
      </w:ins>
      <w:del w:id="170" w:author="ThinkPad" w:date="2022-05-18T15:38:00Z">
        <w:r w:rsidR="00755C55" w:rsidRPr="00920E1E" w:rsidDel="00CA394E">
          <w:rPr>
            <w:rFonts w:ascii="Times New Roman" w:eastAsia="宋体" w:hAnsi="Times New Roman" w:cs="Times New Roman"/>
            <w:sz w:val="24"/>
            <w:szCs w:val="24"/>
          </w:rPr>
          <w:delText xml:space="preserve"> </w:delText>
        </w:r>
      </w:del>
      <w:del w:id="171" w:author="ThinkPad" w:date="2022-05-16T22:29:00Z">
        <w:r w:rsidR="00755C55" w:rsidRPr="00920E1E" w:rsidDel="00927A4F">
          <w:rPr>
            <w:rFonts w:ascii="Times New Roman" w:eastAsia="宋体" w:hAnsi="Times New Roman" w:cs="Times New Roman" w:hint="eastAsia"/>
            <w:sz w:val="24"/>
            <w:szCs w:val="24"/>
          </w:rPr>
          <w:delText>stably</w:delText>
        </w:r>
        <w:r w:rsidR="00755C55" w:rsidRPr="00920E1E" w:rsidDel="00927A4F">
          <w:rPr>
            <w:rFonts w:ascii="Times New Roman" w:eastAsia="宋体" w:hAnsi="Times New Roman" w:cs="Times New Roman"/>
            <w:sz w:val="24"/>
            <w:szCs w:val="24"/>
          </w:rPr>
          <w:delText xml:space="preserve"> </w:delText>
        </w:r>
      </w:del>
      <w:del w:id="172" w:author="ThinkPad" w:date="2022-05-18T15:38:00Z">
        <w:r w:rsidR="00755C55" w:rsidRPr="00920E1E" w:rsidDel="00CA394E">
          <w:rPr>
            <w:rFonts w:ascii="Times New Roman" w:eastAsia="宋体" w:hAnsi="Times New Roman" w:cs="Times New Roman"/>
            <w:sz w:val="24"/>
            <w:szCs w:val="24"/>
          </w:rPr>
          <w:delText>generate block</w:delText>
        </w:r>
      </w:del>
      <w:r w:rsidR="00755C55" w:rsidRPr="00920E1E">
        <w:rPr>
          <w:rFonts w:ascii="Times New Roman" w:eastAsia="宋体" w:hAnsi="Times New Roman" w:cs="Times New Roman"/>
          <w:sz w:val="24"/>
          <w:szCs w:val="24"/>
        </w:rPr>
        <w:t xml:space="preserve"> and reach</w:t>
      </w:r>
      <w:ins w:id="173" w:author="ThinkPad" w:date="2022-05-18T15:38:00Z">
        <w:r w:rsidR="00CA394E">
          <w:rPr>
            <w:rFonts w:ascii="Times New Roman" w:eastAsia="宋体" w:hAnsi="Times New Roman" w:cs="Times New Roman"/>
            <w:sz w:val="24"/>
            <w:szCs w:val="24"/>
          </w:rPr>
          <w:t>ing</w:t>
        </w:r>
      </w:ins>
      <w:r w:rsidR="00755C55" w:rsidRPr="00920E1E">
        <w:rPr>
          <w:rFonts w:ascii="Times New Roman" w:eastAsia="宋体" w:hAnsi="Times New Roman" w:cs="Times New Roman"/>
          <w:sz w:val="24"/>
          <w:szCs w:val="24"/>
        </w:rPr>
        <w:t xml:space="preserve"> consensus in unreliable and unstable wireless networks.</w:t>
      </w:r>
    </w:p>
    <w:p w14:paraId="47B8FA68" w14:textId="31BD36D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ins w:id="174" w:author="ThinkPad" w:date="2022-05-18T15:39:00Z">
        <w:r w:rsidR="00CA394E">
          <w:rPr>
            <w:rFonts w:ascii="Times New Roman" w:eastAsia="宋体" w:hAnsi="Times New Roman" w:cs="Times New Roman"/>
            <w:sz w:val="24"/>
            <w:szCs w:val="24"/>
          </w:rPr>
          <w:t>s</w:t>
        </w:r>
      </w:ins>
      <w:r w:rsidR="00C51713">
        <w:rPr>
          <w:rFonts w:ascii="Times New Roman" w:eastAsia="宋体" w:hAnsi="Times New Roman" w:cs="Times New Roman"/>
          <w:sz w:val="24"/>
          <w:szCs w:val="24"/>
        </w:rPr>
        <w:t xml:space="preserve">. </w:t>
      </w:r>
      <w:del w:id="175" w:author="ThinkPad" w:date="2022-05-18T15:40:00Z">
        <w:r w:rsidR="00C51713" w:rsidDel="006E0C7D">
          <w:rPr>
            <w:rFonts w:ascii="Times New Roman" w:eastAsia="宋体" w:hAnsi="Times New Roman" w:cs="Times New Roman"/>
            <w:sz w:val="24"/>
            <w:szCs w:val="24"/>
          </w:rPr>
          <w:delText xml:space="preserve">This </w:delText>
        </w:r>
      </w:del>
      <w:ins w:id="176" w:author="ThinkPad" w:date="2022-05-18T15:40:00Z">
        <w:r w:rsidR="006E0C7D">
          <w:rPr>
            <w:rFonts w:ascii="Times New Roman" w:eastAsia="宋体" w:hAnsi="Times New Roman" w:cs="Times New Roman"/>
            <w:sz w:val="24"/>
            <w:szCs w:val="24"/>
          </w:rPr>
          <w:t xml:space="preserve">The </w:t>
        </w:r>
      </w:ins>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ins w:id="177" w:author="ThinkPad" w:date="2022-05-18T15:58:00Z">
        <w:r w:rsidR="00B17A7D">
          <w:rPr>
            <w:rFonts w:ascii="Times New Roman" w:eastAsia="宋体" w:hAnsi="Times New Roman" w:cs="Times New Roman" w:hint="eastAsia"/>
            <w:sz w:val="24"/>
            <w:szCs w:val="24"/>
          </w:rPr>
          <w:t>in</w:t>
        </w:r>
        <w:r w:rsidR="00B17A7D">
          <w:rPr>
            <w:rFonts w:ascii="Times New Roman" w:eastAsia="宋体" w:hAnsi="Times New Roman" w:cs="Times New Roman"/>
            <w:sz w:val="24"/>
            <w:szCs w:val="24"/>
          </w:rPr>
          <w:t xml:space="preserve"> a </w:t>
        </w:r>
      </w:ins>
      <w:del w:id="178" w:author="ThinkPad" w:date="2022-05-18T15:58:00Z">
        <w:r w:rsidR="00F80213" w:rsidRPr="00920E1E" w:rsidDel="00B17A7D">
          <w:rPr>
            <w:rFonts w:ascii="Times New Roman" w:eastAsia="宋体" w:hAnsi="Times New Roman" w:cs="Times New Roman"/>
            <w:sz w:val="24"/>
            <w:szCs w:val="24"/>
          </w:rPr>
          <w:delText xml:space="preserve">randomly </w:delText>
        </w:r>
      </w:del>
      <w:ins w:id="179" w:author="ThinkPad" w:date="2022-05-18T15:58:00Z">
        <w:r w:rsidR="00B17A7D" w:rsidRPr="00920E1E">
          <w:rPr>
            <w:rFonts w:ascii="Times New Roman" w:eastAsia="宋体" w:hAnsi="Times New Roman" w:cs="Times New Roman"/>
            <w:sz w:val="24"/>
            <w:szCs w:val="24"/>
          </w:rPr>
          <w:t>random</w:t>
        </w:r>
        <w:r w:rsidR="00B17A7D">
          <w:rPr>
            <w:rFonts w:ascii="Times New Roman" w:eastAsia="宋体" w:hAnsi="Times New Roman" w:cs="Times New Roman"/>
            <w:sz w:val="24"/>
            <w:szCs w:val="24"/>
          </w:rPr>
          <w:t>ized</w:t>
        </w:r>
        <w:r w:rsidR="00B17A7D" w:rsidRPr="00920E1E">
          <w:rPr>
            <w:rFonts w:ascii="Times New Roman" w:eastAsia="宋体" w:hAnsi="Times New Roman" w:cs="Times New Roman"/>
            <w:sz w:val="24"/>
            <w:szCs w:val="24"/>
          </w:rPr>
          <w:t xml:space="preserve"> </w:t>
        </w:r>
      </w:ins>
      <w:r w:rsidR="00F80213" w:rsidRPr="00920E1E">
        <w:rPr>
          <w:rFonts w:ascii="Times New Roman" w:eastAsia="宋体" w:hAnsi="Times New Roman" w:cs="Times New Roman"/>
          <w:sz w:val="24"/>
          <w:szCs w:val="24"/>
        </w:rPr>
        <w:t xml:space="preserve">and </w:t>
      </w:r>
      <w:del w:id="180" w:author="ThinkPad" w:date="2022-05-18T15:58:00Z">
        <w:r w:rsidR="00F80213" w:rsidRPr="00920E1E" w:rsidDel="00B17A7D">
          <w:rPr>
            <w:rFonts w:ascii="Times New Roman" w:eastAsia="宋体" w:hAnsi="Times New Roman" w:cs="Times New Roman"/>
            <w:sz w:val="24"/>
            <w:szCs w:val="24"/>
          </w:rPr>
          <w:delText>verifiably</w:delText>
        </w:r>
      </w:del>
      <w:ins w:id="181" w:author="ThinkPad" w:date="2022-05-18T15:58:00Z">
        <w:r w:rsidR="00B17A7D" w:rsidRPr="00920E1E">
          <w:rPr>
            <w:rFonts w:ascii="Times New Roman" w:eastAsia="宋体" w:hAnsi="Times New Roman" w:cs="Times New Roman"/>
            <w:sz w:val="24"/>
            <w:szCs w:val="24"/>
          </w:rPr>
          <w:t>verifiabl</w:t>
        </w:r>
        <w:r w:rsidR="00B17A7D">
          <w:rPr>
            <w:rFonts w:ascii="Times New Roman" w:eastAsia="宋体" w:hAnsi="Times New Roman" w:cs="Times New Roman"/>
            <w:sz w:val="24"/>
            <w:szCs w:val="24"/>
          </w:rPr>
          <w:t>e way</w:t>
        </w:r>
      </w:ins>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ins w:id="182" w:author="ThinkPad" w:date="2022-05-18T15:59:00Z">
        <w:r w:rsidR="00B17A7D">
          <w:rPr>
            <w:rFonts w:ascii="Times New Roman" w:eastAsia="宋体" w:hAnsi="Times New Roman" w:cs="Times New Roman"/>
            <w:sz w:val="24"/>
            <w:szCs w:val="24"/>
          </w:rPr>
          <w:t xml:space="preserve"> [</w:t>
        </w:r>
        <w:r w:rsidR="00B17A7D">
          <w:rPr>
            <w:rFonts w:ascii="Times New Roman" w:eastAsia="宋体" w:hAnsi="Times New Roman" w:cs="Times New Roman" w:hint="eastAsia"/>
            <w:sz w:val="24"/>
            <w:szCs w:val="24"/>
          </w:rPr>
          <w:t>为啥不是剩余活跃时间超过给定门限的就行呢？比如</w:t>
        </w:r>
        <w:r w:rsidR="00B17A7D">
          <w:rPr>
            <w:rFonts w:ascii="Times New Roman" w:eastAsia="宋体" w:hAnsi="Times New Roman" w:cs="Times New Roman" w:hint="eastAsia"/>
            <w:sz w:val="24"/>
            <w:szCs w:val="24"/>
          </w:rPr>
          <w:t>1</w:t>
        </w:r>
        <w:r w:rsidR="00B17A7D">
          <w:rPr>
            <w:rFonts w:ascii="Times New Roman" w:eastAsia="宋体" w:hAnsi="Times New Roman" w:cs="Times New Roman" w:hint="eastAsia"/>
            <w:sz w:val="24"/>
            <w:szCs w:val="24"/>
          </w:rPr>
          <w:t>个周期</w:t>
        </w:r>
        <w:r w:rsidR="00B17A7D">
          <w:rPr>
            <w:rFonts w:ascii="Times New Roman" w:eastAsia="宋体" w:hAnsi="Times New Roman" w:cs="Times New Roman" w:hint="eastAsia"/>
            <w:sz w:val="24"/>
            <w:szCs w:val="24"/>
          </w:rPr>
          <w:t>1</w:t>
        </w:r>
      </w:ins>
      <w:ins w:id="183" w:author="ThinkPad" w:date="2022-05-18T16:00:00Z">
        <w:r w:rsidR="00B17A7D">
          <w:rPr>
            <w:rFonts w:ascii="Times New Roman" w:eastAsia="宋体" w:hAnsi="Times New Roman" w:cs="Times New Roman"/>
            <w:sz w:val="24"/>
            <w:szCs w:val="24"/>
          </w:rPr>
          <w:t>0</w:t>
        </w:r>
      </w:ins>
      <w:ins w:id="184" w:author="ThinkPad" w:date="2022-05-18T15:59:00Z">
        <w:r w:rsidR="00B17A7D">
          <w:rPr>
            <w:rFonts w:ascii="Times New Roman" w:eastAsia="宋体" w:hAnsi="Times New Roman" w:cs="Times New Roman" w:hint="eastAsia"/>
            <w:sz w:val="24"/>
            <w:szCs w:val="24"/>
          </w:rPr>
          <w:t>分钟，剩余活跃时间</w:t>
        </w:r>
      </w:ins>
      <w:ins w:id="185" w:author="ThinkPad" w:date="2022-05-18T16:00:00Z">
        <w:r w:rsidR="00B17A7D">
          <w:rPr>
            <w:rFonts w:ascii="Times New Roman" w:eastAsia="宋体" w:hAnsi="Times New Roman" w:cs="Times New Roman" w:hint="eastAsia"/>
            <w:sz w:val="24"/>
            <w:szCs w:val="24"/>
          </w:rPr>
          <w:t>超过</w:t>
        </w:r>
        <w:r w:rsidR="00B17A7D">
          <w:rPr>
            <w:rFonts w:ascii="Times New Roman" w:eastAsia="宋体" w:hAnsi="Times New Roman" w:cs="Times New Roman"/>
            <w:sz w:val="24"/>
            <w:szCs w:val="24"/>
          </w:rPr>
          <w:t>100min</w:t>
        </w:r>
        <w:r w:rsidR="00B17A7D">
          <w:rPr>
            <w:rFonts w:ascii="Times New Roman" w:eastAsia="宋体" w:hAnsi="Times New Roman" w:cs="Times New Roman" w:hint="eastAsia"/>
            <w:sz w:val="24"/>
            <w:szCs w:val="24"/>
          </w:rPr>
          <w:t>的，就算足够长了，再长之后的比较就没有意义</w:t>
        </w:r>
      </w:ins>
      <w:ins w:id="186" w:author="ThinkPad" w:date="2022-05-18T15:59:00Z">
        <w:r w:rsidR="00B17A7D">
          <w:rPr>
            <w:rFonts w:ascii="Times New Roman" w:eastAsia="宋体" w:hAnsi="Times New Roman" w:cs="Times New Roman"/>
            <w:sz w:val="24"/>
            <w:szCs w:val="24"/>
          </w:rPr>
          <w:t>]</w:t>
        </w:r>
      </w:ins>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49728EDE"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del w:id="187" w:author="ThinkPad" w:date="2022-05-18T16:10:00Z">
        <w:r w:rsidDel="00527594">
          <w:rPr>
            <w:rFonts w:ascii="Times New Roman" w:eastAsia="宋体" w:hAnsi="Times New Roman" w:cs="Times New Roman" w:hint="eastAsia"/>
            <w:sz w:val="24"/>
            <w:szCs w:val="24"/>
          </w:rPr>
          <w:delText>sis</w:delText>
        </w:r>
      </w:del>
      <w:ins w:id="188" w:author="ThinkPad" w:date="2022-05-18T16:10:00Z">
        <w:r w:rsidR="00527594">
          <w:rPr>
            <w:rFonts w:ascii="Times New Roman" w:eastAsia="宋体" w:hAnsi="Times New Roman" w:cs="Times New Roman" w:hint="eastAsia"/>
            <w:sz w:val="24"/>
            <w:szCs w:val="24"/>
          </w:rPr>
          <w:t>ze</w:t>
        </w:r>
      </w:ins>
      <w:r>
        <w:rPr>
          <w:rFonts w:ascii="Times New Roman" w:eastAsia="宋体" w:hAnsi="Times New Roman" w:cs="Times New Roman"/>
          <w:sz w:val="24"/>
          <w:szCs w:val="24"/>
        </w:rPr>
        <w:t xml:space="preserve"> the system overhead of SWIB protocol to </w:t>
      </w:r>
      <w:del w:id="189" w:author="ThinkPad" w:date="2022-05-18T16:10:00Z">
        <w:r w:rsidDel="00527594">
          <w:rPr>
            <w:rFonts w:ascii="Times New Roman" w:eastAsia="宋体" w:hAnsi="Times New Roman" w:cs="Times New Roman"/>
            <w:sz w:val="24"/>
            <w:szCs w:val="24"/>
          </w:rPr>
          <w:delText xml:space="preserve">prove </w:delText>
        </w:r>
      </w:del>
      <w:ins w:id="190" w:author="ThinkPad" w:date="2022-05-18T16:10:00Z">
        <w:r w:rsidR="00527594">
          <w:rPr>
            <w:rFonts w:ascii="Times New Roman" w:eastAsia="宋体" w:hAnsi="Times New Roman" w:cs="Times New Roman"/>
            <w:sz w:val="24"/>
            <w:szCs w:val="24"/>
          </w:rPr>
          <w:t xml:space="preserve">validate </w:t>
        </w:r>
      </w:ins>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r w:rsidR="006A7D79">
        <w:rPr>
          <w:rFonts w:ascii="Times New Roman" w:eastAsia="宋体" w:hAnsi="Times New Roman" w:cs="Times New Roman"/>
          <w:sz w:val="24"/>
          <w:szCs w:val="24"/>
        </w:rPr>
        <w:t>SWIB</w:t>
      </w:r>
      <w:r w:rsidR="008C4AA0">
        <w:rPr>
          <w:rFonts w:ascii="Times New Roman" w:eastAsia="宋体" w:hAnsi="Times New Roman" w:cs="Times New Roman"/>
          <w:sz w:val="24"/>
          <w:szCs w:val="24"/>
        </w:rPr>
        <w:t xml:space="preserve"> </w:t>
      </w:r>
      <w:del w:id="191" w:author="ThinkPad" w:date="2022-05-18T16:10:00Z">
        <w:r w:rsidR="008C4AA0" w:rsidDel="00527594">
          <w:rPr>
            <w:rFonts w:ascii="Times New Roman" w:eastAsia="宋体" w:hAnsi="Times New Roman" w:cs="Times New Roman"/>
            <w:sz w:val="24"/>
            <w:szCs w:val="24"/>
          </w:rPr>
          <w:delText xml:space="preserve">protocol </w:delText>
        </w:r>
      </w:del>
      <w:r w:rsidR="008C4AA0">
        <w:rPr>
          <w:rFonts w:ascii="Times New Roman" w:eastAsia="宋体" w:hAnsi="Times New Roman" w:cs="Times New Roman"/>
          <w:sz w:val="24"/>
          <w:szCs w:val="24"/>
        </w:rPr>
        <w:t>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0A57295C"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del w:id="192" w:author="ThinkPad" w:date="2022-05-18T16:11:00Z">
        <w:r w:rsidRPr="00920E1E" w:rsidDel="00527594">
          <w:rPr>
            <w:rFonts w:ascii="Times New Roman" w:eastAsia="宋体" w:hAnsi="Times New Roman" w:cs="Times New Roman"/>
            <w:sz w:val="24"/>
            <w:szCs w:val="24"/>
          </w:rPr>
          <w:delText xml:space="preserve">massive </w:delText>
        </w:r>
      </w:del>
      <w:ins w:id="193" w:author="ThinkPad" w:date="2022-05-18T16:11:00Z">
        <w:r w:rsidR="00527594">
          <w:rPr>
            <w:rFonts w:ascii="Times New Roman" w:eastAsia="宋体" w:hAnsi="Times New Roman" w:cs="Times New Roman"/>
            <w:sz w:val="24"/>
            <w:szCs w:val="24"/>
          </w:rPr>
          <w:t>extensive</w:t>
        </w:r>
        <w:r w:rsidR="00527594" w:rsidRPr="00920E1E">
          <w:rPr>
            <w:rFonts w:ascii="Times New Roman" w:eastAsia="宋体" w:hAnsi="Times New Roman" w:cs="Times New Roman"/>
            <w:sz w:val="24"/>
            <w:szCs w:val="24"/>
          </w:rPr>
          <w:t xml:space="preserve"> </w:t>
        </w:r>
      </w:ins>
      <w:r w:rsidRPr="00920E1E">
        <w:rPr>
          <w:rFonts w:ascii="Times New Roman" w:eastAsia="宋体" w:hAnsi="Times New Roman" w:cs="Times New Roman"/>
          <w:sz w:val="24"/>
          <w:szCs w:val="24"/>
        </w:rPr>
        <w:t xml:space="preserve">simulation </w:t>
      </w:r>
      <w:del w:id="194" w:author="ThinkPad" w:date="2022-05-18T16:11:00Z">
        <w:r w:rsidRPr="00920E1E" w:rsidDel="00527594">
          <w:rPr>
            <w:rFonts w:ascii="Times New Roman" w:eastAsia="宋体" w:hAnsi="Times New Roman" w:cs="Times New Roman"/>
            <w:sz w:val="24"/>
            <w:szCs w:val="24"/>
          </w:rPr>
          <w:delText xml:space="preserve">studies are </w:delText>
        </w:r>
        <w:r w:rsidR="00A74692" w:rsidRPr="00920E1E" w:rsidDel="00527594">
          <w:rPr>
            <w:rFonts w:ascii="Times New Roman" w:eastAsia="宋体" w:hAnsi="Times New Roman" w:cs="Times New Roman"/>
            <w:sz w:val="24"/>
            <w:szCs w:val="24"/>
          </w:rPr>
          <w:delText>supported</w:delText>
        </w:r>
      </w:del>
      <w:ins w:id="195" w:author="ThinkPad" w:date="2022-05-18T16:11:00Z">
        <w:r w:rsidR="00527594">
          <w:rPr>
            <w:rFonts w:ascii="Times New Roman" w:eastAsia="宋体" w:hAnsi="Times New Roman" w:cs="Times New Roman"/>
            <w:sz w:val="24"/>
            <w:szCs w:val="24"/>
          </w:rPr>
          <w:t>results validate</w:t>
        </w:r>
      </w:ins>
      <w:r w:rsidR="00A74692" w:rsidRPr="00920E1E">
        <w:rPr>
          <w:rFonts w:ascii="Times New Roman" w:eastAsia="宋体" w:hAnsi="Times New Roman" w:cs="Times New Roman"/>
          <w:sz w:val="24"/>
          <w:szCs w:val="24"/>
        </w:rPr>
        <w:t xml:space="preserve"> </w:t>
      </w:r>
      <w:ins w:id="196" w:author="ThinkPad" w:date="2022-05-18T16:11:00Z">
        <w:r w:rsidR="00527594">
          <w:rPr>
            <w:rFonts w:ascii="Times New Roman" w:eastAsia="宋体" w:hAnsi="Times New Roman" w:cs="Times New Roman"/>
            <w:sz w:val="24"/>
            <w:szCs w:val="24"/>
          </w:rPr>
          <w:t xml:space="preserve">the correctness of </w:t>
        </w:r>
      </w:ins>
      <w:r w:rsidR="00A74692" w:rsidRPr="00920E1E">
        <w:rPr>
          <w:rFonts w:ascii="Times New Roman" w:eastAsia="宋体" w:hAnsi="Times New Roman" w:cs="Times New Roman"/>
          <w:sz w:val="24"/>
          <w:szCs w:val="24"/>
        </w:rPr>
        <w:t xml:space="preserve">our theoretical </w:t>
      </w:r>
      <w:del w:id="197" w:author="ThinkPad" w:date="2022-05-18T16:11:00Z">
        <w:r w:rsidR="00A74692" w:rsidRPr="00920E1E" w:rsidDel="00527594">
          <w:rPr>
            <w:rFonts w:ascii="Times New Roman" w:eastAsia="宋体" w:hAnsi="Times New Roman" w:cs="Times New Roman"/>
            <w:sz w:val="24"/>
            <w:szCs w:val="24"/>
          </w:rPr>
          <w:delText>analysis</w:delText>
        </w:r>
      </w:del>
      <w:ins w:id="198" w:author="ThinkPad" w:date="2022-05-18T16:11:00Z">
        <w:r w:rsidR="00527594" w:rsidRPr="00920E1E">
          <w:rPr>
            <w:rFonts w:ascii="Times New Roman" w:eastAsia="宋体" w:hAnsi="Times New Roman" w:cs="Times New Roman"/>
            <w:sz w:val="24"/>
            <w:szCs w:val="24"/>
          </w:rPr>
          <w:t>analy</w:t>
        </w:r>
        <w:r w:rsidR="00527594">
          <w:rPr>
            <w:rFonts w:ascii="Times New Roman" w:eastAsia="宋体" w:hAnsi="Times New Roman" w:cs="Times New Roman"/>
            <w:sz w:val="24"/>
            <w:szCs w:val="24"/>
          </w:rPr>
          <w:t>tical results</w:t>
        </w:r>
      </w:ins>
      <w:r w:rsidR="00A74692" w:rsidRPr="00920E1E">
        <w:rPr>
          <w:rFonts w:ascii="Times New Roman" w:eastAsia="宋体" w:hAnsi="Times New Roman" w:cs="Times New Roman"/>
          <w:sz w:val="24"/>
          <w:szCs w:val="24"/>
        </w:rPr>
        <w:t>.</w:t>
      </w:r>
    </w:p>
    <w:p w14:paraId="0C235C37" w14:textId="741FBFF6"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del w:id="199" w:author="ThinkPad" w:date="2022-05-18T16:14:00Z">
        <w:r w:rsidRPr="00920E1E" w:rsidDel="006E0096">
          <w:rPr>
            <w:rFonts w:ascii="Times New Roman" w:eastAsia="宋体" w:hAnsi="Times New Roman" w:cs="Times New Roman"/>
            <w:sz w:val="24"/>
            <w:szCs w:val="24"/>
          </w:rPr>
          <w:delText xml:space="preserve">composed </w:delText>
        </w:r>
      </w:del>
      <w:ins w:id="200" w:author="ThinkPad" w:date="2022-05-18T16:14:00Z">
        <w:r w:rsidR="006E0096">
          <w:rPr>
            <w:rFonts w:ascii="Times New Roman" w:eastAsia="宋体" w:hAnsi="Times New Roman" w:cs="Times New Roman"/>
            <w:sz w:val="24"/>
            <w:szCs w:val="24"/>
          </w:rPr>
          <w:t>organiz</w:t>
        </w:r>
        <w:r w:rsidR="006E0096" w:rsidRPr="00920E1E">
          <w:rPr>
            <w:rFonts w:ascii="Times New Roman" w:eastAsia="宋体" w:hAnsi="Times New Roman" w:cs="Times New Roman"/>
            <w:sz w:val="24"/>
            <w:szCs w:val="24"/>
          </w:rPr>
          <w:t xml:space="preserve">ed </w:t>
        </w:r>
      </w:ins>
      <w:r w:rsidRPr="00920E1E">
        <w:rPr>
          <w:rFonts w:ascii="Times New Roman" w:eastAsia="宋体" w:hAnsi="Times New Roman" w:cs="Times New Roman"/>
          <w:sz w:val="24"/>
          <w:szCs w:val="24"/>
        </w:rPr>
        <w:t xml:space="preserve">as follows. Section 2 introduces </w:t>
      </w:r>
      <w:del w:id="201" w:author="ThinkPad" w:date="2022-05-18T16:14:00Z">
        <w:r w:rsidRPr="00920E1E" w:rsidDel="006E0096">
          <w:rPr>
            <w:rFonts w:ascii="Times New Roman" w:eastAsia="宋体" w:hAnsi="Times New Roman" w:cs="Times New Roman"/>
            <w:sz w:val="24"/>
            <w:szCs w:val="24"/>
          </w:rPr>
          <w:delText xml:space="preserve">the most </w:delText>
        </w:r>
      </w:del>
      <w:r w:rsidRPr="00920E1E">
        <w:rPr>
          <w:rFonts w:ascii="Times New Roman" w:eastAsia="宋体" w:hAnsi="Times New Roman" w:cs="Times New Roman"/>
          <w:sz w:val="24"/>
          <w:szCs w:val="24"/>
        </w:rPr>
        <w:t>related work</w:t>
      </w:r>
      <w:del w:id="202" w:author="ThinkPad" w:date="2022-05-18T16:14:00Z">
        <w:r w:rsidRPr="00920E1E" w:rsidDel="006E0096">
          <w:rPr>
            <w:rFonts w:ascii="Times New Roman" w:eastAsia="宋体" w:hAnsi="Times New Roman" w:cs="Times New Roman"/>
            <w:sz w:val="24"/>
            <w:szCs w:val="24"/>
          </w:rPr>
          <w:delText>s</w:delText>
        </w:r>
      </w:del>
      <w:r w:rsidRPr="00920E1E">
        <w:rPr>
          <w:rFonts w:ascii="Times New Roman" w:eastAsia="宋体" w:hAnsi="Times New Roman" w:cs="Times New Roman"/>
          <w:sz w:val="24"/>
          <w:szCs w:val="24"/>
        </w:rPr>
        <w:t xml:space="preserve"> on state-of-</w:t>
      </w:r>
      <w:ins w:id="203" w:author="ThinkPad" w:date="2022-05-18T16:14:00Z">
        <w:r w:rsidR="006E0096">
          <w:rPr>
            <w:rFonts w:ascii="Times New Roman" w:eastAsia="宋体" w:hAnsi="Times New Roman" w:cs="Times New Roman"/>
            <w:sz w:val="24"/>
            <w:szCs w:val="24"/>
          </w:rPr>
          <w:t>the-</w:t>
        </w:r>
      </w:ins>
      <w:r w:rsidRPr="00920E1E">
        <w:rPr>
          <w:rFonts w:ascii="Times New Roman" w:eastAsia="宋体" w:hAnsi="Times New Roman" w:cs="Times New Roman"/>
          <w:sz w:val="24"/>
          <w:szCs w:val="24"/>
        </w:rPr>
        <w:t>art blockchain protocols, wireless consensus algorithms</w:t>
      </w:r>
      <w:ins w:id="204" w:author="ThinkPad" w:date="2022-05-18T16:15:00Z">
        <w:r w:rsidR="006E0096">
          <w:rPr>
            <w:rFonts w:ascii="Times New Roman" w:eastAsia="宋体" w:hAnsi="Times New Roman" w:cs="Times New Roman"/>
            <w:sz w:val="24"/>
            <w:szCs w:val="24"/>
          </w:rPr>
          <w:t>,</w:t>
        </w:r>
      </w:ins>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del w:id="205" w:author="ThinkPad" w:date="2022-05-18T16:15:00Z">
        <w:r w:rsidR="0079676D" w:rsidRPr="00920E1E" w:rsidDel="006E0096">
          <w:rPr>
            <w:rFonts w:ascii="Times New Roman" w:eastAsia="宋体" w:hAnsi="Times New Roman" w:cs="Times New Roman"/>
            <w:sz w:val="24"/>
            <w:szCs w:val="24"/>
          </w:rPr>
          <w:delText>of this paper is</w:delText>
        </w:r>
      </w:del>
      <w:ins w:id="206" w:author="ThinkPad" w:date="2022-05-18T16:15:00Z">
        <w:r w:rsidR="006E0096">
          <w:rPr>
            <w:rFonts w:ascii="Times New Roman" w:eastAsia="宋体" w:hAnsi="Times New Roman" w:cs="Times New Roman"/>
            <w:sz w:val="24"/>
            <w:szCs w:val="24"/>
          </w:rPr>
          <w:t>are</w:t>
        </w:r>
      </w:ins>
      <w:r w:rsidR="0079676D" w:rsidRPr="00920E1E">
        <w:rPr>
          <w:rFonts w:ascii="Times New Roman" w:eastAsia="宋体" w:hAnsi="Times New Roman" w:cs="Times New Roman"/>
          <w:sz w:val="24"/>
          <w:szCs w:val="24"/>
        </w:rPr>
        <w:t xml:space="preserve"> presented in Section 3. In </w:t>
      </w:r>
      <w:del w:id="207" w:author="ThinkPad" w:date="2022-05-18T16:15:00Z">
        <w:r w:rsidR="0079676D" w:rsidRPr="00920E1E" w:rsidDel="006E0096">
          <w:rPr>
            <w:rFonts w:ascii="Times New Roman" w:eastAsia="宋体" w:hAnsi="Times New Roman" w:cs="Times New Roman"/>
            <w:sz w:val="24"/>
            <w:szCs w:val="24"/>
          </w:rPr>
          <w:delText xml:space="preserve">section </w:delText>
        </w:r>
      </w:del>
      <w:ins w:id="208" w:author="ThinkPad" w:date="2022-05-18T16:15:00Z">
        <w:r w:rsidR="006E0096">
          <w:rPr>
            <w:rFonts w:ascii="Times New Roman" w:eastAsia="宋体" w:hAnsi="Times New Roman" w:cs="Times New Roman"/>
            <w:sz w:val="24"/>
            <w:szCs w:val="24"/>
          </w:rPr>
          <w:t>S</w:t>
        </w:r>
        <w:r w:rsidR="006E0096" w:rsidRPr="00920E1E">
          <w:rPr>
            <w:rFonts w:ascii="Times New Roman" w:eastAsia="宋体" w:hAnsi="Times New Roman" w:cs="Times New Roman"/>
            <w:sz w:val="24"/>
            <w:szCs w:val="24"/>
          </w:rPr>
          <w:t xml:space="preserve">ection </w:t>
        </w:r>
      </w:ins>
      <w:r w:rsidR="0079676D" w:rsidRPr="00920E1E">
        <w:rPr>
          <w:rFonts w:ascii="Times New Roman" w:eastAsia="宋体" w:hAnsi="Times New Roman" w:cs="Times New Roman"/>
          <w:sz w:val="24"/>
          <w:szCs w:val="24"/>
        </w:rPr>
        <w:t xml:space="preserve">4, we </w:t>
      </w:r>
      <w:del w:id="209" w:author="ThinkPad" w:date="2022-05-18T16:15:00Z">
        <w:r w:rsidR="0079676D" w:rsidRPr="00920E1E" w:rsidDel="006E0096">
          <w:rPr>
            <w:rFonts w:ascii="Times New Roman" w:eastAsia="宋体" w:hAnsi="Times New Roman" w:cs="Times New Roman"/>
            <w:sz w:val="24"/>
            <w:szCs w:val="24"/>
          </w:rPr>
          <w:delText xml:space="preserve">discuss </w:delText>
        </w:r>
      </w:del>
      <w:ins w:id="210" w:author="ThinkPad" w:date="2022-05-18T16:15:00Z">
        <w:r w:rsidR="006E0096">
          <w:rPr>
            <w:rFonts w:ascii="Times New Roman" w:eastAsia="宋体" w:hAnsi="Times New Roman" w:cs="Times New Roman"/>
            <w:sz w:val="24"/>
            <w:szCs w:val="24"/>
          </w:rPr>
          <w:t>present</w:t>
        </w:r>
        <w:r w:rsidR="006E0096" w:rsidRPr="00920E1E">
          <w:rPr>
            <w:rFonts w:ascii="Times New Roman" w:eastAsia="宋体" w:hAnsi="Times New Roman" w:cs="Times New Roman"/>
            <w:sz w:val="24"/>
            <w:szCs w:val="24"/>
          </w:rPr>
          <w:t xml:space="preserve"> </w:t>
        </w:r>
      </w:ins>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lastRenderedPageBreak/>
        <w:t xml:space="preserve">consensus protocol. Security analysis and performance analysis </w:t>
      </w:r>
      <w:del w:id="211" w:author="ThinkPad" w:date="2022-05-18T16:15:00Z">
        <w:r w:rsidR="0079676D" w:rsidRPr="00920E1E" w:rsidDel="006E0096">
          <w:rPr>
            <w:rFonts w:ascii="Times New Roman" w:eastAsia="宋体" w:hAnsi="Times New Roman" w:cs="Times New Roman"/>
            <w:sz w:val="24"/>
            <w:szCs w:val="24"/>
          </w:rPr>
          <w:delText>of our protocol is discussed</w:delText>
        </w:r>
      </w:del>
      <w:ins w:id="212" w:author="ThinkPad" w:date="2022-05-18T16:15:00Z">
        <w:r w:rsidR="006E0096">
          <w:rPr>
            <w:rFonts w:ascii="Times New Roman" w:eastAsia="宋体" w:hAnsi="Times New Roman" w:cs="Times New Roman"/>
            <w:sz w:val="24"/>
            <w:szCs w:val="24"/>
          </w:rPr>
          <w:t>are conducted</w:t>
        </w:r>
      </w:ins>
      <w:r w:rsidR="0079676D" w:rsidRPr="00920E1E">
        <w:rPr>
          <w:rFonts w:ascii="Times New Roman" w:eastAsia="宋体" w:hAnsi="Times New Roman" w:cs="Times New Roman"/>
          <w:sz w:val="24"/>
          <w:szCs w:val="24"/>
        </w:rPr>
        <w:t xml:space="preserve"> in </w:t>
      </w:r>
      <w:del w:id="213" w:author="ThinkPad" w:date="2022-05-18T16:15:00Z">
        <w:r w:rsidR="0079676D" w:rsidRPr="00920E1E" w:rsidDel="006E0096">
          <w:rPr>
            <w:rFonts w:ascii="Times New Roman" w:eastAsia="宋体" w:hAnsi="Times New Roman" w:cs="Times New Roman"/>
            <w:sz w:val="24"/>
            <w:szCs w:val="24"/>
          </w:rPr>
          <w:delText xml:space="preserve">section </w:delText>
        </w:r>
      </w:del>
      <w:ins w:id="214" w:author="ThinkPad" w:date="2022-05-18T16:15:00Z">
        <w:r w:rsidR="006E0096">
          <w:rPr>
            <w:rFonts w:ascii="Times New Roman" w:eastAsia="宋体" w:hAnsi="Times New Roman" w:cs="Times New Roman"/>
            <w:sz w:val="24"/>
            <w:szCs w:val="24"/>
          </w:rPr>
          <w:t>S</w:t>
        </w:r>
        <w:r w:rsidR="006E0096" w:rsidRPr="00920E1E">
          <w:rPr>
            <w:rFonts w:ascii="Times New Roman" w:eastAsia="宋体" w:hAnsi="Times New Roman" w:cs="Times New Roman"/>
            <w:sz w:val="24"/>
            <w:szCs w:val="24"/>
          </w:rPr>
          <w:t xml:space="preserve">ection </w:t>
        </w:r>
      </w:ins>
      <w:r w:rsidR="0079676D" w:rsidRPr="00920E1E">
        <w:rPr>
          <w:rFonts w:ascii="Times New Roman" w:eastAsia="宋体" w:hAnsi="Times New Roman" w:cs="Times New Roman"/>
          <w:sz w:val="24"/>
          <w:szCs w:val="24"/>
        </w:rPr>
        <w:t xml:space="preserve">5. </w:t>
      </w:r>
      <w:del w:id="215" w:author="ThinkPad" w:date="2022-05-18T16:16:00Z">
        <w:r w:rsidR="0079676D" w:rsidRPr="00920E1E" w:rsidDel="006E0096">
          <w:rPr>
            <w:rFonts w:ascii="Times New Roman" w:eastAsia="宋体" w:hAnsi="Times New Roman" w:cs="Times New Roman"/>
            <w:sz w:val="24"/>
            <w:szCs w:val="24"/>
          </w:rPr>
          <w:delText>We report the result</w:delText>
        </w:r>
        <w:r w:rsidR="00D63EDC" w:rsidDel="006E0096">
          <w:rPr>
            <w:rFonts w:ascii="Times New Roman" w:eastAsia="宋体" w:hAnsi="Times New Roman" w:cs="Times New Roman"/>
            <w:sz w:val="24"/>
            <w:szCs w:val="24"/>
          </w:rPr>
          <w:delText>s</w:delText>
        </w:r>
        <w:r w:rsidR="0079676D" w:rsidRPr="00920E1E" w:rsidDel="006E0096">
          <w:rPr>
            <w:rFonts w:ascii="Times New Roman" w:eastAsia="宋体" w:hAnsi="Times New Roman" w:cs="Times New Roman"/>
            <w:sz w:val="24"/>
            <w:szCs w:val="24"/>
          </w:rPr>
          <w:delText xml:space="preserve"> of our</w:delText>
        </w:r>
      </w:del>
      <w:ins w:id="216" w:author="ThinkPad" w:date="2022-05-18T16:16:00Z">
        <w:r w:rsidR="006E0096">
          <w:rPr>
            <w:rFonts w:ascii="Times New Roman" w:eastAsia="宋体" w:hAnsi="Times New Roman" w:cs="Times New Roman"/>
            <w:sz w:val="24"/>
            <w:szCs w:val="24"/>
          </w:rPr>
          <w:t>Extensive</w:t>
        </w:r>
      </w:ins>
      <w:r w:rsidR="0079676D" w:rsidRPr="00920E1E">
        <w:rPr>
          <w:rFonts w:ascii="Times New Roman" w:eastAsia="宋体" w:hAnsi="Times New Roman" w:cs="Times New Roman"/>
          <w:sz w:val="24"/>
          <w:szCs w:val="24"/>
        </w:rPr>
        <w:t xml:space="preserve"> simulation</w:t>
      </w:r>
      <w:ins w:id="217" w:author="ThinkPad" w:date="2022-05-18T16:16:00Z">
        <w:r w:rsidR="006E0096">
          <w:rPr>
            <w:rFonts w:ascii="Times New Roman" w:eastAsia="宋体" w:hAnsi="Times New Roman" w:cs="Times New Roman"/>
            <w:sz w:val="24"/>
            <w:szCs w:val="24"/>
          </w:rPr>
          <w:t xml:space="preserve"> results are presented</w:t>
        </w:r>
      </w:ins>
      <w:r w:rsidR="0079676D" w:rsidRPr="00920E1E">
        <w:rPr>
          <w:rFonts w:ascii="Times New Roman" w:eastAsia="宋体" w:hAnsi="Times New Roman" w:cs="Times New Roman"/>
          <w:sz w:val="24"/>
          <w:szCs w:val="24"/>
        </w:rPr>
        <w:t xml:space="preserve"> in </w:t>
      </w:r>
      <w:del w:id="218" w:author="ThinkPad" w:date="2022-05-18T16:16:00Z">
        <w:r w:rsidR="0079676D" w:rsidRPr="00920E1E" w:rsidDel="006E0096">
          <w:rPr>
            <w:rFonts w:ascii="Times New Roman" w:eastAsia="宋体" w:hAnsi="Times New Roman" w:cs="Times New Roman"/>
            <w:sz w:val="24"/>
            <w:szCs w:val="24"/>
          </w:rPr>
          <w:delText xml:space="preserve">section </w:delText>
        </w:r>
      </w:del>
      <w:ins w:id="219" w:author="ThinkPad" w:date="2022-05-18T16:16:00Z">
        <w:r w:rsidR="006E0096">
          <w:rPr>
            <w:rFonts w:ascii="Times New Roman" w:eastAsia="宋体" w:hAnsi="Times New Roman" w:cs="Times New Roman"/>
            <w:sz w:val="24"/>
            <w:szCs w:val="24"/>
          </w:rPr>
          <w:t>S</w:t>
        </w:r>
        <w:r w:rsidR="006E0096" w:rsidRPr="00920E1E">
          <w:rPr>
            <w:rFonts w:ascii="Times New Roman" w:eastAsia="宋体" w:hAnsi="Times New Roman" w:cs="Times New Roman"/>
            <w:sz w:val="24"/>
            <w:szCs w:val="24"/>
          </w:rPr>
          <w:t xml:space="preserve">ection </w:t>
        </w:r>
      </w:ins>
      <w:r w:rsidR="0079676D" w:rsidRPr="00920E1E">
        <w:rPr>
          <w:rFonts w:ascii="Times New Roman" w:eastAsia="宋体" w:hAnsi="Times New Roman" w:cs="Times New Roman"/>
          <w:sz w:val="24"/>
          <w:szCs w:val="24"/>
        </w:rPr>
        <w:t xml:space="preserve">6 </w:t>
      </w:r>
      <w:ins w:id="220" w:author="ThinkPad" w:date="2022-05-18T16:16:00Z">
        <w:r w:rsidR="006E0096">
          <w:rPr>
            <w:rFonts w:ascii="Times New Roman" w:eastAsia="宋体" w:hAnsi="Times New Roman" w:cs="Times New Roman"/>
            <w:sz w:val="24"/>
            <w:szCs w:val="24"/>
          </w:rPr>
          <w:t xml:space="preserve">for performance evaluation </w:t>
        </w:r>
      </w:ins>
      <w:r w:rsidR="0079676D" w:rsidRPr="00920E1E">
        <w:rPr>
          <w:rFonts w:ascii="Times New Roman" w:eastAsia="宋体" w:hAnsi="Times New Roman" w:cs="Times New Roman"/>
          <w:sz w:val="24"/>
          <w:szCs w:val="24"/>
        </w:rPr>
        <w:t xml:space="preserve">and </w:t>
      </w:r>
      <w:del w:id="221" w:author="ThinkPad" w:date="2022-05-18T16:16:00Z">
        <w:r w:rsidR="0079676D" w:rsidRPr="00920E1E" w:rsidDel="006E0096">
          <w:rPr>
            <w:rFonts w:ascii="Times New Roman" w:eastAsia="宋体" w:hAnsi="Times New Roman" w:cs="Times New Roman"/>
            <w:sz w:val="24"/>
            <w:szCs w:val="24"/>
          </w:rPr>
          <w:delText xml:space="preserve">give </w:delText>
        </w:r>
      </w:del>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 xml:space="preserve">clusion of this paper </w:t>
      </w:r>
      <w:ins w:id="222" w:author="ThinkPad" w:date="2022-05-18T16:16:00Z">
        <w:r w:rsidR="006E0096">
          <w:rPr>
            <w:rFonts w:ascii="Times New Roman" w:eastAsia="宋体" w:hAnsi="Times New Roman" w:cs="Times New Roman" w:hint="eastAsia"/>
            <w:sz w:val="24"/>
            <w:szCs w:val="24"/>
          </w:rPr>
          <w:t>is</w:t>
        </w:r>
        <w:r w:rsidR="006E0096">
          <w:rPr>
            <w:rFonts w:ascii="Times New Roman" w:eastAsia="宋体" w:hAnsi="Times New Roman" w:cs="Times New Roman"/>
            <w:sz w:val="24"/>
            <w:szCs w:val="24"/>
          </w:rPr>
          <w:t xml:space="preserve"> given </w:t>
        </w:r>
      </w:ins>
      <w:r w:rsidR="001350B1" w:rsidRPr="00920E1E">
        <w:rPr>
          <w:rFonts w:ascii="Times New Roman" w:eastAsia="宋体" w:hAnsi="Times New Roman" w:cs="Times New Roman"/>
          <w:sz w:val="24"/>
          <w:szCs w:val="24"/>
        </w:rPr>
        <w:t xml:space="preserve">in </w:t>
      </w:r>
      <w:del w:id="223" w:author="ThinkPad" w:date="2022-05-18T16:16:00Z">
        <w:r w:rsidR="001350B1" w:rsidRPr="00920E1E" w:rsidDel="006E0096">
          <w:rPr>
            <w:rFonts w:ascii="Times New Roman" w:eastAsia="宋体" w:hAnsi="Times New Roman" w:cs="Times New Roman"/>
            <w:sz w:val="24"/>
            <w:szCs w:val="24"/>
          </w:rPr>
          <w:delText xml:space="preserve">section </w:delText>
        </w:r>
      </w:del>
      <w:ins w:id="224" w:author="ThinkPad" w:date="2022-05-18T16:16:00Z">
        <w:r w:rsidR="006E0096">
          <w:rPr>
            <w:rFonts w:ascii="Times New Roman" w:eastAsia="宋体" w:hAnsi="Times New Roman" w:cs="Times New Roman"/>
            <w:sz w:val="24"/>
            <w:szCs w:val="24"/>
          </w:rPr>
          <w:t>S</w:t>
        </w:r>
        <w:r w:rsidR="006E0096" w:rsidRPr="00920E1E">
          <w:rPr>
            <w:rFonts w:ascii="Times New Roman" w:eastAsia="宋体" w:hAnsi="Times New Roman" w:cs="Times New Roman"/>
            <w:sz w:val="24"/>
            <w:szCs w:val="24"/>
          </w:rPr>
          <w:t xml:space="preserve">ection </w:t>
        </w:r>
      </w:ins>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PoW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(PBFT)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proofErr w:type="spellStart"/>
      <w:r w:rsidR="00CA1C7D" w:rsidRPr="00CA1C7D">
        <w:rPr>
          <w:rFonts w:ascii="Times New Roman" w:eastAsia="宋体" w:hAnsi="Times New Roman" w:cs="Times New Roman"/>
          <w:sz w:val="24"/>
          <w:szCs w:val="24"/>
        </w:rPr>
        <w:t>Goldenbaum</w:t>
      </w:r>
      <w:proofErr w:type="spellEnd"/>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any </w:t>
      </w:r>
      <w:r w:rsidR="00D36810" w:rsidRPr="00D36810">
        <w:rPr>
          <w:rFonts w:ascii="Times New Roman" w:eastAsia="宋体" w:hAnsi="Times New Roman" w:cs="Times New Roman"/>
          <w:sz w:val="24"/>
          <w:szCs w:val="24"/>
        </w:rPr>
        <w:lastRenderedPageBreak/>
        <w:t>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225" w:name="_Toc94273360"/>
      <w:r w:rsidRPr="00DE3197">
        <w:rPr>
          <w:rFonts w:ascii="Times New Roman" w:eastAsia="黑体" w:hAnsi="Times New Roman" w:cs="Times New Roman"/>
          <w:sz w:val="28"/>
          <w:szCs w:val="28"/>
        </w:rPr>
        <w:t xml:space="preserve">2.3 </w:t>
      </w:r>
      <w:bookmarkEnd w:id="225"/>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226"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w:t>
      </w:r>
      <w:r w:rsidR="008F613B">
        <w:rPr>
          <w:rFonts w:ascii="Times New Roman" w:eastAsia="宋体" w:hAnsi="Times New Roman" w:cs="Times New Roman"/>
          <w:kern w:val="0"/>
          <w:sz w:val="24"/>
          <w:szCs w:val="24"/>
        </w:rPr>
        <w:lastRenderedPageBreak/>
        <w:t>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226"/>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3F394271"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227" w:name="_Toc94273366"/>
      <w:r w:rsidRPr="008F182E">
        <w:rPr>
          <w:rFonts w:ascii="Times New Roman" w:eastAsia="黑体" w:hAnsi="Times New Roman" w:cs="Times New Roman"/>
          <w:sz w:val="32"/>
          <w:szCs w:val="32"/>
        </w:rPr>
        <w:t xml:space="preserve">Models </w:t>
      </w:r>
      <w:del w:id="228" w:author="ThinkPad" w:date="2022-05-16T22:31:00Z">
        <w:r w:rsidRPr="008F182E" w:rsidDel="00927A4F">
          <w:rPr>
            <w:rFonts w:ascii="Times New Roman" w:eastAsia="黑体" w:hAnsi="Times New Roman" w:cs="Times New Roman"/>
            <w:sz w:val="32"/>
            <w:szCs w:val="32"/>
          </w:rPr>
          <w:delText xml:space="preserve">And </w:delText>
        </w:r>
      </w:del>
      <w:ins w:id="229" w:author="ThinkPad" w:date="2022-05-16T22:31:00Z">
        <w:r w:rsidR="00927A4F">
          <w:rPr>
            <w:rFonts w:ascii="Times New Roman" w:eastAsia="黑体" w:hAnsi="Times New Roman" w:cs="Times New Roman"/>
            <w:sz w:val="32"/>
            <w:szCs w:val="32"/>
          </w:rPr>
          <w:t>a</w:t>
        </w:r>
        <w:r w:rsidR="00927A4F" w:rsidRPr="008F182E">
          <w:rPr>
            <w:rFonts w:ascii="Times New Roman" w:eastAsia="黑体" w:hAnsi="Times New Roman" w:cs="Times New Roman"/>
            <w:sz w:val="32"/>
            <w:szCs w:val="32"/>
          </w:rPr>
          <w:t xml:space="preserve">nd </w:t>
        </w:r>
      </w:ins>
      <w:r w:rsidRPr="008F182E">
        <w:rPr>
          <w:rFonts w:ascii="Times New Roman" w:eastAsia="黑体" w:hAnsi="Times New Roman" w:cs="Times New Roman"/>
          <w:sz w:val="32"/>
          <w:szCs w:val="32"/>
        </w:rPr>
        <w:t>Assumptions</w:t>
      </w:r>
    </w:p>
    <w:bookmarkEnd w:id="227"/>
    <w:p w14:paraId="1C73FEDC" w14:textId="174D941B"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094333A0" w:rsidR="0085138F" w:rsidRDefault="00C615F3"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F44F57">
        <w:rPr>
          <w:rFonts w:ascii="Times New Roman" w:eastAsia="宋体" w:hAnsi="Times New Roman" w:cs="Times New Roman"/>
          <w:kern w:val="0"/>
          <w:sz w:val="24"/>
          <w:szCs w:val="24"/>
        </w:rPr>
        <w:t>e assume that e</w:t>
      </w:r>
      <w:r w:rsidR="00F44F57" w:rsidRPr="00F44F57">
        <w:rPr>
          <w:rFonts w:ascii="Times New Roman" w:eastAsia="宋体" w:hAnsi="Times New Roman" w:cs="Times New Roman"/>
          <w:kern w:val="0"/>
          <w:sz w:val="24"/>
          <w:szCs w:val="24"/>
        </w:rPr>
        <w:t xml:space="preserve">ach </w:t>
      </w:r>
      <w:r w:rsidR="00F44F57">
        <w:rPr>
          <w:rFonts w:ascii="Times New Roman" w:eastAsia="宋体" w:hAnsi="Times New Roman" w:cs="Times New Roman"/>
          <w:kern w:val="0"/>
          <w:sz w:val="24"/>
          <w:szCs w:val="24"/>
        </w:rPr>
        <w:t>node locally maintains a blockchain</w:t>
      </w:r>
      <w:r w:rsidR="00F44F57">
        <w:rPr>
          <w:rFonts w:ascii="Times New Roman" w:eastAsia="宋体" w:hAnsi="Times New Roman" w:cs="Times New Roman" w:hint="eastAsia"/>
          <w:kern w:val="0"/>
          <w:sz w:val="24"/>
          <w:szCs w:val="24"/>
        </w:rPr>
        <w:t>, which</w:t>
      </w:r>
      <w:r w:rsidR="00F44F57">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t>
      </w:r>
      <w:ins w:id="230" w:author="ThinkPad" w:date="2022-05-16T22:32:00Z">
        <w:r w:rsidR="00927A4F">
          <w:rPr>
            <w:rFonts w:ascii="Times New Roman" w:eastAsia="宋体" w:hAnsi="Times New Roman" w:cs="Times New Roman"/>
            <w:kern w:val="0"/>
            <w:sz w:val="24"/>
            <w:szCs w:val="24"/>
          </w:rPr>
          <w:t xml:space="preserve">each of </w:t>
        </w:r>
      </w:ins>
      <w:r w:rsidR="000A77D9">
        <w:rPr>
          <w:rFonts w:ascii="Times New Roman" w:eastAsia="宋体" w:hAnsi="Times New Roman" w:cs="Times New Roman"/>
          <w:kern w:val="0"/>
          <w:sz w:val="24"/>
          <w:szCs w:val="24"/>
        </w:rPr>
        <w:t>which</w:t>
      </w:r>
      <w:r w:rsidR="00872AFD">
        <w:rPr>
          <w:rFonts w:ascii="Times New Roman" w:eastAsia="宋体" w:hAnsi="Times New Roman" w:cs="Times New Roman"/>
          <w:kern w:val="0"/>
          <w:sz w:val="24"/>
          <w:szCs w:val="24"/>
        </w:rPr>
        <w:t xml:space="preserve"> consists of </w:t>
      </w:r>
      <w:r>
        <w:rPr>
          <w:rFonts w:ascii="Times New Roman" w:eastAsia="宋体" w:hAnsi="Times New Roman" w:cs="Times New Roman"/>
          <w:kern w:val="0"/>
          <w:sz w:val="24"/>
          <w:szCs w:val="24"/>
        </w:rPr>
        <w:t>payer's information and payee's information as well as other necessary contents</w:t>
      </w:r>
      <w:r w:rsidR="000A77D9">
        <w:rPr>
          <w:rFonts w:ascii="Times New Roman" w:eastAsia="宋体" w:hAnsi="Times New Roman" w:cs="Times New Roman"/>
          <w:kern w:val="0"/>
          <w:sz w:val="24"/>
          <w:szCs w:val="24"/>
        </w:rPr>
        <w:t xml:space="preserve">. </w:t>
      </w:r>
      <w:del w:id="231" w:author="ThinkPad" w:date="2022-05-18T17:19:00Z">
        <w:r w:rsidR="00E51554" w:rsidDel="008140B2">
          <w:rPr>
            <w:rFonts w:ascii="Times New Roman" w:eastAsia="宋体" w:hAnsi="Times New Roman" w:cs="Times New Roman"/>
            <w:kern w:val="0"/>
            <w:sz w:val="24"/>
            <w:szCs w:val="24"/>
          </w:rPr>
          <w:delText>We denote</w:delText>
        </w:r>
      </w:del>
      <w:ins w:id="232" w:author="ThinkPad" w:date="2022-05-18T17:19:00Z">
        <w:r w:rsidR="008140B2">
          <w:rPr>
            <w:rFonts w:ascii="Times New Roman" w:eastAsia="宋体" w:hAnsi="Times New Roman" w:cs="Times New Roman"/>
            <w:kern w:val="0"/>
            <w:sz w:val="24"/>
            <w:szCs w:val="24"/>
          </w:rPr>
          <w:t>Let</w:t>
        </w:r>
      </w:ins>
      <w:r w:rsidR="00E51554">
        <w:rPr>
          <w:rFonts w:ascii="Times New Roman" w:eastAsia="宋体" w:hAnsi="Times New Roman" w:cs="Times New Roman"/>
          <w:kern w:val="0"/>
          <w:sz w:val="24"/>
          <w:szCs w:val="24"/>
        </w:rPr>
        <w:t xml:space="preserv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w:t>
      </w:r>
      <w:del w:id="233" w:author="ThinkPad" w:date="2022-05-18T17:19:00Z">
        <w:r w:rsidR="00E51554" w:rsidDel="008140B2">
          <w:rPr>
            <w:rFonts w:ascii="Times New Roman" w:eastAsia="宋体" w:hAnsi="Times New Roman" w:cs="Times New Roman"/>
            <w:kern w:val="0"/>
            <w:sz w:val="24"/>
            <w:szCs w:val="24"/>
          </w:rPr>
          <w:delText xml:space="preserve">as </w:delText>
        </w:r>
      </w:del>
      <w:ins w:id="234" w:author="ThinkPad" w:date="2022-05-18T17:19:00Z">
        <w:r w:rsidR="008140B2">
          <w:rPr>
            <w:rFonts w:ascii="Times New Roman" w:eastAsia="宋体" w:hAnsi="Times New Roman" w:cs="Times New Roman"/>
            <w:kern w:val="0"/>
            <w:sz w:val="24"/>
            <w:szCs w:val="24"/>
          </w:rPr>
          <w:t xml:space="preserve">represent </w:t>
        </w:r>
      </w:ins>
      <w:r w:rsidR="00E51554">
        <w:rPr>
          <w:rFonts w:ascii="Times New Roman" w:eastAsia="宋体" w:hAnsi="Times New Roman" w:cs="Times New Roman"/>
          <w:kern w:val="0"/>
          <w:sz w:val="24"/>
          <w:szCs w:val="24"/>
        </w:rPr>
        <w:t>blockchain, block</w:t>
      </w:r>
      <w:ins w:id="235" w:author="ThinkPad" w:date="2022-05-16T22:32:00Z">
        <w:r w:rsidR="00927A4F">
          <w:rPr>
            <w:rFonts w:ascii="Times New Roman" w:eastAsia="宋体" w:hAnsi="Times New Roman" w:cs="Times New Roman"/>
            <w:kern w:val="0"/>
            <w:sz w:val="24"/>
            <w:szCs w:val="24"/>
          </w:rPr>
          <w:t>,</w:t>
        </w:r>
      </w:ins>
      <w:r w:rsidR="00E51554">
        <w:rPr>
          <w:rFonts w:ascii="Times New Roman" w:eastAsia="宋体" w:hAnsi="Times New Roman" w:cs="Times New Roman"/>
          <w:kern w:val="0"/>
          <w:sz w:val="24"/>
          <w:szCs w:val="24"/>
        </w:rPr>
        <w:t xml:space="preserve"> and transaction, respectively. </w:t>
      </w:r>
      <w:r w:rsidR="00872AFD">
        <w:rPr>
          <w:rFonts w:ascii="Times New Roman" w:eastAsia="宋体" w:hAnsi="Times New Roman" w:cs="Times New Roman"/>
          <w:kern w:val="0"/>
          <w:sz w:val="24"/>
          <w:szCs w:val="24"/>
        </w:rPr>
        <w:t>The data structure of block</w:t>
      </w:r>
      <w:r w:rsidR="00FD7196">
        <w:rPr>
          <w:rFonts w:ascii="Times New Roman" w:eastAsia="宋体" w:hAnsi="Times New Roman" w:cs="Times New Roman"/>
          <w:kern w:val="0"/>
          <w:sz w:val="24"/>
          <w:szCs w:val="24"/>
        </w:rPr>
        <w:t xml:space="preserve"> and transaction is </w:t>
      </w:r>
      <w:r w:rsidR="00FD7196">
        <w:rPr>
          <w:rFonts w:ascii="Times New Roman" w:eastAsia="宋体" w:hAnsi="Times New Roman" w:cs="Times New Roman"/>
          <w:kern w:val="0"/>
          <w:sz w:val="24"/>
          <w:szCs w:val="24"/>
        </w:rPr>
        <w:lastRenderedPageBreak/>
        <w:t>shown in Fig</w:t>
      </w:r>
      <w:ins w:id="236" w:author="ThinkPad" w:date="2022-05-18T17:19:00Z">
        <w:r w:rsidR="008140B2">
          <w:rPr>
            <w:rFonts w:ascii="Times New Roman" w:eastAsia="宋体" w:hAnsi="Times New Roman" w:cs="Times New Roman"/>
            <w:kern w:val="0"/>
            <w:sz w:val="24"/>
            <w:szCs w:val="24"/>
          </w:rPr>
          <w:t>.</w:t>
        </w:r>
      </w:ins>
      <w:r w:rsidR="00FD7196">
        <w:rPr>
          <w:rFonts w:ascii="Times New Roman" w:eastAsia="宋体" w:hAnsi="Times New Roman" w:cs="Times New Roman"/>
          <w:kern w:val="0"/>
          <w:sz w:val="24"/>
          <w:szCs w:val="24"/>
        </w:rPr>
        <w:t xml:space="preserve"> 1. A block</w:t>
      </w:r>
      <w:r w:rsidR="00872AFD">
        <w:rPr>
          <w:rFonts w:ascii="Times New Roman" w:eastAsia="宋体" w:hAnsi="Times New Roman" w:cs="Times New Roman"/>
          <w:kern w:val="0"/>
          <w:sz w:val="24"/>
          <w:szCs w:val="24"/>
        </w:rPr>
        <w:t xml:space="preserve"> includes </w:t>
      </w:r>
      <w:r w:rsidR="002F7D09">
        <w:rPr>
          <w:rFonts w:ascii="Times New Roman" w:eastAsia="宋体" w:hAnsi="Times New Roman" w:cs="Times New Roman"/>
          <w:kern w:val="0"/>
          <w:sz w:val="24"/>
          <w:szCs w:val="24"/>
        </w:rPr>
        <w:t xml:space="preserve">block header and block body. The body usually stores transaction meta data. </w:t>
      </w:r>
      <w:del w:id="237" w:author="ThinkPad" w:date="2022-05-16T22:32:00Z">
        <w:r w:rsidR="002F7D09" w:rsidDel="00927A4F">
          <w:rPr>
            <w:rFonts w:ascii="Times New Roman" w:eastAsia="宋体" w:hAnsi="Times New Roman" w:cs="Times New Roman"/>
            <w:kern w:val="0"/>
            <w:sz w:val="24"/>
            <w:szCs w:val="24"/>
          </w:rPr>
          <w:delText>And b</w:delText>
        </w:r>
      </w:del>
      <w:ins w:id="238" w:author="ThinkPad" w:date="2022-05-16T22:32:00Z">
        <w:r w:rsidR="00927A4F">
          <w:rPr>
            <w:rFonts w:ascii="Times New Roman" w:eastAsia="宋体" w:hAnsi="Times New Roman" w:cs="Times New Roman"/>
            <w:kern w:val="0"/>
            <w:sz w:val="24"/>
            <w:szCs w:val="24"/>
          </w:rPr>
          <w:t>B</w:t>
        </w:r>
      </w:ins>
      <w:r w:rsidR="002F7D09">
        <w:rPr>
          <w:rFonts w:ascii="Times New Roman" w:eastAsia="宋体" w:hAnsi="Times New Roman" w:cs="Times New Roman"/>
          <w:kern w:val="0"/>
          <w:sz w:val="24"/>
          <w:szCs w:val="24"/>
        </w:rPr>
        <w:t xml:space="preserve">lock header records </w:t>
      </w:r>
      <w:ins w:id="239" w:author="ThinkPad" w:date="2022-05-16T22:33:00Z">
        <w:r w:rsidR="009E6474">
          <w:rPr>
            <w:rFonts w:ascii="Times New Roman" w:eastAsia="宋体" w:hAnsi="Times New Roman" w:cs="Times New Roman"/>
            <w:kern w:val="0"/>
            <w:sz w:val="24"/>
            <w:szCs w:val="24"/>
          </w:rPr>
          <w:t xml:space="preserve">blockchain </w:t>
        </w:r>
      </w:ins>
      <w:r w:rsidR="0048104D">
        <w:rPr>
          <w:rFonts w:ascii="Times New Roman" w:eastAsia="宋体" w:hAnsi="Times New Roman" w:cs="Times New Roman"/>
          <w:kern w:val="0"/>
          <w:sz w:val="24"/>
          <w:szCs w:val="24"/>
        </w:rPr>
        <w:t xml:space="preserve">version, block </w:t>
      </w:r>
      <w:r w:rsidR="0048104D" w:rsidRPr="008140B2">
        <w:rPr>
          <w:rFonts w:ascii="Times New Roman" w:eastAsia="宋体" w:hAnsi="Times New Roman" w:cs="Times New Roman"/>
          <w:kern w:val="0"/>
          <w:sz w:val="24"/>
          <w:szCs w:val="24"/>
        </w:rPr>
        <w:t>proposer</w:t>
      </w:r>
      <w:r w:rsidR="0048104D">
        <w:rPr>
          <w:rFonts w:ascii="Times New Roman" w:eastAsia="宋体" w:hAnsi="Times New Roman" w:cs="Times New Roman"/>
          <w:kern w:val="0"/>
          <w:sz w:val="24"/>
          <w:szCs w:val="24"/>
        </w:rPr>
        <w:t xml:space="preserve">,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w:t>
      </w:r>
      <w:r w:rsidR="00FD7196">
        <w:rPr>
          <w:rFonts w:ascii="Times New Roman" w:eastAsia="宋体" w:hAnsi="Times New Roman" w:cs="Times New Roman"/>
          <w:kern w:val="0"/>
          <w:sz w:val="24"/>
          <w:szCs w:val="24"/>
        </w:rPr>
        <w:t>s</w:t>
      </w:r>
      <w:r w:rsidR="0048104D">
        <w:rPr>
          <w:rFonts w:ascii="Times New Roman" w:eastAsia="宋体" w:hAnsi="Times New Roman" w:cs="Times New Roman"/>
          <w:kern w:val="0"/>
          <w:sz w:val="24"/>
          <w:szCs w:val="24"/>
        </w:rPr>
        <w:t xml:space="preserve"> hash</w:t>
      </w:r>
      <w:ins w:id="240" w:author="ThinkPad" w:date="2022-05-16T22:33:00Z">
        <w:r w:rsidR="009E6474">
          <w:rPr>
            <w:rFonts w:ascii="Times New Roman" w:eastAsia="宋体" w:hAnsi="Times New Roman" w:cs="Times New Roman"/>
            <w:kern w:val="0"/>
            <w:sz w:val="24"/>
            <w:szCs w:val="24"/>
          </w:rPr>
          <w:t>,</w:t>
        </w:r>
      </w:ins>
      <w:r w:rsidR="00FD7196">
        <w:rPr>
          <w:rFonts w:ascii="Times New Roman" w:eastAsia="宋体" w:hAnsi="Times New Roman" w:cs="Times New Roman"/>
          <w:kern w:val="0"/>
          <w:sz w:val="24"/>
          <w:szCs w:val="24"/>
        </w:rPr>
        <w:t xml:space="preserve"> etc</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w:t>
      </w:r>
      <w:del w:id="241" w:author="ThinkPad" w:date="2022-05-18T17:20:00Z">
        <w:r w:rsidR="0048104D" w:rsidDel="008140B2">
          <w:rPr>
            <w:rFonts w:ascii="Times New Roman" w:eastAsia="宋体" w:hAnsi="Times New Roman" w:cs="Times New Roman"/>
            <w:kern w:val="0"/>
            <w:sz w:val="24"/>
            <w:szCs w:val="24"/>
          </w:rPr>
          <w:delText>The format of a</w:delText>
        </w:r>
      </w:del>
      <w:ins w:id="242" w:author="ThinkPad" w:date="2022-05-18T17:20:00Z">
        <w:r w:rsidR="008140B2">
          <w:rPr>
            <w:rFonts w:ascii="Times New Roman" w:eastAsia="宋体" w:hAnsi="Times New Roman" w:cs="Times New Roman"/>
            <w:kern w:val="0"/>
            <w:sz w:val="24"/>
            <w:szCs w:val="24"/>
          </w:rPr>
          <w:t>A</w:t>
        </w:r>
      </w:ins>
      <w:r w:rsidR="0048104D">
        <w:rPr>
          <w:rFonts w:ascii="Times New Roman" w:eastAsia="宋体" w:hAnsi="Times New Roman" w:cs="Times New Roman"/>
          <w:kern w:val="0"/>
          <w:sz w:val="24"/>
          <w:szCs w:val="24"/>
        </w:rPr>
        <w:t xml:space="preserve"> transaction contains payer'</w:t>
      </w:r>
      <w:ins w:id="243" w:author="ThinkPad" w:date="2022-05-16T22:33:00Z">
        <w:r w:rsidR="009E6474">
          <w:rPr>
            <w:rFonts w:ascii="Times New Roman" w:eastAsia="宋体" w:hAnsi="Times New Roman" w:cs="Times New Roman"/>
            <w:kern w:val="0"/>
            <w:sz w:val="24"/>
            <w:szCs w:val="24"/>
          </w:rPr>
          <w:t>s</w:t>
        </w:r>
      </w:ins>
      <w:r w:rsidR="0048104D">
        <w:rPr>
          <w:rFonts w:ascii="Times New Roman" w:eastAsia="宋体" w:hAnsi="Times New Roman" w:cs="Times New Roman"/>
          <w:kern w:val="0"/>
          <w:sz w:val="24"/>
          <w:szCs w:val="24"/>
        </w:rPr>
        <w:t xml:space="preserve"> ID, payee</w:t>
      </w:r>
      <w:r w:rsidR="003D6FD4">
        <w:rPr>
          <w:rFonts w:ascii="Times New Roman" w:eastAsia="宋体" w:hAnsi="Times New Roman" w:cs="Times New Roman"/>
          <w:kern w:val="0"/>
          <w:sz w:val="24"/>
          <w:szCs w:val="24"/>
        </w:rPr>
        <w:t>'s ID, service</w:t>
      </w:r>
      <w:del w:id="244" w:author="ThinkPad" w:date="2022-05-16T22:33:00Z">
        <w:r w:rsidR="003D6FD4" w:rsidDel="009E6474">
          <w:rPr>
            <w:rFonts w:ascii="Times New Roman" w:eastAsia="宋体" w:hAnsi="Times New Roman" w:cs="Times New Roman"/>
            <w:kern w:val="0"/>
            <w:sz w:val="24"/>
            <w:szCs w:val="24"/>
          </w:rPr>
          <w:delText>s</w:delText>
        </w:r>
      </w:del>
      <w:r w:rsidR="003D6FD4">
        <w:rPr>
          <w:rFonts w:ascii="Times New Roman" w:eastAsia="宋体" w:hAnsi="Times New Roman" w:cs="Times New Roman"/>
          <w:kern w:val="0"/>
          <w:sz w:val="24"/>
          <w:szCs w:val="24"/>
        </w:rPr>
        <w:t xml:space="preserve"> information, timestamp, payer'</w:t>
      </w:r>
      <w:ins w:id="245" w:author="ThinkPad" w:date="2022-05-16T22:33:00Z">
        <w:r w:rsidR="009E6474">
          <w:rPr>
            <w:rFonts w:ascii="Times New Roman" w:eastAsia="宋体" w:hAnsi="Times New Roman" w:cs="Times New Roman"/>
            <w:kern w:val="0"/>
            <w:sz w:val="24"/>
            <w:szCs w:val="24"/>
          </w:rPr>
          <w:t>s</w:t>
        </w:r>
      </w:ins>
      <w:r w:rsidR="003D6FD4">
        <w:rPr>
          <w:rFonts w:ascii="Times New Roman" w:eastAsia="宋体" w:hAnsi="Times New Roman" w:cs="Times New Roman"/>
          <w:kern w:val="0"/>
          <w:sz w:val="24"/>
          <w:szCs w:val="24"/>
        </w:rPr>
        <w:t xml:space="preserve"> signature, payee's signature</w:t>
      </w:r>
      <w:ins w:id="246" w:author="ThinkPad" w:date="2022-05-16T22:33:00Z">
        <w:r w:rsidR="009E6474">
          <w:rPr>
            <w:rFonts w:ascii="Times New Roman" w:eastAsia="宋体" w:hAnsi="Times New Roman" w:cs="Times New Roman"/>
            <w:kern w:val="0"/>
            <w:sz w:val="24"/>
            <w:szCs w:val="24"/>
          </w:rPr>
          <w:t>,</w:t>
        </w:r>
      </w:ins>
      <w:r w:rsidR="00FD7196">
        <w:rPr>
          <w:rFonts w:ascii="Times New Roman" w:eastAsia="宋体" w:hAnsi="Times New Roman" w:cs="Times New Roman"/>
          <w:kern w:val="0"/>
          <w:sz w:val="24"/>
          <w:szCs w:val="24"/>
        </w:rPr>
        <w:t xml:space="preserve"> etc</w:t>
      </w:r>
      <w:r w:rsidR="003D6FD4">
        <w:rPr>
          <w:rFonts w:ascii="Times New Roman" w:eastAsia="宋体" w:hAnsi="Times New Roman" w:cs="Times New Roman"/>
          <w:kern w:val="0"/>
          <w:sz w:val="24"/>
          <w:szCs w:val="24"/>
        </w:rPr>
        <w:t>.</w:t>
      </w:r>
    </w:p>
    <w:p w14:paraId="3294AFCB" w14:textId="0E4BE1EB" w:rsidR="00DA49A3" w:rsidRDefault="008D051F" w:rsidP="00DA49A3">
      <w:pPr>
        <w:keepNext/>
        <w:spacing w:afterLines="100" w:after="312"/>
        <w:ind w:firstLine="420"/>
      </w:pPr>
      <w:r>
        <w:rPr>
          <w:noProof/>
        </w:rPr>
        <w:drawing>
          <wp:inline distT="0" distB="0" distL="0" distR="0" wp14:anchorId="43A38567" wp14:editId="25F56C8C">
            <wp:extent cx="2801396" cy="140676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867" cy="1418053"/>
                    </a:xfrm>
                    <a:prstGeom prst="rect">
                      <a:avLst/>
                    </a:prstGeom>
                    <a:noFill/>
                    <a:ln>
                      <a:noFill/>
                    </a:ln>
                  </pic:spPr>
                </pic:pic>
              </a:graphicData>
            </a:graphic>
          </wp:inline>
        </w:drawing>
      </w:r>
    </w:p>
    <w:p w14:paraId="1871F7E8" w14:textId="75A045A0"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ins w:id="247" w:author="ThinkPad" w:date="2022-05-18T17:21:00Z">
        <w:r w:rsidR="008140B2">
          <w:rPr>
            <w:rFonts w:ascii="Times New Roman" w:hAnsi="Times New Roman" w:cs="Times New Roman"/>
            <w:b/>
            <w:bCs/>
          </w:rPr>
          <w:t>.</w:t>
        </w:r>
      </w:ins>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B121D4">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xml:space="preserve">. Data structure of </w:t>
      </w:r>
      <w:ins w:id="248" w:author="ThinkPad" w:date="2022-05-18T17:21:00Z">
        <w:r w:rsidR="008140B2">
          <w:rPr>
            <w:rFonts w:ascii="Times New Roman" w:hAnsi="Times New Roman" w:cs="Times New Roman"/>
            <w:b/>
            <w:bCs/>
          </w:rPr>
          <w:t xml:space="preserve">a </w:t>
        </w:r>
      </w:ins>
      <w:r>
        <w:rPr>
          <w:rFonts w:ascii="Times New Roman" w:hAnsi="Times New Roman" w:cs="Times New Roman"/>
          <w:b/>
          <w:bCs/>
        </w:rPr>
        <w:t>block and transaction</w:t>
      </w:r>
      <w:ins w:id="249" w:author="ThinkPad" w:date="2022-05-16T22:34:00Z">
        <w:r w:rsidR="009E6474">
          <w:rPr>
            <w:rFonts w:ascii="Times New Roman" w:hAnsi="Times New Roman" w:cs="Times New Roman"/>
            <w:b/>
            <w:bCs/>
          </w:rPr>
          <w:t>s</w:t>
        </w:r>
        <w:r w:rsidR="009E6474">
          <w:rPr>
            <w:rFonts w:ascii="Times New Roman" w:hAnsi="Times New Roman" w:cs="Times New Roman" w:hint="eastAsia"/>
            <w:b/>
            <w:bCs/>
          </w:rPr>
          <w:t>.</w:t>
        </w:r>
      </w:ins>
    </w:p>
    <w:p w14:paraId="3A428924" w14:textId="2A190482" w:rsidR="0085138F" w:rsidRPr="00DE3197" w:rsidRDefault="00DE3197" w:rsidP="00565B69">
      <w:pPr>
        <w:pStyle w:val="2"/>
        <w:rPr>
          <w:rFonts w:ascii="Times New Roman" w:eastAsia="黑体" w:hAnsi="Times New Roman" w:cs="Times New Roman"/>
          <w:sz w:val="28"/>
          <w:szCs w:val="28"/>
        </w:rPr>
      </w:pPr>
      <w:bookmarkStart w:id="250"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250"/>
      <w:r w:rsidR="008F182E" w:rsidRPr="00DE3197">
        <w:rPr>
          <w:rFonts w:ascii="Times New Roman" w:eastAsia="黑体" w:hAnsi="Times New Roman" w:cs="Times New Roman"/>
          <w:sz w:val="28"/>
          <w:szCs w:val="28"/>
        </w:rPr>
        <w:t>Network Model</w:t>
      </w:r>
    </w:p>
    <w:p w14:paraId="3DC34BB6" w14:textId="55A4C2C2"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del w:id="251" w:author="ThinkPad" w:date="2022-05-16T22:34:00Z">
        <w:r w:rsidR="009E2100" w:rsidDel="009E6474">
          <w:rPr>
            <w:rFonts w:ascii="Times New Roman" w:eastAsia="宋体" w:hAnsi="Times New Roman" w:cs="Times New Roman"/>
            <w:kern w:val="0"/>
            <w:sz w:val="24"/>
            <w:szCs w:val="24"/>
          </w:rPr>
          <w:delText xml:space="preserve">distributed </w:delText>
        </w:r>
      </w:del>
      <w:r w:rsidR="009E2100">
        <w:rPr>
          <w:rFonts w:ascii="Times New Roman" w:eastAsia="宋体" w:hAnsi="Times New Roman" w:cs="Times New Roman"/>
          <w:kern w:val="0"/>
          <w:sz w:val="24"/>
          <w:szCs w:val="24"/>
        </w:rPr>
        <w:t>nodes</w:t>
      </w:r>
      <w:ins w:id="252" w:author="ThinkPad" w:date="2022-05-16T22:34:00Z">
        <w:r w:rsidR="009E6474">
          <w:rPr>
            <w:rFonts w:ascii="Times New Roman" w:eastAsia="宋体" w:hAnsi="Times New Roman" w:cs="Times New Roman"/>
            <w:kern w:val="0"/>
            <w:sz w:val="24"/>
            <w:szCs w:val="24"/>
          </w:rPr>
          <w:t>, which are</w:t>
        </w:r>
      </w:ins>
      <w:r w:rsidR="009E2100">
        <w:rPr>
          <w:rFonts w:ascii="Times New Roman" w:eastAsia="宋体" w:hAnsi="Times New Roman" w:cs="Times New Roman"/>
          <w:kern w:val="0"/>
          <w:sz w:val="24"/>
          <w:szCs w:val="24"/>
        </w:rPr>
        <w:t xml:space="preserve"> </w:t>
      </w:r>
      <w:del w:id="253" w:author="ThinkPad" w:date="2022-05-16T22:34:00Z">
        <w:r w:rsidR="009E2100" w:rsidDel="009E6474">
          <w:rPr>
            <w:rFonts w:ascii="Times New Roman" w:eastAsia="宋体" w:hAnsi="Times New Roman" w:cs="Times New Roman"/>
            <w:kern w:val="0"/>
            <w:sz w:val="24"/>
            <w:szCs w:val="24"/>
          </w:rPr>
          <w:delText xml:space="preserve">that </w:delText>
        </w:r>
      </w:del>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del w:id="254" w:author="ThinkPad" w:date="2022-05-16T22:35:00Z">
        <w:r w:rsidR="00D80C48" w:rsidDel="009E6474">
          <w:rPr>
            <w:rFonts w:ascii="Times New Roman" w:eastAsia="宋体" w:hAnsi="Times New Roman" w:cs="Times New Roman"/>
            <w:kern w:val="0"/>
            <w:sz w:val="24"/>
            <w:szCs w:val="24"/>
          </w:rPr>
          <w:delText xml:space="preserve">, </w:delText>
        </w:r>
        <w:r w:rsidR="00E97C79" w:rsidDel="009E6474">
          <w:rPr>
            <w:rFonts w:ascii="Times New Roman" w:eastAsia="宋体" w:hAnsi="Times New Roman" w:cs="Times New Roman"/>
            <w:kern w:val="0"/>
            <w:sz w:val="24"/>
            <w:szCs w:val="24"/>
          </w:rPr>
          <w:delText>in which</w:delText>
        </w:r>
      </w:del>
      <w:ins w:id="255" w:author="ThinkPad" w:date="2022-05-16T22:35:00Z">
        <w:r w:rsidR="009E6474">
          <w:rPr>
            <w:rFonts w:ascii="Times New Roman" w:eastAsia="宋体" w:hAnsi="Times New Roman" w:cs="Times New Roman"/>
            <w:kern w:val="0"/>
            <w:sz w:val="24"/>
            <w:szCs w:val="24"/>
          </w:rPr>
          <w:t>. We assume</w:t>
        </w:r>
      </w:ins>
      <w:r w:rsidR="00D80C48">
        <w:rPr>
          <w:rFonts w:ascii="Times New Roman" w:eastAsia="宋体" w:hAnsi="Times New Roman" w:cs="Times New Roman"/>
          <w:kern w:val="0"/>
          <w:sz w:val="24"/>
          <w:szCs w:val="24"/>
        </w:rPr>
        <w:t xml:space="preserve"> any </w:t>
      </w:r>
      <w:del w:id="256" w:author="ThinkPad" w:date="2022-05-16T22:35:00Z">
        <w:r w:rsidR="00D80C48" w:rsidDel="009E6474">
          <w:rPr>
            <w:rFonts w:ascii="Times New Roman" w:eastAsia="宋体" w:hAnsi="Times New Roman" w:cs="Times New Roman"/>
            <w:kern w:val="0"/>
            <w:sz w:val="24"/>
            <w:szCs w:val="24"/>
          </w:rPr>
          <w:delText xml:space="preserve">pair of </w:delText>
        </w:r>
      </w:del>
      <w:r w:rsidR="00D80C48">
        <w:rPr>
          <w:rFonts w:ascii="Times New Roman" w:eastAsia="宋体" w:hAnsi="Times New Roman" w:cs="Times New Roman"/>
          <w:kern w:val="0"/>
          <w:sz w:val="24"/>
          <w:szCs w:val="24"/>
        </w:rPr>
        <w:t>node</w:t>
      </w:r>
      <w:del w:id="257" w:author="ThinkPad" w:date="2022-05-16T22:35:00Z">
        <w:r w:rsidR="00D80C48" w:rsidDel="009E6474">
          <w:rPr>
            <w:rFonts w:ascii="Times New Roman" w:eastAsia="宋体" w:hAnsi="Times New Roman" w:cs="Times New Roman"/>
            <w:kern w:val="0"/>
            <w:sz w:val="24"/>
            <w:szCs w:val="24"/>
          </w:rPr>
          <w:delText>s</w:delText>
        </w:r>
      </w:del>
      <w:r w:rsidR="00D80C48">
        <w:rPr>
          <w:rFonts w:ascii="Times New Roman" w:eastAsia="宋体" w:hAnsi="Times New Roman" w:cs="Times New Roman"/>
          <w:kern w:val="0"/>
          <w:sz w:val="24"/>
          <w:szCs w:val="24"/>
        </w:rPr>
        <w:t xml:space="preserve"> can communicate with </w:t>
      </w:r>
      <w:del w:id="258" w:author="ThinkPad" w:date="2022-05-16T22:35:00Z">
        <w:r w:rsidR="00D80C48" w:rsidDel="009E6474">
          <w:rPr>
            <w:rFonts w:ascii="Times New Roman" w:eastAsia="宋体" w:hAnsi="Times New Roman" w:cs="Times New Roman"/>
            <w:kern w:val="0"/>
            <w:sz w:val="24"/>
            <w:szCs w:val="24"/>
          </w:rPr>
          <w:delText xml:space="preserve">each </w:delText>
        </w:r>
      </w:del>
      <w:ins w:id="259" w:author="ThinkPad" w:date="2022-05-16T22:35:00Z">
        <w:r w:rsidR="009E6474">
          <w:rPr>
            <w:rFonts w:ascii="Times New Roman" w:eastAsia="宋体" w:hAnsi="Times New Roman" w:cs="Times New Roman"/>
            <w:kern w:val="0"/>
            <w:sz w:val="24"/>
            <w:szCs w:val="24"/>
          </w:rPr>
          <w:t xml:space="preserve">any </w:t>
        </w:r>
      </w:ins>
      <w:r w:rsidR="00D80C48">
        <w:rPr>
          <w:rFonts w:ascii="Times New Roman" w:eastAsia="宋体" w:hAnsi="Times New Roman" w:cs="Times New Roman"/>
          <w:kern w:val="0"/>
          <w:sz w:val="24"/>
          <w:szCs w:val="24"/>
        </w:rPr>
        <w:t xml:space="preserve">other </w:t>
      </w:r>
      <w:ins w:id="260" w:author="ThinkPad" w:date="2022-05-18T17:21:00Z">
        <w:r w:rsidR="008140B2">
          <w:rPr>
            <w:rFonts w:ascii="Times New Roman" w:eastAsia="宋体" w:hAnsi="Times New Roman" w:cs="Times New Roman"/>
            <w:kern w:val="0"/>
            <w:sz w:val="24"/>
            <w:szCs w:val="24"/>
          </w:rPr>
          <w:t xml:space="preserve">node </w:t>
        </w:r>
      </w:ins>
      <w:del w:id="261" w:author="ThinkPad" w:date="2022-05-16T22:35:00Z">
        <w:r w:rsidR="00D80C48" w:rsidDel="009E6474">
          <w:rPr>
            <w:rFonts w:ascii="Times New Roman" w:eastAsia="宋体" w:hAnsi="Times New Roman" w:cs="Times New Roman"/>
            <w:kern w:val="0"/>
            <w:sz w:val="24"/>
            <w:szCs w:val="24"/>
          </w:rPr>
          <w:delText>directly</w:delText>
        </w:r>
        <w:r w:rsidR="00E97C79" w:rsidDel="009E6474">
          <w:rPr>
            <w:rFonts w:ascii="Times New Roman" w:eastAsia="宋体" w:hAnsi="Times New Roman" w:cs="Times New Roman"/>
            <w:kern w:val="0"/>
            <w:sz w:val="24"/>
            <w:szCs w:val="24"/>
          </w:rPr>
          <w:delText xml:space="preserve"> </w:delText>
        </w:r>
      </w:del>
      <w:r w:rsidR="00E97C79">
        <w:rPr>
          <w:rFonts w:ascii="Times New Roman" w:eastAsia="宋体" w:hAnsi="Times New Roman" w:cs="Times New Roman"/>
          <w:kern w:val="0"/>
          <w:sz w:val="24"/>
          <w:szCs w:val="24"/>
        </w:rPr>
        <w:t>in the network</w:t>
      </w:r>
      <w:ins w:id="262" w:author="ThinkPad" w:date="2022-05-16T22:35:00Z">
        <w:r w:rsidR="009E6474">
          <w:rPr>
            <w:rFonts w:ascii="Times New Roman" w:eastAsia="宋体" w:hAnsi="Times New Roman" w:cs="Times New Roman"/>
            <w:kern w:val="0"/>
            <w:sz w:val="24"/>
            <w:szCs w:val="24"/>
          </w:rPr>
          <w:t xml:space="preserve"> directly, which means </w:t>
        </w:r>
      </w:ins>
      <w:ins w:id="263" w:author="ThinkPad" w:date="2022-05-18T17:21:00Z">
        <w:r w:rsidR="008140B2">
          <w:rPr>
            <w:rFonts w:ascii="Times New Roman" w:eastAsia="宋体" w:hAnsi="Times New Roman" w:cs="Times New Roman"/>
            <w:kern w:val="0"/>
            <w:sz w:val="24"/>
            <w:szCs w:val="24"/>
          </w:rPr>
          <w:t xml:space="preserve">the network under study </w:t>
        </w:r>
      </w:ins>
      <w:ins w:id="264" w:author="ThinkPad" w:date="2022-05-18T17:22:00Z">
        <w:r w:rsidR="008140B2">
          <w:rPr>
            <w:rFonts w:ascii="Times New Roman" w:eastAsia="宋体" w:hAnsi="Times New Roman" w:cs="Times New Roman"/>
            <w:kern w:val="0"/>
            <w:sz w:val="24"/>
            <w:szCs w:val="24"/>
          </w:rPr>
          <w:t>forms</w:t>
        </w:r>
      </w:ins>
      <w:ins w:id="265" w:author="ThinkPad" w:date="2022-05-18T17:21:00Z">
        <w:r w:rsidR="008140B2">
          <w:rPr>
            <w:rFonts w:ascii="Times New Roman" w:eastAsia="宋体" w:hAnsi="Times New Roman" w:cs="Times New Roman"/>
            <w:kern w:val="0"/>
            <w:sz w:val="24"/>
            <w:szCs w:val="24"/>
          </w:rPr>
          <w:t xml:space="preserve"> a complete </w:t>
        </w:r>
      </w:ins>
      <w:ins w:id="266" w:author="ThinkPad" w:date="2022-05-18T17:22:00Z">
        <w:r w:rsidR="008140B2">
          <w:rPr>
            <w:rFonts w:ascii="Times New Roman" w:eastAsia="宋体" w:hAnsi="Times New Roman" w:cs="Times New Roman"/>
            <w:kern w:val="0"/>
            <w:sz w:val="24"/>
            <w:szCs w:val="24"/>
          </w:rPr>
          <w:t>graph</w:t>
        </w:r>
      </w:ins>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 xml:space="preserve">network can be </w:t>
      </w:r>
      <w:del w:id="267" w:author="ThinkPad" w:date="2022-05-18T17:22:00Z">
        <w:r w:rsidR="00425F02" w:rsidDel="008140B2">
          <w:rPr>
            <w:rFonts w:ascii="Times New Roman" w:eastAsia="宋体" w:hAnsi="Times New Roman" w:cs="Times New Roman"/>
            <w:kern w:val="0"/>
            <w:sz w:val="24"/>
            <w:szCs w:val="24"/>
          </w:rPr>
          <w:delText>built on</w:delText>
        </w:r>
      </w:del>
      <w:ins w:id="268" w:author="ThinkPad" w:date="2022-05-18T17:22:00Z">
        <w:r w:rsidR="008140B2">
          <w:rPr>
            <w:rFonts w:ascii="Times New Roman" w:eastAsia="宋体" w:hAnsi="Times New Roman" w:cs="Times New Roman"/>
            <w:kern w:val="0"/>
            <w:sz w:val="24"/>
            <w:szCs w:val="24"/>
          </w:rPr>
          <w:t>formed by</w:t>
        </w:r>
      </w:ins>
      <w:r w:rsidR="00425F02">
        <w:rPr>
          <w:rFonts w:ascii="Times New Roman" w:eastAsia="宋体" w:hAnsi="Times New Roman" w:cs="Times New Roman"/>
          <w:kern w:val="0"/>
          <w:sz w:val="24"/>
          <w:szCs w:val="24"/>
        </w:rPr>
        <w:t xml:space="preserve"> a group of Unmanned Aerial Vehicles or intelligent vehicles.</w:t>
      </w:r>
      <w:r w:rsidR="00D80C48">
        <w:rPr>
          <w:rFonts w:ascii="Times New Roman" w:eastAsia="宋体" w:hAnsi="Times New Roman" w:cs="Times New Roman"/>
          <w:kern w:val="0"/>
          <w:sz w:val="24"/>
          <w:szCs w:val="24"/>
        </w:rPr>
        <w:t xml:space="preserve"> </w:t>
      </w:r>
      <w:ins w:id="269" w:author="ThinkPad" w:date="2022-05-18T17:23:00Z">
        <w:r w:rsidR="008140B2">
          <w:rPr>
            <w:rFonts w:ascii="Times New Roman" w:eastAsia="宋体" w:hAnsi="Times New Roman" w:cs="Times New Roman"/>
            <w:kern w:val="0"/>
            <w:sz w:val="24"/>
            <w:szCs w:val="24"/>
          </w:rPr>
          <w:t>The transceiver</w:t>
        </w:r>
        <w:r w:rsidR="008140B2">
          <w:rPr>
            <w:rFonts w:ascii="Times New Roman" w:eastAsia="宋体" w:hAnsi="Times New Roman" w:cs="Times New Roman" w:hint="eastAsia"/>
            <w:kern w:val="0"/>
            <w:sz w:val="24"/>
            <w:szCs w:val="24"/>
          </w:rPr>
          <w:t xml:space="preserve"> </w:t>
        </w:r>
        <w:r w:rsidR="008140B2">
          <w:rPr>
            <w:rFonts w:ascii="Times New Roman" w:eastAsia="宋体" w:hAnsi="Times New Roman" w:cs="Times New Roman"/>
            <w:kern w:val="0"/>
            <w:sz w:val="24"/>
            <w:szCs w:val="24"/>
          </w:rPr>
          <w:t xml:space="preserve">at </w:t>
        </w:r>
      </w:ins>
      <w:del w:id="270" w:author="ThinkPad" w:date="2022-05-18T17:23:00Z">
        <w:r w:rsidR="00FE6E10" w:rsidDel="008140B2">
          <w:rPr>
            <w:rFonts w:ascii="Times New Roman" w:eastAsia="宋体" w:hAnsi="Times New Roman" w:cs="Times New Roman" w:hint="eastAsia"/>
            <w:kern w:val="0"/>
            <w:sz w:val="24"/>
            <w:szCs w:val="24"/>
          </w:rPr>
          <w:delText xml:space="preserve">Each </w:delText>
        </w:r>
      </w:del>
      <w:ins w:id="271" w:author="ThinkPad" w:date="2022-05-18T17:23:00Z">
        <w:r w:rsidR="008140B2">
          <w:rPr>
            <w:rFonts w:ascii="Times New Roman" w:eastAsia="宋体" w:hAnsi="Times New Roman" w:cs="Times New Roman"/>
            <w:kern w:val="0"/>
            <w:sz w:val="24"/>
            <w:szCs w:val="24"/>
          </w:rPr>
          <w:t>e</w:t>
        </w:r>
        <w:r w:rsidR="008140B2">
          <w:rPr>
            <w:rFonts w:ascii="Times New Roman" w:eastAsia="宋体" w:hAnsi="Times New Roman" w:cs="Times New Roman" w:hint="eastAsia"/>
            <w:kern w:val="0"/>
            <w:sz w:val="24"/>
            <w:szCs w:val="24"/>
          </w:rPr>
          <w:t xml:space="preserve">ach </w:t>
        </w:r>
      </w:ins>
      <w:r w:rsidR="00FE6E10">
        <w:rPr>
          <w:rFonts w:ascii="Times New Roman" w:eastAsia="宋体" w:hAnsi="Times New Roman" w:cs="Times New Roman"/>
          <w:kern w:val="0"/>
          <w:sz w:val="24"/>
          <w:szCs w:val="24"/>
        </w:rPr>
        <w:t xml:space="preserve">node </w:t>
      </w:r>
      <w:del w:id="272" w:author="ThinkPad" w:date="2022-05-18T17:23:00Z">
        <w:r w:rsidR="00FE6E10" w:rsidDel="008140B2">
          <w:rPr>
            <w:rFonts w:ascii="Times New Roman" w:eastAsia="宋体" w:hAnsi="Times New Roman" w:cs="Times New Roman"/>
            <w:kern w:val="0"/>
            <w:sz w:val="24"/>
            <w:szCs w:val="24"/>
          </w:rPr>
          <w:delText>has a</w:delText>
        </w:r>
      </w:del>
      <w:ins w:id="273" w:author="ThinkPad" w:date="2022-05-18T17:23:00Z">
        <w:r w:rsidR="008140B2">
          <w:rPr>
            <w:rFonts w:ascii="Times New Roman" w:eastAsia="宋体" w:hAnsi="Times New Roman" w:cs="Times New Roman"/>
            <w:kern w:val="0"/>
            <w:sz w:val="24"/>
            <w:szCs w:val="24"/>
          </w:rPr>
          <w:t>works in a</w:t>
        </w:r>
      </w:ins>
      <w:r w:rsidR="00FE6E10">
        <w:rPr>
          <w:rFonts w:ascii="Times New Roman" w:eastAsia="宋体" w:hAnsi="Times New Roman" w:cs="Times New Roman"/>
          <w:kern w:val="0"/>
          <w:sz w:val="24"/>
          <w:szCs w:val="24"/>
        </w:rPr>
        <w:t xml:space="preserve"> half-duplex</w:t>
      </w:r>
      <w:ins w:id="274" w:author="ThinkPad" w:date="2022-05-18T17:23:00Z">
        <w:r w:rsidR="008140B2">
          <w:rPr>
            <w:rFonts w:ascii="Times New Roman" w:eastAsia="宋体" w:hAnsi="Times New Roman" w:cs="Times New Roman"/>
            <w:kern w:val="0"/>
            <w:sz w:val="24"/>
            <w:szCs w:val="24"/>
          </w:rPr>
          <w:t xml:space="preserve"> manner</w:t>
        </w:r>
      </w:ins>
      <w:del w:id="275" w:author="ThinkPad" w:date="2022-05-18T17:23:00Z">
        <w:r w:rsidR="00FE6E10" w:rsidDel="008140B2">
          <w:rPr>
            <w:rFonts w:ascii="Times New Roman" w:eastAsia="宋体" w:hAnsi="Times New Roman" w:cs="Times New Roman"/>
            <w:kern w:val="0"/>
            <w:sz w:val="24"/>
            <w:szCs w:val="24"/>
          </w:rPr>
          <w:delText xml:space="preserve"> transceiver</w:delText>
        </w:r>
      </w:del>
      <w:r w:rsidR="00FE6E10">
        <w:rPr>
          <w:rFonts w:ascii="Times New Roman" w:eastAsia="宋体" w:hAnsi="Times New Roman" w:cs="Times New Roman"/>
          <w:kern w:val="0"/>
          <w:sz w:val="24"/>
          <w:szCs w:val="24"/>
        </w:rPr>
        <w:t>, which</w:t>
      </w:r>
      <w:ins w:id="276" w:author="ThinkPad" w:date="2022-05-16T22:39:00Z">
        <w:r w:rsidR="000E378D">
          <w:rPr>
            <w:rFonts w:ascii="Times New Roman" w:eastAsia="宋体" w:hAnsi="Times New Roman" w:cs="Times New Roman"/>
            <w:kern w:val="0"/>
            <w:sz w:val="24"/>
            <w:szCs w:val="24"/>
          </w:rPr>
          <w:t xml:space="preserve"> can </w:t>
        </w:r>
      </w:ins>
      <w:del w:id="277" w:author="ThinkPad" w:date="2022-05-18T17:23:00Z">
        <w:r w:rsidR="00FE6E10" w:rsidDel="008140B2">
          <w:rPr>
            <w:rFonts w:ascii="Times New Roman" w:eastAsia="宋体" w:hAnsi="Times New Roman" w:cs="Times New Roman"/>
            <w:kern w:val="0"/>
            <w:sz w:val="24"/>
            <w:szCs w:val="24"/>
          </w:rPr>
          <w:delText xml:space="preserve"> </w:delText>
        </w:r>
        <w:r w:rsidR="0025380C" w:rsidDel="008140B2">
          <w:rPr>
            <w:rFonts w:ascii="Times New Roman" w:eastAsia="宋体" w:hAnsi="Times New Roman" w:cs="Times New Roman"/>
            <w:kern w:val="0"/>
            <w:sz w:val="24"/>
            <w:szCs w:val="24"/>
          </w:rPr>
          <w:delText>used to</w:delText>
        </w:r>
        <w:r w:rsidR="00FE6E10" w:rsidDel="008140B2">
          <w:rPr>
            <w:rFonts w:ascii="Times New Roman" w:eastAsia="宋体" w:hAnsi="Times New Roman" w:cs="Times New Roman"/>
            <w:kern w:val="0"/>
            <w:sz w:val="24"/>
            <w:szCs w:val="24"/>
          </w:rPr>
          <w:delText xml:space="preserve"> </w:delText>
        </w:r>
      </w:del>
      <w:r w:rsidR="00FE6E10">
        <w:rPr>
          <w:rFonts w:ascii="Times New Roman" w:eastAsia="宋体" w:hAnsi="Times New Roman" w:cs="Times New Roman"/>
          <w:kern w:val="0"/>
          <w:sz w:val="24"/>
          <w:szCs w:val="24"/>
        </w:rPr>
        <w:t>transmit</w:t>
      </w:r>
      <w:ins w:id="278" w:author="ThinkPad" w:date="2022-05-16T22:39:00Z">
        <w:r w:rsidR="000E378D">
          <w:rPr>
            <w:rFonts w:ascii="Times New Roman" w:eastAsia="宋体" w:hAnsi="Times New Roman" w:cs="Times New Roman"/>
            <w:kern w:val="0"/>
            <w:sz w:val="24"/>
            <w:szCs w:val="24"/>
          </w:rPr>
          <w:t xml:space="preserve"> or receive</w:t>
        </w:r>
      </w:ins>
      <w:r w:rsidR="0025380C">
        <w:rPr>
          <w:rFonts w:ascii="Times New Roman" w:eastAsia="宋体" w:hAnsi="Times New Roman" w:cs="Times New Roman"/>
          <w:kern w:val="0"/>
          <w:sz w:val="24"/>
          <w:szCs w:val="24"/>
        </w:rPr>
        <w:t xml:space="preserve"> message</w:t>
      </w:r>
      <w:del w:id="279" w:author="ThinkPad" w:date="2022-05-16T22:39:00Z">
        <w:r w:rsidR="00FE6E10" w:rsidDel="000E378D">
          <w:rPr>
            <w:rFonts w:ascii="Times New Roman" w:eastAsia="宋体" w:hAnsi="Times New Roman" w:cs="Times New Roman"/>
            <w:kern w:val="0"/>
            <w:sz w:val="24"/>
            <w:szCs w:val="24"/>
          </w:rPr>
          <w:delText xml:space="preserve"> or </w:delText>
        </w:r>
        <w:r w:rsidR="0025380C" w:rsidDel="000E378D">
          <w:rPr>
            <w:rFonts w:ascii="Times New Roman" w:eastAsia="宋体" w:hAnsi="Times New Roman" w:cs="Times New Roman"/>
            <w:kern w:val="0"/>
            <w:sz w:val="24"/>
            <w:szCs w:val="24"/>
          </w:rPr>
          <w:delText>listen to</w:delText>
        </w:r>
        <w:r w:rsidR="00FE6E10" w:rsidDel="000E378D">
          <w:rPr>
            <w:rFonts w:ascii="Times New Roman" w:eastAsia="宋体" w:hAnsi="Times New Roman" w:cs="Times New Roman"/>
            <w:kern w:val="0"/>
            <w:sz w:val="24"/>
            <w:szCs w:val="24"/>
          </w:rPr>
          <w:delText xml:space="preserve"> wireless channel</w:delText>
        </w:r>
      </w:del>
      <w:r w:rsidR="0025380C">
        <w:rPr>
          <w:rFonts w:ascii="Times New Roman" w:eastAsia="宋体" w:hAnsi="Times New Roman" w:cs="Times New Roman"/>
          <w:kern w:val="0"/>
          <w:sz w:val="24"/>
          <w:szCs w:val="24"/>
        </w:rPr>
        <w:t xml:space="preserve">, but </w:t>
      </w:r>
      <w:del w:id="280" w:author="ThinkPad" w:date="2022-05-16T22:39:00Z">
        <w:r w:rsidR="0025380C" w:rsidDel="000E378D">
          <w:rPr>
            <w:rFonts w:ascii="Times New Roman" w:eastAsia="宋体" w:hAnsi="Times New Roman" w:cs="Times New Roman"/>
            <w:kern w:val="0"/>
            <w:sz w:val="24"/>
            <w:szCs w:val="24"/>
          </w:rPr>
          <w:delText>cannot do</w:delText>
        </w:r>
      </w:del>
      <w:ins w:id="281" w:author="ThinkPad" w:date="2022-05-16T22:39:00Z">
        <w:r w:rsidR="000E378D">
          <w:rPr>
            <w:rFonts w:ascii="Times New Roman" w:eastAsia="宋体" w:hAnsi="Times New Roman" w:cs="Times New Roman"/>
            <w:kern w:val="0"/>
            <w:sz w:val="24"/>
            <w:szCs w:val="24"/>
          </w:rPr>
          <w:t>not</w:t>
        </w:r>
      </w:ins>
      <w:r w:rsidR="0025380C">
        <w:rPr>
          <w:rFonts w:ascii="Times New Roman" w:eastAsia="宋体" w:hAnsi="Times New Roman" w:cs="Times New Roman"/>
          <w:kern w:val="0"/>
          <w:sz w:val="24"/>
          <w:szCs w:val="24"/>
        </w:rPr>
        <w:t xml:space="preserve"> both</w:t>
      </w:r>
      <w:ins w:id="282" w:author="ThinkPad" w:date="2022-05-18T17:23:00Z">
        <w:r w:rsidR="008140B2">
          <w:rPr>
            <w:rFonts w:ascii="Times New Roman" w:eastAsia="宋体" w:hAnsi="Times New Roman" w:cs="Times New Roman"/>
            <w:kern w:val="0"/>
            <w:sz w:val="24"/>
            <w:szCs w:val="24"/>
          </w:rPr>
          <w:t xml:space="preserve"> at a time</w:t>
        </w:r>
      </w:ins>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We further assume that any node can join</w:t>
      </w:r>
      <w:ins w:id="283" w:author="ThinkPad" w:date="2022-05-18T17:24:00Z">
        <w:r w:rsidR="008140B2">
          <w:rPr>
            <w:rFonts w:ascii="Times New Roman" w:eastAsia="宋体" w:hAnsi="Times New Roman" w:cs="Times New Roman"/>
            <w:kern w:val="0"/>
            <w:sz w:val="24"/>
            <w:szCs w:val="24"/>
          </w:rPr>
          <w:t xml:space="preserve"> </w:t>
        </w:r>
        <w:r w:rsidR="008140B2" w:rsidRPr="008140B2">
          <w:rPr>
            <w:rFonts w:ascii="Times New Roman" w:eastAsia="宋体" w:hAnsi="Times New Roman" w:cs="Times New Roman"/>
            <w:kern w:val="0"/>
            <w:sz w:val="24"/>
            <w:szCs w:val="24"/>
            <w:highlight w:val="yellow"/>
            <w:rPrChange w:id="284" w:author="ThinkPad" w:date="2022-05-18T17:24:00Z">
              <w:rPr>
                <w:rFonts w:ascii="Times New Roman" w:eastAsia="宋体" w:hAnsi="Times New Roman" w:cs="Times New Roman"/>
                <w:kern w:val="0"/>
                <w:sz w:val="24"/>
                <w:szCs w:val="24"/>
              </w:rPr>
            </w:rPrChange>
          </w:rPr>
          <w:t>or leave</w:t>
        </w:r>
      </w:ins>
      <w:r w:rsidR="00147383">
        <w:rPr>
          <w:rFonts w:ascii="Times New Roman" w:eastAsia="宋体" w:hAnsi="Times New Roman" w:cs="Times New Roman"/>
          <w:kern w:val="0"/>
          <w:sz w:val="24"/>
          <w:szCs w:val="24"/>
        </w:rPr>
        <w:t xml:space="preserve"> the wireless blockchain network </w:t>
      </w:r>
      <w:r w:rsidR="00CC7BD4" w:rsidRPr="008140B2">
        <w:rPr>
          <w:rFonts w:ascii="Times New Roman" w:eastAsia="宋体" w:hAnsi="Times New Roman" w:cs="Times New Roman"/>
          <w:kern w:val="0"/>
          <w:sz w:val="24"/>
          <w:szCs w:val="24"/>
          <w:highlight w:val="yellow"/>
          <w:rPrChange w:id="285" w:author="ThinkPad" w:date="2022-05-18T17:24:00Z">
            <w:rPr>
              <w:rFonts w:ascii="Times New Roman" w:eastAsia="宋体" w:hAnsi="Times New Roman" w:cs="Times New Roman"/>
              <w:kern w:val="0"/>
              <w:sz w:val="24"/>
              <w:szCs w:val="24"/>
            </w:rPr>
          </w:rPrChange>
        </w:rPr>
        <w:t>freely</w:t>
      </w:r>
      <w:r w:rsidR="00147383">
        <w:rPr>
          <w:rFonts w:ascii="Times New Roman" w:eastAsia="宋体" w:hAnsi="Times New Roman" w:cs="Times New Roman"/>
          <w:kern w:val="0"/>
          <w:sz w:val="24"/>
          <w:szCs w:val="24"/>
        </w:rPr>
        <w:t xml:space="preserve">. </w:t>
      </w:r>
      <w:del w:id="286" w:author="ThinkPad" w:date="2022-05-18T17:25:00Z">
        <w:r w:rsidR="00CF0EF7" w:rsidDel="005B54AB">
          <w:rPr>
            <w:rFonts w:ascii="Times New Roman" w:eastAsia="宋体" w:hAnsi="Times New Roman" w:cs="Times New Roman"/>
            <w:kern w:val="0"/>
            <w:sz w:val="24"/>
            <w:szCs w:val="24"/>
          </w:rPr>
          <w:delText xml:space="preserve">We </w:delText>
        </w:r>
      </w:del>
      <w:del w:id="287" w:author="ThinkPad" w:date="2022-05-18T17:24:00Z">
        <w:r w:rsidR="00CF0EF7" w:rsidDel="005B54AB">
          <w:rPr>
            <w:rFonts w:ascii="Times New Roman" w:eastAsia="宋体" w:hAnsi="Times New Roman" w:cs="Times New Roman"/>
            <w:kern w:val="0"/>
            <w:sz w:val="24"/>
            <w:szCs w:val="24"/>
          </w:rPr>
          <w:delText xml:space="preserve">further </w:delText>
        </w:r>
      </w:del>
      <w:del w:id="288" w:author="ThinkPad" w:date="2022-05-18T17:25:00Z">
        <w:r w:rsidR="00CF0EF7" w:rsidDel="005B54AB">
          <w:rPr>
            <w:rFonts w:ascii="Times New Roman" w:eastAsia="宋体" w:hAnsi="Times New Roman" w:cs="Times New Roman"/>
            <w:kern w:val="0"/>
            <w:sz w:val="24"/>
            <w:szCs w:val="24"/>
          </w:rPr>
          <w:delText>assume that e</w:delText>
        </w:r>
      </w:del>
      <w:ins w:id="289" w:author="ThinkPad" w:date="2022-05-18T17:25:00Z">
        <w:r w:rsidR="005B54AB">
          <w:rPr>
            <w:rFonts w:ascii="Times New Roman" w:eastAsia="宋体" w:hAnsi="Times New Roman" w:cs="Times New Roman"/>
            <w:kern w:val="0"/>
            <w:sz w:val="24"/>
            <w:szCs w:val="24"/>
          </w:rPr>
          <w:t>E</w:t>
        </w:r>
      </w:ins>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ins w:id="290" w:author="ThinkPad" w:date="2022-05-16T22:40:00Z">
        <w:r w:rsidR="000E378D">
          <w:rPr>
            <w:rFonts w:ascii="Times New Roman" w:eastAsia="宋体" w:hAnsi="Times New Roman" w:cs="Times New Roman"/>
            <w:kern w:val="0"/>
            <w:sz w:val="24"/>
            <w:szCs w:val="24"/>
          </w:rPr>
          <w:t xml:space="preserve">Each </w:t>
        </w:r>
      </w:ins>
      <w:del w:id="291" w:author="ThinkPad" w:date="2022-05-16T22:40:00Z">
        <w:r w:rsidR="00827091" w:rsidDel="000E378D">
          <w:rPr>
            <w:rFonts w:ascii="Times New Roman" w:eastAsia="宋体" w:hAnsi="Times New Roman" w:cs="Times New Roman"/>
            <w:kern w:val="0"/>
            <w:sz w:val="24"/>
            <w:szCs w:val="24"/>
          </w:rPr>
          <w:delText xml:space="preserve">Node </w:delText>
        </w:r>
      </w:del>
      <w:ins w:id="292" w:author="ThinkPad" w:date="2022-05-16T22:40:00Z">
        <w:r w:rsidR="000E378D">
          <w:rPr>
            <w:rFonts w:ascii="Times New Roman" w:eastAsia="宋体" w:hAnsi="Times New Roman" w:cs="Times New Roman"/>
            <w:kern w:val="0"/>
            <w:sz w:val="24"/>
            <w:szCs w:val="24"/>
          </w:rPr>
          <w:t xml:space="preserve">node </w:t>
        </w:r>
      </w:ins>
      <w:r w:rsidR="00827091">
        <w:rPr>
          <w:rFonts w:ascii="Times New Roman" w:eastAsia="宋体" w:hAnsi="Times New Roman" w:cs="Times New Roman"/>
          <w:kern w:val="0"/>
          <w:sz w:val="24"/>
          <w:szCs w:val="24"/>
        </w:rPr>
        <w:t xml:space="preserve">can </w:t>
      </w:r>
      <w:del w:id="293" w:author="ThinkPad" w:date="2022-05-16T22:40:00Z">
        <w:r w:rsidR="00827091" w:rsidDel="000E378D">
          <w:rPr>
            <w:rFonts w:ascii="Times New Roman" w:eastAsia="宋体" w:hAnsi="Times New Roman" w:cs="Times New Roman"/>
            <w:kern w:val="0"/>
            <w:sz w:val="24"/>
            <w:szCs w:val="24"/>
          </w:rPr>
          <w:delText xml:space="preserve">get </w:delText>
        </w:r>
      </w:del>
      <w:ins w:id="294" w:author="ThinkPad" w:date="2022-05-16T22:40:00Z">
        <w:r w:rsidR="000E378D">
          <w:rPr>
            <w:rFonts w:ascii="Times New Roman" w:eastAsia="宋体" w:hAnsi="Times New Roman" w:cs="Times New Roman"/>
            <w:kern w:val="0"/>
            <w:sz w:val="24"/>
            <w:szCs w:val="24"/>
          </w:rPr>
          <w:t xml:space="preserve">obtain </w:t>
        </w:r>
      </w:ins>
      <w:r w:rsidR="00827091">
        <w:rPr>
          <w:rFonts w:ascii="Times New Roman" w:eastAsia="宋体" w:hAnsi="Times New Roman" w:cs="Times New Roman"/>
          <w:kern w:val="0"/>
          <w:sz w:val="24"/>
          <w:szCs w:val="24"/>
        </w:rPr>
        <w:t xml:space="preserve">other nodes' public keys and identities by exchanging messages. </w:t>
      </w:r>
      <w:del w:id="295" w:author="ThinkPad" w:date="2022-05-18T17:25:00Z">
        <w:r w:rsidR="00CF0EF7" w:rsidDel="005B54AB">
          <w:rPr>
            <w:rFonts w:ascii="Times New Roman" w:eastAsia="宋体" w:hAnsi="Times New Roman" w:cs="Times New Roman"/>
            <w:kern w:val="0"/>
            <w:sz w:val="24"/>
            <w:szCs w:val="24"/>
          </w:rPr>
          <w:delText>We assume that t</w:delText>
        </w:r>
      </w:del>
      <w:ins w:id="296" w:author="ThinkPad" w:date="2022-05-18T17:25:00Z">
        <w:r w:rsidR="005B54AB">
          <w:rPr>
            <w:rFonts w:ascii="Times New Roman" w:eastAsia="宋体" w:hAnsi="Times New Roman" w:cs="Times New Roman"/>
            <w:kern w:val="0"/>
            <w:sz w:val="24"/>
            <w:szCs w:val="24"/>
          </w:rPr>
          <w:t>T</w:t>
        </w:r>
      </w:ins>
      <w:r w:rsidR="00CF0EF7">
        <w:rPr>
          <w:rFonts w:ascii="Times New Roman" w:eastAsia="宋体" w:hAnsi="Times New Roman" w:cs="Times New Roman"/>
          <w:kern w:val="0"/>
          <w:sz w:val="24"/>
          <w:szCs w:val="24"/>
        </w:rPr>
        <w:t xml:space="preserve">he number of honest nodes </w:t>
      </w:r>
      <w:ins w:id="297" w:author="ThinkPad" w:date="2022-05-18T17:25:00Z">
        <w:r w:rsidR="005B54AB">
          <w:rPr>
            <w:rFonts w:ascii="Times New Roman" w:eastAsia="宋体" w:hAnsi="Times New Roman" w:cs="Times New Roman"/>
            <w:kern w:val="0"/>
            <w:sz w:val="24"/>
            <w:szCs w:val="24"/>
          </w:rPr>
          <w:t xml:space="preserve">is assumed to </w:t>
        </w:r>
      </w:ins>
      <w:del w:id="298" w:author="ThinkPad" w:date="2022-05-18T17:25:00Z">
        <w:r w:rsidR="00CF0EF7" w:rsidDel="005B54AB">
          <w:rPr>
            <w:rFonts w:ascii="Times New Roman" w:eastAsia="宋体" w:hAnsi="Times New Roman" w:cs="Times New Roman"/>
            <w:kern w:val="0"/>
            <w:sz w:val="24"/>
            <w:szCs w:val="24"/>
          </w:rPr>
          <w:delText xml:space="preserve">should </w:delText>
        </w:r>
      </w:del>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SWIB</w:t>
      </w:r>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del w:id="299" w:author="ThinkPad" w:date="2022-05-18T17:25:00Z">
        <w:r w:rsidR="00076006" w:rsidRPr="00AC7039" w:rsidDel="005B54AB">
          <w:rPr>
            <w:rFonts w:ascii="Times New Roman" w:eastAsia="宋体" w:hAnsi="Times New Roman" w:cs="Times New Roman"/>
            <w:kern w:val="0"/>
            <w:sz w:val="24"/>
            <w:szCs w:val="24"/>
            <w:highlight w:val="yellow"/>
            <w:rPrChange w:id="300" w:author="ThinkPad" w:date="2022-05-16T22:45:00Z">
              <w:rPr>
                <w:rFonts w:ascii="Times New Roman" w:eastAsia="宋体" w:hAnsi="Times New Roman" w:cs="Times New Roman"/>
                <w:kern w:val="0"/>
                <w:sz w:val="24"/>
                <w:szCs w:val="24"/>
              </w:rPr>
            </w:rPrChange>
          </w:rPr>
          <w:delText>secure</w:delText>
        </w:r>
        <w:r w:rsidR="00076006" w:rsidDel="005B54AB">
          <w:rPr>
            <w:rFonts w:ascii="Times New Roman" w:eastAsia="宋体" w:hAnsi="Times New Roman" w:cs="Times New Roman"/>
            <w:kern w:val="0"/>
            <w:sz w:val="24"/>
            <w:szCs w:val="24"/>
          </w:rPr>
          <w:delText xml:space="preserve"> </w:delText>
        </w:r>
      </w:del>
      <w:ins w:id="301" w:author="ThinkPad" w:date="2022-05-18T17:25:00Z">
        <w:r w:rsidR="005B54AB" w:rsidRPr="00AC7039">
          <w:rPr>
            <w:rFonts w:ascii="Times New Roman" w:eastAsia="宋体" w:hAnsi="Times New Roman" w:cs="Times New Roman"/>
            <w:kern w:val="0"/>
            <w:sz w:val="24"/>
            <w:szCs w:val="24"/>
            <w:highlight w:val="yellow"/>
            <w:rPrChange w:id="302" w:author="ThinkPad" w:date="2022-05-16T22:45:00Z">
              <w:rPr>
                <w:rFonts w:ascii="Times New Roman" w:eastAsia="宋体" w:hAnsi="Times New Roman" w:cs="Times New Roman"/>
                <w:kern w:val="0"/>
                <w:sz w:val="24"/>
                <w:szCs w:val="24"/>
              </w:rPr>
            </w:rPrChange>
          </w:rPr>
          <w:t>secur</w:t>
        </w:r>
        <w:r w:rsidR="005B54AB">
          <w:rPr>
            <w:rFonts w:ascii="Times New Roman" w:eastAsia="宋体" w:hAnsi="Times New Roman" w:cs="Times New Roman"/>
            <w:kern w:val="0"/>
            <w:sz w:val="24"/>
            <w:szCs w:val="24"/>
          </w:rPr>
          <w:t xml:space="preserve">ity of </w:t>
        </w:r>
      </w:ins>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77344C58" w:rsidR="0085138F" w:rsidRDefault="00DE3197" w:rsidP="00565B69">
      <w:pPr>
        <w:pStyle w:val="2"/>
        <w:rPr>
          <w:rFonts w:ascii="Times New Roman" w:eastAsia="黑体" w:hAnsi="Times New Roman" w:cs="Times New Roman"/>
          <w:sz w:val="28"/>
          <w:szCs w:val="28"/>
        </w:rPr>
      </w:pPr>
      <w:bookmarkStart w:id="303"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303"/>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73111360"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w:t>
      </w:r>
      <w:r w:rsidRPr="00CD23F5">
        <w:rPr>
          <w:rFonts w:ascii="Times New Roman" w:eastAsia="宋体" w:hAnsi="Times New Roman" w:cs="Times New Roman"/>
          <w:kern w:val="0"/>
          <w:sz w:val="24"/>
          <w:szCs w:val="24"/>
          <w:highlight w:val="yellow"/>
          <w:rPrChange w:id="304" w:author="ThinkPad" w:date="2022-05-18T17:26:00Z">
            <w:rPr>
              <w:rFonts w:ascii="Times New Roman" w:eastAsia="宋体" w:hAnsi="Times New Roman" w:cs="Times New Roman"/>
              <w:kern w:val="0"/>
              <w:sz w:val="24"/>
              <w:szCs w:val="24"/>
            </w:rPr>
          </w:rPrChange>
        </w:rPr>
        <w:t>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t>
      </w:r>
      <w:del w:id="305" w:author="ThinkPad" w:date="2022-05-18T17:27:00Z">
        <w:r w:rsidDel="00CD23F5">
          <w:rPr>
            <w:rFonts w:ascii="Times New Roman" w:eastAsia="宋体" w:hAnsi="Times New Roman" w:cs="Times New Roman"/>
            <w:kern w:val="0"/>
            <w:sz w:val="24"/>
            <w:szCs w:val="24"/>
          </w:rPr>
          <w:delText>will be</w:delText>
        </w:r>
      </w:del>
      <w:ins w:id="306" w:author="ThinkPad" w:date="2022-05-18T17:27:00Z">
        <w:r w:rsidR="00CD23F5">
          <w:rPr>
            <w:rFonts w:ascii="Times New Roman" w:eastAsia="宋体" w:hAnsi="Times New Roman" w:cs="Times New Roman"/>
            <w:kern w:val="0"/>
            <w:sz w:val="24"/>
            <w:szCs w:val="24"/>
          </w:rPr>
          <w:t>are</w:t>
        </w:r>
      </w:ins>
      <w:r>
        <w:rPr>
          <w:rFonts w:ascii="Times New Roman" w:eastAsia="宋体" w:hAnsi="Times New Roman" w:cs="Times New Roman"/>
          <w:kern w:val="0"/>
          <w:sz w:val="24"/>
          <w:szCs w:val="24"/>
        </w:rPr>
        <w:t xml:space="preserve"> influenced by environment </w:t>
      </w:r>
      <w:r w:rsidRPr="00CD23F5">
        <w:rPr>
          <w:rFonts w:ascii="Times New Roman" w:eastAsia="宋体" w:hAnsi="Times New Roman" w:cs="Times New Roman"/>
          <w:kern w:val="0"/>
          <w:sz w:val="24"/>
          <w:szCs w:val="24"/>
        </w:rPr>
        <w:t>and</w:t>
      </w:r>
      <w:r w:rsidR="00CF4783" w:rsidRPr="00CD23F5">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w:t>
      </w:r>
      <w:del w:id="307" w:author="ThinkPad" w:date="2022-05-16T22:59:00Z">
        <w:r w:rsidDel="00964674">
          <w:rPr>
            <w:rFonts w:ascii="Times New Roman" w:eastAsia="宋体" w:hAnsi="Times New Roman" w:cs="Times New Roman" w:hint="eastAsia"/>
            <w:kern w:val="0"/>
            <w:sz w:val="24"/>
            <w:szCs w:val="24"/>
          </w:rPr>
          <w:delText>Through</w:delText>
        </w:r>
      </w:del>
      <w:ins w:id="308" w:author="ThinkPad" w:date="2022-05-16T22:59:00Z">
        <w:r w:rsidR="00964674">
          <w:rPr>
            <w:rFonts w:ascii="Times New Roman" w:eastAsia="宋体" w:hAnsi="Times New Roman" w:cs="Times New Roman" w:hint="eastAsia"/>
            <w:kern w:val="0"/>
            <w:sz w:val="24"/>
            <w:szCs w:val="24"/>
          </w:rPr>
          <w:t>A</w:t>
        </w:r>
        <w:r w:rsidR="00964674">
          <w:rPr>
            <w:rFonts w:ascii="Times New Roman" w:eastAsia="宋体" w:hAnsi="Times New Roman" w:cs="Times New Roman"/>
            <w:kern w:val="0"/>
            <w:sz w:val="24"/>
            <w:szCs w:val="24"/>
          </w:rPr>
          <w:t>ccording to</w:t>
        </w:r>
      </w:ins>
      <w:r>
        <w:rPr>
          <w:rFonts w:ascii="Times New Roman" w:eastAsia="宋体" w:hAnsi="Times New Roman" w:cs="Times New Roman"/>
          <w:kern w:val="0"/>
          <w:sz w:val="24"/>
          <w:szCs w:val="24"/>
        </w:rPr>
        <w:t xml:space="preserve"> the </w:t>
      </w:r>
      <w:r w:rsidR="007E047A">
        <w:rPr>
          <w:rFonts w:ascii="Times New Roman" w:eastAsia="宋体" w:hAnsi="Times New Roman" w:cs="Times New Roman"/>
          <w:kern w:val="0"/>
          <w:sz w:val="24"/>
          <w:szCs w:val="24"/>
        </w:rPr>
        <w:t>characteristic</w:t>
      </w:r>
      <w:ins w:id="309" w:author="ThinkPad" w:date="2022-05-18T17:27:00Z">
        <w:r w:rsidR="00CD23F5">
          <w:rPr>
            <w:rFonts w:ascii="Times New Roman" w:eastAsia="宋体" w:hAnsi="Times New Roman" w:cs="Times New Roman"/>
            <w:kern w:val="0"/>
            <w:sz w:val="24"/>
            <w:szCs w:val="24"/>
          </w:rPr>
          <w:t>s</w:t>
        </w:r>
      </w:ins>
      <w:r w:rsidR="007E047A">
        <w:rPr>
          <w:rFonts w:ascii="Times New Roman" w:eastAsia="宋体" w:hAnsi="Times New Roman" w:cs="Times New Roman"/>
          <w:kern w:val="0"/>
          <w:sz w:val="24"/>
          <w:szCs w:val="24"/>
        </w:rPr>
        <w:t xml:space="preserve"> of small-scale fading in wireless communication, the signal-to-noise-ratio </w:t>
      </w:r>
      <w:del w:id="310" w:author="ThinkPad" w:date="2022-05-16T22:59:00Z">
        <w:r w:rsidR="007E047A" w:rsidDel="00964674">
          <w:rPr>
            <w:rFonts w:ascii="Times New Roman" w:eastAsia="宋体" w:hAnsi="Times New Roman" w:cs="Times New Roman"/>
            <w:kern w:val="0"/>
            <w:sz w:val="24"/>
            <w:szCs w:val="24"/>
          </w:rPr>
          <w:delText xml:space="preserve">of </w:delText>
        </w:r>
      </w:del>
      <w:ins w:id="311" w:author="ThinkPad" w:date="2022-05-16T22:59:00Z">
        <w:r w:rsidR="00964674">
          <w:rPr>
            <w:rFonts w:ascii="Times New Roman" w:eastAsia="宋体" w:hAnsi="Times New Roman" w:cs="Times New Roman"/>
            <w:kern w:val="0"/>
            <w:sz w:val="24"/>
            <w:szCs w:val="24"/>
          </w:rPr>
          <w:t xml:space="preserve">at a </w:t>
        </w:r>
      </w:ins>
      <w:r w:rsidR="007E047A">
        <w:rPr>
          <w:rFonts w:ascii="Times New Roman" w:eastAsia="宋体" w:hAnsi="Times New Roman" w:cs="Times New Roman"/>
          <w:kern w:val="0"/>
          <w:sz w:val="24"/>
          <w:szCs w:val="24"/>
        </w:rPr>
        <w:t xml:space="preserve">receive node </w:t>
      </w:r>
      <w:del w:id="312" w:author="ThinkPad" w:date="2022-05-16T22:59:00Z">
        <w:r w:rsidR="007E047A" w:rsidDel="00964674">
          <w:rPr>
            <w:rFonts w:ascii="Times New Roman" w:eastAsia="宋体" w:hAnsi="Times New Roman" w:cs="Times New Roman"/>
            <w:kern w:val="0"/>
            <w:sz w:val="24"/>
            <w:szCs w:val="24"/>
          </w:rPr>
          <w:delText>should be</w:delText>
        </w:r>
      </w:del>
      <w:ins w:id="313" w:author="ThinkPad" w:date="2022-05-16T22:59:00Z">
        <w:r w:rsidR="00964674">
          <w:rPr>
            <w:rFonts w:ascii="Times New Roman" w:eastAsia="宋体" w:hAnsi="Times New Roman" w:cs="Times New Roman"/>
            <w:kern w:val="0"/>
            <w:sz w:val="24"/>
            <w:szCs w:val="24"/>
          </w:rPr>
          <w:t>can be computed as follows.</w:t>
        </w:r>
      </w:ins>
    </w:p>
    <w:p w14:paraId="1B61E3ED" w14:textId="48E6FC2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w:lastRenderedPageBreak/>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del w:id="314" w:author="ThinkPad" w:date="2022-05-18T17:27:00Z">
                      <w:rPr>
                        <w:rFonts w:ascii="Cambria Math" w:eastAsia="宋体" w:hAnsi="Cambria Math" w:cs="宋体"/>
                        <w:color w:val="000000"/>
                        <w:kern w:val="0"/>
                        <w:szCs w:val="21"/>
                      </w:rPr>
                      <m:t>s</m:t>
                    </w:del>
                  </m:r>
                  <m:r>
                    <w:ins w:id="315" w:author="ThinkPad" w:date="2022-05-18T17:30:00Z">
                      <w:rPr>
                        <w:rFonts w:ascii="Cambria Math" w:eastAsia="宋体" w:hAnsi="Cambria Math" w:cs="宋体"/>
                        <w:color w:val="000000"/>
                        <w:kern w:val="0"/>
                        <w:szCs w:val="21"/>
                      </w:rPr>
                      <m:t>l</m:t>
                    </w:ins>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05F28C4D"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del w:id="316" w:author="ThinkPad" w:date="2022-05-18T17:27:00Z">
            <w:rPr>
              <w:rFonts w:ascii="Cambria Math" w:eastAsia="宋体" w:hAnsi="Cambria Math" w:cs="Times New Roman"/>
              <w:kern w:val="0"/>
              <w:sz w:val="24"/>
              <w:szCs w:val="24"/>
            </w:rPr>
            <m:t>s</m:t>
          </w:del>
        </m:r>
        <m:r>
          <w:ins w:id="317" w:author="ThinkPad" w:date="2022-05-18T17:30:00Z">
            <w:rPr>
              <w:rFonts w:ascii="Cambria Math" w:eastAsia="宋体" w:hAnsi="Cambria Math" w:cs="Times New Roman"/>
              <w:kern w:val="0"/>
              <w:sz w:val="24"/>
              <w:szCs w:val="24"/>
            </w:rPr>
            <m:t>l</m:t>
          </w:ins>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 xml:space="preserve">is the distance between </w:t>
      </w:r>
      <w:del w:id="318" w:author="ThinkPad" w:date="2022-05-18T17:27:00Z">
        <w:r w:rsidR="003A44ED" w:rsidDel="00CD23F5">
          <w:rPr>
            <w:rFonts w:ascii="Times New Roman" w:eastAsia="宋体" w:hAnsi="Times New Roman" w:cs="Times New Roman"/>
            <w:kern w:val="0"/>
            <w:sz w:val="24"/>
            <w:szCs w:val="24"/>
          </w:rPr>
          <w:delText>two nodes</w:delText>
        </w:r>
      </w:del>
      <w:ins w:id="319" w:author="ThinkPad" w:date="2022-05-18T17:27:00Z">
        <w:r w:rsidR="00CD23F5">
          <w:rPr>
            <w:rFonts w:ascii="Times New Roman" w:eastAsia="宋体" w:hAnsi="Times New Roman" w:cs="Times New Roman"/>
            <w:kern w:val="0"/>
            <w:sz w:val="24"/>
            <w:szCs w:val="24"/>
          </w:rPr>
          <w:t>the transmitter and receiver</w:t>
        </w:r>
      </w:ins>
      <w:r w:rsidR="003A44ED">
        <w:rPr>
          <w:rFonts w:ascii="Times New Roman" w:eastAsia="宋体" w:hAnsi="Times New Roman" w:cs="Times New Roman"/>
          <w:kern w:val="0"/>
          <w:sz w:val="24"/>
          <w:szCs w:val="24"/>
        </w:rPr>
        <w:t>,</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 xml:space="preserve">be </w:t>
      </w:r>
      <w:del w:id="320" w:author="ThinkPad" w:date="2022-05-16T23:06:00Z">
        <w:r w:rsidR="003A44ED" w:rsidDel="00BF729A">
          <w:rPr>
            <w:rFonts w:ascii="Times New Roman" w:eastAsia="宋体" w:hAnsi="Times New Roman" w:cs="Times New Roman"/>
            <w:kern w:val="0"/>
            <w:sz w:val="24"/>
            <w:szCs w:val="24"/>
          </w:rPr>
          <w:delText xml:space="preserve">wireless network </w:delText>
        </w:r>
      </w:del>
      <w:r w:rsidR="003A44ED">
        <w:rPr>
          <w:rFonts w:ascii="Times New Roman" w:eastAsia="宋体" w:hAnsi="Times New Roman" w:cs="Times New Roman"/>
          <w:kern w:val="0"/>
          <w:sz w:val="24"/>
          <w:szCs w:val="24"/>
        </w:rPr>
        <w:t xml:space="preserve">signal-to-noise-ratio threshold </w:t>
      </w:r>
      <w:ins w:id="321" w:author="ThinkPad" w:date="2022-05-16T23:06:00Z">
        <w:r w:rsidR="00BF729A">
          <w:rPr>
            <w:rFonts w:ascii="Times New Roman" w:eastAsia="宋体" w:hAnsi="Times New Roman" w:cs="Times New Roman"/>
            <w:kern w:val="0"/>
            <w:sz w:val="24"/>
            <w:szCs w:val="24"/>
          </w:rPr>
          <w:t xml:space="preserve">for successful reception </w:t>
        </w:r>
      </w:ins>
      <w:del w:id="322" w:author="ThinkPad" w:date="2022-05-16T23:06:00Z">
        <w:r w:rsidR="003A44ED" w:rsidDel="00BF729A">
          <w:rPr>
            <w:rFonts w:ascii="Times New Roman" w:eastAsia="宋体" w:hAnsi="Times New Roman" w:cs="Times New Roman"/>
            <w:kern w:val="0"/>
            <w:sz w:val="24"/>
            <w:szCs w:val="24"/>
          </w:rPr>
          <w:delText xml:space="preserve">that </w:delText>
        </w:r>
      </w:del>
      <w:ins w:id="323" w:author="ThinkPad" w:date="2022-05-16T23:06:00Z">
        <w:r w:rsidR="00BF729A">
          <w:rPr>
            <w:rFonts w:ascii="Times New Roman" w:eastAsia="宋体" w:hAnsi="Times New Roman" w:cs="Times New Roman"/>
            <w:kern w:val="0"/>
            <w:sz w:val="24"/>
            <w:szCs w:val="24"/>
          </w:rPr>
          <w:t xml:space="preserve">as </w:t>
        </w:r>
      </w:ins>
      <w:r w:rsidR="003A44ED">
        <w:rPr>
          <w:rFonts w:ascii="Times New Roman" w:eastAsia="宋体" w:hAnsi="Times New Roman" w:cs="Times New Roman"/>
          <w:kern w:val="0"/>
          <w:sz w:val="24"/>
          <w:szCs w:val="24"/>
        </w:rPr>
        <w:t>determined by hardware.</w:t>
      </w:r>
      <w:r w:rsidR="00214524">
        <w:rPr>
          <w:rFonts w:ascii="Times New Roman" w:eastAsia="宋体" w:hAnsi="Times New Roman" w:cs="Times New Roman"/>
          <w:kern w:val="0"/>
          <w:sz w:val="24"/>
          <w:szCs w:val="24"/>
        </w:rPr>
        <w:t xml:space="preserve"> In a network area with </w:t>
      </w:r>
      <w:r w:rsidR="00214524" w:rsidRPr="00BF729A">
        <w:rPr>
          <w:rFonts w:ascii="Times New Roman" w:eastAsia="宋体" w:hAnsi="Times New Roman" w:cs="Times New Roman"/>
          <w:kern w:val="0"/>
          <w:sz w:val="24"/>
          <w:szCs w:val="24"/>
          <w:highlight w:val="yellow"/>
          <w:rPrChange w:id="324" w:author="ThinkPad" w:date="2022-05-16T23:05:00Z">
            <w:rPr>
              <w:rFonts w:ascii="Times New Roman" w:eastAsia="宋体" w:hAnsi="Times New Roman" w:cs="Times New Roman"/>
              <w:kern w:val="0"/>
              <w:sz w:val="24"/>
              <w:szCs w:val="24"/>
            </w:rPr>
          </w:rPrChange>
        </w:rPr>
        <w:t>radius</w:t>
      </w:r>
      <w:r w:rsidR="0021452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del w:id="325" w:author="ThinkPad" w:date="2022-05-18T17:30:00Z">
            <w:rPr>
              <w:rFonts w:ascii="Cambria Math" w:eastAsia="宋体" w:hAnsi="Cambria Math" w:cs="Times New Roman"/>
              <w:kern w:val="0"/>
              <w:sz w:val="24"/>
              <w:szCs w:val="24"/>
            </w:rPr>
            <m:t>s</m:t>
          </w:del>
        </m:r>
        <m:r>
          <w:ins w:id="326" w:author="ThinkPad" w:date="2022-05-18T17:30:00Z">
            <w:rPr>
              <w:rFonts w:ascii="Cambria Math" w:eastAsia="宋体" w:hAnsi="Cambria Math" w:cs="Times New Roman"/>
              <w:kern w:val="0"/>
              <w:sz w:val="24"/>
              <w:szCs w:val="24"/>
            </w:rPr>
            <m:t>l</m:t>
          </w:ins>
        </m:r>
      </m:oMath>
      <w:r w:rsidR="004C7DB3" w:rsidRPr="004C7DB3">
        <w:rPr>
          <w:rFonts w:ascii="Times New Roman" w:eastAsia="宋体" w:hAnsi="Times New Roman" w:cs="Times New Roman"/>
          <w:kern w:val="0"/>
          <w:sz w:val="24"/>
          <w:szCs w:val="24"/>
        </w:rPr>
        <w:t xml:space="preserve"> </w:t>
      </w:r>
      <w:r w:rsidR="002B3DED">
        <w:rPr>
          <w:rFonts w:ascii="Times New Roman" w:eastAsia="宋体" w:hAnsi="Times New Roman" w:cs="Times New Roman"/>
          <w:kern w:val="0"/>
          <w:sz w:val="24"/>
          <w:szCs w:val="24"/>
        </w:rPr>
        <w:t>between two</w:t>
      </w:r>
      <w:r w:rsidR="004C7DB3" w:rsidRPr="004C7DB3">
        <w:rPr>
          <w:rFonts w:ascii="Times New Roman" w:eastAsia="宋体" w:hAnsi="Times New Roman" w:cs="Times New Roman"/>
          <w:kern w:val="0"/>
          <w:sz w:val="24"/>
          <w:szCs w:val="24"/>
        </w:rPr>
        <w:t xml:space="preserve"> node</w:t>
      </w:r>
      <w:r w:rsidR="002B3DED">
        <w:rPr>
          <w:rFonts w:ascii="Times New Roman" w:eastAsia="宋体" w:hAnsi="Times New Roman" w:cs="Times New Roman"/>
          <w:kern w:val="0"/>
          <w:sz w:val="24"/>
          <w:szCs w:val="24"/>
        </w:rPr>
        <w:t>s</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ins w:id="327" w:author="ThinkPad" w:date="2022-05-18T17:30:00Z">
                <w:rPr>
                  <w:rFonts w:ascii="Cambria Math" w:eastAsia="宋体" w:hAnsi="Cambria Math" w:cs="Times New Roman"/>
                  <w:kern w:val="0"/>
                  <w:sz w:val="24"/>
                  <w:szCs w:val="24"/>
                </w:rPr>
                <m:t>l</m:t>
              </w:ins>
            </m:r>
            <m:r>
              <w:del w:id="328" w:author="ThinkPad" w:date="2022-05-18T17:30:00Z">
                <w:rPr>
                  <w:rFonts w:ascii="Cambria Math" w:eastAsia="宋体" w:hAnsi="Cambria Math" w:cs="Times New Roman"/>
                  <w:kern w:val="0"/>
                  <w:sz w:val="24"/>
                  <w:szCs w:val="24"/>
                </w:rPr>
                <m:t>s</m:t>
              </w:del>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ins w:id="329" w:author="ThinkPad" w:date="2022-05-18T17:30:00Z">
                <w:rPr>
                  <w:rFonts w:ascii="Cambria Math" w:eastAsia="宋体" w:hAnsi="Cambria Math" w:cs="Times New Roman"/>
                  <w:kern w:val="0"/>
                  <w:sz w:val="24"/>
                  <w:szCs w:val="24"/>
                </w:rPr>
                <m:t>l</m:t>
              </w:ins>
            </m:r>
            <m:r>
              <w:del w:id="330" w:author="ThinkPad" w:date="2022-05-18T17:30:00Z">
                <w:rPr>
                  <w:rFonts w:ascii="Cambria Math" w:eastAsia="宋体" w:hAnsi="Cambria Math" w:cs="Times New Roman"/>
                  <w:kern w:val="0"/>
                  <w:sz w:val="24"/>
                  <w:szCs w:val="24"/>
                </w:rPr>
                <m:t>s</m:t>
              </w:del>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ins w:id="331" w:author="ThinkPad" w:date="2022-05-16T23:11:00Z">
        <w:r w:rsidR="009E768A">
          <w:rPr>
            <w:rFonts w:ascii="Times New Roman" w:eastAsia="宋体" w:hAnsi="Times New Roman" w:cs="Times New Roman"/>
            <w:kern w:val="0"/>
            <w:sz w:val="24"/>
            <w:szCs w:val="24"/>
          </w:rPr>
          <w:t xml:space="preserve"> </w:t>
        </w:r>
      </w:ins>
      <w:ins w:id="332" w:author="ThinkPad" w:date="2022-05-18T17:41:00Z">
        <w:r w:rsidR="00AA1F17">
          <w:rPr>
            <w:rFonts w:ascii="Times New Roman" w:eastAsia="宋体" w:hAnsi="Times New Roman" w:cs="Times New Roman"/>
            <w:kern w:val="0"/>
            <w:sz w:val="24"/>
            <w:szCs w:val="24"/>
          </w:rPr>
          <w:t>[</w:t>
        </w:r>
        <w:r w:rsidR="00AA1F17">
          <w:rPr>
            <w:rFonts w:ascii="Times New Roman" w:eastAsia="宋体" w:hAnsi="Times New Roman" w:cs="Times New Roman" w:hint="eastAsia"/>
            <w:kern w:val="0"/>
            <w:sz w:val="24"/>
            <w:szCs w:val="24"/>
          </w:rPr>
          <w:t>消息传输成功率是影响方案在无线环境下性能的重要因素，后面没看到</w:t>
        </w:r>
      </w:ins>
      <w:ins w:id="333" w:author="ThinkPad" w:date="2022-05-18T17:42:00Z">
        <w:r w:rsidR="003D4422">
          <w:rPr>
            <w:rFonts w:ascii="Times New Roman" w:eastAsia="宋体" w:hAnsi="Times New Roman" w:cs="Times New Roman" w:hint="eastAsia"/>
            <w:kern w:val="0"/>
            <w:sz w:val="24"/>
            <w:szCs w:val="24"/>
          </w:rPr>
          <w:t>丝毫</w:t>
        </w:r>
      </w:ins>
      <w:ins w:id="334" w:author="ThinkPad" w:date="2022-05-18T17:41:00Z">
        <w:r w:rsidR="00AA1F17">
          <w:rPr>
            <w:rFonts w:ascii="Times New Roman" w:eastAsia="宋体" w:hAnsi="Times New Roman" w:cs="Times New Roman" w:hint="eastAsia"/>
            <w:kern w:val="0"/>
            <w:sz w:val="24"/>
            <w:szCs w:val="24"/>
          </w:rPr>
          <w:t>针对性的设计</w:t>
        </w:r>
        <w:r w:rsidR="00AA1F17">
          <w:rPr>
            <w:rFonts w:ascii="Times New Roman" w:eastAsia="宋体" w:hAnsi="Times New Roman" w:cs="Times New Roman"/>
            <w:kern w:val="0"/>
            <w:sz w:val="24"/>
            <w:szCs w:val="24"/>
          </w:rPr>
          <w:t>]</w:t>
        </w:r>
      </w:ins>
    </w:p>
    <w:p w14:paraId="338C7EBC" w14:textId="779EA63F" w:rsidR="00391899" w:rsidRPr="004C7DB3" w:rsidRDefault="004A2727"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ins w:id="335" w:author="ThinkPad" w:date="2022-05-18T17:30:00Z">
                  <w:rPr>
                    <w:rFonts w:ascii="Cambria Math" w:eastAsia="宋体" w:hAnsi="Cambria Math" w:cs="Times New Roman"/>
                    <w:kern w:val="0"/>
                    <w:sz w:val="24"/>
                    <w:szCs w:val="24"/>
                  </w:rPr>
                  <m:t>l</m:t>
                </w:ins>
              </m:r>
              <m:r>
                <w:del w:id="336" w:author="ThinkPad" w:date="2022-05-18T17:30:00Z">
                  <w:rPr>
                    <w:rFonts w:ascii="Cambria Math" w:eastAsia="宋体" w:hAnsi="Cambria Math" w:cs="宋体"/>
                    <w:color w:val="000000"/>
                    <w:kern w:val="0"/>
                    <w:szCs w:val="21"/>
                  </w:rPr>
                  <m:t>s</m:t>
                </w:del>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&gt;β}f</m:t>
          </m:r>
          <m:d>
            <m:dPr>
              <m:ctrlPr>
                <w:rPr>
                  <w:rFonts w:ascii="Cambria Math" w:eastAsia="宋体" w:hAnsi="Cambria Math" w:cs="Times New Roman"/>
                  <w:i/>
                  <w:color w:val="000000"/>
                </w:rPr>
              </m:ctrlPr>
            </m:dPr>
            <m:e>
              <m:r>
                <w:del w:id="337" w:author="ThinkPad" w:date="2022-05-18T17:31:00Z">
                  <w:rPr>
                    <w:rFonts w:ascii="Cambria Math" w:eastAsia="宋体" w:hAnsi="Cambria Math" w:cs="宋体"/>
                    <w:color w:val="000000"/>
                    <w:kern w:val="0"/>
                    <w:szCs w:val="21"/>
                  </w:rPr>
                  <m:t>s</m:t>
                </w:del>
              </m:r>
              <m:r>
                <w:ins w:id="338" w:author="ThinkPad" w:date="2022-05-18T17:30:00Z">
                  <w:rPr>
                    <w:rFonts w:ascii="Cambria Math" w:eastAsia="宋体" w:hAnsi="Cambria Math" w:cs="Times New Roman"/>
                    <w:kern w:val="0"/>
                    <w:sz w:val="24"/>
                    <w:szCs w:val="24"/>
                  </w:rPr>
                  <m:t>l</m:t>
                </w:ins>
              </m:r>
            </m:e>
          </m:d>
          <m:r>
            <w:rPr>
              <w:rFonts w:ascii="Cambria Math" w:eastAsia="宋体" w:hAnsi="Cambria Math" w:cs="宋体"/>
              <w:color w:val="000000"/>
              <w:kern w:val="0"/>
              <w:szCs w:val="21"/>
            </w:rPr>
            <m:t>d</m:t>
          </m:r>
          <m:r>
            <w:ins w:id="339" w:author="ThinkPad" w:date="2022-05-18T17:31:00Z">
              <w:rPr>
                <w:rFonts w:ascii="Cambria Math" w:eastAsia="宋体" w:hAnsi="Cambria Math" w:cs="Times New Roman"/>
                <w:kern w:val="0"/>
                <w:sz w:val="24"/>
                <w:szCs w:val="24"/>
              </w:rPr>
              <m:t>l</m:t>
            </w:ins>
          </m:r>
          <m:r>
            <w:del w:id="340" w:author="ThinkPad" w:date="2022-05-18T17:31:00Z">
              <w:rPr>
                <w:rFonts w:ascii="Cambria Math" w:eastAsia="宋体" w:hAnsi="Cambria Math" w:cs="宋体"/>
                <w:color w:val="000000"/>
                <w:kern w:val="0"/>
                <w:szCs w:val="21"/>
              </w:rPr>
              <m:t>s</m:t>
            </w:del>
          </m:r>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del w:id="341" w:author="ThinkPad" w:date="2022-05-18T17:31:00Z">
                          <w:rPr>
                            <w:rFonts w:ascii="Cambria Math" w:eastAsia="宋体" w:hAnsi="Cambria Math" w:cs="宋体"/>
                            <w:color w:val="000000"/>
                            <w:kern w:val="0"/>
                            <w:szCs w:val="21"/>
                          </w:rPr>
                          <m:t>s</m:t>
                        </w:del>
                      </m:r>
                      <m:r>
                        <w:ins w:id="342" w:author="ThinkPad" w:date="2022-05-18T17:31:00Z">
                          <w:rPr>
                            <w:rFonts w:ascii="Cambria Math" w:eastAsia="宋体" w:hAnsi="Cambria Math" w:cs="Times New Roman"/>
                            <w:kern w:val="0"/>
                            <w:sz w:val="24"/>
                            <w:szCs w:val="24"/>
                          </w:rPr>
                          <m:t>l</m:t>
                        </w:ins>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m:t>
              </m:r>
              <m:r>
                <w:del w:id="343" w:author="ThinkPad" w:date="2022-05-18T17:31:00Z">
                  <w:rPr>
                    <w:rFonts w:ascii="Cambria Math" w:eastAsia="宋体" w:hAnsi="Cambria Math" w:cs="宋体"/>
                    <w:color w:val="000000"/>
                    <w:kern w:val="0"/>
                    <w:szCs w:val="21"/>
                  </w:rPr>
                  <m:t>s</m:t>
                </w:del>
              </m:r>
              <m:r>
                <w:ins w:id="344" w:author="ThinkPad" w:date="2022-05-18T17:31:00Z">
                  <w:rPr>
                    <w:rFonts w:ascii="Cambria Math" w:eastAsia="宋体" w:hAnsi="Cambria Math" w:cs="宋体"/>
                    <w:color w:val="000000"/>
                    <w:kern w:val="0"/>
                    <w:szCs w:val="21"/>
                  </w:rPr>
                  <m:t>l</m:t>
                </w:ins>
              </m:r>
              <m:r>
                <w:rPr>
                  <w:rFonts w:ascii="Cambria Math" w:eastAsia="宋体" w:hAnsi="Cambria Math" w:cs="宋体"/>
                  <w:color w:val="000000"/>
                  <w:kern w:val="0"/>
                  <w:szCs w:val="21"/>
                </w:rPr>
                <m:t>d</m:t>
              </m:r>
              <m:r>
                <w:del w:id="345" w:author="ThinkPad" w:date="2022-05-18T17:31:00Z">
                  <w:rPr>
                    <w:rFonts w:ascii="Cambria Math" w:eastAsia="宋体" w:hAnsi="Cambria Math" w:cs="宋体"/>
                    <w:color w:val="000000"/>
                    <w:kern w:val="0"/>
                    <w:szCs w:val="21"/>
                  </w:rPr>
                  <m:t>s</m:t>
                </w:del>
              </m:r>
              <m:r>
                <w:ins w:id="346" w:author="ThinkPad" w:date="2022-05-18T17:31:00Z">
                  <w:rPr>
                    <w:rFonts w:ascii="Cambria Math" w:eastAsia="宋体" w:hAnsi="Cambria Math" w:cs="宋体"/>
                    <w:color w:val="000000"/>
                    <w:kern w:val="0"/>
                    <w:szCs w:val="21"/>
                  </w:rPr>
                  <m:t>l</m:t>
                </w:ins>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347"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347"/>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BE2AB72"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t>
      </w:r>
      <w:ins w:id="348" w:author="ThinkPad" w:date="2022-05-16T23:11:00Z">
        <w:r w:rsidR="009E768A">
          <w:rPr>
            <w:rFonts w:ascii="Times New Roman" w:eastAsia="宋体" w:hAnsi="Times New Roman" w:cs="Times New Roman"/>
            <w:kern w:val="0"/>
            <w:sz w:val="24"/>
            <w:szCs w:val="24"/>
          </w:rPr>
          <w:t xml:space="preserve">the </w:t>
        </w:r>
      </w:ins>
      <w:r>
        <w:rPr>
          <w:rFonts w:ascii="Times New Roman" w:eastAsia="宋体" w:hAnsi="Times New Roman" w:cs="Times New Roman"/>
          <w:kern w:val="0"/>
          <w:sz w:val="24"/>
          <w:szCs w:val="24"/>
        </w:rPr>
        <w:t xml:space="preserve">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20C675D8"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xml:space="preserve">, that is, </w:t>
      </w:r>
      <w:del w:id="349" w:author="ThinkPad" w:date="2022-05-18T17:35:00Z">
        <w:r w:rsidDel="00E70DAD">
          <w:rPr>
            <w:rFonts w:ascii="Times New Roman" w:eastAsia="宋体" w:hAnsi="Times New Roman" w:cs="Times New Roman"/>
            <w:kern w:val="0"/>
            <w:sz w:val="24"/>
            <w:szCs w:val="24"/>
          </w:rPr>
          <w:delText xml:space="preserve">create </w:delText>
        </w:r>
      </w:del>
      <w:ins w:id="350" w:author="ThinkPad" w:date="2022-05-18T17:35:00Z">
        <w:r w:rsidR="00E70DAD">
          <w:rPr>
            <w:rFonts w:ascii="Times New Roman" w:eastAsia="宋体" w:hAnsi="Times New Roman" w:cs="Times New Roman"/>
            <w:kern w:val="0"/>
            <w:sz w:val="24"/>
            <w:szCs w:val="24"/>
          </w:rPr>
          <w:t xml:space="preserve">creation of </w:t>
        </w:r>
      </w:ins>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w:t>
      </w:r>
      <w:del w:id="351" w:author="ThinkPad" w:date="2022-05-18T17:35:00Z">
        <w:r w:rsidR="00421A5E" w:rsidDel="00E70DAD">
          <w:rPr>
            <w:rFonts w:ascii="Times New Roman" w:eastAsia="宋体" w:hAnsi="Times New Roman" w:cs="Times New Roman"/>
            <w:kern w:val="0"/>
            <w:sz w:val="24"/>
            <w:szCs w:val="24"/>
          </w:rPr>
          <w:delText>se</w:delText>
        </w:r>
      </w:del>
      <w:r w:rsidR="00421A5E">
        <w:rPr>
          <w:rFonts w:ascii="Times New Roman" w:eastAsia="宋体" w:hAnsi="Times New Roman" w:cs="Times New Roman"/>
          <w:kern w:val="0"/>
          <w:sz w:val="24"/>
          <w:szCs w:val="24"/>
        </w:rPr>
        <w:t xml:space="preserv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ins w:id="352" w:author="ThinkPad" w:date="2022-05-18T17:35:00Z">
        <w:r w:rsidR="00E70DAD">
          <w:rPr>
            <w:rFonts w:ascii="Times New Roman" w:eastAsia="宋体" w:hAnsi="Times New Roman" w:cs="Times New Roman"/>
            <w:kern w:val="0"/>
            <w:sz w:val="24"/>
            <w:szCs w:val="24"/>
          </w:rPr>
          <w:t xml:space="preserve"> the</w:t>
        </w:r>
      </w:ins>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1492518B"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del w:id="353" w:author="ThinkPad" w:date="2022-05-18T17:38:00Z">
        <w:r w:rsidR="00FF45A9" w:rsidDel="00E70DAD">
          <w:rPr>
            <w:rFonts w:ascii="Times New Roman" w:eastAsia="宋体" w:hAnsi="Times New Roman" w:cs="Times New Roman"/>
            <w:kern w:val="0"/>
            <w:sz w:val="24"/>
            <w:szCs w:val="24"/>
          </w:rPr>
          <w:delText xml:space="preserve">To leave </w:delText>
        </w:r>
      </w:del>
      <w:del w:id="354" w:author="ThinkPad" w:date="2022-05-18T17:36:00Z">
        <w:r w:rsidR="001C456B" w:rsidDel="00E70DAD">
          <w:rPr>
            <w:rFonts w:ascii="Times New Roman" w:eastAsia="宋体" w:hAnsi="Times New Roman" w:cs="Times New Roman"/>
            <w:kern w:val="0"/>
            <w:sz w:val="24"/>
            <w:szCs w:val="24"/>
          </w:rPr>
          <w:delText xml:space="preserve">communicate </w:delText>
        </w:r>
      </w:del>
      <w:del w:id="355" w:author="ThinkPad" w:date="2022-05-18T17:38:00Z">
        <w:r w:rsidR="00FF45A9" w:rsidDel="00E70DAD">
          <w:rPr>
            <w:rFonts w:ascii="Times New Roman" w:eastAsia="宋体" w:hAnsi="Times New Roman" w:cs="Times New Roman"/>
            <w:kern w:val="0"/>
            <w:sz w:val="24"/>
            <w:szCs w:val="24"/>
          </w:rPr>
          <w:delText>chance for honest nodes</w:delText>
        </w:r>
      </w:del>
      <w:ins w:id="356" w:author="ThinkPad" w:date="2022-05-18T17:38:00Z">
        <w:r w:rsidR="00E70DAD">
          <w:rPr>
            <w:rFonts w:ascii="Times New Roman" w:eastAsia="宋体" w:hAnsi="Times New Roman" w:cs="Times New Roman"/>
            <w:kern w:val="0"/>
            <w:sz w:val="24"/>
            <w:szCs w:val="24"/>
          </w:rPr>
          <w:t xml:space="preserve">Without </w:t>
        </w:r>
      </w:ins>
      <w:ins w:id="357" w:author="ThinkPad" w:date="2022-05-18T17:39:00Z">
        <w:r w:rsidR="00E70DAD">
          <w:rPr>
            <w:rFonts w:ascii="Times New Roman" w:eastAsia="宋体" w:hAnsi="Times New Roman" w:cs="Times New Roman"/>
            <w:kern w:val="0"/>
            <w:sz w:val="24"/>
            <w:szCs w:val="24"/>
          </w:rPr>
          <w:t>loss of generality</w:t>
        </w:r>
      </w:ins>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(1-ϵ,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del w:id="358" w:author="ThinkPad" w:date="2022-05-16T23:14:00Z">
        <w:r w:rsidR="00FF45A9" w:rsidDel="009E768A">
          <w:rPr>
            <w:rFonts w:ascii="Times New Roman" w:eastAsia="宋体" w:hAnsi="Times New Roman" w:cs="Times New Roman"/>
            <w:kern w:val="0"/>
            <w:sz w:val="24"/>
            <w:szCs w:val="24"/>
          </w:rPr>
          <w:delText xml:space="preserve">. </w:delText>
        </w:r>
      </w:del>
      <w:ins w:id="359" w:author="ThinkPad" w:date="2022-05-16T23:14:00Z">
        <w:r w:rsidR="009E768A">
          <w:rPr>
            <w:rFonts w:ascii="Times New Roman" w:eastAsia="宋体" w:hAnsi="Times New Roman" w:cs="Times New Roman"/>
            <w:kern w:val="0"/>
            <w:sz w:val="24"/>
            <w:szCs w:val="24"/>
          </w:rPr>
          <w:t xml:space="preserve">, i.e., </w:t>
        </w:r>
      </w:ins>
      <w:del w:id="360" w:author="ThinkPad" w:date="2022-05-16T23:14:00Z">
        <w:r w:rsidR="00254F91" w:rsidRPr="00FF45A9" w:rsidDel="009E768A">
          <w:rPr>
            <w:rFonts w:ascii="Times New Roman" w:eastAsia="宋体" w:hAnsi="Times New Roman" w:cs="Times New Roman"/>
            <w:kern w:val="0"/>
            <w:sz w:val="24"/>
            <w:szCs w:val="24"/>
          </w:rPr>
          <w:delText xml:space="preserve">In </w:delText>
        </w:r>
      </w:del>
      <w:ins w:id="361" w:author="ThinkPad" w:date="2022-05-16T23:14:00Z">
        <w:r w:rsidR="009E768A">
          <w:rPr>
            <w:rFonts w:ascii="Times New Roman" w:eastAsia="宋体" w:hAnsi="Times New Roman" w:cs="Times New Roman"/>
            <w:kern w:val="0"/>
            <w:sz w:val="24"/>
            <w:szCs w:val="24"/>
          </w:rPr>
          <w:t>i</w:t>
        </w:r>
        <w:r w:rsidR="009E768A" w:rsidRPr="00FF45A9">
          <w:rPr>
            <w:rFonts w:ascii="Times New Roman" w:eastAsia="宋体" w:hAnsi="Times New Roman" w:cs="Times New Roman"/>
            <w:kern w:val="0"/>
            <w:sz w:val="24"/>
            <w:szCs w:val="24"/>
          </w:rPr>
          <w:t xml:space="preserve">n </w:t>
        </w:r>
      </w:ins>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w:del w:id="362" w:author="ThinkPad" w:date="2022-05-16T23:14:00Z">
        <w:r w:rsidR="00254F91" w:rsidRPr="00FF45A9" w:rsidDel="009E768A">
          <w:rPr>
            <w:rFonts w:ascii="Times New Roman" w:eastAsia="宋体" w:hAnsi="Times New Roman" w:cs="Times New Roman"/>
            <w:kern w:val="0"/>
            <w:sz w:val="24"/>
            <w:szCs w:val="24"/>
          </w:rPr>
          <w:delText xml:space="preserve">length </w:delText>
        </w:r>
      </w:del>
      <m:oMath>
        <m:r>
          <w:rPr>
            <w:rFonts w:ascii="Cambria Math" w:eastAsia="宋体" w:hAnsi="Cambria Math" w:cs="Times New Roman"/>
            <w:kern w:val="0"/>
            <w:sz w:val="24"/>
            <w:szCs w:val="24"/>
          </w:rPr>
          <m:t xml:space="preserve">T </m:t>
        </m:r>
      </m:oMath>
      <w:ins w:id="363" w:author="ThinkPad" w:date="2022-05-16T23:14:00Z">
        <w:r w:rsidR="009E768A">
          <w:rPr>
            <w:rFonts w:ascii="Times New Roman" w:eastAsia="宋体" w:hAnsi="Times New Roman" w:cs="Times New Roman"/>
            <w:kern w:val="0"/>
            <w:sz w:val="24"/>
            <w:szCs w:val="24"/>
          </w:rPr>
          <w:t xml:space="preserve">consecutive </w:t>
        </w:r>
      </w:ins>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ins w:id="364" w:author="ThinkPad" w:date="2022-05-18T17:40:00Z">
            <w:rPr>
              <w:rFonts w:ascii="Cambria Math" w:eastAsia="宋体" w:hAnsi="Cambria Math" w:cs="Times New Roman"/>
              <w:kern w:val="0"/>
              <w:sz w:val="24"/>
              <w:szCs w:val="24"/>
            </w:rPr>
            <m:t>ϵ</m:t>
          </w:ins>
        </m:r>
      </m:oMath>
      <w:del w:id="365" w:author="ThinkPad" w:date="2022-05-18T17:40:00Z">
        <w:r w:rsidR="00254F91" w:rsidRPr="005A65E9" w:rsidDel="005A65E9">
          <w:rPr>
            <w:rFonts w:ascii="Times New Roman" w:eastAsia="宋体" w:hAnsi="Times New Roman" w:cs="Times New Roman"/>
            <w:i/>
            <w:iCs/>
            <w:kern w:val="0"/>
            <w:sz w:val="24"/>
            <w:szCs w:val="24"/>
            <w:rPrChange w:id="366" w:author="ThinkPad" w:date="2022-05-18T17:40:00Z">
              <w:rPr>
                <w:rFonts w:ascii="Times New Roman" w:eastAsia="宋体" w:hAnsi="Times New Roman" w:cs="Times New Roman"/>
                <w:kern w:val="0"/>
                <w:sz w:val="24"/>
                <w:szCs w:val="24"/>
              </w:rPr>
            </w:rPrChange>
          </w:rPr>
          <w:delText>ϵ</w:delText>
        </w:r>
      </w:del>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ins w:id="367" w:author="ThinkPad" w:date="2022-05-18T17:39:00Z">
        <w:r w:rsidR="005A65E9">
          <w:rPr>
            <w:rFonts w:ascii="Times New Roman" w:eastAsia="宋体" w:hAnsi="Times New Roman" w:cs="Times New Roman"/>
            <w:kern w:val="0"/>
            <w:sz w:val="24"/>
            <w:szCs w:val="24"/>
          </w:rPr>
          <w:t xml:space="preserve"> </w:t>
        </w:r>
      </w:ins>
    </w:p>
    <w:p w14:paraId="5A1760CD" w14:textId="6A8CC128"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paper</w:t>
      </w:r>
      <w:r>
        <w:rPr>
          <w:rFonts w:ascii="Times New Roman" w:eastAsia="宋体" w:hAnsi="Times New Roman" w:cs="Times New Roman"/>
          <w:kern w:val="0"/>
          <w:sz w:val="24"/>
          <w:szCs w:val="24"/>
        </w:rPr>
        <w:t xml:space="preserve">,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oMath>
      <w:ins w:id="368" w:author="ThinkPad" w:date="2022-05-16T23:14:00Z">
        <w:r w:rsidR="009E768A">
          <w:rPr>
            <w:rFonts w:ascii="Times New Roman" w:eastAsia="宋体" w:hAnsi="Times New Roman" w:cs="Times New Roman"/>
            <w:kern w:val="0"/>
            <w:sz w:val="24"/>
            <w:szCs w:val="24"/>
          </w:rPr>
          <w:t xml:space="preserve">, </w:t>
        </w:r>
      </w:ins>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t>
      </w:r>
      <w:ins w:id="369" w:author="ThinkPad" w:date="2022-05-16T23:14:00Z">
        <w:r w:rsidR="009E768A">
          <w:rPr>
            <w:rFonts w:ascii="Times New Roman" w:eastAsia="宋体" w:hAnsi="Times New Roman" w:cs="Times New Roman"/>
            <w:kern w:val="0"/>
            <w:sz w:val="24"/>
            <w:szCs w:val="24"/>
          </w:rPr>
          <w:t xml:space="preserve"> </w:t>
        </w:r>
      </w:ins>
      <w:r w:rsidRPr="00A9191D">
        <w:rPr>
          <w:rFonts w:ascii="Times New Roman" w:eastAsia="宋体" w:hAnsi="Times New Roman" w:cs="Times New Roman"/>
          <w:kern w:val="0"/>
          <w:sz w:val="24"/>
          <w:szCs w:val="24"/>
        </w:rPr>
        <w:t>(</w:t>
      </w:r>
      <w:proofErr w:type="spellStart"/>
      <w:r w:rsidRPr="00A9191D">
        <w:rPr>
          <w:rFonts w:ascii="Times New Roman" w:eastAsia="宋体" w:hAnsi="Times New Roman" w:cs="Times New Roman"/>
          <w:kern w:val="0"/>
          <w:sz w:val="24"/>
          <w:szCs w:val="24"/>
        </w:rPr>
        <w:t>w.h.p</w:t>
      </w:r>
      <w:proofErr w:type="spellEnd"/>
      <w:r w:rsidRPr="00A9191D">
        <w:rPr>
          <w:rFonts w:ascii="Times New Roman" w:eastAsia="宋体" w:hAnsi="Times New Roman" w:cs="Times New Roman"/>
          <w:kern w:val="0"/>
          <w:sz w:val="24"/>
          <w:szCs w:val="24"/>
        </w:rPr>
        <w:t>.).</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064050CE"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del w:id="370" w:author="ThinkPad" w:date="2022-05-18T17:43:00Z">
        <w:r w:rsidDel="00E540EB">
          <w:rPr>
            <w:rFonts w:ascii="Times New Roman" w:eastAsia="宋体" w:hAnsi="Times New Roman" w:cs="Times New Roman" w:hint="eastAsia"/>
            <w:kern w:val="0"/>
            <w:sz w:val="24"/>
            <w:szCs w:val="24"/>
          </w:rPr>
          <w:delText>present</w:delText>
        </w:r>
      </w:del>
      <w:ins w:id="371" w:author="ThinkPad" w:date="2022-05-18T17:43:00Z">
        <w:r w:rsidR="00E540EB">
          <w:rPr>
            <w:rFonts w:ascii="Times New Roman" w:eastAsia="宋体" w:hAnsi="Times New Roman" w:cs="Times New Roman" w:hint="eastAsia"/>
            <w:kern w:val="0"/>
            <w:sz w:val="24"/>
            <w:szCs w:val="24"/>
          </w:rPr>
          <w:t>pr</w:t>
        </w:r>
        <w:r w:rsidR="00E540EB">
          <w:rPr>
            <w:rFonts w:ascii="Times New Roman" w:eastAsia="宋体" w:hAnsi="Times New Roman" w:cs="Times New Roman"/>
            <w:kern w:val="0"/>
            <w:sz w:val="24"/>
            <w:szCs w:val="24"/>
          </w:rPr>
          <w:t>opose the</w:t>
        </w:r>
      </w:ins>
      <w:r>
        <w:rPr>
          <w:rFonts w:ascii="Times New Roman" w:eastAsia="宋体" w:hAnsi="Times New Roman" w:cs="Times New Roman"/>
          <w:kern w:val="0"/>
          <w:sz w:val="24"/>
          <w:szCs w:val="24"/>
        </w:rPr>
        <w:t xml:space="preserve"> 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r w:rsidR="00210062">
        <w:rPr>
          <w:rFonts w:ascii="Times New Roman" w:eastAsia="宋体" w:hAnsi="Times New Roman" w:cs="Times New Roman"/>
          <w:kern w:val="0"/>
          <w:sz w:val="24"/>
          <w:szCs w:val="24"/>
        </w:rPr>
        <w:t>SWIB</w:t>
      </w:r>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SWIB protocol.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31EC6B8D" w:rsidR="005012BF" w:rsidRDefault="00A34863" w:rsidP="005012BF">
      <w:pPr>
        <w:keepNext/>
        <w:spacing w:afterLines="50" w:after="156"/>
        <w:ind w:firstLineChars="200" w:firstLine="420"/>
      </w:pPr>
      <w:r>
        <w:rPr>
          <w:noProof/>
        </w:rPr>
        <w:drawing>
          <wp:inline distT="0" distB="0" distL="0" distR="0" wp14:anchorId="03612D2E" wp14:editId="4DD431F0">
            <wp:extent cx="4920846" cy="11061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906" cy="1107308"/>
                    </a:xfrm>
                    <a:prstGeom prst="rect">
                      <a:avLst/>
                    </a:prstGeom>
                    <a:noFill/>
                    <a:ln>
                      <a:noFill/>
                    </a:ln>
                  </pic:spPr>
                </pic:pic>
              </a:graphicData>
            </a:graphic>
          </wp:inline>
        </w:drawing>
      </w:r>
    </w:p>
    <w:p w14:paraId="75F27642" w14:textId="370C0B80"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w:t>
      </w:r>
      <w:del w:id="372" w:author="ThinkPad" w:date="2022-05-16T23:18:00Z">
        <w:r w:rsidDel="00264919">
          <w:rPr>
            <w:rFonts w:ascii="Times New Roman" w:hAnsi="Times New Roman" w:cs="Times New Roman"/>
          </w:rPr>
          <w:delText xml:space="preserve">current round </w:delText>
        </w:r>
      </w:del>
      <w:ins w:id="373" w:author="ThinkPad" w:date="2022-05-16T23:18:00Z">
        <w:r w:rsidR="00264919">
          <w:rPr>
            <w:rFonts w:ascii="Times New Roman" w:hAnsi="Times New Roman" w:cs="Times New Roman"/>
          </w:rPr>
          <w:t xml:space="preserve">the </w:t>
        </w:r>
      </w:ins>
      <w:r>
        <w:rPr>
          <w:rFonts w:ascii="Times New Roman" w:hAnsi="Times New Roman" w:cs="Times New Roman"/>
        </w:rPr>
        <w:t>block proposer</w:t>
      </w:r>
      <w:ins w:id="374" w:author="ThinkPad" w:date="2022-05-16T23:18:00Z">
        <w:r w:rsidR="00264919">
          <w:rPr>
            <w:rFonts w:ascii="Times New Roman" w:hAnsi="Times New Roman" w:cs="Times New Roman"/>
          </w:rPr>
          <w:t xml:space="preserve"> for the current round</w:t>
        </w:r>
      </w:ins>
      <w:r>
        <w:rPr>
          <w:rFonts w:ascii="Times New Roman" w:hAnsi="Times New Roman" w:cs="Times New Roman"/>
        </w:rPr>
        <w:t>;</w:t>
      </w:r>
      <w:ins w:id="375" w:author="ThinkPad" w:date="2022-05-16T23:18:00Z">
        <w:r w:rsidR="00264919">
          <w:rPr>
            <w:rFonts w:ascii="Times New Roman" w:hAnsi="Times New Roman" w:cs="Times New Roman"/>
          </w:rPr>
          <w:t xml:space="preserve"> </w:t>
        </w:r>
      </w:ins>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 xml:space="preserve">finalize </w:t>
      </w:r>
      <w:ins w:id="376" w:author="ThinkPad" w:date="2022-05-16T23:18:00Z">
        <w:r w:rsidR="00264919">
          <w:rPr>
            <w:rFonts w:ascii="Times New Roman" w:hAnsi="Times New Roman" w:cs="Times New Roman"/>
          </w:rPr>
          <w:t xml:space="preserve">the </w:t>
        </w:r>
      </w:ins>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ins w:id="377" w:author="ThinkPad" w:date="2022-05-16T23:19:00Z">
        <w:r w:rsidR="00D94729">
          <w:rPr>
            <w:rFonts w:ascii="Times New Roman" w:hAnsi="Times New Roman" w:cs="Times New Roman"/>
          </w:rPr>
          <w:t xml:space="preserve"> </w:t>
        </w:r>
        <w:r w:rsidR="00D94729">
          <w:rPr>
            <w:rFonts w:ascii="Times New Roman" w:hAnsi="Times New Roman" w:cs="Times New Roman" w:hint="eastAsia"/>
          </w:rPr>
          <w:t>图中</w:t>
        </w:r>
        <w:r w:rsidR="00D94729">
          <w:rPr>
            <w:rFonts w:ascii="Times New Roman" w:hAnsi="Times New Roman" w:cs="Times New Roman" w:hint="eastAsia"/>
          </w:rPr>
          <w:t>r</w:t>
        </w:r>
        <w:r w:rsidR="00D94729">
          <w:rPr>
            <w:rFonts w:ascii="Times New Roman" w:hAnsi="Times New Roman" w:cs="Times New Roman" w:hint="eastAsia"/>
          </w:rPr>
          <w:t>斜体，</w:t>
        </w:r>
        <w:r w:rsidR="00D94729">
          <w:rPr>
            <w:rFonts w:ascii="Times New Roman" w:hAnsi="Times New Roman" w:cs="Times New Roman" w:hint="eastAsia"/>
          </w:rPr>
          <w:t>t</w:t>
        </w:r>
        <w:r w:rsidR="00D94729">
          <w:rPr>
            <w:rFonts w:ascii="Times New Roman" w:hAnsi="Times New Roman" w:cs="Times New Roman" w:hint="eastAsia"/>
          </w:rPr>
          <w:t>是啥？</w:t>
        </w:r>
      </w:ins>
    </w:p>
    <w:p w14:paraId="14790BBD" w14:textId="5DB09AA5"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del w:id="378" w:author="ThinkPad" w:date="2022-05-17T16:10:00Z">
        <w:r w:rsidDel="00313AFD">
          <w:rPr>
            <w:rFonts w:ascii="Times New Roman" w:eastAsia="宋体" w:hAnsi="Times New Roman" w:cs="Times New Roman" w:hint="eastAsia"/>
            <w:kern w:val="0"/>
            <w:sz w:val="24"/>
            <w:szCs w:val="24"/>
          </w:rPr>
          <w:delText>executes in disjoint and consecutive rounds sequentially</w:delText>
        </w:r>
      </w:del>
      <w:ins w:id="379" w:author="ThinkPad" w:date="2022-05-17T16:10:00Z">
        <w:r w:rsidR="00313AFD">
          <w:rPr>
            <w:rFonts w:ascii="Times New Roman" w:eastAsia="宋体" w:hAnsi="Times New Roman" w:cs="Times New Roman" w:hint="eastAsia"/>
            <w:kern w:val="0"/>
            <w:sz w:val="24"/>
            <w:szCs w:val="24"/>
          </w:rPr>
          <w:t>work</w:t>
        </w:r>
        <w:r w:rsidR="00313AFD">
          <w:rPr>
            <w:rFonts w:ascii="Times New Roman" w:eastAsia="宋体" w:hAnsi="Times New Roman" w:cs="Times New Roman"/>
            <w:kern w:val="0"/>
            <w:sz w:val="24"/>
            <w:szCs w:val="24"/>
          </w:rPr>
          <w:t>s in a round by round fashion</w:t>
        </w:r>
      </w:ins>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ins w:id="380" w:author="ThinkPad" w:date="2022-05-16T23:31:00Z">
        <w:r w:rsidR="00FC6CEC">
          <w:rPr>
            <w:rFonts w:ascii="Times New Roman" w:eastAsia="宋体" w:hAnsi="Times New Roman" w:cs="Times New Roman"/>
            <w:kern w:val="0"/>
            <w:sz w:val="24"/>
            <w:szCs w:val="24"/>
          </w:rPr>
          <w:t>.</w:t>
        </w:r>
      </w:ins>
      <w:r w:rsidR="00DA6636">
        <w:rPr>
          <w:rFonts w:ascii="Times New Roman" w:eastAsia="宋体" w:hAnsi="Times New Roman" w:cs="Times New Roman"/>
          <w:kern w:val="0"/>
          <w:sz w:val="24"/>
          <w:szCs w:val="24"/>
        </w:rPr>
        <w:t xml:space="preserve"> 2, we star</w:t>
      </w:r>
      <w:ins w:id="381" w:author="ThinkPad" w:date="2022-05-16T23:31:00Z">
        <w:r w:rsidR="00FC6CEC">
          <w:rPr>
            <w:rFonts w:ascii="Times New Roman" w:eastAsia="宋体" w:hAnsi="Times New Roman" w:cs="Times New Roman"/>
            <w:kern w:val="0"/>
            <w:sz w:val="24"/>
            <w:szCs w:val="24"/>
          </w:rPr>
          <w:t>t</w:t>
        </w:r>
      </w:ins>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 xml:space="preserve">. </w:t>
      </w:r>
      <w:ins w:id="382" w:author="ThinkPad" w:date="2022-05-17T16:11:00Z">
        <w:r w:rsidR="00313AFD">
          <w:rPr>
            <w:rFonts w:ascii="Times New Roman" w:eastAsia="宋体" w:hAnsi="Times New Roman" w:cs="Times New Roman"/>
            <w:kern w:val="0"/>
            <w:sz w:val="24"/>
            <w:szCs w:val="24"/>
          </w:rPr>
          <w:t xml:space="preserve">It is </w:t>
        </w:r>
      </w:ins>
      <w:ins w:id="383" w:author="ThinkPad" w:date="2022-05-18T17:46:00Z">
        <w:r w:rsidR="00823D64">
          <w:rPr>
            <w:rFonts w:ascii="Times New Roman" w:eastAsia="宋体" w:hAnsi="Times New Roman" w:cs="Times New Roman"/>
            <w:kern w:val="0"/>
            <w:sz w:val="24"/>
            <w:szCs w:val="24"/>
          </w:rPr>
          <w:t xml:space="preserve">in general </w:t>
        </w:r>
      </w:ins>
      <w:ins w:id="384" w:author="ThinkPad" w:date="2022-05-17T16:11:00Z">
        <w:r w:rsidR="00313AFD">
          <w:rPr>
            <w:rFonts w:ascii="Times New Roman" w:eastAsia="宋体" w:hAnsi="Times New Roman" w:cs="Times New Roman"/>
            <w:kern w:val="0"/>
            <w:sz w:val="24"/>
            <w:szCs w:val="24"/>
          </w:rPr>
          <w:t xml:space="preserve">not secure to allow </w:t>
        </w:r>
      </w:ins>
      <w:del w:id="385" w:author="ThinkPad" w:date="2022-05-17T16:11:00Z">
        <w:r w:rsidR="00AF3920" w:rsidDel="00313AFD">
          <w:rPr>
            <w:rFonts w:ascii="Times New Roman" w:eastAsia="宋体" w:hAnsi="Times New Roman" w:cs="Times New Roman"/>
            <w:kern w:val="0"/>
            <w:sz w:val="24"/>
            <w:szCs w:val="24"/>
          </w:rPr>
          <w:delText xml:space="preserve">Permitting </w:delText>
        </w:r>
      </w:del>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ins w:id="386" w:author="ThinkPad" w:date="2022-05-17T16:10:00Z">
        <w:r w:rsidR="00313AFD">
          <w:rPr>
            <w:rFonts w:ascii="Times New Roman" w:eastAsia="宋体" w:hAnsi="Times New Roman" w:cs="Times New Roman"/>
            <w:kern w:val="0"/>
            <w:sz w:val="24"/>
            <w:szCs w:val="24"/>
          </w:rPr>
          <w:t xml:space="preserve"> to</w:t>
        </w:r>
      </w:ins>
      <w:r w:rsidR="00AF3920">
        <w:rPr>
          <w:rFonts w:ascii="Times New Roman" w:eastAsia="宋体" w:hAnsi="Times New Roman" w:cs="Times New Roman"/>
          <w:kern w:val="0"/>
          <w:sz w:val="24"/>
          <w:szCs w:val="24"/>
        </w:rPr>
        <w:t xml:space="preserve"> predict</w:t>
      </w:r>
      <w:ins w:id="387" w:author="ThinkPad" w:date="2022-05-17T16:11:00Z">
        <w:r w:rsidR="00313AFD">
          <w:rPr>
            <w:rFonts w:ascii="Times New Roman" w:eastAsia="宋体" w:hAnsi="Times New Roman" w:cs="Times New Roman"/>
            <w:kern w:val="0"/>
            <w:sz w:val="24"/>
            <w:szCs w:val="24"/>
          </w:rPr>
          <w:t xml:space="preserve"> who will be</w:t>
        </w:r>
      </w:ins>
      <w:r w:rsidR="00AF3920">
        <w:rPr>
          <w:rFonts w:ascii="Times New Roman" w:eastAsia="宋体" w:hAnsi="Times New Roman" w:cs="Times New Roman"/>
          <w:kern w:val="0"/>
          <w:sz w:val="24"/>
          <w:szCs w:val="24"/>
        </w:rPr>
        <w:t xml:space="preserve"> the </w:t>
      </w:r>
      <w:del w:id="388" w:author="ThinkPad" w:date="2022-05-17T16:11:00Z">
        <w:r w:rsidR="00AF3920" w:rsidDel="00313AFD">
          <w:rPr>
            <w:rFonts w:ascii="Times New Roman" w:eastAsia="宋体" w:hAnsi="Times New Roman" w:cs="Times New Roman"/>
            <w:kern w:val="0"/>
            <w:sz w:val="24"/>
            <w:szCs w:val="24"/>
          </w:rPr>
          <w:delText xml:space="preserve">next round </w:delText>
        </w:r>
      </w:del>
      <w:r w:rsidR="00AF3920">
        <w:rPr>
          <w:rFonts w:ascii="Times New Roman" w:eastAsia="宋体" w:hAnsi="Times New Roman" w:cs="Times New Roman"/>
          <w:kern w:val="0"/>
          <w:sz w:val="24"/>
          <w:szCs w:val="24"/>
        </w:rPr>
        <w:t>block proposer</w:t>
      </w:r>
      <w:ins w:id="389" w:author="ThinkPad" w:date="2022-05-17T16:11:00Z">
        <w:r w:rsidR="00313AFD">
          <w:rPr>
            <w:rFonts w:ascii="Times New Roman" w:eastAsia="宋体" w:hAnsi="Times New Roman" w:cs="Times New Roman"/>
            <w:kern w:val="0"/>
            <w:sz w:val="24"/>
            <w:szCs w:val="24"/>
          </w:rPr>
          <w:t xml:space="preserve"> in the next round</w:t>
        </w:r>
      </w:ins>
      <w:del w:id="390" w:author="ThinkPad" w:date="2022-05-17T16:11:00Z">
        <w:r w:rsidR="00AF3920" w:rsidDel="00313AFD">
          <w:rPr>
            <w:rFonts w:ascii="Times New Roman" w:eastAsia="宋体" w:hAnsi="Times New Roman" w:cs="Times New Roman"/>
            <w:kern w:val="0"/>
            <w:sz w:val="24"/>
            <w:szCs w:val="24"/>
          </w:rPr>
          <w:delText xml:space="preserve"> is insecure</w:delText>
        </w:r>
      </w:del>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 xml:space="preserve">nodes </w:t>
      </w:r>
      <w:del w:id="391" w:author="ThinkPad" w:date="2022-05-17T16:11:00Z">
        <w:r w:rsidR="003E41B6" w:rsidDel="00313AFD">
          <w:rPr>
            <w:rFonts w:ascii="Times New Roman" w:eastAsia="宋体" w:hAnsi="Times New Roman" w:cs="Times New Roman"/>
            <w:kern w:val="0"/>
            <w:sz w:val="24"/>
            <w:szCs w:val="24"/>
          </w:rPr>
          <w:delText xml:space="preserve">will </w:delText>
        </w:r>
      </w:del>
      <w:ins w:id="392" w:author="ThinkPad" w:date="2022-05-17T16:11:00Z">
        <w:r w:rsidR="00313AFD">
          <w:rPr>
            <w:rFonts w:ascii="Times New Roman" w:eastAsia="宋体" w:hAnsi="Times New Roman" w:cs="Times New Roman"/>
            <w:kern w:val="0"/>
            <w:sz w:val="24"/>
            <w:szCs w:val="24"/>
          </w:rPr>
          <w:t>can</w:t>
        </w:r>
      </w:ins>
      <w:r w:rsidR="003E41B6">
        <w:rPr>
          <w:rFonts w:ascii="Times New Roman" w:eastAsia="宋体" w:hAnsi="Times New Roman" w:cs="Times New Roman"/>
          <w:kern w:val="0"/>
          <w:sz w:val="24"/>
          <w:szCs w:val="24"/>
        </w:rPr>
        <w:t xml:space="preserve">not </w:t>
      </w:r>
      <w:del w:id="393" w:author="ThinkPad" w:date="2022-05-17T16:12:00Z">
        <w:r w:rsidR="003E41B6" w:rsidDel="00313AFD">
          <w:rPr>
            <w:rFonts w:ascii="Times New Roman" w:eastAsia="宋体" w:hAnsi="Times New Roman" w:cs="Times New Roman"/>
            <w:kern w:val="0"/>
            <w:sz w:val="24"/>
            <w:szCs w:val="24"/>
          </w:rPr>
          <w:delText xml:space="preserve">know </w:delText>
        </w:r>
      </w:del>
      <w:ins w:id="394" w:author="ThinkPad" w:date="2022-05-17T16:12:00Z">
        <w:r w:rsidR="00313AFD">
          <w:rPr>
            <w:rFonts w:ascii="Times New Roman" w:eastAsia="宋体" w:hAnsi="Times New Roman" w:cs="Times New Roman"/>
            <w:kern w:val="0"/>
            <w:sz w:val="24"/>
            <w:szCs w:val="24"/>
          </w:rPr>
          <w:t xml:space="preserve">obtain </w:t>
        </w:r>
      </w:ins>
      <w:r w:rsidR="003E41B6">
        <w:rPr>
          <w:rFonts w:ascii="Times New Roman" w:eastAsia="宋体" w:hAnsi="Times New Roman" w:cs="Times New Roman"/>
          <w:kern w:val="0"/>
          <w:sz w:val="24"/>
          <w:szCs w:val="24"/>
        </w:rPr>
        <w:t xml:space="preserve">the information of </w:t>
      </w:r>
      <w:ins w:id="395" w:author="ThinkPad" w:date="2022-05-17T16:12:00Z">
        <w:r w:rsidR="00313AFD">
          <w:rPr>
            <w:rFonts w:ascii="Times New Roman" w:eastAsia="宋体" w:hAnsi="Times New Roman" w:cs="Times New Roman"/>
            <w:kern w:val="0"/>
            <w:sz w:val="24"/>
            <w:szCs w:val="24"/>
          </w:rPr>
          <w:t xml:space="preserve">next </w:t>
        </w:r>
      </w:ins>
      <w:r w:rsidR="003E41B6">
        <w:rPr>
          <w:rFonts w:ascii="Times New Roman" w:eastAsia="宋体" w:hAnsi="Times New Roman" w:cs="Times New Roman"/>
          <w:kern w:val="0"/>
          <w:sz w:val="24"/>
          <w:szCs w:val="24"/>
        </w:rPr>
        <w:t xml:space="preserve">block proposer </w:t>
      </w:r>
      <w:r w:rsidR="003E41B6" w:rsidRPr="00313AFD">
        <w:rPr>
          <w:rFonts w:ascii="Times New Roman" w:eastAsia="宋体" w:hAnsi="Times New Roman" w:cs="Times New Roman"/>
          <w:kern w:val="0"/>
          <w:sz w:val="24"/>
          <w:szCs w:val="24"/>
          <w:highlight w:val="yellow"/>
          <w:rPrChange w:id="396" w:author="ThinkPad" w:date="2022-05-17T16:12:00Z">
            <w:rPr>
              <w:rFonts w:ascii="Times New Roman" w:eastAsia="宋体" w:hAnsi="Times New Roman" w:cs="Times New Roman"/>
              <w:kern w:val="0"/>
              <w:sz w:val="24"/>
              <w:szCs w:val="24"/>
            </w:rPr>
          </w:rPrChange>
        </w:rPr>
        <w:t>preciously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SWIB</w:t>
      </w:r>
      <w:del w:id="397" w:author="ThinkPad" w:date="2022-05-18T17:47:00Z">
        <w:r w:rsidR="006D1283" w:rsidRPr="00B23BD9" w:rsidDel="00823D64">
          <w:rPr>
            <w:rFonts w:ascii="Times New Roman" w:eastAsia="宋体" w:hAnsi="Times New Roman" w:cs="Times New Roman"/>
            <w:kern w:val="0"/>
            <w:sz w:val="24"/>
            <w:szCs w:val="24"/>
          </w:rPr>
          <w:delText xml:space="preserve"> protocol</w:delText>
        </w:r>
      </w:del>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ins w:id="398" w:author="ThinkPad" w:date="2022-05-17T16:12:00Z">
        <w:r w:rsidR="00313AFD">
          <w:rPr>
            <w:rFonts w:ascii="Times New Roman" w:eastAsia="宋体" w:hAnsi="Times New Roman" w:cs="Times New Roman"/>
            <w:kern w:val="0"/>
            <w:sz w:val="24"/>
            <w:szCs w:val="24"/>
          </w:rPr>
          <w:t xml:space="preserve"> the</w:t>
        </w:r>
      </w:ins>
      <w:r w:rsidR="006D1283">
        <w:rPr>
          <w:rFonts w:ascii="Times New Roman" w:eastAsia="宋体" w:hAnsi="Times New Roman" w:cs="Times New Roman"/>
          <w:kern w:val="0"/>
          <w:sz w:val="24"/>
          <w:szCs w:val="24"/>
        </w:rPr>
        <w:t xml:space="preserve"> 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del w:id="399" w:author="ThinkPad" w:date="2022-05-17T16:13:00Z">
        <w:r w:rsidR="00917F83" w:rsidDel="00313AFD">
          <w:rPr>
            <w:rFonts w:ascii="Times New Roman" w:eastAsia="宋体" w:hAnsi="Times New Roman" w:cs="Times New Roman"/>
            <w:kern w:val="0"/>
            <w:sz w:val="24"/>
            <w:szCs w:val="24"/>
          </w:rPr>
          <w:delText>ed</w:delText>
        </w:r>
      </w:del>
      <w:ins w:id="400" w:author="ThinkPad" w:date="2022-05-17T16:13:00Z">
        <w:r w:rsidR="00313AFD">
          <w:rPr>
            <w:rFonts w:ascii="Times New Roman" w:eastAsia="宋体" w:hAnsi="Times New Roman" w:cs="Times New Roman"/>
            <w:kern w:val="0"/>
            <w:sz w:val="24"/>
            <w:szCs w:val="24"/>
          </w:rPr>
          <w:t>s</w:t>
        </w:r>
      </w:ins>
      <w:r w:rsidR="001F347C">
        <w:rPr>
          <w:rFonts w:ascii="Times New Roman" w:eastAsia="宋体" w:hAnsi="Times New Roman" w:cs="Times New Roman"/>
          <w:kern w:val="0"/>
          <w:sz w:val="24"/>
          <w:szCs w:val="24"/>
        </w:rPr>
        <w:t xml:space="preserve"> in</w:t>
      </w:r>
      <w:ins w:id="401" w:author="ThinkPad" w:date="2022-05-17T16:13:00Z">
        <w:r w:rsidR="00313AFD">
          <w:rPr>
            <w:rFonts w:ascii="Times New Roman" w:eastAsia="宋体" w:hAnsi="Times New Roman" w:cs="Times New Roman"/>
            <w:kern w:val="0"/>
            <w:sz w:val="24"/>
            <w:szCs w:val="24"/>
          </w:rPr>
          <w:t xml:space="preserve"> the</w:t>
        </w:r>
      </w:ins>
      <w:r w:rsidR="001F347C">
        <w:rPr>
          <w:rFonts w:ascii="Times New Roman" w:eastAsia="宋体" w:hAnsi="Times New Roman" w:cs="Times New Roman"/>
          <w:kern w:val="0"/>
          <w:sz w:val="24"/>
          <w:szCs w:val="24"/>
        </w:rPr>
        <w:t xml:space="preserv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ins w:id="402" w:author="ThinkPad" w:date="2022-05-17T16:13:00Z">
        <w:r w:rsidR="00313AFD">
          <w:rPr>
            <w:rFonts w:ascii="Times New Roman" w:eastAsia="宋体" w:hAnsi="Times New Roman" w:cs="Times New Roman"/>
            <w:kern w:val="0"/>
            <w:sz w:val="24"/>
            <w:szCs w:val="24"/>
          </w:rPr>
          <w:t xml:space="preserve"> certain amount of</w:t>
        </w:r>
      </w:ins>
      <w:r w:rsidR="001F347C">
        <w:rPr>
          <w:rFonts w:ascii="Times New Roman" w:eastAsia="宋体" w:hAnsi="Times New Roman" w:cs="Times New Roman"/>
          <w:kern w:val="0"/>
          <w:sz w:val="24"/>
          <w:szCs w:val="24"/>
        </w:rPr>
        <w:t xml:space="preserve"> money, which will be stored in a virtual account. Only the depositor </w:t>
      </w:r>
      <w:del w:id="403" w:author="ThinkPad" w:date="2022-05-17T16:13:00Z">
        <w:r w:rsidR="001F347C" w:rsidDel="00313AFD">
          <w:rPr>
            <w:rFonts w:ascii="Times New Roman" w:eastAsia="宋体" w:hAnsi="Times New Roman" w:cs="Times New Roman"/>
            <w:kern w:val="0"/>
            <w:sz w:val="24"/>
            <w:szCs w:val="24"/>
          </w:rPr>
          <w:delText xml:space="preserve">executes </w:delText>
        </w:r>
      </w:del>
      <w:ins w:id="404" w:author="ThinkPad" w:date="2022-05-17T16:13:00Z">
        <w:r w:rsidR="00313AFD">
          <w:rPr>
            <w:rFonts w:ascii="Times New Roman" w:eastAsia="宋体" w:hAnsi="Times New Roman" w:cs="Times New Roman"/>
            <w:kern w:val="0"/>
            <w:sz w:val="24"/>
            <w:szCs w:val="24"/>
          </w:rPr>
          <w:t xml:space="preserve">executing </w:t>
        </w:r>
      </w:ins>
      <w:r w:rsidR="001F347C">
        <w:rPr>
          <w:rFonts w:ascii="Times New Roman" w:eastAsia="宋体" w:hAnsi="Times New Roman" w:cs="Times New Roman"/>
          <w:kern w:val="0"/>
          <w:sz w:val="24"/>
          <w:szCs w:val="24"/>
        </w:rPr>
        <w:t>unpledged operation can take out the</w:t>
      </w:r>
      <w:del w:id="405" w:author="ThinkPad" w:date="2022-05-17T16:13:00Z">
        <w:r w:rsidR="001F347C" w:rsidDel="00313AFD">
          <w:rPr>
            <w:rFonts w:ascii="Times New Roman" w:eastAsia="宋体" w:hAnsi="Times New Roman" w:cs="Times New Roman"/>
            <w:kern w:val="0"/>
            <w:sz w:val="24"/>
            <w:szCs w:val="24"/>
          </w:rPr>
          <w:delText>se</w:delText>
        </w:r>
      </w:del>
      <w:r w:rsidR="001F347C">
        <w:rPr>
          <w:rFonts w:ascii="Times New Roman" w:eastAsia="宋体" w:hAnsi="Times New Roman" w:cs="Times New Roman"/>
          <w:kern w:val="0"/>
          <w:sz w:val="24"/>
          <w:szCs w:val="24"/>
        </w:rPr>
        <w:t xml:space="preserv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ins w:id="406" w:author="ThinkPad" w:date="2022-05-17T16:14:00Z">
        <w:r w:rsidR="00313AFD">
          <w:rPr>
            <w:rFonts w:ascii="Times New Roman" w:eastAsia="宋体" w:hAnsi="Times New Roman" w:cs="Times New Roman"/>
            <w:kern w:val="0"/>
            <w:sz w:val="24"/>
            <w:szCs w:val="24"/>
          </w:rPr>
          <w:t xml:space="preserve"> [</w:t>
        </w:r>
        <w:r w:rsidR="00313AFD">
          <w:rPr>
            <w:rFonts w:ascii="Times New Roman" w:eastAsia="宋体" w:hAnsi="Times New Roman" w:cs="Times New Roman" w:hint="eastAsia"/>
            <w:kern w:val="0"/>
            <w:sz w:val="24"/>
            <w:szCs w:val="24"/>
          </w:rPr>
          <w:t>这个地方就是个受攻击点</w:t>
        </w:r>
        <w:r w:rsidR="00313AFD">
          <w:rPr>
            <w:rFonts w:ascii="Times New Roman" w:eastAsia="宋体" w:hAnsi="Times New Roman" w:cs="Times New Roman"/>
            <w:kern w:val="0"/>
            <w:sz w:val="24"/>
            <w:szCs w:val="24"/>
          </w:rPr>
          <w:t>…</w:t>
        </w:r>
        <w:r w:rsidR="00313AFD">
          <w:rPr>
            <w:rFonts w:ascii="Times New Roman" w:eastAsia="宋体" w:hAnsi="Times New Roman" w:cs="Times New Roman" w:hint="eastAsia"/>
            <w:kern w:val="0"/>
            <w:sz w:val="24"/>
            <w:szCs w:val="24"/>
          </w:rPr>
          <w:t>因此需要初始加入时和所有网络节点同步？</w:t>
        </w:r>
        <w:r w:rsidR="00313AFD">
          <w:rPr>
            <w:rFonts w:ascii="Times New Roman" w:eastAsia="宋体" w:hAnsi="Times New Roman" w:cs="Times New Roman"/>
            <w:kern w:val="0"/>
            <w:sz w:val="24"/>
            <w:szCs w:val="24"/>
          </w:rPr>
          <w:t>]</w:t>
        </w:r>
      </w:ins>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ins w:id="407" w:author="ThinkPad" w:date="2022-05-17T16:55:00Z">
        <w:r w:rsidR="00252515">
          <w:rPr>
            <w:rFonts w:ascii="Times New Roman" w:eastAsia="宋体" w:hAnsi="Times New Roman" w:cs="Times New Roman" w:hint="eastAsia"/>
            <w:kern w:val="0"/>
            <w:sz w:val="24"/>
            <w:szCs w:val="24"/>
          </w:rPr>
          <w:t>e</w:t>
        </w:r>
        <w:r w:rsidR="00252515">
          <w:rPr>
            <w:rFonts w:ascii="Times New Roman" w:eastAsia="宋体" w:hAnsi="Times New Roman" w:cs="Times New Roman"/>
            <w:kern w:val="0"/>
            <w:sz w:val="24"/>
            <w:szCs w:val="24"/>
          </w:rPr>
          <w:t xml:space="preserve">ach </w:t>
        </w:r>
      </w:ins>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 xml:space="preserve">through block </w:t>
      </w:r>
      <w:del w:id="408" w:author="ThinkPad" w:date="2022-05-17T16:55:00Z">
        <w:r w:rsidR="00BB7EA6" w:rsidDel="00252515">
          <w:rPr>
            <w:rFonts w:ascii="Times New Roman" w:eastAsia="宋体" w:hAnsi="Times New Roman" w:cs="Times New Roman"/>
            <w:kern w:val="0"/>
            <w:sz w:val="24"/>
            <w:szCs w:val="24"/>
          </w:rPr>
          <w:delText xml:space="preserve">propose </w:delText>
        </w:r>
      </w:del>
      <w:ins w:id="409" w:author="ThinkPad" w:date="2022-05-17T16:55:00Z">
        <w:r w:rsidR="00252515">
          <w:rPr>
            <w:rFonts w:ascii="Times New Roman" w:eastAsia="宋体" w:hAnsi="Times New Roman" w:cs="Times New Roman"/>
            <w:kern w:val="0"/>
            <w:sz w:val="24"/>
            <w:szCs w:val="24"/>
          </w:rPr>
          <w:t xml:space="preserve">proposer </w:t>
        </w:r>
      </w:ins>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 xml:space="preserve">the </w:t>
      </w:r>
      <w:ins w:id="410" w:author="ThinkPad" w:date="2022-05-17T16:56:00Z">
        <w:r w:rsidR="00252515">
          <w:rPr>
            <w:rFonts w:ascii="Times New Roman" w:eastAsia="宋体" w:hAnsi="Times New Roman" w:cs="Times New Roman"/>
            <w:kern w:val="0"/>
            <w:sz w:val="24"/>
            <w:szCs w:val="24"/>
          </w:rPr>
          <w:t xml:space="preserve">elected </w:t>
        </w:r>
      </w:ins>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ins w:id="411" w:author="ThinkPad" w:date="2022-05-17T16:56:00Z">
        <w:r w:rsidR="00252515">
          <w:rPr>
            <w:rFonts w:ascii="Times New Roman" w:eastAsia="宋体" w:hAnsi="Times New Roman" w:cs="Times New Roman"/>
            <w:kern w:val="0"/>
            <w:sz w:val="24"/>
            <w:szCs w:val="24"/>
          </w:rPr>
          <w:t>ity of the</w:t>
        </w:r>
      </w:ins>
      <w:r w:rsidR="00C2025D">
        <w:rPr>
          <w:rFonts w:ascii="Times New Roman" w:eastAsia="宋体" w:hAnsi="Times New Roman" w:cs="Times New Roman"/>
          <w:kern w:val="0"/>
          <w:sz w:val="24"/>
          <w:szCs w:val="24"/>
        </w:rPr>
        <w:t xml:space="preserve">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ins w:id="412" w:author="ThinkPad" w:date="2022-05-17T16:56:00Z">
        <w:r w:rsidR="00252515">
          <w:rPr>
            <w:rFonts w:ascii="Times New Roman" w:eastAsia="宋体" w:hAnsi="Times New Roman" w:cs="Times New Roman"/>
            <w:kern w:val="0"/>
            <w:sz w:val="24"/>
            <w:szCs w:val="24"/>
          </w:rPr>
          <w:t xml:space="preserve">the </w:t>
        </w:r>
      </w:ins>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1B0F7B84"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w:t>
      </w:r>
      <w:del w:id="413" w:author="ThinkPad" w:date="2022-05-18T17:48:00Z">
        <w:r w:rsidDel="00823D64">
          <w:rPr>
            <w:rFonts w:ascii="Times New Roman" w:eastAsia="宋体" w:hAnsi="Times New Roman" w:cs="Times New Roman"/>
            <w:kern w:val="0"/>
            <w:sz w:val="24"/>
            <w:szCs w:val="24"/>
          </w:rPr>
          <w:delText xml:space="preserve">build </w:delText>
        </w:r>
      </w:del>
      <w:ins w:id="414" w:author="ThinkPad" w:date="2022-05-18T17:48:00Z">
        <w:r w:rsidR="00823D64">
          <w:rPr>
            <w:rFonts w:ascii="Times New Roman" w:eastAsia="宋体" w:hAnsi="Times New Roman" w:cs="Times New Roman"/>
            <w:kern w:val="0"/>
            <w:sz w:val="24"/>
            <w:szCs w:val="24"/>
          </w:rPr>
          <w:t xml:space="preserve">propose </w:t>
        </w:r>
      </w:ins>
      <w:r>
        <w:rPr>
          <w:rFonts w:ascii="Times New Roman" w:eastAsia="宋体" w:hAnsi="Times New Roman" w:cs="Times New Roman"/>
          <w:kern w:val="0"/>
          <w:sz w:val="24"/>
          <w:szCs w:val="24"/>
        </w:rPr>
        <w:t xml:space="preserve">a protocol </w:t>
      </w:r>
      <w:ins w:id="415" w:author="ThinkPad" w:date="2022-05-17T16:56:00Z">
        <w:r w:rsidR="00252515">
          <w:rPr>
            <w:rFonts w:ascii="Times New Roman" w:eastAsia="宋体" w:hAnsi="Times New Roman" w:cs="Times New Roman"/>
            <w:kern w:val="0"/>
            <w:sz w:val="24"/>
            <w:szCs w:val="24"/>
          </w:rPr>
          <w:t xml:space="preserve">such </w:t>
        </w:r>
      </w:ins>
      <w:r>
        <w:rPr>
          <w:rFonts w:ascii="Times New Roman" w:eastAsia="宋体" w:hAnsi="Times New Roman" w:cs="Times New Roman"/>
          <w:kern w:val="0"/>
          <w:sz w:val="24"/>
          <w:szCs w:val="24"/>
        </w:rPr>
        <w:t xml:space="preserve">that hundreds of nodes can achieve consensus in </w:t>
      </w:r>
      <w:ins w:id="416" w:author="ThinkPad" w:date="2022-05-17T16:57:00Z">
        <w:r w:rsidR="00252515">
          <w:rPr>
            <w:rFonts w:ascii="Times New Roman" w:eastAsia="宋体" w:hAnsi="Times New Roman" w:cs="Times New Roman"/>
            <w:kern w:val="0"/>
            <w:sz w:val="24"/>
            <w:szCs w:val="24"/>
          </w:rPr>
          <w:t xml:space="preserve">a </w:t>
        </w:r>
      </w:ins>
      <w:r>
        <w:rPr>
          <w:rFonts w:ascii="Times New Roman" w:eastAsia="宋体" w:hAnsi="Times New Roman" w:cs="Times New Roman"/>
          <w:kern w:val="0"/>
          <w:sz w:val="24"/>
          <w:szCs w:val="24"/>
        </w:rPr>
        <w:t xml:space="preserve">wireless network with unreliable and unstable channels. </w:t>
      </w:r>
      <w:del w:id="417" w:author="ThinkPad" w:date="2022-05-17T16:57:00Z">
        <w:r w:rsidDel="00252515">
          <w:rPr>
            <w:rFonts w:ascii="Times New Roman" w:eastAsia="宋体" w:hAnsi="Times New Roman" w:cs="Times New Roman"/>
            <w:kern w:val="0"/>
            <w:sz w:val="24"/>
            <w:szCs w:val="24"/>
          </w:rPr>
          <w:delText xml:space="preserve">As shown as </w:delText>
        </w:r>
      </w:del>
      <w:r>
        <w:rPr>
          <w:rFonts w:ascii="Times New Roman" w:eastAsia="宋体" w:hAnsi="Times New Roman" w:cs="Times New Roman"/>
          <w:kern w:val="0"/>
          <w:sz w:val="24"/>
          <w:szCs w:val="24"/>
        </w:rPr>
        <w:t>Fig</w:t>
      </w:r>
      <w:ins w:id="418" w:author="ThinkPad" w:date="2022-05-17T16:57:00Z">
        <w:r w:rsidR="00252515">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 xml:space="preserve"> 3</w:t>
      </w:r>
      <w:del w:id="419" w:author="ThinkPad" w:date="2022-05-17T16:57:00Z">
        <w:r w:rsidDel="00252515">
          <w:rPr>
            <w:rFonts w:ascii="Times New Roman" w:eastAsia="宋体" w:hAnsi="Times New Roman" w:cs="Times New Roman"/>
            <w:kern w:val="0"/>
            <w:sz w:val="24"/>
            <w:szCs w:val="24"/>
          </w:rPr>
          <w:delText xml:space="preserve">, </w:delText>
        </w:r>
      </w:del>
      <w:ins w:id="420" w:author="ThinkPad" w:date="2022-05-17T16:57:00Z">
        <w:r w:rsidR="00252515">
          <w:rPr>
            <w:rFonts w:ascii="Times New Roman" w:eastAsia="宋体" w:hAnsi="Times New Roman" w:cs="Times New Roman"/>
            <w:kern w:val="0"/>
            <w:sz w:val="24"/>
            <w:szCs w:val="24"/>
          </w:rPr>
          <w:t xml:space="preserve"> shows </w:t>
        </w:r>
      </w:ins>
      <w:r>
        <w:rPr>
          <w:rFonts w:ascii="Times New Roman" w:eastAsia="宋体" w:hAnsi="Times New Roman" w:cs="Times New Roman"/>
          <w:kern w:val="0"/>
          <w:sz w:val="24"/>
          <w:szCs w:val="24"/>
        </w:rPr>
        <w:t>the main components of our protocol</w:t>
      </w:r>
      <w:del w:id="421" w:author="ThinkPad" w:date="2022-05-17T16:57:00Z">
        <w:r w:rsidDel="00252515">
          <w:rPr>
            <w:rFonts w:ascii="Times New Roman" w:eastAsia="宋体" w:hAnsi="Times New Roman" w:cs="Times New Roman"/>
            <w:kern w:val="0"/>
            <w:sz w:val="24"/>
            <w:szCs w:val="24"/>
          </w:rPr>
          <w:delText xml:space="preserve"> are:</w:delText>
        </w:r>
      </w:del>
      <w:ins w:id="422" w:author="ThinkPad" w:date="2022-05-17T16:57:00Z">
        <w:r w:rsidR="00252515">
          <w:rPr>
            <w:rFonts w:ascii="Times New Roman" w:eastAsia="宋体" w:hAnsi="Times New Roman" w:cs="Times New Roman"/>
            <w:kern w:val="0"/>
            <w:sz w:val="24"/>
            <w:szCs w:val="24"/>
          </w:rPr>
          <w:t>.</w:t>
        </w:r>
      </w:ins>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11D1F3B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w:t>
      </w:r>
      <w:ins w:id="423" w:author="ThinkPad" w:date="2022-05-17T16:57:00Z">
        <w:r w:rsidR="00252515">
          <w:rPr>
            <w:rFonts w:ascii="Times New Roman" w:hAnsi="Times New Roman" w:cs="Times New Roman"/>
            <w:b/>
            <w:bCs/>
          </w:rPr>
          <w:t xml:space="preserve">design </w:t>
        </w:r>
      </w:ins>
      <w:r w:rsidR="008160DC" w:rsidRPr="00184F6B">
        <w:rPr>
          <w:rFonts w:ascii="Times New Roman" w:hAnsi="Times New Roman" w:cs="Times New Roman"/>
          <w:b/>
          <w:bCs/>
        </w:rPr>
        <w:t xml:space="preserve">components of </w:t>
      </w:r>
      <w:r w:rsidR="00DA49A3">
        <w:rPr>
          <w:rFonts w:ascii="Times New Roman" w:hAnsi="Times New Roman" w:cs="Times New Roman"/>
          <w:b/>
          <w:bCs/>
        </w:rPr>
        <w:t>SWIB</w:t>
      </w:r>
      <w:ins w:id="424" w:author="ThinkPad" w:date="2022-05-16T23:20:00Z">
        <w:r w:rsidR="00231297">
          <w:rPr>
            <w:rFonts w:ascii="Times New Roman" w:hAnsi="Times New Roman" w:cs="Times New Roman"/>
            <w:b/>
            <w:bCs/>
          </w:rPr>
          <w:t>.</w:t>
        </w:r>
      </w:ins>
    </w:p>
    <w:p w14:paraId="5C37E6CF" w14:textId="1C70B167"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sidRPr="000C6387">
        <w:rPr>
          <w:rFonts w:ascii="Times New Roman" w:eastAsia="宋体" w:hAnsi="Times New Roman" w:cs="Times New Roman"/>
          <w:kern w:val="0"/>
          <w:sz w:val="24"/>
          <w:szCs w:val="24"/>
          <w:highlight w:val="yellow"/>
          <w:rPrChange w:id="425" w:author="ThinkPad" w:date="2022-05-18T17:53:00Z">
            <w:rPr>
              <w:rFonts w:ascii="Times New Roman" w:eastAsia="宋体" w:hAnsi="Times New Roman" w:cs="Times New Roman"/>
              <w:kern w:val="0"/>
              <w:sz w:val="24"/>
              <w:szCs w:val="24"/>
            </w:rPr>
          </w:rPrChange>
        </w:rPr>
        <w:t xml:space="preserve">Each node independently generates </w:t>
      </w:r>
      <w:ins w:id="426" w:author="ThinkPad" w:date="2022-05-17T16:58:00Z">
        <w:r w:rsidR="00252515" w:rsidRPr="000C6387">
          <w:rPr>
            <w:rFonts w:ascii="Times New Roman" w:eastAsia="宋体" w:hAnsi="Times New Roman" w:cs="Times New Roman"/>
            <w:kern w:val="0"/>
            <w:sz w:val="24"/>
            <w:szCs w:val="24"/>
            <w:highlight w:val="yellow"/>
            <w:rPrChange w:id="427" w:author="ThinkPad" w:date="2022-05-18T17:53:00Z">
              <w:rPr>
                <w:rFonts w:ascii="Times New Roman" w:eastAsia="宋体" w:hAnsi="Times New Roman" w:cs="Times New Roman"/>
                <w:kern w:val="0"/>
                <w:sz w:val="24"/>
                <w:szCs w:val="24"/>
              </w:rPr>
            </w:rPrChange>
          </w:rPr>
          <w:t xml:space="preserve">a </w:t>
        </w:r>
      </w:ins>
      <w:del w:id="428" w:author="ThinkPad" w:date="2022-05-17T16:58:00Z">
        <w:r w:rsidR="00DC0859" w:rsidRPr="000C6387" w:rsidDel="00252515">
          <w:rPr>
            <w:rFonts w:ascii="Times New Roman" w:eastAsia="宋体" w:hAnsi="Times New Roman" w:cs="Times New Roman"/>
            <w:kern w:val="0"/>
            <w:sz w:val="24"/>
            <w:szCs w:val="24"/>
            <w:highlight w:val="yellow"/>
            <w:rPrChange w:id="429" w:author="ThinkPad" w:date="2022-05-18T17:53:00Z">
              <w:rPr>
                <w:rFonts w:ascii="Times New Roman" w:eastAsia="宋体" w:hAnsi="Times New Roman" w:cs="Times New Roman"/>
                <w:kern w:val="0"/>
                <w:sz w:val="24"/>
                <w:szCs w:val="24"/>
              </w:rPr>
            </w:rPrChange>
          </w:rPr>
          <w:delText xml:space="preserve">randomness </w:delText>
        </w:r>
      </w:del>
      <w:ins w:id="430" w:author="ThinkPad" w:date="2022-05-17T16:58:00Z">
        <w:r w:rsidR="00252515" w:rsidRPr="000C6387">
          <w:rPr>
            <w:rFonts w:ascii="Times New Roman" w:eastAsia="宋体" w:hAnsi="Times New Roman" w:cs="Times New Roman"/>
            <w:kern w:val="0"/>
            <w:sz w:val="24"/>
            <w:szCs w:val="24"/>
            <w:highlight w:val="yellow"/>
            <w:rPrChange w:id="431" w:author="ThinkPad" w:date="2022-05-18T17:53:00Z">
              <w:rPr>
                <w:rFonts w:ascii="Times New Roman" w:eastAsia="宋体" w:hAnsi="Times New Roman" w:cs="Times New Roman"/>
                <w:kern w:val="0"/>
                <w:sz w:val="24"/>
                <w:szCs w:val="24"/>
              </w:rPr>
            </w:rPrChange>
          </w:rPr>
          <w:t xml:space="preserve">random number </w:t>
        </w:r>
      </w:ins>
      <w:r w:rsidR="00DC0859" w:rsidRPr="000C6387">
        <w:rPr>
          <w:rFonts w:ascii="Times New Roman" w:eastAsia="宋体" w:hAnsi="Times New Roman" w:cs="Times New Roman"/>
          <w:kern w:val="0"/>
          <w:sz w:val="24"/>
          <w:szCs w:val="24"/>
          <w:highlight w:val="yellow"/>
          <w:rPrChange w:id="432" w:author="ThinkPad" w:date="2022-05-18T17:53:00Z">
            <w:rPr>
              <w:rFonts w:ascii="Times New Roman" w:eastAsia="宋体" w:hAnsi="Times New Roman" w:cs="Times New Roman"/>
              <w:kern w:val="0"/>
              <w:sz w:val="24"/>
              <w:szCs w:val="24"/>
            </w:rPr>
          </w:rPrChange>
        </w:rPr>
        <w:t xml:space="preserve">in </w:t>
      </w:r>
      <w:del w:id="433" w:author="ThinkPad" w:date="2022-05-17T16:58:00Z">
        <w:r w:rsidR="00DC0859" w:rsidRPr="000C6387" w:rsidDel="00252515">
          <w:rPr>
            <w:rFonts w:ascii="Times New Roman" w:eastAsia="宋体" w:hAnsi="Times New Roman" w:cs="Times New Roman"/>
            <w:kern w:val="0"/>
            <w:sz w:val="24"/>
            <w:szCs w:val="24"/>
            <w:highlight w:val="yellow"/>
            <w:rPrChange w:id="434" w:author="ThinkPad" w:date="2022-05-18T17:53:00Z">
              <w:rPr>
                <w:rFonts w:ascii="Times New Roman" w:eastAsia="宋体" w:hAnsi="Times New Roman" w:cs="Times New Roman"/>
                <w:kern w:val="0"/>
                <w:sz w:val="24"/>
                <w:szCs w:val="24"/>
              </w:rPr>
            </w:rPrChange>
          </w:rPr>
          <w:delText xml:space="preserve">interval </w:delText>
        </w:r>
      </w:del>
      <m:oMath>
        <m:r>
          <w:rPr>
            <w:rFonts w:ascii="Cambria Math" w:eastAsia="宋体" w:hAnsi="Cambria Math" w:cs="Times New Roman"/>
            <w:kern w:val="0"/>
            <w:sz w:val="24"/>
            <w:szCs w:val="24"/>
            <w:highlight w:val="yellow"/>
            <w:rPrChange w:id="435" w:author="ThinkPad" w:date="2022-05-18T17:53:00Z">
              <w:rPr>
                <w:rFonts w:ascii="Cambria Math" w:eastAsia="宋体" w:hAnsi="Cambria Math" w:cs="Times New Roman"/>
                <w:kern w:val="0"/>
                <w:sz w:val="24"/>
                <w:szCs w:val="24"/>
              </w:rPr>
            </w:rPrChange>
          </w:rPr>
          <m:t>[0,1)</m:t>
        </m:r>
      </m:oMath>
      <w:r w:rsidR="00DC0859" w:rsidRPr="000C6387">
        <w:rPr>
          <w:rFonts w:ascii="Times New Roman" w:eastAsia="宋体" w:hAnsi="Times New Roman" w:cs="Times New Roman"/>
          <w:kern w:val="0"/>
          <w:sz w:val="24"/>
          <w:szCs w:val="24"/>
          <w:highlight w:val="yellow"/>
          <w:rPrChange w:id="436" w:author="ThinkPad" w:date="2022-05-18T17:53:00Z">
            <w:rPr>
              <w:rFonts w:ascii="Times New Roman" w:eastAsia="宋体" w:hAnsi="Times New Roman" w:cs="Times New Roman"/>
              <w:kern w:val="0"/>
              <w:sz w:val="24"/>
              <w:szCs w:val="24"/>
            </w:rPr>
          </w:rPrChange>
        </w:rPr>
        <w:t xml:space="preserve"> through a distributed randomness generation scheme.</w:t>
      </w:r>
      <w:ins w:id="437" w:author="ThinkPad" w:date="2022-05-18T17:53:00Z">
        <w:r w:rsidR="000C6387">
          <w:rPr>
            <w:rFonts w:ascii="Times New Roman" w:eastAsia="宋体" w:hAnsi="Times New Roman" w:cs="Times New Roman"/>
            <w:kern w:val="0"/>
            <w:sz w:val="24"/>
            <w:szCs w:val="24"/>
          </w:rPr>
          <w:t xml:space="preserve"> [</w:t>
        </w:r>
        <w:r w:rsidR="000C6387">
          <w:rPr>
            <w:rFonts w:ascii="Times New Roman" w:eastAsia="宋体" w:hAnsi="Times New Roman" w:cs="Times New Roman" w:hint="eastAsia"/>
            <w:kern w:val="0"/>
            <w:sz w:val="24"/>
            <w:szCs w:val="24"/>
          </w:rPr>
          <w:t>这根本就不是后面说的意思！</w:t>
        </w:r>
        <w:r w:rsidR="000C6387">
          <w:rPr>
            <w:rFonts w:ascii="Times New Roman" w:eastAsia="宋体" w:hAnsi="Times New Roman" w:cs="Times New Roman"/>
            <w:kern w:val="0"/>
            <w:sz w:val="24"/>
            <w:szCs w:val="24"/>
          </w:rPr>
          <w:t>]</w:t>
        </w:r>
      </w:ins>
      <w:r w:rsidR="00DC0859">
        <w:rPr>
          <w:rFonts w:ascii="Times New Roman" w:eastAsia="宋体" w:hAnsi="Times New Roman" w:cs="Times New Roman"/>
          <w:kern w:val="0"/>
          <w:sz w:val="24"/>
          <w:szCs w:val="24"/>
        </w:rPr>
        <w:t xml:space="preserve"> </w:t>
      </w:r>
      <w:ins w:id="438" w:author="ThinkPad" w:date="2022-05-17T16:58:00Z">
        <w:r w:rsidR="00252515">
          <w:rPr>
            <w:rFonts w:ascii="Times New Roman" w:eastAsia="宋体" w:hAnsi="Times New Roman" w:cs="Times New Roman"/>
            <w:kern w:val="0"/>
            <w:sz w:val="24"/>
            <w:szCs w:val="24"/>
          </w:rPr>
          <w:t xml:space="preserve">Each of the </w:t>
        </w:r>
      </w:ins>
      <w:del w:id="439" w:author="ThinkPad" w:date="2022-05-17T16:58:00Z">
        <w:r w:rsidR="00DC0859" w:rsidDel="00252515">
          <w:rPr>
            <w:rFonts w:ascii="Times New Roman" w:eastAsia="宋体" w:hAnsi="Times New Roman" w:cs="Times New Roman"/>
            <w:kern w:val="0"/>
            <w:sz w:val="24"/>
            <w:szCs w:val="24"/>
          </w:rPr>
          <w:delText xml:space="preserve">Nodes </w:delText>
        </w:r>
      </w:del>
      <w:ins w:id="440" w:author="ThinkPad" w:date="2022-05-17T16:58:00Z">
        <w:r w:rsidR="00252515">
          <w:rPr>
            <w:rFonts w:ascii="Times New Roman" w:eastAsia="宋体" w:hAnsi="Times New Roman" w:cs="Times New Roman"/>
            <w:kern w:val="0"/>
            <w:sz w:val="24"/>
            <w:szCs w:val="24"/>
          </w:rPr>
          <w:t xml:space="preserve">nodes </w:t>
        </w:r>
      </w:ins>
      <w:r w:rsidR="00277B82">
        <w:rPr>
          <w:rFonts w:ascii="Times New Roman" w:eastAsia="宋体" w:hAnsi="Times New Roman" w:cs="Times New Roman"/>
          <w:kern w:val="0"/>
          <w:sz w:val="24"/>
          <w:szCs w:val="24"/>
        </w:rPr>
        <w:t>check</w:t>
      </w:r>
      <w:ins w:id="441" w:author="ThinkPad" w:date="2022-05-17T16:59:00Z">
        <w:r w:rsidR="00252515">
          <w:rPr>
            <w:rFonts w:ascii="Times New Roman" w:eastAsia="宋体" w:hAnsi="Times New Roman" w:cs="Times New Roman"/>
            <w:kern w:val="0"/>
            <w:sz w:val="24"/>
            <w:szCs w:val="24"/>
          </w:rPr>
          <w:t>s</w:t>
        </w:r>
      </w:ins>
      <w:r w:rsidR="00277B82">
        <w:rPr>
          <w:rFonts w:ascii="Times New Roman" w:eastAsia="宋体" w:hAnsi="Times New Roman" w:cs="Times New Roman"/>
          <w:kern w:val="0"/>
          <w:sz w:val="24"/>
          <w:szCs w:val="24"/>
        </w:rPr>
        <w:t xml:space="preserve"> whether </w:t>
      </w:r>
      <w:ins w:id="442" w:author="ThinkPad" w:date="2022-05-17T16:59:00Z">
        <w:r w:rsidR="00252515">
          <w:rPr>
            <w:rFonts w:ascii="Times New Roman" w:eastAsia="宋体" w:hAnsi="Times New Roman" w:cs="Times New Roman"/>
            <w:kern w:val="0"/>
            <w:sz w:val="24"/>
            <w:szCs w:val="24"/>
          </w:rPr>
          <w:t xml:space="preserve">it becomes </w:t>
        </w:r>
      </w:ins>
      <w:del w:id="443" w:author="ThinkPad" w:date="2022-05-17T16:59:00Z">
        <w:r w:rsidR="00277B82" w:rsidDel="00252515">
          <w:rPr>
            <w:rFonts w:ascii="Times New Roman" w:eastAsia="宋体" w:hAnsi="Times New Roman" w:cs="Times New Roman"/>
            <w:kern w:val="0"/>
            <w:sz w:val="24"/>
            <w:szCs w:val="24"/>
          </w:rPr>
          <w:delText xml:space="preserve">to be current round </w:delText>
        </w:r>
      </w:del>
      <w:ins w:id="444" w:author="ThinkPad" w:date="2022-05-17T16:59:00Z">
        <w:r w:rsidR="00252515">
          <w:rPr>
            <w:rFonts w:ascii="Times New Roman" w:eastAsia="宋体" w:hAnsi="Times New Roman" w:cs="Times New Roman"/>
            <w:kern w:val="0"/>
            <w:sz w:val="24"/>
            <w:szCs w:val="24"/>
          </w:rPr>
          <w:t xml:space="preserve">the </w:t>
        </w:r>
      </w:ins>
      <w:r w:rsidR="00277B82">
        <w:rPr>
          <w:rFonts w:ascii="Times New Roman" w:eastAsia="宋体" w:hAnsi="Times New Roman" w:cs="Times New Roman"/>
          <w:kern w:val="0"/>
          <w:sz w:val="24"/>
          <w:szCs w:val="24"/>
        </w:rPr>
        <w:t>block proposer</w:t>
      </w:r>
      <w:ins w:id="445" w:author="ThinkPad" w:date="2022-05-17T16:59:00Z">
        <w:r w:rsidR="00252515">
          <w:rPr>
            <w:rFonts w:ascii="Times New Roman" w:eastAsia="宋体" w:hAnsi="Times New Roman" w:cs="Times New Roman"/>
            <w:kern w:val="0"/>
            <w:sz w:val="24"/>
            <w:szCs w:val="24"/>
          </w:rPr>
          <w:t xml:space="preserve"> for the current round</w:t>
        </w:r>
      </w:ins>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ins w:id="446" w:author="ThinkPad" w:date="2022-05-18T17:54:00Z">
        <w:r w:rsidR="00A65625">
          <w:rPr>
            <w:rFonts w:ascii="Times New Roman" w:eastAsia="宋体" w:hAnsi="Times New Roman" w:cs="Times New Roman"/>
            <w:kern w:val="0"/>
            <w:sz w:val="24"/>
            <w:szCs w:val="24"/>
          </w:rPr>
          <w:t xml:space="preserve"> </w:t>
        </w:r>
        <w:r w:rsidR="00A65625">
          <w:rPr>
            <w:rFonts w:ascii="Times New Roman" w:eastAsia="宋体" w:hAnsi="Times New Roman" w:cs="Times New Roman" w:hint="eastAsia"/>
            <w:kern w:val="0"/>
            <w:sz w:val="24"/>
            <w:szCs w:val="24"/>
          </w:rPr>
          <w:t>its</w:t>
        </w:r>
      </w:ins>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 xml:space="preserve">nodes in </w:t>
      </w:r>
      <w:ins w:id="447" w:author="ThinkPad" w:date="2022-05-17T16:59:00Z">
        <w:r w:rsidR="00252515">
          <w:rPr>
            <w:rFonts w:ascii="Times New Roman" w:eastAsia="宋体" w:hAnsi="Times New Roman" w:cs="Times New Roman"/>
            <w:kern w:val="0"/>
            <w:sz w:val="24"/>
            <w:szCs w:val="24"/>
          </w:rPr>
          <w:t xml:space="preserve">the </w:t>
        </w:r>
      </w:ins>
      <w:r w:rsidR="00ED1AA6" w:rsidRPr="006F1D84">
        <w:rPr>
          <w:rFonts w:ascii="Times New Roman" w:eastAsia="宋体" w:hAnsi="Times New Roman" w:cs="Times New Roman"/>
          <w:kern w:val="0"/>
          <w:sz w:val="24"/>
          <w:szCs w:val="24"/>
        </w:rPr>
        <w:t>wireless network.</w:t>
      </w:r>
    </w:p>
    <w:p w14:paraId="07BA0395" w14:textId="22A95987"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del w:id="448" w:author="ThinkPad" w:date="2022-05-17T16:59:00Z">
        <w:r w:rsidR="00974272" w:rsidDel="00252515">
          <w:rPr>
            <w:rFonts w:ascii="Times New Roman" w:eastAsia="宋体" w:hAnsi="Times New Roman" w:cs="Times New Roman"/>
            <w:kern w:val="0"/>
            <w:sz w:val="24"/>
            <w:szCs w:val="24"/>
          </w:rPr>
          <w:delText xml:space="preserve">When </w:delText>
        </w:r>
      </w:del>
      <w:ins w:id="449" w:author="ThinkPad" w:date="2022-05-17T16:59:00Z">
        <w:r w:rsidR="00252515">
          <w:rPr>
            <w:rFonts w:ascii="Times New Roman" w:eastAsia="宋体" w:hAnsi="Times New Roman" w:cs="Times New Roman"/>
            <w:kern w:val="0"/>
            <w:sz w:val="24"/>
            <w:szCs w:val="24"/>
          </w:rPr>
          <w:t xml:space="preserve">Upon </w:t>
        </w:r>
      </w:ins>
      <w:del w:id="450" w:author="ThinkPad" w:date="2022-05-17T17:00:00Z">
        <w:r w:rsidR="003F3FF6" w:rsidDel="00252515">
          <w:rPr>
            <w:rFonts w:ascii="Times New Roman" w:eastAsia="宋体" w:hAnsi="Times New Roman" w:cs="Times New Roman"/>
            <w:kern w:val="0"/>
            <w:sz w:val="24"/>
            <w:szCs w:val="24"/>
          </w:rPr>
          <w:delText xml:space="preserve">receiving </w:delText>
        </w:r>
      </w:del>
      <w:ins w:id="451" w:author="ThinkPad" w:date="2022-05-17T17:00:00Z">
        <w:r w:rsidR="00252515">
          <w:rPr>
            <w:rFonts w:ascii="Times New Roman" w:eastAsia="宋体" w:hAnsi="Times New Roman" w:cs="Times New Roman"/>
            <w:kern w:val="0"/>
            <w:sz w:val="24"/>
            <w:szCs w:val="24"/>
          </w:rPr>
          <w:t xml:space="preserve">receipt of </w:t>
        </w:r>
      </w:ins>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 xml:space="preserve">nodes will verify </w:t>
      </w:r>
      <w:del w:id="452" w:author="ThinkPad" w:date="2022-05-17T17:00:00Z">
        <w:r w:rsidR="00040CE1" w:rsidDel="00252515">
          <w:rPr>
            <w:rFonts w:ascii="Times New Roman" w:eastAsia="宋体" w:hAnsi="Times New Roman" w:cs="Times New Roman"/>
            <w:kern w:val="0"/>
            <w:sz w:val="24"/>
            <w:szCs w:val="24"/>
          </w:rPr>
          <w:delText xml:space="preserve">the </w:delText>
        </w:r>
      </w:del>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453" w:author="ThinkPad" w:date="2022-05-17T17:00:00Z">
        <w:r w:rsidR="00252515">
          <w:rPr>
            <w:rFonts w:ascii="Times New Roman" w:eastAsia="宋体" w:hAnsi="Times New Roman" w:cs="Times New Roman"/>
            <w:kern w:val="0"/>
            <w:sz w:val="24"/>
            <w:szCs w:val="24"/>
          </w:rPr>
          <w:t xml:space="preserve"> the</w:t>
        </w:r>
      </w:ins>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del w:id="454" w:author="ThinkPad" w:date="2022-05-18T17:55:00Z">
        <w:r w:rsidR="00505ED2" w:rsidDel="00A65625">
          <w:rPr>
            <w:rFonts w:ascii="Times New Roman" w:eastAsia="宋体" w:hAnsi="Times New Roman" w:cs="Times New Roman"/>
            <w:kern w:val="0"/>
            <w:sz w:val="24"/>
            <w:szCs w:val="24"/>
          </w:rPr>
          <w:delText>And t</w:delText>
        </w:r>
      </w:del>
      <w:ins w:id="455" w:author="ThinkPad" w:date="2022-05-18T17:55:00Z">
        <w:r w:rsidR="00A65625">
          <w:rPr>
            <w:rFonts w:ascii="Times New Roman" w:eastAsia="宋体" w:hAnsi="Times New Roman" w:cs="Times New Roman"/>
            <w:kern w:val="0"/>
            <w:sz w:val="24"/>
            <w:szCs w:val="24"/>
          </w:rPr>
          <w:t>T</w:t>
        </w:r>
      </w:ins>
      <w:r w:rsidR="00505ED2">
        <w:rPr>
          <w:rFonts w:ascii="Times New Roman" w:eastAsia="宋体" w:hAnsi="Times New Roman" w:cs="Times New Roman"/>
          <w:kern w:val="0"/>
          <w:sz w:val="24"/>
          <w:szCs w:val="24"/>
        </w:rPr>
        <w:t xml:space="preserve">hen, </w:t>
      </w:r>
      <w:ins w:id="456" w:author="ThinkPad" w:date="2022-05-18T17:55:00Z">
        <w:r w:rsidR="00A65625">
          <w:rPr>
            <w:rFonts w:ascii="Times New Roman" w:eastAsia="宋体" w:hAnsi="Times New Roman" w:cs="Times New Roman"/>
            <w:kern w:val="0"/>
            <w:sz w:val="24"/>
            <w:szCs w:val="24"/>
          </w:rPr>
          <w:t>they</w:t>
        </w:r>
      </w:ins>
      <w:ins w:id="457" w:author="ThinkPad" w:date="2022-05-17T17:00:00Z">
        <w:r w:rsidR="00861B50">
          <w:rPr>
            <w:rFonts w:ascii="Times New Roman" w:eastAsia="宋体" w:hAnsi="Times New Roman" w:cs="Times New Roman"/>
            <w:kern w:val="0"/>
            <w:sz w:val="24"/>
            <w:szCs w:val="24"/>
          </w:rPr>
          <w:t xml:space="preserve"> </w:t>
        </w:r>
      </w:ins>
      <w:del w:id="458" w:author="ThinkPad" w:date="2022-05-17T17:00:00Z">
        <w:r w:rsidR="00505ED2" w:rsidDel="00861B50">
          <w:rPr>
            <w:rFonts w:ascii="Times New Roman" w:eastAsia="宋体" w:hAnsi="Times New Roman" w:cs="Times New Roman"/>
            <w:kern w:val="0"/>
            <w:sz w:val="24"/>
            <w:szCs w:val="24"/>
          </w:rPr>
          <w:delText>node</w:delText>
        </w:r>
        <w:r w:rsidR="00974272" w:rsidDel="00861B50">
          <w:rPr>
            <w:rFonts w:ascii="Times New Roman" w:eastAsia="宋体" w:hAnsi="Times New Roman" w:cs="Times New Roman"/>
            <w:kern w:val="0"/>
            <w:sz w:val="24"/>
            <w:szCs w:val="24"/>
          </w:rPr>
          <w:delText>s</w:delText>
        </w:r>
        <w:r w:rsidR="00505ED2" w:rsidDel="00861B50">
          <w:rPr>
            <w:rFonts w:ascii="Times New Roman" w:eastAsia="宋体" w:hAnsi="Times New Roman" w:cs="Times New Roman"/>
            <w:kern w:val="0"/>
            <w:sz w:val="24"/>
            <w:szCs w:val="24"/>
          </w:rPr>
          <w:delText xml:space="preserve"> </w:delText>
        </w:r>
      </w:del>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1F960310"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 xml:space="preserve">a node </w:t>
      </w:r>
      <w:ins w:id="459" w:author="ThinkPad" w:date="2022-05-18T17:56:00Z">
        <w:r w:rsidR="00A65625">
          <w:rPr>
            <w:rFonts w:ascii="Times New Roman" w:eastAsia="宋体" w:hAnsi="Times New Roman" w:cs="Times New Roman"/>
            <w:kern w:val="0"/>
            <w:sz w:val="24"/>
            <w:szCs w:val="24"/>
          </w:rPr>
          <w:t xml:space="preserve">receives and then </w:t>
        </w:r>
      </w:ins>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DE125A">
        <w:rPr>
          <w:rFonts w:ascii="Times New Roman" w:eastAsia="宋体" w:hAnsi="Times New Roman" w:cs="Times New Roman"/>
          <w:kern w:val="0"/>
          <w:sz w:val="24"/>
          <w:szCs w:val="24"/>
        </w:rPr>
        <w:t xml:space="preserve">, and </w:t>
      </w:r>
      <w:ins w:id="460" w:author="ThinkPad" w:date="2022-05-17T17:16:00Z">
        <w:r w:rsidR="004C0CBA" w:rsidRPr="004C0CBA">
          <w:rPr>
            <w:rFonts w:ascii="Times New Roman" w:eastAsia="宋体" w:hAnsi="Times New Roman" w:cs="Times New Roman"/>
            <w:kern w:val="0"/>
            <w:sz w:val="24"/>
            <w:szCs w:val="24"/>
            <w:highlight w:val="yellow"/>
            <w:rPrChange w:id="461" w:author="ThinkPad" w:date="2022-05-17T17:16:00Z">
              <w:rPr>
                <w:rFonts w:ascii="Times New Roman" w:eastAsia="宋体" w:hAnsi="Times New Roman" w:cs="Times New Roman"/>
                <w:kern w:val="0"/>
                <w:sz w:val="24"/>
                <w:szCs w:val="24"/>
              </w:rPr>
            </w:rPrChange>
          </w:rPr>
          <w:t>the aggregated result</w:t>
        </w:r>
        <w:r w:rsidR="004C0CBA">
          <w:rPr>
            <w:rFonts w:ascii="Times New Roman" w:eastAsia="宋体" w:hAnsi="Times New Roman" w:cs="Times New Roman"/>
            <w:kern w:val="0"/>
            <w:sz w:val="24"/>
            <w:szCs w:val="24"/>
          </w:rPr>
          <w:t xml:space="preserve"> </w:t>
        </w:r>
      </w:ins>
      <w:r w:rsidR="00DE125A">
        <w:rPr>
          <w:rFonts w:ascii="Times New Roman" w:eastAsia="宋体" w:hAnsi="Times New Roman" w:cs="Times New Roman"/>
          <w:kern w:val="0"/>
          <w:sz w:val="24"/>
          <w:szCs w:val="24"/>
        </w:rPr>
        <w:t>will be broadcast to other nodes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del w:id="462" w:author="ThinkPad" w:date="2022-05-17T17:17:00Z">
        <w:r w:rsidR="008839CA" w:rsidDel="004C0CBA">
          <w:rPr>
            <w:rFonts w:ascii="Times New Roman" w:eastAsia="宋体" w:hAnsi="Times New Roman" w:cs="Times New Roman"/>
            <w:kern w:val="0"/>
            <w:sz w:val="24"/>
            <w:szCs w:val="24"/>
          </w:rPr>
          <w:delText>When nodes</w:delText>
        </w:r>
      </w:del>
      <w:ins w:id="463" w:author="ThinkPad" w:date="2022-05-17T17:17:00Z">
        <w:r w:rsidR="004C0CBA">
          <w:rPr>
            <w:rFonts w:ascii="Times New Roman" w:eastAsia="宋体" w:hAnsi="Times New Roman" w:cs="Times New Roman"/>
            <w:kern w:val="0"/>
            <w:sz w:val="24"/>
            <w:szCs w:val="24"/>
          </w:rPr>
          <w:t>Upon</w:t>
        </w:r>
      </w:ins>
      <w:r w:rsidR="008839CA">
        <w:rPr>
          <w:rFonts w:ascii="Times New Roman" w:eastAsia="宋体" w:hAnsi="Times New Roman" w:cs="Times New Roman"/>
          <w:kern w:val="0"/>
          <w:sz w:val="24"/>
          <w:szCs w:val="24"/>
        </w:rPr>
        <w:t xml:space="preserve"> </w:t>
      </w:r>
      <w:del w:id="464" w:author="ThinkPad" w:date="2022-05-17T17:17:00Z">
        <w:r w:rsidR="008839CA" w:rsidDel="004C0CBA">
          <w:rPr>
            <w:rFonts w:ascii="Times New Roman" w:eastAsia="宋体" w:hAnsi="Times New Roman" w:cs="Times New Roman"/>
            <w:kern w:val="0"/>
            <w:sz w:val="24"/>
            <w:szCs w:val="24"/>
          </w:rPr>
          <w:delText xml:space="preserve">receive </w:delText>
        </w:r>
      </w:del>
      <w:ins w:id="465" w:author="ThinkPad" w:date="2022-05-17T17:17:00Z">
        <w:r w:rsidR="004C0CBA">
          <w:rPr>
            <w:rFonts w:ascii="Times New Roman" w:eastAsia="宋体" w:hAnsi="Times New Roman" w:cs="Times New Roman"/>
            <w:kern w:val="0"/>
            <w:sz w:val="24"/>
            <w:szCs w:val="24"/>
          </w:rPr>
          <w:t xml:space="preserve">receipt </w:t>
        </w:r>
      </w:ins>
      <w:r w:rsidR="008839CA">
        <w:rPr>
          <w:rFonts w:ascii="Times New Roman" w:eastAsia="宋体" w:hAnsi="Times New Roman" w:cs="Times New Roman"/>
          <w:kern w:val="0"/>
          <w:sz w:val="24"/>
          <w:szCs w:val="24"/>
        </w:rPr>
        <w:t xml:space="preserve">or </w:t>
      </w:r>
      <w:del w:id="466" w:author="ThinkPad" w:date="2022-05-17T17:17:00Z">
        <w:r w:rsidR="008839CA" w:rsidDel="004C0CBA">
          <w:rPr>
            <w:rFonts w:ascii="Times New Roman" w:eastAsia="宋体" w:hAnsi="Times New Roman" w:cs="Times New Roman"/>
            <w:kern w:val="0"/>
            <w:sz w:val="24"/>
            <w:szCs w:val="24"/>
          </w:rPr>
          <w:delText xml:space="preserve">generate </w:delText>
        </w:r>
      </w:del>
      <w:ins w:id="467" w:author="ThinkPad" w:date="2022-05-17T17:17:00Z">
        <w:r w:rsidR="004C0CBA">
          <w:rPr>
            <w:rFonts w:ascii="Times New Roman" w:eastAsia="宋体" w:hAnsi="Times New Roman" w:cs="Times New Roman"/>
            <w:kern w:val="0"/>
            <w:sz w:val="24"/>
            <w:szCs w:val="24"/>
          </w:rPr>
          <w:t xml:space="preserve">generation of a </w:t>
        </w:r>
      </w:ins>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w:t>
      </w:r>
      <w:del w:id="468" w:author="ThinkPad" w:date="2022-05-17T17:18:00Z">
        <w:r w:rsidR="008839CA" w:rsidDel="004C0CBA">
          <w:rPr>
            <w:rFonts w:ascii="Times New Roman" w:eastAsia="宋体" w:hAnsi="Times New Roman" w:cs="Times New Roman"/>
            <w:kern w:val="0"/>
            <w:sz w:val="24"/>
            <w:szCs w:val="24"/>
          </w:rPr>
          <w:delText>the</w:delText>
        </w:r>
        <w:r w:rsidR="008160DC" w:rsidDel="004C0CBA">
          <w:rPr>
            <w:rFonts w:ascii="Times New Roman" w:eastAsia="宋体" w:hAnsi="Times New Roman" w:cs="Times New Roman"/>
            <w:kern w:val="0"/>
            <w:sz w:val="24"/>
            <w:szCs w:val="24"/>
          </w:rPr>
          <w:delText>y</w:delText>
        </w:r>
        <w:r w:rsidR="008839CA" w:rsidDel="004C0CBA">
          <w:rPr>
            <w:rFonts w:ascii="Times New Roman" w:eastAsia="宋体" w:hAnsi="Times New Roman" w:cs="Times New Roman"/>
            <w:kern w:val="0"/>
            <w:sz w:val="24"/>
            <w:szCs w:val="24"/>
          </w:rPr>
          <w:delText xml:space="preserve"> </w:delText>
        </w:r>
      </w:del>
      <w:ins w:id="469" w:author="ThinkPad" w:date="2022-05-17T17:18:00Z">
        <w:r w:rsidR="004C0CBA">
          <w:rPr>
            <w:rFonts w:ascii="Times New Roman" w:eastAsia="宋体" w:hAnsi="Times New Roman" w:cs="Times New Roman"/>
            <w:kern w:val="0"/>
            <w:sz w:val="24"/>
            <w:szCs w:val="24"/>
          </w:rPr>
          <w:t xml:space="preserve">nodes </w:t>
        </w:r>
      </w:ins>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 xml:space="preserve">append </w:t>
      </w:r>
      <w:ins w:id="470" w:author="ThinkPad" w:date="2022-05-17T17:17:00Z">
        <w:r w:rsidR="004C0CBA">
          <w:rPr>
            <w:rFonts w:ascii="Times New Roman" w:eastAsia="宋体" w:hAnsi="Times New Roman" w:cs="Times New Roman"/>
            <w:kern w:val="0"/>
            <w:sz w:val="24"/>
            <w:szCs w:val="24"/>
          </w:rPr>
          <w:t xml:space="preserve">the </w:t>
        </w:r>
      </w:ins>
      <w:ins w:id="471" w:author="ThinkPad" w:date="2022-05-17T17:18:00Z">
        <w:r w:rsidR="004C0CBA">
          <w:rPr>
            <w:rFonts w:ascii="Times New Roman" w:eastAsia="宋体" w:hAnsi="Times New Roman" w:cs="Times New Roman"/>
            <w:kern w:val="0"/>
            <w:sz w:val="24"/>
            <w:szCs w:val="24"/>
          </w:rPr>
          <w:t xml:space="preserve">corresponding </w:t>
        </w:r>
      </w:ins>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w:t>
      </w:r>
      <w:del w:id="472" w:author="ThinkPad" w:date="2022-05-17T17:18:00Z">
        <w:r w:rsidR="008839CA" w:rsidDel="004C0CBA">
          <w:rPr>
            <w:rFonts w:ascii="Times New Roman" w:eastAsia="宋体" w:hAnsi="Times New Roman" w:cs="Times New Roman"/>
            <w:kern w:val="0"/>
            <w:sz w:val="24"/>
            <w:szCs w:val="24"/>
          </w:rPr>
          <w:delText>randomness</w:delText>
        </w:r>
        <w:r w:rsidR="008160DC" w:rsidDel="004C0CBA">
          <w:rPr>
            <w:rFonts w:ascii="Times New Roman" w:eastAsia="宋体" w:hAnsi="Times New Roman" w:cs="Times New Roman"/>
            <w:kern w:val="0"/>
            <w:sz w:val="24"/>
            <w:szCs w:val="24"/>
          </w:rPr>
          <w:delText xml:space="preserve"> </w:delText>
        </w:r>
      </w:del>
      <w:ins w:id="473" w:author="ThinkPad" w:date="2022-05-17T17:18:00Z">
        <w:r w:rsidR="004C0CBA">
          <w:rPr>
            <w:rFonts w:ascii="Times New Roman" w:eastAsia="宋体" w:hAnsi="Times New Roman" w:cs="Times New Roman"/>
            <w:kern w:val="0"/>
            <w:sz w:val="24"/>
            <w:szCs w:val="24"/>
          </w:rPr>
          <w:t xml:space="preserve">random value </w:t>
        </w:r>
      </w:ins>
      <w:del w:id="474" w:author="ThinkPad" w:date="2022-05-17T17:18:00Z">
        <w:r w:rsidR="00DE125A" w:rsidDel="004C0CBA">
          <w:rPr>
            <w:rFonts w:ascii="Times New Roman" w:eastAsia="宋体" w:hAnsi="Times New Roman" w:cs="Times New Roman"/>
            <w:kern w:val="0"/>
            <w:sz w:val="24"/>
            <w:szCs w:val="24"/>
          </w:rPr>
          <w:delText>of</w:delText>
        </w:r>
        <w:r w:rsidR="008160DC" w:rsidDel="004C0CBA">
          <w:rPr>
            <w:rFonts w:ascii="Times New Roman" w:eastAsia="宋体" w:hAnsi="Times New Roman" w:cs="Times New Roman"/>
            <w:kern w:val="0"/>
            <w:sz w:val="24"/>
            <w:szCs w:val="24"/>
          </w:rPr>
          <w:delText xml:space="preserve"> </w:delText>
        </w:r>
      </w:del>
      <w:ins w:id="475" w:author="ThinkPad" w:date="2022-05-17T17:18:00Z">
        <w:r w:rsidR="004C0CBA">
          <w:rPr>
            <w:rFonts w:ascii="Times New Roman" w:eastAsia="宋体" w:hAnsi="Times New Roman" w:cs="Times New Roman"/>
            <w:kern w:val="0"/>
            <w:sz w:val="24"/>
            <w:szCs w:val="24"/>
          </w:rPr>
          <w:t xml:space="preserve">for the </w:t>
        </w:r>
      </w:ins>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3A857085"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lastRenderedPageBreak/>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w:t>
      </w:r>
      <w:del w:id="476" w:author="ThinkPad" w:date="2022-05-17T17:24:00Z">
        <w:r w:rsidR="00980776" w:rsidDel="00045DEE">
          <w:rPr>
            <w:rFonts w:ascii="Times New Roman" w:eastAsia="宋体" w:hAnsi="Times New Roman" w:cs="Times New Roman"/>
            <w:kern w:val="0"/>
            <w:sz w:val="24"/>
            <w:szCs w:val="24"/>
          </w:rPr>
          <w:delText xml:space="preserve">precise </w:delText>
        </w:r>
      </w:del>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del w:id="477" w:author="ThinkPad" w:date="2022-05-17T17:24:00Z">
        <w:r w:rsidR="0068276F" w:rsidDel="00045DEE">
          <w:rPr>
            <w:rFonts w:ascii="Times New Roman" w:eastAsia="宋体" w:hAnsi="Times New Roman" w:cs="Times New Roman"/>
            <w:kern w:val="0"/>
            <w:sz w:val="24"/>
            <w:szCs w:val="24"/>
          </w:rPr>
          <w:delText>are introduced</w:delText>
        </w:r>
      </w:del>
      <w:ins w:id="478" w:author="ThinkPad" w:date="2022-05-17T17:24:00Z">
        <w:r w:rsidR="00045DEE">
          <w:rPr>
            <w:rFonts w:ascii="Times New Roman" w:eastAsia="宋体" w:hAnsi="Times New Roman" w:cs="Times New Roman"/>
            <w:kern w:val="0"/>
            <w:sz w:val="24"/>
            <w:szCs w:val="24"/>
          </w:rPr>
          <w:t>will be given</w:t>
        </w:r>
      </w:ins>
      <w:r w:rsidR="0068276F">
        <w:rPr>
          <w:rFonts w:ascii="Times New Roman" w:eastAsia="宋体" w:hAnsi="Times New Roman" w:cs="Times New Roman"/>
          <w:kern w:val="0"/>
          <w:sz w:val="24"/>
          <w:szCs w:val="24"/>
        </w:rPr>
        <w:t xml:space="preserve">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479"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479"/>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4C7C169E"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 xml:space="preserve">participating consensus, each node </w:t>
      </w:r>
      <w:ins w:id="480" w:author="ThinkPad" w:date="2022-05-17T17:25:00Z">
        <w:r w:rsidR="00045DEE">
          <w:rPr>
            <w:rFonts w:ascii="Times New Roman" w:eastAsia="宋体" w:hAnsi="Times New Roman" w:cs="Times New Roman"/>
            <w:kern w:val="0"/>
            <w:sz w:val="24"/>
            <w:szCs w:val="24"/>
          </w:rPr>
          <w:t>needs</w:t>
        </w:r>
      </w:ins>
      <w:del w:id="481" w:author="ThinkPad" w:date="2022-05-17T17:25:00Z">
        <w:r w:rsidDel="00045DEE">
          <w:rPr>
            <w:rFonts w:ascii="Times New Roman" w:eastAsia="宋体" w:hAnsi="Times New Roman" w:cs="Times New Roman"/>
            <w:kern w:val="0"/>
            <w:sz w:val="24"/>
            <w:szCs w:val="24"/>
          </w:rPr>
          <w:delText xml:space="preserve">requires </w:delText>
        </w:r>
      </w:del>
      <w:ins w:id="482" w:author="ThinkPad" w:date="2022-05-17T17:25:00Z">
        <w:r w:rsidR="00045DEE">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ins w:id="483" w:author="ThinkPad" w:date="2022-05-17T17:25:00Z">
        <w:r w:rsidR="00045DEE">
          <w:rPr>
            <w:rFonts w:ascii="Times New Roman" w:eastAsia="宋体" w:hAnsi="Times New Roman" w:cs="Times New Roman"/>
            <w:kern w:val="0"/>
            <w:sz w:val="24"/>
            <w:szCs w:val="24"/>
          </w:rPr>
          <w:t xml:space="preserve">the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ins w:id="484" w:author="ThinkPad" w:date="2022-05-17T17:46:00Z">
        <w:r w:rsidR="00633EB0">
          <w:rPr>
            <w:rFonts w:ascii="Times New Roman" w:eastAsia="宋体" w:hAnsi="Times New Roman" w:cs="Times New Roman"/>
            <w:kern w:val="0"/>
            <w:sz w:val="24"/>
            <w:szCs w:val="24"/>
          </w:rPr>
          <w:t xml:space="preserve"> information</w:t>
        </w:r>
      </w:ins>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 xml:space="preserve">The first part of consensus process is block proposer election, which discussed in the following </w:t>
      </w:r>
      <w:del w:id="485" w:author="ThinkPad" w:date="2022-05-17T17:46:00Z">
        <w:r w:rsidR="00F02C92" w:rsidDel="00633EB0">
          <w:rPr>
            <w:rFonts w:ascii="Times New Roman" w:eastAsia="宋体" w:hAnsi="Times New Roman" w:cs="Times New Roman"/>
            <w:kern w:val="0"/>
            <w:sz w:val="24"/>
            <w:szCs w:val="24"/>
          </w:rPr>
          <w:delText xml:space="preserve">subset </w:delText>
        </w:r>
      </w:del>
      <w:ins w:id="486" w:author="ThinkPad" w:date="2022-05-17T17:46:00Z">
        <w:r w:rsidR="00633EB0">
          <w:rPr>
            <w:rFonts w:ascii="Times New Roman" w:eastAsia="宋体" w:hAnsi="Times New Roman" w:cs="Times New Roman"/>
            <w:kern w:val="0"/>
            <w:sz w:val="24"/>
            <w:szCs w:val="24"/>
          </w:rPr>
          <w:t xml:space="preserve">subsection </w:t>
        </w:r>
      </w:ins>
      <w:r w:rsidR="00F02C92">
        <w:rPr>
          <w:rFonts w:ascii="Times New Roman" w:eastAsia="宋体" w:hAnsi="Times New Roman" w:cs="Times New Roman"/>
          <w:kern w:val="0"/>
          <w:sz w:val="24"/>
          <w:szCs w:val="24"/>
        </w:rPr>
        <w:t>in details.</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w:t>
      </w:r>
      <w:r w:rsidR="00DC16E7" w:rsidRPr="00633EB0">
        <w:rPr>
          <w:rFonts w:ascii="Times New Roman" w:eastAsia="宋体" w:hAnsi="Times New Roman" w:cs="Times New Roman"/>
          <w:sz w:val="24"/>
          <w:szCs w:val="24"/>
          <w:highlight w:val="yellow"/>
          <w:rPrChange w:id="487" w:author="ThinkPad" w:date="2022-05-17T17:47:00Z">
            <w:rPr>
              <w:rFonts w:ascii="Times New Roman" w:eastAsia="宋体" w:hAnsi="Times New Roman" w:cs="Times New Roman"/>
              <w:sz w:val="24"/>
              <w:szCs w:val="24"/>
            </w:rPr>
          </w:rPrChange>
        </w:rPr>
        <w:t xml:space="preserve">and </w:t>
      </w:r>
      <w:r w:rsidR="00E24226" w:rsidRPr="00633EB0">
        <w:rPr>
          <w:rFonts w:ascii="Times New Roman" w:eastAsia="宋体" w:hAnsi="Times New Roman" w:cs="Times New Roman"/>
          <w:sz w:val="24"/>
          <w:szCs w:val="24"/>
          <w:highlight w:val="yellow"/>
          <w:rPrChange w:id="488" w:author="ThinkPad" w:date="2022-05-17T17:47:00Z">
            <w:rPr>
              <w:rFonts w:ascii="Times New Roman" w:eastAsia="宋体" w:hAnsi="Times New Roman" w:cs="Times New Roman"/>
              <w:sz w:val="24"/>
              <w:szCs w:val="24"/>
            </w:rPr>
          </w:rPrChange>
        </w:rPr>
        <w:t>P</w:t>
      </w:r>
      <w:r w:rsidR="00DC16E7" w:rsidRPr="00633EB0">
        <w:rPr>
          <w:rFonts w:ascii="Times New Roman" w:eastAsia="宋体" w:hAnsi="Times New Roman" w:cs="Times New Roman"/>
          <w:sz w:val="24"/>
          <w:szCs w:val="24"/>
          <w:highlight w:val="yellow"/>
          <w:rPrChange w:id="489" w:author="ThinkPad" w:date="2022-05-17T17:47:00Z">
            <w:rPr>
              <w:rFonts w:ascii="Times New Roman" w:eastAsia="宋体" w:hAnsi="Times New Roman" w:cs="Times New Roman"/>
              <w:sz w:val="24"/>
              <w:szCs w:val="24"/>
            </w:rPr>
          </w:rPrChange>
        </w:rPr>
        <w:t>roposal</w:t>
      </w:r>
    </w:p>
    <w:p w14:paraId="26922852" w14:textId="1322A9FE"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ins w:id="490" w:author="ThinkPad" w:date="2022-05-17T17:47:00Z">
        <w:r w:rsidR="00633EB0">
          <w:rPr>
            <w:rFonts w:ascii="Times New Roman" w:eastAsia="宋体" w:hAnsi="Times New Roman" w:cs="Times New Roman"/>
            <w:kern w:val="0"/>
            <w:sz w:val="24"/>
            <w:szCs w:val="24"/>
          </w:rPr>
          <w:t xml:space="preserve">a </w:t>
        </w:r>
      </w:ins>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2 </w:t>
      </w:r>
      <w:del w:id="491" w:author="ThinkPad" w:date="2022-05-17T17:47:00Z">
        <w:r w:rsidR="00F01E1C" w:rsidDel="00633EB0">
          <w:rPr>
            <w:rFonts w:ascii="Times New Roman" w:eastAsia="宋体" w:hAnsi="Times New Roman" w:cs="Times New Roman"/>
            <w:kern w:val="0"/>
            <w:sz w:val="24"/>
            <w:szCs w:val="24"/>
          </w:rPr>
          <w:delText xml:space="preserve">shows </w:delText>
        </w:r>
      </w:del>
      <w:ins w:id="492" w:author="ThinkPad" w:date="2022-05-17T17:47:00Z">
        <w:r w:rsidR="00633EB0">
          <w:rPr>
            <w:rFonts w:ascii="Times New Roman" w:eastAsia="宋体" w:hAnsi="Times New Roman" w:cs="Times New Roman"/>
            <w:kern w:val="0"/>
            <w:sz w:val="24"/>
            <w:szCs w:val="24"/>
          </w:rPr>
          <w:t xml:space="preserve">gives </w:t>
        </w:r>
      </w:ins>
      <w:r w:rsidR="00F01E1C">
        <w:rPr>
          <w:rFonts w:ascii="Times New Roman" w:eastAsia="宋体" w:hAnsi="Times New Roman" w:cs="Times New Roman"/>
          <w:kern w:val="0"/>
          <w:sz w:val="24"/>
          <w:szCs w:val="24"/>
        </w:rPr>
        <w:t xml:space="preserve">the </w:t>
      </w:r>
      <w:del w:id="493" w:author="ThinkPad" w:date="2022-05-17T17:48:00Z">
        <w:r w:rsidR="00F01E1C" w:rsidDel="00633EB0">
          <w:rPr>
            <w:rFonts w:ascii="Times New Roman" w:eastAsia="宋体" w:hAnsi="Times New Roman" w:cs="Times New Roman"/>
            <w:kern w:val="0"/>
            <w:sz w:val="24"/>
            <w:szCs w:val="24"/>
          </w:rPr>
          <w:delText>process of</w:delText>
        </w:r>
      </w:del>
      <w:ins w:id="494" w:author="ThinkPad" w:date="2022-05-17T17:48:00Z">
        <w:r w:rsidR="00633EB0">
          <w:rPr>
            <w:rFonts w:ascii="Times New Roman" w:eastAsia="宋体" w:hAnsi="Times New Roman" w:cs="Times New Roman"/>
            <w:kern w:val="0"/>
            <w:sz w:val="24"/>
            <w:szCs w:val="24"/>
          </w:rPr>
          <w:t>procedure for</w:t>
        </w:r>
      </w:ins>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del w:id="495" w:author="ThinkPad" w:date="2022-05-17T17:47:00Z">
        <w:r w:rsidR="00586CE5" w:rsidDel="00633EB0">
          <w:rPr>
            <w:rFonts w:ascii="Times New Roman" w:eastAsia="宋体" w:hAnsi="Times New Roman" w:cs="Times New Roman"/>
            <w:kern w:val="0"/>
            <w:sz w:val="24"/>
            <w:szCs w:val="24"/>
          </w:rPr>
          <w:delText xml:space="preserve">of </w:delText>
        </w:r>
      </w:del>
      <w:ins w:id="496" w:author="ThinkPad" w:date="2022-05-17T17:47:00Z">
        <w:r w:rsidR="00633EB0">
          <w:rPr>
            <w:rFonts w:ascii="Times New Roman" w:eastAsia="宋体" w:hAnsi="Times New Roman" w:cs="Times New Roman"/>
            <w:kern w:val="0"/>
            <w:sz w:val="24"/>
            <w:szCs w:val="24"/>
          </w:rPr>
          <w:t xml:space="preserve">at </w:t>
        </w:r>
      </w:ins>
      <w:r w:rsidR="00586CE5">
        <w:rPr>
          <w:rFonts w:ascii="Times New Roman" w:eastAsia="宋体" w:hAnsi="Times New Roman" w:cs="Times New Roman"/>
          <w:kern w:val="0"/>
          <w:sz w:val="24"/>
          <w:szCs w:val="24"/>
        </w:rPr>
        <w:t>a node</w:t>
      </w:r>
      <w:r w:rsidR="00F01E1C">
        <w:rPr>
          <w:rFonts w:ascii="Times New Roman" w:eastAsia="宋体" w:hAnsi="Times New Roman" w:cs="Times New Roman"/>
          <w:kern w:val="0"/>
          <w:sz w:val="24"/>
          <w:szCs w:val="24"/>
        </w:rPr>
        <w:t>.</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7786AF0D" w14:textId="22FD6C8A" w:rsidR="004921A4" w:rsidRDefault="00633EB0" w:rsidP="004921A4">
      <w:pPr>
        <w:spacing w:beforeLines="50" w:before="156" w:afterLines="50" w:after="156"/>
        <w:ind w:firstLineChars="200" w:firstLine="480"/>
        <w:rPr>
          <w:rFonts w:ascii="Times New Roman" w:eastAsia="宋体" w:hAnsi="Times New Roman" w:cs="Times New Roman"/>
          <w:kern w:val="0"/>
          <w:sz w:val="24"/>
          <w:szCs w:val="24"/>
        </w:rPr>
      </w:pPr>
      <w:ins w:id="497" w:author="ThinkPad" w:date="2022-05-17T17:48:00Z">
        <w:r>
          <w:rPr>
            <w:rFonts w:ascii="Times New Roman" w:eastAsia="宋体" w:hAnsi="Times New Roman" w:cs="Times New Roman"/>
            <w:kern w:val="0"/>
            <w:sz w:val="24"/>
            <w:szCs w:val="24"/>
          </w:rPr>
          <w:t xml:space="preserve">The </w:t>
        </w:r>
      </w:ins>
      <w:del w:id="498" w:author="ThinkPad" w:date="2022-05-17T17:48:00Z">
        <w:r w:rsidR="004921A4" w:rsidDel="00633EB0">
          <w:rPr>
            <w:rFonts w:ascii="Times New Roman" w:eastAsia="宋体" w:hAnsi="Times New Roman" w:cs="Times New Roman"/>
            <w:kern w:val="0"/>
            <w:sz w:val="24"/>
            <w:szCs w:val="24"/>
          </w:rPr>
          <w:delText xml:space="preserve">Block </w:delText>
        </w:r>
      </w:del>
      <w:ins w:id="499" w:author="ThinkPad" w:date="2022-05-17T17:48:00Z">
        <w:r>
          <w:rPr>
            <w:rFonts w:ascii="Times New Roman" w:eastAsia="宋体" w:hAnsi="Times New Roman" w:cs="Times New Roman"/>
            <w:kern w:val="0"/>
            <w:sz w:val="24"/>
            <w:szCs w:val="24"/>
          </w:rPr>
          <w:t xml:space="preserve">block </w:t>
        </w:r>
      </w:ins>
      <w:r w:rsidR="004921A4">
        <w:rPr>
          <w:rFonts w:ascii="Times New Roman" w:eastAsia="宋体" w:hAnsi="Times New Roman" w:cs="Times New Roman"/>
          <w:kern w:val="0"/>
          <w:sz w:val="24"/>
          <w:szCs w:val="24"/>
        </w:rPr>
        <w:t>proposer election protocol adopts a random</w:t>
      </w:r>
      <w:del w:id="500" w:author="ThinkPad" w:date="2022-05-17T17:48:00Z">
        <w:r w:rsidR="004921A4" w:rsidDel="00633EB0">
          <w:rPr>
            <w:rFonts w:ascii="Times New Roman" w:eastAsia="宋体" w:hAnsi="Times New Roman" w:cs="Times New Roman"/>
            <w:kern w:val="0"/>
            <w:sz w:val="24"/>
            <w:szCs w:val="24"/>
          </w:rPr>
          <w:delText>nes</w:delText>
        </w:r>
      </w:del>
      <w:del w:id="501" w:author="ThinkPad" w:date="2022-05-17T17:49:00Z">
        <w:r w:rsidR="004921A4" w:rsidDel="00633EB0">
          <w:rPr>
            <w:rFonts w:ascii="Times New Roman" w:eastAsia="宋体" w:hAnsi="Times New Roman" w:cs="Times New Roman"/>
            <w:kern w:val="0"/>
            <w:sz w:val="24"/>
            <w:szCs w:val="24"/>
          </w:rPr>
          <w:delText>s</w:delText>
        </w:r>
      </w:del>
      <w:r w:rsidR="004921A4">
        <w:rPr>
          <w:rFonts w:ascii="Times New Roman" w:eastAsia="宋体" w:hAnsi="Times New Roman" w:cs="Times New Roman"/>
          <w:kern w:val="0"/>
          <w:sz w:val="24"/>
          <w:szCs w:val="24"/>
        </w:rPr>
        <w:t xml:space="preserve">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 xml:space="preserve">The inputs </w:t>
      </w:r>
      <w:del w:id="502" w:author="ThinkPad" w:date="2022-05-17T18:05:00Z">
        <w:r w:rsidR="00322BFC" w:rsidDel="00310A52">
          <w:rPr>
            <w:rFonts w:ascii="Times New Roman" w:eastAsia="宋体" w:hAnsi="Times New Roman" w:cs="Times New Roman"/>
            <w:kern w:val="0"/>
            <w:sz w:val="24"/>
            <w:szCs w:val="24"/>
          </w:rPr>
          <w:delText>of the</w:delText>
        </w:r>
      </w:del>
      <w:ins w:id="503" w:author="ThinkPad" w:date="2022-05-17T18:05:00Z">
        <w:r w:rsidR="00310A52">
          <w:rPr>
            <w:rFonts w:ascii="Times New Roman" w:eastAsia="宋体" w:hAnsi="Times New Roman" w:cs="Times New Roman"/>
            <w:kern w:val="0"/>
            <w:sz w:val="24"/>
            <w:szCs w:val="24"/>
          </w:rPr>
          <w:t>f</w:t>
        </w:r>
      </w:ins>
      <w:ins w:id="504" w:author="ThinkPad" w:date="2022-05-17T18:06:00Z">
        <w:r w:rsidR="00310A52">
          <w:rPr>
            <w:rFonts w:ascii="Times New Roman" w:eastAsia="宋体" w:hAnsi="Times New Roman" w:cs="Times New Roman"/>
            <w:kern w:val="0"/>
            <w:sz w:val="24"/>
            <w:szCs w:val="24"/>
          </w:rPr>
          <w:t>o</w:t>
        </w:r>
      </w:ins>
      <w:ins w:id="505" w:author="ThinkPad" w:date="2022-05-17T18:05:00Z">
        <w:r w:rsidR="00310A52">
          <w:rPr>
            <w:rFonts w:ascii="Times New Roman" w:eastAsia="宋体" w:hAnsi="Times New Roman" w:cs="Times New Roman"/>
            <w:kern w:val="0"/>
            <w:sz w:val="24"/>
            <w:szCs w:val="24"/>
          </w:rPr>
          <w:t>r each</w:t>
        </w:r>
      </w:ins>
      <w:r w:rsidR="00322BFC">
        <w:rPr>
          <w:rFonts w:ascii="Times New Roman" w:eastAsia="宋体" w:hAnsi="Times New Roman" w:cs="Times New Roman"/>
          <w:kern w:val="0"/>
          <w:sz w:val="24"/>
          <w:szCs w:val="24"/>
        </w:rPr>
        <w:t xml:space="preserve"> </w:t>
      </w:r>
      <w:del w:id="506" w:author="ThinkPad" w:date="2022-05-17T18:05:00Z">
        <w:r w:rsidR="00322BFC" w:rsidDel="00310A52">
          <w:rPr>
            <w:rFonts w:ascii="Times New Roman" w:eastAsia="宋体" w:hAnsi="Times New Roman" w:cs="Times New Roman"/>
            <w:kern w:val="0"/>
            <w:sz w:val="24"/>
            <w:szCs w:val="24"/>
          </w:rPr>
          <w:delText xml:space="preserve">protocol </w:delText>
        </w:r>
      </w:del>
      <w:ins w:id="507" w:author="ThinkPad" w:date="2022-05-17T18:05:00Z">
        <w:r w:rsidR="00310A52">
          <w:rPr>
            <w:rFonts w:ascii="Times New Roman" w:eastAsia="宋体" w:hAnsi="Times New Roman" w:cs="Times New Roman"/>
            <w:kern w:val="0"/>
            <w:sz w:val="24"/>
            <w:szCs w:val="24"/>
          </w:rPr>
          <w:t xml:space="preserve">selection </w:t>
        </w:r>
      </w:ins>
      <w:del w:id="508" w:author="ThinkPad" w:date="2022-05-17T18:06:00Z">
        <w:r w:rsidR="00322BFC" w:rsidDel="00310A52">
          <w:rPr>
            <w:rFonts w:ascii="Times New Roman" w:eastAsia="宋体" w:hAnsi="Times New Roman" w:cs="Times New Roman"/>
            <w:kern w:val="0"/>
            <w:sz w:val="24"/>
            <w:szCs w:val="24"/>
          </w:rPr>
          <w:delText>are</w:delText>
        </w:r>
        <w:r w:rsidR="00322BFC" w:rsidRPr="00322BFC" w:rsidDel="00310A52">
          <w:rPr>
            <w:rFonts w:ascii="Times New Roman" w:eastAsia="宋体" w:hAnsi="Times New Roman" w:cs="Times New Roman"/>
            <w:kern w:val="0"/>
            <w:sz w:val="24"/>
            <w:szCs w:val="24"/>
          </w:rPr>
          <w:delText xml:space="preserve"> </w:delText>
        </w:r>
      </w:del>
      <w:ins w:id="509" w:author="ThinkPad" w:date="2022-05-17T18:06:00Z">
        <w:r w:rsidR="00310A52">
          <w:rPr>
            <w:rFonts w:ascii="Times New Roman" w:eastAsia="宋体" w:hAnsi="Times New Roman" w:cs="Times New Roman"/>
            <w:kern w:val="0"/>
            <w:sz w:val="24"/>
            <w:szCs w:val="24"/>
          </w:rPr>
          <w:t>include</w:t>
        </w:r>
        <w:r w:rsidR="00310A52" w:rsidRPr="00322BFC">
          <w:rPr>
            <w:rFonts w:ascii="Times New Roman" w:eastAsia="宋体" w:hAnsi="Times New Roman" w:cs="Times New Roman"/>
            <w:kern w:val="0"/>
            <w:sz w:val="24"/>
            <w:szCs w:val="24"/>
          </w:rPr>
          <w:t xml:space="preserve"> </w:t>
        </w:r>
      </w:ins>
      <w:del w:id="510" w:author="ThinkPad" w:date="2022-05-17T18:05:00Z">
        <w:r w:rsidR="00322BFC" w:rsidDel="00310A52">
          <w:rPr>
            <w:rFonts w:ascii="Times New Roman" w:eastAsia="宋体" w:hAnsi="Times New Roman" w:cs="Times New Roman"/>
            <w:kern w:val="0"/>
            <w:sz w:val="24"/>
            <w:szCs w:val="24"/>
          </w:rPr>
          <w:delText xml:space="preserve">current </w:delText>
        </w:r>
      </w:del>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ins w:id="511" w:author="ThinkPad" w:date="2022-05-17T18:06:00Z">
        <w:r w:rsidR="00310A52">
          <w:rPr>
            <w:rFonts w:ascii="Times New Roman" w:eastAsia="宋体" w:hAnsi="Times New Roman" w:cs="Times New Roman"/>
            <w:kern w:val="0"/>
            <w:sz w:val="24"/>
            <w:szCs w:val="24"/>
          </w:rPr>
          <w:t>,</w:t>
        </w:r>
      </w:ins>
      <w:r w:rsidR="00322BFC">
        <w:rPr>
          <w:rFonts w:ascii="Times New Roman" w:eastAsia="宋体" w:hAnsi="Times New Roman" w:cs="Times New Roman"/>
          <w:kern w:val="0"/>
          <w:sz w:val="24"/>
          <w:szCs w:val="24"/>
        </w:rPr>
        <w:t xml:space="preserve"> </w:t>
      </w:r>
      <w:del w:id="512" w:author="ThinkPad" w:date="2022-05-17T18:06:00Z">
        <w:r w:rsidR="00322BFC" w:rsidDel="00310A52">
          <w:rPr>
            <w:rFonts w:ascii="Times New Roman" w:eastAsia="宋体" w:hAnsi="Times New Roman" w:cs="Times New Roman"/>
            <w:kern w:val="0"/>
            <w:sz w:val="24"/>
            <w:szCs w:val="24"/>
          </w:rPr>
          <w:delText xml:space="preserve">and </w:delText>
        </w:r>
      </w:del>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del w:id="513" w:author="ThinkPad" w:date="2022-05-17T18:06:00Z">
        <w:r w:rsidR="00322BFC" w:rsidDel="00310A52">
          <w:rPr>
            <w:rFonts w:ascii="Times New Roman" w:eastAsia="宋体" w:hAnsi="Times New Roman" w:cs="Times New Roman"/>
            <w:kern w:val="0"/>
            <w:sz w:val="24"/>
            <w:szCs w:val="24"/>
          </w:rPr>
          <w:delText xml:space="preserve"> as well as</w:delText>
        </w:r>
      </w:del>
      <w:ins w:id="514" w:author="ThinkPad" w:date="2022-05-17T18:06:00Z">
        <w:r w:rsidR="00310A52">
          <w:rPr>
            <w:rFonts w:ascii="Times New Roman" w:eastAsia="宋体" w:hAnsi="Times New Roman" w:cs="Times New Roman"/>
            <w:kern w:val="0"/>
            <w:sz w:val="24"/>
            <w:szCs w:val="24"/>
          </w:rPr>
          <w:t>, and</w:t>
        </w:r>
      </w:ins>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ins w:id="515" w:author="ThinkPad" w:date="2022-05-17T17:28:00Z">
        <w:r w:rsidR="00EA5D33">
          <w:rPr>
            <w:rFonts w:ascii="Times New Roman" w:eastAsia="宋体" w:hAnsi="Times New Roman" w:cs="Times New Roman"/>
            <w:kern w:val="0"/>
            <w:sz w:val="24"/>
            <w:szCs w:val="24"/>
          </w:rPr>
          <w:t>.</w:t>
        </w:r>
      </w:ins>
      <w:r w:rsidR="004921A4">
        <w:rPr>
          <w:rFonts w:ascii="Times New Roman" w:eastAsia="宋体" w:hAnsi="Times New Roman" w:cs="Times New Roman"/>
          <w:kern w:val="0"/>
          <w:sz w:val="24"/>
          <w:szCs w:val="24"/>
        </w:rPr>
        <w:t xml:space="preserve"> 4, the randomness is performed as the normalized hash value of the </w:t>
      </w:r>
      <w:ins w:id="516" w:author="ThinkPad" w:date="2022-05-17T18:11:00Z">
        <w:r w:rsidR="00273EA9">
          <w:rPr>
            <w:rFonts w:ascii="Times New Roman" w:eastAsia="宋体" w:hAnsi="Times New Roman" w:cs="Times New Roman"/>
            <w:kern w:val="0"/>
            <w:sz w:val="24"/>
            <w:szCs w:val="24"/>
          </w:rPr>
          <w:t xml:space="preserve">above input </w:t>
        </w:r>
      </w:ins>
      <w:r w:rsidR="004921A4">
        <w:rPr>
          <w:rFonts w:ascii="Times New Roman" w:eastAsia="宋体" w:hAnsi="Times New Roman" w:cs="Times New Roman"/>
          <w:kern w:val="0"/>
          <w:sz w:val="24"/>
          <w:szCs w:val="24"/>
        </w:rPr>
        <w:t>combination:</w:t>
      </w:r>
    </w:p>
    <w:p w14:paraId="04F66DBB" w14:textId="11642875" w:rsidR="004921A4" w:rsidRPr="006768F2" w:rsidRDefault="004921A4"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del w:id="517" w:author="ThinkPad" w:date="2022-05-17T19:17:00Z">
                  <w:rPr>
                    <w:rFonts w:ascii="Cambria Math" w:eastAsia="宋体" w:hAnsi="Cambria Math" w:cs="Times New Roman"/>
                    <w:kern w:val="0"/>
                    <w:sz w:val="24"/>
                    <w:szCs w:val="24"/>
                  </w:rPr>
                  <m:t>s</m:t>
                </w:del>
              </m:r>
              <m:r>
                <w:ins w:id="518" w:author="ThinkPad" w:date="2022-05-17T19:17:00Z">
                  <w:rPr>
                    <w:rFonts w:ascii="Cambria Math" w:eastAsia="宋体" w:hAnsi="Cambria Math" w:cs="Times New Roman"/>
                    <w:kern w:val="0"/>
                    <w:sz w:val="24"/>
                    <w:szCs w:val="24"/>
                  </w:rPr>
                  <m:t>m</m:t>
                </w:ins>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308965DE"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 xml:space="preserve">hash value of </w:t>
      </w:r>
      <w:r w:rsidRPr="005E0EDD">
        <w:rPr>
          <w:rFonts w:ascii="Times New Roman" w:eastAsia="宋体" w:hAnsi="Times New Roman" w:cs="Times New Roman"/>
          <w:kern w:val="0"/>
          <w:sz w:val="24"/>
          <w:szCs w:val="24"/>
        </w:rPr>
        <w:lastRenderedPageBreak/>
        <w:t>the genesis block of blockchain.</w:t>
      </w:r>
    </w:p>
    <w:p w14:paraId="3810D3BE" w14:textId="77777777" w:rsidR="004921A4" w:rsidRDefault="004921A4" w:rsidP="004921A4">
      <w:pPr>
        <w:keepNext/>
        <w:spacing w:afterLines="50" w:after="156"/>
        <w:ind w:firstLineChars="200" w:firstLine="420"/>
      </w:pPr>
      <w:r>
        <w:rPr>
          <w:noProof/>
        </w:rPr>
        <w:drawing>
          <wp:inline distT="0" distB="0" distL="0" distR="0" wp14:anchorId="756B5238" wp14:editId="313E1EAA">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2215C41A" w14:textId="5703E708"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Pr>
          <w:rFonts w:ascii="Times New Roman" w:hAnsi="Times New Roman" w:cs="Times New Roman"/>
          <w:b/>
          <w:bCs/>
        </w:rPr>
        <w:t>4. Randomness generation of per round.</w:t>
      </w:r>
      <w:ins w:id="519" w:author="ThinkPad" w:date="2022-05-17T17:29:00Z">
        <w:r w:rsidR="00EA5D33">
          <w:rPr>
            <w:rFonts w:ascii="Times New Roman" w:hAnsi="Times New Roman" w:cs="Times New Roman"/>
            <w:b/>
            <w:bCs/>
          </w:rPr>
          <w:t xml:space="preserve"> </w:t>
        </w:r>
        <w:proofErr w:type="spellStart"/>
        <w:r w:rsidR="00EA5D33">
          <w:rPr>
            <w:rFonts w:ascii="Times New Roman" w:hAnsi="Times New Roman" w:cs="Times New Roman"/>
            <w:b/>
            <w:bCs/>
          </w:rPr>
          <w:t>Paremeters</w:t>
        </w:r>
        <w:proofErr w:type="spellEnd"/>
        <w:r w:rsidR="00EA5D33">
          <w:rPr>
            <w:rFonts w:ascii="Times New Roman" w:hAnsi="Times New Roman" w:cs="Times New Roman"/>
            <w:b/>
            <w:bCs/>
          </w:rPr>
          <w:t xml:space="preserve"> </w:t>
        </w:r>
      </w:ins>
      <w:ins w:id="520" w:author="ThinkPad" w:date="2022-05-17T18:12:00Z">
        <w:r w:rsidR="00273EA9">
          <w:rPr>
            <w:rFonts w:ascii="Times New Roman" w:hAnsi="Times New Roman" w:cs="Times New Roman" w:hint="eastAsia"/>
            <w:b/>
            <w:bCs/>
          </w:rPr>
          <w:t>=&gt;</w:t>
        </w:r>
        <w:r w:rsidR="00273EA9">
          <w:rPr>
            <w:rFonts w:ascii="Times New Roman" w:hAnsi="Times New Roman" w:cs="Times New Roman"/>
            <w:b/>
            <w:bCs/>
          </w:rPr>
          <w:t xml:space="preserve"> Parameters</w:t>
        </w:r>
      </w:ins>
    </w:p>
    <w:p w14:paraId="29B46A71" w14:textId="54AA3DA3"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w:t>
      </w:r>
      <w:del w:id="521" w:author="ThinkPad" w:date="2022-05-17T18:13:00Z">
        <w:r w:rsidDel="00273EA9">
          <w:rPr>
            <w:rFonts w:ascii="Times New Roman" w:eastAsia="宋体" w:hAnsi="Times New Roman" w:cs="Times New Roman"/>
            <w:kern w:val="0"/>
            <w:sz w:val="24"/>
            <w:szCs w:val="24"/>
          </w:rPr>
          <w:delText>ness</w:delText>
        </w:r>
      </w:del>
      <w:r>
        <w:rPr>
          <w:rFonts w:ascii="Times New Roman" w:eastAsia="宋体" w:hAnsi="Times New Roman" w:cs="Times New Roman"/>
          <w:kern w:val="0"/>
          <w:sz w:val="24"/>
          <w:szCs w:val="24"/>
        </w:rPr>
        <w:t xml:space="preserve">. The recovery process of full signature for each round is unpreventable, </w:t>
      </w:r>
      <w:del w:id="522" w:author="ThinkPad" w:date="2022-05-17T18:13:00Z">
        <w:r w:rsidDel="00273EA9">
          <w:rPr>
            <w:rFonts w:ascii="Times New Roman" w:eastAsia="宋体" w:hAnsi="Times New Roman" w:cs="Times New Roman"/>
            <w:kern w:val="0"/>
            <w:sz w:val="24"/>
            <w:szCs w:val="24"/>
          </w:rPr>
          <w:delText>due to</w:delText>
        </w:r>
      </w:del>
      <w:ins w:id="523" w:author="ThinkPad" w:date="2022-05-17T18:13:00Z">
        <w:r w:rsidR="00273EA9">
          <w:rPr>
            <w:rFonts w:ascii="Times New Roman" w:eastAsia="宋体" w:hAnsi="Times New Roman" w:cs="Times New Roman"/>
            <w:kern w:val="0"/>
            <w:sz w:val="24"/>
            <w:szCs w:val="24"/>
          </w:rPr>
          <w:t>provided that</w:t>
        </w:r>
      </w:ins>
      <w:r>
        <w:rPr>
          <w:rFonts w:ascii="Times New Roman" w:eastAsia="宋体" w:hAnsi="Times New Roman" w:cs="Times New Roman"/>
          <w:kern w:val="0"/>
          <w:sz w:val="24"/>
          <w:szCs w:val="24"/>
        </w:rPr>
        <w:t xml:space="preserve"> </w:t>
      </w:r>
      <w:del w:id="524" w:author="ThinkPad" w:date="2022-05-17T18:13:00Z">
        <w:r w:rsidDel="00273EA9">
          <w:rPr>
            <w:rFonts w:ascii="Times New Roman" w:eastAsia="宋体" w:hAnsi="Times New Roman" w:cs="Times New Roman"/>
            <w:kern w:val="0"/>
            <w:sz w:val="24"/>
            <w:szCs w:val="24"/>
          </w:rPr>
          <w:delText xml:space="preserve">the assumptions that </w:delText>
        </w:r>
      </w:del>
      <w:r>
        <w:rPr>
          <w:rFonts w:ascii="Times New Roman" w:eastAsia="宋体" w:hAnsi="Times New Roman" w:cs="Times New Roman"/>
          <w:kern w:val="0"/>
          <w:sz w:val="24"/>
          <w:szCs w:val="24"/>
        </w:rPr>
        <w:t>majority</w:t>
      </w:r>
      <w:ins w:id="525" w:author="ThinkPad" w:date="2022-05-17T18:13:00Z">
        <w:r w:rsidR="00273EA9">
          <w:rPr>
            <w:rFonts w:ascii="Times New Roman" w:eastAsia="宋体" w:hAnsi="Times New Roman" w:cs="Times New Roman"/>
            <w:kern w:val="0"/>
            <w:sz w:val="24"/>
            <w:szCs w:val="24"/>
          </w:rPr>
          <w:t xml:space="preserve"> of the</w:t>
        </w:r>
      </w:ins>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ins w:id="526" w:author="ThinkPad" w:date="2022-05-17T18:14:00Z">
        <w:r w:rsidR="00273EA9">
          <w:rPr>
            <w:rFonts w:ascii="Times New Roman" w:eastAsia="宋体" w:hAnsi="Times New Roman" w:cs="Times New Roman"/>
            <w:kern w:val="0"/>
            <w:sz w:val="24"/>
            <w:szCs w:val="24"/>
          </w:rPr>
          <w:t xml:space="preserve"> as we assume</w:t>
        </w:r>
      </w:ins>
      <w:r>
        <w:rPr>
          <w:rFonts w:ascii="Times New Roman" w:eastAsia="宋体" w:hAnsi="Times New Roman" w:cs="Times New Roman"/>
          <w:kern w:val="0"/>
          <w:sz w:val="24"/>
          <w:szCs w:val="24"/>
        </w:rPr>
        <w:t xml:space="preserve">. The full signature will be generated by </w:t>
      </w:r>
      <w:r w:rsidRPr="007C45E9">
        <w:rPr>
          <w:rFonts w:ascii="Times New Roman" w:eastAsia="宋体" w:hAnsi="Times New Roman" w:cs="Times New Roman"/>
          <w:kern w:val="0"/>
          <w:sz w:val="24"/>
          <w:szCs w:val="24"/>
          <w:highlight w:val="yellow"/>
          <w:rPrChange w:id="527" w:author="ThinkPad" w:date="2022-05-17T18:15:00Z">
            <w:rPr>
              <w:rFonts w:ascii="Times New Roman" w:eastAsia="宋体" w:hAnsi="Times New Roman" w:cs="Times New Roman"/>
              <w:kern w:val="0"/>
              <w:sz w:val="24"/>
              <w:szCs w:val="24"/>
            </w:rPr>
          </w:rPrChange>
        </w:rPr>
        <w:t>correct node</w:t>
      </w:r>
      <w:r>
        <w:rPr>
          <w:rFonts w:ascii="Times New Roman" w:eastAsia="宋体" w:hAnsi="Times New Roman" w:cs="Times New Roman"/>
          <w:kern w:val="0"/>
          <w:sz w:val="24"/>
          <w:szCs w:val="24"/>
        </w:rPr>
        <w:t xml:space="preserve"> </w:t>
      </w:r>
      <w:r w:rsidRPr="007C45E9">
        <w:rPr>
          <w:rFonts w:ascii="Times New Roman" w:eastAsia="宋体" w:hAnsi="Times New Roman" w:cs="Times New Roman"/>
          <w:kern w:val="0"/>
          <w:sz w:val="24"/>
          <w:szCs w:val="24"/>
          <w:highlight w:val="yellow"/>
          <w:rPrChange w:id="528" w:author="ThinkPad" w:date="2022-05-17T18:15:00Z">
            <w:rPr>
              <w:rFonts w:ascii="Times New Roman" w:eastAsia="宋体" w:hAnsi="Times New Roman" w:cs="Times New Roman"/>
              <w:kern w:val="0"/>
              <w:sz w:val="24"/>
              <w:szCs w:val="24"/>
            </w:rPr>
          </w:rPrChange>
        </w:rPr>
        <w:t>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ins w:id="529" w:author="ThinkPad" w:date="2022-05-17T18:18:00Z">
        <w:r w:rsidR="007C45E9">
          <w:rPr>
            <w:rFonts w:ascii="Times New Roman" w:eastAsia="宋体" w:hAnsi="Times New Roman" w:cs="Times New Roman"/>
            <w:kern w:val="0"/>
            <w:sz w:val="24"/>
            <w:szCs w:val="24"/>
          </w:rPr>
          <w:t>known in advance</w:t>
        </w:r>
      </w:ins>
      <w:del w:id="530" w:author="ThinkPad" w:date="2022-05-17T18:18:00Z">
        <w:r w:rsidDel="007C45E9">
          <w:rPr>
            <w:rFonts w:ascii="Times New Roman" w:eastAsia="宋体" w:hAnsi="Times New Roman" w:cs="Times New Roman"/>
            <w:kern w:val="0"/>
            <w:sz w:val="24"/>
            <w:szCs w:val="24"/>
          </w:rPr>
          <w:delText>advanced known information</w:delText>
        </w:r>
      </w:del>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del w:id="531" w:author="ThinkPad" w:date="2022-05-17T18:19:00Z">
        <w:r w:rsidR="00B54210" w:rsidDel="007C45E9">
          <w:rPr>
            <w:rFonts w:ascii="Times New Roman" w:eastAsia="宋体" w:hAnsi="Times New Roman" w:cs="Times New Roman"/>
            <w:kern w:val="0"/>
            <w:sz w:val="24"/>
            <w:szCs w:val="24"/>
          </w:rPr>
          <w:delText xml:space="preserve">anyone </w:delText>
        </w:r>
      </w:del>
      <w:ins w:id="532" w:author="ThinkPad" w:date="2022-05-17T18:19:00Z">
        <w:r w:rsidR="007C45E9">
          <w:rPr>
            <w:rFonts w:ascii="Times New Roman" w:eastAsia="宋体" w:hAnsi="Times New Roman" w:cs="Times New Roman"/>
            <w:kern w:val="0"/>
            <w:sz w:val="24"/>
            <w:szCs w:val="24"/>
          </w:rPr>
          <w:t xml:space="preserve">no one </w:t>
        </w:r>
      </w:ins>
      <w:r w:rsidR="00B54210">
        <w:rPr>
          <w:rFonts w:ascii="Times New Roman" w:eastAsia="宋体" w:hAnsi="Times New Roman" w:cs="Times New Roman"/>
          <w:kern w:val="0"/>
          <w:sz w:val="24"/>
          <w:szCs w:val="24"/>
        </w:rPr>
        <w:t>can</w:t>
      </w:r>
      <w:del w:id="533" w:author="ThinkPad" w:date="2022-05-17T18:19:00Z">
        <w:r w:rsidR="00B54210" w:rsidDel="007C45E9">
          <w:rPr>
            <w:rFonts w:ascii="Times New Roman" w:eastAsia="宋体" w:hAnsi="Times New Roman" w:cs="Times New Roman"/>
            <w:kern w:val="0"/>
            <w:sz w:val="24"/>
            <w:szCs w:val="24"/>
          </w:rPr>
          <w:delText>not</w:delText>
        </w:r>
      </w:del>
      <w:r w:rsidR="00B54210">
        <w:rPr>
          <w:rFonts w:ascii="Times New Roman" w:eastAsia="宋体" w:hAnsi="Times New Roman" w:cs="Times New Roman"/>
          <w:kern w:val="0"/>
          <w:sz w:val="24"/>
          <w:szCs w:val="24"/>
        </w:rPr>
        <w:t xml:space="preserve"> predict the output of distributed randomness generation protocol</w:t>
      </w:r>
      <w:ins w:id="534" w:author="ThinkPad" w:date="2022-05-17T18:42:00Z">
        <w:r w:rsidR="004E1370">
          <w:rPr>
            <w:rFonts w:ascii="Times New Roman" w:eastAsia="宋体" w:hAnsi="Times New Roman" w:cs="Times New Roman"/>
            <w:kern w:val="0"/>
            <w:sz w:val="24"/>
            <w:szCs w:val="24"/>
          </w:rPr>
          <w:t xml:space="preserve"> in adv</w:t>
        </w:r>
      </w:ins>
      <w:ins w:id="535" w:author="ThinkPad" w:date="2022-05-17T18:43:00Z">
        <w:r w:rsidR="004E1370">
          <w:rPr>
            <w:rFonts w:ascii="Times New Roman" w:eastAsia="宋体" w:hAnsi="Times New Roman" w:cs="Times New Roman"/>
            <w:kern w:val="0"/>
            <w:sz w:val="24"/>
            <w:szCs w:val="24"/>
          </w:rPr>
          <w:t>ance</w:t>
        </w:r>
      </w:ins>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del w:id="536" w:author="ThinkPad" w:date="2022-05-17T18:47:00Z">
        <w:r w:rsidR="00CB3FF7" w:rsidRPr="004E1370" w:rsidDel="004E1370">
          <w:rPr>
            <w:rFonts w:ascii="Times New Roman" w:eastAsia="宋体" w:hAnsi="Times New Roman" w:cs="Times New Roman"/>
            <w:kern w:val="0"/>
            <w:sz w:val="24"/>
            <w:szCs w:val="24"/>
            <w:highlight w:val="yellow"/>
            <w:rPrChange w:id="537" w:author="ThinkPad" w:date="2022-05-17T18:44:00Z">
              <w:rPr>
                <w:rFonts w:ascii="Times New Roman" w:eastAsia="宋体" w:hAnsi="Times New Roman" w:cs="Times New Roman"/>
                <w:kern w:val="0"/>
                <w:sz w:val="24"/>
                <w:szCs w:val="24"/>
              </w:rPr>
            </w:rPrChange>
          </w:rPr>
          <w:delText>The randomness</w:delText>
        </w:r>
        <w:r w:rsidRPr="004E1370" w:rsidDel="004E1370">
          <w:rPr>
            <w:rFonts w:ascii="Times New Roman" w:eastAsia="宋体" w:hAnsi="Times New Roman" w:cs="Times New Roman"/>
            <w:kern w:val="0"/>
            <w:sz w:val="24"/>
            <w:szCs w:val="24"/>
            <w:highlight w:val="yellow"/>
            <w:rPrChange w:id="538" w:author="ThinkPad" w:date="2022-05-17T18:44:00Z">
              <w:rPr>
                <w:rFonts w:ascii="Times New Roman" w:eastAsia="宋体" w:hAnsi="Times New Roman" w:cs="Times New Roman"/>
                <w:kern w:val="0"/>
                <w:sz w:val="24"/>
                <w:szCs w:val="24"/>
              </w:rPr>
            </w:rPrChange>
          </w:rPr>
          <w:delText xml:space="preserve"> is always consistent</w:delText>
        </w:r>
        <w:r w:rsidR="00CB3FF7" w:rsidDel="004E1370">
          <w:rPr>
            <w:rFonts w:ascii="Times New Roman" w:eastAsia="宋体" w:hAnsi="Times New Roman" w:cs="Times New Roman"/>
            <w:kern w:val="0"/>
            <w:sz w:val="24"/>
            <w:szCs w:val="24"/>
          </w:rPr>
          <w:delText>,</w:delText>
        </w:r>
        <w:r w:rsidDel="004E1370">
          <w:rPr>
            <w:rFonts w:ascii="Times New Roman" w:eastAsia="宋体" w:hAnsi="Times New Roman" w:cs="Times New Roman"/>
            <w:kern w:val="0"/>
            <w:sz w:val="24"/>
            <w:szCs w:val="24"/>
          </w:rPr>
          <w:delText xml:space="preserve"> because </w:delText>
        </w:r>
        <w:r w:rsidR="00CB3FF7" w:rsidDel="004E1370">
          <w:rPr>
            <w:rFonts w:ascii="Times New Roman" w:eastAsia="宋体" w:hAnsi="Times New Roman" w:cs="Times New Roman"/>
            <w:kern w:val="0"/>
            <w:sz w:val="24"/>
            <w:szCs w:val="24"/>
          </w:rPr>
          <w:delText>it</w:delText>
        </w:r>
        <w:r w:rsidDel="004E1370">
          <w:rPr>
            <w:rFonts w:ascii="Times New Roman" w:eastAsia="宋体" w:hAnsi="Times New Roman" w:cs="Times New Roman"/>
            <w:kern w:val="0"/>
            <w:sz w:val="24"/>
            <w:szCs w:val="24"/>
          </w:rPr>
          <w:delText xml:space="preserve"> is calculated based on </w:delText>
        </w:r>
      </w:del>
      <w:del w:id="539" w:author="ThinkPad" w:date="2022-05-17T17:32:00Z">
        <w:r w:rsidDel="00AF1037">
          <w:rPr>
            <w:rFonts w:ascii="Times New Roman" w:eastAsia="宋体" w:hAnsi="Times New Roman" w:cs="Times New Roman" w:hint="eastAsia"/>
            <w:kern w:val="0"/>
            <w:sz w:val="24"/>
            <w:szCs w:val="24"/>
          </w:rPr>
          <w:delText>common</w:delText>
        </w:r>
      </w:del>
      <w:del w:id="540" w:author="ThinkPad" w:date="2022-05-17T18:47:00Z">
        <w:r w:rsidDel="004E1370">
          <w:rPr>
            <w:rFonts w:ascii="Times New Roman" w:eastAsia="宋体" w:hAnsi="Times New Roman" w:cs="Times New Roman"/>
            <w:kern w:val="0"/>
            <w:sz w:val="24"/>
            <w:szCs w:val="24"/>
          </w:rPr>
          <w:delText xml:space="preserve"> inputs. </w:delText>
        </w:r>
      </w:del>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del w:id="541" w:author="ThinkPad" w:date="2022-05-17T17:33:00Z">
        <w:r w:rsidDel="00AF1037">
          <w:rPr>
            <w:rFonts w:ascii="Times New Roman" w:eastAsia="宋体" w:hAnsi="Times New Roman" w:cs="Times New Roman"/>
            <w:kern w:val="0"/>
            <w:sz w:val="24"/>
            <w:szCs w:val="24"/>
          </w:rPr>
          <w:delText xml:space="preserve">the </w:delText>
        </w:r>
      </w:del>
      <w:ins w:id="542" w:author="ThinkPad" w:date="2022-05-17T17:33:00Z">
        <w:r w:rsidR="00AF1037">
          <w:rPr>
            <w:rFonts w:ascii="Times New Roman" w:eastAsia="宋体" w:hAnsi="Times New Roman" w:cs="Times New Roman"/>
            <w:kern w:val="0"/>
            <w:sz w:val="24"/>
            <w:szCs w:val="24"/>
          </w:rPr>
          <w:t xml:space="preserve">a </w:t>
        </w:r>
      </w:ins>
      <w:r>
        <w:rPr>
          <w:rFonts w:ascii="Times New Roman" w:eastAsia="宋体" w:hAnsi="Times New Roman" w:cs="Times New Roman"/>
          <w:kern w:val="0"/>
          <w:sz w:val="24"/>
          <w:szCs w:val="24"/>
        </w:rPr>
        <w:t xml:space="preserve">valid full signature, consensus nodes will append </w:t>
      </w:r>
      <w:ins w:id="543" w:author="ThinkPad" w:date="2022-05-17T17:33:00Z">
        <w:r w:rsidR="00AF1037">
          <w:rPr>
            <w:rFonts w:ascii="Times New Roman" w:eastAsia="宋体" w:hAnsi="Times New Roman" w:cs="Times New Roman"/>
            <w:kern w:val="0"/>
            <w:sz w:val="24"/>
            <w:szCs w:val="24"/>
          </w:rPr>
          <w:t xml:space="preserve">the corresponding </w:t>
        </w:r>
      </w:ins>
      <w:r>
        <w:rPr>
          <w:rFonts w:ascii="Times New Roman" w:eastAsia="宋体" w:hAnsi="Times New Roman" w:cs="Times New Roman"/>
          <w:kern w:val="0"/>
          <w:sz w:val="24"/>
          <w:szCs w:val="24"/>
        </w:rPr>
        <w:t>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5EDBD49" w:rsidR="004921A4" w:rsidRDefault="00F129C9" w:rsidP="004921A4">
      <w:pPr>
        <w:keepNext/>
        <w:widowControl/>
        <w:shd w:val="clear" w:color="auto" w:fill="FFFFFF"/>
        <w:spacing w:afterLines="100" w:after="312" w:line="450" w:lineRule="atLeast"/>
        <w:ind w:firstLine="420"/>
      </w:pPr>
      <w:r>
        <w:rPr>
          <w:noProof/>
        </w:rPr>
        <w:drawing>
          <wp:inline distT="0" distB="0" distL="0" distR="0" wp14:anchorId="596E3B04" wp14:editId="372FBFC6">
            <wp:extent cx="4189385" cy="1786516"/>
            <wp:effectExtent l="0" t="0" r="190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736" cy="1799459"/>
                    </a:xfrm>
                    <a:prstGeom prst="rect">
                      <a:avLst/>
                    </a:prstGeom>
                    <a:noFill/>
                    <a:ln>
                      <a:noFill/>
                    </a:ln>
                  </pic:spPr>
                </pic:pic>
              </a:graphicData>
            </a:graphic>
          </wp:inline>
        </w:drawing>
      </w:r>
    </w:p>
    <w:p w14:paraId="0AE71A3F" w14:textId="40124D82"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A7F8EFC" w:rsidR="0092225F" w:rsidRDefault="001C6B72"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ins w:id="544" w:author="ThinkPad" w:date="2022-05-17T18:26:00Z">
        <w:r w:rsidR="00121208">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 xml:space="preserve">, </w:t>
      </w:r>
      <w:r w:rsidR="0092225F" w:rsidRPr="006816A2">
        <w:rPr>
          <w:rFonts w:ascii="Times New Roman" w:eastAsia="宋体" w:hAnsi="Times New Roman" w:cs="Times New Roman"/>
          <w:kern w:val="0"/>
          <w:sz w:val="24"/>
          <w:szCs w:val="24"/>
          <w:highlight w:val="yellow"/>
          <w:rPrChange w:id="545" w:author="ThinkPad" w:date="2022-05-17T18:51:00Z">
            <w:rPr>
              <w:rFonts w:ascii="Times New Roman" w:eastAsia="宋体" w:hAnsi="Times New Roman" w:cs="Times New Roman"/>
              <w:kern w:val="0"/>
              <w:sz w:val="24"/>
              <w:szCs w:val="24"/>
            </w:rPr>
          </w:rPrChange>
        </w:rPr>
        <w:t xml:space="preserve">all consensus nodes </w:t>
      </w:r>
      <w:del w:id="546" w:author="ThinkPad" w:date="2022-05-18T18:41:00Z">
        <w:r w:rsidR="0092225F" w:rsidRPr="006816A2" w:rsidDel="00DC67E5">
          <w:rPr>
            <w:rFonts w:ascii="Times New Roman" w:eastAsia="宋体" w:hAnsi="Times New Roman" w:cs="Times New Roman"/>
            <w:kern w:val="0"/>
            <w:sz w:val="24"/>
            <w:szCs w:val="24"/>
            <w:highlight w:val="cyan"/>
            <w:rPrChange w:id="547" w:author="ThinkPad" w:date="2022-05-17T18:52:00Z">
              <w:rPr>
                <w:rFonts w:ascii="Times New Roman" w:eastAsia="宋体" w:hAnsi="Times New Roman" w:cs="Times New Roman"/>
                <w:kern w:val="0"/>
                <w:sz w:val="24"/>
                <w:szCs w:val="24"/>
              </w:rPr>
            </w:rPrChange>
          </w:rPr>
          <w:delText>will</w:delText>
        </w:r>
        <w:r w:rsidR="0092225F" w:rsidRPr="006816A2" w:rsidDel="00DC67E5">
          <w:rPr>
            <w:rFonts w:ascii="Times New Roman" w:eastAsia="宋体" w:hAnsi="Times New Roman" w:cs="Times New Roman"/>
            <w:kern w:val="0"/>
            <w:sz w:val="24"/>
            <w:szCs w:val="24"/>
            <w:highlight w:val="yellow"/>
            <w:rPrChange w:id="548" w:author="ThinkPad" w:date="2022-05-17T18:51:00Z">
              <w:rPr>
                <w:rFonts w:ascii="Times New Roman" w:eastAsia="宋体" w:hAnsi="Times New Roman" w:cs="Times New Roman"/>
                <w:kern w:val="0"/>
                <w:sz w:val="24"/>
                <w:szCs w:val="24"/>
              </w:rPr>
            </w:rPrChange>
          </w:rPr>
          <w:delText xml:space="preserve"> </w:delText>
        </w:r>
      </w:del>
      <w:ins w:id="549" w:author="ThinkPad" w:date="2022-05-18T18:41:00Z">
        <w:r w:rsidR="00DC67E5">
          <w:rPr>
            <w:rFonts w:ascii="Times New Roman" w:eastAsia="宋体" w:hAnsi="Times New Roman" w:cs="Times New Roman"/>
            <w:kern w:val="0"/>
            <w:sz w:val="24"/>
            <w:szCs w:val="24"/>
            <w:highlight w:val="cyan"/>
          </w:rPr>
          <w:t>are assumed to</w:t>
        </w:r>
        <w:r w:rsidR="00DC67E5" w:rsidRPr="006816A2">
          <w:rPr>
            <w:rFonts w:ascii="Times New Roman" w:eastAsia="宋体" w:hAnsi="Times New Roman" w:cs="Times New Roman"/>
            <w:kern w:val="0"/>
            <w:sz w:val="24"/>
            <w:szCs w:val="24"/>
            <w:highlight w:val="yellow"/>
            <w:rPrChange w:id="550" w:author="ThinkPad" w:date="2022-05-17T18:51:00Z">
              <w:rPr>
                <w:rFonts w:ascii="Times New Roman" w:eastAsia="宋体" w:hAnsi="Times New Roman" w:cs="Times New Roman"/>
                <w:kern w:val="0"/>
                <w:sz w:val="24"/>
                <w:szCs w:val="24"/>
              </w:rPr>
            </w:rPrChange>
          </w:rPr>
          <w:t xml:space="preserve"> </w:t>
        </w:r>
      </w:ins>
      <w:del w:id="551" w:author="ThinkPad" w:date="2022-05-18T18:42:00Z">
        <w:r w:rsidR="0092225F" w:rsidRPr="006816A2" w:rsidDel="00DC67E5">
          <w:rPr>
            <w:rFonts w:ascii="Times New Roman" w:eastAsia="宋体" w:hAnsi="Times New Roman" w:cs="Times New Roman"/>
            <w:kern w:val="0"/>
            <w:sz w:val="24"/>
            <w:szCs w:val="24"/>
            <w:highlight w:val="yellow"/>
            <w:rPrChange w:id="552" w:author="ThinkPad" w:date="2022-05-17T18:51:00Z">
              <w:rPr>
                <w:rFonts w:ascii="Times New Roman" w:eastAsia="宋体" w:hAnsi="Times New Roman" w:cs="Times New Roman"/>
                <w:kern w:val="0"/>
                <w:sz w:val="24"/>
                <w:szCs w:val="24"/>
              </w:rPr>
            </w:rPrChange>
          </w:rPr>
          <w:delText xml:space="preserve">maintain </w:delText>
        </w:r>
      </w:del>
      <w:ins w:id="553" w:author="ThinkPad" w:date="2022-05-18T18:42:00Z">
        <w:r w:rsidR="00DC67E5">
          <w:rPr>
            <w:rFonts w:ascii="Times New Roman" w:eastAsia="宋体" w:hAnsi="Times New Roman" w:cs="Times New Roman"/>
            <w:kern w:val="0"/>
            <w:sz w:val="24"/>
            <w:szCs w:val="24"/>
            <w:highlight w:val="yellow"/>
          </w:rPr>
          <w:t>have the same view on the list of nodes constituent of the wireless blockchain system</w:t>
        </w:r>
      </w:ins>
      <w:del w:id="554" w:author="ThinkPad" w:date="2022-05-18T18:42:00Z">
        <w:r w:rsidR="0092225F" w:rsidRPr="006816A2" w:rsidDel="00DC67E5">
          <w:rPr>
            <w:rFonts w:ascii="Times New Roman" w:eastAsia="宋体" w:hAnsi="Times New Roman" w:cs="Times New Roman"/>
            <w:kern w:val="0"/>
            <w:sz w:val="24"/>
            <w:szCs w:val="24"/>
            <w:highlight w:val="yellow"/>
            <w:rPrChange w:id="555" w:author="ThinkPad" w:date="2022-05-17T18:51:00Z">
              <w:rPr>
                <w:rFonts w:ascii="Times New Roman" w:eastAsia="宋体" w:hAnsi="Times New Roman" w:cs="Times New Roman"/>
                <w:kern w:val="0"/>
                <w:sz w:val="24"/>
                <w:szCs w:val="24"/>
              </w:rPr>
            </w:rPrChange>
          </w:rPr>
          <w:delText>a</w:delText>
        </w:r>
      </w:del>
      <w:del w:id="556" w:author="ThinkPad" w:date="2022-05-18T18:41:00Z">
        <w:r w:rsidR="0092225F" w:rsidRPr="006816A2" w:rsidDel="00DC67E5">
          <w:rPr>
            <w:rFonts w:ascii="Times New Roman" w:eastAsia="宋体" w:hAnsi="Times New Roman" w:cs="Times New Roman"/>
            <w:kern w:val="0"/>
            <w:sz w:val="24"/>
            <w:szCs w:val="24"/>
            <w:highlight w:val="yellow"/>
            <w:rPrChange w:id="557" w:author="ThinkPad" w:date="2022-05-17T18:51:00Z">
              <w:rPr>
                <w:rFonts w:ascii="Times New Roman" w:eastAsia="宋体" w:hAnsi="Times New Roman" w:cs="Times New Roman"/>
                <w:kern w:val="0"/>
                <w:sz w:val="24"/>
                <w:szCs w:val="24"/>
              </w:rPr>
            </w:rPrChange>
          </w:rPr>
          <w:delText>n identical</w:delText>
        </w:r>
      </w:del>
      <w:del w:id="558" w:author="ThinkPad" w:date="2022-05-18T18:42:00Z">
        <w:r w:rsidR="0092225F" w:rsidRPr="006816A2" w:rsidDel="00DC67E5">
          <w:rPr>
            <w:rFonts w:ascii="Times New Roman" w:eastAsia="宋体" w:hAnsi="Times New Roman" w:cs="Times New Roman"/>
            <w:kern w:val="0"/>
            <w:sz w:val="24"/>
            <w:szCs w:val="24"/>
            <w:highlight w:val="yellow"/>
            <w:rPrChange w:id="559" w:author="ThinkPad" w:date="2022-05-17T18:51:00Z">
              <w:rPr>
                <w:rFonts w:ascii="Times New Roman" w:eastAsia="宋体" w:hAnsi="Times New Roman" w:cs="Times New Roman"/>
                <w:kern w:val="0"/>
                <w:sz w:val="24"/>
                <w:szCs w:val="24"/>
              </w:rPr>
            </w:rPrChange>
          </w:rPr>
          <w:delText xml:space="preserve"> node list</w:delText>
        </w:r>
      </w:del>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ins w:id="560" w:author="ThinkPad" w:date="2022-05-17T19:14:00Z">
        <w:r w:rsidR="00145B01">
          <w:rPr>
            <w:rFonts w:ascii="Times New Roman" w:eastAsia="宋体" w:hAnsi="Times New Roman" w:cs="Times New Roman"/>
            <w:kern w:val="0"/>
            <w:sz w:val="24"/>
            <w:szCs w:val="24"/>
          </w:rPr>
          <w:t xml:space="preserve">the </w:t>
        </w:r>
      </w:ins>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public key</w:t>
      </w:r>
      <w:del w:id="561" w:author="ThinkPad" w:date="2022-05-17T19:14:00Z">
        <w:r w:rsidDel="00145B01">
          <w:rPr>
            <w:rFonts w:ascii="Times New Roman" w:eastAsia="宋体" w:hAnsi="Times New Roman" w:cs="Times New Roman"/>
            <w:kern w:val="0"/>
            <w:sz w:val="24"/>
            <w:szCs w:val="24"/>
          </w:rPr>
          <w:delText>s</w:delText>
        </w:r>
      </w:del>
      <w:r>
        <w:rPr>
          <w:rFonts w:ascii="Times New Roman" w:eastAsia="宋体" w:hAnsi="Times New Roman" w:cs="Times New Roman"/>
          <w:kern w:val="0"/>
          <w:sz w:val="24"/>
          <w:szCs w:val="24"/>
        </w:rPr>
        <w:t xml:space="preserve">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w:t>
      </w:r>
      <w:r>
        <w:rPr>
          <w:rFonts w:ascii="Times New Roman" w:eastAsia="宋体" w:hAnsi="Times New Roman" w:cs="Times New Roman"/>
          <w:kern w:val="0"/>
          <w:sz w:val="24"/>
          <w:szCs w:val="24"/>
        </w:rPr>
        <w:lastRenderedPageBreak/>
        <w:t xml:space="preserve">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ins w:id="562" w:author="ThinkPad" w:date="2022-05-18T18:44:00Z">
        <w:r w:rsidR="00DC67E5">
          <w:rPr>
            <w:rFonts w:ascii="Times New Roman" w:eastAsia="宋体" w:hAnsi="Times New Roman" w:cs="Times New Roman"/>
            <w:kern w:val="0"/>
            <w:sz w:val="24"/>
            <w:szCs w:val="24"/>
          </w:rPr>
          <w:t>a</w:t>
        </w:r>
      </w:ins>
      <w:ins w:id="563" w:author="ThinkPad" w:date="2022-05-17T19:14:00Z">
        <w:r w:rsidR="00145B01">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 xml:space="preserve">same view </w:t>
      </w:r>
      <w:del w:id="564" w:author="ThinkPad" w:date="2022-05-17T19:14:00Z">
        <w:r w:rsidDel="00145B01">
          <w:rPr>
            <w:rFonts w:ascii="Times New Roman" w:eastAsia="宋体" w:hAnsi="Times New Roman" w:cs="Times New Roman"/>
            <w:kern w:val="0"/>
            <w:sz w:val="24"/>
            <w:szCs w:val="24"/>
          </w:rPr>
          <w:delText xml:space="preserve">of </w:delText>
        </w:r>
      </w:del>
      <w:ins w:id="565" w:author="ThinkPad" w:date="2022-05-17T19:14:00Z">
        <w:r w:rsidR="00145B01">
          <w:rPr>
            <w:rFonts w:ascii="Times New Roman" w:eastAsia="宋体" w:hAnsi="Times New Roman" w:cs="Times New Roman"/>
            <w:kern w:val="0"/>
            <w:sz w:val="24"/>
            <w:szCs w:val="24"/>
          </w:rPr>
          <w:t xml:space="preserve">on the </w:t>
        </w:r>
      </w:ins>
      <w:r>
        <w:rPr>
          <w:rFonts w:ascii="Times New Roman" w:eastAsia="宋体" w:hAnsi="Times New Roman" w:cs="Times New Roman"/>
          <w:kern w:val="0"/>
          <w:sz w:val="24"/>
          <w:szCs w:val="24"/>
        </w:rPr>
        <w:t>node</w:t>
      </w:r>
      <w:del w:id="566" w:author="ThinkPad" w:date="2022-05-17T19:14:00Z">
        <w:r w:rsidDel="00145B01">
          <w:rPr>
            <w:rFonts w:ascii="Times New Roman" w:eastAsia="宋体" w:hAnsi="Times New Roman" w:cs="Times New Roman"/>
            <w:kern w:val="0"/>
            <w:sz w:val="24"/>
            <w:szCs w:val="24"/>
          </w:rPr>
          <w:delText>s</w:delText>
        </w:r>
      </w:del>
      <w:r>
        <w:rPr>
          <w:rFonts w:ascii="Times New Roman" w:eastAsia="宋体" w:hAnsi="Times New Roman" w:cs="Times New Roman"/>
          <w:kern w:val="0"/>
          <w:sz w:val="24"/>
          <w:szCs w:val="24"/>
        </w:rPr>
        <w:t xml:space="preserve"> list, </w:t>
      </w:r>
      <w:del w:id="567" w:author="ThinkPad" w:date="2022-05-18T18:44:00Z">
        <w:r w:rsidDel="00DC67E5">
          <w:rPr>
            <w:rFonts w:ascii="Times New Roman" w:eastAsia="宋体" w:hAnsi="Times New Roman" w:cs="Times New Roman"/>
            <w:kern w:val="0"/>
            <w:sz w:val="24"/>
            <w:szCs w:val="24"/>
          </w:rPr>
          <w:delText xml:space="preserve">all </w:delText>
        </w:r>
      </w:del>
      <w:del w:id="568" w:author="ThinkPad" w:date="2022-05-18T18:45:00Z">
        <w:r w:rsidDel="00DC67E5">
          <w:rPr>
            <w:rFonts w:ascii="Times New Roman" w:eastAsia="宋体" w:hAnsi="Times New Roman" w:cs="Times New Roman"/>
            <w:kern w:val="0"/>
            <w:sz w:val="24"/>
            <w:szCs w:val="24"/>
          </w:rPr>
          <w:delText xml:space="preserve">node </w:delText>
        </w:r>
      </w:del>
      <w:ins w:id="569" w:author="ThinkPad" w:date="2022-05-18T18:45:00Z">
        <w:r w:rsidR="00DC67E5">
          <w:rPr>
            <w:rFonts w:ascii="Times New Roman" w:eastAsia="宋体" w:hAnsi="Times New Roman" w:cs="Times New Roman"/>
            <w:kern w:val="0"/>
            <w:sz w:val="24"/>
            <w:szCs w:val="24"/>
          </w:rPr>
          <w:t xml:space="preserve">the list </w:t>
        </w:r>
      </w:ins>
      <w:del w:id="570" w:author="ThinkPad" w:date="2022-05-17T19:15:00Z">
        <w:r w:rsidDel="00145B01">
          <w:rPr>
            <w:rFonts w:ascii="Times New Roman" w:eastAsia="宋体" w:hAnsi="Times New Roman" w:cs="Times New Roman"/>
            <w:kern w:val="0"/>
            <w:sz w:val="24"/>
            <w:szCs w:val="24"/>
          </w:rPr>
          <w:delText xml:space="preserve">will </w:delText>
        </w:r>
      </w:del>
      <w:ins w:id="571" w:author="ThinkPad" w:date="2022-05-18T18:45:00Z">
        <w:r w:rsidR="00DC67E5">
          <w:rPr>
            <w:rFonts w:ascii="Times New Roman" w:eastAsia="宋体" w:hAnsi="Times New Roman" w:cs="Times New Roman"/>
            <w:kern w:val="0"/>
            <w:sz w:val="24"/>
            <w:szCs w:val="24"/>
          </w:rPr>
          <w:t>is</w:t>
        </w:r>
      </w:ins>
      <w:ins w:id="572" w:author="ThinkPad" w:date="2022-05-18T18:44:00Z">
        <w:r w:rsidR="00DC67E5">
          <w:rPr>
            <w:rFonts w:ascii="Times New Roman" w:eastAsia="宋体" w:hAnsi="Times New Roman" w:cs="Times New Roman"/>
            <w:kern w:val="0"/>
            <w:sz w:val="24"/>
            <w:szCs w:val="24"/>
          </w:rPr>
          <w:t xml:space="preserve"> assumed to be </w:t>
        </w:r>
      </w:ins>
      <w:r>
        <w:rPr>
          <w:rFonts w:ascii="Times New Roman" w:eastAsia="宋体" w:hAnsi="Times New Roman" w:cs="Times New Roman"/>
          <w:kern w:val="0"/>
          <w:sz w:val="24"/>
          <w:szCs w:val="24"/>
        </w:rPr>
        <w:t>sort</w:t>
      </w:r>
      <w:ins w:id="573" w:author="ThinkPad" w:date="2022-05-18T18:44:00Z">
        <w:r w:rsidR="00DC67E5">
          <w:rPr>
            <w:rFonts w:ascii="Times New Roman" w:eastAsia="宋体" w:hAnsi="Times New Roman" w:cs="Times New Roman"/>
            <w:kern w:val="0"/>
            <w:sz w:val="24"/>
            <w:szCs w:val="24"/>
          </w:rPr>
          <w:t>ed</w:t>
        </w:r>
      </w:ins>
      <w:r>
        <w:rPr>
          <w:rFonts w:ascii="Times New Roman" w:eastAsia="宋体" w:hAnsi="Times New Roman" w:cs="Times New Roman"/>
          <w:kern w:val="0"/>
          <w:sz w:val="24"/>
          <w:szCs w:val="24"/>
        </w:rPr>
        <w:t xml:space="preserve"> </w:t>
      </w:r>
      <w:del w:id="574" w:author="ThinkPad" w:date="2022-05-18T18:45:00Z">
        <w:r w:rsidDel="00DC67E5">
          <w:rPr>
            <w:rFonts w:ascii="Times New Roman" w:eastAsia="宋体" w:hAnsi="Times New Roman" w:cs="Times New Roman"/>
            <w:kern w:val="0"/>
            <w:sz w:val="24"/>
            <w:szCs w:val="24"/>
          </w:rPr>
          <w:delText xml:space="preserve">the list </w:delText>
        </w:r>
      </w:del>
      <w:r>
        <w:rPr>
          <w:rFonts w:ascii="Times New Roman" w:eastAsia="宋体" w:hAnsi="Times New Roman" w:cs="Times New Roman"/>
          <w:kern w:val="0"/>
          <w:sz w:val="24"/>
          <w:szCs w:val="24"/>
        </w:rPr>
        <w:t>according to the hash value</w:t>
      </w:r>
      <w:ins w:id="575" w:author="ThinkPad" w:date="2022-05-17T19:15:00Z">
        <w:r w:rsidR="00145B01">
          <w:rPr>
            <w:rFonts w:ascii="Times New Roman" w:eastAsia="宋体" w:hAnsi="Times New Roman" w:cs="Times New Roman"/>
            <w:kern w:val="0"/>
            <w:sz w:val="24"/>
            <w:szCs w:val="24"/>
          </w:rPr>
          <w:t>s</w:t>
        </w:r>
      </w:ins>
      <w:r>
        <w:rPr>
          <w:rFonts w:ascii="Times New Roman" w:eastAsia="宋体" w:hAnsi="Times New Roman" w:cs="Times New Roman"/>
          <w:kern w:val="0"/>
          <w:sz w:val="24"/>
          <w:szCs w:val="24"/>
        </w:rPr>
        <w:t xml:space="preserve"> of public keys.</w:t>
      </w:r>
      <w:r>
        <w:rPr>
          <w:rFonts w:ascii="Times New Roman" w:eastAsia="宋体" w:hAnsi="Times New Roman" w:cs="Times New Roman" w:hint="eastAsia"/>
          <w:kern w:val="0"/>
          <w:sz w:val="24"/>
          <w:szCs w:val="24"/>
        </w:rPr>
        <w:t xml:space="preserve"> </w:t>
      </w:r>
    </w:p>
    <w:p w14:paraId="5B31B17B" w14:textId="7E7BDD9C" w:rsidR="003E5D72" w:rsidRPr="006768F2" w:rsidRDefault="00E22D99" w:rsidP="00DF053C">
      <w:pPr>
        <w:spacing w:beforeLines="50" w:before="156" w:afterLines="50" w:after="156"/>
        <w:ind w:firstLineChars="200" w:firstLine="480"/>
        <w:rPr>
          <w:rFonts w:ascii="Times New Roman" w:eastAsia="宋体" w:hAnsi="Times New Roman" w:cs="Times New Roman"/>
          <w:kern w:val="0"/>
          <w:sz w:val="24"/>
          <w:szCs w:val="24"/>
        </w:rPr>
      </w:pPr>
      <w:ins w:id="576" w:author="ThinkPad" w:date="2022-05-18T18:46:00Z">
        <w:r>
          <w:rPr>
            <w:rFonts w:ascii="Times New Roman" w:eastAsia="宋体" w:hAnsi="Times New Roman" w:cs="Times New Roman"/>
            <w:kern w:val="0"/>
            <w:sz w:val="24"/>
            <w:szCs w:val="24"/>
          </w:rPr>
          <w:t xml:space="preserve">The </w:t>
        </w:r>
      </w:ins>
      <w:del w:id="577" w:author="ThinkPad" w:date="2022-05-18T18:46:00Z">
        <w:r w:rsidR="0092225F" w:rsidDel="00E22D99">
          <w:rPr>
            <w:rFonts w:ascii="Times New Roman" w:eastAsia="宋体" w:hAnsi="Times New Roman" w:cs="Times New Roman"/>
            <w:kern w:val="0"/>
            <w:sz w:val="24"/>
            <w:szCs w:val="24"/>
          </w:rPr>
          <w:delText xml:space="preserve">Block </w:delText>
        </w:r>
      </w:del>
      <w:ins w:id="578" w:author="ThinkPad" w:date="2022-05-18T18:46:00Z">
        <w:r>
          <w:rPr>
            <w:rFonts w:ascii="Times New Roman" w:eastAsia="宋体" w:hAnsi="Times New Roman" w:cs="Times New Roman"/>
            <w:kern w:val="0"/>
            <w:sz w:val="24"/>
            <w:szCs w:val="24"/>
          </w:rPr>
          <w:t xml:space="preserve">block </w:t>
        </w:r>
      </w:ins>
      <w:r w:rsidR="0092225F">
        <w:rPr>
          <w:rFonts w:ascii="Times New Roman" w:eastAsia="宋体" w:hAnsi="Times New Roman" w:cs="Times New Roman"/>
          <w:kern w:val="0"/>
          <w:sz w:val="24"/>
          <w:szCs w:val="24"/>
        </w:rPr>
        <w:t>proposer</w:t>
      </w:r>
      <w:ins w:id="579" w:author="ThinkPad" w:date="2022-05-18T18:46:00Z">
        <w:r>
          <w:rPr>
            <w:rFonts w:ascii="Times New Roman" w:eastAsia="宋体" w:hAnsi="Times New Roman" w:cs="Times New Roman"/>
            <w:kern w:val="0"/>
            <w:sz w:val="24"/>
            <w:szCs w:val="24"/>
          </w:rPr>
          <w:t xml:space="preserve"> for each round</w:t>
        </w:r>
      </w:ins>
      <w:r w:rsidR="0092225F">
        <w:rPr>
          <w:rFonts w:ascii="Times New Roman" w:eastAsia="宋体" w:hAnsi="Times New Roman" w:cs="Times New Roman"/>
          <w:kern w:val="0"/>
          <w:sz w:val="24"/>
          <w:szCs w:val="24"/>
        </w:rPr>
        <w:t xml:space="preserve"> </w:t>
      </w:r>
      <w:del w:id="580" w:author="ThinkPad" w:date="2022-05-18T18:46:00Z">
        <w:r w:rsidR="0092225F" w:rsidDel="00E22D99">
          <w:rPr>
            <w:rFonts w:ascii="Times New Roman" w:eastAsia="宋体" w:hAnsi="Times New Roman" w:cs="Times New Roman"/>
            <w:kern w:val="0"/>
            <w:sz w:val="24"/>
            <w:szCs w:val="24"/>
          </w:rPr>
          <w:delText>will be</w:delText>
        </w:r>
      </w:del>
      <w:ins w:id="581" w:author="ThinkPad" w:date="2022-05-18T18:46:00Z">
        <w:r>
          <w:rPr>
            <w:rFonts w:ascii="Times New Roman" w:eastAsia="宋体" w:hAnsi="Times New Roman" w:cs="Times New Roman"/>
            <w:kern w:val="0"/>
            <w:sz w:val="24"/>
            <w:szCs w:val="24"/>
          </w:rPr>
          <w:t>is</w:t>
        </w:r>
      </w:ins>
      <w:r w:rsidR="0092225F">
        <w:rPr>
          <w:rFonts w:ascii="Times New Roman" w:eastAsia="宋体" w:hAnsi="Times New Roman" w:cs="Times New Roman"/>
          <w:kern w:val="0"/>
          <w:sz w:val="24"/>
          <w:szCs w:val="24"/>
        </w:rPr>
        <w:t xml:space="preserve"> elected according</w:t>
      </w:r>
      <w:ins w:id="582" w:author="ThinkPad" w:date="2022-05-17T19:15:00Z">
        <w:r w:rsidR="00145B01">
          <w:rPr>
            <w:rFonts w:ascii="Times New Roman" w:eastAsia="宋体" w:hAnsi="Times New Roman" w:cs="Times New Roman"/>
            <w:kern w:val="0"/>
            <w:sz w:val="24"/>
            <w:szCs w:val="24"/>
          </w:rPr>
          <w:t xml:space="preserve"> to</w:t>
        </w:r>
      </w:ins>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del w:id="583" w:author="ThinkPad" w:date="2022-05-17T19:17:00Z">
        <w:r w:rsidR="0092225F" w:rsidDel="002A640A">
          <w:rPr>
            <w:rFonts w:ascii="Times New Roman" w:eastAsia="宋体" w:hAnsi="Times New Roman" w:cs="Times New Roman"/>
            <w:kern w:val="0"/>
            <w:sz w:val="24"/>
            <w:szCs w:val="24"/>
          </w:rPr>
          <w:delText xml:space="preserve">probability </w:delText>
        </w:r>
      </w:del>
      <w:ins w:id="584" w:author="ThinkPad" w:date="2022-05-17T19:17:00Z">
        <w:r w:rsidR="002A640A">
          <w:rPr>
            <w:rFonts w:ascii="Times New Roman" w:eastAsia="宋体" w:hAnsi="Times New Roman" w:cs="Times New Roman"/>
            <w:kern w:val="0"/>
            <w:sz w:val="24"/>
            <w:szCs w:val="24"/>
          </w:rPr>
          <w:t xml:space="preserve">probabilities </w:t>
        </w:r>
      </w:ins>
      <w:r w:rsidR="0092225F">
        <w:rPr>
          <w:rFonts w:ascii="Times New Roman" w:eastAsia="宋体" w:hAnsi="Times New Roman" w:cs="Times New Roman"/>
          <w:kern w:val="0"/>
          <w:sz w:val="24"/>
          <w:szCs w:val="24"/>
        </w:rPr>
        <w:t xml:space="preserve">and </w:t>
      </w:r>
      <w:ins w:id="585" w:author="ThinkPad" w:date="2022-05-17T19:17:00Z">
        <w:r w:rsidR="002A640A">
          <w:rPr>
            <w:rFonts w:ascii="Times New Roman" w:eastAsia="宋体" w:hAnsi="Times New Roman" w:cs="Times New Roman"/>
            <w:kern w:val="0"/>
            <w:sz w:val="24"/>
            <w:szCs w:val="24"/>
          </w:rPr>
          <w:t xml:space="preserve">the </w:t>
        </w:r>
        <w:proofErr w:type="spellStart"/>
        <w:r w:rsidR="002A640A" w:rsidRPr="002A640A">
          <w:rPr>
            <w:rFonts w:ascii="Times New Roman" w:eastAsia="宋体" w:hAnsi="Times New Roman" w:cs="Times New Roman"/>
            <w:i/>
            <w:iCs/>
            <w:kern w:val="0"/>
            <w:sz w:val="24"/>
            <w:szCs w:val="24"/>
            <w:rPrChange w:id="586" w:author="ThinkPad" w:date="2022-05-17T19:17:00Z">
              <w:rPr>
                <w:rFonts w:ascii="Times New Roman" w:eastAsia="宋体" w:hAnsi="Times New Roman" w:cs="Times New Roman"/>
                <w:kern w:val="0"/>
                <w:sz w:val="24"/>
                <w:szCs w:val="24"/>
              </w:rPr>
            </w:rPrChange>
          </w:rPr>
          <w:t>Rd</w:t>
        </w:r>
        <w:r w:rsidR="002A640A">
          <w:rPr>
            <w:rFonts w:ascii="Times New Roman" w:eastAsia="宋体" w:hAnsi="Times New Roman" w:cs="Times New Roman"/>
            <w:i/>
            <w:iCs/>
            <w:kern w:val="0"/>
            <w:sz w:val="24"/>
            <w:szCs w:val="24"/>
          </w:rPr>
          <w:t>m</w:t>
        </w:r>
        <w:proofErr w:type="spellEnd"/>
        <w:r w:rsidR="002A640A">
          <w:rPr>
            <w:rFonts w:ascii="Times New Roman" w:eastAsia="宋体" w:hAnsi="Times New Roman" w:cs="Times New Roman"/>
            <w:kern w:val="0"/>
            <w:sz w:val="24"/>
            <w:szCs w:val="24"/>
          </w:rPr>
          <w:t xml:space="preserve"> value of </w:t>
        </w:r>
      </w:ins>
      <w:del w:id="587" w:author="ThinkPad" w:date="2022-05-18T18:46:00Z">
        <w:r w:rsidR="0092225F" w:rsidDel="00E22D99">
          <w:rPr>
            <w:rFonts w:ascii="Times New Roman" w:eastAsia="宋体" w:hAnsi="Times New Roman" w:cs="Times New Roman"/>
            <w:kern w:val="0"/>
            <w:sz w:val="24"/>
            <w:szCs w:val="24"/>
          </w:rPr>
          <w:delText xml:space="preserve">current </w:delText>
        </w:r>
      </w:del>
      <w:ins w:id="588" w:author="ThinkPad" w:date="2022-05-18T18:46:00Z">
        <w:r>
          <w:rPr>
            <w:rFonts w:ascii="Times New Roman" w:eastAsia="宋体" w:hAnsi="Times New Roman" w:cs="Times New Roman"/>
            <w:kern w:val="0"/>
            <w:sz w:val="24"/>
            <w:szCs w:val="24"/>
          </w:rPr>
          <w:t xml:space="preserve">the </w:t>
        </w:r>
      </w:ins>
      <w:r w:rsidR="0092225F">
        <w:rPr>
          <w:rFonts w:ascii="Times New Roman" w:eastAsia="宋体" w:hAnsi="Times New Roman" w:cs="Times New Roman"/>
          <w:kern w:val="0"/>
          <w:sz w:val="24"/>
          <w:szCs w:val="24"/>
        </w:rPr>
        <w:t>round</w:t>
      </w:r>
      <w:del w:id="589" w:author="ThinkPad" w:date="2022-05-17T19:17:00Z">
        <w:r w:rsidR="0092225F" w:rsidDel="002A640A">
          <w:rPr>
            <w:rFonts w:ascii="Times New Roman" w:eastAsia="宋体" w:hAnsi="Times New Roman" w:cs="Times New Roman"/>
            <w:kern w:val="0"/>
            <w:sz w:val="24"/>
            <w:szCs w:val="24"/>
          </w:rPr>
          <w:delText xml:space="preserve"> randomness</w:delText>
        </w:r>
      </w:del>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ins w:id="590" w:author="ThinkPad" w:date="2022-05-17T20:42:00Z">
        <w:r w:rsidR="00F46662">
          <w:rPr>
            <w:rFonts w:ascii="Times New Roman" w:eastAsia="宋体" w:hAnsi="Times New Roman" w:cs="Times New Roman"/>
            <w:kern w:val="0"/>
            <w:sz w:val="24"/>
            <w:szCs w:val="24"/>
          </w:rPr>
          <w:t xml:space="preserve">the </w:t>
        </w:r>
      </w:ins>
      <w:r w:rsidR="00DF053C">
        <w:rPr>
          <w:rFonts w:ascii="Times New Roman" w:eastAsia="宋体" w:hAnsi="Times New Roman" w:cs="Times New Roman"/>
          <w:kern w:val="0"/>
          <w:sz w:val="24"/>
          <w:szCs w:val="24"/>
        </w:rPr>
        <w:t xml:space="preserve">same </w:t>
      </w:r>
      <w:proofErr w:type="spellStart"/>
      <w:ins w:id="591" w:author="ThinkPad" w:date="2022-05-17T19:18:00Z">
        <w:r w:rsidR="002A640A" w:rsidRPr="00F51A16">
          <w:rPr>
            <w:rFonts w:ascii="Times New Roman" w:eastAsia="宋体" w:hAnsi="Times New Roman" w:cs="Times New Roman"/>
            <w:i/>
            <w:iCs/>
            <w:kern w:val="0"/>
            <w:sz w:val="24"/>
            <w:szCs w:val="24"/>
          </w:rPr>
          <w:t>Rd</w:t>
        </w:r>
        <w:r w:rsidR="002A640A">
          <w:rPr>
            <w:rFonts w:ascii="Times New Roman" w:eastAsia="宋体" w:hAnsi="Times New Roman" w:cs="Times New Roman"/>
            <w:i/>
            <w:iCs/>
            <w:kern w:val="0"/>
            <w:sz w:val="24"/>
            <w:szCs w:val="24"/>
          </w:rPr>
          <w:t>m</w:t>
        </w:r>
        <w:proofErr w:type="spellEnd"/>
        <w:r w:rsidR="002A640A">
          <w:rPr>
            <w:rFonts w:ascii="Times New Roman" w:eastAsia="宋体" w:hAnsi="Times New Roman" w:cs="Times New Roman"/>
            <w:kern w:val="0"/>
            <w:sz w:val="24"/>
            <w:szCs w:val="24"/>
          </w:rPr>
          <w:t xml:space="preserve"> value</w:t>
        </w:r>
      </w:ins>
      <w:del w:id="592" w:author="ThinkPad" w:date="2022-05-17T19:18:00Z">
        <w:r w:rsidR="00DF053C" w:rsidDel="002A640A">
          <w:rPr>
            <w:rFonts w:ascii="Times New Roman" w:eastAsia="宋体" w:hAnsi="Times New Roman" w:cs="Times New Roman"/>
            <w:kern w:val="0"/>
            <w:sz w:val="24"/>
            <w:szCs w:val="24"/>
          </w:rPr>
          <w:delText>randomness</w:delText>
        </w:r>
      </w:del>
      <w:r w:rsidR="00DF053C">
        <w:rPr>
          <w:rFonts w:ascii="Times New Roman" w:eastAsia="宋体" w:hAnsi="Times New Roman" w:cs="Times New Roman"/>
          <w:kern w:val="0"/>
          <w:sz w:val="24"/>
          <w:szCs w:val="24"/>
        </w:rPr>
        <w:t xml:space="preserve"> by executing</w:t>
      </w:r>
      <w:ins w:id="593" w:author="ThinkPad" w:date="2022-05-17T19:18:00Z">
        <w:r w:rsidR="002A640A">
          <w:rPr>
            <w:rFonts w:ascii="Times New Roman" w:eastAsia="宋体" w:hAnsi="Times New Roman" w:cs="Times New Roman"/>
            <w:kern w:val="0"/>
            <w:sz w:val="24"/>
            <w:szCs w:val="24"/>
          </w:rPr>
          <w:t xml:space="preserve"> the</w:t>
        </w:r>
      </w:ins>
      <w:r w:rsidR="00DF053C">
        <w:rPr>
          <w:rFonts w:ascii="Times New Roman" w:eastAsia="宋体" w:hAnsi="Times New Roman" w:cs="Times New Roman"/>
          <w:kern w:val="0"/>
          <w:sz w:val="24"/>
          <w:szCs w:val="24"/>
        </w:rPr>
        <w:t xml:space="preserve"> distributed randomness protocol with </w:t>
      </w:r>
      <w:del w:id="594" w:author="ThinkPad" w:date="2022-05-17T19:18:00Z">
        <w:r w:rsidR="00DF053C" w:rsidDel="002A640A">
          <w:rPr>
            <w:rFonts w:ascii="Times New Roman" w:eastAsia="宋体" w:hAnsi="Times New Roman" w:cs="Times New Roman"/>
            <w:kern w:val="0"/>
            <w:sz w:val="24"/>
            <w:szCs w:val="24"/>
          </w:rPr>
          <w:delText xml:space="preserve">common </w:delText>
        </w:r>
      </w:del>
      <w:ins w:id="595" w:author="ThinkPad" w:date="2022-05-17T19:18:00Z">
        <w:r w:rsidR="002A640A">
          <w:rPr>
            <w:rFonts w:ascii="Times New Roman" w:eastAsia="宋体" w:hAnsi="Times New Roman" w:cs="Times New Roman"/>
            <w:kern w:val="0"/>
            <w:sz w:val="24"/>
            <w:szCs w:val="24"/>
          </w:rPr>
          <w:t xml:space="preserve">same </w:t>
        </w:r>
      </w:ins>
      <w:r w:rsidR="00DF053C">
        <w:rPr>
          <w:rFonts w:ascii="Times New Roman" w:eastAsia="宋体" w:hAnsi="Times New Roman" w:cs="Times New Roman"/>
          <w:kern w:val="0"/>
          <w:sz w:val="24"/>
          <w:szCs w:val="24"/>
        </w:rPr>
        <w:t xml:space="preserve">inputs. </w:t>
      </w:r>
      <w:del w:id="596" w:author="ThinkPad" w:date="2022-05-17T20:43:00Z">
        <w:r w:rsidR="00DF053C" w:rsidRPr="00F46662" w:rsidDel="00F46662">
          <w:rPr>
            <w:rFonts w:ascii="Times New Roman" w:eastAsia="宋体" w:hAnsi="Times New Roman" w:cs="Times New Roman"/>
            <w:kern w:val="0"/>
            <w:sz w:val="24"/>
            <w:szCs w:val="24"/>
            <w:highlight w:val="cyan"/>
            <w:rPrChange w:id="597" w:author="ThinkPad" w:date="2022-05-17T20:43:00Z">
              <w:rPr>
                <w:rFonts w:ascii="Times New Roman" w:eastAsia="宋体" w:hAnsi="Times New Roman" w:cs="Times New Roman"/>
                <w:kern w:val="0"/>
                <w:sz w:val="24"/>
                <w:szCs w:val="24"/>
              </w:rPr>
            </w:rPrChange>
          </w:rPr>
          <w:delText xml:space="preserve">And </w:delText>
        </w:r>
      </w:del>
      <w:del w:id="598" w:author="ThinkPad" w:date="2022-05-17T20:44:00Z">
        <w:r w:rsidR="00DF053C" w:rsidRPr="00F46662" w:rsidDel="00F46662">
          <w:rPr>
            <w:rFonts w:ascii="Times New Roman" w:eastAsia="宋体" w:hAnsi="Times New Roman" w:cs="Times New Roman"/>
            <w:kern w:val="0"/>
            <w:sz w:val="24"/>
            <w:szCs w:val="24"/>
            <w:highlight w:val="cyan"/>
            <w:rPrChange w:id="599" w:author="ThinkPad" w:date="2022-05-17T20:43:00Z">
              <w:rPr>
                <w:rFonts w:ascii="Times New Roman" w:eastAsia="宋体" w:hAnsi="Times New Roman" w:cs="Times New Roman"/>
                <w:kern w:val="0"/>
                <w:sz w:val="24"/>
                <w:szCs w:val="24"/>
              </w:rPr>
            </w:rPrChange>
          </w:rPr>
          <w:delText>the elected probabilit</w:delText>
        </w:r>
        <w:r w:rsidR="009426C9" w:rsidRPr="00F46662" w:rsidDel="00F46662">
          <w:rPr>
            <w:rFonts w:ascii="Times New Roman" w:eastAsia="宋体" w:hAnsi="Times New Roman" w:cs="Times New Roman"/>
            <w:kern w:val="0"/>
            <w:sz w:val="24"/>
            <w:szCs w:val="24"/>
            <w:highlight w:val="cyan"/>
            <w:rPrChange w:id="600" w:author="ThinkPad" w:date="2022-05-17T20:43:00Z">
              <w:rPr>
                <w:rFonts w:ascii="Times New Roman" w:eastAsia="宋体" w:hAnsi="Times New Roman" w:cs="Times New Roman"/>
                <w:kern w:val="0"/>
                <w:sz w:val="24"/>
                <w:szCs w:val="24"/>
              </w:rPr>
            </w:rPrChange>
          </w:rPr>
          <w:delText>ies</w:delText>
        </w:r>
        <w:r w:rsidR="00DF053C" w:rsidRPr="00F46662" w:rsidDel="00F46662">
          <w:rPr>
            <w:rFonts w:ascii="Times New Roman" w:eastAsia="宋体" w:hAnsi="Times New Roman" w:cs="Times New Roman"/>
            <w:kern w:val="0"/>
            <w:sz w:val="24"/>
            <w:szCs w:val="24"/>
            <w:highlight w:val="cyan"/>
            <w:rPrChange w:id="601" w:author="ThinkPad" w:date="2022-05-17T20:43:00Z">
              <w:rPr>
                <w:rFonts w:ascii="Times New Roman" w:eastAsia="宋体" w:hAnsi="Times New Roman" w:cs="Times New Roman"/>
                <w:kern w:val="0"/>
                <w:sz w:val="24"/>
                <w:szCs w:val="24"/>
              </w:rPr>
            </w:rPrChange>
          </w:rPr>
          <w:delText xml:space="preserve"> of </w:delText>
        </w:r>
      </w:del>
      <w:del w:id="602" w:author="ThinkPad" w:date="2022-05-18T18:47:00Z">
        <w:r w:rsidR="00DF053C" w:rsidRPr="00F46662" w:rsidDel="00E22D99">
          <w:rPr>
            <w:rFonts w:ascii="Times New Roman" w:eastAsia="宋体" w:hAnsi="Times New Roman" w:cs="Times New Roman"/>
            <w:kern w:val="0"/>
            <w:sz w:val="24"/>
            <w:szCs w:val="24"/>
            <w:highlight w:val="cyan"/>
            <w:rPrChange w:id="603" w:author="ThinkPad" w:date="2022-05-17T20:43:00Z">
              <w:rPr>
                <w:rFonts w:ascii="Times New Roman" w:eastAsia="宋体" w:hAnsi="Times New Roman" w:cs="Times New Roman"/>
                <w:kern w:val="0"/>
                <w:sz w:val="24"/>
                <w:szCs w:val="24"/>
              </w:rPr>
            </w:rPrChange>
          </w:rPr>
          <w:delText xml:space="preserve">different nodes should be </w:delText>
        </w:r>
      </w:del>
      <w:del w:id="604" w:author="ThinkPad" w:date="2022-05-17T20:44:00Z">
        <w:r w:rsidR="00DF053C" w:rsidRPr="00F46662" w:rsidDel="00F46662">
          <w:rPr>
            <w:rFonts w:ascii="Times New Roman" w:eastAsia="宋体" w:hAnsi="Times New Roman" w:cs="Times New Roman"/>
            <w:kern w:val="0"/>
            <w:sz w:val="24"/>
            <w:szCs w:val="24"/>
            <w:highlight w:val="cyan"/>
            <w:rPrChange w:id="605" w:author="ThinkPad" w:date="2022-05-17T20:43:00Z">
              <w:rPr>
                <w:rFonts w:ascii="Times New Roman" w:eastAsia="宋体" w:hAnsi="Times New Roman" w:cs="Times New Roman"/>
                <w:kern w:val="0"/>
                <w:sz w:val="24"/>
                <w:szCs w:val="24"/>
              </w:rPr>
            </w:rPrChange>
          </w:rPr>
          <w:delText>diverse</w:delText>
        </w:r>
      </w:del>
      <w:del w:id="606" w:author="ThinkPad" w:date="2022-05-18T18:47:00Z">
        <w:r w:rsidR="009426C9" w:rsidRPr="00F46662" w:rsidDel="00E22D99">
          <w:rPr>
            <w:rFonts w:ascii="Times New Roman" w:eastAsia="宋体" w:hAnsi="Times New Roman" w:cs="Times New Roman"/>
            <w:kern w:val="0"/>
            <w:sz w:val="24"/>
            <w:szCs w:val="24"/>
            <w:highlight w:val="cyan"/>
            <w:rPrChange w:id="607" w:author="ThinkPad" w:date="2022-05-17T20:43:00Z">
              <w:rPr>
                <w:rFonts w:ascii="Times New Roman" w:eastAsia="宋体" w:hAnsi="Times New Roman" w:cs="Times New Roman"/>
                <w:kern w:val="0"/>
                <w:sz w:val="24"/>
                <w:szCs w:val="24"/>
              </w:rPr>
            </w:rPrChange>
          </w:rPr>
          <w:delText>.</w:delText>
        </w:r>
        <w:r w:rsidR="009426C9" w:rsidDel="00E22D99">
          <w:rPr>
            <w:rFonts w:ascii="Times New Roman" w:eastAsia="宋体" w:hAnsi="Times New Roman" w:cs="Times New Roman"/>
            <w:kern w:val="0"/>
            <w:sz w:val="24"/>
            <w:szCs w:val="24"/>
          </w:rPr>
          <w:delText xml:space="preserve"> </w:delText>
        </w:r>
      </w:del>
      <w:ins w:id="608" w:author="ThinkPad" w:date="2022-05-17T19:19:00Z">
        <w:r w:rsidR="002A640A">
          <w:rPr>
            <w:rFonts w:ascii="Times New Roman" w:eastAsia="宋体" w:hAnsi="Times New Roman" w:cs="Times New Roman"/>
            <w:kern w:val="0"/>
            <w:sz w:val="24"/>
            <w:szCs w:val="24"/>
          </w:rPr>
          <w:t xml:space="preserve">In SWIB, the </w:t>
        </w:r>
      </w:ins>
      <w:del w:id="609" w:author="ThinkPad" w:date="2022-05-17T19:19:00Z">
        <w:r w:rsidR="009426C9" w:rsidDel="002A640A">
          <w:rPr>
            <w:rFonts w:ascii="Times New Roman" w:eastAsia="宋体" w:hAnsi="Times New Roman" w:cs="Times New Roman"/>
            <w:kern w:val="0"/>
            <w:sz w:val="24"/>
            <w:szCs w:val="24"/>
          </w:rPr>
          <w:delText>E</w:delText>
        </w:r>
        <w:r w:rsidR="0057020C" w:rsidDel="002A640A">
          <w:rPr>
            <w:rFonts w:ascii="Times New Roman" w:eastAsia="宋体" w:hAnsi="Times New Roman" w:cs="Times New Roman"/>
            <w:kern w:val="0"/>
            <w:sz w:val="24"/>
            <w:szCs w:val="24"/>
          </w:rPr>
          <w:delText>lect</w:delText>
        </w:r>
        <w:r w:rsidR="00DF053C" w:rsidDel="002A640A">
          <w:rPr>
            <w:rFonts w:ascii="Times New Roman" w:eastAsia="宋体" w:hAnsi="Times New Roman" w:cs="Times New Roman"/>
            <w:kern w:val="0"/>
            <w:sz w:val="24"/>
            <w:szCs w:val="24"/>
          </w:rPr>
          <w:delText>ed</w:delText>
        </w:r>
        <w:r w:rsidR="0057020C" w:rsidDel="002A640A">
          <w:rPr>
            <w:rFonts w:ascii="Times New Roman" w:eastAsia="宋体" w:hAnsi="Times New Roman" w:cs="Times New Roman"/>
            <w:kern w:val="0"/>
            <w:sz w:val="24"/>
            <w:szCs w:val="24"/>
          </w:rPr>
          <w:delText xml:space="preserve"> </w:delText>
        </w:r>
      </w:del>
      <w:ins w:id="610" w:author="ThinkPad" w:date="2022-05-17T19:19:00Z">
        <w:r w:rsidR="002A640A">
          <w:rPr>
            <w:rFonts w:ascii="Times New Roman" w:eastAsia="宋体" w:hAnsi="Times New Roman" w:cs="Times New Roman"/>
            <w:kern w:val="0"/>
            <w:sz w:val="24"/>
            <w:szCs w:val="24"/>
          </w:rPr>
          <w:t xml:space="preserve">elected </w:t>
        </w:r>
      </w:ins>
      <w:r w:rsidR="0057020C">
        <w:rPr>
          <w:rFonts w:ascii="Times New Roman" w:eastAsia="宋体" w:hAnsi="Times New Roman" w:cs="Times New Roman"/>
          <w:kern w:val="0"/>
          <w:sz w:val="24"/>
          <w:szCs w:val="24"/>
        </w:rPr>
        <w:t xml:space="preserve">probability of </w:t>
      </w:r>
      <w:ins w:id="611" w:author="ThinkPad" w:date="2022-05-17T19:19:00Z">
        <w:r w:rsidR="002A640A">
          <w:rPr>
            <w:rFonts w:ascii="Times New Roman" w:eastAsia="宋体" w:hAnsi="Times New Roman" w:cs="Times New Roman"/>
            <w:kern w:val="0"/>
            <w:sz w:val="24"/>
            <w:szCs w:val="24"/>
          </w:rPr>
          <w:t xml:space="preserve">a </w:t>
        </w:r>
      </w:ins>
      <w:r w:rsidR="0057020C">
        <w:rPr>
          <w:rFonts w:ascii="Times New Roman" w:eastAsia="宋体" w:hAnsi="Times New Roman" w:cs="Times New Roman"/>
          <w:kern w:val="0"/>
          <w:sz w:val="24"/>
          <w:szCs w:val="24"/>
        </w:rPr>
        <w:t xml:space="preserve">node is mainly determined by </w:t>
      </w:r>
      <w:del w:id="612" w:author="ThinkPad" w:date="2022-05-18T18:47:00Z">
        <w:r w:rsidR="0057020C" w:rsidDel="00E22D99">
          <w:rPr>
            <w:rFonts w:ascii="Times New Roman" w:eastAsia="宋体" w:hAnsi="Times New Roman" w:cs="Times New Roman"/>
            <w:kern w:val="0"/>
            <w:sz w:val="24"/>
            <w:szCs w:val="24"/>
          </w:rPr>
          <w:delText xml:space="preserve">the </w:delText>
        </w:r>
      </w:del>
      <w:ins w:id="613" w:author="ThinkPad" w:date="2022-05-18T18:47:00Z">
        <w:r>
          <w:rPr>
            <w:rFonts w:ascii="Times New Roman" w:eastAsia="宋体" w:hAnsi="Times New Roman" w:cs="Times New Roman"/>
            <w:kern w:val="0"/>
            <w:sz w:val="24"/>
            <w:szCs w:val="24"/>
          </w:rPr>
          <w:t xml:space="preserve">its </w:t>
        </w:r>
      </w:ins>
      <w:r w:rsidR="0057020C">
        <w:rPr>
          <w:rFonts w:ascii="Times New Roman" w:eastAsia="宋体" w:hAnsi="Times New Roman" w:cs="Times New Roman"/>
          <w:kern w:val="0"/>
          <w:sz w:val="24"/>
          <w:szCs w:val="24"/>
        </w:rPr>
        <w:t>stability</w:t>
      </w:r>
      <w:del w:id="614" w:author="ThinkPad" w:date="2022-05-18T18:47:00Z">
        <w:r w:rsidR="0057020C" w:rsidDel="00E22D99">
          <w:rPr>
            <w:rFonts w:ascii="Times New Roman" w:eastAsia="宋体" w:hAnsi="Times New Roman" w:cs="Times New Roman"/>
            <w:kern w:val="0"/>
            <w:sz w:val="24"/>
            <w:szCs w:val="24"/>
          </w:rPr>
          <w:delText xml:space="preserve"> of node</w:delText>
        </w:r>
      </w:del>
      <w:del w:id="615" w:author="ThinkPad" w:date="2022-05-17T19:19:00Z">
        <w:r w:rsidR="0057020C" w:rsidDel="002A640A">
          <w:rPr>
            <w:rFonts w:ascii="Times New Roman" w:eastAsia="宋体" w:hAnsi="Times New Roman" w:cs="Times New Roman"/>
            <w:kern w:val="0"/>
            <w:sz w:val="24"/>
            <w:szCs w:val="24"/>
          </w:rPr>
          <w:delText xml:space="preserve"> in </w:delText>
        </w:r>
        <w:r w:rsidR="009426C9" w:rsidDel="002A640A">
          <w:rPr>
            <w:rFonts w:ascii="Times New Roman" w:eastAsia="宋体" w:hAnsi="Times New Roman" w:cs="Times New Roman"/>
            <w:kern w:val="0"/>
            <w:sz w:val="24"/>
            <w:szCs w:val="24"/>
          </w:rPr>
          <w:delText>SWIB</w:delText>
        </w:r>
        <w:r w:rsidR="0057020C" w:rsidDel="002A640A">
          <w:rPr>
            <w:rFonts w:ascii="Times New Roman" w:eastAsia="宋体" w:hAnsi="Times New Roman" w:cs="Times New Roman"/>
            <w:kern w:val="0"/>
            <w:sz w:val="24"/>
            <w:szCs w:val="24"/>
          </w:rPr>
          <w:delText xml:space="preserve"> protocol</w:delText>
        </w:r>
      </w:del>
      <w:del w:id="616" w:author="ThinkPad" w:date="2022-05-18T18:48:00Z">
        <w:r w:rsidR="0057020C" w:rsidDel="00E22D99">
          <w:rPr>
            <w:rFonts w:ascii="Times New Roman" w:eastAsia="宋体" w:hAnsi="Times New Roman" w:cs="Times New Roman"/>
            <w:kern w:val="0"/>
            <w:sz w:val="24"/>
            <w:szCs w:val="24"/>
          </w:rPr>
          <w:delText xml:space="preserve">. We first </w:delText>
        </w:r>
      </w:del>
      <w:del w:id="617" w:author="ThinkPad" w:date="2022-05-18T18:47:00Z">
        <w:r w:rsidR="0057020C" w:rsidDel="00E22D99">
          <w:rPr>
            <w:rFonts w:ascii="Times New Roman" w:eastAsia="宋体" w:hAnsi="Times New Roman" w:cs="Times New Roman"/>
            <w:kern w:val="0"/>
            <w:sz w:val="24"/>
            <w:szCs w:val="24"/>
          </w:rPr>
          <w:delText xml:space="preserve">give the </w:delText>
        </w:r>
      </w:del>
      <w:del w:id="618" w:author="ThinkPad" w:date="2022-05-18T18:48:00Z">
        <w:r w:rsidR="0057020C" w:rsidDel="00E22D99">
          <w:rPr>
            <w:rFonts w:ascii="Times New Roman" w:eastAsia="宋体" w:hAnsi="Times New Roman" w:cs="Times New Roman"/>
            <w:kern w:val="0"/>
            <w:sz w:val="24"/>
            <w:szCs w:val="24"/>
          </w:rPr>
          <w:delText>defin</w:delText>
        </w:r>
      </w:del>
      <w:del w:id="619" w:author="ThinkPad" w:date="2022-05-18T18:47:00Z">
        <w:r w:rsidR="0057020C" w:rsidDel="00E22D99">
          <w:rPr>
            <w:rFonts w:ascii="Times New Roman" w:eastAsia="宋体" w:hAnsi="Times New Roman" w:cs="Times New Roman"/>
            <w:kern w:val="0"/>
            <w:sz w:val="24"/>
            <w:szCs w:val="24"/>
          </w:rPr>
          <w:delText>ition of</w:delText>
        </w:r>
      </w:del>
      <w:del w:id="620" w:author="ThinkPad" w:date="2022-05-18T18:48:00Z">
        <w:r w:rsidR="0057020C" w:rsidDel="00E22D99">
          <w:rPr>
            <w:rFonts w:ascii="Times New Roman" w:eastAsia="宋体" w:hAnsi="Times New Roman" w:cs="Times New Roman"/>
            <w:kern w:val="0"/>
            <w:sz w:val="24"/>
            <w:szCs w:val="24"/>
          </w:rPr>
          <w:delText xml:space="preserve"> node stability</w:delText>
        </w:r>
      </w:del>
      <w:ins w:id="621" w:author="ThinkPad" w:date="2022-05-18T18:48:00Z">
        <w:r>
          <w:rPr>
            <w:rFonts w:ascii="Times New Roman" w:eastAsia="宋体" w:hAnsi="Times New Roman" w:cs="Times New Roman"/>
            <w:kern w:val="0"/>
            <w:sz w:val="24"/>
            <w:szCs w:val="24"/>
          </w:rPr>
          <w:t>, which is a relati</w:t>
        </w:r>
      </w:ins>
      <w:ins w:id="622" w:author="ThinkPad" w:date="2022-05-18T18:49:00Z">
        <w:r>
          <w:rPr>
            <w:rFonts w:ascii="Times New Roman" w:eastAsia="宋体" w:hAnsi="Times New Roman" w:cs="Times New Roman"/>
            <w:kern w:val="0"/>
            <w:sz w:val="24"/>
            <w:szCs w:val="24"/>
          </w:rPr>
          <w:t>ve concept</w:t>
        </w:r>
      </w:ins>
      <w:r w:rsidR="0057020C">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del w:id="623" w:author="ThinkPad" w:date="2022-05-17T19:22:00Z">
        <w:r w:rsidR="0057020C" w:rsidRPr="0057020C" w:rsidDel="00A84EF9">
          <w:rPr>
            <w:rFonts w:ascii="Times New Roman" w:eastAsia="宋体" w:hAnsi="Times New Roman" w:cs="Times New Roman"/>
            <w:kern w:val="0"/>
            <w:sz w:val="24"/>
            <w:szCs w:val="24"/>
          </w:rPr>
          <w:delText xml:space="preserve">lifetime </w:delText>
        </w:r>
      </w:del>
      <w:ins w:id="624" w:author="ThinkPad" w:date="2022-05-17T19:22:00Z">
        <w:r w:rsidR="00A84EF9">
          <w:rPr>
            <w:rFonts w:ascii="Times New Roman" w:eastAsia="宋体" w:hAnsi="Times New Roman" w:cs="Times New Roman"/>
            <w:kern w:val="0"/>
            <w:sz w:val="24"/>
            <w:szCs w:val="24"/>
          </w:rPr>
          <w:t xml:space="preserve">active </w:t>
        </w:r>
        <w:r w:rsidR="00A84EF9" w:rsidRPr="0057020C">
          <w:rPr>
            <w:rFonts w:ascii="Times New Roman" w:eastAsia="宋体" w:hAnsi="Times New Roman" w:cs="Times New Roman"/>
            <w:kern w:val="0"/>
            <w:sz w:val="24"/>
            <w:szCs w:val="24"/>
          </w:rPr>
          <w:t xml:space="preserve">time </w:t>
        </w:r>
      </w:ins>
      <w:r w:rsidR="0057020C" w:rsidRPr="0057020C">
        <w:rPr>
          <w:rFonts w:ascii="Times New Roman" w:eastAsia="宋体" w:hAnsi="Times New Roman" w:cs="Times New Roman"/>
          <w:kern w:val="0"/>
          <w:sz w:val="24"/>
          <w:szCs w:val="24"/>
        </w:rPr>
        <w:t xml:space="preserve">of </w:t>
      </w:r>
      <w:del w:id="625" w:author="ThinkPad" w:date="2022-05-17T20:53:00Z">
        <w:r w:rsidR="0057020C" w:rsidRPr="0057020C" w:rsidDel="007823F0">
          <w:rPr>
            <w:rFonts w:ascii="Times New Roman" w:eastAsia="宋体" w:hAnsi="Times New Roman" w:cs="Times New Roman"/>
            <w:kern w:val="0"/>
            <w:sz w:val="24"/>
            <w:szCs w:val="24"/>
          </w:rPr>
          <w:delText xml:space="preserve">node </w:delText>
        </w:r>
      </w:del>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ins w:id="626" w:author="ThinkPad" w:date="2022-05-18T18:48:00Z">
        <w:r>
          <w:rPr>
            <w:rFonts w:ascii="Times New Roman" w:eastAsia="宋体" w:hAnsi="Times New Roman" w:cs="Times New Roman"/>
            <w:kern w:val="0"/>
            <w:sz w:val="24"/>
            <w:szCs w:val="24"/>
          </w:rPr>
          <w:t xml:space="preserve"> in the system</w:t>
        </w:r>
      </w:ins>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9426C9" w:rsidRPr="00E22D99">
        <w:rPr>
          <w:rFonts w:ascii="Times New Roman" w:eastAsia="宋体" w:hAnsi="Times New Roman" w:cs="Times New Roman"/>
          <w:kern w:val="0"/>
          <w:sz w:val="24"/>
          <w:szCs w:val="24"/>
          <w:highlight w:val="yellow"/>
          <w:rPrChange w:id="627" w:author="ThinkPad" w:date="2022-05-18T18:49:00Z">
            <w:rPr>
              <w:rFonts w:ascii="Times New Roman" w:eastAsia="宋体" w:hAnsi="Times New Roman" w:cs="Times New Roman"/>
              <w:kern w:val="0"/>
              <w:sz w:val="24"/>
              <w:szCs w:val="24"/>
            </w:rPr>
          </w:rPrChange>
        </w:rPr>
        <w:t>lifetime</w:t>
      </w:r>
      <w:r w:rsidR="0057020C" w:rsidRPr="0057020C">
        <w:rPr>
          <w:rFonts w:ascii="Times New Roman" w:eastAsia="宋体" w:hAnsi="Times New Roman" w:cs="Times New Roman"/>
          <w:kern w:val="0"/>
          <w:sz w:val="24"/>
          <w:szCs w:val="24"/>
        </w:rPr>
        <w:t xml:space="preserve"> </w:t>
      </w:r>
      <w:del w:id="628" w:author="ThinkPad" w:date="2022-05-18T18:49:00Z">
        <w:r w:rsidR="0057020C" w:rsidRPr="0057020C" w:rsidDel="00E22D99">
          <w:rPr>
            <w:rFonts w:ascii="Times New Roman" w:eastAsia="宋体" w:hAnsi="Times New Roman" w:cs="Times New Roman"/>
            <w:kern w:val="0"/>
            <w:sz w:val="24"/>
            <w:szCs w:val="24"/>
          </w:rPr>
          <w:delText xml:space="preserve">should </w:delText>
        </w:r>
      </w:del>
      <w:ins w:id="629" w:author="ThinkPad" w:date="2022-05-18T18:49:00Z">
        <w:r>
          <w:rPr>
            <w:rFonts w:ascii="Times New Roman" w:eastAsia="宋体" w:hAnsi="Times New Roman" w:cs="Times New Roman"/>
            <w:kern w:val="0"/>
            <w:sz w:val="24"/>
            <w:szCs w:val="24"/>
          </w:rPr>
          <w:t>will</w:t>
        </w:r>
        <w:r w:rsidRPr="0057020C">
          <w:rPr>
            <w:rFonts w:ascii="Times New Roman" w:eastAsia="宋体" w:hAnsi="Times New Roman" w:cs="Times New Roman"/>
            <w:kern w:val="0"/>
            <w:sz w:val="24"/>
            <w:szCs w:val="24"/>
          </w:rPr>
          <w:t xml:space="preserve"> </w:t>
        </w:r>
      </w:ins>
      <w:r w:rsidR="0057020C" w:rsidRPr="0057020C">
        <w:rPr>
          <w:rFonts w:ascii="Times New Roman" w:eastAsia="宋体" w:hAnsi="Times New Roman" w:cs="Times New Roman"/>
          <w:kern w:val="0"/>
          <w:sz w:val="24"/>
          <w:szCs w:val="24"/>
        </w:rPr>
        <w:t xml:space="preserve">be </w:t>
      </w:r>
      <m:oMath>
        <m:nary>
          <m:naryPr>
            <m:chr m:val="∑"/>
            <m:supHide m:val="1"/>
            <m:ctrlPr>
              <w:rPr>
                <w:rFonts w:ascii="Cambria Math" w:eastAsia="宋体" w:hAnsi="Cambria Math" w:cs="Times New Roman"/>
                <w:kern w:val="0"/>
                <w:sz w:val="24"/>
                <w:szCs w:val="24"/>
              </w:rPr>
            </m:ctrlPr>
          </m:naryPr>
          <m:sub>
            <m:r>
              <w:ins w:id="630" w:author="ThinkPad" w:date="2022-05-18T19:01:00Z">
                <w:rPr>
                  <w:rFonts w:ascii="Cambria Math" w:eastAsia="宋体" w:hAnsi="Cambria Math" w:cs="Times New Roman"/>
                  <w:kern w:val="0"/>
                  <w:sz w:val="24"/>
                  <w:szCs w:val="24"/>
                </w:rPr>
                <m:t>0</m:t>
              </w:ins>
            </m:r>
            <m:r>
              <w:ins w:id="631" w:author="ThinkPad" w:date="2022-05-17T20:45:00Z">
                <w:rPr>
                  <w:rFonts w:ascii="Cambria Math" w:eastAsia="宋体" w:hAnsi="Cambria Math" w:cs="Times New Roman"/>
                  <w:kern w:val="0"/>
                  <w:sz w:val="24"/>
                  <w:szCs w:val="24"/>
                </w:rPr>
                <m:t>≤</m:t>
              </w:ins>
            </m:r>
            <m:r>
              <w:rPr>
                <w:rFonts w:ascii="Cambria Math" w:eastAsia="宋体" w:hAnsi="Cambria Math" w:cs="Times New Roman"/>
                <w:kern w:val="0"/>
                <w:sz w:val="24"/>
                <w:szCs w:val="24"/>
              </w:rPr>
              <m:t>v</m:t>
            </m:r>
            <m:r>
              <w:ins w:id="632" w:author="ThinkPad" w:date="2022-05-17T20:45:00Z">
                <w:rPr>
                  <w:rFonts w:ascii="Cambria Math" w:eastAsia="宋体" w:hAnsi="Cambria Math" w:cs="Times New Roman"/>
                  <w:kern w:val="0"/>
                  <w:sz w:val="24"/>
                  <w:szCs w:val="24"/>
                </w:rPr>
                <m:t>≤</m:t>
              </w:ins>
            </m:r>
            <m:r>
              <w:ins w:id="633" w:author="ThinkPad" w:date="2022-05-17T20:46:00Z">
                <w:rPr>
                  <w:rFonts w:ascii="Cambria Math" w:eastAsia="宋体" w:hAnsi="Cambria Math" w:cs="Times New Roman"/>
                  <w:kern w:val="0"/>
                  <w:sz w:val="24"/>
                  <w:szCs w:val="24"/>
                </w:rPr>
                <m:t>N</m:t>
              </w:ins>
            </m:r>
            <m:r>
              <w:ins w:id="634" w:author="ThinkPad" w:date="2022-05-18T19:02:00Z">
                <w:rPr>
                  <w:rFonts w:ascii="Cambria Math" w:eastAsia="宋体" w:hAnsi="Cambria Math" w:cs="Times New Roman"/>
                  <w:kern w:val="0"/>
                  <w:sz w:val="24"/>
                  <w:szCs w:val="24"/>
                </w:rPr>
                <m:t>-1</m:t>
              </w:ins>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ins w:id="635" w:author="ThinkPad" w:date="2022-05-17T20:49:00Z">
        <w:r w:rsidR="00463A35">
          <w:rPr>
            <w:rFonts w:ascii="Times New Roman" w:eastAsia="宋体" w:hAnsi="Times New Roman" w:cs="Times New Roman"/>
            <w:kern w:val="0"/>
            <w:sz w:val="24"/>
            <w:szCs w:val="24"/>
          </w:rPr>
          <w:t xml:space="preserve"> (denoted by </w:t>
        </w:r>
      </w:ins>
      <m:oMath>
        <m:sSub>
          <m:sSubPr>
            <m:ctrlPr>
              <w:ins w:id="636" w:author="ThinkPad" w:date="2022-05-17T20:49:00Z">
                <w:rPr>
                  <w:rFonts w:ascii="Cambria Math" w:eastAsia="宋体" w:hAnsi="Cambria Math" w:cs="Times New Roman"/>
                  <w:kern w:val="0"/>
                  <w:sz w:val="24"/>
                  <w:szCs w:val="24"/>
                </w:rPr>
              </w:ins>
            </m:ctrlPr>
          </m:sSubPr>
          <m:e>
            <m:r>
              <w:ins w:id="637" w:author="ThinkPad" w:date="2022-05-17T20:49:00Z">
                <w:rPr>
                  <w:rFonts w:ascii="Cambria Math" w:eastAsia="宋体" w:hAnsi="Cambria Math" w:cs="Times New Roman"/>
                  <w:kern w:val="0"/>
                  <w:sz w:val="24"/>
                  <w:szCs w:val="24"/>
                </w:rPr>
                <m:t>ρ</m:t>
              </w:ins>
            </m:r>
          </m:e>
          <m:sub>
            <m:r>
              <w:ins w:id="638" w:author="ThinkPad" w:date="2022-05-17T20:49:00Z">
                <w:rPr>
                  <w:rFonts w:ascii="Cambria Math" w:eastAsia="宋体" w:hAnsi="Cambria Math" w:cs="Times New Roman"/>
                  <w:kern w:val="0"/>
                  <w:sz w:val="24"/>
                  <w:szCs w:val="24"/>
                </w:rPr>
                <m:t>v</m:t>
              </w:ins>
            </m:r>
          </m:sub>
        </m:sSub>
      </m:oMath>
      <w:ins w:id="639" w:author="ThinkPad" w:date="2022-05-17T20:49:00Z">
        <w:r w:rsidR="00463A35">
          <w:rPr>
            <w:rFonts w:ascii="Times New Roman" w:eastAsia="宋体" w:hAnsi="Times New Roman" w:cs="Times New Roman"/>
            <w:kern w:val="0"/>
            <w:sz w:val="24"/>
            <w:szCs w:val="24"/>
          </w:rPr>
          <w:t>)</w:t>
        </w:r>
      </w:ins>
      <w:r w:rsidR="0029484C">
        <w:rPr>
          <w:rFonts w:ascii="Times New Roman" w:eastAsia="宋体" w:hAnsi="Times New Roman" w:cs="Times New Roman"/>
          <w:kern w:val="0"/>
          <w:sz w:val="24"/>
          <w:szCs w:val="24"/>
        </w:rPr>
        <w:t xml:space="preserve"> </w:t>
      </w:r>
      <w:del w:id="640" w:author="ThinkPad" w:date="2022-05-18T18:50:00Z">
        <w:r w:rsidR="0029484C" w:rsidDel="00E22D99">
          <w:rPr>
            <w:rFonts w:ascii="Times New Roman" w:eastAsia="宋体" w:hAnsi="Times New Roman" w:cs="Times New Roman"/>
            <w:kern w:val="0"/>
            <w:sz w:val="24"/>
            <w:szCs w:val="24"/>
          </w:rPr>
          <w:delText>can be</w:delText>
        </w:r>
      </w:del>
      <w:ins w:id="641" w:author="ThinkPad" w:date="2022-05-18T18:50:00Z">
        <w:r>
          <w:rPr>
            <w:rFonts w:ascii="Times New Roman" w:eastAsia="宋体" w:hAnsi="Times New Roman" w:cs="Times New Roman"/>
            <w:kern w:val="0"/>
            <w:sz w:val="24"/>
            <w:szCs w:val="24"/>
          </w:rPr>
          <w:t>is</w:t>
        </w:r>
      </w:ins>
      <w:r w:rsidR="0029484C">
        <w:rPr>
          <w:rFonts w:ascii="Times New Roman" w:eastAsia="宋体" w:hAnsi="Times New Roman" w:cs="Times New Roman"/>
          <w:kern w:val="0"/>
          <w:sz w:val="24"/>
          <w:szCs w:val="24"/>
        </w:rPr>
        <w:t xml:space="preserve"> </w:t>
      </w:r>
      <w:del w:id="642" w:author="ThinkPad" w:date="2022-05-17T20:46:00Z">
        <w:r w:rsidR="0029484C" w:rsidDel="00F46662">
          <w:rPr>
            <w:rFonts w:ascii="Times New Roman" w:eastAsia="宋体" w:hAnsi="Times New Roman" w:cs="Times New Roman"/>
            <w:kern w:val="0"/>
            <w:sz w:val="24"/>
            <w:szCs w:val="24"/>
          </w:rPr>
          <w:delText xml:space="preserve">denoted </w:delText>
        </w:r>
      </w:del>
      <w:ins w:id="643" w:author="ThinkPad" w:date="2022-05-17T20:46:00Z">
        <w:r w:rsidR="00F46662">
          <w:rPr>
            <w:rFonts w:ascii="Times New Roman" w:eastAsia="宋体" w:hAnsi="Times New Roman" w:cs="Times New Roman"/>
            <w:kern w:val="0"/>
            <w:sz w:val="24"/>
            <w:szCs w:val="24"/>
          </w:rPr>
          <w:t xml:space="preserve">calculated </w:t>
        </w:r>
      </w:ins>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ins w:id="644" w:author="ThinkPad" w:date="2022-05-18T19:01:00Z">
                    <w:rPr>
                      <w:rFonts w:ascii="Cambria Math" w:eastAsia="宋体" w:hAnsi="Cambria Math" w:cs="Times New Roman"/>
                      <w:kern w:val="0"/>
                      <w:sz w:val="24"/>
                      <w:szCs w:val="24"/>
                    </w:rPr>
                    <m:t>0≤u≤N-1</m:t>
                  </w:ins>
                </m:r>
                <m:r>
                  <w:del w:id="645" w:author="ThinkPad" w:date="2022-05-17T20:46:00Z">
                    <w:rPr>
                      <w:rFonts w:ascii="Cambria Math" w:eastAsia="宋体" w:hAnsi="Cambria Math" w:cs="Times New Roman"/>
                      <w:kern w:val="0"/>
                      <w:sz w:val="24"/>
                      <w:szCs w:val="24"/>
                    </w:rPr>
                    <m:t>v</m:t>
                  </w:del>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del w:id="646" w:author="ThinkPad" w:date="2022-05-17T20:47:00Z">
                        <w:rPr>
                          <w:rFonts w:ascii="Cambria Math" w:eastAsia="宋体" w:hAnsi="Cambria Math" w:cs="Times New Roman"/>
                          <w:kern w:val="0"/>
                          <w:sz w:val="24"/>
                          <w:szCs w:val="24"/>
                        </w:rPr>
                        <m:t>v</m:t>
                      </w:del>
                    </m:r>
                    <m:r>
                      <w:ins w:id="647" w:author="ThinkPad" w:date="2022-05-17T20:47:00Z">
                        <w:rPr>
                          <w:rFonts w:ascii="Cambria Math" w:eastAsia="宋体" w:hAnsi="Cambria Math" w:cs="Times New Roman"/>
                          <w:kern w:val="0"/>
                          <w:sz w:val="24"/>
                          <w:szCs w:val="24"/>
                        </w:rPr>
                        <m:t>u</m:t>
                      </w:ins>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w:t>
      </w:r>
      <w:del w:id="648" w:author="ThinkPad" w:date="2022-05-18T18:50:00Z">
        <w:r w:rsidR="003E5D72" w:rsidDel="00E22D99">
          <w:rPr>
            <w:rFonts w:ascii="Times New Roman" w:eastAsia="宋体" w:hAnsi="Times New Roman" w:cs="Times New Roman"/>
            <w:kern w:val="0"/>
            <w:sz w:val="24"/>
            <w:szCs w:val="24"/>
          </w:rPr>
          <w:delText xml:space="preserve">node </w:delText>
        </w:r>
      </w:del>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ins w:id="649" w:author="ThinkPad" w:date="2022-05-17T20:49:00Z">
        <w:r w:rsidR="00463A35">
          <w:rPr>
            <w:rFonts w:ascii="Times New Roman" w:eastAsia="宋体" w:hAnsi="Times New Roman" w:cs="Times New Roman"/>
            <w:kern w:val="0"/>
            <w:sz w:val="24"/>
            <w:szCs w:val="24"/>
          </w:rPr>
          <w:t xml:space="preserve"> (</w:t>
        </w:r>
      </w:ins>
      <w:ins w:id="650" w:author="ThinkPad" w:date="2022-05-17T20:48:00Z">
        <w:r w:rsidR="00463A35">
          <w:rPr>
            <w:rFonts w:ascii="Times New Roman" w:eastAsia="宋体" w:hAnsi="Times New Roman" w:cs="Times New Roman"/>
            <w:kern w:val="0"/>
            <w:sz w:val="24"/>
            <w:szCs w:val="24"/>
          </w:rPr>
          <w:t xml:space="preserve">denoted by </w:t>
        </w:r>
      </w:ins>
      <m:oMath>
        <m:sSub>
          <m:sSubPr>
            <m:ctrlPr>
              <w:ins w:id="651" w:author="ThinkPad" w:date="2022-05-17T20:49:00Z">
                <w:rPr>
                  <w:rFonts w:ascii="Cambria Math" w:eastAsia="宋体" w:hAnsi="Cambria Math" w:cs="Times New Roman"/>
                  <w:kern w:val="0"/>
                  <w:sz w:val="24"/>
                  <w:szCs w:val="24"/>
                </w:rPr>
              </w:ins>
            </m:ctrlPr>
          </m:sSubPr>
          <m:e>
            <m:r>
              <w:ins w:id="652" w:author="ThinkPad" w:date="2022-05-17T20:49:00Z">
                <w:rPr>
                  <w:rFonts w:ascii="Cambria Math" w:eastAsia="宋体" w:hAnsi="Cambria Math" w:cs="Times New Roman"/>
                  <w:kern w:val="0"/>
                  <w:sz w:val="24"/>
                  <w:szCs w:val="24"/>
                </w:rPr>
                <m:t>r</m:t>
              </w:ins>
            </m:r>
          </m:e>
          <m:sub>
            <m:r>
              <w:ins w:id="653" w:author="ThinkPad" w:date="2022-05-17T20:49:00Z">
                <w:rPr>
                  <w:rFonts w:ascii="Cambria Math" w:eastAsia="宋体" w:hAnsi="Cambria Math" w:cs="Times New Roman"/>
                  <w:kern w:val="0"/>
                  <w:sz w:val="24"/>
                  <w:szCs w:val="24"/>
                </w:rPr>
                <m:t>v</m:t>
              </w:ins>
            </m:r>
          </m:sub>
        </m:sSub>
      </m:oMath>
      <w:ins w:id="654" w:author="ThinkPad" w:date="2022-05-17T20:49:00Z">
        <w:r w:rsidR="00463A35">
          <w:rPr>
            <w:rFonts w:ascii="Times New Roman" w:eastAsia="宋体" w:hAnsi="Times New Roman" w:cs="Times New Roman"/>
            <w:kern w:val="0"/>
            <w:sz w:val="24"/>
            <w:szCs w:val="24"/>
          </w:rPr>
          <w:t>)</w:t>
        </w:r>
      </w:ins>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del w:id="655" w:author="ThinkPad" w:date="2022-05-17T20:47:00Z">
        <w:r w:rsidR="0050578E" w:rsidDel="00463A35">
          <w:rPr>
            <w:rFonts w:ascii="Times New Roman" w:eastAsia="宋体" w:hAnsi="Times New Roman" w:cs="Times New Roman"/>
            <w:kern w:val="0"/>
            <w:sz w:val="24"/>
            <w:szCs w:val="24"/>
          </w:rPr>
          <w:delText xml:space="preserve">denoted </w:delText>
        </w:r>
      </w:del>
      <w:ins w:id="656" w:author="ThinkPad" w:date="2022-05-17T20:47:00Z">
        <w:r w:rsidR="00463A35">
          <w:rPr>
            <w:rFonts w:ascii="Times New Roman" w:eastAsia="宋体" w:hAnsi="Times New Roman" w:cs="Times New Roman"/>
            <w:kern w:val="0"/>
            <w:sz w:val="24"/>
            <w:szCs w:val="24"/>
          </w:rPr>
          <w:t xml:space="preserve">calculated </w:t>
        </w:r>
      </w:ins>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ins w:id="657" w:author="ThinkPad" w:date="2022-05-18T18:50:00Z">
        <w:r>
          <w:rPr>
            <w:rFonts w:ascii="Times New Roman" w:eastAsia="宋体" w:hAnsi="Times New Roman" w:cs="Times New Roman"/>
            <w:kern w:val="0"/>
            <w:sz w:val="24"/>
            <w:szCs w:val="24"/>
          </w:rPr>
          <w:t xml:space="preserve"> on the blockchain</w:t>
        </w:r>
      </w:ins>
      <w:del w:id="658" w:author="ThinkPad" w:date="2022-05-17T20:49:00Z">
        <w:r w:rsidR="003E5D72" w:rsidDel="00463A35">
          <w:rPr>
            <w:rFonts w:ascii="Times New Roman" w:eastAsia="宋体" w:hAnsi="Times New Roman" w:cs="Times New Roman"/>
            <w:kern w:val="0"/>
            <w:sz w:val="24"/>
            <w:szCs w:val="24"/>
          </w:rPr>
          <w:delText xml:space="preserve"> of blockchain</w:delText>
        </w:r>
      </w:del>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 </w:t>
      </w:r>
      <w:ins w:id="659" w:author="ThinkPad" w:date="2022-05-17T20:54:00Z">
        <w:r w:rsidR="007823F0">
          <w:rPr>
            <w:rFonts w:ascii="Times New Roman" w:eastAsia="宋体" w:hAnsi="Times New Roman" w:cs="Times New Roman"/>
            <w:kern w:val="0"/>
            <w:sz w:val="24"/>
            <w:szCs w:val="24"/>
          </w:rPr>
          <w:t xml:space="preserve">blockchain </w:t>
        </w:r>
      </w:ins>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w:t>
      </w:r>
      <w:del w:id="660" w:author="ThinkPad" w:date="2022-05-17T20:54:00Z">
        <w:r w:rsidR="003622C6" w:rsidDel="007823F0">
          <w:rPr>
            <w:rFonts w:ascii="Times New Roman" w:eastAsia="宋体" w:hAnsi="Times New Roman" w:cs="Times New Roman"/>
            <w:kern w:val="0"/>
            <w:sz w:val="24"/>
            <w:szCs w:val="24"/>
          </w:rPr>
          <w:delText xml:space="preserve">of blockchain </w:delText>
        </w:r>
      </w:del>
      <w:r w:rsidR="003622C6">
        <w:rPr>
          <w:rFonts w:ascii="Times New Roman" w:eastAsia="宋体" w:hAnsi="Times New Roman" w:cs="Times New Roman"/>
          <w:kern w:val="0"/>
          <w:sz w:val="24"/>
          <w:szCs w:val="24"/>
        </w:rPr>
        <w:t xml:space="preserve">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ins w:id="661" w:author="ThinkPad" w:date="2022-05-18T18:51:00Z">
        <w:r w:rsidR="004835AA">
          <w:rPr>
            <w:rFonts w:ascii="Times New Roman" w:eastAsia="宋体" w:hAnsi="Times New Roman" w:cs="Times New Roman"/>
            <w:kern w:val="0"/>
            <w:sz w:val="24"/>
            <w:szCs w:val="24"/>
          </w:rPr>
          <w:t>every</w:t>
        </w:r>
      </w:ins>
      <w:ins w:id="662" w:author="ThinkPad" w:date="2022-05-17T20:54:00Z">
        <w:r w:rsidR="007823F0">
          <w:rPr>
            <w:rFonts w:ascii="Times New Roman" w:eastAsia="宋体" w:hAnsi="Times New Roman" w:cs="Times New Roman"/>
            <w:kern w:val="0"/>
            <w:sz w:val="24"/>
            <w:szCs w:val="24"/>
          </w:rPr>
          <w:t xml:space="preserve"> </w:t>
        </w:r>
      </w:ins>
      <w:r w:rsidR="003622C6">
        <w:rPr>
          <w:rFonts w:ascii="Times New Roman" w:eastAsia="宋体" w:hAnsi="Times New Roman" w:cs="Times New Roman"/>
          <w:kern w:val="0"/>
          <w:sz w:val="24"/>
          <w:szCs w:val="24"/>
        </w:rPr>
        <w:t xml:space="preserve">node </w:t>
      </w:r>
      <w:del w:id="663" w:author="ThinkPad" w:date="2022-05-17T20:54:00Z">
        <w:r w:rsidR="003622C6" w:rsidDel="007823F0">
          <w:rPr>
            <w:rFonts w:ascii="Times New Roman" w:eastAsia="宋体" w:hAnsi="Times New Roman" w:cs="Times New Roman"/>
            <w:kern w:val="0"/>
            <w:sz w:val="24"/>
            <w:szCs w:val="24"/>
          </w:rPr>
          <w:delText xml:space="preserve">should </w:delText>
        </w:r>
      </w:del>
      <w:ins w:id="664" w:author="ThinkPad" w:date="2022-05-17T20:54:00Z">
        <w:r w:rsidR="007823F0">
          <w:rPr>
            <w:rFonts w:ascii="Times New Roman" w:eastAsia="宋体" w:hAnsi="Times New Roman" w:cs="Times New Roman"/>
            <w:kern w:val="0"/>
            <w:sz w:val="24"/>
            <w:szCs w:val="24"/>
          </w:rPr>
          <w:t xml:space="preserve">is set as </w:t>
        </w:r>
      </w:ins>
      <w:r w:rsidR="003622C6">
        <w:rPr>
          <w:rFonts w:ascii="Times New Roman" w:eastAsia="宋体" w:hAnsi="Times New Roman" w:cs="Times New Roman"/>
          <w:kern w:val="0"/>
          <w:sz w:val="24"/>
          <w:szCs w:val="24"/>
        </w:rPr>
        <w:t xml:space="preserve">zero. </w:t>
      </w:r>
      <w:del w:id="665" w:author="ThinkPad" w:date="2022-05-17T20:54:00Z">
        <w:r w:rsidR="0050578E" w:rsidDel="007823F0">
          <w:rPr>
            <w:rFonts w:ascii="Times New Roman" w:eastAsia="宋体" w:hAnsi="Times New Roman" w:cs="Times New Roman"/>
            <w:kern w:val="0"/>
            <w:sz w:val="24"/>
            <w:szCs w:val="24"/>
          </w:rPr>
          <w:delText>We represent t</w:delText>
        </w:r>
      </w:del>
      <w:ins w:id="666" w:author="ThinkPad" w:date="2022-05-17T20:55:00Z">
        <w:r w:rsidR="007823F0">
          <w:rPr>
            <w:rFonts w:ascii="Times New Roman" w:eastAsia="宋体" w:hAnsi="Times New Roman" w:cs="Times New Roman"/>
            <w:kern w:val="0"/>
            <w:sz w:val="24"/>
            <w:szCs w:val="24"/>
          </w:rPr>
          <w:t>For t</w:t>
        </w:r>
      </w:ins>
      <w:r w:rsidR="003E5D72">
        <w:rPr>
          <w:rFonts w:ascii="Times New Roman" w:eastAsia="宋体" w:hAnsi="Times New Roman" w:cs="Times New Roman"/>
          <w:kern w:val="0"/>
          <w:sz w:val="24"/>
          <w:szCs w:val="24"/>
        </w:rPr>
        <w:t>he stability of</w:t>
      </w:r>
      <w:ins w:id="667" w:author="ThinkPad" w:date="2022-05-17T20:55:00Z">
        <w:r w:rsidR="007823F0">
          <w:rPr>
            <w:rFonts w:ascii="Times New Roman" w:eastAsia="宋体" w:hAnsi="Times New Roman" w:cs="Times New Roman"/>
            <w:kern w:val="0"/>
            <w:sz w:val="24"/>
            <w:szCs w:val="24"/>
          </w:rPr>
          <w:t xml:space="preserve"> </w:t>
        </w:r>
      </w:ins>
      <w:del w:id="668" w:author="ThinkPad" w:date="2022-05-17T20:55:00Z">
        <w:r w:rsidR="003E5D72" w:rsidDel="007823F0">
          <w:rPr>
            <w:rFonts w:ascii="Times New Roman" w:eastAsia="宋体" w:hAnsi="Times New Roman" w:cs="Times New Roman"/>
            <w:kern w:val="0"/>
            <w:sz w:val="24"/>
            <w:szCs w:val="24"/>
          </w:rPr>
          <w:delText xml:space="preserve"> </w:delText>
        </w:r>
      </w:del>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ins w:id="669" w:author="ThinkPad" w:date="2022-05-17T20:54:00Z">
        <w:r w:rsidR="007823F0">
          <w:rPr>
            <w:rFonts w:ascii="Times New Roman" w:eastAsia="宋体" w:hAnsi="Times New Roman" w:cs="Times New Roman"/>
            <w:kern w:val="0"/>
            <w:sz w:val="24"/>
            <w:szCs w:val="24"/>
          </w:rPr>
          <w:t xml:space="preserve">(denoted </w:t>
        </w:r>
      </w:ins>
      <w:r w:rsidR="003E5D72">
        <w:rPr>
          <w:rFonts w:ascii="Times New Roman" w:eastAsia="宋体" w:hAnsi="Times New Roman" w:cs="Times New Roman"/>
          <w:kern w:val="0"/>
          <w:sz w:val="24"/>
          <w:szCs w:val="24"/>
        </w:rPr>
        <w:t>as</w:t>
      </w:r>
      <w:ins w:id="670" w:author="ThinkPad" w:date="2022-05-17T20:55:00Z">
        <w:r w:rsidR="007823F0">
          <w:rPr>
            <w:rFonts w:ascii="Times New Roman" w:eastAsia="宋体" w:hAnsi="Times New Roman" w:cs="Times New Roman"/>
            <w:kern w:val="0"/>
            <w:sz w:val="24"/>
            <w:szCs w:val="24"/>
          </w:rPr>
          <w:t xml:space="preserve"> </w:t>
        </w:r>
      </w:ins>
      <m:oMath>
        <m:sSub>
          <m:sSubPr>
            <m:ctrlPr>
              <w:ins w:id="671" w:author="ThinkPad" w:date="2022-05-17T20:55:00Z">
                <w:rPr>
                  <w:rFonts w:ascii="Cambria Math" w:eastAsia="宋体" w:hAnsi="Cambria Math" w:cs="Times New Roman"/>
                  <w:kern w:val="0"/>
                  <w:sz w:val="24"/>
                  <w:szCs w:val="24"/>
                </w:rPr>
              </w:ins>
            </m:ctrlPr>
          </m:sSubPr>
          <m:e>
            <m:r>
              <w:ins w:id="672" w:author="ThinkPad" w:date="2022-05-17T20:55:00Z">
                <w:rPr>
                  <w:rFonts w:ascii="Cambria Math" w:eastAsia="宋体" w:hAnsi="Cambria Math" w:cs="Times New Roman"/>
                  <w:kern w:val="0"/>
                  <w:sz w:val="24"/>
                  <w:szCs w:val="24"/>
                </w:rPr>
                <m:t>S</m:t>
              </w:ins>
            </m:r>
          </m:e>
          <m:sub>
            <m:r>
              <w:ins w:id="673" w:author="ThinkPad" w:date="2022-05-17T20:55:00Z">
                <w:rPr>
                  <w:rFonts w:ascii="Cambria Math" w:eastAsia="宋体" w:hAnsi="Cambria Math" w:cs="Times New Roman"/>
                  <w:kern w:val="0"/>
                  <w:sz w:val="24"/>
                  <w:szCs w:val="24"/>
                </w:rPr>
                <m:t>v</m:t>
              </w:ins>
            </m:r>
          </m:sub>
        </m:sSub>
      </m:oMath>
      <w:ins w:id="674" w:author="ThinkPad" w:date="2022-05-17T20:55:00Z">
        <w:r w:rsidR="007823F0">
          <w:rPr>
            <w:rFonts w:ascii="Times New Roman" w:eastAsia="宋体" w:hAnsi="Times New Roman" w:cs="Times New Roman"/>
            <w:kern w:val="0"/>
            <w:sz w:val="24"/>
            <w:szCs w:val="24"/>
          </w:rPr>
          <w:t>), we have</w:t>
        </w:r>
      </w:ins>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del w:id="675" w:author="ThinkPad" w:date="2022-05-18T18:51:00Z">
                <w:rPr>
                  <w:rFonts w:ascii="Cambria Math" w:eastAsia="宋体" w:hAnsi="Cambria Math" w:cs="Times New Roman"/>
                  <w:kern w:val="0"/>
                  <w:sz w:val="24"/>
                  <w:szCs w:val="24"/>
                </w:rPr>
              </w:del>
            </m:ctrlPr>
          </m:dPr>
          <m:e>
            <m:r>
              <w:del w:id="676" w:author="ThinkPad" w:date="2022-05-18T18:51:00Z">
                <w:rPr>
                  <w:rFonts w:ascii="Cambria Math" w:eastAsia="宋体" w:hAnsi="Cambria Math" w:cs="Times New Roman"/>
                  <w:kern w:val="0"/>
                  <w:sz w:val="24"/>
                  <w:szCs w:val="24"/>
                </w:rPr>
                <m:t>a</m:t>
              </w:del>
            </m:r>
            <m:r>
              <w:del w:id="677" w:author="ThinkPad" w:date="2022-05-18T18:51:00Z">
                <m:rPr>
                  <m:sty m:val="p"/>
                </m:rPr>
                <w:rPr>
                  <w:rFonts w:ascii="Cambria Math" w:eastAsia="宋体" w:hAnsi="Cambria Math" w:cs="Times New Roman"/>
                  <w:kern w:val="0"/>
                  <w:sz w:val="24"/>
                  <w:szCs w:val="24"/>
                </w:rPr>
                <m:t>+</m:t>
              </w:del>
            </m:r>
            <m:r>
              <w:del w:id="678" w:author="ThinkPad" w:date="2022-05-18T18:51:00Z">
                <w:rPr>
                  <w:rFonts w:ascii="Cambria Math" w:eastAsia="宋体" w:hAnsi="Cambria Math" w:cs="Times New Roman"/>
                  <w:kern w:val="0"/>
                  <w:sz w:val="24"/>
                  <w:szCs w:val="24"/>
                </w:rPr>
                <m:t>b</m:t>
              </w:del>
            </m:r>
            <m:r>
              <w:del w:id="679" w:author="ThinkPad" w:date="2022-05-18T18:51:00Z">
                <m:rPr>
                  <m:sty m:val="p"/>
                </m:rPr>
                <w:rPr>
                  <w:rFonts w:ascii="Cambria Math" w:eastAsia="宋体" w:hAnsi="Cambria Math" w:cs="Times New Roman"/>
                  <w:kern w:val="0"/>
                  <w:sz w:val="24"/>
                  <w:szCs w:val="24"/>
                </w:rPr>
                <m:t>=1, </m:t>
              </w:del>
            </m:r>
            <m:r>
              <w:del w:id="680" w:author="ThinkPad" w:date="2022-05-18T18:51:00Z">
                <w:rPr>
                  <w:rFonts w:ascii="Cambria Math" w:eastAsia="宋体" w:hAnsi="Cambria Math" w:cs="Times New Roman"/>
                  <w:kern w:val="0"/>
                  <w:sz w:val="24"/>
                  <w:szCs w:val="24"/>
                </w:rPr>
                <m:t>a</m:t>
              </w:del>
            </m:r>
            <m:r>
              <w:del w:id="681" w:author="ThinkPad" w:date="2022-05-18T18:51:00Z">
                <m:rPr>
                  <m:sty m:val="p"/>
                </m:rPr>
                <w:rPr>
                  <w:rFonts w:ascii="Cambria Math" w:eastAsia="宋体" w:hAnsi="Cambria Math" w:cs="Times New Roman" w:hint="eastAsia"/>
                  <w:kern w:val="0"/>
                  <w:sz w:val="24"/>
                  <w:szCs w:val="24"/>
                </w:rPr>
                <m:t>≥</m:t>
              </w:del>
            </m:r>
            <m:r>
              <w:del w:id="682" w:author="ThinkPad" w:date="2022-05-18T18:51:00Z">
                <m:rPr>
                  <m:sty m:val="p"/>
                </m:rPr>
                <w:rPr>
                  <w:rFonts w:ascii="Cambria Math" w:eastAsia="宋体" w:hAnsi="Cambria Math" w:cs="Times New Roman"/>
                  <w:kern w:val="0"/>
                  <w:sz w:val="24"/>
                  <w:szCs w:val="24"/>
                </w:rPr>
                <m:t>0, </m:t>
              </w:del>
            </m:r>
            <m:r>
              <w:del w:id="683" w:author="ThinkPad" w:date="2022-05-18T18:51:00Z">
                <w:rPr>
                  <w:rFonts w:ascii="Cambria Math" w:eastAsia="宋体" w:hAnsi="Cambria Math" w:cs="Times New Roman"/>
                  <w:kern w:val="0"/>
                  <w:sz w:val="24"/>
                  <w:szCs w:val="24"/>
                </w:rPr>
                <m:t>b</m:t>
              </w:del>
            </m:r>
            <m:r>
              <w:del w:id="684" w:author="ThinkPad" w:date="2022-05-18T18:51:00Z">
                <m:rPr>
                  <m:sty m:val="p"/>
                </m:rPr>
                <w:rPr>
                  <w:rFonts w:ascii="Cambria Math" w:eastAsia="宋体" w:hAnsi="Cambria Math" w:cs="Times New Roman" w:hint="eastAsia"/>
                  <w:kern w:val="0"/>
                  <w:sz w:val="24"/>
                  <w:szCs w:val="24"/>
                </w:rPr>
                <m:t>≥</m:t>
              </w:del>
            </m:r>
            <m:r>
              <w:del w:id="685" w:author="ThinkPad" w:date="2022-05-18T18:51:00Z">
                <m:rPr>
                  <m:sty m:val="p"/>
                </m:rPr>
                <w:rPr>
                  <w:rFonts w:ascii="Cambria Math" w:eastAsia="宋体" w:hAnsi="Cambria Math" w:cs="Times New Roman"/>
                  <w:kern w:val="0"/>
                  <w:sz w:val="24"/>
                  <w:szCs w:val="24"/>
                </w:rPr>
                <m:t>0</m:t>
              </w:del>
            </m:r>
          </m:e>
        </m:d>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del w:id="686" w:author="ThinkPad" w:date="2022-05-17T20:56:00Z">
        <w:r w:rsidR="009426C9" w:rsidDel="007823F0">
          <w:rPr>
            <w:rFonts w:ascii="Times New Roman" w:eastAsia="宋体" w:hAnsi="Times New Roman" w:cs="Times New Roman"/>
            <w:kern w:val="0"/>
            <w:sz w:val="24"/>
            <w:szCs w:val="24"/>
          </w:rPr>
          <w:delText xml:space="preserve">respectively </w:delText>
        </w:r>
      </w:del>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ins w:id="687" w:author="ThinkPad" w:date="2022-05-17T20:56:00Z">
        <w:r w:rsidR="007823F0">
          <w:rPr>
            <w:rFonts w:ascii="Times New Roman" w:eastAsia="宋体" w:hAnsi="Times New Roman" w:cs="Times New Roman"/>
            <w:kern w:val="0"/>
            <w:sz w:val="24"/>
            <w:szCs w:val="24"/>
          </w:rPr>
          <w:t>s</w:t>
        </w:r>
      </w:ins>
      <w:r w:rsidR="003E5D72" w:rsidRPr="003E5D72">
        <w:rPr>
          <w:rFonts w:ascii="Times New Roman" w:eastAsia="宋体" w:hAnsi="Times New Roman" w:cs="Times New Roman"/>
          <w:kern w:val="0"/>
          <w:sz w:val="24"/>
          <w:szCs w:val="24"/>
        </w:rPr>
        <w:t xml:space="preserve"> </w:t>
      </w:r>
      <w:del w:id="688" w:author="ThinkPad" w:date="2022-05-17T20:56:00Z">
        <w:r w:rsidR="003E5D72" w:rsidRPr="003E5D72" w:rsidDel="007823F0">
          <w:rPr>
            <w:rFonts w:ascii="Times New Roman" w:eastAsia="宋体" w:hAnsi="Times New Roman" w:cs="Times New Roman"/>
            <w:kern w:val="0"/>
            <w:sz w:val="24"/>
            <w:szCs w:val="24"/>
          </w:rPr>
          <w:delText>coefficient</w:delText>
        </w:r>
        <w:r w:rsidR="00903CE0" w:rsidDel="007823F0">
          <w:rPr>
            <w:rFonts w:ascii="Times New Roman" w:eastAsia="宋体" w:hAnsi="Times New Roman" w:cs="Times New Roman"/>
            <w:kern w:val="0"/>
            <w:sz w:val="24"/>
            <w:szCs w:val="24"/>
          </w:rPr>
          <w:delText>s</w:delText>
        </w:r>
        <w:r w:rsidR="0050578E" w:rsidDel="007823F0">
          <w:rPr>
            <w:rFonts w:ascii="Times New Roman" w:eastAsia="宋体" w:hAnsi="Times New Roman" w:cs="Times New Roman"/>
            <w:kern w:val="0"/>
            <w:sz w:val="24"/>
            <w:szCs w:val="24"/>
          </w:rPr>
          <w:delText xml:space="preserve"> </w:delText>
        </w:r>
      </w:del>
      <w:r w:rsidR="0050578E">
        <w:rPr>
          <w:rFonts w:ascii="Times New Roman" w:eastAsia="宋体" w:hAnsi="Times New Roman" w:cs="Times New Roman"/>
          <w:kern w:val="0"/>
          <w:sz w:val="24"/>
          <w:szCs w:val="24"/>
        </w:rPr>
        <w:t xml:space="preserve">of </w:t>
      </w:r>
      <w:del w:id="689" w:author="ThinkPad" w:date="2022-05-17T20:56:00Z">
        <w:r w:rsidR="0050578E" w:rsidDel="007823F0">
          <w:rPr>
            <w:rFonts w:ascii="Times New Roman" w:eastAsia="宋体" w:hAnsi="Times New Roman" w:cs="Times New Roman"/>
            <w:kern w:val="0"/>
            <w:sz w:val="24"/>
            <w:szCs w:val="24"/>
          </w:rPr>
          <w:delText xml:space="preserve">lifetime </w:delText>
        </w:r>
      </w:del>
      <w:ins w:id="690" w:author="ThinkPad" w:date="2022-05-17T20:56:00Z">
        <w:r w:rsidR="007823F0">
          <w:rPr>
            <w:rFonts w:ascii="Times New Roman" w:eastAsia="宋体" w:hAnsi="Times New Roman" w:cs="Times New Roman"/>
            <w:kern w:val="0"/>
            <w:sz w:val="24"/>
            <w:szCs w:val="24"/>
          </w:rPr>
          <w:t xml:space="preserve">active time </w:t>
        </w:r>
      </w:ins>
      <w:r w:rsidR="0050578E">
        <w:rPr>
          <w:rFonts w:ascii="Times New Roman" w:eastAsia="宋体" w:hAnsi="Times New Roman" w:cs="Times New Roman"/>
          <w:kern w:val="0"/>
          <w:sz w:val="24"/>
          <w:szCs w:val="24"/>
        </w:rPr>
        <w:t>ratio and consensus ratio</w:t>
      </w:r>
      <w:ins w:id="691" w:author="ThinkPad" w:date="2022-05-17T20:56:00Z">
        <w:r w:rsidR="007823F0">
          <w:rPr>
            <w:rFonts w:ascii="Times New Roman" w:eastAsia="宋体" w:hAnsi="Times New Roman" w:cs="Times New Roman"/>
            <w:kern w:val="0"/>
            <w:sz w:val="24"/>
            <w:szCs w:val="24"/>
          </w:rPr>
          <w:t>, respectively</w:t>
        </w:r>
      </w:ins>
      <w:ins w:id="692" w:author="ThinkPad" w:date="2022-05-18T18:51:00Z">
        <w:r w:rsidR="004835AA">
          <w:rPr>
            <w:rFonts w:ascii="Times New Roman" w:eastAsia="宋体" w:hAnsi="Times New Roman" w:cs="Times New Roman"/>
            <w:kern w:val="0"/>
            <w:sz w:val="24"/>
            <w:szCs w:val="24"/>
          </w:rPr>
          <w:t xml:space="preserve">, and </w:t>
        </w:r>
      </w:ins>
      <m:oMath>
        <m:r>
          <w:ins w:id="693" w:author="ThinkPad" w:date="2022-05-18T18:51:00Z">
            <w:rPr>
              <w:rFonts w:ascii="Cambria Math" w:eastAsia="宋体" w:hAnsi="Cambria Math" w:cs="Times New Roman"/>
              <w:kern w:val="0"/>
              <w:sz w:val="24"/>
              <w:szCs w:val="24"/>
            </w:rPr>
            <m:t>a</m:t>
          </w:ins>
        </m:r>
        <m:r>
          <w:ins w:id="694" w:author="ThinkPad" w:date="2022-05-18T18:51:00Z">
            <m:rPr>
              <m:sty m:val="p"/>
            </m:rPr>
            <w:rPr>
              <w:rFonts w:ascii="Cambria Math" w:eastAsia="宋体" w:hAnsi="Cambria Math" w:cs="Times New Roman"/>
              <w:kern w:val="0"/>
              <w:sz w:val="24"/>
              <w:szCs w:val="24"/>
            </w:rPr>
            <m:t>+</m:t>
          </w:ins>
        </m:r>
        <m:r>
          <w:ins w:id="695" w:author="ThinkPad" w:date="2022-05-18T18:51:00Z">
            <w:rPr>
              <w:rFonts w:ascii="Cambria Math" w:eastAsia="宋体" w:hAnsi="Cambria Math" w:cs="Times New Roman"/>
              <w:kern w:val="0"/>
              <w:sz w:val="24"/>
              <w:szCs w:val="24"/>
            </w:rPr>
            <m:t>b</m:t>
          </w:ins>
        </m:r>
        <m:r>
          <w:ins w:id="696" w:author="ThinkPad" w:date="2022-05-18T18:51:00Z">
            <m:rPr>
              <m:sty m:val="p"/>
            </m:rPr>
            <w:rPr>
              <w:rFonts w:ascii="Cambria Math" w:eastAsia="宋体" w:hAnsi="Cambria Math" w:cs="Times New Roman"/>
              <w:kern w:val="0"/>
              <w:sz w:val="24"/>
              <w:szCs w:val="24"/>
            </w:rPr>
            <m:t>=1, </m:t>
          </w:ins>
        </m:r>
        <m:r>
          <w:ins w:id="697" w:author="ThinkPad" w:date="2022-05-18T18:51:00Z">
            <w:rPr>
              <w:rFonts w:ascii="Cambria Math" w:eastAsia="宋体" w:hAnsi="Cambria Math" w:cs="Times New Roman"/>
              <w:kern w:val="0"/>
              <w:sz w:val="24"/>
              <w:szCs w:val="24"/>
            </w:rPr>
            <m:t>a</m:t>
          </w:ins>
        </m:r>
        <m:r>
          <w:ins w:id="698" w:author="ThinkPad" w:date="2022-05-18T18:51:00Z">
            <m:rPr>
              <m:sty m:val="p"/>
            </m:rPr>
            <w:rPr>
              <w:rFonts w:ascii="Cambria Math" w:eastAsia="宋体" w:hAnsi="Cambria Math" w:cs="Times New Roman" w:hint="eastAsia"/>
              <w:kern w:val="0"/>
              <w:sz w:val="24"/>
              <w:szCs w:val="24"/>
            </w:rPr>
            <m:t>≥</m:t>
          </w:ins>
        </m:r>
        <m:r>
          <w:ins w:id="699" w:author="ThinkPad" w:date="2022-05-18T18:51:00Z">
            <m:rPr>
              <m:sty m:val="p"/>
            </m:rPr>
            <w:rPr>
              <w:rFonts w:ascii="Cambria Math" w:eastAsia="宋体" w:hAnsi="Cambria Math" w:cs="Times New Roman"/>
              <w:kern w:val="0"/>
              <w:sz w:val="24"/>
              <w:szCs w:val="24"/>
            </w:rPr>
            <m:t>0, </m:t>
          </w:ins>
        </m:r>
        <m:r>
          <w:ins w:id="700" w:author="ThinkPad" w:date="2022-05-18T18:51:00Z">
            <w:rPr>
              <w:rFonts w:ascii="Cambria Math" w:eastAsia="宋体" w:hAnsi="Cambria Math" w:cs="Times New Roman"/>
              <w:kern w:val="0"/>
              <w:sz w:val="24"/>
              <w:szCs w:val="24"/>
            </w:rPr>
            <m:t>b</m:t>
          </w:ins>
        </m:r>
        <m:r>
          <w:ins w:id="701" w:author="ThinkPad" w:date="2022-05-18T18:51:00Z">
            <m:rPr>
              <m:sty m:val="p"/>
            </m:rPr>
            <w:rPr>
              <w:rFonts w:ascii="Cambria Math" w:eastAsia="宋体" w:hAnsi="Cambria Math" w:cs="Times New Roman" w:hint="eastAsia"/>
              <w:kern w:val="0"/>
              <w:sz w:val="24"/>
              <w:szCs w:val="24"/>
            </w:rPr>
            <m:t>≥</m:t>
          </w:ins>
        </m:r>
        <m:r>
          <w:ins w:id="702" w:author="ThinkPad" w:date="2022-05-18T18:51:00Z">
            <m:rPr>
              <m:sty m:val="p"/>
            </m:rPr>
            <w:rPr>
              <w:rFonts w:ascii="Cambria Math" w:eastAsia="宋体" w:hAnsi="Cambria Math" w:cs="Times New Roman"/>
              <w:kern w:val="0"/>
              <w:sz w:val="24"/>
              <w:szCs w:val="24"/>
            </w:rPr>
            <m:t>0</m:t>
          </w:ins>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ins w:id="703" w:author="ThinkPad" w:date="2022-05-17T20:56:00Z">
        <w:r w:rsidR="007823F0">
          <w:rPr>
            <w:rFonts w:ascii="Times New Roman" w:eastAsia="宋体" w:hAnsi="Times New Roman" w:cs="Times New Roman"/>
            <w:kern w:val="0"/>
            <w:sz w:val="24"/>
            <w:szCs w:val="24"/>
          </w:rPr>
          <w:t xml:space="preserve"> to</w:t>
        </w:r>
      </w:ins>
      <w:r w:rsidR="0050578E">
        <w:rPr>
          <w:rFonts w:ascii="Times New Roman" w:eastAsia="宋体" w:hAnsi="Times New Roman" w:cs="Times New Roman"/>
          <w:kern w:val="0"/>
          <w:sz w:val="24"/>
          <w:szCs w:val="24"/>
        </w:rPr>
        <w:t xml:space="preserve"> nodes' stability</w:t>
      </w:r>
      <w:ins w:id="704" w:author="ThinkPad" w:date="2022-05-18T18:52:00Z">
        <w:r w:rsidR="004835AA">
          <w:rPr>
            <w:rFonts w:ascii="Times New Roman" w:eastAsia="宋体" w:hAnsi="Times New Roman" w:cs="Times New Roman"/>
            <w:kern w:val="0"/>
            <w:sz w:val="24"/>
            <w:szCs w:val="24"/>
          </w:rPr>
          <w:t xml:space="preserve"> values</w:t>
        </w:r>
      </w:ins>
      <w:r w:rsidR="003622C6">
        <w:rPr>
          <w:rFonts w:ascii="Times New Roman" w:eastAsia="宋体" w:hAnsi="Times New Roman" w:cs="Times New Roman"/>
          <w:kern w:val="0"/>
          <w:sz w:val="24"/>
          <w:szCs w:val="24"/>
        </w:rPr>
        <w:t xml:space="preserve">, we </w:t>
      </w:r>
      <w:del w:id="705" w:author="ThinkPad" w:date="2022-05-18T18:53:00Z">
        <w:r w:rsidR="003622C6" w:rsidDel="004835AA">
          <w:rPr>
            <w:rFonts w:ascii="Times New Roman" w:eastAsia="宋体" w:hAnsi="Times New Roman" w:cs="Times New Roman"/>
            <w:kern w:val="0"/>
            <w:sz w:val="24"/>
            <w:szCs w:val="24"/>
          </w:rPr>
          <w:delText>can define</w:delText>
        </w:r>
      </w:del>
      <w:ins w:id="706" w:author="ThinkPad" w:date="2022-05-18T18:53:00Z">
        <w:r w:rsidR="004835AA">
          <w:rPr>
            <w:rFonts w:ascii="Times New Roman" w:eastAsia="宋体" w:hAnsi="Times New Roman" w:cs="Times New Roman"/>
            <w:kern w:val="0"/>
            <w:sz w:val="24"/>
            <w:szCs w:val="24"/>
          </w:rPr>
          <w:t>have</w:t>
        </w:r>
      </w:ins>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del w:id="707" w:author="ThinkPad" w:date="2022-05-18T18:53:00Z">
        <w:r w:rsidR="003622C6" w:rsidDel="004835AA">
          <w:rPr>
            <w:rFonts w:ascii="Times New Roman" w:eastAsia="宋体" w:hAnsi="Times New Roman" w:cs="Times New Roman"/>
            <w:kern w:val="0"/>
            <w:sz w:val="24"/>
            <w:szCs w:val="24"/>
          </w:rPr>
          <w:delText xml:space="preserve">node </w:delText>
        </w:r>
      </w:del>
      <w:ins w:id="708" w:author="ThinkPad" w:date="2022-05-18T18:53:00Z">
        <w:r w:rsidR="004835AA">
          <w:rPr>
            <w:rFonts w:ascii="Times New Roman" w:eastAsia="宋体" w:hAnsi="Times New Roman" w:cs="Times New Roman"/>
            <w:kern w:val="0"/>
            <w:sz w:val="24"/>
            <w:szCs w:val="24"/>
          </w:rPr>
          <w:t xml:space="preserve">each </w:t>
        </w:r>
      </w:ins>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del w:id="709" w:author="ThinkPad" w:date="2022-05-18T18:53:00Z">
        <w:r w:rsidR="004F3E6C" w:rsidDel="004835AA">
          <w:rPr>
            <w:rFonts w:ascii="Times New Roman" w:eastAsia="宋体" w:hAnsi="Times New Roman" w:cs="Times New Roman" w:hint="eastAsia"/>
            <w:kern w:val="0"/>
            <w:sz w:val="24"/>
            <w:szCs w:val="24"/>
          </w:rPr>
          <w:delText xml:space="preserve"> </w:delText>
        </w:r>
        <w:r w:rsidR="00C6135E" w:rsidDel="004835AA">
          <w:rPr>
            <w:rFonts w:ascii="Times New Roman" w:eastAsia="宋体" w:hAnsi="Times New Roman" w:cs="Times New Roman"/>
            <w:kern w:val="0"/>
            <w:sz w:val="24"/>
            <w:szCs w:val="24"/>
          </w:rPr>
          <w:delText>as</w:delText>
        </w:r>
      </w:del>
      <w:ins w:id="710" w:author="ThinkPad" w:date="2022-05-18T18:53:00Z">
        <w:r w:rsidR="004835AA">
          <w:rPr>
            <w:rFonts w:ascii="Times New Roman" w:eastAsia="宋体" w:hAnsi="Times New Roman" w:cs="Times New Roman"/>
            <w:kern w:val="0"/>
            <w:sz w:val="24"/>
            <w:szCs w:val="24"/>
          </w:rPr>
          <w:t>:</w:t>
        </w:r>
      </w:ins>
      <w:r w:rsidR="00C6135E">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del w:id="711" w:author="ThinkPad" w:date="2022-05-18T19:00:00Z">
                    <w:rPr>
                      <w:rFonts w:ascii="Cambria Math" w:eastAsia="宋体" w:hAnsi="Cambria Math" w:cs="Times New Roman"/>
                      <w:kern w:val="0"/>
                      <w:sz w:val="24"/>
                      <w:szCs w:val="24"/>
                    </w:rPr>
                    <m:t>v</m:t>
                  </w:del>
                </m:r>
                <m:r>
                  <w:ins w:id="712" w:author="ThinkPad" w:date="2022-05-18T19:01:00Z">
                    <w:rPr>
                      <w:rFonts w:ascii="Cambria Math" w:eastAsia="宋体" w:hAnsi="Cambria Math" w:cs="Times New Roman"/>
                      <w:kern w:val="0"/>
                      <w:sz w:val="24"/>
                      <w:szCs w:val="24"/>
                    </w:rPr>
                    <m:t>0</m:t>
                  </w:ins>
                </m:r>
                <m:r>
                  <w:ins w:id="713" w:author="ThinkPad" w:date="2022-05-17T20:57:00Z">
                    <w:rPr>
                      <w:rFonts w:ascii="Cambria Math" w:eastAsia="宋体" w:hAnsi="Cambria Math" w:cs="Times New Roman"/>
                      <w:kern w:val="0"/>
                      <w:sz w:val="24"/>
                      <w:szCs w:val="24"/>
                    </w:rPr>
                    <m:t>≤u≤N</m:t>
                  </w:ins>
                </m:r>
                <m:r>
                  <w:ins w:id="714" w:author="ThinkPad" w:date="2022-05-18T19:01:00Z">
                    <w:rPr>
                      <w:rFonts w:ascii="Cambria Math" w:eastAsia="宋体" w:hAnsi="Cambria Math" w:cs="Times New Roman"/>
                      <w:kern w:val="0"/>
                      <w:sz w:val="24"/>
                      <w:szCs w:val="24"/>
                    </w:rPr>
                    <m:t>-1</m:t>
                  </w:ins>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del w:id="715" w:author="ThinkPad" w:date="2022-05-17T20:57:00Z">
                        <w:rPr>
                          <w:rFonts w:ascii="Cambria Math" w:eastAsia="宋体" w:hAnsi="Cambria Math" w:cs="Times New Roman"/>
                          <w:kern w:val="0"/>
                          <w:sz w:val="24"/>
                          <w:szCs w:val="24"/>
                        </w:rPr>
                        <m:t>v</m:t>
                      </w:del>
                    </m:r>
                    <m:r>
                      <w:ins w:id="716" w:author="ThinkPad" w:date="2022-05-17T20:57:00Z">
                        <w:rPr>
                          <w:rFonts w:ascii="Cambria Math" w:eastAsia="宋体" w:hAnsi="Cambria Math" w:cs="Times New Roman"/>
                          <w:kern w:val="0"/>
                          <w:sz w:val="24"/>
                          <w:szCs w:val="24"/>
                        </w:rPr>
                        <m:t>u</m:t>
                      </w:ins>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del w:id="717" w:author="ThinkPad" w:date="2022-05-18T18:55:00Z">
        <w:r w:rsidR="009426C9" w:rsidDel="004835AA">
          <w:rPr>
            <w:rFonts w:ascii="Times New Roman" w:eastAsia="宋体" w:hAnsi="Times New Roman" w:cs="Times New Roman"/>
            <w:kern w:val="0"/>
            <w:sz w:val="24"/>
            <w:szCs w:val="24"/>
          </w:rPr>
          <w:delText xml:space="preserve">a </w:delText>
        </w:r>
      </w:del>
      <w:ins w:id="718" w:author="ThinkPad" w:date="2022-05-18T18:55:00Z">
        <w:r w:rsidR="004835AA">
          <w:rPr>
            <w:rFonts w:ascii="Times New Roman" w:eastAsia="宋体" w:hAnsi="Times New Roman" w:cs="Times New Roman"/>
            <w:kern w:val="0"/>
            <w:sz w:val="24"/>
            <w:szCs w:val="24"/>
          </w:rPr>
          <w:t xml:space="preserve">one </w:t>
        </w:r>
      </w:ins>
      <w:r w:rsidR="000832D4">
        <w:rPr>
          <w:rFonts w:ascii="Times New Roman" w:eastAsia="宋体" w:hAnsi="Times New Roman" w:cs="Times New Roman"/>
          <w:kern w:val="0"/>
          <w:sz w:val="24"/>
          <w:szCs w:val="24"/>
        </w:rPr>
        <w:t>block proposer</w:t>
      </w:r>
      <w:ins w:id="719" w:author="ThinkPad" w:date="2022-05-17T20:59:00Z">
        <w:r w:rsidR="009566C6">
          <w:rPr>
            <w:rFonts w:ascii="Times New Roman" w:eastAsia="宋体" w:hAnsi="Times New Roman" w:cs="Times New Roman"/>
            <w:kern w:val="0"/>
            <w:sz w:val="24"/>
            <w:szCs w:val="24"/>
          </w:rPr>
          <w:t xml:space="preserve"> for each round</w:t>
        </w:r>
      </w:ins>
      <w:r w:rsidR="00C7798A">
        <w:rPr>
          <w:rFonts w:ascii="Times New Roman" w:eastAsia="宋体" w:hAnsi="Times New Roman" w:cs="Times New Roman"/>
          <w:kern w:val="0"/>
          <w:sz w:val="24"/>
          <w:szCs w:val="24"/>
        </w:rPr>
        <w:t xml:space="preserve"> </w:t>
      </w:r>
      <w:del w:id="720" w:author="ThinkPad" w:date="2022-05-17T20:59:00Z">
        <w:r w:rsidR="00183953" w:rsidDel="009566C6">
          <w:rPr>
            <w:rFonts w:ascii="Times New Roman" w:eastAsia="宋体" w:hAnsi="Times New Roman" w:cs="Times New Roman"/>
            <w:kern w:val="0"/>
            <w:sz w:val="24"/>
            <w:szCs w:val="24"/>
          </w:rPr>
          <w:delText xml:space="preserve">through </w:delText>
        </w:r>
      </w:del>
      <w:ins w:id="721" w:author="ThinkPad" w:date="2022-05-17T20:59:00Z">
        <w:r w:rsidR="009566C6">
          <w:rPr>
            <w:rFonts w:ascii="Times New Roman" w:eastAsia="宋体" w:hAnsi="Times New Roman" w:cs="Times New Roman"/>
            <w:kern w:val="0"/>
            <w:sz w:val="24"/>
            <w:szCs w:val="24"/>
          </w:rPr>
          <w:t xml:space="preserve">based on </w:t>
        </w:r>
      </w:ins>
      <w:r w:rsidR="00183953">
        <w:rPr>
          <w:rFonts w:ascii="Times New Roman" w:eastAsia="宋体" w:hAnsi="Times New Roman" w:cs="Times New Roman"/>
          <w:kern w:val="0"/>
          <w:sz w:val="24"/>
          <w:szCs w:val="24"/>
        </w:rPr>
        <w:t xml:space="preserve">the </w:t>
      </w:r>
      <w:ins w:id="722" w:author="ThinkPad" w:date="2022-05-17T20:57:00Z">
        <w:r w:rsidR="00544126">
          <w:rPr>
            <w:rFonts w:ascii="Times New Roman" w:eastAsia="宋体" w:hAnsi="Times New Roman" w:cs="Times New Roman"/>
            <w:kern w:val="0"/>
            <w:sz w:val="24"/>
            <w:szCs w:val="24"/>
          </w:rPr>
          <w:t xml:space="preserve">elected </w:t>
        </w:r>
      </w:ins>
      <w:del w:id="723" w:author="ThinkPad" w:date="2022-05-17T20:57:00Z">
        <w:r w:rsidR="00183953" w:rsidDel="00544126">
          <w:rPr>
            <w:rFonts w:ascii="Times New Roman" w:eastAsia="宋体" w:hAnsi="Times New Roman" w:cs="Times New Roman"/>
            <w:kern w:val="0"/>
            <w:sz w:val="24"/>
            <w:szCs w:val="24"/>
          </w:rPr>
          <w:delText>probability</w:delText>
        </w:r>
      </w:del>
      <w:ins w:id="724" w:author="ThinkPad" w:date="2022-05-17T20:57:00Z">
        <w:r w:rsidR="00544126">
          <w:rPr>
            <w:rFonts w:ascii="Times New Roman" w:eastAsia="宋体" w:hAnsi="Times New Roman" w:cs="Times New Roman"/>
            <w:kern w:val="0"/>
            <w:sz w:val="24"/>
            <w:szCs w:val="24"/>
          </w:rPr>
          <w:t>probabilities of nodes and the</w:t>
        </w:r>
      </w:ins>
      <w:ins w:id="725" w:author="ThinkPad" w:date="2022-05-17T20:59:00Z">
        <w:r w:rsidR="009566C6">
          <w:rPr>
            <w:rFonts w:ascii="Times New Roman" w:eastAsia="宋体" w:hAnsi="Times New Roman" w:cs="Times New Roman"/>
            <w:kern w:val="0"/>
            <w:sz w:val="24"/>
            <w:szCs w:val="24"/>
          </w:rPr>
          <w:t xml:space="preserve"> </w:t>
        </w:r>
      </w:ins>
      <w:proofErr w:type="spellStart"/>
      <w:ins w:id="726" w:author="ThinkPad" w:date="2022-05-17T20:57:00Z">
        <w:r w:rsidR="00544126" w:rsidRPr="00544126">
          <w:rPr>
            <w:rFonts w:ascii="Times New Roman" w:eastAsia="宋体" w:hAnsi="Times New Roman" w:cs="Times New Roman"/>
            <w:i/>
            <w:iCs/>
            <w:kern w:val="0"/>
            <w:sz w:val="24"/>
            <w:szCs w:val="24"/>
            <w:rPrChange w:id="727" w:author="ThinkPad" w:date="2022-05-17T20:58:00Z">
              <w:rPr>
                <w:rFonts w:ascii="Times New Roman" w:eastAsia="宋体" w:hAnsi="Times New Roman" w:cs="Times New Roman"/>
                <w:kern w:val="0"/>
                <w:sz w:val="24"/>
                <w:szCs w:val="24"/>
              </w:rPr>
            </w:rPrChange>
          </w:rPr>
          <w:t>Rd</w:t>
        </w:r>
      </w:ins>
      <w:ins w:id="728" w:author="ThinkPad" w:date="2022-05-17T20:58:00Z">
        <w:r w:rsidR="00544126" w:rsidRPr="00544126">
          <w:rPr>
            <w:rFonts w:ascii="Times New Roman" w:eastAsia="宋体" w:hAnsi="Times New Roman" w:cs="Times New Roman"/>
            <w:i/>
            <w:iCs/>
            <w:kern w:val="0"/>
            <w:sz w:val="24"/>
            <w:szCs w:val="24"/>
            <w:rPrChange w:id="729" w:author="ThinkPad" w:date="2022-05-17T20:58:00Z">
              <w:rPr>
                <w:rFonts w:ascii="Times New Roman" w:eastAsia="宋体" w:hAnsi="Times New Roman" w:cs="Times New Roman"/>
                <w:kern w:val="0"/>
                <w:sz w:val="24"/>
                <w:szCs w:val="24"/>
              </w:rPr>
            </w:rPrChange>
          </w:rPr>
          <w:t>m</w:t>
        </w:r>
        <w:proofErr w:type="spellEnd"/>
        <w:r w:rsidR="00544126">
          <w:rPr>
            <w:rFonts w:ascii="Times New Roman" w:eastAsia="宋体" w:hAnsi="Times New Roman" w:cs="Times New Roman"/>
            <w:kern w:val="0"/>
            <w:sz w:val="24"/>
            <w:szCs w:val="24"/>
          </w:rPr>
          <w:t xml:space="preserve"> value</w:t>
        </w:r>
      </w:ins>
      <w:ins w:id="730" w:author="ThinkPad" w:date="2022-05-18T18:55:00Z">
        <w:r w:rsidR="004835AA">
          <w:rPr>
            <w:rFonts w:ascii="Times New Roman" w:eastAsia="宋体" w:hAnsi="Times New Roman" w:cs="Times New Roman"/>
            <w:kern w:val="0"/>
            <w:sz w:val="24"/>
            <w:szCs w:val="24"/>
          </w:rPr>
          <w:t xml:space="preserve"> of the round</w:t>
        </w:r>
      </w:ins>
      <w:r w:rsidR="00183953">
        <w:rPr>
          <w:rFonts w:ascii="Times New Roman" w:eastAsia="宋体" w:hAnsi="Times New Roman" w:cs="Times New Roman"/>
          <w:kern w:val="0"/>
          <w:sz w:val="24"/>
          <w:szCs w:val="24"/>
        </w:rPr>
        <w:t xml:space="preserve">. </w:t>
      </w:r>
    </w:p>
    <w:p w14:paraId="23ACC1EF" w14:textId="1FE2C23D"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ins w:id="731" w:author="ThinkPad" w:date="2022-05-18T18:59:00Z">
        <w:r w:rsidR="00546B0E">
          <w:rPr>
            <w:rFonts w:ascii="Times New Roman" w:eastAsia="宋体" w:hAnsi="Times New Roman" w:cs="Times New Roman"/>
            <w:kern w:val="0"/>
            <w:sz w:val="24"/>
            <w:szCs w:val="24"/>
          </w:rPr>
          <w:t xml:space="preserve">The </w:t>
        </w:r>
      </w:ins>
      <w:del w:id="732" w:author="ThinkPad" w:date="2022-05-18T18:59:00Z">
        <w:r w:rsidR="0011731A" w:rsidDel="00546B0E">
          <w:rPr>
            <w:rFonts w:ascii="Times New Roman" w:eastAsia="宋体" w:hAnsi="Times New Roman" w:cs="Times New Roman"/>
            <w:kern w:val="0"/>
            <w:sz w:val="24"/>
            <w:szCs w:val="24"/>
          </w:rPr>
          <w:delText xml:space="preserve">Block </w:delText>
        </w:r>
      </w:del>
      <w:ins w:id="733" w:author="ThinkPad" w:date="2022-05-18T18:59:00Z">
        <w:r w:rsidR="00546B0E">
          <w:rPr>
            <w:rFonts w:ascii="Times New Roman" w:eastAsia="宋体" w:hAnsi="Times New Roman" w:cs="Times New Roman"/>
            <w:kern w:val="0"/>
            <w:sz w:val="24"/>
            <w:szCs w:val="24"/>
          </w:rPr>
          <w:t xml:space="preserve">block </w:t>
        </w:r>
      </w:ins>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ins w:id="734" w:author="ThinkPad" w:date="2022-05-18T18:59:00Z">
        <w:r w:rsidR="00546B0E">
          <w:rPr>
            <w:rFonts w:ascii="Times New Roman" w:eastAsia="宋体" w:hAnsi="Times New Roman" w:cs="Times New Roman"/>
            <w:kern w:val="0"/>
            <w:sz w:val="24"/>
            <w:szCs w:val="24"/>
          </w:rPr>
          <w:t>ized</w:t>
        </w:r>
      </w:ins>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w:t>
      </w:r>
      <w:del w:id="735" w:author="ThinkPad" w:date="2022-05-18T19:00:00Z">
        <w:r w:rsidR="00A74781" w:rsidDel="00546B0E">
          <w:rPr>
            <w:rFonts w:ascii="Times New Roman" w:eastAsia="宋体" w:hAnsi="Times New Roman" w:cs="Times New Roman"/>
            <w:kern w:val="0"/>
            <w:sz w:val="24"/>
            <w:szCs w:val="24"/>
          </w:rPr>
          <w:delText xml:space="preserve">index of current round </w:delText>
        </w:r>
      </w:del>
      <w:r w:rsidR="00A74781">
        <w:rPr>
          <w:rFonts w:ascii="Times New Roman" w:eastAsia="宋体" w:hAnsi="Times New Roman" w:cs="Times New Roman"/>
          <w:kern w:val="0"/>
          <w:sz w:val="24"/>
          <w:szCs w:val="24"/>
        </w:rPr>
        <w:t>block proposer</w:t>
      </w:r>
      <w:ins w:id="736" w:author="ThinkPad" w:date="2022-05-18T19:00:00Z">
        <w:r w:rsidR="00546B0E">
          <w:rPr>
            <w:rFonts w:ascii="Times New Roman" w:eastAsia="宋体" w:hAnsi="Times New Roman" w:cs="Times New Roman"/>
            <w:kern w:val="0"/>
            <w:sz w:val="24"/>
            <w:szCs w:val="24"/>
          </w:rPr>
          <w:t xml:space="preserve"> for the current round</w:t>
        </w:r>
      </w:ins>
      <w:r w:rsidR="00A74781">
        <w:rPr>
          <w:rFonts w:ascii="Times New Roman" w:eastAsia="宋体" w:hAnsi="Times New Roman" w:cs="Times New Roman"/>
          <w:kern w:val="0"/>
          <w:sz w:val="24"/>
          <w:szCs w:val="24"/>
        </w:rPr>
        <w:t>, the</w:t>
      </w:r>
      <w:ins w:id="737" w:author="ThinkPad" w:date="2022-05-18T19:00:00Z">
        <w:r w:rsidR="00546B0E">
          <w:rPr>
            <w:rFonts w:ascii="Times New Roman" w:eastAsia="宋体" w:hAnsi="Times New Roman" w:cs="Times New Roman"/>
            <w:kern w:val="0"/>
            <w:sz w:val="24"/>
            <w:szCs w:val="24"/>
          </w:rPr>
          <w:t xml:space="preserve"> election</w:t>
        </w:r>
      </w:ins>
      <w:r w:rsidR="00A74781">
        <w:rPr>
          <w:rFonts w:ascii="Times New Roman" w:eastAsia="宋体" w:hAnsi="Times New Roman" w:cs="Times New Roman"/>
          <w:kern w:val="0"/>
          <w:sz w:val="24"/>
          <w:szCs w:val="24"/>
        </w:rPr>
        <w:t xml:space="preserv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w:ins w:id="738" w:author="ThinkPad" w:date="2022-05-17T21:03:00Z">
        <w:r w:rsidR="00BD20FA" w:rsidRPr="00BD20FA">
          <w:rPr>
            <w:rFonts w:ascii="Times New Roman" w:eastAsia="宋体" w:hAnsi="Times New Roman" w:cs="Times New Roman"/>
            <w:i/>
            <w:iCs/>
            <w:kern w:val="0"/>
            <w:sz w:val="24"/>
            <w:szCs w:val="24"/>
            <w:rPrChange w:id="739" w:author="ThinkPad" w:date="2022-05-17T21:03:00Z">
              <w:rPr>
                <w:rFonts w:ascii="Times New Roman" w:eastAsia="宋体" w:hAnsi="Times New Roman" w:cs="Times New Roman"/>
                <w:kern w:val="0"/>
                <w:sz w:val="24"/>
                <w:szCs w:val="24"/>
              </w:rPr>
            </w:rPrChange>
          </w:rPr>
          <w:t>N</w:t>
        </w:r>
        <w:r w:rsidR="00BD20FA">
          <w:rPr>
            <w:rFonts w:ascii="Times New Roman" w:eastAsia="宋体" w:hAnsi="Times New Roman" w:cs="Times New Roman"/>
            <w:kern w:val="0"/>
            <w:sz w:val="24"/>
            <w:szCs w:val="24"/>
          </w:rPr>
          <w:t xml:space="preserve"> </w:t>
        </w:r>
      </w:ins>
      <w:r w:rsidR="00A74781">
        <w:rPr>
          <w:rFonts w:ascii="Times New Roman" w:eastAsia="宋体" w:hAnsi="Times New Roman" w:cs="Times New Roman"/>
          <w:kern w:val="0"/>
          <w:sz w:val="24"/>
          <w:szCs w:val="24"/>
        </w:rPr>
        <w:t>consecutive intervals</w:t>
      </w:r>
      <w:del w:id="740" w:author="ThinkPad" w:date="2022-05-18T19:00:00Z">
        <w:r w:rsidR="00A74781" w:rsidDel="00546B0E">
          <w:rPr>
            <w:rFonts w:ascii="Times New Roman" w:eastAsia="宋体" w:hAnsi="Times New Roman" w:cs="Times New Roman"/>
            <w:kern w:val="0"/>
            <w:sz w:val="24"/>
            <w:szCs w:val="24"/>
          </w:rPr>
          <w:delText xml:space="preserve"> as</w:delText>
        </w:r>
      </w:del>
      <w:ins w:id="741" w:author="ThinkPad" w:date="2022-05-18T19:00:00Z">
        <w:r w:rsidR="00546B0E">
          <w:rPr>
            <w:rFonts w:ascii="Times New Roman" w:eastAsia="宋体" w:hAnsi="Times New Roman" w:cs="Times New Roman"/>
            <w:kern w:val="0"/>
            <w:sz w:val="24"/>
            <w:szCs w:val="24"/>
          </w:rPr>
          <w:t>:</w:t>
        </w:r>
      </w:ins>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del w:id="742" w:author="ThinkPad" w:date="2022-05-17T21:05:00Z">
            <m:rPr>
              <m:sty m:val="p"/>
            </m:rPr>
            <w:rPr>
              <w:rFonts w:ascii="Cambria Math" w:eastAsia="宋体" w:hAnsi="Cambria Math" w:cs="Times New Roman"/>
              <w:kern w:val="0"/>
              <w:sz w:val="24"/>
              <w:szCs w:val="24"/>
            </w:rPr>
            <m:t xml:space="preserve">, </m:t>
          </w:del>
        </m:r>
      </m:oMath>
      <w:del w:id="743" w:author="ThinkPad" w:date="2022-05-17T21:05:00Z">
        <w:r w:rsidR="00A74781" w:rsidRPr="00A74781" w:rsidDel="00BD20FA">
          <w:rPr>
            <w:rFonts w:ascii="Times New Roman" w:eastAsia="宋体" w:hAnsi="Times New Roman" w:cs="Times New Roman" w:hint="eastAsia"/>
            <w:kern w:val="0"/>
            <w:sz w:val="24"/>
            <w:szCs w:val="24"/>
          </w:rPr>
          <w:delText xml:space="preserve"> </w:delText>
        </w:r>
        <w:r w:rsidR="00A74781" w:rsidRPr="00A74781" w:rsidDel="00BD20FA">
          <w:rPr>
            <w:rFonts w:ascii="Times New Roman" w:eastAsia="宋体" w:hAnsi="Times New Roman" w:cs="Times New Roman"/>
            <w:kern w:val="0"/>
            <w:sz w:val="24"/>
            <w:szCs w:val="24"/>
          </w:rPr>
          <w:delText xml:space="preserve">where </w:delText>
        </w:r>
      </w:del>
      <m:oMath>
        <m:sSub>
          <m:sSubPr>
            <m:ctrlPr>
              <w:del w:id="744" w:author="ThinkPad" w:date="2022-05-17T21:05:00Z">
                <w:rPr>
                  <w:rFonts w:ascii="Cambria Math" w:eastAsia="宋体" w:hAnsi="Cambria Math" w:cs="Times New Roman"/>
                  <w:kern w:val="0"/>
                  <w:sz w:val="24"/>
                  <w:szCs w:val="24"/>
                </w:rPr>
              </w:del>
            </m:ctrlPr>
          </m:sSubPr>
          <m:e>
            <m:r>
              <w:del w:id="745" w:author="ThinkPad" w:date="2022-05-17T21:05:00Z">
                <w:rPr>
                  <w:rFonts w:ascii="Cambria Math" w:eastAsia="宋体" w:hAnsi="Cambria Math" w:cs="Times New Roman"/>
                  <w:kern w:val="0"/>
                  <w:sz w:val="24"/>
                  <w:szCs w:val="24"/>
                </w:rPr>
                <m:t>p</m:t>
              </w:del>
            </m:r>
          </m:e>
          <m:sub>
            <m:r>
              <w:del w:id="746" w:author="ThinkPad" w:date="2022-05-17T21:05:00Z">
                <w:rPr>
                  <w:rFonts w:ascii="Cambria Math" w:eastAsia="宋体" w:hAnsi="Cambria Math" w:cs="Times New Roman"/>
                  <w:kern w:val="0"/>
                  <w:sz w:val="24"/>
                  <w:szCs w:val="24"/>
                </w:rPr>
                <m:t>k</m:t>
              </w:del>
            </m:r>
          </m:sub>
        </m:sSub>
      </m:oMath>
      <w:del w:id="747" w:author="ThinkPad" w:date="2022-05-17T21:05:00Z">
        <w:r w:rsidR="00A74781" w:rsidRPr="00A74781" w:rsidDel="00BD20FA">
          <w:rPr>
            <w:rFonts w:ascii="Times New Roman" w:eastAsia="宋体" w:hAnsi="Times New Roman" w:cs="Times New Roman" w:hint="eastAsia"/>
            <w:kern w:val="0"/>
            <w:sz w:val="24"/>
            <w:szCs w:val="24"/>
          </w:rPr>
          <w:delText xml:space="preserve"> </w:delText>
        </w:r>
        <w:r w:rsidR="00A74781" w:rsidRPr="00A74781" w:rsidDel="00BD20FA">
          <w:rPr>
            <w:rFonts w:ascii="Times New Roman" w:eastAsia="宋体" w:hAnsi="Times New Roman" w:cs="Times New Roman"/>
            <w:kern w:val="0"/>
            <w:sz w:val="24"/>
            <w:szCs w:val="24"/>
          </w:rPr>
          <w:delText xml:space="preserve">is the </w:delText>
        </w:r>
        <w:r w:rsidR="00A74781" w:rsidDel="00BD20FA">
          <w:rPr>
            <w:rFonts w:ascii="Times New Roman" w:eastAsia="宋体" w:hAnsi="Times New Roman" w:cs="Times New Roman"/>
            <w:kern w:val="0"/>
            <w:sz w:val="24"/>
            <w:szCs w:val="24"/>
          </w:rPr>
          <w:delText xml:space="preserve">elected probability of node </w:delText>
        </w:r>
      </w:del>
      <m:oMath>
        <m:r>
          <w:del w:id="748" w:author="ThinkPad" w:date="2022-05-17T21:05:00Z">
            <w:rPr>
              <w:rFonts w:ascii="Cambria Math" w:eastAsia="宋体" w:hAnsi="Cambria Math" w:cs="Times New Roman"/>
              <w:kern w:val="0"/>
              <w:sz w:val="24"/>
              <w:szCs w:val="24"/>
            </w:rPr>
            <m:t>Nod</m:t>
          </w:del>
        </m:r>
        <m:sSub>
          <m:sSubPr>
            <m:ctrlPr>
              <w:del w:id="749" w:author="ThinkPad" w:date="2022-05-17T21:05:00Z">
                <w:rPr>
                  <w:rFonts w:ascii="Cambria Math" w:eastAsia="宋体" w:hAnsi="Cambria Math" w:cs="Times New Roman"/>
                  <w:kern w:val="0"/>
                  <w:sz w:val="24"/>
                  <w:szCs w:val="24"/>
                </w:rPr>
              </w:del>
            </m:ctrlPr>
          </m:sSubPr>
          <m:e>
            <m:r>
              <w:del w:id="750" w:author="ThinkPad" w:date="2022-05-17T21:05:00Z">
                <w:rPr>
                  <w:rFonts w:ascii="Cambria Math" w:eastAsia="宋体" w:hAnsi="Cambria Math" w:cs="Times New Roman"/>
                  <w:kern w:val="0"/>
                  <w:sz w:val="24"/>
                  <w:szCs w:val="24"/>
                </w:rPr>
                <m:t>e</m:t>
              </w:del>
            </m:r>
          </m:e>
          <m:sub>
            <m:r>
              <w:del w:id="751" w:author="ThinkPad" w:date="2022-05-17T21:05:00Z">
                <w:rPr>
                  <w:rFonts w:ascii="Cambria Math" w:eastAsia="宋体" w:hAnsi="Cambria Math" w:cs="Times New Roman"/>
                  <w:kern w:val="0"/>
                  <w:sz w:val="24"/>
                  <w:szCs w:val="24"/>
                </w:rPr>
                <m:t>k</m:t>
              </w:del>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w:del w:id="752" w:author="ThinkPad" w:date="2022-05-17T21:08:00Z">
        <w:r w:rsidR="003A0DA1" w:rsidDel="00BD20FA">
          <w:rPr>
            <w:rFonts w:ascii="Times New Roman" w:eastAsia="宋体" w:hAnsi="Times New Roman" w:cs="Times New Roman"/>
            <w:kern w:val="0"/>
            <w:sz w:val="24"/>
            <w:szCs w:val="24"/>
          </w:rPr>
          <w:delText xml:space="preserve">the round randomness </w:delText>
        </w:r>
      </w:del>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del w:id="753" w:author="ThinkPad" w:date="2022-05-17T21:08:00Z">
                <w:rPr>
                  <w:rFonts w:ascii="Cambria Math" w:eastAsia="宋体" w:hAnsi="Cambria Math" w:cs="Times New Roman"/>
                  <w:kern w:val="0"/>
                  <w:sz w:val="24"/>
                  <w:szCs w:val="24"/>
                </w:rPr>
                <m:t>s</m:t>
              </w:del>
            </m:r>
            <m:r>
              <w:ins w:id="754" w:author="ThinkPad" w:date="2022-05-17T21:08:00Z">
                <w:rPr>
                  <w:rFonts w:ascii="Cambria Math" w:eastAsia="宋体" w:hAnsi="Cambria Math" w:cs="Times New Roman"/>
                  <w:kern w:val="0"/>
                  <w:sz w:val="24"/>
                  <w:szCs w:val="24"/>
                </w:rPr>
                <m:t>m</m:t>
              </w:ins>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del w:id="755" w:author="ThinkPad" w:date="2022-05-17T21:08:00Z">
        <w:r w:rsidR="003A0DA1" w:rsidDel="00FB42A4">
          <w:rPr>
            <w:rFonts w:ascii="Times New Roman" w:eastAsia="宋体" w:hAnsi="Times New Roman" w:cs="Times New Roman"/>
            <w:kern w:val="0"/>
            <w:sz w:val="24"/>
            <w:szCs w:val="24"/>
          </w:rPr>
          <w:delText xml:space="preserve">with </w:delText>
        </w:r>
      </w:del>
      <w:ins w:id="756" w:author="ThinkPad" w:date="2022-05-17T21:08:00Z">
        <w:r w:rsidR="00FB42A4">
          <w:rPr>
            <w:rFonts w:ascii="Times New Roman" w:eastAsia="宋体" w:hAnsi="Times New Roman" w:cs="Times New Roman"/>
            <w:kern w:val="0"/>
            <w:sz w:val="24"/>
            <w:szCs w:val="24"/>
          </w:rPr>
          <w:t xml:space="preserve">is </w:t>
        </w:r>
      </w:ins>
      <w:del w:id="757" w:author="ThinkPad" w:date="2022-05-18T19:02:00Z">
        <w:r w:rsidR="003A0DA1" w:rsidDel="00546B0E">
          <w:rPr>
            <w:rFonts w:ascii="Times New Roman" w:eastAsia="宋体" w:hAnsi="Times New Roman" w:cs="Times New Roman"/>
            <w:kern w:val="0"/>
            <w:sz w:val="24"/>
            <w:szCs w:val="24"/>
          </w:rPr>
          <w:delText xml:space="preserve">index </w:delText>
        </w:r>
      </w:del>
      <w:ins w:id="758" w:author="ThinkPad" w:date="2022-05-18T19:02:00Z">
        <w:r w:rsidR="00546B0E">
          <w:rPr>
            <w:rFonts w:ascii="Times New Roman" w:eastAsia="宋体" w:hAnsi="Times New Roman" w:cs="Times New Roman"/>
            <w:kern w:val="0"/>
            <w:sz w:val="24"/>
            <w:szCs w:val="24"/>
          </w:rPr>
          <w:t>rank the (</w:t>
        </w:r>
      </w:ins>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ins w:id="759" w:author="ThinkPad" w:date="2022-05-18T19:02:00Z">
        <w:r w:rsidR="00546B0E">
          <w:rPr>
            <w:rFonts w:ascii="Times New Roman" w:eastAsia="宋体" w:hAnsi="Times New Roman" w:cs="Times New Roman"/>
            <w:kern w:val="0"/>
            <w:sz w:val="24"/>
            <w:szCs w:val="24"/>
          </w:rPr>
          <w:t>)</w:t>
        </w:r>
        <w:r w:rsidR="00546B0E" w:rsidRPr="00546B0E">
          <w:rPr>
            <w:rFonts w:ascii="Times New Roman" w:eastAsia="宋体" w:hAnsi="Times New Roman" w:cs="Times New Roman"/>
            <w:kern w:val="0"/>
            <w:sz w:val="24"/>
            <w:szCs w:val="24"/>
            <w:vertAlign w:val="superscript"/>
            <w:rPrChange w:id="760" w:author="ThinkPad" w:date="2022-05-18T19:03:00Z">
              <w:rPr>
                <w:rFonts w:ascii="Times New Roman" w:eastAsia="宋体" w:hAnsi="Times New Roman" w:cs="Times New Roman"/>
                <w:kern w:val="0"/>
                <w:sz w:val="24"/>
                <w:szCs w:val="24"/>
              </w:rPr>
            </w:rPrChange>
          </w:rPr>
          <w:t>th</w:t>
        </w:r>
      </w:ins>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 xml:space="preserve">Consensus nodes will independently check whether they are the </w:t>
      </w:r>
      <w:del w:id="761" w:author="ThinkPad" w:date="2022-05-17T21:09:00Z">
        <w:r w:rsidR="0050511E" w:rsidDel="00FB42A4">
          <w:rPr>
            <w:rFonts w:ascii="Times New Roman" w:eastAsia="宋体" w:hAnsi="Times New Roman" w:cs="Times New Roman"/>
            <w:kern w:val="0"/>
            <w:sz w:val="24"/>
            <w:szCs w:val="24"/>
          </w:rPr>
          <w:delText xml:space="preserve">current round </w:delText>
        </w:r>
      </w:del>
      <w:r w:rsidR="0050511E">
        <w:rPr>
          <w:rFonts w:ascii="Times New Roman" w:eastAsia="宋体" w:hAnsi="Times New Roman" w:cs="Times New Roman"/>
          <w:kern w:val="0"/>
          <w:sz w:val="24"/>
          <w:szCs w:val="24"/>
        </w:rPr>
        <w:t>block proposer</w:t>
      </w:r>
      <w:ins w:id="762" w:author="ThinkPad" w:date="2022-05-17T21:09:00Z">
        <w:r w:rsidR="00FB42A4">
          <w:rPr>
            <w:rFonts w:ascii="Times New Roman" w:eastAsia="宋体" w:hAnsi="Times New Roman" w:cs="Times New Roman"/>
            <w:kern w:val="0"/>
            <w:sz w:val="24"/>
            <w:szCs w:val="24"/>
          </w:rPr>
          <w:t xml:space="preserve"> of </w:t>
        </w:r>
      </w:ins>
      <w:ins w:id="763" w:author="ThinkPad" w:date="2022-05-18T19:03:00Z">
        <w:r w:rsidR="00546B0E">
          <w:rPr>
            <w:rFonts w:ascii="Times New Roman" w:eastAsia="宋体" w:hAnsi="Times New Roman" w:cs="Times New Roman"/>
            <w:kern w:val="0"/>
            <w:sz w:val="24"/>
            <w:szCs w:val="24"/>
          </w:rPr>
          <w:t>a</w:t>
        </w:r>
      </w:ins>
      <w:ins w:id="764" w:author="ThinkPad" w:date="2022-05-17T21:09:00Z">
        <w:r w:rsidR="00FB42A4">
          <w:rPr>
            <w:rFonts w:ascii="Times New Roman" w:eastAsia="宋体" w:hAnsi="Times New Roman" w:cs="Times New Roman"/>
            <w:kern w:val="0"/>
            <w:sz w:val="24"/>
            <w:szCs w:val="24"/>
          </w:rPr>
          <w:t xml:space="preserve"> round</w:t>
        </w:r>
      </w:ins>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ins w:id="765" w:author="ThinkPad" w:date="2022-05-17T21:09:00Z">
        <w:r w:rsidR="00FB42A4">
          <w:rPr>
            <w:rFonts w:ascii="Times New Roman" w:eastAsia="宋体" w:hAnsi="Times New Roman" w:cs="Times New Roman"/>
            <w:kern w:val="0"/>
            <w:sz w:val="24"/>
            <w:szCs w:val="24"/>
          </w:rPr>
          <w:t xml:space="preserve">the </w:t>
        </w:r>
      </w:ins>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del w:id="766" w:author="ThinkPad" w:date="2022-05-17T21:10:00Z">
        <w:r w:rsidR="004B7E52" w:rsidDel="00FB42A4">
          <w:rPr>
            <w:rFonts w:ascii="Times New Roman" w:eastAsia="宋体" w:hAnsi="Times New Roman" w:cs="Times New Roman"/>
            <w:kern w:val="0"/>
            <w:sz w:val="24"/>
            <w:szCs w:val="24"/>
          </w:rPr>
          <w:delText>they are</w:delText>
        </w:r>
      </w:del>
      <w:ins w:id="767" w:author="ThinkPad" w:date="2022-05-17T21:10:00Z">
        <w:r w:rsidR="00FB42A4">
          <w:rPr>
            <w:rFonts w:ascii="Times New Roman" w:eastAsia="宋体" w:hAnsi="Times New Roman" w:cs="Times New Roman"/>
            <w:kern w:val="0"/>
            <w:sz w:val="24"/>
            <w:szCs w:val="24"/>
          </w:rPr>
          <w:t>it is</w:t>
        </w:r>
      </w:ins>
      <w:r w:rsidR="004B7E52">
        <w:rPr>
          <w:rFonts w:ascii="Times New Roman" w:eastAsia="宋体" w:hAnsi="Times New Roman" w:cs="Times New Roman"/>
          <w:kern w:val="0"/>
          <w:sz w:val="24"/>
          <w:szCs w:val="24"/>
        </w:rPr>
        <w:t xml:space="preserve"> elected as block proposer by </w:t>
      </w:r>
      <w:del w:id="768" w:author="ThinkPad" w:date="2022-05-17T21:10:00Z">
        <w:r w:rsidR="004B7E52" w:rsidDel="00FB42A4">
          <w:rPr>
            <w:rFonts w:ascii="Times New Roman" w:eastAsia="宋体" w:hAnsi="Times New Roman" w:cs="Times New Roman"/>
            <w:kern w:val="0"/>
            <w:sz w:val="24"/>
            <w:szCs w:val="24"/>
          </w:rPr>
          <w:delText xml:space="preserve">their </w:delText>
        </w:r>
      </w:del>
      <w:ins w:id="769" w:author="ThinkPad" w:date="2022-05-17T21:10:00Z">
        <w:r w:rsidR="00FB42A4">
          <w:rPr>
            <w:rFonts w:ascii="Times New Roman" w:eastAsia="宋体" w:hAnsi="Times New Roman" w:cs="Times New Roman"/>
            <w:kern w:val="0"/>
            <w:sz w:val="24"/>
            <w:szCs w:val="24"/>
          </w:rPr>
          <w:t xml:space="preserve">its </w:t>
        </w:r>
      </w:ins>
      <w:r w:rsidR="004B7E52">
        <w:rPr>
          <w:rFonts w:ascii="Times New Roman" w:eastAsia="宋体" w:hAnsi="Times New Roman" w:cs="Times New Roman"/>
          <w:kern w:val="0"/>
          <w:sz w:val="24"/>
          <w:szCs w:val="24"/>
        </w:rPr>
        <w:t xml:space="preserve">private key and </w:t>
      </w:r>
      <w:del w:id="770" w:author="ThinkPad" w:date="2022-05-17T21:10:00Z">
        <w:r w:rsidR="004B7E52" w:rsidDel="00FB42A4">
          <w:rPr>
            <w:rFonts w:ascii="Times New Roman" w:eastAsia="宋体" w:hAnsi="Times New Roman" w:cs="Times New Roman"/>
            <w:kern w:val="0"/>
            <w:sz w:val="24"/>
            <w:szCs w:val="24"/>
          </w:rPr>
          <w:delText>round randomness</w:delText>
        </w:r>
      </w:del>
      <w:ins w:id="771" w:author="ThinkPad" w:date="2022-05-17T21:10:00Z">
        <w:r w:rsidR="00FB42A4">
          <w:rPr>
            <w:rFonts w:ascii="Times New Roman" w:eastAsia="宋体" w:hAnsi="Times New Roman" w:cs="Times New Roman"/>
            <w:kern w:val="0"/>
            <w:sz w:val="24"/>
            <w:szCs w:val="24"/>
          </w:rPr>
          <w:t xml:space="preserve">the </w:t>
        </w:r>
        <w:proofErr w:type="spellStart"/>
        <w:r w:rsidR="00FB42A4" w:rsidRPr="00FB42A4">
          <w:rPr>
            <w:rFonts w:ascii="Times New Roman" w:eastAsia="宋体" w:hAnsi="Times New Roman" w:cs="Times New Roman"/>
            <w:i/>
            <w:iCs/>
            <w:kern w:val="0"/>
            <w:sz w:val="24"/>
            <w:szCs w:val="24"/>
            <w:rPrChange w:id="772" w:author="ThinkPad" w:date="2022-05-17T21:10:00Z">
              <w:rPr>
                <w:rFonts w:ascii="Times New Roman" w:eastAsia="宋体" w:hAnsi="Times New Roman" w:cs="Times New Roman"/>
                <w:kern w:val="0"/>
                <w:sz w:val="24"/>
                <w:szCs w:val="24"/>
              </w:rPr>
            </w:rPrChange>
          </w:rPr>
          <w:t>Rdm</w:t>
        </w:r>
        <w:proofErr w:type="spellEnd"/>
        <w:r w:rsidR="00FB42A4">
          <w:rPr>
            <w:rFonts w:ascii="Times New Roman" w:eastAsia="宋体" w:hAnsi="Times New Roman" w:cs="Times New Roman"/>
            <w:kern w:val="0"/>
            <w:sz w:val="24"/>
            <w:szCs w:val="24"/>
          </w:rPr>
          <w:t xml:space="preserve"> value</w:t>
        </w:r>
      </w:ins>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ins w:id="773" w:author="ThinkPad" w:date="2022-05-17T21:27:00Z">
        <w:r w:rsidR="0077339E">
          <w:rPr>
            <w:rFonts w:ascii="Times New Roman" w:eastAsia="宋体" w:hAnsi="Times New Roman" w:cs="Times New Roman"/>
            <w:kern w:val="0"/>
            <w:sz w:val="24"/>
            <w:szCs w:val="24"/>
          </w:rPr>
          <w:t xml:space="preserve">elected </w:t>
        </w:r>
      </w:ins>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del w:id="774" w:author="ThinkPad" w:date="2022-05-17T21:11:00Z">
        <w:r w:rsidR="0038210E" w:rsidDel="00FB42A4">
          <w:rPr>
            <w:rFonts w:ascii="Times New Roman" w:eastAsia="宋体" w:hAnsi="Times New Roman" w:cs="Times New Roman"/>
            <w:kern w:val="0"/>
            <w:sz w:val="24"/>
            <w:szCs w:val="24"/>
          </w:rPr>
          <w:delText xml:space="preserve"> as well as</w:delText>
        </w:r>
        <w:r w:rsidR="0011731A" w:rsidDel="00FB42A4">
          <w:rPr>
            <w:rFonts w:ascii="Times New Roman" w:eastAsia="宋体" w:hAnsi="Times New Roman" w:cs="Times New Roman"/>
            <w:kern w:val="0"/>
            <w:sz w:val="24"/>
            <w:szCs w:val="24"/>
          </w:rPr>
          <w:delText xml:space="preserve"> </w:delText>
        </w:r>
        <w:r w:rsidR="0038210E" w:rsidDel="00FB42A4">
          <w:rPr>
            <w:rFonts w:ascii="Times New Roman" w:eastAsia="宋体" w:hAnsi="Times New Roman" w:cs="Times New Roman"/>
            <w:kern w:val="0"/>
            <w:sz w:val="24"/>
            <w:szCs w:val="24"/>
          </w:rPr>
          <w:delText xml:space="preserve">the </w:delText>
        </w:r>
        <w:r w:rsidR="0011731A" w:rsidDel="00FB42A4">
          <w:rPr>
            <w:rFonts w:ascii="Times New Roman" w:eastAsia="宋体" w:hAnsi="Times New Roman" w:cs="Times New Roman"/>
            <w:kern w:val="0"/>
            <w:sz w:val="24"/>
            <w:szCs w:val="24"/>
          </w:rPr>
          <w:delText xml:space="preserve">current </w:delText>
        </w:r>
        <w:r w:rsidR="00726E7B" w:rsidDel="00FB42A4">
          <w:rPr>
            <w:rFonts w:ascii="Times New Roman" w:eastAsia="宋体" w:hAnsi="Times New Roman" w:cs="Times New Roman"/>
            <w:kern w:val="0"/>
            <w:sz w:val="24"/>
            <w:szCs w:val="24"/>
          </w:rPr>
          <w:delText xml:space="preserve">round </w:delText>
        </w:r>
        <w:r w:rsidR="0038210E" w:rsidDel="00FB42A4">
          <w:rPr>
            <w:rFonts w:ascii="Times New Roman" w:eastAsia="宋体" w:hAnsi="Times New Roman" w:cs="Times New Roman"/>
            <w:kern w:val="0"/>
            <w:sz w:val="24"/>
            <w:szCs w:val="24"/>
          </w:rPr>
          <w:delText>randomness</w:delText>
        </w:r>
      </w:del>
      <w:r w:rsidR="0038210E">
        <w:rPr>
          <w:rFonts w:ascii="Times New Roman" w:eastAsia="宋体" w:hAnsi="Times New Roman" w:cs="Times New Roman"/>
          <w:kern w:val="0"/>
          <w:sz w:val="24"/>
          <w:szCs w:val="24"/>
        </w:rPr>
        <w:t>.</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ins w:id="775" w:author="ThinkPad" w:date="2022-05-18T19:07:00Z">
        <w:r w:rsidR="00E14D6D">
          <w:rPr>
            <w:rFonts w:ascii="Times New Roman" w:eastAsia="宋体" w:hAnsi="Times New Roman" w:cs="Times New Roman"/>
            <w:kern w:val="0"/>
            <w:sz w:val="24"/>
            <w:szCs w:val="24"/>
          </w:rPr>
          <w:t xml:space="preserve"> </w:t>
        </w:r>
        <w:proofErr w:type="spellStart"/>
        <w:r w:rsidR="00E14D6D">
          <w:rPr>
            <w:rFonts w:ascii="Times New Roman" w:eastAsia="宋体" w:hAnsi="Times New Roman" w:cs="Times New Roman"/>
            <w:kern w:val="0"/>
            <w:sz w:val="24"/>
            <w:szCs w:val="24"/>
          </w:rPr>
          <w:t>the</w:t>
        </w:r>
      </w:ins>
      <w:proofErr w:type="spellEnd"/>
      <w:r w:rsidR="00667B0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ins w:id="776" w:author="ThinkPad" w:date="2022-05-17T21:27:00Z">
        <w:r w:rsidR="0077339E">
          <w:rPr>
            <w:rFonts w:ascii="Times New Roman" w:eastAsia="宋体" w:hAnsi="Times New Roman" w:cs="Times New Roman"/>
            <w:kern w:val="0"/>
            <w:sz w:val="24"/>
            <w:szCs w:val="24"/>
          </w:rPr>
          <w:t xml:space="preserve"> nodes</w:t>
        </w:r>
      </w:ins>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 xml:space="preserve">The </w:t>
      </w:r>
      <w:r w:rsidR="003728C8">
        <w:rPr>
          <w:rFonts w:ascii="Times New Roman" w:eastAsia="宋体" w:hAnsi="Times New Roman" w:cs="Times New Roman"/>
          <w:kern w:val="0"/>
          <w:sz w:val="24"/>
          <w:szCs w:val="24"/>
        </w:rPr>
        <w:lastRenderedPageBreak/>
        <w:t>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850BAAB" w:rsidR="001927E2" w:rsidRDefault="00E263EA" w:rsidP="000F36E0">
      <w:pPr>
        <w:spacing w:afterLines="50" w:after="156"/>
        <w:ind w:firstLineChars="200" w:firstLine="480"/>
        <w:rPr>
          <w:ins w:id="777"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ins w:id="778" w:author="ThinkPad" w:date="2022-05-17T21:28:00Z">
        <w:r w:rsidR="0077339E">
          <w:rPr>
            <w:rFonts w:ascii="Times New Roman" w:eastAsia="宋体" w:hAnsi="Times New Roman" w:cs="Times New Roman"/>
            <w:kern w:val="0"/>
            <w:sz w:val="24"/>
            <w:szCs w:val="24"/>
          </w:rPr>
          <w:t>,</w:t>
        </w:r>
      </w:ins>
      <w:r>
        <w:rPr>
          <w:rFonts w:ascii="Times New Roman" w:eastAsia="宋体" w:hAnsi="Times New Roman" w:cs="Times New Roman"/>
          <w:kern w:val="0"/>
          <w:sz w:val="24"/>
          <w:szCs w:val="24"/>
        </w:rPr>
        <w:t xml:space="preserve"> </w:t>
      </w:r>
      <w:del w:id="779" w:author="ThinkPad" w:date="2022-05-17T21:28:00Z">
        <w:r w:rsidDel="0077339E">
          <w:rPr>
            <w:rFonts w:ascii="Times New Roman" w:eastAsia="宋体" w:hAnsi="Times New Roman" w:cs="Times New Roman"/>
            <w:kern w:val="0"/>
            <w:sz w:val="24"/>
            <w:szCs w:val="24"/>
          </w:rPr>
          <w:delText>who</w:delText>
        </w:r>
        <w:r w:rsidR="00D96F70" w:rsidDel="0077339E">
          <w:rPr>
            <w:rFonts w:ascii="Times New Roman" w:eastAsia="宋体" w:hAnsi="Times New Roman" w:cs="Times New Roman"/>
            <w:kern w:val="0"/>
            <w:sz w:val="24"/>
            <w:szCs w:val="24"/>
          </w:rPr>
          <w:delText xml:space="preserve"> </w:delText>
        </w:r>
      </w:del>
      <w:ins w:id="780" w:author="ThinkPad" w:date="2022-05-17T21:28:00Z">
        <w:r w:rsidR="0077339E">
          <w:rPr>
            <w:rFonts w:ascii="Times New Roman" w:eastAsia="宋体" w:hAnsi="Times New Roman" w:cs="Times New Roman"/>
            <w:kern w:val="0"/>
            <w:sz w:val="24"/>
            <w:szCs w:val="24"/>
          </w:rPr>
          <w:t xml:space="preserve">which is </w:t>
        </w:r>
      </w:ins>
      <w:r w:rsidR="00D96F70">
        <w:rPr>
          <w:rFonts w:ascii="Times New Roman" w:eastAsia="宋体" w:hAnsi="Times New Roman" w:cs="Times New Roman"/>
          <w:kern w:val="0"/>
          <w:sz w:val="24"/>
          <w:szCs w:val="24"/>
        </w:rPr>
        <w:t xml:space="preserve">elected as </w:t>
      </w:r>
      <w:ins w:id="781" w:author="ThinkPad" w:date="2022-05-17T21:28:00Z">
        <w:r w:rsidR="0077339E">
          <w:rPr>
            <w:rFonts w:ascii="Times New Roman" w:eastAsia="宋体" w:hAnsi="Times New Roman" w:cs="Times New Roman"/>
            <w:kern w:val="0"/>
            <w:sz w:val="24"/>
            <w:szCs w:val="24"/>
          </w:rPr>
          <w:t xml:space="preserve">the </w:t>
        </w:r>
      </w:ins>
      <w:del w:id="782" w:author="ThinkPad" w:date="2022-05-17T21:28:00Z">
        <w:r w:rsidR="00D96F70" w:rsidDel="0077339E">
          <w:rPr>
            <w:rFonts w:ascii="Times New Roman" w:eastAsia="宋体" w:hAnsi="Times New Roman" w:cs="Times New Roman"/>
            <w:kern w:val="0"/>
            <w:sz w:val="24"/>
            <w:szCs w:val="24"/>
          </w:rPr>
          <w:delText xml:space="preserve">current round </w:delText>
        </w:r>
      </w:del>
      <w:r w:rsidR="00D96F70">
        <w:rPr>
          <w:rFonts w:ascii="Times New Roman" w:eastAsia="宋体" w:hAnsi="Times New Roman" w:cs="Times New Roman"/>
          <w:kern w:val="0"/>
          <w:sz w:val="24"/>
          <w:szCs w:val="24"/>
        </w:rPr>
        <w:t>block proposer</w:t>
      </w:r>
      <w:ins w:id="783" w:author="ThinkPad" w:date="2022-05-17T21:28:00Z">
        <w:r w:rsidR="0077339E">
          <w:rPr>
            <w:rFonts w:ascii="Times New Roman" w:eastAsia="宋体" w:hAnsi="Times New Roman" w:cs="Times New Roman"/>
            <w:kern w:val="0"/>
            <w:sz w:val="24"/>
            <w:szCs w:val="24"/>
          </w:rPr>
          <w:t>,</w:t>
        </w:r>
      </w:ins>
      <w:r w:rsidR="00D96F70">
        <w:rPr>
          <w:rFonts w:ascii="Times New Roman" w:eastAsia="宋体" w:hAnsi="Times New Roman" w:cs="Times New Roman"/>
          <w:kern w:val="0"/>
          <w:sz w:val="24"/>
          <w:szCs w:val="24"/>
        </w:rPr>
        <w:t xml:space="preserve">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ins w:id="784" w:author="ThinkPad" w:date="2022-05-17T21:29:00Z">
        <w:r w:rsidR="0077339E">
          <w:rPr>
            <w:rFonts w:ascii="Times New Roman" w:eastAsia="宋体" w:hAnsi="Times New Roman" w:cs="Times New Roman"/>
            <w:kern w:val="0"/>
            <w:sz w:val="24"/>
            <w:szCs w:val="24"/>
          </w:rPr>
          <w:t xml:space="preserve"> value</w:t>
        </w:r>
      </w:ins>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del w:id="785" w:author="ThinkPad" w:date="2022-05-17T21:29:00Z">
        <w:r w:rsidR="00A06495" w:rsidDel="0077339E">
          <w:rPr>
            <w:rFonts w:ascii="Times New Roman" w:eastAsia="宋体" w:hAnsi="Times New Roman" w:cs="Times New Roman"/>
            <w:kern w:val="0"/>
            <w:sz w:val="24"/>
            <w:szCs w:val="24"/>
          </w:rPr>
          <w:delText xml:space="preserve">identities </w:delText>
        </w:r>
      </w:del>
      <w:ins w:id="786" w:author="ThinkPad" w:date="2022-05-17T21:29:00Z">
        <w:r w:rsidR="0077339E">
          <w:rPr>
            <w:rFonts w:ascii="Times New Roman" w:eastAsia="宋体" w:hAnsi="Times New Roman" w:cs="Times New Roman"/>
            <w:kern w:val="0"/>
            <w:sz w:val="24"/>
            <w:szCs w:val="24"/>
          </w:rPr>
          <w:t xml:space="preserve">identity </w:t>
        </w:r>
      </w:ins>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ins w:id="787" w:author="ThinkPad" w:date="2022-05-17T21:29:00Z">
        <w:r w:rsidR="0077339E">
          <w:rPr>
            <w:rFonts w:ascii="Times New Roman" w:eastAsia="宋体" w:hAnsi="Times New Roman" w:cs="Times New Roman"/>
            <w:kern w:val="0"/>
            <w:sz w:val="24"/>
            <w:szCs w:val="24"/>
          </w:rPr>
          <w:t>s</w:t>
        </w:r>
      </w:ins>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del w:id="788" w:author="ThinkPad" w:date="2022-05-17T21:29:00Z">
        <w:r w:rsidR="0040073D" w:rsidDel="0077339E">
          <w:rPr>
            <w:rFonts w:ascii="Times New Roman" w:eastAsia="宋体" w:hAnsi="Times New Roman" w:cs="Times New Roman"/>
            <w:kern w:val="0"/>
            <w:sz w:val="24"/>
            <w:szCs w:val="24"/>
          </w:rPr>
          <w:delText>denoted as</w:delText>
        </w:r>
      </w:del>
      <w:ins w:id="789" w:author="ThinkPad" w:date="2022-05-17T21:29:00Z">
        <w:r w:rsidR="0077339E">
          <w:rPr>
            <w:rFonts w:ascii="Times New Roman" w:eastAsia="宋体" w:hAnsi="Times New Roman" w:cs="Times New Roman"/>
            <w:kern w:val="0"/>
            <w:sz w:val="24"/>
            <w:szCs w:val="24"/>
          </w:rPr>
          <w:t>is</w:t>
        </w:r>
      </w:ins>
      <w:r w:rsidR="0040073D">
        <w:rPr>
          <w:rFonts w:ascii="Times New Roman" w:eastAsia="宋体" w:hAnsi="Times New Roman" w:cs="Times New Roman"/>
          <w:kern w:val="0"/>
          <w:sz w:val="24"/>
          <w:szCs w:val="24"/>
        </w:rPr>
        <w:t xml:space="preserve"> a transaction</w:t>
      </w:r>
      <w:del w:id="790" w:author="ThinkPad" w:date="2022-05-17T21:29:00Z">
        <w:r w:rsidR="0040073D" w:rsidDel="0077339E">
          <w:rPr>
            <w:rFonts w:ascii="Times New Roman" w:eastAsia="宋体" w:hAnsi="Times New Roman" w:cs="Times New Roman"/>
            <w:kern w:val="0"/>
            <w:sz w:val="24"/>
            <w:szCs w:val="24"/>
          </w:rPr>
          <w:delText>s</w:delText>
        </w:r>
      </w:del>
      <w:r w:rsidR="0040073D">
        <w:rPr>
          <w:rFonts w:ascii="Times New Roman" w:eastAsia="宋体" w:hAnsi="Times New Roman" w:cs="Times New Roman"/>
          <w:kern w:val="0"/>
          <w:sz w:val="24"/>
          <w:szCs w:val="24"/>
        </w:rPr>
        <w:t xml:space="preserve">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ins w:id="791" w:author="ThinkPad" w:date="2022-05-17T21:30:00Z">
        <w:r w:rsidR="0077339E">
          <w:rPr>
            <w:rFonts w:ascii="Times New Roman" w:eastAsia="宋体" w:hAnsi="Times New Roman" w:cs="Times New Roman"/>
            <w:kern w:val="0"/>
            <w:sz w:val="24"/>
            <w:szCs w:val="24"/>
          </w:rPr>
          <w:t>ed</w:t>
        </w:r>
      </w:ins>
      <w:r w:rsidR="00A4592A">
        <w:rPr>
          <w:rFonts w:ascii="Times New Roman" w:eastAsia="宋体" w:hAnsi="Times New Roman" w:cs="Times New Roman"/>
          <w:kern w:val="0"/>
          <w:sz w:val="24"/>
          <w:szCs w:val="24"/>
        </w:rPr>
        <w:t xml:space="preserve"> </w:t>
      </w:r>
      <w:del w:id="792" w:author="ThinkPad" w:date="2022-05-17T21:30:00Z">
        <w:r w:rsidR="00A4592A" w:rsidDel="0077339E">
          <w:rPr>
            <w:rFonts w:ascii="Times New Roman" w:eastAsia="宋体" w:hAnsi="Times New Roman" w:cs="Times New Roman"/>
            <w:kern w:val="0"/>
            <w:sz w:val="24"/>
            <w:szCs w:val="24"/>
          </w:rPr>
          <w:delText xml:space="preserve">in </w:delText>
        </w:r>
      </w:del>
      <w:ins w:id="793" w:author="ThinkPad" w:date="2022-05-17T21:30:00Z">
        <w:r w:rsidR="0077339E">
          <w:rPr>
            <w:rFonts w:ascii="Times New Roman" w:eastAsia="宋体" w:hAnsi="Times New Roman" w:cs="Times New Roman"/>
            <w:kern w:val="0"/>
            <w:sz w:val="24"/>
            <w:szCs w:val="24"/>
          </w:rPr>
          <w:t xml:space="preserve">to </w:t>
        </w:r>
      </w:ins>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5C161BB2" w14:textId="6FD39037" w:rsidR="00FC06A0" w:rsidRPr="009D4B7E" w:rsidRDefault="00FC06A0" w:rsidP="000F36E0">
      <w:pPr>
        <w:spacing w:afterLines="50" w:after="156"/>
        <w:ind w:firstLineChars="200" w:firstLine="480"/>
        <w:rPr>
          <w:rFonts w:ascii="Times New Roman" w:eastAsia="宋体" w:hAnsi="Times New Roman" w:cs="Times New Roman"/>
          <w:kern w:val="0"/>
          <w:sz w:val="24"/>
          <w:szCs w:val="24"/>
        </w:rPr>
      </w:pPr>
      <w:ins w:id="794" w:author="ThinkPad" w:date="2022-05-18T19:19:00Z">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一个</w:t>
        </w:r>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lock</w:t>
        </w:r>
        <w:r>
          <w:rPr>
            <w:rFonts w:ascii="Times New Roman" w:eastAsia="宋体" w:hAnsi="Times New Roman" w:cs="Times New Roman" w:hint="eastAsia"/>
            <w:kern w:val="0"/>
            <w:sz w:val="24"/>
            <w:szCs w:val="24"/>
          </w:rPr>
          <w:t>会包含多少</w:t>
        </w: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ackets</w:t>
        </w:r>
        <w:r>
          <w:rPr>
            <w:rFonts w:ascii="Times New Roman" w:eastAsia="宋体" w:hAnsi="Times New Roman" w:cs="Times New Roman" w:hint="eastAsia"/>
            <w:kern w:val="0"/>
            <w:sz w:val="24"/>
            <w:szCs w:val="24"/>
          </w:rPr>
          <w:t>，如果</w:t>
        </w:r>
      </w:ins>
      <w:ins w:id="795" w:author="ThinkPad" w:date="2022-05-18T19:20:00Z">
        <w:r>
          <w:rPr>
            <w:rFonts w:ascii="Times New Roman" w:eastAsia="宋体" w:hAnsi="Times New Roman" w:cs="Times New Roman" w:hint="eastAsia"/>
            <w:kern w:val="0"/>
            <w:sz w:val="24"/>
            <w:szCs w:val="24"/>
          </w:rPr>
          <w:t>没收到其中一些怎么办？</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Round</w:t>
        </w:r>
        <w:r>
          <w:rPr>
            <w:rFonts w:ascii="Times New Roman" w:eastAsia="宋体" w:hAnsi="Times New Roman" w:cs="Times New Roman" w:hint="eastAsia"/>
            <w:kern w:val="0"/>
            <w:sz w:val="24"/>
            <w:szCs w:val="24"/>
          </w:rPr>
          <w:t>有固定长度么？</w:t>
        </w:r>
      </w:ins>
      <w:ins w:id="796" w:author="ThinkPad" w:date="2022-05-18T19:19:00Z">
        <w:r>
          <w:rPr>
            <w:rFonts w:ascii="Times New Roman" w:eastAsia="宋体" w:hAnsi="Times New Roman" w:cs="Times New Roman"/>
            <w:kern w:val="0"/>
            <w:sz w:val="24"/>
            <w:szCs w:val="24"/>
          </w:rPr>
          <w:t>]</w:t>
        </w:r>
      </w:ins>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4494163F" w14:textId="4E5210E7" w:rsidR="00B13B01" w:rsidRDefault="00BA554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3.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del w:id="797" w:author="ThinkPad" w:date="2022-05-18T08:27:00Z">
        <w:r w:rsidR="00B13B01" w:rsidDel="00B91BAF">
          <w:rPr>
            <w:rFonts w:ascii="Times New Roman" w:eastAsia="宋体" w:hAnsi="Times New Roman" w:cs="Times New Roman"/>
            <w:kern w:val="0"/>
            <w:sz w:val="24"/>
            <w:szCs w:val="24"/>
          </w:rPr>
          <w:delText>We propagate b</w:delText>
        </w:r>
      </w:del>
      <w:ins w:id="798" w:author="ThinkPad" w:date="2022-05-18T08:27:00Z">
        <w:r w:rsidR="00B91BAF">
          <w:rPr>
            <w:rFonts w:ascii="Times New Roman" w:eastAsia="宋体" w:hAnsi="Times New Roman" w:cs="Times New Roman"/>
            <w:kern w:val="0"/>
            <w:sz w:val="24"/>
            <w:szCs w:val="24"/>
          </w:rPr>
          <w:t>B</w:t>
        </w:r>
      </w:ins>
      <w:r w:rsidR="00B13B01">
        <w:rPr>
          <w:rFonts w:ascii="Times New Roman" w:eastAsia="宋体" w:hAnsi="Times New Roman" w:cs="Times New Roman"/>
          <w:kern w:val="0"/>
          <w:sz w:val="24"/>
          <w:szCs w:val="24"/>
        </w:rPr>
        <w:t xml:space="preserve">locks and the signatures </w:t>
      </w:r>
      <w:ins w:id="799" w:author="ThinkPad" w:date="2022-05-18T08:27:00Z">
        <w:r w:rsidR="00B91BAF">
          <w:rPr>
            <w:rFonts w:ascii="Times New Roman" w:eastAsia="宋体" w:hAnsi="Times New Roman" w:cs="Times New Roman"/>
            <w:kern w:val="0"/>
            <w:sz w:val="24"/>
            <w:szCs w:val="24"/>
          </w:rPr>
          <w:t xml:space="preserve">are sent </w:t>
        </w:r>
      </w:ins>
      <w:r w:rsidR="00B13B01">
        <w:rPr>
          <w:rFonts w:ascii="Times New Roman" w:eastAsia="宋体" w:hAnsi="Times New Roman" w:cs="Times New Roman"/>
          <w:kern w:val="0"/>
          <w:sz w:val="24"/>
          <w:szCs w:val="24"/>
        </w:rPr>
        <w:t xml:space="preserve">to consensus nodes through wireless network broadcasting. </w:t>
      </w:r>
    </w:p>
    <w:p w14:paraId="2FC2C315" w14:textId="3BE994CD" w:rsidR="00B13B01" w:rsidRDefault="00B13B01" w:rsidP="00B13B01">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0AFE5125" wp14:editId="04C9E7FA">
            <wp:extent cx="3423781" cy="388998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046" cy="3926645"/>
                    </a:xfrm>
                    <a:prstGeom prst="rect">
                      <a:avLst/>
                    </a:prstGeom>
                  </pic:spPr>
                </pic:pic>
              </a:graphicData>
            </a:graphic>
          </wp:inline>
        </w:drawing>
      </w:r>
    </w:p>
    <w:p w14:paraId="2969DBFE" w14:textId="0C447BBB"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w:t>
      </w:r>
      <w:ins w:id="800" w:author="ThinkPad" w:date="2022-05-17T22:31:00Z">
        <w:r w:rsidR="00C11BA0">
          <w:rPr>
            <w:rFonts w:ascii="Times New Roman" w:eastAsia="宋体" w:hAnsi="Times New Roman" w:cs="Times New Roman"/>
            <w:kern w:val="0"/>
            <w:sz w:val="24"/>
            <w:szCs w:val="24"/>
          </w:rPr>
          <w:t xml:space="preserve">the </w:t>
        </w:r>
      </w:ins>
      <w:r>
        <w:rPr>
          <w:rFonts w:ascii="Times New Roman" w:eastAsia="宋体" w:hAnsi="Times New Roman" w:cs="Times New Roman"/>
          <w:kern w:val="0"/>
          <w:sz w:val="24"/>
          <w:szCs w:val="24"/>
        </w:rPr>
        <w:t xml:space="preserve">block verification phase, </w:t>
      </w:r>
      <w:ins w:id="801" w:author="ThinkPad" w:date="2022-05-17T22:31:00Z">
        <w:r w:rsidR="00C11BA0">
          <w:rPr>
            <w:rFonts w:ascii="Times New Roman" w:eastAsia="宋体" w:hAnsi="Times New Roman" w:cs="Times New Roman"/>
            <w:kern w:val="0"/>
            <w:sz w:val="24"/>
            <w:szCs w:val="24"/>
          </w:rPr>
          <w:t xml:space="preserve">a </w:t>
        </w:r>
      </w:ins>
      <w:r>
        <w:rPr>
          <w:rFonts w:ascii="Times New Roman" w:eastAsia="宋体" w:hAnsi="Times New Roman" w:cs="Times New Roman"/>
          <w:kern w:val="0"/>
          <w:sz w:val="24"/>
          <w:szCs w:val="24"/>
        </w:rPr>
        <w:t xml:space="preserve">node </w:t>
      </w:r>
      <w:del w:id="802" w:author="ThinkPad" w:date="2022-05-17T22:31:00Z">
        <w:r w:rsidDel="00C11BA0">
          <w:rPr>
            <w:rFonts w:ascii="Times New Roman" w:eastAsia="宋体" w:hAnsi="Times New Roman" w:cs="Times New Roman"/>
            <w:kern w:val="0"/>
            <w:sz w:val="24"/>
            <w:szCs w:val="24"/>
          </w:rPr>
          <w:delText xml:space="preserve">requires </w:delText>
        </w:r>
      </w:del>
      <w:ins w:id="803" w:author="ThinkPad" w:date="2022-05-17T22:31:00Z">
        <w:r w:rsidR="00C11BA0">
          <w:rPr>
            <w:rFonts w:ascii="Times New Roman" w:eastAsia="宋体" w:hAnsi="Times New Roman" w:cs="Times New Roman"/>
            <w:kern w:val="0"/>
            <w:sz w:val="24"/>
            <w:szCs w:val="24"/>
          </w:rPr>
          <w:t xml:space="preserve">needs </w:t>
        </w:r>
      </w:ins>
      <w:r>
        <w:rPr>
          <w:rFonts w:ascii="Times New Roman" w:eastAsia="宋体" w:hAnsi="Times New Roman" w:cs="Times New Roman"/>
          <w:kern w:val="0"/>
          <w:sz w:val="24"/>
          <w:szCs w:val="24"/>
        </w:rPr>
        <w:t>to check the validation of the proposed block through</w:t>
      </w:r>
      <w:ins w:id="804" w:author="ThinkPad" w:date="2022-05-17T22:31:00Z">
        <w:r w:rsidR="00C11BA0">
          <w:rPr>
            <w:rFonts w:ascii="Times New Roman" w:eastAsia="宋体" w:hAnsi="Times New Roman" w:cs="Times New Roman"/>
            <w:kern w:val="0"/>
            <w:sz w:val="24"/>
            <w:szCs w:val="24"/>
          </w:rPr>
          <w:t xml:space="preserve"> the</w:t>
        </w:r>
      </w:ins>
      <w:r>
        <w:rPr>
          <w:rFonts w:ascii="Times New Roman" w:eastAsia="宋体" w:hAnsi="Times New Roman" w:cs="Times New Roman"/>
          <w:kern w:val="0"/>
          <w:sz w:val="24"/>
          <w:szCs w:val="24"/>
        </w:rPr>
        <w:t xml:space="preserve"> following </w:t>
      </w:r>
      <w:r w:rsidRPr="00C11BA0">
        <w:rPr>
          <w:rFonts w:ascii="Times New Roman" w:eastAsia="宋体" w:hAnsi="Times New Roman" w:cs="Times New Roman"/>
          <w:kern w:val="0"/>
          <w:sz w:val="24"/>
          <w:szCs w:val="24"/>
          <w:highlight w:val="cyan"/>
          <w:rPrChange w:id="805" w:author="ThinkPad" w:date="2022-05-17T22:31:00Z">
            <w:rPr>
              <w:rFonts w:ascii="Times New Roman" w:eastAsia="宋体" w:hAnsi="Times New Roman" w:cs="Times New Roman"/>
              <w:kern w:val="0"/>
              <w:sz w:val="24"/>
              <w:szCs w:val="24"/>
            </w:rPr>
          </w:rPrChange>
        </w:rPr>
        <w:t>component</w:t>
      </w:r>
      <w:r>
        <w:rPr>
          <w:rFonts w:ascii="Times New Roman" w:eastAsia="宋体" w:hAnsi="Times New Roman" w:cs="Times New Roman"/>
          <w:kern w:val="0"/>
          <w:sz w:val="24"/>
          <w:szCs w:val="24"/>
        </w:rPr>
        <w:t>s:</w:t>
      </w:r>
    </w:p>
    <w:p w14:paraId="5D296A93" w14:textId="437011DB"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del w:id="806" w:author="ThinkPad" w:date="2022-05-18T14:27:00Z">
        <w:r w:rsidRPr="006768F2" w:rsidDel="00E20360">
          <w:rPr>
            <w:rFonts w:ascii="Times New Roman" w:eastAsia="宋体" w:hAnsi="Times New Roman" w:cs="Times New Roman"/>
            <w:kern w:val="0"/>
            <w:sz w:val="24"/>
            <w:szCs w:val="24"/>
          </w:rPr>
          <w:delText xml:space="preserve"> that</w:delText>
        </w:r>
      </w:del>
      <w:ins w:id="807" w:author="ThinkPad" w:date="2022-05-18T14:27:00Z">
        <w:r w:rsidR="00E20360">
          <w:rPr>
            <w:rFonts w:ascii="Times New Roman" w:eastAsia="宋体" w:hAnsi="Times New Roman" w:cs="Times New Roman"/>
            <w:kern w:val="0"/>
            <w:sz w:val="24"/>
            <w:szCs w:val="24"/>
          </w:rPr>
          <w:t>, which</w:t>
        </w:r>
      </w:ins>
      <w:r w:rsidRPr="006768F2">
        <w:rPr>
          <w:rFonts w:ascii="Times New Roman" w:eastAsia="宋体" w:hAnsi="Times New Roman" w:cs="Times New Roman"/>
          <w:kern w:val="0"/>
          <w:sz w:val="24"/>
          <w:szCs w:val="24"/>
        </w:rPr>
        <w:t xml:space="preserve"> uses the public key and proof of the block proposer as well as current round randomness as inputs</w:t>
      </w:r>
      <w:ins w:id="808" w:author="ThinkPad" w:date="2022-05-18T14:27:00Z">
        <w:r w:rsidR="00E20360">
          <w:rPr>
            <w:rFonts w:ascii="Times New Roman" w:eastAsia="宋体" w:hAnsi="Times New Roman" w:cs="Times New Roman"/>
            <w:kern w:val="0"/>
            <w:sz w:val="24"/>
            <w:szCs w:val="24"/>
          </w:rPr>
          <w:t>,</w:t>
        </w:r>
      </w:ins>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0CB2226" w14:textId="5ED0993B" w:rsidR="00BA5541" w:rsidRPr="00B13B01"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0A17B1BC"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del w:id="809" w:author="ThinkPad" w:date="2022-05-17T22:33:00Z">
        <w:r w:rsidR="00D15870" w:rsidDel="00811D15">
          <w:rPr>
            <w:rFonts w:ascii="Times New Roman" w:eastAsia="宋体" w:hAnsi="Times New Roman" w:cs="Times New Roman"/>
            <w:kern w:val="0"/>
            <w:sz w:val="24"/>
            <w:szCs w:val="24"/>
          </w:rPr>
          <w:delText xml:space="preserve">depicted </w:delText>
        </w:r>
      </w:del>
      <w:ins w:id="810" w:author="ThinkPad" w:date="2022-05-17T22:33:00Z">
        <w:r w:rsidR="00811D15">
          <w:rPr>
            <w:rFonts w:ascii="Times New Roman" w:eastAsia="宋体" w:hAnsi="Times New Roman" w:cs="Times New Roman"/>
            <w:kern w:val="0"/>
            <w:sz w:val="24"/>
            <w:szCs w:val="24"/>
          </w:rPr>
          <w:t xml:space="preserve">shown </w:t>
        </w:r>
      </w:ins>
      <w:r w:rsidR="00D15870">
        <w:rPr>
          <w:rFonts w:ascii="Times New Roman" w:eastAsia="宋体" w:hAnsi="Times New Roman" w:cs="Times New Roman"/>
          <w:kern w:val="0"/>
          <w:sz w:val="24"/>
          <w:szCs w:val="24"/>
        </w:rPr>
        <w:t>in Fig</w:t>
      </w:r>
      <w:ins w:id="811" w:author="ThinkPad" w:date="2022-05-17T22:32:00Z">
        <w:r w:rsidR="00C11BA0">
          <w:rPr>
            <w:rFonts w:ascii="Times New Roman" w:eastAsia="宋体" w:hAnsi="Times New Roman" w:cs="Times New Roman"/>
            <w:kern w:val="0"/>
            <w:sz w:val="24"/>
            <w:szCs w:val="24"/>
          </w:rPr>
          <w:t>.</w:t>
        </w:r>
      </w:ins>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ins w:id="812" w:author="ThinkPad" w:date="2022-05-17T22:33:00Z">
        <w:r w:rsidR="00811D15">
          <w:rPr>
            <w:rFonts w:ascii="Times New Roman" w:eastAsia="宋体" w:hAnsi="Times New Roman" w:cs="Times New Roman"/>
            <w:kern w:val="0"/>
            <w:sz w:val="24"/>
            <w:szCs w:val="24"/>
          </w:rPr>
          <w:t xml:space="preserve"> the above</w:t>
        </w:r>
      </w:ins>
      <w:r w:rsidR="00D15870">
        <w:rPr>
          <w:rFonts w:ascii="Times New Roman" w:eastAsia="宋体" w:hAnsi="Times New Roman" w:cs="Times New Roman"/>
          <w:kern w:val="0"/>
          <w:sz w:val="24"/>
          <w:szCs w:val="24"/>
        </w:rPr>
        <w:t xml:space="preserve"> </w:t>
      </w:r>
      <w:del w:id="813" w:author="ThinkPad" w:date="2022-05-17T22:33:00Z">
        <w:r w:rsidR="00D15870" w:rsidDel="00811D15">
          <w:rPr>
            <w:rFonts w:ascii="Times New Roman" w:eastAsia="宋体" w:hAnsi="Times New Roman" w:cs="Times New Roman"/>
            <w:kern w:val="0"/>
            <w:sz w:val="24"/>
            <w:szCs w:val="24"/>
          </w:rPr>
          <w:delText xml:space="preserve">mentioned </w:delText>
        </w:r>
      </w:del>
      <w:r w:rsidR="00D15870">
        <w:rPr>
          <w:rFonts w:ascii="Times New Roman" w:eastAsia="宋体" w:hAnsi="Times New Roman" w:cs="Times New Roman"/>
          <w:kern w:val="0"/>
          <w:sz w:val="24"/>
          <w:szCs w:val="24"/>
        </w:rPr>
        <w:t>conditions are satisfied, a node will then generate partial signature of the block hash and broadcast</w:t>
      </w:r>
      <w:ins w:id="814" w:author="ThinkPad" w:date="2022-05-17T22:33:00Z">
        <w:r w:rsidR="00811D15">
          <w:rPr>
            <w:rFonts w:ascii="Times New Roman" w:eastAsia="宋体" w:hAnsi="Times New Roman" w:cs="Times New Roman"/>
            <w:kern w:val="0"/>
            <w:sz w:val="24"/>
            <w:szCs w:val="24"/>
          </w:rPr>
          <w:t xml:space="preserve"> it</w:t>
        </w:r>
      </w:ins>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ins w:id="815" w:author="ThinkPad" w:date="2022-05-17T22:33:00Z">
        <w:r w:rsidR="00811D15">
          <w:rPr>
            <w:rFonts w:ascii="Times New Roman" w:eastAsia="宋体" w:hAnsi="Times New Roman" w:cs="Times New Roman"/>
            <w:kern w:val="0"/>
            <w:sz w:val="24"/>
            <w:szCs w:val="24"/>
          </w:rPr>
          <w:t xml:space="preserve">the </w:t>
        </w:r>
      </w:ins>
      <w:r w:rsidR="00A2267D">
        <w:rPr>
          <w:rFonts w:ascii="Times New Roman" w:eastAsia="宋体" w:hAnsi="Times New Roman" w:cs="Times New Roman"/>
          <w:kern w:val="0"/>
          <w:sz w:val="24"/>
          <w:szCs w:val="24"/>
        </w:rPr>
        <w:t>block finalization phase, each node will gather partial signature shares of the block hash to recover the full signature. In SWIB</w:t>
      </w:r>
      <w:del w:id="816" w:author="ThinkPad" w:date="2022-05-17T22:34:00Z">
        <w:r w:rsidR="00A2267D" w:rsidDel="00E23D27">
          <w:rPr>
            <w:rFonts w:ascii="Times New Roman" w:eastAsia="宋体" w:hAnsi="Times New Roman" w:cs="Times New Roman"/>
            <w:kern w:val="0"/>
            <w:sz w:val="24"/>
            <w:szCs w:val="24"/>
          </w:rPr>
          <w:delText xml:space="preserve"> protocol</w:delText>
        </w:r>
      </w:del>
      <w:r w:rsidR="00A2267D">
        <w:rPr>
          <w:rFonts w:ascii="Times New Roman" w:eastAsia="宋体" w:hAnsi="Times New Roman" w:cs="Times New Roman"/>
          <w:kern w:val="0"/>
          <w:sz w:val="24"/>
          <w:szCs w:val="24"/>
        </w:rPr>
        <w:t xml:space="preserve">, we can use the full signature as the proof of block finalization. </w:t>
      </w:r>
      <w:r w:rsidR="001E3FD5">
        <w:rPr>
          <w:rFonts w:ascii="Times New Roman" w:eastAsia="宋体" w:hAnsi="Times New Roman" w:cs="Times New Roman"/>
          <w:kern w:val="0"/>
          <w:sz w:val="24"/>
          <w:szCs w:val="24"/>
        </w:rPr>
        <w:t xml:space="preserve">The reconstruction of valid full signature proves that a </w:t>
      </w:r>
      <w:r w:rsidR="001E3FD5" w:rsidRPr="00D8191D">
        <w:rPr>
          <w:rFonts w:ascii="Times New Roman" w:eastAsia="宋体" w:hAnsi="Times New Roman" w:cs="Times New Roman"/>
          <w:kern w:val="0"/>
          <w:sz w:val="24"/>
          <w:szCs w:val="24"/>
          <w:highlight w:val="cyan"/>
          <w:rPrChange w:id="817" w:author="ThinkPad" w:date="2022-05-17T23:06:00Z">
            <w:rPr>
              <w:rFonts w:ascii="Times New Roman" w:eastAsia="宋体" w:hAnsi="Times New Roman" w:cs="Times New Roman"/>
              <w:kern w:val="0"/>
              <w:sz w:val="24"/>
              <w:szCs w:val="24"/>
            </w:rPr>
          </w:rPrChange>
        </w:rPr>
        <w:t xml:space="preserve">threshold of </w:t>
      </w:r>
      <w:r w:rsidR="009411B0" w:rsidRPr="00D8191D">
        <w:rPr>
          <w:rFonts w:ascii="Times New Roman" w:eastAsia="宋体" w:hAnsi="Times New Roman" w:cs="Times New Roman"/>
          <w:kern w:val="0"/>
          <w:sz w:val="24"/>
          <w:szCs w:val="24"/>
          <w:highlight w:val="cyan"/>
          <w:rPrChange w:id="818" w:author="ThinkPad" w:date="2022-05-17T23:06:00Z">
            <w:rPr>
              <w:rFonts w:ascii="Times New Roman" w:eastAsia="宋体" w:hAnsi="Times New Roman" w:cs="Times New Roman"/>
              <w:kern w:val="0"/>
              <w:sz w:val="24"/>
              <w:szCs w:val="24"/>
            </w:rPr>
          </w:rPrChange>
        </w:rPr>
        <w:t>nodes</w:t>
      </w:r>
      <w:ins w:id="819" w:author="ThinkPad" w:date="2022-05-17T23:06:00Z">
        <w:r w:rsidR="00D8191D">
          <w:rPr>
            <w:rFonts w:ascii="Times New Roman" w:eastAsia="宋体" w:hAnsi="Times New Roman" w:cs="Times New Roman"/>
            <w:kern w:val="0"/>
            <w:sz w:val="24"/>
            <w:szCs w:val="24"/>
          </w:rPr>
          <w:t xml:space="preserve"> have</w:t>
        </w:r>
      </w:ins>
      <w:r w:rsidR="009411B0">
        <w:rPr>
          <w:rFonts w:ascii="Times New Roman" w:eastAsia="宋体" w:hAnsi="Times New Roman" w:cs="Times New Roman"/>
          <w:kern w:val="0"/>
          <w:sz w:val="24"/>
          <w:szCs w:val="24"/>
        </w:rPr>
        <w:t xml:space="preserve"> signed block hash, which means that a sufficient number of nodes vote for </w:t>
      </w:r>
      <w:ins w:id="820" w:author="ThinkPad" w:date="2022-05-17T23:07:00Z">
        <w:r w:rsidR="00D8191D">
          <w:rPr>
            <w:rFonts w:ascii="Times New Roman" w:eastAsia="宋体" w:hAnsi="Times New Roman" w:cs="Times New Roman"/>
            <w:kern w:val="0"/>
            <w:sz w:val="24"/>
            <w:szCs w:val="24"/>
          </w:rPr>
          <w:t xml:space="preserve">the </w:t>
        </w:r>
      </w:ins>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w:t>
      </w:r>
      <w:r w:rsidR="008622BD" w:rsidRPr="00D8191D">
        <w:rPr>
          <w:rFonts w:ascii="Times New Roman" w:eastAsia="宋体" w:hAnsi="Times New Roman" w:cs="Times New Roman"/>
          <w:kern w:val="0"/>
          <w:sz w:val="24"/>
          <w:szCs w:val="24"/>
          <w:highlight w:val="cyan"/>
          <w:rPrChange w:id="821" w:author="ThinkPad" w:date="2022-05-17T23:07:00Z">
            <w:rPr>
              <w:rFonts w:ascii="Times New Roman" w:eastAsia="宋体" w:hAnsi="Times New Roman" w:cs="Times New Roman"/>
              <w:kern w:val="0"/>
              <w:sz w:val="24"/>
              <w:szCs w:val="24"/>
            </w:rPr>
          </w:rPrChange>
        </w:rPr>
        <w:t>signal</w:t>
      </w:r>
      <w:r w:rsidR="008622BD">
        <w:rPr>
          <w:rFonts w:ascii="Times New Roman" w:eastAsia="宋体" w:hAnsi="Times New Roman" w:cs="Times New Roman"/>
          <w:kern w:val="0"/>
          <w:sz w:val="24"/>
          <w:szCs w:val="24"/>
        </w:rPr>
        <w:t xml:space="preserve"> 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 xml:space="preserve">ll signature recovery can be done independently by any correct node. In this way, any node </w:t>
      </w:r>
      <w:del w:id="822" w:author="ThinkPad" w:date="2022-05-17T23:07:00Z">
        <w:r w:rsidR="00B50F70" w:rsidDel="00D8191D">
          <w:rPr>
            <w:rFonts w:ascii="Times New Roman" w:eastAsia="宋体" w:hAnsi="Times New Roman" w:cs="Times New Roman"/>
            <w:kern w:val="0"/>
            <w:sz w:val="24"/>
            <w:szCs w:val="24"/>
          </w:rPr>
          <w:delText xml:space="preserve">who </w:delText>
        </w:r>
      </w:del>
      <w:ins w:id="823" w:author="ThinkPad" w:date="2022-05-17T23:07:00Z">
        <w:r w:rsidR="00D8191D">
          <w:rPr>
            <w:rFonts w:ascii="Times New Roman" w:eastAsia="宋体" w:hAnsi="Times New Roman" w:cs="Times New Roman"/>
            <w:kern w:val="0"/>
            <w:sz w:val="24"/>
            <w:szCs w:val="24"/>
          </w:rPr>
          <w:t xml:space="preserve">which </w:t>
        </w:r>
      </w:ins>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 xml:space="preserve">s that block finalization will be stably achieved in </w:t>
      </w:r>
      <w:r w:rsidR="00B50F70" w:rsidRPr="00D8191D">
        <w:rPr>
          <w:rFonts w:ascii="Times New Roman" w:eastAsia="宋体" w:hAnsi="Times New Roman" w:cs="Times New Roman"/>
          <w:kern w:val="0"/>
          <w:sz w:val="24"/>
          <w:szCs w:val="24"/>
          <w:highlight w:val="cyan"/>
          <w:rPrChange w:id="824" w:author="ThinkPad" w:date="2022-05-17T23:08:00Z">
            <w:rPr>
              <w:rFonts w:ascii="Times New Roman" w:eastAsia="宋体" w:hAnsi="Times New Roman" w:cs="Times New Roman"/>
              <w:kern w:val="0"/>
              <w:sz w:val="24"/>
              <w:szCs w:val="24"/>
            </w:rPr>
          </w:rPrChange>
        </w:rPr>
        <w:t>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w:t>
      </w:r>
      <w:del w:id="825" w:author="ThinkPad" w:date="2022-05-17T23:09:00Z">
        <w:r w:rsidR="008D656B" w:rsidDel="00D8191D">
          <w:rPr>
            <w:rFonts w:ascii="Times New Roman" w:eastAsia="宋体" w:hAnsi="Times New Roman" w:cs="Times New Roman"/>
            <w:kern w:val="0"/>
            <w:sz w:val="24"/>
            <w:szCs w:val="24"/>
          </w:rPr>
          <w:delText xml:space="preserve">protocol </w:delText>
        </w:r>
      </w:del>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del w:id="826" w:author="ThinkPad" w:date="2022-05-17T23:09:00Z">
        <w:r w:rsidR="00AC10DF" w:rsidDel="00D8191D">
          <w:rPr>
            <w:rFonts w:ascii="Times New Roman" w:eastAsia="宋体" w:hAnsi="Times New Roman" w:cs="Times New Roman"/>
            <w:sz w:val="24"/>
            <w:szCs w:val="24"/>
          </w:rPr>
          <w:delText>our protocol</w:delText>
        </w:r>
      </w:del>
      <w:ins w:id="827" w:author="ThinkPad" w:date="2022-05-17T23:09:00Z">
        <w:r w:rsidR="00D8191D">
          <w:rPr>
            <w:rFonts w:ascii="Times New Roman" w:eastAsia="宋体" w:hAnsi="Times New Roman" w:cs="Times New Roman"/>
            <w:sz w:val="24"/>
            <w:szCs w:val="24"/>
          </w:rPr>
          <w:t>it</w:t>
        </w:r>
      </w:ins>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6ACCB3C6"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ins w:id="828" w:author="ThinkPad" w:date="2022-05-17T23:09:00Z">
        <w:r w:rsidR="00D8191D">
          <w:rPr>
            <w:rFonts w:ascii="Times New Roman" w:hAnsi="Times New Roman" w:cs="Times New Roman"/>
            <w:b/>
            <w:bCs/>
          </w:rPr>
          <w:t>.</w:t>
        </w:r>
      </w:ins>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ins w:id="829" w:author="ThinkPad" w:date="2022-05-18T08:08:00Z">
        <w:r w:rsidR="00457EFF">
          <w:rPr>
            <w:rFonts w:ascii="Times New Roman" w:hAnsi="Times New Roman" w:cs="Times New Roman"/>
            <w:b/>
            <w:bCs/>
          </w:rPr>
          <w:t xml:space="preserve"> </w:t>
        </w:r>
        <w:r w:rsidR="00457EFF">
          <w:rPr>
            <w:rFonts w:ascii="Times New Roman" w:hAnsi="Times New Roman" w:cs="Times New Roman" w:hint="eastAsia"/>
            <w:b/>
            <w:bCs/>
          </w:rPr>
          <w:t>at</w:t>
        </w:r>
        <w:r w:rsidR="00457EFF">
          <w:rPr>
            <w:rFonts w:ascii="Times New Roman" w:hAnsi="Times New Roman" w:cs="Times New Roman"/>
            <w:b/>
            <w:bCs/>
          </w:rPr>
          <w:t xml:space="preserve"> a node </w:t>
        </w:r>
        <w:r w:rsidR="00457EFF" w:rsidRPr="00457EFF">
          <w:rPr>
            <w:rFonts w:ascii="Times New Roman" w:hAnsi="Times New Roman" w:cs="Times New Roman"/>
            <w:b/>
            <w:bCs/>
            <w:i/>
            <w:iCs/>
            <w:rPrChange w:id="830" w:author="ThinkPad" w:date="2022-05-18T08:08:00Z">
              <w:rPr>
                <w:rFonts w:ascii="Times New Roman" w:hAnsi="Times New Roman" w:cs="Times New Roman"/>
                <w:b/>
                <w:bCs/>
              </w:rPr>
            </w:rPrChange>
          </w:rPr>
          <w:t>j</w:t>
        </w:r>
      </w:ins>
      <w:ins w:id="831" w:author="ThinkPad" w:date="2022-05-17T23:09:00Z">
        <w:r w:rsidR="00D8191D">
          <w:rPr>
            <w:rFonts w:ascii="Times New Roman" w:hAnsi="Times New Roman" w:cs="Times New Roman"/>
            <w:b/>
            <w:bCs/>
          </w:rPr>
          <w:t>.</w:t>
        </w:r>
      </w:ins>
      <w:ins w:id="832" w:author="ThinkPad" w:date="2022-05-18T08:08:00Z">
        <w:r w:rsidR="00457EFF">
          <w:rPr>
            <w:rFonts w:ascii="Times New Roman" w:hAnsi="Times New Roman" w:cs="Times New Roman"/>
            <w:b/>
            <w:bCs/>
          </w:rPr>
          <w:t xml:space="preserve"> </w:t>
        </w:r>
      </w:ins>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20FAD5CC"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w:t>
      </w:r>
      <w:del w:id="833" w:author="ThinkPad" w:date="2022-05-17T23:15:00Z">
        <w:r w:rsidR="00AC0822" w:rsidDel="003034E7">
          <w:rPr>
            <w:rFonts w:ascii="Times New Roman" w:eastAsia="宋体" w:hAnsi="Times New Roman" w:cs="Times New Roman"/>
            <w:kern w:val="0"/>
            <w:sz w:val="24"/>
            <w:szCs w:val="24"/>
          </w:rPr>
          <w:delText xml:space="preserve">improve </w:delText>
        </w:r>
      </w:del>
      <w:ins w:id="834" w:author="ThinkPad" w:date="2022-05-17T23:15:00Z">
        <w:r w:rsidR="003034E7">
          <w:rPr>
            <w:rFonts w:ascii="Times New Roman" w:eastAsia="宋体" w:hAnsi="Times New Roman" w:cs="Times New Roman"/>
            <w:kern w:val="0"/>
            <w:sz w:val="24"/>
            <w:szCs w:val="24"/>
          </w:rPr>
          <w:t xml:space="preserve">encourage </w:t>
        </w:r>
      </w:ins>
      <w:del w:id="835" w:author="ThinkPad" w:date="2022-05-17T23:15:00Z">
        <w:r w:rsidR="00AC0822" w:rsidDel="003034E7">
          <w:rPr>
            <w:rFonts w:ascii="Times New Roman" w:eastAsia="宋体" w:hAnsi="Times New Roman" w:cs="Times New Roman"/>
            <w:kern w:val="0"/>
            <w:sz w:val="24"/>
            <w:szCs w:val="24"/>
          </w:rPr>
          <w:delText xml:space="preserve">the enthusiasm of </w:delText>
        </w:r>
      </w:del>
      <w:r w:rsidR="00AC0822">
        <w:rPr>
          <w:rFonts w:ascii="Times New Roman" w:eastAsia="宋体" w:hAnsi="Times New Roman" w:cs="Times New Roman"/>
          <w:kern w:val="0"/>
          <w:sz w:val="24"/>
          <w:szCs w:val="24"/>
        </w:rPr>
        <w:t xml:space="preserve">consensus nodes </w:t>
      </w:r>
      <w:ins w:id="836" w:author="ThinkPad" w:date="2022-05-17T23:15:00Z">
        <w:r w:rsidR="003034E7">
          <w:rPr>
            <w:rFonts w:ascii="Times New Roman" w:eastAsia="宋体" w:hAnsi="Times New Roman" w:cs="Times New Roman"/>
            <w:kern w:val="0"/>
            <w:sz w:val="24"/>
            <w:szCs w:val="24"/>
          </w:rPr>
          <w:t xml:space="preserve">to </w:t>
        </w:r>
      </w:ins>
      <w:r w:rsidR="00AC0822">
        <w:rPr>
          <w:rFonts w:ascii="Times New Roman" w:eastAsia="宋体" w:hAnsi="Times New Roman" w:cs="Times New Roman"/>
          <w:kern w:val="0"/>
          <w:sz w:val="24"/>
          <w:szCs w:val="24"/>
        </w:rPr>
        <w:t xml:space="preserve">generate signature. </w:t>
      </w:r>
      <w:r w:rsidR="00E815B8">
        <w:rPr>
          <w:rFonts w:ascii="Times New Roman" w:eastAsia="宋体" w:hAnsi="Times New Roman" w:cs="Times New Roman"/>
          <w:kern w:val="0"/>
          <w:sz w:val="24"/>
          <w:szCs w:val="24"/>
        </w:rPr>
        <w:t xml:space="preserve">Both </w:t>
      </w:r>
      <w:del w:id="837" w:author="ThinkPad" w:date="2022-05-18T19:57:00Z">
        <w:r w:rsidR="00E815B8" w:rsidDel="00B803E6">
          <w:rPr>
            <w:rFonts w:ascii="Times New Roman" w:eastAsia="宋体" w:hAnsi="Times New Roman" w:cs="Times New Roman"/>
            <w:kern w:val="0"/>
            <w:sz w:val="24"/>
            <w:szCs w:val="24"/>
          </w:rPr>
          <w:delText xml:space="preserve">verifying </w:delText>
        </w:r>
      </w:del>
      <w:r w:rsidR="00E815B8">
        <w:rPr>
          <w:rFonts w:ascii="Times New Roman" w:eastAsia="宋体" w:hAnsi="Times New Roman" w:cs="Times New Roman"/>
          <w:kern w:val="0"/>
          <w:sz w:val="24"/>
          <w:szCs w:val="24"/>
        </w:rPr>
        <w:t>block</w:t>
      </w:r>
      <w:ins w:id="838" w:author="ThinkPad" w:date="2022-05-18T19:57:00Z">
        <w:r w:rsidR="00B803E6">
          <w:rPr>
            <w:rFonts w:ascii="Times New Roman" w:eastAsia="宋体" w:hAnsi="Times New Roman" w:cs="Times New Roman"/>
            <w:kern w:val="0"/>
            <w:sz w:val="24"/>
            <w:szCs w:val="24"/>
          </w:rPr>
          <w:t xml:space="preserve"> verif</w:t>
        </w:r>
        <w:r w:rsidR="00B803E6">
          <w:rPr>
            <w:rFonts w:ascii="Times New Roman" w:eastAsia="宋体" w:hAnsi="Times New Roman" w:cs="Times New Roman" w:hint="eastAsia"/>
            <w:kern w:val="0"/>
            <w:sz w:val="24"/>
            <w:szCs w:val="24"/>
          </w:rPr>
          <w:t>ic</w:t>
        </w:r>
        <w:r w:rsidR="00B803E6">
          <w:rPr>
            <w:rFonts w:ascii="Times New Roman" w:eastAsia="宋体" w:hAnsi="Times New Roman" w:cs="Times New Roman"/>
            <w:kern w:val="0"/>
            <w:sz w:val="24"/>
            <w:szCs w:val="24"/>
          </w:rPr>
          <w:t>ation</w:t>
        </w:r>
      </w:ins>
      <w:r w:rsidR="00E815B8">
        <w:rPr>
          <w:rFonts w:ascii="Times New Roman" w:eastAsia="宋体" w:hAnsi="Times New Roman" w:cs="Times New Roman"/>
          <w:kern w:val="0"/>
          <w:sz w:val="24"/>
          <w:szCs w:val="24"/>
        </w:rPr>
        <w:t xml:space="preserve"> and </w:t>
      </w:r>
      <w:del w:id="839" w:author="ThinkPad" w:date="2022-05-18T19:57:00Z">
        <w:r w:rsidR="00E815B8" w:rsidDel="00B803E6">
          <w:rPr>
            <w:rFonts w:ascii="Times New Roman" w:eastAsia="宋体" w:hAnsi="Times New Roman" w:cs="Times New Roman"/>
            <w:kern w:val="0"/>
            <w:sz w:val="24"/>
            <w:szCs w:val="24"/>
          </w:rPr>
          <w:delText xml:space="preserve">generating </w:delText>
        </w:r>
      </w:del>
      <w:r w:rsidR="00E815B8">
        <w:rPr>
          <w:rFonts w:ascii="Times New Roman" w:eastAsia="宋体" w:hAnsi="Times New Roman" w:cs="Times New Roman"/>
          <w:kern w:val="0"/>
          <w:sz w:val="24"/>
          <w:szCs w:val="24"/>
        </w:rPr>
        <w:t>signature</w:t>
      </w:r>
      <w:ins w:id="840" w:author="ThinkPad" w:date="2022-05-18T19:57:00Z">
        <w:r w:rsidR="00B803E6">
          <w:rPr>
            <w:rFonts w:ascii="Times New Roman" w:eastAsia="宋体" w:hAnsi="Times New Roman" w:cs="Times New Roman"/>
            <w:kern w:val="0"/>
            <w:sz w:val="24"/>
            <w:szCs w:val="24"/>
          </w:rPr>
          <w:t xml:space="preserve"> </w:t>
        </w:r>
        <w:r w:rsidR="00B803E6">
          <w:rPr>
            <w:rFonts w:ascii="Times New Roman" w:eastAsia="宋体" w:hAnsi="Times New Roman" w:cs="Times New Roman"/>
            <w:kern w:val="0"/>
            <w:sz w:val="24"/>
            <w:szCs w:val="24"/>
          </w:rPr>
          <w:lastRenderedPageBreak/>
          <w:t>generation</w:t>
        </w:r>
      </w:ins>
      <w:r w:rsidR="00AC0822">
        <w:rPr>
          <w:rFonts w:ascii="Times New Roman" w:eastAsia="宋体" w:hAnsi="Times New Roman" w:cs="Times New Roman"/>
          <w:kern w:val="0"/>
          <w:sz w:val="24"/>
          <w:szCs w:val="24"/>
        </w:rPr>
        <w:t xml:space="preserve"> </w:t>
      </w:r>
      <w:del w:id="841" w:author="ThinkPad" w:date="2022-05-18T19:57:00Z">
        <w:r w:rsidR="00AC0822" w:rsidDel="00B803E6">
          <w:rPr>
            <w:rFonts w:ascii="Times New Roman" w:eastAsia="宋体" w:hAnsi="Times New Roman" w:cs="Times New Roman"/>
            <w:kern w:val="0"/>
            <w:sz w:val="24"/>
            <w:szCs w:val="24"/>
          </w:rPr>
          <w:delText xml:space="preserve">will </w:delText>
        </w:r>
      </w:del>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del w:id="842" w:author="ThinkPad" w:date="2022-05-18T19:57:00Z">
        <w:r w:rsidR="00E815B8" w:rsidDel="00B803E6">
          <w:rPr>
            <w:rFonts w:ascii="Times New Roman" w:eastAsia="宋体" w:hAnsi="Times New Roman" w:cs="Times New Roman"/>
            <w:kern w:val="0"/>
            <w:sz w:val="24"/>
            <w:szCs w:val="24"/>
          </w:rPr>
          <w:delText xml:space="preserve">the </w:delText>
        </w:r>
      </w:del>
      <w:ins w:id="843" w:author="ThinkPad" w:date="2022-05-18T19:57:00Z">
        <w:r w:rsidR="00B803E6">
          <w:rPr>
            <w:rFonts w:ascii="Times New Roman" w:eastAsia="宋体" w:hAnsi="Times New Roman" w:cs="Times New Roman"/>
            <w:kern w:val="0"/>
            <w:sz w:val="24"/>
            <w:szCs w:val="24"/>
          </w:rPr>
          <w:t xml:space="preserve">certain </w:t>
        </w:r>
      </w:ins>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 xml:space="preserve">of </w:t>
      </w:r>
      <w:ins w:id="844" w:author="ThinkPad" w:date="2022-05-18T19:57:00Z">
        <w:r w:rsidR="00B803E6">
          <w:rPr>
            <w:rFonts w:ascii="Times New Roman" w:eastAsia="宋体" w:hAnsi="Times New Roman" w:cs="Times New Roman"/>
            <w:kern w:val="0"/>
            <w:sz w:val="24"/>
            <w:szCs w:val="24"/>
          </w:rPr>
          <w:t xml:space="preserve">the corresponding </w:t>
        </w:r>
      </w:ins>
      <w:del w:id="845" w:author="ThinkPad" w:date="2022-05-18T19:57:00Z">
        <w:r w:rsidR="00E815B8" w:rsidDel="00B803E6">
          <w:rPr>
            <w:rFonts w:ascii="Times New Roman" w:eastAsia="宋体" w:hAnsi="Times New Roman" w:cs="Times New Roman"/>
            <w:kern w:val="0"/>
            <w:sz w:val="24"/>
            <w:szCs w:val="24"/>
          </w:rPr>
          <w:delText xml:space="preserve">consensus </w:delText>
        </w:r>
      </w:del>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del w:id="846" w:author="ThinkPad" w:date="2022-05-18T19:57:00Z">
        <w:r w:rsidR="00913D7B" w:rsidDel="00B803E6">
          <w:rPr>
            <w:rFonts w:ascii="Times New Roman" w:eastAsia="宋体" w:hAnsi="Times New Roman" w:cs="Times New Roman"/>
            <w:kern w:val="0"/>
            <w:sz w:val="24"/>
            <w:szCs w:val="24"/>
          </w:rPr>
          <w:delText xml:space="preserve">wasting </w:delText>
        </w:r>
      </w:del>
      <w:ins w:id="847" w:author="ThinkPad" w:date="2022-05-18T19:57:00Z">
        <w:r w:rsidR="00B803E6">
          <w:rPr>
            <w:rFonts w:ascii="Times New Roman" w:eastAsia="宋体" w:hAnsi="Times New Roman" w:cs="Times New Roman"/>
            <w:kern w:val="0"/>
            <w:sz w:val="24"/>
            <w:szCs w:val="24"/>
          </w:rPr>
          <w:t xml:space="preserve">consuming </w:t>
        </w:r>
      </w:ins>
      <w:ins w:id="848" w:author="ThinkPad" w:date="2022-05-17T23:16:00Z">
        <w:r w:rsidR="003034E7">
          <w:rPr>
            <w:rFonts w:ascii="Times New Roman" w:eastAsia="宋体" w:hAnsi="Times New Roman" w:cs="Times New Roman"/>
            <w:kern w:val="0"/>
            <w:sz w:val="24"/>
            <w:szCs w:val="24"/>
          </w:rPr>
          <w:t xml:space="preserve">their </w:t>
        </w:r>
      </w:ins>
      <w:r w:rsidR="00913D7B">
        <w:rPr>
          <w:rFonts w:ascii="Times New Roman" w:eastAsia="宋体" w:hAnsi="Times New Roman" w:cs="Times New Roman"/>
          <w:kern w:val="0"/>
          <w:sz w:val="24"/>
          <w:szCs w:val="24"/>
        </w:rPr>
        <w:t>computational power to verify</w:t>
      </w:r>
      <w:ins w:id="849" w:author="ThinkPad" w:date="2022-05-18T19:58:00Z">
        <w:r w:rsidR="00B803E6">
          <w:rPr>
            <w:rFonts w:ascii="Times New Roman" w:eastAsia="宋体" w:hAnsi="Times New Roman" w:cs="Times New Roman"/>
            <w:kern w:val="0"/>
            <w:sz w:val="24"/>
            <w:szCs w:val="24"/>
          </w:rPr>
          <w:t xml:space="preserve"> a</w:t>
        </w:r>
      </w:ins>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ins w:id="850" w:author="ThinkPad" w:date="2022-05-18T19:58:00Z">
        <w:r w:rsidR="00B803E6">
          <w:rPr>
            <w:rFonts w:ascii="Times New Roman" w:eastAsia="宋体" w:hAnsi="Times New Roman" w:cs="Times New Roman"/>
            <w:kern w:val="0"/>
            <w:sz w:val="24"/>
            <w:szCs w:val="24"/>
          </w:rPr>
          <w:t>,</w:t>
        </w:r>
      </w:ins>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xml:space="preserve">. Therefore, </w:t>
      </w:r>
      <w:del w:id="851" w:author="ThinkPad" w:date="2022-05-17T23:16:00Z">
        <w:r w:rsidR="00FB7B3C" w:rsidDel="003034E7">
          <w:rPr>
            <w:rFonts w:ascii="Times New Roman" w:eastAsia="宋体" w:hAnsi="Times New Roman" w:cs="Times New Roman"/>
            <w:kern w:val="0"/>
            <w:sz w:val="24"/>
            <w:szCs w:val="24"/>
          </w:rPr>
          <w:delText xml:space="preserve">our protocol requires </w:delText>
        </w:r>
      </w:del>
      <w:r w:rsidR="00913D7B">
        <w:rPr>
          <w:rFonts w:ascii="Times New Roman" w:eastAsia="宋体" w:hAnsi="Times New Roman" w:cs="Times New Roman"/>
          <w:kern w:val="0"/>
          <w:sz w:val="24"/>
          <w:szCs w:val="24"/>
        </w:rPr>
        <w:t xml:space="preserve">an incentive mechanism </w:t>
      </w:r>
      <w:ins w:id="852" w:author="ThinkPad" w:date="2022-05-17T23:16:00Z">
        <w:r w:rsidR="003034E7">
          <w:rPr>
            <w:rFonts w:ascii="Times New Roman" w:eastAsia="宋体" w:hAnsi="Times New Roman" w:cs="Times New Roman"/>
            <w:kern w:val="0"/>
            <w:sz w:val="24"/>
            <w:szCs w:val="24"/>
          </w:rPr>
          <w:t xml:space="preserve">is needed </w:t>
        </w:r>
      </w:ins>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 xml:space="preserve">to </w:t>
      </w:r>
      <w:del w:id="853" w:author="ThinkPad" w:date="2022-05-18T19:58:00Z">
        <w:r w:rsidR="00FB7B3C" w:rsidDel="00B803E6">
          <w:rPr>
            <w:rFonts w:ascii="Times New Roman" w:eastAsia="宋体" w:hAnsi="Times New Roman" w:cs="Times New Roman"/>
            <w:kern w:val="0"/>
            <w:sz w:val="24"/>
            <w:szCs w:val="24"/>
          </w:rPr>
          <w:delText xml:space="preserve">participant </w:delText>
        </w:r>
      </w:del>
      <w:ins w:id="854" w:author="ThinkPad" w:date="2022-05-18T19:58:00Z">
        <w:r w:rsidR="00B803E6">
          <w:rPr>
            <w:rFonts w:ascii="Times New Roman" w:eastAsia="宋体" w:hAnsi="Times New Roman" w:cs="Times New Roman"/>
            <w:kern w:val="0"/>
            <w:sz w:val="24"/>
            <w:szCs w:val="24"/>
          </w:rPr>
          <w:t xml:space="preserve">participate the </w:t>
        </w:r>
      </w:ins>
      <w:r w:rsidR="00FB7B3C">
        <w:rPr>
          <w:rFonts w:ascii="Times New Roman" w:eastAsia="宋体" w:hAnsi="Times New Roman" w:cs="Times New Roman"/>
          <w:kern w:val="0"/>
          <w:sz w:val="24"/>
          <w:szCs w:val="24"/>
        </w:rPr>
        <w:t xml:space="preserve">consensus process </w:t>
      </w:r>
      <w:del w:id="855" w:author="ThinkPad" w:date="2022-05-17T23:16:00Z">
        <w:r w:rsidR="00FB7B3C" w:rsidDel="003034E7">
          <w:rPr>
            <w:rFonts w:ascii="Times New Roman" w:eastAsia="宋体" w:hAnsi="Times New Roman" w:cs="Times New Roman"/>
            <w:kern w:val="0"/>
            <w:sz w:val="24"/>
            <w:szCs w:val="24"/>
          </w:rPr>
          <w:delText>positively</w:delText>
        </w:r>
      </w:del>
      <w:ins w:id="856" w:author="ThinkPad" w:date="2022-05-17T23:16:00Z">
        <w:r w:rsidR="003034E7">
          <w:rPr>
            <w:rFonts w:ascii="Times New Roman" w:eastAsia="宋体" w:hAnsi="Times New Roman" w:cs="Times New Roman"/>
            <w:kern w:val="0"/>
            <w:sz w:val="24"/>
            <w:szCs w:val="24"/>
          </w:rPr>
          <w:t>actively</w:t>
        </w:r>
      </w:ins>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del w:id="857" w:author="ThinkPad" w:date="2022-05-18T19:59:00Z">
        <w:r w:rsidR="000B4FCD" w:rsidDel="00B803E6">
          <w:rPr>
            <w:rFonts w:ascii="Times New Roman" w:eastAsia="宋体" w:hAnsi="Times New Roman" w:cs="Times New Roman"/>
            <w:kern w:val="0"/>
            <w:sz w:val="24"/>
            <w:szCs w:val="24"/>
          </w:rPr>
          <w:delText>a</w:delText>
        </w:r>
        <w:r w:rsidR="00DB664B" w:rsidDel="00B803E6">
          <w:rPr>
            <w:rFonts w:ascii="Times New Roman" w:eastAsia="宋体" w:hAnsi="Times New Roman" w:cs="Times New Roman"/>
            <w:kern w:val="0"/>
            <w:sz w:val="24"/>
            <w:szCs w:val="24"/>
          </w:rPr>
          <w:delText xml:space="preserve"> </w:delText>
        </w:r>
      </w:del>
      <w:r w:rsidR="00DB664B">
        <w:rPr>
          <w:rFonts w:ascii="Times New Roman" w:eastAsia="宋体" w:hAnsi="Times New Roman" w:cs="Times New Roman"/>
          <w:kern w:val="0"/>
          <w:sz w:val="24"/>
          <w:szCs w:val="24"/>
        </w:rPr>
        <w:t>part of</w:t>
      </w:r>
      <w:ins w:id="858" w:author="ThinkPad" w:date="2022-05-18T19:59:00Z">
        <w:r w:rsidR="00B803E6">
          <w:rPr>
            <w:rFonts w:ascii="Times New Roman" w:eastAsia="宋体" w:hAnsi="Times New Roman" w:cs="Times New Roman"/>
            <w:kern w:val="0"/>
            <w:sz w:val="24"/>
            <w:szCs w:val="24"/>
          </w:rPr>
          <w:t xml:space="preserve"> the</w:t>
        </w:r>
      </w:ins>
      <w:r w:rsidR="00DB664B">
        <w:rPr>
          <w:rFonts w:ascii="Times New Roman" w:eastAsia="宋体" w:hAnsi="Times New Roman" w:cs="Times New Roman"/>
          <w:kern w:val="0"/>
          <w:sz w:val="24"/>
          <w:szCs w:val="24"/>
        </w:rPr>
        <w:t xml:space="preserve"> transaction fees </w:t>
      </w:r>
      <w:r w:rsidR="00DB664B" w:rsidRPr="003034E7">
        <w:rPr>
          <w:rFonts w:ascii="Times New Roman" w:eastAsia="宋体" w:hAnsi="Times New Roman" w:cs="Times New Roman"/>
          <w:kern w:val="0"/>
          <w:sz w:val="24"/>
          <w:szCs w:val="24"/>
          <w:highlight w:val="cyan"/>
          <w:rPrChange w:id="859" w:author="ThinkPad" w:date="2022-05-17T23:18:00Z">
            <w:rPr>
              <w:rFonts w:ascii="Times New Roman" w:eastAsia="宋体" w:hAnsi="Times New Roman" w:cs="Times New Roman"/>
              <w:kern w:val="0"/>
              <w:sz w:val="24"/>
              <w:szCs w:val="24"/>
            </w:rPr>
          </w:rPrChange>
        </w:rPr>
        <w:t xml:space="preserve">is </w:t>
      </w:r>
      <w:r w:rsidR="000B4FCD" w:rsidRPr="003034E7">
        <w:rPr>
          <w:rFonts w:ascii="Times New Roman" w:eastAsia="宋体" w:hAnsi="Times New Roman" w:cs="Times New Roman"/>
          <w:kern w:val="0"/>
          <w:sz w:val="24"/>
          <w:szCs w:val="24"/>
          <w:highlight w:val="cyan"/>
          <w:rPrChange w:id="860" w:author="ThinkPad" w:date="2022-05-17T23:18:00Z">
            <w:rPr>
              <w:rFonts w:ascii="Times New Roman" w:eastAsia="宋体" w:hAnsi="Times New Roman" w:cs="Times New Roman"/>
              <w:kern w:val="0"/>
              <w:sz w:val="24"/>
              <w:szCs w:val="24"/>
            </w:rPr>
          </w:rPrChange>
        </w:rPr>
        <w:t>rewarded</w:t>
      </w:r>
      <w:r w:rsidR="00DB664B" w:rsidRPr="003034E7">
        <w:rPr>
          <w:rFonts w:ascii="Times New Roman" w:eastAsia="宋体" w:hAnsi="Times New Roman" w:cs="Times New Roman"/>
          <w:kern w:val="0"/>
          <w:sz w:val="24"/>
          <w:szCs w:val="24"/>
          <w:highlight w:val="cyan"/>
          <w:rPrChange w:id="861" w:author="ThinkPad" w:date="2022-05-17T23:18:00Z">
            <w:rPr>
              <w:rFonts w:ascii="Times New Roman" w:eastAsia="宋体" w:hAnsi="Times New Roman" w:cs="Times New Roman"/>
              <w:kern w:val="0"/>
              <w:sz w:val="24"/>
              <w:szCs w:val="24"/>
            </w:rPr>
          </w:rPrChange>
        </w:rPr>
        <w:t xml:space="preserve">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del w:id="862" w:author="ThinkPad" w:date="2022-05-18T19:59:00Z">
        <w:r w:rsidR="00E575B1" w:rsidDel="00B803E6">
          <w:rPr>
            <w:rFonts w:ascii="Times New Roman" w:eastAsia="宋体" w:hAnsi="Times New Roman" w:cs="Times New Roman"/>
            <w:kern w:val="0"/>
            <w:sz w:val="24"/>
            <w:szCs w:val="24"/>
          </w:rPr>
          <w:delText xml:space="preserve">to </w:delText>
        </w:r>
      </w:del>
      <w:ins w:id="863" w:author="ThinkPad" w:date="2022-05-18T19:59:00Z">
        <w:r w:rsidR="00B803E6">
          <w:rPr>
            <w:rFonts w:ascii="Times New Roman" w:eastAsia="宋体" w:hAnsi="Times New Roman" w:cs="Times New Roman"/>
            <w:kern w:val="0"/>
            <w:sz w:val="24"/>
            <w:szCs w:val="24"/>
          </w:rPr>
          <w:t xml:space="preserve">among </w:t>
        </w:r>
      </w:ins>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1F699A90"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w:t>
      </w:r>
      <w:del w:id="864" w:author="ThinkPad" w:date="2022-05-18T20:00:00Z">
        <w:r w:rsidDel="00B803E6">
          <w:rPr>
            <w:rFonts w:ascii="Times New Roman" w:eastAsia="宋体" w:hAnsi="Times New Roman" w:cs="Times New Roman"/>
            <w:kern w:val="0"/>
            <w:sz w:val="24"/>
            <w:szCs w:val="24"/>
          </w:rPr>
          <w:delText xml:space="preserve">these </w:delText>
        </w:r>
      </w:del>
      <w:ins w:id="865" w:author="ThinkPad" w:date="2022-05-18T20:00:00Z">
        <w:r w:rsidR="00B803E6">
          <w:rPr>
            <w:rFonts w:ascii="Times New Roman" w:eastAsia="宋体" w:hAnsi="Times New Roman" w:cs="Times New Roman"/>
            <w:kern w:val="0"/>
            <w:sz w:val="24"/>
            <w:szCs w:val="24"/>
          </w:rPr>
          <w:t xml:space="preserve">those </w:t>
        </w:r>
      </w:ins>
      <w:r>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Pr>
          <w:rFonts w:ascii="Times New Roman" w:eastAsia="宋体" w:hAnsi="Times New Roman" w:cs="Times New Roman"/>
          <w:kern w:val="0"/>
          <w:sz w:val="24"/>
          <w:szCs w:val="24"/>
        </w:rPr>
        <w:t xml:space="preserve"> average timestamp</w:t>
      </w:r>
      <w:ins w:id="866" w:author="ThinkPad" w:date="2022-05-18T20:00:00Z">
        <w:r w:rsidR="00B803E6">
          <w:rPr>
            <w:rFonts w:ascii="Times New Roman" w:eastAsia="宋体" w:hAnsi="Times New Roman" w:cs="Times New Roman"/>
            <w:kern w:val="0"/>
            <w:sz w:val="24"/>
            <w:szCs w:val="24"/>
          </w:rPr>
          <w:t>s</w:t>
        </w:r>
      </w:ins>
      <w:r>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w:t>
      </w:r>
      <w:del w:id="867" w:author="ThinkPad" w:date="2022-05-17T23:19:00Z">
        <w:r w:rsidR="001C631F" w:rsidDel="003034E7">
          <w:rPr>
            <w:rFonts w:ascii="Times New Roman" w:eastAsia="宋体" w:hAnsi="Times New Roman" w:cs="Times New Roman"/>
            <w:kern w:val="0"/>
            <w:sz w:val="24"/>
            <w:szCs w:val="24"/>
          </w:rPr>
          <w:delText>s</w:delText>
        </w:r>
      </w:del>
      <w:r w:rsidR="00037F75" w:rsidRPr="00C65692">
        <w:rPr>
          <w:rFonts w:ascii="Times New Roman" w:eastAsia="宋体" w:hAnsi="Times New Roman" w:cs="Times New Roman"/>
          <w:kern w:val="0"/>
          <w:sz w:val="24"/>
          <w:szCs w:val="24"/>
        </w:rPr>
        <w:t xml:space="preserve">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ins w:id="868" w:author="ThinkPad" w:date="2022-05-18T20:01:00Z">
        <w:r w:rsidR="00B803E6">
          <w:rPr>
            <w:rFonts w:ascii="Times New Roman" w:eastAsia="宋体" w:hAnsi="Times New Roman" w:cs="Times New Roman"/>
            <w:kern w:val="0"/>
            <w:sz w:val="24"/>
            <w:szCs w:val="24"/>
          </w:rPr>
          <w:t>, respectively</w:t>
        </w:r>
      </w:ins>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ins w:id="869" w:author="ThinkPad" w:date="2022-05-18T20:01:00Z">
        <w:r w:rsidR="00B803E6">
          <w:rPr>
            <w:rFonts w:ascii="Times New Roman" w:eastAsia="宋体" w:hAnsi="Times New Roman" w:cs="Times New Roman"/>
            <w:kern w:val="0"/>
            <w:sz w:val="24"/>
            <w:szCs w:val="24"/>
          </w:rPr>
          <w:t>ar</w:t>
        </w:r>
      </w:ins>
      <w:ins w:id="870" w:author="ThinkPad" w:date="2022-05-18T20:02:00Z">
        <w:r w:rsidR="00B803E6">
          <w:rPr>
            <w:rFonts w:ascii="Times New Roman" w:eastAsia="宋体" w:hAnsi="Times New Roman" w:cs="Times New Roman"/>
            <w:kern w:val="0"/>
            <w:sz w:val="24"/>
            <w:szCs w:val="24"/>
          </w:rPr>
          <w:t xml:space="preserve">e </w:t>
        </w:r>
      </w:ins>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del w:id="871" w:author="ThinkPad" w:date="2022-05-18T20:02:00Z">
        <w:r w:rsidR="005B46E6" w:rsidDel="00CD4067">
          <w:rPr>
            <w:rFonts w:ascii="Times New Roman" w:eastAsia="宋体" w:hAnsi="Times New Roman" w:cs="Times New Roman"/>
            <w:kern w:val="0"/>
            <w:sz w:val="24"/>
            <w:szCs w:val="24"/>
          </w:rPr>
          <w:delText xml:space="preserve">broadcasting </w:delText>
        </w:r>
      </w:del>
      <w:ins w:id="872" w:author="ThinkPad" w:date="2022-05-18T20:02:00Z">
        <w:r w:rsidR="00CD4067">
          <w:rPr>
            <w:rFonts w:ascii="Times New Roman" w:eastAsia="宋体" w:hAnsi="Times New Roman" w:cs="Times New Roman"/>
            <w:kern w:val="0"/>
            <w:sz w:val="24"/>
            <w:szCs w:val="24"/>
          </w:rPr>
          <w:t xml:space="preserve">the </w:t>
        </w:r>
      </w:ins>
      <w:r w:rsidR="005B46E6">
        <w:rPr>
          <w:rFonts w:ascii="Times New Roman" w:eastAsia="宋体" w:hAnsi="Times New Roman" w:cs="Times New Roman"/>
          <w:kern w:val="0"/>
          <w:sz w:val="24"/>
          <w:szCs w:val="24"/>
        </w:rPr>
        <w:t>signature</w:t>
      </w:r>
      <w:ins w:id="873" w:author="ThinkPad" w:date="2022-05-18T20:02:00Z">
        <w:r w:rsidR="00CD4067">
          <w:rPr>
            <w:rFonts w:ascii="Times New Roman" w:eastAsia="宋体" w:hAnsi="Times New Roman" w:cs="Times New Roman"/>
            <w:kern w:val="0"/>
            <w:sz w:val="24"/>
            <w:szCs w:val="24"/>
          </w:rPr>
          <w:t xml:space="preserve"> broadcasting</w:t>
        </w:r>
      </w:ins>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w:t>
      </w:r>
      <w:ins w:id="874" w:author="ThinkPad" w:date="2022-05-18T20:02:00Z">
        <w:r w:rsidR="00CD4067">
          <w:rPr>
            <w:rFonts w:ascii="Times New Roman" w:eastAsia="宋体" w:hAnsi="Times New Roman" w:cs="Times New Roman"/>
            <w:kern w:val="0"/>
            <w:sz w:val="24"/>
            <w:szCs w:val="24"/>
          </w:rPr>
          <w:t xml:space="preserve">the </w:t>
        </w:r>
      </w:ins>
      <w:r w:rsidR="005B46E6">
        <w:rPr>
          <w:rFonts w:ascii="Times New Roman" w:eastAsia="宋体" w:hAnsi="Times New Roman" w:cs="Times New Roman"/>
          <w:kern w:val="0"/>
          <w:sz w:val="24"/>
          <w:szCs w:val="24"/>
        </w:rPr>
        <w:t xml:space="preserve">chance </w:t>
      </w:r>
      <w:del w:id="875" w:author="ThinkPad" w:date="2022-05-18T20:02:00Z">
        <w:r w:rsidR="005B46E6" w:rsidDel="00CD4067">
          <w:rPr>
            <w:rFonts w:ascii="Times New Roman" w:eastAsia="宋体" w:hAnsi="Times New Roman" w:cs="Times New Roman"/>
            <w:kern w:val="0"/>
            <w:sz w:val="24"/>
            <w:szCs w:val="24"/>
          </w:rPr>
          <w:delText xml:space="preserve">to </w:delText>
        </w:r>
      </w:del>
      <w:ins w:id="876" w:author="ThinkPad" w:date="2022-05-18T20:02:00Z">
        <w:r w:rsidR="00CD4067">
          <w:rPr>
            <w:rFonts w:ascii="Times New Roman" w:eastAsia="宋体" w:hAnsi="Times New Roman" w:cs="Times New Roman"/>
            <w:kern w:val="0"/>
            <w:sz w:val="24"/>
            <w:szCs w:val="24"/>
          </w:rPr>
          <w:t>being</w:t>
        </w:r>
      </w:ins>
      <w:del w:id="877" w:author="ThinkPad" w:date="2022-05-18T20:02:00Z">
        <w:r w:rsidR="005B46E6" w:rsidDel="00CD4067">
          <w:rPr>
            <w:rFonts w:ascii="Times New Roman" w:eastAsia="宋体" w:hAnsi="Times New Roman" w:cs="Times New Roman"/>
            <w:kern w:val="0"/>
            <w:sz w:val="24"/>
            <w:szCs w:val="24"/>
          </w:rPr>
          <w:delText>get</w:delText>
        </w:r>
      </w:del>
      <w:r w:rsidR="005B46E6">
        <w:rPr>
          <w:rFonts w:ascii="Times New Roman" w:eastAsia="宋体" w:hAnsi="Times New Roman" w:cs="Times New Roman"/>
          <w:kern w:val="0"/>
          <w:sz w:val="24"/>
          <w:szCs w:val="24"/>
        </w:rPr>
        <w:t xml:space="preserve"> reward</w:t>
      </w:r>
      <w:ins w:id="878" w:author="ThinkPad" w:date="2022-05-18T20:02:00Z">
        <w:r w:rsidR="00CD4067">
          <w:rPr>
            <w:rFonts w:ascii="Times New Roman" w:eastAsia="宋体" w:hAnsi="Times New Roman" w:cs="Times New Roman"/>
            <w:kern w:val="0"/>
            <w:sz w:val="24"/>
            <w:szCs w:val="24"/>
          </w:rPr>
          <w:t>ed</w:t>
        </w:r>
      </w:ins>
      <w:r w:rsidR="005B46E6">
        <w:rPr>
          <w:rFonts w:ascii="Times New Roman" w:eastAsia="宋体" w:hAnsi="Times New Roman" w:cs="Times New Roman"/>
          <w:kern w:val="0"/>
          <w:sz w:val="24"/>
          <w:szCs w:val="24"/>
        </w:rPr>
        <w:t>. In this way, the performance of blockchain system will be improved.</w:t>
      </w:r>
    </w:p>
    <w:p w14:paraId="548856CB" w14:textId="51AA3337"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ins w:id="879" w:author="ThinkPad" w:date="2022-05-17T23:21:00Z">
        <w:r w:rsidR="00B774C1">
          <w:rPr>
            <w:rFonts w:ascii="Times New Roman" w:eastAsia="宋体" w:hAnsi="Times New Roman" w:cs="Times New Roman"/>
            <w:kern w:val="0"/>
            <w:sz w:val="24"/>
            <w:szCs w:val="24"/>
          </w:rPr>
          <w:t xml:space="preserve">the </w:t>
        </w:r>
      </w:ins>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t>
      </w:r>
      <w:del w:id="880" w:author="ThinkPad" w:date="2022-05-17T23:21:00Z">
        <w:r w:rsidR="008112A1" w:rsidDel="00B774C1">
          <w:rPr>
            <w:rFonts w:ascii="Times New Roman" w:eastAsia="宋体" w:hAnsi="Times New Roman" w:cs="Times New Roman"/>
            <w:kern w:val="0"/>
            <w:sz w:val="24"/>
            <w:szCs w:val="24"/>
          </w:rPr>
          <w:delText xml:space="preserve">within </w:delText>
        </w:r>
      </w:del>
      <w:ins w:id="881" w:author="ThinkPad" w:date="2022-05-17T23:21:00Z">
        <w:r w:rsidR="00B774C1">
          <w:rPr>
            <w:rFonts w:ascii="Times New Roman" w:eastAsia="宋体" w:hAnsi="Times New Roman" w:cs="Times New Roman"/>
            <w:kern w:val="0"/>
            <w:sz w:val="24"/>
            <w:szCs w:val="24"/>
          </w:rPr>
          <w:t>be</w:t>
        </w:r>
      </w:ins>
      <w:ins w:id="882" w:author="ThinkPad" w:date="2022-05-17T23:22:00Z">
        <w:r w:rsidR="00B774C1">
          <w:rPr>
            <w:rFonts w:ascii="Times New Roman" w:eastAsia="宋体" w:hAnsi="Times New Roman" w:cs="Times New Roman"/>
            <w:kern w:val="0"/>
            <w:sz w:val="24"/>
            <w:szCs w:val="24"/>
          </w:rPr>
          <w:t>fore</w:t>
        </w:r>
      </w:ins>
      <w:ins w:id="883" w:author="ThinkPad" w:date="2022-05-17T23:21:00Z">
        <w:r w:rsidR="00B774C1">
          <w:rPr>
            <w:rFonts w:ascii="Times New Roman" w:eastAsia="宋体" w:hAnsi="Times New Roman" w:cs="Times New Roman"/>
            <w:kern w:val="0"/>
            <w:sz w:val="24"/>
            <w:szCs w:val="24"/>
          </w:rPr>
          <w:t xml:space="preserve"> </w:t>
        </w:r>
      </w:ins>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ins w:id="884" w:author="ThinkPad" w:date="2022-05-17T23:22:00Z">
        <w:r w:rsidR="00B774C1">
          <w:rPr>
            <w:rFonts w:ascii="Times New Roman" w:eastAsia="宋体" w:hAnsi="Times New Roman" w:cs="Times New Roman"/>
            <w:kern w:val="0"/>
            <w:sz w:val="24"/>
            <w:szCs w:val="24"/>
          </w:rPr>
          <w:t>s</w:t>
        </w:r>
      </w:ins>
      <w:r w:rsidR="00DF5321">
        <w:rPr>
          <w:rFonts w:ascii="Times New Roman" w:eastAsia="宋体" w:hAnsi="Times New Roman" w:cs="Times New Roman"/>
          <w:kern w:val="0"/>
          <w:sz w:val="24"/>
          <w:szCs w:val="24"/>
        </w:rPr>
        <w:t xml:space="preserve"> invalid signature or garbage messages in block verification and finalization phase. </w:t>
      </w:r>
      <w:r w:rsidR="00415276">
        <w:rPr>
          <w:rFonts w:ascii="Times New Roman" w:eastAsia="宋体" w:hAnsi="Times New Roman" w:cs="Times New Roman"/>
          <w:kern w:val="0"/>
          <w:sz w:val="24"/>
          <w:szCs w:val="24"/>
        </w:rPr>
        <w:t xml:space="preserve">Nodes will be punished by reducing their lifetime when </w:t>
      </w:r>
      <w:r w:rsidR="00DF5321">
        <w:rPr>
          <w:rFonts w:ascii="Times New Roman" w:eastAsia="宋体" w:hAnsi="Times New Roman" w:cs="Times New Roman"/>
          <w:kern w:val="0"/>
          <w:sz w:val="24"/>
          <w:szCs w:val="24"/>
        </w:rPr>
        <w:t xml:space="preserve">nodes are judged malicious. </w:t>
      </w:r>
      <w:r w:rsidR="006752B2">
        <w:rPr>
          <w:rFonts w:ascii="Times New Roman" w:eastAsia="宋体" w:hAnsi="Times New Roman" w:cs="Times New Roman"/>
          <w:kern w:val="0"/>
          <w:sz w:val="24"/>
          <w:szCs w:val="24"/>
        </w:rPr>
        <w:t xml:space="preserve">Reducing lifetime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 xml:space="preserve">the stability of nodes, which will </w:t>
      </w:r>
      <w:del w:id="885" w:author="ThinkPad" w:date="2022-05-17T23:22:00Z">
        <w:r w:rsidR="00415276" w:rsidDel="00B774C1">
          <w:rPr>
            <w:rFonts w:ascii="Times New Roman" w:eastAsia="宋体" w:hAnsi="Times New Roman" w:cs="Times New Roman"/>
            <w:kern w:val="0"/>
            <w:sz w:val="24"/>
            <w:szCs w:val="24"/>
          </w:rPr>
          <w:delText xml:space="preserve">decline </w:delText>
        </w:r>
      </w:del>
      <w:ins w:id="886" w:author="ThinkPad" w:date="2022-05-17T23:22:00Z">
        <w:r w:rsidR="00B774C1">
          <w:rPr>
            <w:rFonts w:ascii="Times New Roman" w:eastAsia="宋体" w:hAnsi="Times New Roman" w:cs="Times New Roman"/>
            <w:kern w:val="0"/>
            <w:sz w:val="24"/>
            <w:szCs w:val="24"/>
          </w:rPr>
          <w:t xml:space="preserve">reduce </w:t>
        </w:r>
      </w:ins>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obtain</w:t>
      </w:r>
      <w:r w:rsidR="00415276">
        <w:rPr>
          <w:rFonts w:ascii="Times New Roman" w:eastAsia="宋体" w:hAnsi="Times New Roman" w:cs="Times New Roman"/>
          <w:kern w:val="0"/>
          <w:sz w:val="24"/>
          <w:szCs w:val="24"/>
        </w:rPr>
        <w:t>s</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 xml:space="preserve">block generation </w:t>
      </w:r>
      <w:r w:rsidR="008F630A">
        <w:rPr>
          <w:rFonts w:ascii="Times New Roman" w:eastAsia="宋体" w:hAnsi="Times New Roman" w:cs="Times New Roman"/>
          <w:kern w:val="0"/>
          <w:sz w:val="24"/>
          <w:szCs w:val="24"/>
        </w:rPr>
        <w:t>reward. As</w:t>
      </w:r>
      <w:ins w:id="887" w:author="ThinkPad" w:date="2022-05-17T23:22:00Z">
        <w:r w:rsidR="00B774C1">
          <w:rPr>
            <w:rFonts w:ascii="Times New Roman" w:eastAsia="宋体" w:hAnsi="Times New Roman" w:cs="Times New Roman"/>
            <w:kern w:val="0"/>
            <w:sz w:val="24"/>
            <w:szCs w:val="24"/>
          </w:rPr>
          <w:t xml:space="preserve"> a</w:t>
        </w:r>
      </w:ins>
      <w:r w:rsidR="008F630A">
        <w:rPr>
          <w:rFonts w:ascii="Times New Roman" w:eastAsia="宋体" w:hAnsi="Times New Roman" w:cs="Times New Roman"/>
          <w:kern w:val="0"/>
          <w:sz w:val="24"/>
          <w:szCs w:val="24"/>
        </w:rPr>
        <w:t xml:space="preserve"> result, the security and efficiency of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ins w:id="888" w:author="ThinkPad" w:date="2022-05-17T23:23:00Z">
        <w:r w:rsidR="00B774C1">
          <w:rPr>
            <w:rFonts w:ascii="Times New Roman" w:eastAsia="宋体" w:hAnsi="Times New Roman" w:cs="Times New Roman"/>
            <w:kern w:val="0"/>
            <w:sz w:val="24"/>
            <w:szCs w:val="24"/>
          </w:rPr>
          <w:t>s</w:t>
        </w:r>
      </w:ins>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2D8A7E6F" w:rsidR="00FA2CCC" w:rsidRDefault="001569AC" w:rsidP="006768F2">
      <w:pPr>
        <w:spacing w:afterLines="50" w:after="156"/>
        <w:ind w:firstLineChars="200" w:firstLine="480"/>
        <w:rPr>
          <w:ins w:id="889" w:author="ThinkPad" w:date="2022-05-18T19:31:00Z"/>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ins w:id="890" w:author="ThinkPad" w:date="2022-05-17T23:23:00Z">
        <w:r w:rsidR="007E4CE8">
          <w:rPr>
            <w:rFonts w:ascii="Times New Roman" w:eastAsia="宋体" w:hAnsi="Times New Roman" w:cs="Times New Roman"/>
            <w:kern w:val="0"/>
            <w:sz w:val="24"/>
            <w:szCs w:val="24"/>
          </w:rPr>
          <w:t>d</w:t>
        </w:r>
      </w:ins>
      <w:r w:rsidR="00B07DEF">
        <w:rPr>
          <w:rFonts w:ascii="Times New Roman" w:eastAsia="宋体" w:hAnsi="Times New Roman" w:cs="Times New Roman"/>
          <w:kern w:val="0"/>
          <w:sz w:val="24"/>
          <w:szCs w:val="24"/>
        </w:rPr>
        <w:t xml:space="preserve"> mechanism. When </w:t>
      </w:r>
      <w:r w:rsidR="00B07DEF">
        <w:rPr>
          <w:rFonts w:ascii="Times New Roman" w:eastAsia="宋体" w:hAnsi="Times New Roman" w:cs="Times New Roman"/>
          <w:kern w:val="0"/>
          <w:sz w:val="24"/>
          <w:szCs w:val="24"/>
        </w:rPr>
        <w:lastRenderedPageBreak/>
        <w:t xml:space="preserve">a </w:t>
      </w:r>
      <w:r w:rsidR="00473EB8">
        <w:rPr>
          <w:rFonts w:ascii="Times New Roman" w:eastAsia="宋体" w:hAnsi="Times New Roman" w:cs="Times New Roman"/>
          <w:kern w:val="0"/>
          <w:sz w:val="24"/>
          <w:szCs w:val="24"/>
        </w:rPr>
        <w:t>new node joins</w:t>
      </w:r>
      <w:ins w:id="891" w:author="ThinkPad" w:date="2022-05-17T23:23:00Z">
        <w:r w:rsidR="007E4CE8">
          <w:rPr>
            <w:rFonts w:ascii="Times New Roman" w:eastAsia="宋体" w:hAnsi="Times New Roman" w:cs="Times New Roman"/>
            <w:kern w:val="0"/>
            <w:sz w:val="24"/>
            <w:szCs w:val="24"/>
          </w:rPr>
          <w:t xml:space="preserve"> the</w:t>
        </w:r>
      </w:ins>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35213713" w14:textId="46857475" w:rsidR="00267935" w:rsidRPr="001569AC" w:rsidRDefault="00267935" w:rsidP="006768F2">
      <w:pPr>
        <w:spacing w:afterLines="50" w:after="156"/>
        <w:ind w:firstLineChars="200" w:firstLine="480"/>
        <w:rPr>
          <w:rFonts w:ascii="Times New Roman" w:eastAsia="宋体" w:hAnsi="Times New Roman" w:cs="Times New Roman"/>
          <w:kern w:val="0"/>
          <w:sz w:val="24"/>
          <w:szCs w:val="24"/>
        </w:rPr>
      </w:pPr>
      <w:ins w:id="892" w:author="ThinkPad" w:date="2022-05-18T19:31:00Z">
        <w:r w:rsidRPr="00267935">
          <w:rPr>
            <w:rFonts w:ascii="Times New Roman" w:eastAsia="宋体" w:hAnsi="Times New Roman" w:cs="Times New Roman" w:hint="eastAsia"/>
            <w:kern w:val="0"/>
            <w:sz w:val="24"/>
            <w:szCs w:val="24"/>
            <w:highlight w:val="yellow"/>
            <w:rPrChange w:id="893" w:author="ThinkPad" w:date="2022-05-18T19:31:00Z">
              <w:rPr>
                <w:rFonts w:ascii="Times New Roman" w:eastAsia="宋体" w:hAnsi="Times New Roman" w:cs="Times New Roman" w:hint="eastAsia"/>
                <w:kern w:val="0"/>
                <w:sz w:val="24"/>
                <w:szCs w:val="24"/>
              </w:rPr>
            </w:rPrChange>
          </w:rPr>
          <w:t>【下面的</w:t>
        </w:r>
        <w:r w:rsidRPr="00267935">
          <w:rPr>
            <w:rFonts w:ascii="Times New Roman" w:eastAsia="宋体" w:hAnsi="Times New Roman" w:cs="Times New Roman"/>
            <w:kern w:val="0"/>
            <w:sz w:val="24"/>
            <w:szCs w:val="24"/>
            <w:highlight w:val="yellow"/>
            <w:rPrChange w:id="894" w:author="ThinkPad" w:date="2022-05-18T19:31:00Z">
              <w:rPr>
                <w:rFonts w:ascii="Times New Roman" w:eastAsia="宋体" w:hAnsi="Times New Roman" w:cs="Times New Roman"/>
                <w:kern w:val="0"/>
                <w:sz w:val="24"/>
                <w:szCs w:val="24"/>
              </w:rPr>
            </w:rPrChange>
          </w:rPr>
          <w:t>slot</w:t>
        </w:r>
        <w:r w:rsidRPr="00267935">
          <w:rPr>
            <w:rFonts w:ascii="Times New Roman" w:eastAsia="宋体" w:hAnsi="Times New Roman" w:cs="Times New Roman" w:hint="eastAsia"/>
            <w:kern w:val="0"/>
            <w:sz w:val="24"/>
            <w:szCs w:val="24"/>
            <w:highlight w:val="yellow"/>
            <w:rPrChange w:id="895" w:author="ThinkPad" w:date="2022-05-18T19:31:00Z">
              <w:rPr>
                <w:rFonts w:ascii="Times New Roman" w:eastAsia="宋体" w:hAnsi="Times New Roman" w:cs="Times New Roman" w:hint="eastAsia"/>
                <w:kern w:val="0"/>
                <w:sz w:val="24"/>
                <w:szCs w:val="24"/>
              </w:rPr>
            </w:rPrChange>
          </w:rPr>
          <w:t>和</w:t>
        </w:r>
        <w:r w:rsidRPr="00267935">
          <w:rPr>
            <w:rFonts w:ascii="Times New Roman" w:eastAsia="宋体" w:hAnsi="Times New Roman" w:cs="Times New Roman"/>
            <w:kern w:val="0"/>
            <w:sz w:val="24"/>
            <w:szCs w:val="24"/>
            <w:highlight w:val="yellow"/>
            <w:rPrChange w:id="896" w:author="ThinkPad" w:date="2022-05-18T19:31:00Z">
              <w:rPr>
                <w:rFonts w:ascii="Times New Roman" w:eastAsia="宋体" w:hAnsi="Times New Roman" w:cs="Times New Roman"/>
                <w:kern w:val="0"/>
                <w:sz w:val="24"/>
                <w:szCs w:val="24"/>
              </w:rPr>
            </w:rPrChange>
          </w:rPr>
          <w:t>round</w:t>
        </w:r>
        <w:r w:rsidRPr="00267935">
          <w:rPr>
            <w:rFonts w:ascii="Times New Roman" w:eastAsia="宋体" w:hAnsi="Times New Roman" w:cs="Times New Roman" w:hint="eastAsia"/>
            <w:kern w:val="0"/>
            <w:sz w:val="24"/>
            <w:szCs w:val="24"/>
            <w:highlight w:val="yellow"/>
            <w:rPrChange w:id="897" w:author="ThinkPad" w:date="2022-05-18T19:31:00Z">
              <w:rPr>
                <w:rFonts w:ascii="Times New Roman" w:eastAsia="宋体" w:hAnsi="Times New Roman" w:cs="Times New Roman" w:hint="eastAsia"/>
                <w:kern w:val="0"/>
                <w:sz w:val="24"/>
                <w:szCs w:val="24"/>
              </w:rPr>
            </w:rPrChange>
          </w:rPr>
          <w:t>什么关系？】</w:t>
        </w:r>
      </w:ins>
    </w:p>
    <w:p w14:paraId="47AC2083" w14:textId="47635D88" w:rsidR="0085138F" w:rsidRPr="000F4706"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w:t>
      </w:r>
      <w:del w:id="898" w:author="ThinkPad" w:date="2022-05-17T23:48:00Z">
        <w:r w:rsidR="00D52B95" w:rsidDel="00350DC3">
          <w:rPr>
            <w:rFonts w:ascii="Times New Roman" w:eastAsia="宋体" w:hAnsi="Times New Roman" w:cs="Times New Roman"/>
            <w:kern w:val="0"/>
            <w:sz w:val="24"/>
            <w:szCs w:val="24"/>
          </w:rPr>
          <w:delText xml:space="preserve">consistent </w:delText>
        </w:r>
      </w:del>
      <w:r w:rsidR="00D52B95">
        <w:rPr>
          <w:rFonts w:ascii="Times New Roman" w:eastAsia="宋体" w:hAnsi="Times New Roman" w:cs="Times New Roman"/>
          <w:kern w:val="0"/>
          <w:sz w:val="24"/>
          <w:szCs w:val="24"/>
        </w:rPr>
        <w:t xml:space="preserve">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del w:id="899" w:author="ThinkPad" w:date="2022-05-17T23:50:00Z">
        <w:r w:rsidR="00F511DD" w:rsidDel="00350DC3">
          <w:rPr>
            <w:rFonts w:ascii="Times New Roman" w:eastAsia="宋体" w:hAnsi="Times New Roman" w:cs="Times New Roman"/>
            <w:kern w:val="0"/>
            <w:sz w:val="24"/>
            <w:szCs w:val="24"/>
          </w:rPr>
          <w:delText>with</w:delText>
        </w:r>
      </w:del>
      <w:r w:rsidR="00F8065D">
        <w:rPr>
          <w:rFonts w:ascii="Times New Roman" w:eastAsia="宋体" w:hAnsi="Times New Roman" w:cs="Times New Roman"/>
          <w:kern w:val="0"/>
          <w:sz w:val="24"/>
          <w:szCs w:val="24"/>
        </w:rPr>
        <w:t xml:space="preserve">in </w:t>
      </w:r>
      <w:r w:rsidR="00F511DD">
        <w:rPr>
          <w:rFonts w:ascii="Times New Roman" w:eastAsia="宋体" w:hAnsi="Times New Roman" w:cs="Times New Roman"/>
          <w:kern w:val="0"/>
          <w:sz w:val="24"/>
          <w:szCs w:val="24"/>
        </w:rPr>
        <w:t>a 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w:t>
      </w:r>
      <w:ins w:id="900" w:author="ThinkPad" w:date="2022-05-17T23:50:00Z">
        <w:r w:rsidR="00350DC3">
          <w:rPr>
            <w:rFonts w:ascii="Times New Roman" w:eastAsia="宋体" w:hAnsi="Times New Roman" w:cs="Times New Roman"/>
            <w:kern w:val="0"/>
            <w:sz w:val="24"/>
            <w:szCs w:val="24"/>
          </w:rPr>
          <w:t xml:space="preserve">can </w:t>
        </w:r>
      </w:ins>
      <w:r w:rsidR="00F16D52">
        <w:rPr>
          <w:rFonts w:ascii="Times New Roman" w:eastAsia="宋体" w:hAnsi="Times New Roman" w:cs="Times New Roman"/>
          <w:kern w:val="0"/>
          <w:sz w:val="24"/>
          <w:szCs w:val="24"/>
        </w:rPr>
        <w:t>succe</w:t>
      </w:r>
      <w:del w:id="901" w:author="ThinkPad" w:date="2022-05-17T23:48:00Z">
        <w:r w:rsidR="00F16D52" w:rsidDel="00350DC3">
          <w:rPr>
            <w:rFonts w:ascii="Times New Roman" w:eastAsia="宋体" w:hAnsi="Times New Roman" w:cs="Times New Roman" w:hint="eastAsia"/>
            <w:kern w:val="0"/>
            <w:sz w:val="24"/>
            <w:szCs w:val="24"/>
          </w:rPr>
          <w:delText>ss</w:delText>
        </w:r>
      </w:del>
      <w:ins w:id="902" w:author="ThinkPad" w:date="2022-05-17T23:48:00Z">
        <w:r w:rsidR="00350DC3">
          <w:rPr>
            <w:rFonts w:ascii="Times New Roman" w:eastAsia="宋体" w:hAnsi="Times New Roman" w:cs="Times New Roman" w:hint="eastAsia"/>
            <w:kern w:val="0"/>
            <w:sz w:val="24"/>
            <w:szCs w:val="24"/>
          </w:rPr>
          <w:t>ed</w:t>
        </w:r>
      </w:ins>
      <w:r w:rsidR="00F16D52">
        <w:rPr>
          <w:rFonts w:ascii="Times New Roman" w:eastAsia="宋体" w:hAnsi="Times New Roman" w:cs="Times New Roman"/>
          <w:kern w:val="0"/>
          <w:sz w:val="24"/>
          <w:szCs w:val="24"/>
        </w:rPr>
        <w:t xml:space="preserve">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ins w:id="903" w:author="ThinkPad" w:date="2022-05-18T19:31:00Z">
        <w:r w:rsidR="00867A9A">
          <w:rPr>
            <w:rFonts w:ascii="Times New Roman" w:eastAsia="宋体" w:hAnsi="Times New Roman" w:cs="Times New Roman"/>
            <w:kern w:val="0"/>
            <w:sz w:val="24"/>
            <w:szCs w:val="24"/>
          </w:rPr>
          <w:t xml:space="preserve"> </w:t>
        </w:r>
        <w:r w:rsidR="00867A9A">
          <w:rPr>
            <w:rFonts w:ascii="Times New Roman" w:eastAsia="宋体" w:hAnsi="Times New Roman" w:cs="Times New Roman" w:hint="eastAsia"/>
            <w:kern w:val="0"/>
            <w:sz w:val="24"/>
            <w:szCs w:val="24"/>
          </w:rPr>
          <w:t>【从单个邻居</w:t>
        </w:r>
      </w:ins>
      <m:oMath>
        <m:f>
          <m:fPr>
            <m:ctrlPr>
              <w:ins w:id="904" w:author="ThinkPad" w:date="2022-05-18T19:32:00Z">
                <w:rPr>
                  <w:rFonts w:ascii="Cambria Math" w:eastAsia="宋体" w:hAnsi="Cambria Math" w:cs="Times New Roman"/>
                  <w:kern w:val="0"/>
                  <w:sz w:val="24"/>
                  <w:szCs w:val="24"/>
                </w:rPr>
              </w:ins>
            </m:ctrlPr>
          </m:fPr>
          <m:num>
            <m:r>
              <w:ins w:id="905" w:author="ThinkPad" w:date="2022-05-18T19:32:00Z">
                <m:rPr>
                  <m:sty m:val="p"/>
                </m:rPr>
                <w:rPr>
                  <w:rFonts w:ascii="Cambria Math" w:eastAsia="宋体" w:hAnsi="Cambria Math" w:cs="Times New Roman"/>
                  <w:kern w:val="0"/>
                  <w:sz w:val="24"/>
                  <w:szCs w:val="24"/>
                </w:rPr>
                <m:t>2</m:t>
              </w:ins>
            </m:r>
          </m:num>
          <m:den>
            <m:r>
              <w:ins w:id="906" w:author="ThinkPad" w:date="2022-05-18T19:32:00Z">
                <w:rPr>
                  <w:rFonts w:ascii="Cambria Math" w:eastAsia="宋体" w:hAnsi="Cambria Math" w:cs="Times New Roman"/>
                  <w:kern w:val="0"/>
                  <w:sz w:val="24"/>
                  <w:szCs w:val="24"/>
                </w:rPr>
                <m:t>p</m:t>
              </w:ins>
            </m:r>
          </m:den>
        </m:f>
        <m:func>
          <m:funcPr>
            <m:ctrlPr>
              <w:ins w:id="907" w:author="ThinkPad" w:date="2022-05-18T19:32:00Z">
                <w:rPr>
                  <w:rFonts w:ascii="Cambria Math" w:eastAsia="宋体" w:hAnsi="Cambria Math" w:cs="Times New Roman"/>
                  <w:kern w:val="0"/>
                  <w:sz w:val="24"/>
                  <w:szCs w:val="24"/>
                </w:rPr>
              </w:ins>
            </m:ctrlPr>
          </m:funcPr>
          <m:fName>
            <m:r>
              <w:ins w:id="908" w:author="ThinkPad" w:date="2022-05-18T19:32:00Z">
                <m:rPr>
                  <m:sty m:val="p"/>
                </m:rPr>
                <w:rPr>
                  <w:rFonts w:ascii="Cambria Math" w:eastAsia="宋体" w:hAnsi="Cambria Math" w:cs="Times New Roman"/>
                  <w:kern w:val="0"/>
                  <w:sz w:val="24"/>
                  <w:szCs w:val="24"/>
                </w:rPr>
                <m:t>log</m:t>
              </w:ins>
            </m:r>
          </m:fName>
          <m:e>
            <m:r>
              <w:ins w:id="909" w:author="ThinkPad" w:date="2022-05-18T19:32:00Z">
                <w:rPr>
                  <w:rFonts w:ascii="Cambria Math" w:eastAsia="宋体" w:hAnsi="Cambria Math" w:cs="Times New Roman"/>
                  <w:kern w:val="0"/>
                  <w:sz w:val="24"/>
                  <w:szCs w:val="24"/>
                </w:rPr>
                <m:t>N</m:t>
              </w:ins>
            </m:r>
            <m:r>
              <w:ins w:id="910" w:author="ThinkPad" w:date="2022-05-18T19:32:00Z">
                <m:rPr>
                  <m:sty m:val="p"/>
                </m:rPr>
                <w:rPr>
                  <w:rFonts w:ascii="Cambria Math" w:eastAsia="宋体" w:hAnsi="Cambria Math" w:cs="Times New Roman"/>
                  <w:kern w:val="0"/>
                  <w:sz w:val="24"/>
                  <w:szCs w:val="24"/>
                </w:rPr>
                <m:t xml:space="preserve"> </m:t>
              </w:ins>
            </m:r>
          </m:e>
        </m:func>
      </m:oMath>
      <w:ins w:id="911" w:author="ThinkPad" w:date="2022-05-18T19:32:00Z">
        <w:r w:rsidR="00867A9A">
          <w:rPr>
            <w:rFonts w:ascii="Times New Roman" w:eastAsia="宋体" w:hAnsi="Times New Roman" w:cs="Times New Roman" w:hint="eastAsia"/>
            <w:kern w:val="0"/>
            <w:sz w:val="24"/>
            <w:szCs w:val="24"/>
          </w:rPr>
          <w:t>时隙内接收一个</w:t>
        </w:r>
        <w:r w:rsidR="00867A9A">
          <w:rPr>
            <w:rFonts w:ascii="Times New Roman" w:eastAsia="宋体" w:hAnsi="Times New Roman" w:cs="Times New Roman" w:hint="eastAsia"/>
            <w:kern w:val="0"/>
            <w:sz w:val="24"/>
            <w:szCs w:val="24"/>
          </w:rPr>
          <w:t>b</w:t>
        </w:r>
        <w:r w:rsidR="00867A9A">
          <w:rPr>
            <w:rFonts w:ascii="Times New Roman" w:eastAsia="宋体" w:hAnsi="Times New Roman" w:cs="Times New Roman"/>
            <w:kern w:val="0"/>
            <w:sz w:val="24"/>
            <w:szCs w:val="24"/>
          </w:rPr>
          <w:t>lock</w:t>
        </w:r>
        <w:r w:rsidR="00867A9A">
          <w:rPr>
            <w:rFonts w:ascii="Times New Roman" w:eastAsia="宋体" w:hAnsi="Times New Roman" w:cs="Times New Roman" w:hint="eastAsia"/>
            <w:kern w:val="0"/>
            <w:sz w:val="24"/>
            <w:szCs w:val="24"/>
          </w:rPr>
          <w:t>是高概率的，</w:t>
        </w:r>
      </w:ins>
      <w:ins w:id="912" w:author="ThinkPad" w:date="2022-05-18T19:33:00Z">
        <w:r w:rsidR="007972CB">
          <w:rPr>
            <w:rFonts w:ascii="Times New Roman" w:eastAsia="宋体" w:hAnsi="Times New Roman" w:cs="Times New Roman" w:hint="eastAsia"/>
            <w:kern w:val="0"/>
            <w:sz w:val="24"/>
            <w:szCs w:val="24"/>
          </w:rPr>
          <w:t>同等条件下，需要连续</w:t>
        </w:r>
      </w:ins>
      <w:ins w:id="913" w:author="ThinkPad" w:date="2022-05-18T19:32:00Z">
        <w:r w:rsidR="00867A9A">
          <w:rPr>
            <w:rFonts w:ascii="Times New Roman" w:eastAsia="宋体" w:hAnsi="Times New Roman" w:cs="Times New Roman" w:hint="eastAsia"/>
            <w:kern w:val="0"/>
            <w:sz w:val="24"/>
            <w:szCs w:val="24"/>
          </w:rPr>
          <w:t>接收</w:t>
        </w:r>
      </w:ins>
      <w:ins w:id="914" w:author="ThinkPad" w:date="2022-05-18T19:33:00Z">
        <w:r w:rsidR="007972CB">
          <w:rPr>
            <w:rFonts w:ascii="Times New Roman" w:eastAsia="宋体" w:hAnsi="Times New Roman" w:cs="Times New Roman" w:hint="eastAsia"/>
            <w:kern w:val="0"/>
            <w:sz w:val="24"/>
            <w:szCs w:val="24"/>
          </w:rPr>
          <w:t>到所有</w:t>
        </w:r>
      </w:ins>
      <m:oMath>
        <m:r>
          <w:ins w:id="915" w:author="ThinkPad" w:date="2022-05-18T19:32:00Z">
            <m:rPr>
              <m:sty m:val="p"/>
            </m:rPr>
            <w:rPr>
              <w:rFonts w:ascii="Cambria Math" w:eastAsia="宋体" w:hAnsi="Cambria Math" w:cs="Times New Roman"/>
              <w:kern w:val="0"/>
              <w:sz w:val="24"/>
              <w:szCs w:val="24"/>
            </w:rPr>
            <m:t>⌈</m:t>
          </w:ins>
        </m:r>
        <m:f>
          <m:fPr>
            <m:ctrlPr>
              <w:ins w:id="916" w:author="ThinkPad" w:date="2022-05-18T19:32:00Z">
                <w:rPr>
                  <w:rFonts w:ascii="Cambria Math" w:eastAsia="宋体" w:hAnsi="Cambria Math" w:cs="Times New Roman"/>
                  <w:kern w:val="0"/>
                  <w:sz w:val="24"/>
                  <w:szCs w:val="24"/>
                </w:rPr>
              </w:ins>
            </m:ctrlPr>
          </m:fPr>
          <m:num>
            <m:r>
              <w:ins w:id="917" w:author="ThinkPad" w:date="2022-05-18T19:32:00Z">
                <w:rPr>
                  <w:rFonts w:ascii="Cambria Math" w:eastAsia="宋体" w:hAnsi="Cambria Math" w:cs="Times New Roman"/>
                  <w:kern w:val="0"/>
                  <w:sz w:val="24"/>
                  <w:szCs w:val="24"/>
                </w:rPr>
                <m:t>L</m:t>
              </w:ins>
            </m:r>
          </m:num>
          <m:den>
            <m:func>
              <m:funcPr>
                <m:ctrlPr>
                  <w:ins w:id="918" w:author="ThinkPad" w:date="2022-05-18T19:32:00Z">
                    <w:rPr>
                      <w:rFonts w:ascii="Cambria Math" w:eastAsia="宋体" w:hAnsi="Cambria Math" w:cs="Times New Roman"/>
                      <w:kern w:val="0"/>
                      <w:sz w:val="24"/>
                      <w:szCs w:val="24"/>
                    </w:rPr>
                  </w:ins>
                </m:ctrlPr>
              </m:funcPr>
              <m:fName>
                <m:r>
                  <w:ins w:id="919" w:author="ThinkPad" w:date="2022-05-18T19:32:00Z">
                    <m:rPr>
                      <m:sty m:val="p"/>
                    </m:rPr>
                    <w:rPr>
                      <w:rFonts w:ascii="Cambria Math" w:eastAsia="宋体" w:hAnsi="Cambria Math" w:cs="Times New Roman"/>
                      <w:kern w:val="0"/>
                      <w:sz w:val="24"/>
                      <w:szCs w:val="24"/>
                    </w:rPr>
                    <m:t>log</m:t>
                  </w:ins>
                </m:r>
              </m:fName>
              <m:e>
                <m:r>
                  <w:ins w:id="920" w:author="ThinkPad" w:date="2022-05-18T19:32:00Z">
                    <w:rPr>
                      <w:rFonts w:ascii="Cambria Math" w:eastAsia="宋体" w:hAnsi="Cambria Math" w:cs="Times New Roman"/>
                      <w:kern w:val="0"/>
                      <w:sz w:val="24"/>
                      <w:szCs w:val="24"/>
                    </w:rPr>
                    <m:t>N</m:t>
                  </w:ins>
                </m:r>
              </m:e>
            </m:func>
          </m:den>
        </m:f>
        <m:r>
          <w:ins w:id="921" w:author="ThinkPad" w:date="2022-05-18T19:32:00Z">
            <m:rPr>
              <m:sty m:val="p"/>
            </m:rPr>
            <w:rPr>
              <w:rFonts w:ascii="Cambria Math" w:eastAsia="宋体" w:hAnsi="Cambria Math" w:cs="Times New Roman"/>
              <w:kern w:val="0"/>
              <w:sz w:val="24"/>
              <w:szCs w:val="24"/>
            </w:rPr>
            <m:t>⌉</m:t>
          </w:ins>
        </m:r>
      </m:oMath>
      <w:ins w:id="922" w:author="ThinkPad" w:date="2022-05-18T19:33:00Z">
        <w:r w:rsidR="00867A9A">
          <w:rPr>
            <w:rFonts w:ascii="Times New Roman" w:eastAsia="宋体" w:hAnsi="Times New Roman" w:cs="Times New Roman" w:hint="eastAsia"/>
            <w:kern w:val="0"/>
            <w:sz w:val="24"/>
            <w:szCs w:val="24"/>
          </w:rPr>
          <w:t>个</w:t>
        </w:r>
        <w:r w:rsidR="00867A9A">
          <w:rPr>
            <w:rFonts w:ascii="Times New Roman" w:eastAsia="宋体" w:hAnsi="Times New Roman" w:cs="Times New Roman" w:hint="eastAsia"/>
            <w:kern w:val="0"/>
            <w:sz w:val="24"/>
            <w:szCs w:val="24"/>
          </w:rPr>
          <w:t>b</w:t>
        </w:r>
        <w:r w:rsidR="00867A9A">
          <w:rPr>
            <w:rFonts w:ascii="Times New Roman" w:eastAsia="宋体" w:hAnsi="Times New Roman" w:cs="Times New Roman"/>
            <w:kern w:val="0"/>
            <w:sz w:val="24"/>
            <w:szCs w:val="24"/>
          </w:rPr>
          <w:t>lock</w:t>
        </w:r>
        <w:r w:rsidR="00867A9A">
          <w:rPr>
            <w:rFonts w:ascii="Times New Roman" w:eastAsia="宋体" w:hAnsi="Times New Roman" w:cs="Times New Roman" w:hint="eastAsia"/>
            <w:kern w:val="0"/>
            <w:sz w:val="24"/>
            <w:szCs w:val="24"/>
          </w:rPr>
          <w:t>s</w:t>
        </w:r>
        <w:r w:rsidR="007972CB">
          <w:rPr>
            <w:rFonts w:ascii="Times New Roman" w:eastAsia="宋体" w:hAnsi="Times New Roman" w:cs="Times New Roman" w:hint="eastAsia"/>
            <w:kern w:val="0"/>
            <w:sz w:val="24"/>
            <w:szCs w:val="24"/>
          </w:rPr>
          <w:t>的概率值</w:t>
        </w:r>
        <w:r w:rsidR="00867A9A">
          <w:rPr>
            <w:rFonts w:ascii="Times New Roman" w:eastAsia="宋体" w:hAnsi="Times New Roman" w:cs="Times New Roman"/>
            <w:kern w:val="0"/>
            <w:sz w:val="24"/>
            <w:szCs w:val="24"/>
          </w:rPr>
          <w:t xml:space="preserve">, </w:t>
        </w:r>
        <w:r w:rsidR="00867A9A">
          <w:rPr>
            <w:rFonts w:ascii="Times New Roman" w:eastAsia="宋体" w:hAnsi="Times New Roman" w:cs="Times New Roman" w:hint="eastAsia"/>
            <w:kern w:val="0"/>
            <w:sz w:val="24"/>
            <w:szCs w:val="24"/>
          </w:rPr>
          <w:t>还叫高概率么？</w:t>
        </w:r>
      </w:ins>
      <w:ins w:id="923" w:author="ThinkPad" w:date="2022-05-18T19:31:00Z">
        <w:r w:rsidR="00867A9A">
          <w:rPr>
            <w:rFonts w:ascii="Times New Roman" w:eastAsia="宋体" w:hAnsi="Times New Roman" w:cs="Times New Roman" w:hint="eastAsia"/>
            <w:kern w:val="0"/>
            <w:sz w:val="24"/>
            <w:szCs w:val="24"/>
          </w:rPr>
          <w:t>】</w:t>
        </w:r>
      </w:ins>
      <w:r w:rsidR="00301E94">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mechanism </w:t>
      </w:r>
      <w:r w:rsidR="002237A6">
        <w:rPr>
          <w:rFonts w:ascii="Times New Roman" w:eastAsia="宋体" w:hAnsi="Times New Roman" w:cs="Times New Roman"/>
          <w:kern w:val="0"/>
          <w:sz w:val="24"/>
          <w:szCs w:val="24"/>
        </w:rPr>
        <w:t>can reduce the risk that single node transmits stale blockchain history to new node.</w:t>
      </w:r>
      <w:ins w:id="924" w:author="ThinkPad" w:date="2022-05-18T19:34:00Z">
        <w:r w:rsidR="0061662E">
          <w:rPr>
            <w:rFonts w:ascii="Times New Roman" w:eastAsia="宋体" w:hAnsi="Times New Roman" w:cs="Times New Roman"/>
            <w:kern w:val="0"/>
            <w:sz w:val="24"/>
            <w:szCs w:val="24"/>
          </w:rPr>
          <w:t xml:space="preserve"> </w:t>
        </w:r>
        <w:r w:rsidR="0061662E">
          <w:rPr>
            <w:rFonts w:ascii="Times New Roman" w:eastAsia="宋体" w:hAnsi="Times New Roman" w:cs="Times New Roman" w:hint="eastAsia"/>
            <w:kern w:val="0"/>
            <w:sz w:val="24"/>
            <w:szCs w:val="24"/>
          </w:rPr>
          <w:t>【都是一个链，怎么还有陈旧的、还有新的</w:t>
        </w:r>
        <w:r w:rsidR="0061662E">
          <w:rPr>
            <w:rFonts w:ascii="Times New Roman" w:eastAsia="宋体" w:hAnsi="Times New Roman" w:cs="Times New Roman"/>
            <w:kern w:val="0"/>
            <w:sz w:val="24"/>
            <w:szCs w:val="24"/>
          </w:rPr>
          <w:t>…</w:t>
        </w:r>
        <w:r w:rsidR="0061662E">
          <w:rPr>
            <w:rFonts w:ascii="Times New Roman" w:eastAsia="宋体" w:hAnsi="Times New Roman" w:cs="Times New Roman" w:hint="eastAsia"/>
            <w:kern w:val="0"/>
            <w:sz w:val="24"/>
            <w:szCs w:val="24"/>
          </w:rPr>
          <w:t>】</w:t>
        </w:r>
      </w:ins>
      <w:r w:rsidR="002237A6">
        <w:rPr>
          <w:rFonts w:ascii="Times New Roman" w:eastAsia="宋体" w:hAnsi="Times New Roman" w:cs="Times New Roman"/>
          <w:kern w:val="0"/>
          <w:sz w:val="24"/>
          <w:szCs w:val="24"/>
        </w:rPr>
        <w:t xml:space="preserve"> Once a node transmits wrong blockchain history</w:t>
      </w:r>
      <w:ins w:id="925" w:author="ThinkPad" w:date="2022-05-18T08:06:00Z">
        <w:r w:rsidR="007C2D11">
          <w:rPr>
            <w:rFonts w:ascii="Times New Roman" w:eastAsia="宋体" w:hAnsi="Times New Roman" w:cs="Times New Roman"/>
            <w:kern w:val="0"/>
            <w:sz w:val="24"/>
            <w:szCs w:val="24"/>
          </w:rPr>
          <w:t xml:space="preserve"> information</w:t>
        </w:r>
      </w:ins>
      <w:r w:rsidR="002237A6">
        <w:rPr>
          <w:rFonts w:ascii="Times New Roman" w:eastAsia="宋体" w:hAnsi="Times New Roman" w:cs="Times New Roman"/>
          <w:kern w:val="0"/>
          <w:sz w:val="24"/>
          <w:szCs w:val="24"/>
        </w:rPr>
        <w:t xml:space="preserve">, the receive node can immediately detect through </w:t>
      </w:r>
      <w:del w:id="926" w:author="ThinkPad" w:date="2022-05-18T08:06:00Z">
        <w:r w:rsidR="002237A6" w:rsidDel="007C2D11">
          <w:rPr>
            <w:rFonts w:ascii="Times New Roman" w:eastAsia="宋体" w:hAnsi="Times New Roman" w:cs="Times New Roman"/>
            <w:kern w:val="0"/>
            <w:sz w:val="24"/>
            <w:szCs w:val="24"/>
          </w:rPr>
          <w:delText xml:space="preserve">transmitted </w:delText>
        </w:r>
      </w:del>
      <w:r w:rsidR="002237A6">
        <w:rPr>
          <w:rFonts w:ascii="Times New Roman" w:eastAsia="宋体" w:hAnsi="Times New Roman" w:cs="Times New Roman"/>
          <w:kern w:val="0"/>
          <w:sz w:val="24"/>
          <w:szCs w:val="24"/>
        </w:rPr>
        <w:t>blocks</w:t>
      </w:r>
      <w:ins w:id="927" w:author="ThinkPad" w:date="2022-05-18T08:06:00Z">
        <w:r w:rsidR="007C2D11">
          <w:rPr>
            <w:rFonts w:ascii="Times New Roman" w:eastAsia="宋体" w:hAnsi="Times New Roman" w:cs="Times New Roman"/>
            <w:kern w:val="0"/>
            <w:sz w:val="24"/>
            <w:szCs w:val="24"/>
          </w:rPr>
          <w:t xml:space="preserve"> received</w:t>
        </w:r>
      </w:ins>
      <w:r w:rsidR="002237A6">
        <w:rPr>
          <w:rFonts w:ascii="Times New Roman" w:eastAsia="宋体" w:hAnsi="Times New Roman" w:cs="Times New Roman"/>
          <w:kern w:val="0"/>
          <w:sz w:val="24"/>
          <w:szCs w:val="24"/>
        </w:rPr>
        <w:t xml:space="preserve"> from other nodes.</w:t>
      </w:r>
      <w:r w:rsidR="002237A6">
        <w:rPr>
          <w:rFonts w:ascii="Times New Roman" w:eastAsia="宋体" w:hAnsi="Times New Roman" w:cs="Times New Roman" w:hint="eastAsia"/>
          <w:kern w:val="0"/>
          <w:sz w:val="24"/>
          <w:szCs w:val="24"/>
        </w:rPr>
        <w:t xml:space="preserve"> </w:t>
      </w:r>
      <w:r w:rsidR="00F11A35">
        <w:rPr>
          <w:rFonts w:ascii="Times New Roman" w:eastAsia="宋体" w:hAnsi="Times New Roman" w:cs="Times New Roman"/>
          <w:kern w:val="0"/>
          <w:sz w:val="24"/>
          <w:szCs w:val="24"/>
        </w:rPr>
        <w:t xml:space="preserve">Meanwhile, </w:t>
      </w:r>
      <w:r w:rsidR="002237A6">
        <w:rPr>
          <w:rFonts w:ascii="Times New Roman" w:eastAsia="宋体" w:hAnsi="Times New Roman" w:cs="Times New Roman"/>
          <w:kern w:val="0"/>
          <w:sz w:val="24"/>
          <w:szCs w:val="24"/>
        </w:rPr>
        <w:t>synchroni</w:t>
      </w:r>
      <w:r w:rsidR="00A22CBA">
        <w:rPr>
          <w:rFonts w:ascii="Times New Roman" w:eastAsia="宋体" w:hAnsi="Times New Roman" w:cs="Times New Roman"/>
          <w:kern w:val="0"/>
          <w:sz w:val="24"/>
          <w:szCs w:val="24"/>
        </w:rPr>
        <w:t>zation</w:t>
      </w:r>
      <w:r w:rsidR="002237A6">
        <w:rPr>
          <w:rFonts w:ascii="Times New Roman" w:eastAsia="宋体" w:hAnsi="Times New Roman" w:cs="Times New Roman"/>
          <w:kern w:val="0"/>
          <w:sz w:val="24"/>
          <w:szCs w:val="24"/>
        </w:rPr>
        <w:t xml:space="preserve"> mechanism</w:t>
      </w:r>
      <w:r w:rsidR="002237A6" w:rsidRPr="002237A6">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 xml:space="preserve">can effectively prevent a single node from </w:t>
      </w:r>
      <w:del w:id="928" w:author="ThinkPad" w:date="2022-05-18T08:06:00Z">
        <w:r w:rsidR="002237A6" w:rsidDel="007C2D11">
          <w:rPr>
            <w:rFonts w:ascii="Times New Roman" w:eastAsia="宋体" w:hAnsi="Times New Roman" w:cs="Times New Roman"/>
            <w:kern w:val="0"/>
            <w:sz w:val="24"/>
            <w:szCs w:val="24"/>
          </w:rPr>
          <w:delText xml:space="preserve">absenting </w:delText>
        </w:r>
      </w:del>
      <w:ins w:id="929" w:author="ThinkPad" w:date="2022-05-18T19:35:00Z">
        <w:r w:rsidR="0061662E">
          <w:rPr>
            <w:rFonts w:ascii="Times New Roman" w:eastAsia="宋体" w:hAnsi="Times New Roman" w:cs="Times New Roman"/>
            <w:kern w:val="0"/>
            <w:sz w:val="24"/>
            <w:szCs w:val="24"/>
          </w:rPr>
          <w:t>absenting</w:t>
        </w:r>
      </w:ins>
      <w:ins w:id="930" w:author="ThinkPad" w:date="2022-05-18T08:06:00Z">
        <w:r w:rsidR="007C2D11">
          <w:rPr>
            <w:rFonts w:ascii="Times New Roman" w:eastAsia="宋体" w:hAnsi="Times New Roman" w:cs="Times New Roman"/>
            <w:kern w:val="0"/>
            <w:sz w:val="24"/>
            <w:szCs w:val="24"/>
          </w:rPr>
          <w:t xml:space="preserve"> the </w:t>
        </w:r>
      </w:ins>
      <w:r w:rsidR="002237A6">
        <w:rPr>
          <w:rFonts w:ascii="Times New Roman" w:eastAsia="宋体" w:hAnsi="Times New Roman" w:cs="Times New Roman"/>
          <w:kern w:val="0"/>
          <w:sz w:val="24"/>
          <w:szCs w:val="24"/>
        </w:rPr>
        <w:t xml:space="preserve">consensus process </w:t>
      </w:r>
      <w:ins w:id="931" w:author="ThinkPad" w:date="2022-05-18T08:06:00Z">
        <w:r w:rsidR="007C2D11">
          <w:rPr>
            <w:rFonts w:ascii="Times New Roman" w:eastAsia="宋体" w:hAnsi="Times New Roman" w:cs="Times New Roman"/>
            <w:kern w:val="0"/>
            <w:sz w:val="24"/>
            <w:szCs w:val="24"/>
          </w:rPr>
          <w:t xml:space="preserve">for </w:t>
        </w:r>
      </w:ins>
      <w:r w:rsidR="002237A6">
        <w:rPr>
          <w:rFonts w:ascii="Times New Roman" w:eastAsia="宋体" w:hAnsi="Times New Roman" w:cs="Times New Roman"/>
          <w:kern w:val="0"/>
          <w:sz w:val="24"/>
          <w:szCs w:val="24"/>
        </w:rPr>
        <w:t xml:space="preserve">long </w:t>
      </w:r>
      <w:del w:id="932" w:author="ThinkPad" w:date="2022-05-18T08:06:00Z">
        <w:r w:rsidR="002237A6" w:rsidDel="007C2D11">
          <w:rPr>
            <w:rFonts w:ascii="Times New Roman" w:eastAsia="宋体" w:hAnsi="Times New Roman" w:cs="Times New Roman"/>
            <w:kern w:val="0"/>
            <w:sz w:val="24"/>
            <w:szCs w:val="24"/>
          </w:rPr>
          <w:delText xml:space="preserve">time </w:delText>
        </w:r>
      </w:del>
      <w:r w:rsidR="002237A6">
        <w:rPr>
          <w:rFonts w:ascii="Times New Roman" w:eastAsia="宋体" w:hAnsi="Times New Roman" w:cs="Times New Roman"/>
          <w:kern w:val="0"/>
          <w:sz w:val="24"/>
          <w:szCs w:val="24"/>
        </w:rPr>
        <w:t xml:space="preserve">due to </w:t>
      </w:r>
      <w:r w:rsidR="002237A6">
        <w:rPr>
          <w:rFonts w:ascii="Times New Roman" w:eastAsia="宋体" w:hAnsi="Times New Roman" w:cs="Times New Roman" w:hint="eastAsia"/>
          <w:kern w:val="0"/>
          <w:sz w:val="24"/>
          <w:szCs w:val="24"/>
        </w:rPr>
        <w:t>t</w:t>
      </w:r>
      <w:r w:rsidR="002237A6">
        <w:rPr>
          <w:rFonts w:ascii="Times New Roman" w:eastAsia="宋体" w:hAnsi="Times New Roman" w:cs="Times New Roman"/>
          <w:kern w:val="0"/>
          <w:sz w:val="24"/>
          <w:szCs w:val="24"/>
        </w:rPr>
        <w:t>he transmission of blockchain history.</w:t>
      </w:r>
      <w:ins w:id="933" w:author="ThinkPad" w:date="2022-05-18T08:06:00Z">
        <w:r w:rsidR="007C2D11">
          <w:rPr>
            <w:rFonts w:ascii="Times New Roman" w:eastAsia="宋体" w:hAnsi="Times New Roman" w:cs="Times New Roman"/>
            <w:kern w:val="0"/>
            <w:sz w:val="24"/>
            <w:szCs w:val="24"/>
          </w:rPr>
          <w:t xml:space="preserve"> </w:t>
        </w:r>
      </w:ins>
      <w:ins w:id="934" w:author="ThinkPad" w:date="2022-05-18T08:07:00Z">
        <w:r w:rsidR="007C2D11">
          <w:rPr>
            <w:rFonts w:ascii="Times New Roman" w:eastAsia="宋体" w:hAnsi="Times New Roman" w:cs="Times New Roman"/>
            <w:kern w:val="0"/>
            <w:sz w:val="24"/>
            <w:szCs w:val="24"/>
          </w:rPr>
          <w:t>[</w:t>
        </w:r>
        <w:r w:rsidR="007C2D11">
          <w:rPr>
            <w:rFonts w:ascii="Times New Roman" w:eastAsia="宋体" w:hAnsi="Times New Roman" w:cs="Times New Roman" w:hint="eastAsia"/>
            <w:kern w:val="0"/>
            <w:sz w:val="24"/>
            <w:szCs w:val="24"/>
          </w:rPr>
          <w:t>最后一句为啥？</w:t>
        </w:r>
      </w:ins>
      <w:ins w:id="935" w:author="ThinkPad" w:date="2022-05-18T19:35:00Z">
        <w:r w:rsidR="0061662E">
          <w:rPr>
            <w:rFonts w:ascii="Times New Roman" w:eastAsia="宋体" w:hAnsi="Times New Roman" w:cs="Times New Roman" w:hint="eastAsia"/>
            <w:kern w:val="0"/>
            <w:sz w:val="24"/>
            <w:szCs w:val="24"/>
          </w:rPr>
          <w:t>从多个传，咋就说是“好”呢？从传的速度来说的话</w:t>
        </w:r>
      </w:ins>
      <w:ins w:id="936" w:author="ThinkPad" w:date="2022-05-18T08:07:00Z">
        <w:r w:rsidR="007C2D11">
          <w:rPr>
            <w:rFonts w:ascii="Times New Roman" w:eastAsia="宋体" w:hAnsi="Times New Roman" w:cs="Times New Roman"/>
            <w:kern w:val="0"/>
            <w:sz w:val="24"/>
            <w:szCs w:val="24"/>
          </w:rPr>
          <w:t>]</w:t>
        </w:r>
      </w:ins>
    </w:p>
    <w:p w14:paraId="31680BC5" w14:textId="16E81D2F"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67326BEC" w:rsidR="0085138F" w:rsidRPr="004246D7" w:rsidRDefault="0085138F" w:rsidP="00565B69">
      <w:pPr>
        <w:pStyle w:val="2"/>
        <w:rPr>
          <w:rFonts w:ascii="Times New Roman" w:eastAsia="黑体" w:hAnsi="Times New Roman" w:cs="Times New Roman"/>
          <w:sz w:val="28"/>
          <w:szCs w:val="28"/>
        </w:rPr>
      </w:pPr>
      <w:bookmarkStart w:id="937" w:name="_Toc94273382"/>
      <w:r w:rsidRPr="004246D7">
        <w:rPr>
          <w:rFonts w:ascii="Times New Roman" w:eastAsia="黑体" w:hAnsi="Times New Roman" w:cs="Times New Roman"/>
          <w:sz w:val="28"/>
          <w:szCs w:val="28"/>
        </w:rPr>
        <w:t xml:space="preserve">5.1 </w:t>
      </w:r>
      <w:bookmarkEnd w:id="937"/>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SWIB</w:t>
      </w:r>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r w:rsidR="00BB7A56">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 xml:space="preserve">yzantine </w:t>
      </w:r>
      <w:r w:rsidR="006376AC">
        <w:rPr>
          <w:rFonts w:ascii="Times New Roman" w:eastAsia="宋体" w:hAnsi="Times New Roman" w:cs="Times New Roman"/>
          <w:kern w:val="0"/>
          <w:sz w:val="24"/>
          <w:szCs w:val="24"/>
        </w:rPr>
        <w:lastRenderedPageBreak/>
        <w:t>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 xml:space="preserve">indicates that the threshold signature scheme recover two different full signatures in a round. This conflicts with the uniqueness property of threshold </w:t>
      </w:r>
      <w:r w:rsidR="000C0520">
        <w:rPr>
          <w:rFonts w:ascii="Times New Roman" w:eastAsia="宋体" w:hAnsi="Times New Roman" w:cs="Times New Roman"/>
          <w:kern w:val="0"/>
          <w:sz w:val="24"/>
          <w:szCs w:val="24"/>
        </w:rPr>
        <w:lastRenderedPageBreak/>
        <w:t>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r w:rsidR="00582132">
        <w:rPr>
          <w:rFonts w:ascii="Times New Roman" w:eastAsia="宋体" w:hAnsi="Times New Roman" w:cs="Times New Roman"/>
          <w:kern w:val="0"/>
          <w:sz w:val="24"/>
          <w:szCs w:val="24"/>
        </w:rPr>
        <w:t>SWIB</w:t>
      </w:r>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w:t>
      </w:r>
      <w:r w:rsidR="00B53291">
        <w:rPr>
          <w:rFonts w:ascii="Times New Roman" w:eastAsia="宋体" w:hAnsi="Times New Roman" w:cs="Times New Roman"/>
          <w:kern w:val="0"/>
          <w:sz w:val="24"/>
          <w:szCs w:val="24"/>
        </w:rPr>
        <w:lastRenderedPageBreak/>
        <w:t xml:space="preserve">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108211DE"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sidR="00780A9B">
        <w:rPr>
          <w:rFonts w:ascii="Times New Roman" w:eastAsia="黑体" w:hAnsi="Times New Roman" w:cs="Times New Roman"/>
          <w:sz w:val="24"/>
          <w:szCs w:val="24"/>
        </w:rPr>
        <w:t>randomness 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lastRenderedPageBreak/>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w:t>
      </w:r>
      <w:r w:rsidR="001523BE">
        <w:rPr>
          <w:rFonts w:ascii="Times New Roman" w:eastAsia="宋体" w:hAnsi="Times New Roman" w:cs="Times New Roman"/>
          <w:kern w:val="0"/>
          <w:sz w:val="24"/>
          <w:szCs w:val="24"/>
        </w:rPr>
        <w:lastRenderedPageBreak/>
        <w:t xml:space="preserve">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 xml:space="preserve">be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 xml:space="preserve">transmission probability of each </w:t>
      </w:r>
      <m:oMath>
        <m:r>
          <w:rPr>
            <w:rFonts w:ascii="Cambria Math" w:eastAsia="宋体" w:hAnsi="Cambria Math" w:cs="Times New Roman"/>
            <w:kern w:val="0"/>
            <w:sz w:val="24"/>
            <w:szCs w:val="24"/>
          </w:rPr>
          <m:t>w∈V'∖{v}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 u}</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proofErr w:type="spellStart"/>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p</w:t>
      </w:r>
      <w:proofErr w:type="spellEnd"/>
      <w:r w:rsidR="00A86222">
        <w:rPr>
          <w:rFonts w:ascii="Times New Roman" w:eastAsia="宋体" w:hAnsi="Times New Roman" w:cs="Times New Roman"/>
          <w:kern w:val="0"/>
          <w:sz w:val="24"/>
          <w:szCs w:val="24"/>
        </w:rPr>
        <w:t xml:space="preserve">.,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936D851"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 xml:space="preserve">our protocol, 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w:t>
      </w:r>
      <w:r w:rsidR="000B15A9">
        <w:rPr>
          <w:rFonts w:ascii="Times New Roman" w:eastAsia="宋体" w:hAnsi="Times New Roman" w:cs="Times New Roman"/>
          <w:kern w:val="0"/>
          <w:sz w:val="24"/>
          <w:szCs w:val="24"/>
        </w:rPr>
        <w:t xml:space="preserve">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AB15C1" w:rsidRPr="00AB15C1">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with high probability</w:t>
      </w:r>
      <w:r w:rsidR="000B15A9">
        <w:rPr>
          <w:rFonts w:ascii="Times New Roman" w:eastAsia="宋体" w:hAnsi="Times New Roman" w:cs="Times New Roman"/>
          <w:kern w:val="0"/>
          <w:sz w:val="24"/>
          <w:szCs w:val="24"/>
        </w:rPr>
        <w:t>.</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D554AF7" w:rsidR="00DD02A1" w:rsidRPr="000B15A9" w:rsidRDefault="00DD02A1" w:rsidP="00DD02A1">
      <w:pPr>
        <w:spacing w:afterLines="50" w:after="156"/>
        <w:ind w:firstLineChars="200" w:firstLine="480"/>
        <w:rPr>
          <w:rFonts w:ascii="Times New Roman" w:eastAsia="宋体" w:hAnsi="Times New Roman" w:cs="Times New Roman"/>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we next prove that SWIB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w:t>
      </w:r>
      <w:r w:rsidR="006F544E">
        <w:rPr>
          <w:rFonts w:ascii="Times New Roman" w:eastAsia="宋体" w:hAnsi="Times New Roman" w:cs="Times New Roman"/>
          <w:kern w:val="0"/>
          <w:sz w:val="24"/>
          <w:szCs w:val="24"/>
        </w:rPr>
        <w:t>o</w:t>
      </w:r>
      <w:r w:rsidR="0008602F">
        <w:rPr>
          <w:rFonts w:ascii="Times New Roman" w:eastAsia="宋体" w:hAnsi="Times New Roman" w:cs="Times New Roman"/>
          <w:kern w:val="0"/>
          <w:sz w:val="24"/>
          <w:szCs w:val="24"/>
        </w:rPr>
        <w:t xml:space="preserve"> is </w:t>
      </w:r>
      <w:r w:rsidR="006B0C6E">
        <w:rPr>
          <w:rFonts w:ascii="Times New Roman" w:eastAsia="宋体" w:hAnsi="Times New Roman" w:cs="Times New Roman"/>
          <w:kern w:val="0"/>
          <w:sz w:val="24"/>
          <w:szCs w:val="24"/>
        </w:rPr>
        <w:t>also</w:t>
      </w:r>
      <w:r w:rsidR="0008602F">
        <w:rPr>
          <w:rFonts w:ascii="Times New Roman" w:eastAsia="宋体" w:hAnsi="Times New Roman" w:cs="Times New Roman"/>
          <w:kern w:val="0"/>
          <w:sz w:val="24"/>
          <w:szCs w:val="24"/>
        </w:rPr>
        <w:t xml:space="preserve"> response for </w:t>
      </w:r>
      <w:r w:rsidR="006B0C6E">
        <w:rPr>
          <w:rFonts w:ascii="Times New Roman" w:eastAsia="宋体" w:hAnsi="Times New Roman" w:cs="Times New Roman"/>
          <w:kern w:val="0"/>
          <w:sz w:val="24"/>
          <w:szCs w:val="24"/>
        </w:rPr>
        <w:t>driving communication</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39668DBF"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slots,</w:t>
      </w:r>
      <w:r w:rsidR="00A32BBD">
        <w:rPr>
          <w:rFonts w:ascii="Times New Roman" w:eastAsia="宋体" w:hAnsi="Times New Roman" w:cs="Times New Roman"/>
          <w:kern w:val="0"/>
          <w:sz w:val="24"/>
          <w:szCs w:val="24"/>
        </w:rPr>
        <w:t xml:space="preserve"> and the number of faulty nodes is </w:t>
      </w:r>
      <m:oMath>
        <m:r>
          <w:rPr>
            <w:rFonts w:ascii="Cambria Math" w:eastAsia="宋体" w:hAnsi="Cambria Math" w:cs="Times New Roman"/>
            <w:kern w:val="0"/>
            <w:sz w:val="24"/>
            <w:szCs w:val="24"/>
          </w:rPr>
          <m:t>f.</m:t>
        </m:r>
      </m:oMath>
      <w:r w:rsidRPr="00054645">
        <w:rPr>
          <w:rFonts w:ascii="Times New Roman" w:eastAsia="宋体" w:hAnsi="Times New Roman" w:cs="Times New Roman"/>
          <w:kern w:val="0"/>
          <w:sz w:val="24"/>
          <w:szCs w:val="24"/>
        </w:rPr>
        <w:t xml:space="preserve"> </w:t>
      </w:r>
      <w:r w:rsidR="00A32BBD">
        <w:rPr>
          <w:rFonts w:ascii="Times New Roman" w:eastAsia="宋体" w:hAnsi="Times New Roman" w:cs="Times New Roman"/>
          <w:kern w:val="0"/>
          <w:sz w:val="24"/>
          <w:szCs w:val="24"/>
        </w:rPr>
        <w:t>B</w:t>
      </w:r>
      <w:r w:rsidR="008A6CB6">
        <w:rPr>
          <w:rFonts w:ascii="Times New Roman" w:eastAsia="宋体" w:hAnsi="Times New Roman" w:cs="Times New Roman"/>
          <w:kern w:val="0"/>
          <w:sz w:val="24"/>
          <w:szCs w:val="24"/>
        </w:rPr>
        <w:t>lock finalization</w:t>
      </w:r>
      <w:r w:rsidR="00A32BBD">
        <w:rPr>
          <w:rFonts w:ascii="Times New Roman" w:eastAsia="宋体" w:hAnsi="Times New Roman" w:cs="Times New Roman"/>
          <w:kern w:val="0"/>
          <w:sz w:val="24"/>
          <w:szCs w:val="24"/>
        </w:rPr>
        <w:t xml:space="preserve"> of our protocol</w:t>
      </w:r>
      <w:r w:rsidR="008A6CB6">
        <w:rPr>
          <w:rFonts w:ascii="Times New Roman" w:eastAsia="宋体" w:hAnsi="Times New Roman" w:cs="Times New Roman"/>
          <w:kern w:val="0"/>
          <w:sz w:val="24"/>
          <w:szCs w:val="24"/>
        </w:rPr>
        <w:t xml:space="preserve"> </w:t>
      </w:r>
      <w:r w:rsidRPr="00054645">
        <w:rPr>
          <w:rFonts w:ascii="Times New Roman" w:eastAsia="宋体" w:hAnsi="Times New Roman" w:cs="Times New Roman"/>
          <w:kern w:val="0"/>
          <w:sz w:val="24"/>
          <w:szCs w:val="24"/>
        </w:rPr>
        <w:t xml:space="preserve">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 xml:space="preserve">ed </w:t>
      </w:r>
      <w:r w:rsidR="00892EA9">
        <w:rPr>
          <w:rFonts w:ascii="Times New Roman" w:eastAsia="宋体" w:hAnsi="Times New Roman" w:cs="Times New Roman"/>
          <w:kern w:val="0"/>
          <w:sz w:val="24"/>
          <w:szCs w:val="24"/>
        </w:rPr>
        <w:t>in</w:t>
      </w:r>
      <w:r w:rsidR="004815E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w:rPr>
            <w:rFonts w:ascii="Cambria Math" w:eastAsia="宋体" w:hAnsi="Cambria Math" w:cs="Times New Roman"/>
            <w:kern w:val="0"/>
            <w:sz w:val="24"/>
            <w:szCs w:val="24"/>
          </w:rPr>
          <m:t>)</m:t>
        </m:r>
      </m:oMath>
      <w:r w:rsidR="008A6CB6">
        <w:rPr>
          <w:rFonts w:ascii="Times New Roman" w:eastAsia="宋体" w:hAnsi="Times New Roman" w:cs="Times New Roman" w:hint="eastAsia"/>
          <w:kern w:val="0"/>
          <w:sz w:val="24"/>
          <w:szCs w:val="24"/>
        </w:rPr>
        <w:t xml:space="preserve"> </w:t>
      </w:r>
      <w:r w:rsidR="008A6CB6">
        <w:rPr>
          <w:rFonts w:ascii="Times New Roman" w:eastAsia="宋体" w:hAnsi="Times New Roman" w:cs="Times New Roman"/>
          <w:kern w:val="0"/>
          <w:sz w:val="24"/>
          <w:szCs w:val="24"/>
        </w:rPr>
        <w:t>slots</w:t>
      </w:r>
      <w:r w:rsidR="008A6CB6" w:rsidRPr="008A6CB6">
        <w:rPr>
          <w:rFonts w:ascii="Times New Roman" w:eastAsia="宋体" w:hAnsi="Times New Roman" w:cs="Times New Roman"/>
          <w:kern w:val="0"/>
          <w:sz w:val="24"/>
          <w:szCs w:val="24"/>
        </w:rPr>
        <w:t xml:space="preserve"> </w:t>
      </w:r>
      <w:proofErr w:type="spellStart"/>
      <w:r w:rsidR="008A6CB6" w:rsidRPr="00331D77">
        <w:rPr>
          <w:rFonts w:ascii="Times New Roman" w:eastAsia="宋体" w:hAnsi="Times New Roman" w:cs="Times New Roman"/>
          <w:kern w:val="0"/>
          <w:sz w:val="24"/>
          <w:szCs w:val="24"/>
        </w:rPr>
        <w:t>w</w:t>
      </w:r>
      <w:r w:rsidR="008A6CB6">
        <w:rPr>
          <w:rFonts w:ascii="Times New Roman" w:eastAsia="宋体" w:hAnsi="Times New Roman" w:cs="Times New Roman"/>
          <w:kern w:val="0"/>
          <w:sz w:val="24"/>
          <w:szCs w:val="24"/>
        </w:rPr>
        <w:t>.h.</w:t>
      </w:r>
      <w:r w:rsidR="008A6CB6" w:rsidRPr="00331D77">
        <w:rPr>
          <w:rFonts w:ascii="Times New Roman" w:eastAsia="宋体" w:hAnsi="Times New Roman" w:cs="Times New Roman"/>
          <w:kern w:val="0"/>
          <w:sz w:val="24"/>
          <w:szCs w:val="24"/>
        </w:rPr>
        <w:t>p</w:t>
      </w:r>
      <w:proofErr w:type="spellEnd"/>
      <w:r w:rsidR="008A6CB6">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N</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E03441">
        <w:rPr>
          <w:rFonts w:ascii="Times New Roman" w:eastAsia="宋体" w:hAnsi="Times New Roman" w:cs="Times New Roman"/>
          <w:kern w:val="0"/>
          <w:sz w:val="24"/>
          <w:szCs w:val="24"/>
        </w:rPr>
        <w:t>total number</w:t>
      </w:r>
      <w:r w:rsidR="007B02A7">
        <w:rPr>
          <w:rFonts w:ascii="Times New Roman" w:eastAsia="宋体" w:hAnsi="Times New Roman" w:cs="Times New Roman"/>
          <w:kern w:val="0"/>
          <w:sz w:val="24"/>
          <w:szCs w:val="24"/>
        </w:rPr>
        <w:t xml:space="preserve"> of </w:t>
      </w:r>
      <w:r w:rsidR="00E03441">
        <w:rPr>
          <w:rFonts w:ascii="Times New Roman" w:eastAsia="宋体" w:hAnsi="Times New Roman" w:cs="Times New Roman"/>
          <w:kern w:val="0"/>
          <w:sz w:val="24"/>
          <w:szCs w:val="24"/>
        </w:rPr>
        <w:t xml:space="preserve">consensus nodes in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DA7CD1">
        <w:rPr>
          <w:rFonts w:ascii="Times New Roman" w:eastAsia="宋体" w:hAnsi="Times New Roman" w:cs="Times New Roman"/>
          <w:kern w:val="0"/>
          <w:sz w:val="24"/>
          <w:szCs w:val="24"/>
        </w:rPr>
        <w:t>.</w:t>
      </w:r>
    </w:p>
    <w:p w14:paraId="172C1F2E" w14:textId="1D78291A" w:rsidR="00E33E2E" w:rsidRPr="00EA7259"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W</w:t>
      </w:r>
      <w:r w:rsidR="006F544E">
        <w:rPr>
          <w:rFonts w:ascii="Times New Roman" w:eastAsia="宋体" w:hAnsi="Times New Roman" w:cs="Times New Roman"/>
          <w:kern w:val="0"/>
          <w:sz w:val="24"/>
          <w:szCs w:val="24"/>
        </w:rPr>
        <w:t>e assume that</w:t>
      </w:r>
      <w:r w:rsidR="007B66D7">
        <w:rPr>
          <w:rFonts w:ascii="Times New Roman" w:eastAsia="宋体" w:hAnsi="Times New Roman" w:cs="Times New Roman"/>
          <w:kern w:val="0"/>
          <w:sz w:val="24"/>
          <w:szCs w:val="24"/>
        </w:rPr>
        <w:t xml:space="preserve">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 xml:space="preserve">According to Lemma 1 and </w:t>
      </w:r>
      <w:r w:rsidR="005D1A49">
        <w:rPr>
          <w:rFonts w:ascii="Times New Roman" w:eastAsia="宋体" w:hAnsi="Times New Roman" w:cs="Times New Roman"/>
          <w:kern w:val="0"/>
          <w:sz w:val="24"/>
          <w:szCs w:val="24"/>
        </w:rPr>
        <w:lastRenderedPageBreak/>
        <w:t>Lemma 2,</w:t>
      </w:r>
      <w:r w:rsidR="004E5700">
        <w:rPr>
          <w:rFonts w:ascii="Times New Roman" w:eastAsia="宋体" w:hAnsi="Times New Roman" w:cs="Times New Roman"/>
          <w:kern w:val="0"/>
          <w:sz w:val="24"/>
          <w:szCs w:val="24"/>
        </w:rPr>
        <w:t xml:space="preserve"> </w:t>
      </w:r>
      <w:r w:rsidR="00DF1B19">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DF1B19">
        <w:rPr>
          <w:rFonts w:ascii="Times New Roman" w:eastAsia="宋体" w:hAnsi="Times New Roman" w:cs="Times New Roman"/>
          <w:kern w:val="0"/>
          <w:sz w:val="24"/>
          <w:szCs w:val="24"/>
        </w:rPr>
        <w:t xml:space="preserve">partial signature </w:t>
      </w:r>
      <w:r w:rsidR="004E5700">
        <w:rPr>
          <w:rFonts w:ascii="Times New Roman" w:eastAsia="宋体" w:hAnsi="Times New Roman" w:cs="Times New Roman"/>
          <w:kern w:val="0"/>
          <w:sz w:val="24"/>
          <w:szCs w:val="24"/>
        </w:rPr>
        <w:t xml:space="preserve">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w:t>
      </w:r>
      <w:r w:rsidR="00E03441">
        <w:rPr>
          <w:rFonts w:ascii="Times New Roman" w:eastAsia="宋体" w:hAnsi="Times New Roman" w:cs="Times New Roman"/>
          <w:kern w:val="0"/>
          <w:sz w:val="24"/>
          <w:szCs w:val="24"/>
        </w:rPr>
        <w:t xml:space="preserve"> in normal consensus process</w:t>
      </w:r>
      <w:r w:rsidR="00D32022">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n</w:t>
      </w:r>
      <w:r w:rsidR="00D32022">
        <w:rPr>
          <w:rFonts w:ascii="Times New Roman" w:eastAsia="宋体" w:hAnsi="Times New Roman" w:cs="Times New Roman"/>
          <w:kern w:val="0"/>
          <w:sz w:val="24"/>
          <w:szCs w:val="24"/>
        </w:rPr>
        <w:t>ode</w:t>
      </w:r>
      <w:r w:rsidR="00E03441">
        <w:rPr>
          <w:rFonts w:ascii="Times New Roman" w:eastAsia="宋体" w:hAnsi="Times New Roman" w:cs="Times New Roman"/>
          <w:kern w:val="0"/>
          <w:sz w:val="24"/>
          <w:szCs w:val="24"/>
        </w:rPr>
        <w:t>s</w:t>
      </w:r>
      <w:r w:rsidR="00D32022">
        <w:rPr>
          <w:rFonts w:ascii="Times New Roman" w:eastAsia="宋体" w:hAnsi="Times New Roman" w:cs="Times New Roman"/>
          <w:kern w:val="0"/>
          <w:sz w:val="24"/>
          <w:szCs w:val="24"/>
        </w:rPr>
        <w:t xml:space="preserve"> can gather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partial signatures with high probability</w:t>
      </w:r>
      <w:r w:rsidR="00E03441" w:rsidRPr="00E03441">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 xml:space="preserve">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E03441">
        <w:rPr>
          <w:rFonts w:ascii="Times New Roman" w:eastAsia="宋体" w:hAnsi="Times New Roman" w:cs="Times New Roman"/>
          <w:kern w:val="0"/>
          <w:sz w:val="24"/>
          <w:szCs w:val="24"/>
        </w:rPr>
        <w:t xml:space="preserve"> slots</w:t>
      </w:r>
      <w:r w:rsidR="00D32022">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9B2E1A">
        <w:rPr>
          <w:rFonts w:ascii="Times New Roman" w:eastAsia="宋体" w:hAnsi="Times New Roman" w:cs="Times New Roman"/>
          <w:kern w:val="0"/>
          <w:sz w:val="24"/>
          <w:szCs w:val="24"/>
        </w:rPr>
        <w:t xml:space="preserve"> show the termination of consensus process in a round</w:t>
      </w:r>
      <w:r w:rsidR="00D32022">
        <w:rPr>
          <w:rFonts w:ascii="Times New Roman" w:eastAsia="宋体" w:hAnsi="Times New Roman" w:cs="Times New Roman"/>
          <w:kern w:val="0"/>
          <w:sz w:val="24"/>
          <w:szCs w:val="24"/>
        </w:rPr>
        <w:t xml:space="preserve">.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75E52">
        <w:rPr>
          <w:rFonts w:ascii="Times New Roman" w:eastAsia="宋体" w:hAnsi="Times New Roman" w:cs="Times New Roman"/>
          <w:kern w:val="0"/>
          <w:sz w:val="24"/>
          <w:szCs w:val="24"/>
        </w:rPr>
        <w:t xml:space="preserve">Thus, the transmission probability of honest nodes should be </w:t>
      </w:r>
      <m:oMath>
        <m:r>
          <w:rPr>
            <w:rFonts w:ascii="Cambria Math" w:eastAsia="宋体" w:hAnsi="Cambria Math" w:cs="Times New Roman"/>
            <w:kern w:val="0"/>
            <w:sz w:val="24"/>
            <w:szCs w:val="24"/>
          </w:rPr>
          <m:t>pϵ</m:t>
        </m:r>
      </m:oMath>
      <w:r w:rsidR="00975E52">
        <w:rPr>
          <w:rFonts w:ascii="Times New Roman" w:eastAsia="宋体" w:hAnsi="Times New Roman" w:cs="Times New Roman" w:hint="eastAsia"/>
          <w:kern w:val="0"/>
          <w:sz w:val="24"/>
          <w:szCs w:val="24"/>
        </w:rPr>
        <w:t xml:space="preserve"> </w:t>
      </w:r>
      <w:r w:rsidR="00975E52">
        <w:rPr>
          <w:rFonts w:ascii="Times New Roman" w:eastAsia="宋体" w:hAnsi="Times New Roman" w:cs="Times New Roman"/>
          <w:kern w:val="0"/>
          <w:sz w:val="24"/>
          <w:szCs w:val="24"/>
        </w:rPr>
        <w:t xml:space="preserve">under jamming attacks. </w:t>
      </w:r>
      <w:r w:rsidR="001A62A4">
        <w:rPr>
          <w:rFonts w:ascii="Times New Roman" w:eastAsia="宋体" w:hAnsi="Times New Roman" w:cs="Times New Roman"/>
          <w:kern w:val="0"/>
          <w:sz w:val="24"/>
          <w:szCs w:val="24"/>
        </w:rPr>
        <w:t xml:space="preserve">The probability of </w:t>
      </w:r>
      <w:r w:rsidR="00025DF0">
        <w:rPr>
          <w:rFonts w:ascii="Times New Roman" w:eastAsia="宋体" w:hAnsi="Times New Roman" w:cs="Times New Roman"/>
          <w:kern w:val="0"/>
          <w:sz w:val="24"/>
          <w:szCs w:val="24"/>
        </w:rPr>
        <w:t>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1A62A4">
        <w:rPr>
          <w:rFonts w:ascii="Times New Roman" w:eastAsia="宋体" w:hAnsi="Times New Roman" w:cs="Times New Roman"/>
          <w:kern w:val="0"/>
          <w:sz w:val="24"/>
          <w:szCs w:val="24"/>
        </w:rPr>
        <w:t>is</w:t>
      </w:r>
      <w:r w:rsidR="00E83FC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1-pϵ</m:t>
                </m:r>
              </m:e>
            </m:d>
          </m:e>
          <m:sup>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-pϵ⋅</m:t>
            </m:r>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block finalization can be</w:t>
      </w:r>
      <w:r w:rsidR="004815E4">
        <w:rPr>
          <w:rFonts w:ascii="Times New Roman" w:eastAsia="宋体" w:hAnsi="Times New Roman" w:cs="Times New Roman"/>
          <w:kern w:val="0"/>
          <w:sz w:val="24"/>
          <w:szCs w:val="24"/>
        </w:rPr>
        <w:t xml:space="preserve"> completed</w:t>
      </w:r>
      <w:r w:rsidR="00BE7B53">
        <w:rPr>
          <w:rFonts w:ascii="Times New Roman" w:eastAsia="宋体" w:hAnsi="Times New Roman" w:cs="Times New Roman"/>
          <w:kern w:val="0"/>
          <w:sz w:val="24"/>
          <w:szCs w:val="24"/>
        </w:rPr>
        <w:t xml:space="preserve"> </w:t>
      </w:r>
      <w:r w:rsidR="004815E4">
        <w:rPr>
          <w:rFonts w:ascii="Times New Roman" w:eastAsia="宋体" w:hAnsi="Times New Roman" w:cs="Times New Roman"/>
          <w:kern w:val="0"/>
          <w:sz w:val="24"/>
          <w:szCs w:val="24"/>
        </w:rPr>
        <w:t>after</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t>
      </w:r>
      <w:proofErr w:type="spellStart"/>
      <w:r w:rsidR="00BE7B53">
        <w:rPr>
          <w:rFonts w:ascii="Times New Roman" w:eastAsia="宋体" w:hAnsi="Times New Roman" w:cs="Times New Roman"/>
          <w:kern w:val="0"/>
          <w:sz w:val="24"/>
          <w:szCs w:val="24"/>
        </w:rPr>
        <w:t>w.h.p</w:t>
      </w:r>
      <w:proofErr w:type="spellEnd"/>
      <w:r w:rsidR="00BE7B53">
        <w:rPr>
          <w:rFonts w:ascii="Times New Roman" w:eastAsia="宋体" w:hAnsi="Times New Roman" w:cs="Times New Roman"/>
          <w:kern w:val="0"/>
          <w:sz w:val="24"/>
          <w:szCs w:val="24"/>
        </w:rPr>
        <w:t xml:space="preserve">. </w:t>
      </w:r>
      <w:r w:rsidR="00846A5F">
        <w:rPr>
          <w:rFonts w:ascii="Times New Roman" w:eastAsia="宋体" w:hAnsi="Times New Roman" w:cs="Times New Roman"/>
          <w:kern w:val="0"/>
          <w:sz w:val="24"/>
          <w:szCs w:val="24"/>
        </w:rPr>
        <w:t>When nodes failures happen, error message will be transmitted</w:t>
      </w:r>
      <w:r w:rsidR="001C741E">
        <w:rPr>
          <w:rFonts w:ascii="Times New Roman" w:eastAsia="宋体" w:hAnsi="Times New Roman" w:cs="Times New Roman"/>
          <w:kern w:val="0"/>
          <w:sz w:val="24"/>
          <w:szCs w:val="24"/>
        </w:rPr>
        <w:t xml:space="preserve"> in block finalization process</w:t>
      </w:r>
      <w:r w:rsidR="00846A5F">
        <w:rPr>
          <w:rFonts w:ascii="Times New Roman" w:eastAsia="宋体" w:hAnsi="Times New Roman" w:cs="Times New Roman"/>
          <w:kern w:val="0"/>
          <w:sz w:val="24"/>
          <w:szCs w:val="24"/>
        </w:rPr>
        <w:t xml:space="preserve">. </w:t>
      </w:r>
      <w:r w:rsidR="001C741E">
        <w:rPr>
          <w:rFonts w:ascii="Times New Roman" w:eastAsia="宋体" w:hAnsi="Times New Roman" w:cs="Times New Roman"/>
          <w:kern w:val="0"/>
          <w:sz w:val="24"/>
          <w:szCs w:val="24"/>
        </w:rPr>
        <w:t>T</w:t>
      </w:r>
      <w:r w:rsidR="00846A5F">
        <w:rPr>
          <w:rFonts w:ascii="Times New Roman" w:eastAsia="宋体" w:hAnsi="Times New Roman" w:cs="Times New Roman"/>
          <w:kern w:val="0"/>
          <w:sz w:val="24"/>
          <w:szCs w:val="24"/>
        </w:rPr>
        <w:t xml:space="preserve">he number of faulty nodes is bounded by </w:t>
      </w:r>
      <m:oMath>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FF1E4C">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T</w:t>
      </w:r>
      <w:r w:rsidR="00FF1E4C">
        <w:rPr>
          <w:rFonts w:ascii="Times New Roman" w:eastAsia="宋体" w:hAnsi="Times New Roman" w:cs="Times New Roman"/>
          <w:kern w:val="0"/>
          <w:sz w:val="24"/>
          <w:szCs w:val="24"/>
        </w:rPr>
        <w:t xml:space="preserve">here are at most </w:t>
      </w:r>
      <m:oMath>
        <m:r>
          <w:rPr>
            <w:rFonts w:ascii="Cambria Math" w:eastAsia="宋体" w:hAnsi="Cambria Math" w:cs="Times New Roman"/>
            <w:kern w:val="0"/>
            <w:sz w:val="24"/>
            <w:szCs w:val="24"/>
          </w:rPr>
          <m:t>f</m:t>
        </m:r>
      </m:oMath>
      <w:r w:rsidR="00FF1E4C">
        <w:rPr>
          <w:rFonts w:ascii="Times New Roman" w:eastAsia="宋体" w:hAnsi="Times New Roman" w:cs="Times New Roman" w:hint="eastAsia"/>
          <w:kern w:val="0"/>
          <w:sz w:val="24"/>
          <w:szCs w:val="24"/>
        </w:rPr>
        <w:t xml:space="preserve"> </w:t>
      </w:r>
      <w:r w:rsidR="00FF1E4C">
        <w:rPr>
          <w:rFonts w:ascii="Times New Roman" w:eastAsia="宋体" w:hAnsi="Times New Roman" w:cs="Times New Roman"/>
          <w:kern w:val="0"/>
          <w:sz w:val="24"/>
          <w:szCs w:val="24"/>
        </w:rPr>
        <w:t xml:space="preserve">nodes sending error partial signature shares during the signature aggregation process. </w:t>
      </w:r>
      <w:r w:rsidR="00AB15C1">
        <w:rPr>
          <w:rFonts w:ascii="Times New Roman" w:eastAsia="宋体" w:hAnsi="Times New Roman" w:cs="Times New Roman"/>
          <w:kern w:val="0"/>
          <w:sz w:val="24"/>
          <w:szCs w:val="24"/>
        </w:rPr>
        <w:t>The consensus process will be finalized after</w:t>
      </w:r>
      <w:r w:rsidR="00AA5E45">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(f+t)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AA5E45">
        <w:rPr>
          <w:rFonts w:ascii="Times New Roman" w:eastAsia="宋体" w:hAnsi="Times New Roman" w:cs="Times New Roman" w:hint="eastAsia"/>
          <w:kern w:val="0"/>
          <w:sz w:val="24"/>
          <w:szCs w:val="24"/>
        </w:rPr>
        <w:t xml:space="preserve"> </w:t>
      </w:r>
      <w:r w:rsidR="007E26C1">
        <w:rPr>
          <w:rFonts w:ascii="Times New Roman" w:eastAsia="宋体" w:hAnsi="Times New Roman" w:cs="Times New Roman"/>
          <w:kern w:val="0"/>
          <w:sz w:val="24"/>
          <w:szCs w:val="24"/>
        </w:rPr>
        <w:t xml:space="preserve">slots, </w:t>
      </w:r>
      <w:r w:rsidR="00AA5E45">
        <w:rPr>
          <w:rFonts w:ascii="Times New Roman" w:eastAsia="宋体" w:hAnsi="Times New Roman" w:cs="Times New Roman"/>
          <w:kern w:val="0"/>
          <w:sz w:val="24"/>
          <w:szCs w:val="24"/>
        </w:rPr>
        <w:t xml:space="preserve">since aggregating at least </w:t>
      </w:r>
      <m:oMath>
        <m:r>
          <w:rPr>
            <w:rFonts w:ascii="Cambria Math" w:eastAsia="宋体" w:hAnsi="Cambria Math" w:cs="Times New Roman"/>
            <w:kern w:val="0"/>
            <w:sz w:val="24"/>
            <w:szCs w:val="24"/>
          </w:rPr>
          <m:t>t</m:t>
        </m:r>
      </m:oMath>
      <w:r w:rsidR="00AA5E45">
        <w:rPr>
          <w:rFonts w:ascii="Times New Roman" w:eastAsia="宋体" w:hAnsi="Times New Roman" w:cs="Times New Roman" w:hint="eastAsia"/>
          <w:kern w:val="0"/>
          <w:sz w:val="24"/>
          <w:szCs w:val="24"/>
        </w:rPr>
        <w:t xml:space="preserve"> </w:t>
      </w:r>
      <w:r w:rsidR="00AA5E45">
        <w:rPr>
          <w:rFonts w:ascii="Times New Roman" w:eastAsia="宋体" w:hAnsi="Times New Roman" w:cs="Times New Roman"/>
          <w:kern w:val="0"/>
          <w:sz w:val="24"/>
          <w:szCs w:val="24"/>
        </w:rPr>
        <w:t xml:space="preserve">partial signature shares to recover the full signature. </w:t>
      </w:r>
      <w:r w:rsidR="00FF1E4C">
        <w:rPr>
          <w:rFonts w:ascii="Times New Roman" w:eastAsia="宋体" w:hAnsi="Times New Roman" w:cs="Times New Roman"/>
          <w:kern w:val="0"/>
          <w:sz w:val="24"/>
          <w:szCs w:val="24"/>
        </w:rPr>
        <w:t>T</w:t>
      </w:r>
      <w:r w:rsidR="00E03441">
        <w:rPr>
          <w:rFonts w:ascii="Times New Roman" w:eastAsia="宋体" w:hAnsi="Times New Roman" w:cs="Times New Roman"/>
          <w:kern w:val="0"/>
          <w:sz w:val="24"/>
          <w:szCs w:val="24"/>
        </w:rPr>
        <w:t>hus, t</w:t>
      </w:r>
      <w:r w:rsidR="00FF1E4C">
        <w:rPr>
          <w:rFonts w:ascii="Times New Roman" w:eastAsia="宋体" w:hAnsi="Times New Roman" w:cs="Times New Roman"/>
          <w:kern w:val="0"/>
          <w:sz w:val="24"/>
          <w:szCs w:val="24"/>
        </w:rPr>
        <w:t xml:space="preserve">he upper bound of consensus process should be </w:t>
      </w:r>
      <m:oMath>
        <m:r>
          <w:rPr>
            <w:rFonts w:ascii="Cambria Math" w:eastAsia="宋体" w:hAnsi="Cambria Math" w:cs="Times New Roman"/>
            <w:kern w:val="0"/>
            <w:sz w:val="24"/>
            <w:szCs w:val="24"/>
          </w:rPr>
          <m:t xml:space="preserve"> O</m:t>
        </m:r>
        <m:r>
          <m:rPr>
            <m:sty m:val="p"/>
          </m:rP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m:rPr>
            <m:sty m:val="p"/>
          </m:rPr>
          <w:rPr>
            <w:rFonts w:ascii="Cambria Math" w:eastAsia="宋体" w:hAnsi="Cambria Math" w:cs="Times New Roman"/>
            <w:kern w:val="0"/>
            <w:sz w:val="24"/>
            <w:szCs w:val="24"/>
          </w:rPr>
          <m:t>)</m:t>
        </m:r>
      </m:oMath>
      <w:r w:rsidR="00172F72">
        <w:rPr>
          <w:rFonts w:ascii="Times New Roman" w:eastAsia="宋体" w:hAnsi="Times New Roman" w:cs="Times New Roman"/>
          <w:kern w:val="0"/>
          <w:sz w:val="24"/>
          <w:szCs w:val="24"/>
        </w:rPr>
        <w:t xml:space="preserve"> with high probability.</w:t>
      </w:r>
      <w:r w:rsidR="00846A5F">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35003A5F" w14:textId="0EF6767D" w:rsidR="0085138F" w:rsidRPr="0041694A" w:rsidRDefault="0085138F" w:rsidP="00565B69">
      <w:pPr>
        <w:pStyle w:val="2"/>
        <w:rPr>
          <w:rFonts w:ascii="Times New Roman" w:eastAsia="黑体" w:hAnsi="Times New Roman" w:cs="Times New Roman"/>
          <w:sz w:val="28"/>
          <w:szCs w:val="28"/>
        </w:rPr>
      </w:pPr>
      <w:bookmarkStart w:id="93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938"/>
      <w:r w:rsidR="00CF32E8">
        <w:rPr>
          <w:rFonts w:ascii="Times New Roman" w:eastAsia="黑体" w:hAnsi="Times New Roman" w:cs="Times New Roman" w:hint="eastAsia"/>
          <w:sz w:val="28"/>
          <w:szCs w:val="28"/>
        </w:rPr>
        <w:t>System</w:t>
      </w:r>
      <w:r w:rsidR="00CF32E8">
        <w:rPr>
          <w:rFonts w:ascii="Times New Roman" w:eastAsia="黑体" w:hAnsi="Times New Roman" w:cs="Times New Roman"/>
          <w:sz w:val="28"/>
          <w:szCs w:val="28"/>
        </w:rPr>
        <w:t xml:space="preserve"> Overhead</w:t>
      </w:r>
      <w:r w:rsidR="0041694A" w:rsidRPr="0041694A">
        <w:rPr>
          <w:rFonts w:ascii="Times New Roman" w:eastAsia="黑体" w:hAnsi="Times New Roman" w:cs="Times New Roman"/>
          <w:sz w:val="28"/>
          <w:szCs w:val="28"/>
        </w:rPr>
        <w:t xml:space="preserv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r w:rsidR="006F3FC7">
        <w:rPr>
          <w:rFonts w:ascii="Times New Roman" w:eastAsia="宋体" w:hAnsi="Times New Roman" w:cs="Times New Roman"/>
          <w:kern w:val="0"/>
          <w:sz w:val="24"/>
          <w:szCs w:val="24"/>
        </w:rPr>
        <w:t>SWIB</w:t>
      </w:r>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6F3FC7">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w:t>
      </w:r>
      <w:r w:rsidR="000460A0">
        <w:rPr>
          <w:rFonts w:ascii="Times New Roman" w:eastAsia="宋体" w:hAnsi="Times New Roman" w:cs="Times New Roman"/>
          <w:kern w:val="0"/>
          <w:sz w:val="24"/>
          <w:szCs w:val="24"/>
        </w:rPr>
        <w:lastRenderedPageBreak/>
        <w:t xml:space="preserve">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4A2727"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4A2727"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lastRenderedPageBreak/>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the performance of SWIB</w:t>
      </w:r>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3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3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SWIB</w:t>
      </w:r>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59ABCD9C"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43E1D701" w:rsidR="00A81F43" w:rsidRDefault="0004789B" w:rsidP="00A81F43">
      <w:pPr>
        <w:keepNext/>
        <w:widowControl/>
        <w:shd w:val="clear" w:color="auto" w:fill="FFFFFF"/>
        <w:spacing w:afterLines="100" w:after="312" w:line="450" w:lineRule="atLeast"/>
        <w:ind w:firstLine="420"/>
        <w:jc w:val="left"/>
      </w:pPr>
      <w:r w:rsidRPr="0004789B">
        <w:rPr>
          <w:noProof/>
        </w:rPr>
        <w:lastRenderedPageBreak/>
        <w:drawing>
          <wp:inline distT="0" distB="0" distL="0" distR="0" wp14:anchorId="799B8C39" wp14:editId="1693792B">
            <wp:extent cx="1788869" cy="196165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161" cy="1990489"/>
                    </a:xfrm>
                    <a:prstGeom prst="rect">
                      <a:avLst/>
                    </a:prstGeom>
                  </pic:spPr>
                </pic:pic>
              </a:graphicData>
            </a:graphic>
          </wp:inline>
        </w:drawing>
      </w:r>
      <w:r w:rsidR="00093A75" w:rsidRPr="00093A75">
        <w:rPr>
          <w:noProof/>
        </w:rPr>
        <w:t xml:space="preserve"> </w:t>
      </w:r>
      <w:r w:rsidR="00B26936" w:rsidRPr="00B26936">
        <w:rPr>
          <w:noProof/>
        </w:rPr>
        <w:drawing>
          <wp:inline distT="0" distB="0" distL="0" distR="0" wp14:anchorId="4A02185B" wp14:editId="303E3425">
            <wp:extent cx="2479148" cy="18487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5" cy="1861000"/>
                    </a:xfrm>
                    <a:prstGeom prst="rect">
                      <a:avLst/>
                    </a:prstGeom>
                  </pic:spPr>
                </pic:pic>
              </a:graphicData>
            </a:graphic>
          </wp:inline>
        </w:drawing>
      </w:r>
    </w:p>
    <w:p w14:paraId="67447650" w14:textId="54A1A293" w:rsidR="00E5720D" w:rsidRPr="001E4CC7" w:rsidRDefault="00A81F43" w:rsidP="00AA436D">
      <w:pPr>
        <w:pStyle w:val="ac"/>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B121D4">
        <w:rPr>
          <w:rFonts w:ascii="Times New Roman" w:hAnsi="Times New Roman" w:cs="Times New Roman"/>
          <w:b/>
          <w:bCs/>
          <w:noProof/>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1DDBD7AD" w:rsidR="00B16695" w:rsidRPr="0087304F" w:rsidRDefault="004E6BCC" w:rsidP="00AA436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B26936">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B26936">
        <w:rPr>
          <w:rFonts w:ascii="Times New Roman" w:eastAsia="宋体" w:hAnsi="Times New Roman" w:cs="Times New Roman"/>
          <w:kern w:val="0"/>
          <w:sz w:val="24"/>
          <w:szCs w:val="24"/>
        </w:rPr>
        <w:t>that</w:t>
      </w:r>
      <w:r w:rsidR="0004789B">
        <w:rPr>
          <w:rFonts w:ascii="Times New Roman" w:eastAsia="宋体" w:hAnsi="Times New Roman" w:cs="Times New Roman"/>
          <w:kern w:val="0"/>
          <w:sz w:val="24"/>
          <w:szCs w:val="24"/>
        </w:rPr>
        <w:t xml:space="preserve"> electing high-quality node as block proposer</w:t>
      </w:r>
      <w:r w:rsidR="00B26936">
        <w:rPr>
          <w:rFonts w:ascii="Times New Roman" w:eastAsia="宋体" w:hAnsi="Times New Roman" w:cs="Times New Roman"/>
          <w:kern w:val="0"/>
          <w:sz w:val="24"/>
          <w:szCs w:val="24"/>
        </w:rPr>
        <w:t xml:space="preserve"> in 100 consensus rounds</w:t>
      </w:r>
      <w:r w:rsidR="0004789B">
        <w:rPr>
          <w:rFonts w:ascii="Times New Roman" w:eastAsia="宋体" w:hAnsi="Times New Roman" w:cs="Times New Roman"/>
          <w:kern w:val="0"/>
          <w:sz w:val="24"/>
          <w:szCs w:val="24"/>
        </w:rPr>
        <w:t xml:space="preserve"> </w:t>
      </w:r>
      <w:r w:rsidR="00E261F1">
        <w:rPr>
          <w:rFonts w:ascii="Times New Roman" w:eastAsia="宋体" w:hAnsi="Times New Roman" w:cs="Times New Roman"/>
          <w:kern w:val="0"/>
          <w:sz w:val="24"/>
          <w:szCs w:val="24"/>
        </w:rPr>
        <w:t xml:space="preserve">linearly </w:t>
      </w:r>
      <w:r w:rsidR="0004789B">
        <w:rPr>
          <w:rFonts w:ascii="Times New Roman" w:eastAsia="宋体" w:hAnsi="Times New Roman" w:cs="Times New Roman"/>
          <w:kern w:val="0"/>
          <w:sz w:val="24"/>
          <w:szCs w:val="24"/>
        </w:rPr>
        <w:t>decreases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 </w:t>
      </w:r>
      <m:oMath>
        <m:r>
          <w:rPr>
            <w:rFonts w:ascii="Cambria Math" w:eastAsia="宋体" w:hAnsi="Cambria Math" w:cs="Times New Roman"/>
            <w:kern w:val="0"/>
            <w:sz w:val="24"/>
            <w:szCs w:val="24"/>
          </w:rPr>
          <m:t>a</m:t>
        </m:r>
      </m:oMath>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The </w:t>
      </w:r>
      <w:r w:rsidR="00B26936" w:rsidRPr="00B107DC">
        <w:rPr>
          <w:rFonts w:ascii="Times New Roman" w:eastAsia="宋体" w:hAnsi="Times New Roman" w:cs="Times New Roman"/>
          <w:kern w:val="0"/>
          <w:sz w:val="24"/>
          <w:szCs w:val="24"/>
        </w:rPr>
        <w:t>experimental result show</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that the</w:t>
      </w:r>
      <w:r w:rsidR="00A55DB5" w:rsidRPr="00B107DC">
        <w:rPr>
          <w:rFonts w:ascii="Times New Roman" w:eastAsia="宋体" w:hAnsi="Times New Roman" w:cs="Times New Roman"/>
          <w:kern w:val="0"/>
          <w:sz w:val="24"/>
          <w:szCs w:val="24"/>
        </w:rPr>
        <w:t xml:space="preserve"> </w:t>
      </w:r>
      <w:r w:rsidR="00A55DB5">
        <w:rPr>
          <w:rFonts w:ascii="Times New Roman" w:eastAsia="宋体" w:hAnsi="Times New Roman" w:cs="Times New Roman"/>
          <w:kern w:val="0"/>
          <w:sz w:val="24"/>
          <w:szCs w:val="24"/>
        </w:rPr>
        <w:t>number of recent generated blocks</w:t>
      </w:r>
      <w:r w:rsidR="00B26936" w:rsidRPr="00B107DC">
        <w:rPr>
          <w:rFonts w:ascii="Times New Roman" w:eastAsia="宋体" w:hAnsi="Times New Roman" w:cs="Times New Roman"/>
          <w:kern w:val="0"/>
          <w:sz w:val="24"/>
          <w:szCs w:val="24"/>
        </w:rPr>
        <w:t xml:space="preserve"> </w:t>
      </w:r>
      <w:r w:rsidR="00936529">
        <w:rPr>
          <w:rFonts w:ascii="Times New Roman" w:eastAsia="宋体" w:hAnsi="Times New Roman" w:cs="Times New Roman"/>
          <w:kern w:val="0"/>
          <w:sz w:val="24"/>
          <w:szCs w:val="24"/>
        </w:rPr>
        <w:t xml:space="preserve">greatly </w:t>
      </w:r>
      <w:r w:rsidR="00B26936" w:rsidRPr="00B107DC">
        <w:rPr>
          <w:rFonts w:ascii="Times New Roman" w:eastAsia="宋体" w:hAnsi="Times New Roman" w:cs="Times New Roman"/>
          <w:kern w:val="0"/>
          <w:sz w:val="24"/>
          <w:szCs w:val="24"/>
        </w:rPr>
        <w:t>affect</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the probability of selecting high-quality nodes, </w:t>
      </w:r>
      <w:r w:rsidR="00A55DB5">
        <w:rPr>
          <w:rFonts w:ascii="Times New Roman" w:eastAsia="宋体" w:hAnsi="Times New Roman" w:cs="Times New Roman"/>
          <w:kern w:val="0"/>
          <w:sz w:val="24"/>
          <w:szCs w:val="24"/>
        </w:rPr>
        <w:t>while</w:t>
      </w:r>
      <w:r w:rsidR="00B26936" w:rsidRPr="00B107DC">
        <w:rPr>
          <w:rFonts w:ascii="Times New Roman" w:eastAsia="宋体" w:hAnsi="Times New Roman" w:cs="Times New Roman"/>
          <w:kern w:val="0"/>
          <w:sz w:val="24"/>
          <w:szCs w:val="24"/>
        </w:rPr>
        <w:t xml:space="preserve"> the </w:t>
      </w:r>
      <w:r w:rsidR="00A55DB5">
        <w:rPr>
          <w:rFonts w:ascii="Times New Roman" w:eastAsia="宋体" w:hAnsi="Times New Roman" w:cs="Times New Roman"/>
          <w:kern w:val="0"/>
          <w:sz w:val="24"/>
          <w:szCs w:val="24"/>
        </w:rPr>
        <w:t>lifetime</w:t>
      </w:r>
      <w:r w:rsidR="00E261F1">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has </w:t>
      </w:r>
      <w:r w:rsidR="00AA2D8A">
        <w:rPr>
          <w:rFonts w:ascii="Times New Roman" w:eastAsia="宋体" w:hAnsi="Times New Roman" w:cs="Times New Roman"/>
          <w:kern w:val="0"/>
          <w:sz w:val="24"/>
          <w:szCs w:val="24"/>
        </w:rPr>
        <w:t xml:space="preserve">relatively </w:t>
      </w:r>
      <w:r w:rsidR="00EE46EC">
        <w:rPr>
          <w:rFonts w:ascii="Times New Roman" w:eastAsia="宋体" w:hAnsi="Times New Roman" w:cs="Times New Roman"/>
          <w:kern w:val="0"/>
          <w:sz w:val="24"/>
          <w:szCs w:val="24"/>
        </w:rPr>
        <w:t>less influence</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0.75 while the minimum value is larger than 0.65</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 xml:space="preserve">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w:t>
      </w:r>
      <w:r w:rsidR="00B107DC">
        <w:rPr>
          <w:rFonts w:ascii="Times New Roman" w:eastAsia="宋体" w:hAnsi="Times New Roman" w:cs="Times New Roman"/>
          <w:kern w:val="0"/>
          <w:sz w:val="24"/>
          <w:szCs w:val="24"/>
        </w:rPr>
        <w:t>high-quality node</w:t>
      </w:r>
      <w:r w:rsidR="00EE46EC">
        <w:rPr>
          <w:rFonts w:ascii="Times New Roman" w:eastAsia="宋体" w:hAnsi="Times New Roman" w:cs="Times New Roman"/>
          <w:kern w:val="0"/>
          <w:sz w:val="24"/>
          <w:szCs w:val="24"/>
        </w:rPr>
        <w:t>s as block proposer</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can approximately reach 0.7</w:t>
      </w:r>
      <w:r w:rsidR="00B107DC">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We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the weight coefficient of stability to a = b = 0.5</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also </w:t>
      </w:r>
      <w:r w:rsidR="0087304F" w:rsidRPr="00B107DC">
        <w:rPr>
          <w:rFonts w:ascii="Times New Roman" w:eastAsia="宋体" w:hAnsi="Times New Roman" w:cs="Times New Roman"/>
          <w:kern w:val="0"/>
          <w:sz w:val="24"/>
          <w:szCs w:val="24"/>
        </w:rPr>
        <w:t>ensure</w:t>
      </w:r>
      <w:r w:rsidR="0087304F">
        <w:rPr>
          <w:rFonts w:ascii="Times New Roman" w:eastAsia="宋体" w:hAnsi="Times New Roman" w:cs="Times New Roman"/>
          <w:kern w:val="0"/>
          <w:sz w:val="24"/>
          <w:szCs w:val="24"/>
        </w:rPr>
        <w:t xml:space="preserve"> high probability</w:t>
      </w:r>
      <w:r w:rsidR="0087304F" w:rsidRPr="00B107DC">
        <w:rPr>
          <w:rFonts w:ascii="Times New Roman" w:eastAsia="宋体" w:hAnsi="Times New Roman" w:cs="Times New Roman"/>
          <w:kern w:val="0"/>
          <w:sz w:val="24"/>
          <w:szCs w:val="24"/>
        </w:rPr>
        <w:t xml:space="preserve"> that high-quality and stable </w:t>
      </w:r>
      <w:r w:rsidR="0087304F">
        <w:rPr>
          <w:rFonts w:ascii="Times New Roman" w:eastAsia="宋体" w:hAnsi="Times New Roman" w:cs="Times New Roman"/>
          <w:kern w:val="0"/>
          <w:sz w:val="24"/>
          <w:szCs w:val="24"/>
        </w:rPr>
        <w:t>node</w:t>
      </w:r>
      <w:r w:rsidR="0087304F"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is </w:t>
      </w:r>
      <w:r w:rsidR="0087304F" w:rsidRPr="00B107DC">
        <w:rPr>
          <w:rFonts w:ascii="Times New Roman" w:eastAsia="宋体" w:hAnsi="Times New Roman" w:cs="Times New Roman"/>
          <w:kern w:val="0"/>
          <w:sz w:val="24"/>
          <w:szCs w:val="24"/>
        </w:rPr>
        <w:t xml:space="preserve">selected as </w:t>
      </w:r>
      <w:r w:rsidR="0087304F">
        <w:rPr>
          <w:rFonts w:ascii="Times New Roman" w:eastAsia="宋体" w:hAnsi="Times New Roman" w:cs="Times New Roman"/>
          <w:kern w:val="0"/>
          <w:sz w:val="24"/>
          <w:szCs w:val="24"/>
        </w:rPr>
        <w:t xml:space="preserve">block proposer </w:t>
      </w:r>
      <w:r w:rsidR="0087304F" w:rsidRPr="00B107DC">
        <w:rPr>
          <w:rFonts w:ascii="Times New Roman" w:eastAsia="宋体" w:hAnsi="Times New Roman" w:cs="Times New Roman"/>
          <w:kern w:val="0"/>
          <w:sz w:val="24"/>
          <w:szCs w:val="24"/>
        </w:rPr>
        <w:t xml:space="preserve">in </w:t>
      </w:r>
      <w:r w:rsidR="0087304F">
        <w:rPr>
          <w:rFonts w:ascii="Times New Roman" w:eastAsia="宋体" w:hAnsi="Times New Roman" w:cs="Times New Roman"/>
          <w:kern w:val="0"/>
          <w:sz w:val="24"/>
          <w:szCs w:val="24"/>
        </w:rPr>
        <w:t>block proposer election phase</w:t>
      </w:r>
      <w:r w:rsidR="0087304F"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 of taking to complete a round of SWIB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D67760">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39EBB39">
            <wp:extent cx="2235200" cy="1393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4558" cy="141226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SWIB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xml:space="preserve">, indicating that block transmission is the main </w:t>
      </w:r>
      <w:r w:rsidR="00C91E2F" w:rsidRPr="00C91E2F">
        <w:rPr>
          <w:rFonts w:ascii="Times New Roman" w:eastAsia="宋体" w:hAnsi="Times New Roman" w:cs="Times New Roman"/>
          <w:kern w:val="0"/>
          <w:sz w:val="24"/>
          <w:szCs w:val="24"/>
        </w:rPr>
        <w:lastRenderedPageBreak/>
        <w:t>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SWIB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lastRenderedPageBreak/>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The performance of SWIB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SWIB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w:t>
      </w:r>
      <w:r w:rsidR="00B66F86" w:rsidRPr="00B66F86">
        <w:rPr>
          <w:rFonts w:ascii="Times New Roman" w:eastAsia="宋体" w:hAnsi="Times New Roman" w:cs="Times New Roman"/>
          <w:kern w:val="0"/>
          <w:sz w:val="24"/>
          <w:szCs w:val="24"/>
        </w:rPr>
        <w:lastRenderedPageBreak/>
        <w:t xml:space="preserve">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r w:rsidR="00794ADE">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The performance of SWIB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w:t>
      </w:r>
      <w:r w:rsidR="00DF4F96">
        <w:rPr>
          <w:rFonts w:ascii="Times New Roman" w:eastAsia="宋体" w:hAnsi="Times New Roman" w:cs="Times New Roman"/>
          <w:kern w:val="0"/>
          <w:sz w:val="24"/>
          <w:szCs w:val="24"/>
        </w:rPr>
        <w:lastRenderedPageBreak/>
        <w:t>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SWIB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94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w:t>
      </w:r>
      <w:proofErr w:type="spellStart"/>
      <w:r w:rsidRPr="00513ED5">
        <w:rPr>
          <w:rFonts w:ascii="Times New Roman" w:hAnsi="Times New Roman" w:cs="Times New Roman"/>
          <w:sz w:val="20"/>
          <w:szCs w:val="20"/>
        </w:rPr>
        <w:t>Gazda</w:t>
      </w:r>
      <w:proofErr w:type="spellEnd"/>
      <w:r w:rsidRPr="00513ED5">
        <w:rPr>
          <w:rFonts w:ascii="Times New Roman" w:hAnsi="Times New Roman" w:cs="Times New Roman"/>
          <w:sz w:val="20"/>
          <w:szCs w:val="20"/>
        </w:rPr>
        <w:t xml:space="preserve">,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w:t>
      </w:r>
      <w:proofErr w:type="spellStart"/>
      <w:r w:rsidRPr="00513ED5">
        <w:rPr>
          <w:rFonts w:ascii="Times New Roman" w:hAnsi="Times New Roman" w:cs="Times New Roman"/>
          <w:sz w:val="20"/>
          <w:szCs w:val="20"/>
        </w:rPr>
        <w:t>Shinoy</w:t>
      </w:r>
      <w:proofErr w:type="spellEnd"/>
      <w:r w:rsidRPr="00513ED5">
        <w:rPr>
          <w:rFonts w:ascii="Times New Roman" w:hAnsi="Times New Roman" w:cs="Times New Roman"/>
          <w:sz w:val="20"/>
          <w:szCs w:val="20"/>
        </w:rPr>
        <w:t xml:space="preserve">,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941" w:name="_Ref70424734"/>
      <w:bookmarkEnd w:id="940"/>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94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(OSDI),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xml:space="preserve">, S. Zhou and Z. </w:t>
      </w:r>
      <w:proofErr w:type="spellStart"/>
      <w:r w:rsidRPr="00513ED5">
        <w:rPr>
          <w:rFonts w:ascii="Times New Roman" w:hAnsi="Times New Roman" w:cs="Times New Roman"/>
          <w:sz w:val="20"/>
          <w:szCs w:val="20"/>
        </w:rPr>
        <w:t>Niu</w:t>
      </w:r>
      <w:proofErr w:type="spellEnd"/>
      <w:r w:rsidRPr="00513ED5">
        <w:rPr>
          <w:rFonts w:ascii="Times New Roman" w:hAnsi="Times New Roman" w:cs="Times New Roman"/>
          <w:sz w:val="20"/>
          <w:szCs w:val="20"/>
        </w:rPr>
        <w:t>,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M. Xu, F. Zhao, Y. Zou, C. Liu, X. Cheng and F. Dressler, "BLOWN: A Blockchain Protocol for Single-Hop Wireless Networks under Adversarial SINR,"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10.1109/TMC.2022.3162117.</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The quest for scalable blockchain fabric: Proof-of-work vs. BFT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xml:space="preserve">, S. Faust, V. Kolmogorov, and K. </w:t>
      </w:r>
      <w:proofErr w:type="spellStart"/>
      <w:r w:rsidR="005774EA" w:rsidRPr="005774EA">
        <w:rPr>
          <w:rFonts w:ascii="Times New Roman" w:eastAsia="宋体" w:hAnsi="Times New Roman" w:cs="Times New Roman"/>
          <w:kern w:val="0"/>
          <w:sz w:val="20"/>
          <w:szCs w:val="20"/>
        </w:rPr>
        <w:t>Pietrzak</w:t>
      </w:r>
      <w:proofErr w:type="spellEnd"/>
      <w:r w:rsidR="005774EA" w:rsidRPr="005774EA">
        <w:rPr>
          <w:rFonts w:ascii="Times New Roman" w:eastAsia="宋体" w:hAnsi="Times New Roman" w:cs="Times New Roman"/>
          <w:kern w:val="0"/>
          <w:sz w:val="20"/>
          <w:szCs w:val="20"/>
        </w:rPr>
        <w:t>,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w:t>
      </w:r>
      <w:proofErr w:type="spellStart"/>
      <w:r w:rsidRPr="00513ED5">
        <w:rPr>
          <w:rFonts w:ascii="Times New Roman" w:eastAsia="宋体" w:hAnsi="Times New Roman" w:cs="Times New Roman"/>
          <w:kern w:val="0"/>
          <w:sz w:val="20"/>
          <w:szCs w:val="20"/>
        </w:rPr>
        <w:t>Buterin</w:t>
      </w:r>
      <w:proofErr w:type="spellEnd"/>
      <w:r w:rsidRPr="00513ED5">
        <w:rPr>
          <w:rFonts w:ascii="Times New Roman" w:eastAsia="宋体" w:hAnsi="Times New Roman" w:cs="Times New Roman"/>
          <w:kern w:val="0"/>
          <w:sz w:val="20"/>
          <w:szCs w:val="20"/>
        </w:rPr>
        <w:t xml:space="preserve"> and V. Griffith, ‘‘Casper the friendly finality gadget,’’ 2017, arXiv:1710.09437.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w:t>
      </w:r>
      <w:proofErr w:type="spellStart"/>
      <w:r w:rsidRPr="00513ED5">
        <w:rPr>
          <w:rFonts w:ascii="Times New Roman" w:eastAsia="宋体" w:hAnsi="Times New Roman" w:cs="Times New Roman"/>
          <w:kern w:val="0"/>
          <w:sz w:val="20"/>
          <w:szCs w:val="20"/>
        </w:rPr>
        <w:t>Kotla</w:t>
      </w:r>
      <w:proofErr w:type="spellEnd"/>
      <w:r w:rsidRPr="00513ED5">
        <w:rPr>
          <w:rFonts w:ascii="Times New Roman" w:eastAsia="宋体" w:hAnsi="Times New Roman" w:cs="Times New Roman"/>
          <w:kern w:val="0"/>
          <w:sz w:val="20"/>
          <w:szCs w:val="20"/>
        </w:rPr>
        <w:t xml:space="preserve">,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w:t>
      </w:r>
      <w:proofErr w:type="spellStart"/>
      <w:r w:rsidRPr="00513ED5">
        <w:rPr>
          <w:rFonts w:ascii="Times New Roman" w:eastAsia="宋体" w:hAnsi="Times New Roman" w:cs="Times New Roman"/>
          <w:kern w:val="0"/>
          <w:sz w:val="20"/>
          <w:szCs w:val="20"/>
        </w:rPr>
        <w:t>Micali</w:t>
      </w:r>
      <w:proofErr w:type="spellEnd"/>
      <w:r w:rsidRPr="00513ED5">
        <w:rPr>
          <w:rFonts w:ascii="Times New Roman" w:eastAsia="宋体" w:hAnsi="Times New Roman" w:cs="Times New Roman"/>
          <w:kern w:val="0"/>
          <w:sz w:val="20"/>
          <w:szCs w:val="20"/>
        </w:rPr>
        <w:t xml:space="preserve">,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w:t>
      </w:r>
      <w:proofErr w:type="spellStart"/>
      <w:r w:rsidRPr="00513ED5">
        <w:rPr>
          <w:rFonts w:ascii="Times New Roman" w:eastAsia="宋体" w:hAnsi="Times New Roman" w:cs="Times New Roman"/>
          <w:kern w:val="0"/>
          <w:sz w:val="20"/>
          <w:szCs w:val="20"/>
        </w:rPr>
        <w:t>Goldenbaum</w:t>
      </w:r>
      <w:proofErr w:type="spellEnd"/>
      <w:r w:rsidRPr="00513ED5">
        <w:rPr>
          <w:rFonts w:ascii="Times New Roman" w:eastAsia="宋体" w:hAnsi="Times New Roman" w:cs="Times New Roman"/>
          <w:kern w:val="0"/>
          <w:sz w:val="20"/>
          <w:szCs w:val="20"/>
        </w:rPr>
        <w:t xml:space="preserve">,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w:t>
      </w:r>
      <w:proofErr w:type="spellStart"/>
      <w:r w:rsidRPr="00513ED5">
        <w:rPr>
          <w:rFonts w:ascii="Times New Roman" w:eastAsia="宋体" w:hAnsi="Times New Roman" w:cs="Times New Roman"/>
          <w:kern w:val="0"/>
          <w:sz w:val="20"/>
          <w:szCs w:val="20"/>
        </w:rPr>
        <w:t>Goldenbaum</w:t>
      </w:r>
      <w:proofErr w:type="spellEnd"/>
      <w:r w:rsidRPr="00513ED5">
        <w:rPr>
          <w:rFonts w:ascii="Times New Roman" w:eastAsia="宋体" w:hAnsi="Times New Roman" w:cs="Times New Roman"/>
          <w:kern w:val="0"/>
          <w:sz w:val="20"/>
          <w:szCs w:val="20"/>
        </w:rPr>
        <w:t xml:space="preserve">, H. </w:t>
      </w:r>
      <w:proofErr w:type="spellStart"/>
      <w:r w:rsidRPr="00513ED5">
        <w:rPr>
          <w:rFonts w:ascii="Times New Roman" w:eastAsia="宋体" w:hAnsi="Times New Roman" w:cs="Times New Roman"/>
          <w:kern w:val="0"/>
          <w:sz w:val="20"/>
          <w:szCs w:val="20"/>
        </w:rPr>
        <w:t>Boche</w:t>
      </w:r>
      <w:proofErr w:type="spellEnd"/>
      <w:r w:rsidRPr="00513ED5">
        <w:rPr>
          <w:rFonts w:ascii="Times New Roman" w:eastAsia="宋体" w:hAnsi="Times New Roman" w:cs="Times New Roman"/>
          <w:kern w:val="0"/>
          <w:sz w:val="20"/>
          <w:szCs w:val="20"/>
        </w:rPr>
        <w:t xml:space="preserv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w:t>
      </w:r>
      <w:proofErr w:type="spellStart"/>
      <w:r w:rsidRPr="00513ED5">
        <w:rPr>
          <w:rFonts w:ascii="Times New Roman" w:eastAsia="宋体" w:hAnsi="Times New Roman" w:cs="Times New Roman"/>
          <w:kern w:val="0"/>
          <w:sz w:val="20"/>
          <w:szCs w:val="20"/>
        </w:rPr>
        <w:t>Symp</w:t>
      </w:r>
      <w:proofErr w:type="spellEnd"/>
      <w:r w:rsidRPr="00513ED5">
        <w:rPr>
          <w:rFonts w:ascii="Times New Roman" w:eastAsia="宋体" w:hAnsi="Times New Roman" w:cs="Times New Roman"/>
          <w:kern w:val="0"/>
          <w:sz w:val="20"/>
          <w:szCs w:val="20"/>
        </w:rPr>
        <w:t xml:space="preserve">.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w:t>
      </w:r>
      <w:proofErr w:type="spellStart"/>
      <w:r w:rsidRPr="00513ED5">
        <w:rPr>
          <w:rFonts w:ascii="Times New Roman" w:eastAsia="宋体" w:hAnsi="Times New Roman" w:cs="Times New Roman"/>
          <w:kern w:val="0"/>
          <w:sz w:val="20"/>
          <w:szCs w:val="20"/>
        </w:rPr>
        <w:t>Raisch</w:t>
      </w:r>
      <w:proofErr w:type="spellEnd"/>
      <w:r w:rsidRPr="00513ED5">
        <w:rPr>
          <w:rFonts w:ascii="Times New Roman" w:eastAsia="宋体" w:hAnsi="Times New Roman" w:cs="Times New Roman"/>
          <w:kern w:val="0"/>
          <w:sz w:val="20"/>
          <w:szCs w:val="20"/>
        </w:rPr>
        <w:t>,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[29] A. </w:t>
      </w:r>
      <w:proofErr w:type="spellStart"/>
      <w:r w:rsidRPr="00513ED5">
        <w:rPr>
          <w:rFonts w:ascii="Times New Roman" w:eastAsia="宋体" w:hAnsi="Times New Roman" w:cs="Times New Roman"/>
          <w:kern w:val="0"/>
          <w:sz w:val="20"/>
          <w:szCs w:val="20"/>
        </w:rPr>
        <w:t>Boldyreva</w:t>
      </w:r>
      <w:proofErr w:type="spellEnd"/>
      <w:r w:rsidRPr="00513ED5">
        <w:rPr>
          <w:rFonts w:ascii="Times New Roman" w:eastAsia="宋体" w:hAnsi="Times New Roman" w:cs="Times New Roman"/>
          <w:kern w:val="0"/>
          <w:sz w:val="20"/>
          <w:szCs w:val="20"/>
        </w:rPr>
        <w:t>.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w:t>
      </w:r>
      <w:proofErr w:type="spellStart"/>
      <w:r w:rsidRPr="00513ED5">
        <w:rPr>
          <w:rFonts w:ascii="Times New Roman" w:eastAsia="宋体" w:hAnsi="Times New Roman" w:cs="Times New Roman"/>
          <w:kern w:val="0"/>
          <w:sz w:val="20"/>
          <w:szCs w:val="20"/>
        </w:rPr>
        <w:t>Jarecki</w:t>
      </w:r>
      <w:proofErr w:type="spellEnd"/>
      <w:r w:rsidRPr="00513ED5">
        <w:rPr>
          <w:rFonts w:ascii="Times New Roman" w:eastAsia="宋体" w:hAnsi="Times New Roman" w:cs="Times New Roman"/>
          <w:kern w:val="0"/>
          <w:sz w:val="20"/>
          <w:szCs w:val="20"/>
        </w:rPr>
        <w:t xml:space="preserve">,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w:t>
      </w:r>
      <w:proofErr w:type="spellStart"/>
      <w:r w:rsidRPr="00513ED5">
        <w:rPr>
          <w:rFonts w:ascii="Times New Roman" w:eastAsia="宋体" w:hAnsi="Times New Roman" w:cs="Times New Roman"/>
          <w:kern w:val="0"/>
          <w:sz w:val="20"/>
          <w:szCs w:val="20"/>
        </w:rPr>
        <w:t>Techn</w:t>
      </w:r>
      <w:proofErr w:type="spellEnd"/>
      <w:r w:rsidRPr="00513ED5">
        <w:rPr>
          <w:rFonts w:ascii="Times New Roman" w:eastAsia="宋体" w:hAnsi="Times New Roman" w:cs="Times New Roman"/>
          <w:kern w:val="0"/>
          <w:sz w:val="20"/>
          <w:szCs w:val="20"/>
        </w:rPr>
        <w:t>.,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0ADEE" w14:textId="77777777" w:rsidR="004A2727" w:rsidRDefault="004A2727" w:rsidP="00851B2C">
      <w:r>
        <w:separator/>
      </w:r>
    </w:p>
  </w:endnote>
  <w:endnote w:type="continuationSeparator" w:id="0">
    <w:p w14:paraId="4A04BCF5" w14:textId="77777777" w:rsidR="004A2727" w:rsidRDefault="004A2727"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F6051" w14:textId="77777777" w:rsidR="004A2727" w:rsidRDefault="004A2727" w:rsidP="00851B2C">
      <w:r>
        <w:separator/>
      </w:r>
    </w:p>
  </w:footnote>
  <w:footnote w:type="continuationSeparator" w:id="0">
    <w:p w14:paraId="1A7B4B61" w14:textId="77777777" w:rsidR="004A2727" w:rsidRDefault="004A2727"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49E"/>
    <w:rsid w:val="000059CE"/>
    <w:rsid w:val="00007D8A"/>
    <w:rsid w:val="00010D48"/>
    <w:rsid w:val="0001683F"/>
    <w:rsid w:val="00017E60"/>
    <w:rsid w:val="00025DF0"/>
    <w:rsid w:val="00025FD7"/>
    <w:rsid w:val="00025FDA"/>
    <w:rsid w:val="000272F3"/>
    <w:rsid w:val="00032531"/>
    <w:rsid w:val="00035E66"/>
    <w:rsid w:val="00037986"/>
    <w:rsid w:val="00037F75"/>
    <w:rsid w:val="000406CF"/>
    <w:rsid w:val="00040A2D"/>
    <w:rsid w:val="00040CE1"/>
    <w:rsid w:val="00040E88"/>
    <w:rsid w:val="00043C21"/>
    <w:rsid w:val="000446F0"/>
    <w:rsid w:val="00045DEE"/>
    <w:rsid w:val="000460A0"/>
    <w:rsid w:val="000468A3"/>
    <w:rsid w:val="0004789B"/>
    <w:rsid w:val="00050782"/>
    <w:rsid w:val="00050887"/>
    <w:rsid w:val="00051371"/>
    <w:rsid w:val="00054645"/>
    <w:rsid w:val="00054E0F"/>
    <w:rsid w:val="00055FC9"/>
    <w:rsid w:val="000569E6"/>
    <w:rsid w:val="00057576"/>
    <w:rsid w:val="00060033"/>
    <w:rsid w:val="000622D5"/>
    <w:rsid w:val="0006381A"/>
    <w:rsid w:val="00064492"/>
    <w:rsid w:val="00066DBF"/>
    <w:rsid w:val="000708EA"/>
    <w:rsid w:val="00072710"/>
    <w:rsid w:val="000730A7"/>
    <w:rsid w:val="00074E71"/>
    <w:rsid w:val="000752A1"/>
    <w:rsid w:val="00076006"/>
    <w:rsid w:val="0007631C"/>
    <w:rsid w:val="00076964"/>
    <w:rsid w:val="00076DD3"/>
    <w:rsid w:val="00081ECD"/>
    <w:rsid w:val="000832D4"/>
    <w:rsid w:val="00083A5E"/>
    <w:rsid w:val="00085248"/>
    <w:rsid w:val="0008602F"/>
    <w:rsid w:val="00087FDB"/>
    <w:rsid w:val="00090923"/>
    <w:rsid w:val="00093094"/>
    <w:rsid w:val="00093A75"/>
    <w:rsid w:val="00095F00"/>
    <w:rsid w:val="000A1DDD"/>
    <w:rsid w:val="000A339A"/>
    <w:rsid w:val="000A659D"/>
    <w:rsid w:val="000A77D9"/>
    <w:rsid w:val="000B15A9"/>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6387"/>
    <w:rsid w:val="000C76E6"/>
    <w:rsid w:val="000C7C2C"/>
    <w:rsid w:val="000D12F7"/>
    <w:rsid w:val="000D39E6"/>
    <w:rsid w:val="000D4925"/>
    <w:rsid w:val="000E1DA5"/>
    <w:rsid w:val="000E217A"/>
    <w:rsid w:val="000E378D"/>
    <w:rsid w:val="000E3999"/>
    <w:rsid w:val="000E5C9C"/>
    <w:rsid w:val="000E6AE5"/>
    <w:rsid w:val="000F0A7F"/>
    <w:rsid w:val="000F36E0"/>
    <w:rsid w:val="000F4706"/>
    <w:rsid w:val="000F6948"/>
    <w:rsid w:val="000F6FD4"/>
    <w:rsid w:val="000F7C92"/>
    <w:rsid w:val="001011BC"/>
    <w:rsid w:val="00101600"/>
    <w:rsid w:val="00105769"/>
    <w:rsid w:val="001062CF"/>
    <w:rsid w:val="00106654"/>
    <w:rsid w:val="00110FC4"/>
    <w:rsid w:val="00115DE8"/>
    <w:rsid w:val="0011731A"/>
    <w:rsid w:val="00121208"/>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1C5A"/>
    <w:rsid w:val="001927E2"/>
    <w:rsid w:val="001927EC"/>
    <w:rsid w:val="00192EF9"/>
    <w:rsid w:val="00193833"/>
    <w:rsid w:val="001959D3"/>
    <w:rsid w:val="001A62A4"/>
    <w:rsid w:val="001B106D"/>
    <w:rsid w:val="001B12A3"/>
    <w:rsid w:val="001B2894"/>
    <w:rsid w:val="001B652C"/>
    <w:rsid w:val="001B67F1"/>
    <w:rsid w:val="001C117E"/>
    <w:rsid w:val="001C1BD1"/>
    <w:rsid w:val="001C3277"/>
    <w:rsid w:val="001C456B"/>
    <w:rsid w:val="001C631F"/>
    <w:rsid w:val="001C69A1"/>
    <w:rsid w:val="001C6B72"/>
    <w:rsid w:val="001C6DF8"/>
    <w:rsid w:val="001C741E"/>
    <w:rsid w:val="001C7FF2"/>
    <w:rsid w:val="001D2A7C"/>
    <w:rsid w:val="001D2DEB"/>
    <w:rsid w:val="001D4140"/>
    <w:rsid w:val="001D5A2F"/>
    <w:rsid w:val="001D73FB"/>
    <w:rsid w:val="001D7854"/>
    <w:rsid w:val="001E2470"/>
    <w:rsid w:val="001E2644"/>
    <w:rsid w:val="001E3FD5"/>
    <w:rsid w:val="001E4CC7"/>
    <w:rsid w:val="001F04E2"/>
    <w:rsid w:val="001F1150"/>
    <w:rsid w:val="001F1D5A"/>
    <w:rsid w:val="001F1F0B"/>
    <w:rsid w:val="001F20DB"/>
    <w:rsid w:val="001F347C"/>
    <w:rsid w:val="001F3DBD"/>
    <w:rsid w:val="001F5685"/>
    <w:rsid w:val="001F7E20"/>
    <w:rsid w:val="00201E1D"/>
    <w:rsid w:val="0020494F"/>
    <w:rsid w:val="00206C51"/>
    <w:rsid w:val="002072A9"/>
    <w:rsid w:val="00207F92"/>
    <w:rsid w:val="00210062"/>
    <w:rsid w:val="0021039A"/>
    <w:rsid w:val="002133A7"/>
    <w:rsid w:val="00214524"/>
    <w:rsid w:val="002164C2"/>
    <w:rsid w:val="00221AA2"/>
    <w:rsid w:val="00222904"/>
    <w:rsid w:val="0022319C"/>
    <w:rsid w:val="002237A6"/>
    <w:rsid w:val="00223914"/>
    <w:rsid w:val="00231297"/>
    <w:rsid w:val="002319D6"/>
    <w:rsid w:val="00236DDE"/>
    <w:rsid w:val="0024076D"/>
    <w:rsid w:val="002415A4"/>
    <w:rsid w:val="00243E42"/>
    <w:rsid w:val="00245058"/>
    <w:rsid w:val="00247132"/>
    <w:rsid w:val="00252515"/>
    <w:rsid w:val="002526EE"/>
    <w:rsid w:val="00253527"/>
    <w:rsid w:val="0025380C"/>
    <w:rsid w:val="00254F91"/>
    <w:rsid w:val="00257449"/>
    <w:rsid w:val="00260208"/>
    <w:rsid w:val="00263C6D"/>
    <w:rsid w:val="00263CD3"/>
    <w:rsid w:val="00264919"/>
    <w:rsid w:val="002652E5"/>
    <w:rsid w:val="00267935"/>
    <w:rsid w:val="00270886"/>
    <w:rsid w:val="0027326D"/>
    <w:rsid w:val="00273EA9"/>
    <w:rsid w:val="002753B2"/>
    <w:rsid w:val="00277B82"/>
    <w:rsid w:val="00280098"/>
    <w:rsid w:val="00282496"/>
    <w:rsid w:val="0028293A"/>
    <w:rsid w:val="0028458C"/>
    <w:rsid w:val="00287942"/>
    <w:rsid w:val="00287D74"/>
    <w:rsid w:val="00290B1F"/>
    <w:rsid w:val="0029484C"/>
    <w:rsid w:val="002A1C4C"/>
    <w:rsid w:val="002A1C62"/>
    <w:rsid w:val="002A276F"/>
    <w:rsid w:val="002A2F59"/>
    <w:rsid w:val="002A3ABE"/>
    <w:rsid w:val="002A42E8"/>
    <w:rsid w:val="002A5D48"/>
    <w:rsid w:val="002A60C3"/>
    <w:rsid w:val="002A640A"/>
    <w:rsid w:val="002B26EC"/>
    <w:rsid w:val="002B27E2"/>
    <w:rsid w:val="002B3259"/>
    <w:rsid w:val="002B3DED"/>
    <w:rsid w:val="002B41F9"/>
    <w:rsid w:val="002C1844"/>
    <w:rsid w:val="002C7C80"/>
    <w:rsid w:val="002D4E67"/>
    <w:rsid w:val="002D7416"/>
    <w:rsid w:val="002E0B17"/>
    <w:rsid w:val="002E2FCC"/>
    <w:rsid w:val="002E7843"/>
    <w:rsid w:val="002F3864"/>
    <w:rsid w:val="002F7D09"/>
    <w:rsid w:val="003012AC"/>
    <w:rsid w:val="00301E94"/>
    <w:rsid w:val="003034E7"/>
    <w:rsid w:val="003043A9"/>
    <w:rsid w:val="00310A52"/>
    <w:rsid w:val="003138EE"/>
    <w:rsid w:val="00313AFD"/>
    <w:rsid w:val="00314480"/>
    <w:rsid w:val="00317CC0"/>
    <w:rsid w:val="00317DCE"/>
    <w:rsid w:val="00322BFC"/>
    <w:rsid w:val="003254B9"/>
    <w:rsid w:val="003264B1"/>
    <w:rsid w:val="00331D77"/>
    <w:rsid w:val="003323C7"/>
    <w:rsid w:val="00333FB7"/>
    <w:rsid w:val="00335CA9"/>
    <w:rsid w:val="00337E9D"/>
    <w:rsid w:val="0034146C"/>
    <w:rsid w:val="003418CA"/>
    <w:rsid w:val="00342DBF"/>
    <w:rsid w:val="00343ECE"/>
    <w:rsid w:val="0034537E"/>
    <w:rsid w:val="00350DC3"/>
    <w:rsid w:val="00351D29"/>
    <w:rsid w:val="00354529"/>
    <w:rsid w:val="00354D11"/>
    <w:rsid w:val="00355892"/>
    <w:rsid w:val="003622C6"/>
    <w:rsid w:val="00363966"/>
    <w:rsid w:val="003646F4"/>
    <w:rsid w:val="003651F6"/>
    <w:rsid w:val="003728C8"/>
    <w:rsid w:val="00376B0B"/>
    <w:rsid w:val="00377D3E"/>
    <w:rsid w:val="0038210E"/>
    <w:rsid w:val="00382494"/>
    <w:rsid w:val="003828C6"/>
    <w:rsid w:val="00391899"/>
    <w:rsid w:val="003925AB"/>
    <w:rsid w:val="00393110"/>
    <w:rsid w:val="0039321A"/>
    <w:rsid w:val="003937CB"/>
    <w:rsid w:val="00395228"/>
    <w:rsid w:val="00395560"/>
    <w:rsid w:val="00395CEB"/>
    <w:rsid w:val="003A0DA1"/>
    <w:rsid w:val="003A44ED"/>
    <w:rsid w:val="003A6298"/>
    <w:rsid w:val="003A7BF5"/>
    <w:rsid w:val="003B415A"/>
    <w:rsid w:val="003B4EC7"/>
    <w:rsid w:val="003B667E"/>
    <w:rsid w:val="003B798C"/>
    <w:rsid w:val="003C3521"/>
    <w:rsid w:val="003C6352"/>
    <w:rsid w:val="003D3A16"/>
    <w:rsid w:val="003D4422"/>
    <w:rsid w:val="003D6FD4"/>
    <w:rsid w:val="003E2DE5"/>
    <w:rsid w:val="003E366B"/>
    <w:rsid w:val="003E3EB6"/>
    <w:rsid w:val="003E41B6"/>
    <w:rsid w:val="003E492D"/>
    <w:rsid w:val="003E5D72"/>
    <w:rsid w:val="003E7A8D"/>
    <w:rsid w:val="003F0710"/>
    <w:rsid w:val="003F3EE9"/>
    <w:rsid w:val="003F3FF6"/>
    <w:rsid w:val="0040073D"/>
    <w:rsid w:val="004010F5"/>
    <w:rsid w:val="0040182E"/>
    <w:rsid w:val="00401CEC"/>
    <w:rsid w:val="0040391F"/>
    <w:rsid w:val="00404119"/>
    <w:rsid w:val="004049CB"/>
    <w:rsid w:val="00404F73"/>
    <w:rsid w:val="00405751"/>
    <w:rsid w:val="004119F1"/>
    <w:rsid w:val="00415276"/>
    <w:rsid w:val="00415C98"/>
    <w:rsid w:val="0041694A"/>
    <w:rsid w:val="00416BB1"/>
    <w:rsid w:val="00417055"/>
    <w:rsid w:val="00420D9E"/>
    <w:rsid w:val="00421A5E"/>
    <w:rsid w:val="00422274"/>
    <w:rsid w:val="004239B2"/>
    <w:rsid w:val="004246D7"/>
    <w:rsid w:val="00425C29"/>
    <w:rsid w:val="00425F02"/>
    <w:rsid w:val="0042633D"/>
    <w:rsid w:val="00426352"/>
    <w:rsid w:val="00430549"/>
    <w:rsid w:val="0043129A"/>
    <w:rsid w:val="004345B1"/>
    <w:rsid w:val="0044069E"/>
    <w:rsid w:val="00441647"/>
    <w:rsid w:val="00442C99"/>
    <w:rsid w:val="00442E44"/>
    <w:rsid w:val="0044462B"/>
    <w:rsid w:val="00444C00"/>
    <w:rsid w:val="00445178"/>
    <w:rsid w:val="00446425"/>
    <w:rsid w:val="0044734E"/>
    <w:rsid w:val="00450B39"/>
    <w:rsid w:val="004540BA"/>
    <w:rsid w:val="004548B8"/>
    <w:rsid w:val="0045727A"/>
    <w:rsid w:val="00457EFF"/>
    <w:rsid w:val="004612D8"/>
    <w:rsid w:val="00463A35"/>
    <w:rsid w:val="00464637"/>
    <w:rsid w:val="00465E0A"/>
    <w:rsid w:val="0047056C"/>
    <w:rsid w:val="00471106"/>
    <w:rsid w:val="00472469"/>
    <w:rsid w:val="0047251F"/>
    <w:rsid w:val="00472894"/>
    <w:rsid w:val="00473EB8"/>
    <w:rsid w:val="0047458C"/>
    <w:rsid w:val="004749E5"/>
    <w:rsid w:val="00475709"/>
    <w:rsid w:val="0048104D"/>
    <w:rsid w:val="004815E4"/>
    <w:rsid w:val="004835AA"/>
    <w:rsid w:val="004839FC"/>
    <w:rsid w:val="00485500"/>
    <w:rsid w:val="0048589C"/>
    <w:rsid w:val="00490563"/>
    <w:rsid w:val="00490F92"/>
    <w:rsid w:val="004921A4"/>
    <w:rsid w:val="004947E8"/>
    <w:rsid w:val="00496581"/>
    <w:rsid w:val="004A06FB"/>
    <w:rsid w:val="004A2727"/>
    <w:rsid w:val="004A297C"/>
    <w:rsid w:val="004B175F"/>
    <w:rsid w:val="004B28E1"/>
    <w:rsid w:val="004B4359"/>
    <w:rsid w:val="004B4AF5"/>
    <w:rsid w:val="004B6693"/>
    <w:rsid w:val="004B6978"/>
    <w:rsid w:val="004B7E52"/>
    <w:rsid w:val="004C07A8"/>
    <w:rsid w:val="004C0CBA"/>
    <w:rsid w:val="004C25DA"/>
    <w:rsid w:val="004C63EA"/>
    <w:rsid w:val="004C7DB3"/>
    <w:rsid w:val="004C7EA4"/>
    <w:rsid w:val="004D06F6"/>
    <w:rsid w:val="004D0FD9"/>
    <w:rsid w:val="004D13CB"/>
    <w:rsid w:val="004D2EBE"/>
    <w:rsid w:val="004D3D2E"/>
    <w:rsid w:val="004D7A3E"/>
    <w:rsid w:val="004E1370"/>
    <w:rsid w:val="004E315C"/>
    <w:rsid w:val="004E415A"/>
    <w:rsid w:val="004E4842"/>
    <w:rsid w:val="004E5700"/>
    <w:rsid w:val="004E6BCC"/>
    <w:rsid w:val="004F01A7"/>
    <w:rsid w:val="004F08D1"/>
    <w:rsid w:val="004F20F7"/>
    <w:rsid w:val="004F3E6C"/>
    <w:rsid w:val="004F452C"/>
    <w:rsid w:val="005012BF"/>
    <w:rsid w:val="005027D7"/>
    <w:rsid w:val="00504575"/>
    <w:rsid w:val="0050511E"/>
    <w:rsid w:val="0050578E"/>
    <w:rsid w:val="00505ED2"/>
    <w:rsid w:val="00506653"/>
    <w:rsid w:val="00507E59"/>
    <w:rsid w:val="00507E72"/>
    <w:rsid w:val="005149DC"/>
    <w:rsid w:val="00514B66"/>
    <w:rsid w:val="00514C88"/>
    <w:rsid w:val="00520F26"/>
    <w:rsid w:val="005224EF"/>
    <w:rsid w:val="00522AFF"/>
    <w:rsid w:val="005248BE"/>
    <w:rsid w:val="00526DF7"/>
    <w:rsid w:val="00527594"/>
    <w:rsid w:val="0053039E"/>
    <w:rsid w:val="00530761"/>
    <w:rsid w:val="005313D7"/>
    <w:rsid w:val="00532DFE"/>
    <w:rsid w:val="005343C8"/>
    <w:rsid w:val="00541F6D"/>
    <w:rsid w:val="005427E4"/>
    <w:rsid w:val="00544126"/>
    <w:rsid w:val="00544DD9"/>
    <w:rsid w:val="00544FDA"/>
    <w:rsid w:val="005454D2"/>
    <w:rsid w:val="00546B0E"/>
    <w:rsid w:val="0054719B"/>
    <w:rsid w:val="005473A7"/>
    <w:rsid w:val="0055186F"/>
    <w:rsid w:val="00552F7E"/>
    <w:rsid w:val="00556D4B"/>
    <w:rsid w:val="005612A6"/>
    <w:rsid w:val="0056175C"/>
    <w:rsid w:val="005620D4"/>
    <w:rsid w:val="005646E9"/>
    <w:rsid w:val="00565B69"/>
    <w:rsid w:val="00566E20"/>
    <w:rsid w:val="0057020C"/>
    <w:rsid w:val="005710B5"/>
    <w:rsid w:val="0057621D"/>
    <w:rsid w:val="00576937"/>
    <w:rsid w:val="005774EA"/>
    <w:rsid w:val="00577E6E"/>
    <w:rsid w:val="00580D93"/>
    <w:rsid w:val="00582132"/>
    <w:rsid w:val="0058259C"/>
    <w:rsid w:val="00584609"/>
    <w:rsid w:val="00584A5F"/>
    <w:rsid w:val="005852C2"/>
    <w:rsid w:val="00586108"/>
    <w:rsid w:val="00586CE5"/>
    <w:rsid w:val="0059233C"/>
    <w:rsid w:val="00593390"/>
    <w:rsid w:val="00594A37"/>
    <w:rsid w:val="00595A43"/>
    <w:rsid w:val="00597381"/>
    <w:rsid w:val="00597BCF"/>
    <w:rsid w:val="005A15C0"/>
    <w:rsid w:val="005A2C93"/>
    <w:rsid w:val="005A4713"/>
    <w:rsid w:val="005A65E9"/>
    <w:rsid w:val="005B09D5"/>
    <w:rsid w:val="005B22FB"/>
    <w:rsid w:val="005B42EC"/>
    <w:rsid w:val="005B46E6"/>
    <w:rsid w:val="005B54AB"/>
    <w:rsid w:val="005B7B51"/>
    <w:rsid w:val="005C097B"/>
    <w:rsid w:val="005C2AAC"/>
    <w:rsid w:val="005C4B6D"/>
    <w:rsid w:val="005C640E"/>
    <w:rsid w:val="005C7105"/>
    <w:rsid w:val="005D1A49"/>
    <w:rsid w:val="005D2B8C"/>
    <w:rsid w:val="005E0EDD"/>
    <w:rsid w:val="005E2532"/>
    <w:rsid w:val="005E3CC9"/>
    <w:rsid w:val="005E3D50"/>
    <w:rsid w:val="005F21C9"/>
    <w:rsid w:val="005F2403"/>
    <w:rsid w:val="005F2498"/>
    <w:rsid w:val="005F599B"/>
    <w:rsid w:val="005F61FE"/>
    <w:rsid w:val="006002DF"/>
    <w:rsid w:val="00601630"/>
    <w:rsid w:val="00612CF2"/>
    <w:rsid w:val="0061446D"/>
    <w:rsid w:val="0061456A"/>
    <w:rsid w:val="0061662E"/>
    <w:rsid w:val="00617011"/>
    <w:rsid w:val="00622CBD"/>
    <w:rsid w:val="00622F5C"/>
    <w:rsid w:val="00624395"/>
    <w:rsid w:val="0062596F"/>
    <w:rsid w:val="0062704F"/>
    <w:rsid w:val="006276F7"/>
    <w:rsid w:val="00631184"/>
    <w:rsid w:val="00633EB0"/>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4831"/>
    <w:rsid w:val="006679B6"/>
    <w:rsid w:val="00667A92"/>
    <w:rsid w:val="00667B03"/>
    <w:rsid w:val="00670B29"/>
    <w:rsid w:val="00671721"/>
    <w:rsid w:val="00674E62"/>
    <w:rsid w:val="006752B2"/>
    <w:rsid w:val="006768F2"/>
    <w:rsid w:val="006804EF"/>
    <w:rsid w:val="006816A2"/>
    <w:rsid w:val="0068276F"/>
    <w:rsid w:val="00684B22"/>
    <w:rsid w:val="00684DFF"/>
    <w:rsid w:val="006912B8"/>
    <w:rsid w:val="0069678F"/>
    <w:rsid w:val="006A1076"/>
    <w:rsid w:val="006A368D"/>
    <w:rsid w:val="006A5169"/>
    <w:rsid w:val="006A5DD1"/>
    <w:rsid w:val="006A675F"/>
    <w:rsid w:val="006A7D79"/>
    <w:rsid w:val="006B0C6E"/>
    <w:rsid w:val="006B1F5F"/>
    <w:rsid w:val="006B23A6"/>
    <w:rsid w:val="006B69A5"/>
    <w:rsid w:val="006B74E4"/>
    <w:rsid w:val="006C43B6"/>
    <w:rsid w:val="006C57C0"/>
    <w:rsid w:val="006C6770"/>
    <w:rsid w:val="006D1283"/>
    <w:rsid w:val="006D137E"/>
    <w:rsid w:val="006D4591"/>
    <w:rsid w:val="006D46BA"/>
    <w:rsid w:val="006D7FCA"/>
    <w:rsid w:val="006E0096"/>
    <w:rsid w:val="006E0C7D"/>
    <w:rsid w:val="006E32A2"/>
    <w:rsid w:val="006E4D5C"/>
    <w:rsid w:val="006E664A"/>
    <w:rsid w:val="006E7BF1"/>
    <w:rsid w:val="006E7FFC"/>
    <w:rsid w:val="006F13BB"/>
    <w:rsid w:val="006F1D84"/>
    <w:rsid w:val="006F251A"/>
    <w:rsid w:val="006F2864"/>
    <w:rsid w:val="006F3FC7"/>
    <w:rsid w:val="006F40ED"/>
    <w:rsid w:val="006F544E"/>
    <w:rsid w:val="006F56C3"/>
    <w:rsid w:val="006F5BC6"/>
    <w:rsid w:val="006F7749"/>
    <w:rsid w:val="006F77B2"/>
    <w:rsid w:val="00703DD8"/>
    <w:rsid w:val="00704DDF"/>
    <w:rsid w:val="007053B1"/>
    <w:rsid w:val="00705C48"/>
    <w:rsid w:val="00707A2F"/>
    <w:rsid w:val="0072084F"/>
    <w:rsid w:val="007208FC"/>
    <w:rsid w:val="00724C9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0A8"/>
    <w:rsid w:val="00767AFB"/>
    <w:rsid w:val="00767F5C"/>
    <w:rsid w:val="00770C92"/>
    <w:rsid w:val="0077339E"/>
    <w:rsid w:val="00780A9B"/>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2933"/>
    <w:rsid w:val="007A2D4B"/>
    <w:rsid w:val="007A69F1"/>
    <w:rsid w:val="007A6D2B"/>
    <w:rsid w:val="007B02A7"/>
    <w:rsid w:val="007B56CF"/>
    <w:rsid w:val="007B66D7"/>
    <w:rsid w:val="007C2D11"/>
    <w:rsid w:val="007C2F09"/>
    <w:rsid w:val="007C45E9"/>
    <w:rsid w:val="007D0A19"/>
    <w:rsid w:val="007D6A8C"/>
    <w:rsid w:val="007D71C0"/>
    <w:rsid w:val="007D7C70"/>
    <w:rsid w:val="007E047A"/>
    <w:rsid w:val="007E26C1"/>
    <w:rsid w:val="007E4CE8"/>
    <w:rsid w:val="007E6DC7"/>
    <w:rsid w:val="007E721A"/>
    <w:rsid w:val="007F1692"/>
    <w:rsid w:val="007F5078"/>
    <w:rsid w:val="007F6ECF"/>
    <w:rsid w:val="00802F58"/>
    <w:rsid w:val="0080386B"/>
    <w:rsid w:val="00805A3A"/>
    <w:rsid w:val="008112A1"/>
    <w:rsid w:val="00811D15"/>
    <w:rsid w:val="008140B2"/>
    <w:rsid w:val="008160DC"/>
    <w:rsid w:val="00816A79"/>
    <w:rsid w:val="00820C36"/>
    <w:rsid w:val="00823D64"/>
    <w:rsid w:val="008261E1"/>
    <w:rsid w:val="00827091"/>
    <w:rsid w:val="0083353E"/>
    <w:rsid w:val="008344BD"/>
    <w:rsid w:val="00837B21"/>
    <w:rsid w:val="00840AD9"/>
    <w:rsid w:val="008410F0"/>
    <w:rsid w:val="008416CC"/>
    <w:rsid w:val="00842594"/>
    <w:rsid w:val="0084497E"/>
    <w:rsid w:val="00846A5F"/>
    <w:rsid w:val="00846F3A"/>
    <w:rsid w:val="0085138F"/>
    <w:rsid w:val="00851B2C"/>
    <w:rsid w:val="0085316E"/>
    <w:rsid w:val="00854209"/>
    <w:rsid w:val="00861B50"/>
    <w:rsid w:val="008622BD"/>
    <w:rsid w:val="00864AEA"/>
    <w:rsid w:val="00865D2C"/>
    <w:rsid w:val="00867A9A"/>
    <w:rsid w:val="00867FF1"/>
    <w:rsid w:val="008712D3"/>
    <w:rsid w:val="00872AFD"/>
    <w:rsid w:val="0087304F"/>
    <w:rsid w:val="00873853"/>
    <w:rsid w:val="00875CF8"/>
    <w:rsid w:val="00876983"/>
    <w:rsid w:val="00877F67"/>
    <w:rsid w:val="00880FC9"/>
    <w:rsid w:val="0088156A"/>
    <w:rsid w:val="0088243E"/>
    <w:rsid w:val="008839CA"/>
    <w:rsid w:val="00883D75"/>
    <w:rsid w:val="008866B4"/>
    <w:rsid w:val="008874F1"/>
    <w:rsid w:val="0089244D"/>
    <w:rsid w:val="00892EA9"/>
    <w:rsid w:val="00892FD5"/>
    <w:rsid w:val="00894541"/>
    <w:rsid w:val="008A0037"/>
    <w:rsid w:val="008A0EAF"/>
    <w:rsid w:val="008A11E3"/>
    <w:rsid w:val="008A3CA7"/>
    <w:rsid w:val="008A4EC9"/>
    <w:rsid w:val="008A61EB"/>
    <w:rsid w:val="008A64F3"/>
    <w:rsid w:val="008A6CB6"/>
    <w:rsid w:val="008B0E87"/>
    <w:rsid w:val="008B582E"/>
    <w:rsid w:val="008C2FB5"/>
    <w:rsid w:val="008C4AA0"/>
    <w:rsid w:val="008D051F"/>
    <w:rsid w:val="008D0A87"/>
    <w:rsid w:val="008D1859"/>
    <w:rsid w:val="008D656B"/>
    <w:rsid w:val="008D7124"/>
    <w:rsid w:val="008D7367"/>
    <w:rsid w:val="008E0093"/>
    <w:rsid w:val="008E36E4"/>
    <w:rsid w:val="008E5764"/>
    <w:rsid w:val="008E6075"/>
    <w:rsid w:val="008E6506"/>
    <w:rsid w:val="008F182E"/>
    <w:rsid w:val="008F3396"/>
    <w:rsid w:val="008F613B"/>
    <w:rsid w:val="008F630A"/>
    <w:rsid w:val="008F66F7"/>
    <w:rsid w:val="008F7797"/>
    <w:rsid w:val="009003CC"/>
    <w:rsid w:val="009008F9"/>
    <w:rsid w:val="00903CE0"/>
    <w:rsid w:val="0090530C"/>
    <w:rsid w:val="00905CD2"/>
    <w:rsid w:val="00911BFD"/>
    <w:rsid w:val="00913D7B"/>
    <w:rsid w:val="00917F83"/>
    <w:rsid w:val="00920E1E"/>
    <w:rsid w:val="00920E4C"/>
    <w:rsid w:val="0092225F"/>
    <w:rsid w:val="00922732"/>
    <w:rsid w:val="00922DE8"/>
    <w:rsid w:val="009232AF"/>
    <w:rsid w:val="00927A4F"/>
    <w:rsid w:val="00934338"/>
    <w:rsid w:val="009348C7"/>
    <w:rsid w:val="00936092"/>
    <w:rsid w:val="00936529"/>
    <w:rsid w:val="009411B0"/>
    <w:rsid w:val="009426C9"/>
    <w:rsid w:val="00942C67"/>
    <w:rsid w:val="00942F1F"/>
    <w:rsid w:val="00943882"/>
    <w:rsid w:val="00943D7B"/>
    <w:rsid w:val="009539A7"/>
    <w:rsid w:val="009566C6"/>
    <w:rsid w:val="00956734"/>
    <w:rsid w:val="0096315E"/>
    <w:rsid w:val="00964674"/>
    <w:rsid w:val="00964B50"/>
    <w:rsid w:val="00965C0A"/>
    <w:rsid w:val="009666EA"/>
    <w:rsid w:val="009667AA"/>
    <w:rsid w:val="00966C9C"/>
    <w:rsid w:val="00966E49"/>
    <w:rsid w:val="00971FF9"/>
    <w:rsid w:val="00974272"/>
    <w:rsid w:val="00974C28"/>
    <w:rsid w:val="00975E52"/>
    <w:rsid w:val="00980776"/>
    <w:rsid w:val="00980D27"/>
    <w:rsid w:val="00981598"/>
    <w:rsid w:val="00982B9F"/>
    <w:rsid w:val="00983172"/>
    <w:rsid w:val="009861C0"/>
    <w:rsid w:val="0098788E"/>
    <w:rsid w:val="00987E76"/>
    <w:rsid w:val="009928CA"/>
    <w:rsid w:val="009934BA"/>
    <w:rsid w:val="0099381E"/>
    <w:rsid w:val="009A0BF1"/>
    <w:rsid w:val="009A2D0C"/>
    <w:rsid w:val="009A5C70"/>
    <w:rsid w:val="009B2E1A"/>
    <w:rsid w:val="009B2E6B"/>
    <w:rsid w:val="009B4960"/>
    <w:rsid w:val="009B7AC5"/>
    <w:rsid w:val="009C1C71"/>
    <w:rsid w:val="009C401B"/>
    <w:rsid w:val="009C47CE"/>
    <w:rsid w:val="009C5495"/>
    <w:rsid w:val="009D043D"/>
    <w:rsid w:val="009D31F9"/>
    <w:rsid w:val="009D457C"/>
    <w:rsid w:val="009D4B7E"/>
    <w:rsid w:val="009D51CB"/>
    <w:rsid w:val="009D54DE"/>
    <w:rsid w:val="009D6AC3"/>
    <w:rsid w:val="009E20E5"/>
    <w:rsid w:val="009E2100"/>
    <w:rsid w:val="009E453D"/>
    <w:rsid w:val="009E5BF8"/>
    <w:rsid w:val="009E6474"/>
    <w:rsid w:val="009E768A"/>
    <w:rsid w:val="009F1BFC"/>
    <w:rsid w:val="009F273E"/>
    <w:rsid w:val="009F40F7"/>
    <w:rsid w:val="009F53F5"/>
    <w:rsid w:val="009F635B"/>
    <w:rsid w:val="009F66C2"/>
    <w:rsid w:val="009F7E98"/>
    <w:rsid w:val="00A01AD0"/>
    <w:rsid w:val="00A03B0F"/>
    <w:rsid w:val="00A0465B"/>
    <w:rsid w:val="00A05A01"/>
    <w:rsid w:val="00A06495"/>
    <w:rsid w:val="00A06599"/>
    <w:rsid w:val="00A14980"/>
    <w:rsid w:val="00A14BAF"/>
    <w:rsid w:val="00A15AE3"/>
    <w:rsid w:val="00A171E3"/>
    <w:rsid w:val="00A176CF"/>
    <w:rsid w:val="00A17705"/>
    <w:rsid w:val="00A177B0"/>
    <w:rsid w:val="00A2267D"/>
    <w:rsid w:val="00A22CBA"/>
    <w:rsid w:val="00A2376E"/>
    <w:rsid w:val="00A257FD"/>
    <w:rsid w:val="00A3260A"/>
    <w:rsid w:val="00A32BBD"/>
    <w:rsid w:val="00A3470E"/>
    <w:rsid w:val="00A34863"/>
    <w:rsid w:val="00A34AEE"/>
    <w:rsid w:val="00A35800"/>
    <w:rsid w:val="00A368C8"/>
    <w:rsid w:val="00A3692C"/>
    <w:rsid w:val="00A37C4E"/>
    <w:rsid w:val="00A421DC"/>
    <w:rsid w:val="00A425C2"/>
    <w:rsid w:val="00A43C26"/>
    <w:rsid w:val="00A4592A"/>
    <w:rsid w:val="00A474B9"/>
    <w:rsid w:val="00A47F16"/>
    <w:rsid w:val="00A5216A"/>
    <w:rsid w:val="00A52341"/>
    <w:rsid w:val="00A54950"/>
    <w:rsid w:val="00A55DB5"/>
    <w:rsid w:val="00A62D09"/>
    <w:rsid w:val="00A65625"/>
    <w:rsid w:val="00A733A3"/>
    <w:rsid w:val="00A74692"/>
    <w:rsid w:val="00A74781"/>
    <w:rsid w:val="00A75E10"/>
    <w:rsid w:val="00A760B8"/>
    <w:rsid w:val="00A81BD2"/>
    <w:rsid w:val="00A81F43"/>
    <w:rsid w:val="00A83526"/>
    <w:rsid w:val="00A84EF9"/>
    <w:rsid w:val="00A86222"/>
    <w:rsid w:val="00A86E19"/>
    <w:rsid w:val="00A9191D"/>
    <w:rsid w:val="00A94E48"/>
    <w:rsid w:val="00A962CD"/>
    <w:rsid w:val="00A97969"/>
    <w:rsid w:val="00A97DC8"/>
    <w:rsid w:val="00AA1F17"/>
    <w:rsid w:val="00AA2CDD"/>
    <w:rsid w:val="00AA2D8A"/>
    <w:rsid w:val="00AA436D"/>
    <w:rsid w:val="00AA449B"/>
    <w:rsid w:val="00AA46CD"/>
    <w:rsid w:val="00AA523E"/>
    <w:rsid w:val="00AA5E45"/>
    <w:rsid w:val="00AA718B"/>
    <w:rsid w:val="00AB0E76"/>
    <w:rsid w:val="00AB127B"/>
    <w:rsid w:val="00AB15C1"/>
    <w:rsid w:val="00AB469A"/>
    <w:rsid w:val="00AB494C"/>
    <w:rsid w:val="00AB6734"/>
    <w:rsid w:val="00AC0616"/>
    <w:rsid w:val="00AC0822"/>
    <w:rsid w:val="00AC10DF"/>
    <w:rsid w:val="00AC32C7"/>
    <w:rsid w:val="00AC4279"/>
    <w:rsid w:val="00AC6C71"/>
    <w:rsid w:val="00AC7039"/>
    <w:rsid w:val="00AC75E8"/>
    <w:rsid w:val="00AD0DBA"/>
    <w:rsid w:val="00AD0F35"/>
    <w:rsid w:val="00AD1145"/>
    <w:rsid w:val="00AD78DE"/>
    <w:rsid w:val="00AE1839"/>
    <w:rsid w:val="00AE1A63"/>
    <w:rsid w:val="00AE233F"/>
    <w:rsid w:val="00AE26FD"/>
    <w:rsid w:val="00AE2786"/>
    <w:rsid w:val="00AE51E1"/>
    <w:rsid w:val="00AE5FF7"/>
    <w:rsid w:val="00AE6581"/>
    <w:rsid w:val="00AF0FFF"/>
    <w:rsid w:val="00AF1037"/>
    <w:rsid w:val="00AF3920"/>
    <w:rsid w:val="00AF6906"/>
    <w:rsid w:val="00B00BB1"/>
    <w:rsid w:val="00B035C8"/>
    <w:rsid w:val="00B07DEF"/>
    <w:rsid w:val="00B107DC"/>
    <w:rsid w:val="00B121D4"/>
    <w:rsid w:val="00B12EBE"/>
    <w:rsid w:val="00B12ECF"/>
    <w:rsid w:val="00B13B01"/>
    <w:rsid w:val="00B148C6"/>
    <w:rsid w:val="00B14B05"/>
    <w:rsid w:val="00B16695"/>
    <w:rsid w:val="00B17A7D"/>
    <w:rsid w:val="00B20073"/>
    <w:rsid w:val="00B2051F"/>
    <w:rsid w:val="00B20A8A"/>
    <w:rsid w:val="00B22140"/>
    <w:rsid w:val="00B23BD9"/>
    <w:rsid w:val="00B23C12"/>
    <w:rsid w:val="00B26936"/>
    <w:rsid w:val="00B45C5C"/>
    <w:rsid w:val="00B46013"/>
    <w:rsid w:val="00B50F70"/>
    <w:rsid w:val="00B5109C"/>
    <w:rsid w:val="00B51BA2"/>
    <w:rsid w:val="00B53291"/>
    <w:rsid w:val="00B532AB"/>
    <w:rsid w:val="00B54210"/>
    <w:rsid w:val="00B55418"/>
    <w:rsid w:val="00B57AD2"/>
    <w:rsid w:val="00B6345C"/>
    <w:rsid w:val="00B6596D"/>
    <w:rsid w:val="00B6681F"/>
    <w:rsid w:val="00B66F86"/>
    <w:rsid w:val="00B70754"/>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B3C"/>
    <w:rsid w:val="00B95734"/>
    <w:rsid w:val="00B95F37"/>
    <w:rsid w:val="00B96E40"/>
    <w:rsid w:val="00BA17A7"/>
    <w:rsid w:val="00BA4355"/>
    <w:rsid w:val="00BA5541"/>
    <w:rsid w:val="00BB031C"/>
    <w:rsid w:val="00BB1C94"/>
    <w:rsid w:val="00BB223F"/>
    <w:rsid w:val="00BB4000"/>
    <w:rsid w:val="00BB7A56"/>
    <w:rsid w:val="00BB7B2C"/>
    <w:rsid w:val="00BB7EA6"/>
    <w:rsid w:val="00BC3B9D"/>
    <w:rsid w:val="00BC3BC3"/>
    <w:rsid w:val="00BD20FA"/>
    <w:rsid w:val="00BD7469"/>
    <w:rsid w:val="00BE554C"/>
    <w:rsid w:val="00BE5586"/>
    <w:rsid w:val="00BE749C"/>
    <w:rsid w:val="00BE7B53"/>
    <w:rsid w:val="00BF2EB7"/>
    <w:rsid w:val="00BF42F3"/>
    <w:rsid w:val="00BF4CB7"/>
    <w:rsid w:val="00BF729A"/>
    <w:rsid w:val="00BF7A11"/>
    <w:rsid w:val="00C0046D"/>
    <w:rsid w:val="00C01D1B"/>
    <w:rsid w:val="00C02DBA"/>
    <w:rsid w:val="00C0718F"/>
    <w:rsid w:val="00C07D49"/>
    <w:rsid w:val="00C11BA0"/>
    <w:rsid w:val="00C16B62"/>
    <w:rsid w:val="00C2025D"/>
    <w:rsid w:val="00C20FDF"/>
    <w:rsid w:val="00C30358"/>
    <w:rsid w:val="00C3153B"/>
    <w:rsid w:val="00C349A4"/>
    <w:rsid w:val="00C41928"/>
    <w:rsid w:val="00C439F9"/>
    <w:rsid w:val="00C43D1B"/>
    <w:rsid w:val="00C441D3"/>
    <w:rsid w:val="00C5062B"/>
    <w:rsid w:val="00C51713"/>
    <w:rsid w:val="00C54BAB"/>
    <w:rsid w:val="00C55641"/>
    <w:rsid w:val="00C556DD"/>
    <w:rsid w:val="00C606C1"/>
    <w:rsid w:val="00C6135E"/>
    <w:rsid w:val="00C615F3"/>
    <w:rsid w:val="00C61932"/>
    <w:rsid w:val="00C6287F"/>
    <w:rsid w:val="00C65692"/>
    <w:rsid w:val="00C72CED"/>
    <w:rsid w:val="00C77129"/>
    <w:rsid w:val="00C7798A"/>
    <w:rsid w:val="00C81E78"/>
    <w:rsid w:val="00C82A89"/>
    <w:rsid w:val="00C91E2F"/>
    <w:rsid w:val="00C93F2C"/>
    <w:rsid w:val="00C94E2B"/>
    <w:rsid w:val="00C95014"/>
    <w:rsid w:val="00C95094"/>
    <w:rsid w:val="00C9530F"/>
    <w:rsid w:val="00C96C81"/>
    <w:rsid w:val="00CA0FE7"/>
    <w:rsid w:val="00CA1C7D"/>
    <w:rsid w:val="00CA2F90"/>
    <w:rsid w:val="00CA3632"/>
    <w:rsid w:val="00CA394E"/>
    <w:rsid w:val="00CA4025"/>
    <w:rsid w:val="00CA4E16"/>
    <w:rsid w:val="00CA5788"/>
    <w:rsid w:val="00CA59F4"/>
    <w:rsid w:val="00CA68B1"/>
    <w:rsid w:val="00CB0D2A"/>
    <w:rsid w:val="00CB1158"/>
    <w:rsid w:val="00CB14FE"/>
    <w:rsid w:val="00CB3D3D"/>
    <w:rsid w:val="00CB3FF7"/>
    <w:rsid w:val="00CB4B45"/>
    <w:rsid w:val="00CB54A4"/>
    <w:rsid w:val="00CB6C73"/>
    <w:rsid w:val="00CB7A10"/>
    <w:rsid w:val="00CB7B52"/>
    <w:rsid w:val="00CC6590"/>
    <w:rsid w:val="00CC7BD4"/>
    <w:rsid w:val="00CD23F5"/>
    <w:rsid w:val="00CD2C8E"/>
    <w:rsid w:val="00CD4067"/>
    <w:rsid w:val="00CD4FE3"/>
    <w:rsid w:val="00CE083F"/>
    <w:rsid w:val="00CE11E5"/>
    <w:rsid w:val="00CE2B50"/>
    <w:rsid w:val="00CE60B2"/>
    <w:rsid w:val="00CE7FB6"/>
    <w:rsid w:val="00CF0EF7"/>
    <w:rsid w:val="00CF1D2B"/>
    <w:rsid w:val="00CF32E8"/>
    <w:rsid w:val="00CF4783"/>
    <w:rsid w:val="00CF5990"/>
    <w:rsid w:val="00CF6D36"/>
    <w:rsid w:val="00D0243D"/>
    <w:rsid w:val="00D0246F"/>
    <w:rsid w:val="00D03335"/>
    <w:rsid w:val="00D03424"/>
    <w:rsid w:val="00D054FE"/>
    <w:rsid w:val="00D05654"/>
    <w:rsid w:val="00D06FF8"/>
    <w:rsid w:val="00D13316"/>
    <w:rsid w:val="00D1560B"/>
    <w:rsid w:val="00D15870"/>
    <w:rsid w:val="00D209D4"/>
    <w:rsid w:val="00D2185D"/>
    <w:rsid w:val="00D21ACD"/>
    <w:rsid w:val="00D260BB"/>
    <w:rsid w:val="00D26AEE"/>
    <w:rsid w:val="00D26CFB"/>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7760"/>
    <w:rsid w:val="00D70632"/>
    <w:rsid w:val="00D72D02"/>
    <w:rsid w:val="00D73866"/>
    <w:rsid w:val="00D73C8A"/>
    <w:rsid w:val="00D80C48"/>
    <w:rsid w:val="00D81347"/>
    <w:rsid w:val="00D8176C"/>
    <w:rsid w:val="00D8191D"/>
    <w:rsid w:val="00D866A7"/>
    <w:rsid w:val="00D87794"/>
    <w:rsid w:val="00D901A4"/>
    <w:rsid w:val="00D94729"/>
    <w:rsid w:val="00D96F70"/>
    <w:rsid w:val="00D97692"/>
    <w:rsid w:val="00D97F38"/>
    <w:rsid w:val="00DA103A"/>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5631"/>
    <w:rsid w:val="00DC67E5"/>
    <w:rsid w:val="00DC776E"/>
    <w:rsid w:val="00DC78D9"/>
    <w:rsid w:val="00DC7F65"/>
    <w:rsid w:val="00DD02A1"/>
    <w:rsid w:val="00DD12BB"/>
    <w:rsid w:val="00DD4490"/>
    <w:rsid w:val="00DD6CF1"/>
    <w:rsid w:val="00DE125A"/>
    <w:rsid w:val="00DE1538"/>
    <w:rsid w:val="00DE3197"/>
    <w:rsid w:val="00DE3A60"/>
    <w:rsid w:val="00DE5D63"/>
    <w:rsid w:val="00DE7713"/>
    <w:rsid w:val="00DF0264"/>
    <w:rsid w:val="00DF053C"/>
    <w:rsid w:val="00DF1B19"/>
    <w:rsid w:val="00DF1BCD"/>
    <w:rsid w:val="00DF229D"/>
    <w:rsid w:val="00DF2748"/>
    <w:rsid w:val="00DF2901"/>
    <w:rsid w:val="00DF4F96"/>
    <w:rsid w:val="00DF5321"/>
    <w:rsid w:val="00DF7070"/>
    <w:rsid w:val="00DF7D58"/>
    <w:rsid w:val="00E03441"/>
    <w:rsid w:val="00E05FEB"/>
    <w:rsid w:val="00E11CF6"/>
    <w:rsid w:val="00E14D6D"/>
    <w:rsid w:val="00E16C23"/>
    <w:rsid w:val="00E20360"/>
    <w:rsid w:val="00E211B5"/>
    <w:rsid w:val="00E227E5"/>
    <w:rsid w:val="00E22D99"/>
    <w:rsid w:val="00E239F1"/>
    <w:rsid w:val="00E23D27"/>
    <w:rsid w:val="00E24226"/>
    <w:rsid w:val="00E24D80"/>
    <w:rsid w:val="00E2548A"/>
    <w:rsid w:val="00E261F1"/>
    <w:rsid w:val="00E263EA"/>
    <w:rsid w:val="00E275CF"/>
    <w:rsid w:val="00E30E4D"/>
    <w:rsid w:val="00E33E2E"/>
    <w:rsid w:val="00E438A8"/>
    <w:rsid w:val="00E444B2"/>
    <w:rsid w:val="00E46CC9"/>
    <w:rsid w:val="00E474A7"/>
    <w:rsid w:val="00E51554"/>
    <w:rsid w:val="00E5221B"/>
    <w:rsid w:val="00E53B9D"/>
    <w:rsid w:val="00E540EB"/>
    <w:rsid w:val="00E548AE"/>
    <w:rsid w:val="00E56A98"/>
    <w:rsid w:val="00E5720D"/>
    <w:rsid w:val="00E575B1"/>
    <w:rsid w:val="00E57BAE"/>
    <w:rsid w:val="00E62025"/>
    <w:rsid w:val="00E626E3"/>
    <w:rsid w:val="00E62BA7"/>
    <w:rsid w:val="00E649A8"/>
    <w:rsid w:val="00E65949"/>
    <w:rsid w:val="00E67066"/>
    <w:rsid w:val="00E677E0"/>
    <w:rsid w:val="00E70B0F"/>
    <w:rsid w:val="00E70DAD"/>
    <w:rsid w:val="00E71A36"/>
    <w:rsid w:val="00E73151"/>
    <w:rsid w:val="00E74945"/>
    <w:rsid w:val="00E769FA"/>
    <w:rsid w:val="00E80B6C"/>
    <w:rsid w:val="00E815B8"/>
    <w:rsid w:val="00E83FC8"/>
    <w:rsid w:val="00E85DDF"/>
    <w:rsid w:val="00E87C2F"/>
    <w:rsid w:val="00E911F4"/>
    <w:rsid w:val="00E9284C"/>
    <w:rsid w:val="00E9736D"/>
    <w:rsid w:val="00E97C79"/>
    <w:rsid w:val="00EA0CD8"/>
    <w:rsid w:val="00EA229B"/>
    <w:rsid w:val="00EA353E"/>
    <w:rsid w:val="00EA3F5F"/>
    <w:rsid w:val="00EA5210"/>
    <w:rsid w:val="00EA5D33"/>
    <w:rsid w:val="00EA7259"/>
    <w:rsid w:val="00EB1116"/>
    <w:rsid w:val="00EB67E8"/>
    <w:rsid w:val="00EC4424"/>
    <w:rsid w:val="00EC71A2"/>
    <w:rsid w:val="00ED03DD"/>
    <w:rsid w:val="00ED1AA6"/>
    <w:rsid w:val="00ED6F37"/>
    <w:rsid w:val="00EE0A58"/>
    <w:rsid w:val="00EE46EC"/>
    <w:rsid w:val="00EE4F7E"/>
    <w:rsid w:val="00EE6C6F"/>
    <w:rsid w:val="00EE7761"/>
    <w:rsid w:val="00EF0DE6"/>
    <w:rsid w:val="00EF2502"/>
    <w:rsid w:val="00EF38DE"/>
    <w:rsid w:val="00EF4436"/>
    <w:rsid w:val="00EF6C9E"/>
    <w:rsid w:val="00EF6FD3"/>
    <w:rsid w:val="00F0049B"/>
    <w:rsid w:val="00F017F6"/>
    <w:rsid w:val="00F01E1C"/>
    <w:rsid w:val="00F0226D"/>
    <w:rsid w:val="00F02614"/>
    <w:rsid w:val="00F02C92"/>
    <w:rsid w:val="00F038D3"/>
    <w:rsid w:val="00F06344"/>
    <w:rsid w:val="00F07E09"/>
    <w:rsid w:val="00F11A35"/>
    <w:rsid w:val="00F129C9"/>
    <w:rsid w:val="00F15098"/>
    <w:rsid w:val="00F16D52"/>
    <w:rsid w:val="00F17EE9"/>
    <w:rsid w:val="00F23AC1"/>
    <w:rsid w:val="00F24440"/>
    <w:rsid w:val="00F248FC"/>
    <w:rsid w:val="00F24E9C"/>
    <w:rsid w:val="00F25288"/>
    <w:rsid w:val="00F26BF0"/>
    <w:rsid w:val="00F276BA"/>
    <w:rsid w:val="00F314A3"/>
    <w:rsid w:val="00F34A46"/>
    <w:rsid w:val="00F40EF7"/>
    <w:rsid w:val="00F42B5A"/>
    <w:rsid w:val="00F438F9"/>
    <w:rsid w:val="00F447A0"/>
    <w:rsid w:val="00F44F57"/>
    <w:rsid w:val="00F45852"/>
    <w:rsid w:val="00F46662"/>
    <w:rsid w:val="00F4768B"/>
    <w:rsid w:val="00F50E80"/>
    <w:rsid w:val="00F511DD"/>
    <w:rsid w:val="00F60ADD"/>
    <w:rsid w:val="00F63F17"/>
    <w:rsid w:val="00F63F90"/>
    <w:rsid w:val="00F640DE"/>
    <w:rsid w:val="00F64299"/>
    <w:rsid w:val="00F64E72"/>
    <w:rsid w:val="00F67A6F"/>
    <w:rsid w:val="00F70630"/>
    <w:rsid w:val="00F71E72"/>
    <w:rsid w:val="00F7281F"/>
    <w:rsid w:val="00F73E17"/>
    <w:rsid w:val="00F752B7"/>
    <w:rsid w:val="00F80213"/>
    <w:rsid w:val="00F8065D"/>
    <w:rsid w:val="00F808DA"/>
    <w:rsid w:val="00F8156F"/>
    <w:rsid w:val="00F817C9"/>
    <w:rsid w:val="00F824F4"/>
    <w:rsid w:val="00F83A6E"/>
    <w:rsid w:val="00F85894"/>
    <w:rsid w:val="00F8789E"/>
    <w:rsid w:val="00F90AB4"/>
    <w:rsid w:val="00F91E62"/>
    <w:rsid w:val="00FA1E2F"/>
    <w:rsid w:val="00FA2CCC"/>
    <w:rsid w:val="00FA2DE3"/>
    <w:rsid w:val="00FA382E"/>
    <w:rsid w:val="00FA43D9"/>
    <w:rsid w:val="00FA7663"/>
    <w:rsid w:val="00FB0ABC"/>
    <w:rsid w:val="00FB15E3"/>
    <w:rsid w:val="00FB426D"/>
    <w:rsid w:val="00FB42A4"/>
    <w:rsid w:val="00FB7B3C"/>
    <w:rsid w:val="00FC06A0"/>
    <w:rsid w:val="00FC4836"/>
    <w:rsid w:val="00FC6CEC"/>
    <w:rsid w:val="00FD0EF7"/>
    <w:rsid w:val="00FD1A6F"/>
    <w:rsid w:val="00FD1E91"/>
    <w:rsid w:val="00FD3036"/>
    <w:rsid w:val="00FD4B25"/>
    <w:rsid w:val="00FD528B"/>
    <w:rsid w:val="00FD7196"/>
    <w:rsid w:val="00FE6E10"/>
    <w:rsid w:val="00FE734D"/>
    <w:rsid w:val="00FF1923"/>
    <w:rsid w:val="00FF1B7C"/>
    <w:rsid w:val="00FF1E4C"/>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12671</Words>
  <Characters>72229</Characters>
  <Application>Microsoft Office Word</Application>
  <DocSecurity>0</DocSecurity>
  <Lines>601</Lines>
  <Paragraphs>169</Paragraphs>
  <ScaleCrop>false</ScaleCrop>
  <Company/>
  <LinksUpToDate>false</LinksUpToDate>
  <CharactersWithSpaces>84731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cp:revision>
  <dcterms:created xsi:type="dcterms:W3CDTF">2022-05-18T13:23:00Z</dcterms:created>
  <dcterms:modified xsi:type="dcterms:W3CDTF">2022-05-18T13:23:00Z</dcterms:modified>
</cp:coreProperties>
</file>
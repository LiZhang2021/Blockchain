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323F8854"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ins w:id="0" w:author="ThinkPad" w:date="2022-05-16T18:53:00Z">
        <w:r w:rsidR="00684B22">
          <w:rPr>
            <w:rFonts w:ascii="Times New Roman" w:eastAsia="宋体" w:hAnsi="Times New Roman" w:cs="Times New Roman"/>
            <w:b/>
            <w:bCs/>
            <w:color w:val="800000"/>
            <w:kern w:val="0"/>
            <w:sz w:val="24"/>
            <w:szCs w:val="24"/>
          </w:rPr>
          <w:t>s</w:t>
        </w:r>
      </w:ins>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r w:rsidR="00051371">
        <w:rPr>
          <w:rFonts w:ascii="Times New Roman" w:hAnsi="Times New Roman" w:cs="Times New Roman"/>
          <w:sz w:val="24"/>
          <w:szCs w:val="24"/>
        </w:rPr>
        <w:t xml:space="preserve">SWIB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r w:rsidR="002105A8">
        <w:rPr>
          <w:rFonts w:ascii="Times New Roman" w:hAnsi="Times New Roman" w:cs="Times New Roman"/>
          <w:sz w:val="24"/>
          <w:szCs w:val="24"/>
        </w:rPr>
        <w:t xml:space="preserve">SWIB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r w:rsidR="00D34AEC">
        <w:rPr>
          <w:rFonts w:ascii="Times New Roman" w:hAnsi="Times New Roman" w:cs="Times New Roman"/>
          <w:sz w:val="24"/>
          <w:szCs w:val="24"/>
        </w:rPr>
        <w:t>SWIB</w:t>
      </w:r>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SWIB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SWIB</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SWIB</w:t>
      </w:r>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r w:rsidR="00506653">
        <w:rPr>
          <w:rFonts w:ascii="Times New Roman" w:eastAsia="宋体" w:hAnsi="Times New Roman" w:cs="Times New Roman"/>
          <w:sz w:val="24"/>
          <w:szCs w:val="24"/>
        </w:rPr>
        <w:t>SWIB</w:t>
      </w:r>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1"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2"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 xml:space="preserve">(Boneh-Lynn-Shacham)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SWIB</w:t>
      </w:r>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SWIB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r w:rsidR="006A7D79">
        <w:rPr>
          <w:rFonts w:ascii="Times New Roman" w:eastAsia="宋体" w:hAnsi="Times New Roman" w:cs="Times New Roman"/>
          <w:sz w:val="24"/>
          <w:szCs w:val="24"/>
        </w:rPr>
        <w:t>SWIB</w:t>
      </w:r>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(PBFT)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3" w:name="_Toc94273360"/>
      <w:r w:rsidRPr="00DE3197">
        <w:rPr>
          <w:rFonts w:ascii="Times New Roman" w:eastAsia="黑体" w:hAnsi="Times New Roman" w:cs="Times New Roman"/>
          <w:sz w:val="28"/>
          <w:szCs w:val="28"/>
        </w:rPr>
        <w:t xml:space="preserve">2.3 </w:t>
      </w:r>
      <w:bookmarkEnd w:id="3"/>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4"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4"/>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5"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bookmarkEnd w:id="5"/>
    <w:p w14:paraId="1C73FEDC" w14:textId="174D941B"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7C31978" w:rsidR="0085138F" w:rsidRDefault="00C615F3"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F44F57">
        <w:rPr>
          <w:rFonts w:ascii="Times New Roman" w:eastAsia="宋体" w:hAnsi="Times New Roman" w:cs="Times New Roman"/>
          <w:kern w:val="0"/>
          <w:sz w:val="24"/>
          <w:szCs w:val="24"/>
        </w:rPr>
        <w:t>e assume that e</w:t>
      </w:r>
      <w:r w:rsidR="00F44F57" w:rsidRPr="00F44F57">
        <w:rPr>
          <w:rFonts w:ascii="Times New Roman" w:eastAsia="宋体" w:hAnsi="Times New Roman" w:cs="Times New Roman"/>
          <w:kern w:val="0"/>
          <w:sz w:val="24"/>
          <w:szCs w:val="24"/>
        </w:rPr>
        <w:t xml:space="preserve">ach </w:t>
      </w:r>
      <w:r w:rsidR="00F44F57">
        <w:rPr>
          <w:rFonts w:ascii="Times New Roman" w:eastAsia="宋体" w:hAnsi="Times New Roman" w:cs="Times New Roman"/>
          <w:kern w:val="0"/>
          <w:sz w:val="24"/>
          <w:szCs w:val="24"/>
        </w:rPr>
        <w:t>node locally maintains a blockchain</w:t>
      </w:r>
      <w:r w:rsidR="00F44F57">
        <w:rPr>
          <w:rFonts w:ascii="Times New Roman" w:eastAsia="宋体" w:hAnsi="Times New Roman" w:cs="Times New Roman" w:hint="eastAsia"/>
          <w:kern w:val="0"/>
          <w:sz w:val="24"/>
          <w:szCs w:val="24"/>
        </w:rPr>
        <w:t>, which</w:t>
      </w:r>
      <w:r w:rsidR="00F44F57">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t>
      </w:r>
      <w:r w:rsidR="0081172E">
        <w:rPr>
          <w:rFonts w:ascii="Times New Roman" w:eastAsia="宋体" w:hAnsi="Times New Roman" w:cs="Times New Roman"/>
          <w:kern w:val="0"/>
          <w:sz w:val="24"/>
          <w:szCs w:val="24"/>
        </w:rPr>
        <w:t xml:space="preserve">each of </w:t>
      </w:r>
      <w:r w:rsidR="000A77D9">
        <w:rPr>
          <w:rFonts w:ascii="Times New Roman" w:eastAsia="宋体" w:hAnsi="Times New Roman" w:cs="Times New Roman"/>
          <w:kern w:val="0"/>
          <w:sz w:val="24"/>
          <w:szCs w:val="24"/>
        </w:rPr>
        <w:t>which</w:t>
      </w:r>
      <w:r w:rsidR="00872AFD">
        <w:rPr>
          <w:rFonts w:ascii="Times New Roman" w:eastAsia="宋体" w:hAnsi="Times New Roman" w:cs="Times New Roman"/>
          <w:kern w:val="0"/>
          <w:sz w:val="24"/>
          <w:szCs w:val="24"/>
        </w:rPr>
        <w:t xml:space="preserve"> consists of </w:t>
      </w:r>
      <w:r>
        <w:rPr>
          <w:rFonts w:ascii="Times New Roman" w:eastAsia="宋体" w:hAnsi="Times New Roman" w:cs="Times New Roman"/>
          <w:kern w:val="0"/>
          <w:sz w:val="24"/>
          <w:szCs w:val="24"/>
        </w:rPr>
        <w:t>payer's information and payee's information as well as other necessary contents</w:t>
      </w:r>
      <w:r w:rsidR="000A77D9">
        <w:rPr>
          <w:rFonts w:ascii="Times New Roman" w:eastAsia="宋体" w:hAnsi="Times New Roman" w:cs="Times New Roman"/>
          <w:kern w:val="0"/>
          <w:sz w:val="24"/>
          <w:szCs w:val="24"/>
        </w:rPr>
        <w:t>.</w:t>
      </w:r>
      <w:r w:rsidR="0081172E">
        <w:rPr>
          <w:rFonts w:ascii="Times New Roman" w:eastAsia="宋体" w:hAnsi="Times New Roman" w:cs="Times New Roman"/>
          <w:kern w:val="0"/>
          <w:sz w:val="24"/>
          <w:szCs w:val="24"/>
        </w:rPr>
        <w:t xml:space="preserve"> Let</w:t>
      </w:r>
      <w:r w:rsidR="00E51554">
        <w:rPr>
          <w:rFonts w:ascii="Times New Roman" w:eastAsia="宋体" w:hAnsi="Times New Roman" w:cs="Times New Roman"/>
          <w:kern w:val="0"/>
          <w:sz w:val="24"/>
          <w:szCs w:val="24"/>
        </w:rPr>
        <w:t xml:space="preserv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w:t>
      </w:r>
      <w:r w:rsidR="0081172E">
        <w:rPr>
          <w:rFonts w:ascii="Times New Roman" w:eastAsia="宋体" w:hAnsi="Times New Roman" w:cs="Times New Roman"/>
          <w:kern w:val="0"/>
          <w:sz w:val="24"/>
          <w:szCs w:val="24"/>
        </w:rPr>
        <w:t xml:space="preserve">represent </w:t>
      </w:r>
      <w:r w:rsidR="00E51554">
        <w:rPr>
          <w:rFonts w:ascii="Times New Roman" w:eastAsia="宋体" w:hAnsi="Times New Roman" w:cs="Times New Roman"/>
          <w:kern w:val="0"/>
          <w:sz w:val="24"/>
          <w:szCs w:val="24"/>
        </w:rPr>
        <w:t>blockchain, block</w:t>
      </w:r>
      <w:r w:rsidR="0081172E">
        <w:rPr>
          <w:rFonts w:ascii="Times New Roman" w:eastAsia="宋体" w:hAnsi="Times New Roman" w:cs="Times New Roman"/>
          <w:kern w:val="0"/>
          <w:sz w:val="24"/>
          <w:szCs w:val="24"/>
        </w:rPr>
        <w:t>,</w:t>
      </w:r>
      <w:r w:rsidR="00E51554">
        <w:rPr>
          <w:rFonts w:ascii="Times New Roman" w:eastAsia="宋体" w:hAnsi="Times New Roman" w:cs="Times New Roman"/>
          <w:kern w:val="0"/>
          <w:sz w:val="24"/>
          <w:szCs w:val="24"/>
        </w:rPr>
        <w:t xml:space="preserve"> and transaction, respectively. </w:t>
      </w:r>
      <w:r w:rsidR="00872AFD">
        <w:rPr>
          <w:rFonts w:ascii="Times New Roman" w:eastAsia="宋体" w:hAnsi="Times New Roman" w:cs="Times New Roman"/>
          <w:kern w:val="0"/>
          <w:sz w:val="24"/>
          <w:szCs w:val="24"/>
        </w:rPr>
        <w:t>The data structure of block</w:t>
      </w:r>
      <w:r w:rsidR="00FD7196">
        <w:rPr>
          <w:rFonts w:ascii="Times New Roman" w:eastAsia="宋体" w:hAnsi="Times New Roman" w:cs="Times New Roman"/>
          <w:kern w:val="0"/>
          <w:sz w:val="24"/>
          <w:szCs w:val="24"/>
        </w:rPr>
        <w:t xml:space="preserve"> and transaction is shown in Fig</w:t>
      </w:r>
      <w:r w:rsidR="0081172E">
        <w:rPr>
          <w:rFonts w:ascii="Times New Roman" w:eastAsia="宋体" w:hAnsi="Times New Roman" w:cs="Times New Roman"/>
          <w:kern w:val="0"/>
          <w:sz w:val="24"/>
          <w:szCs w:val="24"/>
        </w:rPr>
        <w:t>.</w:t>
      </w:r>
      <w:r w:rsidR="00FD7196">
        <w:rPr>
          <w:rFonts w:ascii="Times New Roman" w:eastAsia="宋体" w:hAnsi="Times New Roman" w:cs="Times New Roman"/>
          <w:kern w:val="0"/>
          <w:sz w:val="24"/>
          <w:szCs w:val="24"/>
        </w:rPr>
        <w:t xml:space="preserve"> 1. A block</w:t>
      </w:r>
      <w:r w:rsidR="00872AFD">
        <w:rPr>
          <w:rFonts w:ascii="Times New Roman" w:eastAsia="宋体" w:hAnsi="Times New Roman" w:cs="Times New Roman"/>
          <w:kern w:val="0"/>
          <w:sz w:val="24"/>
          <w:szCs w:val="24"/>
        </w:rPr>
        <w:t xml:space="preserve"> includes </w:t>
      </w:r>
      <w:r w:rsidR="002F7D09">
        <w:rPr>
          <w:rFonts w:ascii="Times New Roman" w:eastAsia="宋体" w:hAnsi="Times New Roman" w:cs="Times New Roman"/>
          <w:kern w:val="0"/>
          <w:sz w:val="24"/>
          <w:szCs w:val="24"/>
        </w:rPr>
        <w:t xml:space="preserve">block header and block body. The body usually stores transaction meta data. </w:t>
      </w:r>
      <w:r w:rsidR="0081172E">
        <w:rPr>
          <w:rFonts w:ascii="Times New Roman" w:eastAsia="宋体" w:hAnsi="Times New Roman" w:cs="Times New Roman"/>
          <w:kern w:val="0"/>
          <w:sz w:val="24"/>
          <w:szCs w:val="24"/>
        </w:rPr>
        <w:t>B</w:t>
      </w:r>
      <w:r w:rsidR="002F7D09">
        <w:rPr>
          <w:rFonts w:ascii="Times New Roman" w:eastAsia="宋体" w:hAnsi="Times New Roman" w:cs="Times New Roman"/>
          <w:kern w:val="0"/>
          <w:sz w:val="24"/>
          <w:szCs w:val="24"/>
        </w:rPr>
        <w:t xml:space="preserve">lock header records </w:t>
      </w:r>
      <w:r w:rsidR="0081172E">
        <w:rPr>
          <w:rFonts w:ascii="Times New Roman" w:eastAsia="宋体" w:hAnsi="Times New Roman" w:cs="Times New Roman"/>
          <w:kern w:val="0"/>
          <w:sz w:val="24"/>
          <w:szCs w:val="24"/>
        </w:rPr>
        <w:t xml:space="preserve">blockchain </w:t>
      </w:r>
      <w:r w:rsidR="0048104D">
        <w:rPr>
          <w:rFonts w:ascii="Times New Roman" w:eastAsia="宋体" w:hAnsi="Times New Roman" w:cs="Times New Roman"/>
          <w:kern w:val="0"/>
          <w:sz w:val="24"/>
          <w:szCs w:val="24"/>
        </w:rPr>
        <w:t xml:space="preserve">version, block </w:t>
      </w:r>
      <w:r w:rsidR="0048104D" w:rsidRPr="008140B2">
        <w:rPr>
          <w:rFonts w:ascii="Times New Roman" w:eastAsia="宋体" w:hAnsi="Times New Roman" w:cs="Times New Roman"/>
          <w:kern w:val="0"/>
          <w:sz w:val="24"/>
          <w:szCs w:val="24"/>
        </w:rPr>
        <w:t>proposer</w:t>
      </w:r>
      <w:r w:rsidR="0048104D">
        <w:rPr>
          <w:rFonts w:ascii="Times New Roman" w:eastAsia="宋体" w:hAnsi="Times New Roman" w:cs="Times New Roman"/>
          <w:kern w:val="0"/>
          <w:sz w:val="24"/>
          <w:szCs w:val="24"/>
        </w:rPr>
        <w:t xml:space="preserve">,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w:t>
      </w:r>
      <w:r w:rsidR="00FD7196">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hash</w:t>
      </w:r>
      <w:r w:rsidR="0081172E">
        <w:rPr>
          <w:rFonts w:ascii="Times New Roman" w:eastAsia="宋体" w:hAnsi="Times New Roman" w:cs="Times New Roman"/>
          <w:kern w:val="0"/>
          <w:sz w:val="24"/>
          <w:szCs w:val="24"/>
        </w:rPr>
        <w:t>,</w:t>
      </w:r>
      <w:r w:rsidR="00FD7196">
        <w:rPr>
          <w:rFonts w:ascii="Times New Roman" w:eastAsia="宋体" w:hAnsi="Times New Roman" w:cs="Times New Roman"/>
          <w:kern w:val="0"/>
          <w:sz w:val="24"/>
          <w:szCs w:val="24"/>
        </w:rPr>
        <w:t xml:space="preserve"> etc</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w:t>
      </w:r>
      <w:r w:rsidR="0081172E">
        <w:rPr>
          <w:rFonts w:ascii="Times New Roman" w:eastAsia="宋体" w:hAnsi="Times New Roman" w:cs="Times New Roman"/>
          <w:kern w:val="0"/>
          <w:sz w:val="24"/>
          <w:szCs w:val="24"/>
        </w:rPr>
        <w:t xml:space="preserve">A </w:t>
      </w:r>
      <w:r w:rsidR="0048104D">
        <w:rPr>
          <w:rFonts w:ascii="Times New Roman" w:eastAsia="宋体" w:hAnsi="Times New Roman" w:cs="Times New Roman"/>
          <w:kern w:val="0"/>
          <w:sz w:val="24"/>
          <w:szCs w:val="24"/>
        </w:rPr>
        <w:t>transaction contains payer'</w:t>
      </w:r>
      <w:r w:rsidR="0081172E">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ID, payee</w:t>
      </w:r>
      <w:r w:rsidR="003D6FD4">
        <w:rPr>
          <w:rFonts w:ascii="Times New Roman" w:eastAsia="宋体" w:hAnsi="Times New Roman" w:cs="Times New Roman"/>
          <w:kern w:val="0"/>
          <w:sz w:val="24"/>
          <w:szCs w:val="24"/>
        </w:rPr>
        <w:t>'s ID, service information, timestamp, payer'</w:t>
      </w:r>
      <w:r w:rsidR="0081172E">
        <w:rPr>
          <w:rFonts w:ascii="Times New Roman" w:eastAsia="宋体" w:hAnsi="Times New Roman" w:cs="Times New Roman"/>
          <w:kern w:val="0"/>
          <w:sz w:val="24"/>
          <w:szCs w:val="24"/>
        </w:rPr>
        <w:t>s</w:t>
      </w:r>
      <w:r w:rsidR="003D6FD4">
        <w:rPr>
          <w:rFonts w:ascii="Times New Roman" w:eastAsia="宋体" w:hAnsi="Times New Roman" w:cs="Times New Roman"/>
          <w:kern w:val="0"/>
          <w:sz w:val="24"/>
          <w:szCs w:val="24"/>
        </w:rPr>
        <w:t xml:space="preserve"> signature, payee's signature</w:t>
      </w:r>
      <w:r w:rsidR="0081172E">
        <w:rPr>
          <w:rFonts w:ascii="Times New Roman" w:eastAsia="宋体" w:hAnsi="Times New Roman" w:cs="Times New Roman"/>
          <w:kern w:val="0"/>
          <w:sz w:val="24"/>
          <w:szCs w:val="24"/>
        </w:rPr>
        <w:t>,</w:t>
      </w:r>
      <w:r w:rsidR="00FD7196">
        <w:rPr>
          <w:rFonts w:ascii="Times New Roman" w:eastAsia="宋体" w:hAnsi="Times New Roman" w:cs="Times New Roman"/>
          <w:kern w:val="0"/>
          <w:sz w:val="24"/>
          <w:szCs w:val="24"/>
        </w:rPr>
        <w:t xml:space="preserve"> etc</w:t>
      </w:r>
      <w:r w:rsidR="003D6FD4">
        <w:rPr>
          <w:rFonts w:ascii="Times New Roman" w:eastAsia="宋体" w:hAnsi="Times New Roman" w:cs="Times New Roman"/>
          <w:kern w:val="0"/>
          <w:sz w:val="24"/>
          <w:szCs w:val="24"/>
        </w:rPr>
        <w:t>.</w:t>
      </w:r>
    </w:p>
    <w:p w14:paraId="3294AFCB" w14:textId="77777777" w:rsidR="00DA49A3" w:rsidRDefault="008D051F" w:rsidP="00DA49A3">
      <w:pPr>
        <w:keepNext/>
        <w:spacing w:afterLines="100" w:after="312"/>
        <w:ind w:firstLine="420"/>
      </w:pPr>
      <w:r>
        <w:rPr>
          <w:noProof/>
        </w:rPr>
        <w:drawing>
          <wp:inline distT="0" distB="0" distL="0" distR="0" wp14:anchorId="43A38567" wp14:editId="5D622AFF">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871F7E8" w14:textId="58816070"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sidR="0081172E">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B121D4">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xml:space="preserve">. Data structure of </w:t>
      </w:r>
      <w:r w:rsidR="0081172E">
        <w:rPr>
          <w:rFonts w:ascii="Times New Roman" w:hAnsi="Times New Roman" w:cs="Times New Roman"/>
          <w:b/>
          <w:bCs/>
        </w:rPr>
        <w:t xml:space="preserve">a </w:t>
      </w:r>
      <w:r>
        <w:rPr>
          <w:rFonts w:ascii="Times New Roman" w:hAnsi="Times New Roman" w:cs="Times New Roman"/>
          <w:b/>
          <w:bCs/>
        </w:rPr>
        <w:t>block and transaction</w:t>
      </w:r>
      <w:r w:rsidR="0081172E">
        <w:rPr>
          <w:rFonts w:ascii="Times New Roman" w:hAnsi="Times New Roman" w:cs="Times New Roman"/>
          <w:b/>
          <w:bCs/>
        </w:rPr>
        <w:t>s.</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6" w:name="_Toc94273367"/>
      <w:r w:rsidRPr="00DE3197">
        <w:rPr>
          <w:rFonts w:ascii="Times New Roman" w:eastAsia="黑体" w:hAnsi="Times New Roman" w:cs="Times New Roman"/>
          <w:sz w:val="28"/>
          <w:szCs w:val="28"/>
        </w:rPr>
        <w:lastRenderedPageBreak/>
        <w:t>3.2</w:t>
      </w:r>
      <w:r w:rsidR="0085138F" w:rsidRPr="00DE3197">
        <w:rPr>
          <w:rFonts w:ascii="Times New Roman" w:eastAsia="黑体" w:hAnsi="Times New Roman" w:cs="Times New Roman"/>
          <w:sz w:val="28"/>
          <w:szCs w:val="28"/>
        </w:rPr>
        <w:t xml:space="preserve"> </w:t>
      </w:r>
      <w:bookmarkEnd w:id="6"/>
      <w:r w:rsidR="008F182E" w:rsidRPr="00DE3197">
        <w:rPr>
          <w:rFonts w:ascii="Times New Roman" w:eastAsia="黑体" w:hAnsi="Times New Roman" w:cs="Times New Roman"/>
          <w:sz w:val="28"/>
          <w:szCs w:val="28"/>
        </w:rPr>
        <w:t>Network Model</w:t>
      </w:r>
    </w:p>
    <w:p w14:paraId="3DC34BB6" w14:textId="70430EA0"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147383">
        <w:rPr>
          <w:rFonts w:ascii="Times New Roman" w:eastAsia="宋体" w:hAnsi="Times New Roman" w:cs="Times New Roman"/>
          <w:kern w:val="0"/>
          <w:sz w:val="24"/>
          <w:szCs w:val="24"/>
        </w:rPr>
        <w:t>We further assume that any node can join</w:t>
      </w:r>
      <w:r w:rsidR="007A7D32">
        <w:rPr>
          <w:rFonts w:ascii="Times New Roman" w:eastAsia="宋体" w:hAnsi="Times New Roman" w:cs="Times New Roman"/>
          <w:kern w:val="0"/>
          <w:sz w:val="24"/>
          <w:szCs w:val="24"/>
        </w:rPr>
        <w:t xml:space="preserve"> or leave</w:t>
      </w:r>
      <w:r w:rsidR="00147383">
        <w:rPr>
          <w:rFonts w:ascii="Times New Roman" w:eastAsia="宋体" w:hAnsi="Times New Roman" w:cs="Times New Roman"/>
          <w:kern w:val="0"/>
          <w:sz w:val="24"/>
          <w:szCs w:val="24"/>
        </w:rPr>
        <w:t xml:space="preserve"> the wireless blockchain network</w:t>
      </w:r>
      <w:r w:rsidR="007A7D32">
        <w:rPr>
          <w:rFonts w:ascii="Times New Roman" w:eastAsia="宋体" w:hAnsi="Times New Roman" w:cs="Times New Roman"/>
          <w:kern w:val="0"/>
          <w:sz w:val="24"/>
          <w:szCs w:val="24"/>
        </w:rPr>
        <w:t xml:space="preserve"> freely</w:t>
      </w:r>
      <w:r w:rsidR="00147383">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SWIB</w:t>
      </w:r>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77344C58" w:rsidR="0085138F" w:rsidRDefault="00DE3197" w:rsidP="00565B69">
      <w:pPr>
        <w:pStyle w:val="2"/>
        <w:rPr>
          <w:rFonts w:ascii="Times New Roman" w:eastAsia="黑体" w:hAnsi="Times New Roman" w:cs="Times New Roman"/>
          <w:sz w:val="28"/>
          <w:szCs w:val="28"/>
        </w:rPr>
      </w:pPr>
      <w:bookmarkStart w:id="7"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7"/>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72F34566" w14:textId="2F984A61" w:rsidR="009D631D"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the nodes disseminate information over wireless links, of which reliability is affected by large and small scale fading effects. </w:t>
      </w:r>
      <w:r w:rsidR="009D631D">
        <w:rPr>
          <w:rFonts w:ascii="Times New Roman" w:eastAsia="宋体" w:hAnsi="Times New Roman" w:cs="Times New Roman"/>
          <w:kern w:val="0"/>
          <w:sz w:val="24"/>
          <w:szCs w:val="24"/>
        </w:rPr>
        <w:t xml:space="preserve">The Rayleigh channel model is adopted since narrow-band communication and uniform scattering environment are under consideration. Therefore, the Signal-to-Interference-plus-Noise ratio 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 xml:space="preserve"> can be computed as follows:</w:t>
      </w:r>
    </w:p>
    <w:p w14:paraId="348D5D4F" w14:textId="34FC3A79"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den>
          </m:f>
        </m:oMath>
      </m:oMathPara>
    </w:p>
    <w:p w14:paraId="41914E40" w14:textId="00213C0E" w:rsidR="000408D7"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transmission power of transmitter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positive power gain of </w:t>
      </w:r>
      <w:r w:rsidRPr="00C349A4">
        <w:rPr>
          <w:rFonts w:ascii="Times New Roman" w:eastAsia="宋体" w:hAnsi="Times New Roman" w:cs="Times New Roman"/>
          <w:kern w:val="0"/>
          <w:sz w:val="24"/>
          <w:szCs w:val="24"/>
        </w:rPr>
        <w:t>Rayleigh fading</w:t>
      </w:r>
      <w:r>
        <w:rPr>
          <w:rFonts w:ascii="Times New Roman" w:eastAsia="宋体" w:hAnsi="Times New Roman" w:cs="Times New Roman"/>
          <w:kern w:val="0"/>
          <w:sz w:val="24"/>
          <w:szCs w:val="24"/>
        </w:rPr>
        <w:t xml:space="preserve"> and follows </w:t>
      </w:r>
      <w:r w:rsidRPr="00C349A4">
        <w:rPr>
          <w:rFonts w:ascii="Times New Roman" w:eastAsia="宋体" w:hAnsi="Times New Roman" w:cs="Times New Roman"/>
          <w:kern w:val="0"/>
          <w:sz w:val="24"/>
          <w:szCs w:val="24"/>
        </w:rPr>
        <w:t>the negative exponential distribution with parameter</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Path-loss exponent </w:t>
      </w:r>
      <m:oMath>
        <m:r>
          <w:rPr>
            <w:rFonts w:ascii="Cambria Math" w:eastAsia="宋体" w:hAnsi="Cambria Math" w:cs="Times New Roman"/>
            <w:kern w:val="0"/>
            <w:sz w:val="24"/>
            <w:szCs w:val="24"/>
          </w:rPr>
          <m:t>α∈(2, 6]</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Pr="003A44ED">
        <w:rPr>
          <w:rFonts w:ascii="Times New Roman" w:eastAsia="宋体" w:hAnsi="Times New Roman" w:cs="Times New Roman" w:hint="eastAsia"/>
          <w:kern w:val="0"/>
          <w:sz w:val="24"/>
          <w:szCs w:val="24"/>
        </w:rPr>
        <w:t xml:space="preserve"> </w:t>
      </w:r>
      <w:r w:rsidRPr="003A44ED">
        <w:rPr>
          <w:rFonts w:ascii="Times New Roman" w:eastAsia="宋体" w:hAnsi="Times New Roman" w:cs="Times New Roman"/>
          <w:kern w:val="0"/>
          <w:sz w:val="24"/>
          <w:szCs w:val="24"/>
        </w:rPr>
        <w:t>is the composite noise generated by the</w:t>
      </w:r>
      <w:r>
        <w:rPr>
          <w:rFonts w:ascii="Times New Roman" w:eastAsia="宋体" w:hAnsi="Times New Roman" w:cs="Times New Roman"/>
          <w:kern w:val="0"/>
          <w:sz w:val="24"/>
          <w:szCs w:val="24"/>
        </w:rPr>
        <w:t xml:space="preserve"> </w:t>
      </w:r>
      <w:r w:rsidRPr="003A44ED">
        <w:rPr>
          <w:rFonts w:ascii="Times New Roman" w:eastAsia="宋体" w:hAnsi="Times New Roman" w:cs="Times New Roman"/>
          <w:kern w:val="0"/>
          <w:sz w:val="24"/>
          <w:szCs w:val="24"/>
        </w:rPr>
        <w:t>environment and adversaries.</w:t>
      </w:r>
      <w:r w:rsidR="008C0CAB">
        <w:rPr>
          <w:rFonts w:ascii="Times New Roman" w:eastAsia="宋体" w:hAnsi="Times New Roman" w:cs="Times New Roman"/>
          <w:kern w:val="0"/>
          <w:sz w:val="24"/>
          <w:szCs w:val="24"/>
        </w:rPr>
        <w:t xml:space="preserve"> The fixed time interval of each slot is calculated by</w:t>
      </w:r>
    </w:p>
    <w:p w14:paraId="1609A142" w14:textId="1C6CCEC6" w:rsidR="008C0CAB" w:rsidRPr="00701529" w:rsidRDefault="00834D87"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3E76AAA9" w14:textId="00797DE9"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message sent by nodes during the consensus process in bits, </w:t>
      </w:r>
      <m:oMath>
        <m:r>
          <w:rPr>
            <w:rFonts w:ascii="Cambria Math" w:eastAsia="宋体" w:hAnsi="Cambria Math" w:cs="Times New Roman"/>
            <w:kern w:val="0"/>
            <w:sz w:val="24"/>
            <w:szCs w:val="24"/>
          </w:rPr>
          <m:t>β</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target Signal-to-Interference-plus-Noise ratio (SINR) of each transmission,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An SINR outage occurs if SINR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SINR outage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is given as</w:t>
      </w:r>
    </w:p>
    <w:p w14:paraId="4FDFFCC8" w14:textId="100B9938" w:rsidR="004D7F5A" w:rsidRDefault="00834D87"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&lt;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sup>
          </m:sSup>
          <m:r>
            <w:rPr>
              <w:rFonts w:ascii="Cambria Math" w:eastAsia="宋体" w:hAnsi="Cambria Math" w:cs="Times New Roman"/>
              <w:kern w:val="0"/>
              <w:sz w:val="24"/>
              <w:szCs w:val="24"/>
            </w:rPr>
            <m:t>.</m:t>
          </m:r>
        </m:oMath>
      </m:oMathPara>
    </w:p>
    <w:p w14:paraId="40B6B050" w14:textId="2691646F" w:rsidR="00B02BFD" w:rsidRDefault="00B02BFD"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In the rest of this paper, we analyze the performance </w:t>
      </w:r>
      <w:r w:rsidR="0069140C">
        <w:rPr>
          <w:rFonts w:ascii="Times New Roman" w:eastAsia="宋体" w:hAnsi="Times New Roman" w:cs="Times New Roman"/>
          <w:kern w:val="0"/>
          <w:sz w:val="24"/>
          <w:szCs w:val="24"/>
        </w:rPr>
        <w:t>utilizing the SINR outage probability.</w:t>
      </w:r>
      <w:r w:rsidR="009E2B5F">
        <w:rPr>
          <w:rFonts w:ascii="Times New Roman" w:eastAsia="宋体" w:hAnsi="Times New Roman" w:cs="Times New Roman"/>
          <w:kern w:val="0"/>
          <w:sz w:val="24"/>
          <w:szCs w:val="24"/>
        </w:rPr>
        <w:t xml:space="preserve"> </w:t>
      </w:r>
      <w:r w:rsidR="00391D61">
        <w:rPr>
          <w:rFonts w:ascii="Times New Roman" w:eastAsia="宋体" w:hAnsi="Times New Roman" w:cs="Times New Roman"/>
          <w:kern w:val="0"/>
          <w:sz w:val="24"/>
          <w:szCs w:val="24"/>
        </w:rPr>
        <w:t>Retransmission</w:t>
      </w:r>
      <w:r w:rsidR="00527DBC">
        <w:rPr>
          <w:rFonts w:ascii="Times New Roman" w:eastAsia="宋体" w:hAnsi="Times New Roman" w:cs="Times New Roman"/>
          <w:kern w:val="0"/>
          <w:sz w:val="24"/>
          <w:szCs w:val="24"/>
        </w:rPr>
        <w:t xml:space="preserve"> is</w:t>
      </w:r>
      <w:r w:rsidR="00391D61">
        <w:rPr>
          <w:rFonts w:ascii="Times New Roman" w:eastAsia="宋体" w:hAnsi="Times New Roman" w:cs="Times New Roman"/>
          <w:kern w:val="0"/>
          <w:sz w:val="24"/>
          <w:szCs w:val="24"/>
        </w:rPr>
        <w:t xml:space="preserve"> necessary</w:t>
      </w:r>
      <w:r w:rsidR="00527DBC">
        <w:rPr>
          <w:rFonts w:ascii="Times New Roman" w:eastAsia="宋体" w:hAnsi="Times New Roman" w:cs="Times New Roman"/>
          <w:kern w:val="0"/>
          <w:sz w:val="24"/>
          <w:szCs w:val="24"/>
        </w:rPr>
        <w:t xml:space="preserve"> when </w:t>
      </w:r>
      <w:r w:rsidR="0069140C">
        <w:rPr>
          <w:rFonts w:ascii="Times New Roman" w:eastAsia="宋体" w:hAnsi="Times New Roman" w:cs="Times New Roman"/>
          <w:kern w:val="0"/>
          <w:sz w:val="24"/>
          <w:szCs w:val="24"/>
        </w:rPr>
        <w:t xml:space="preserve">an outage occurs due to </w:t>
      </w:r>
      <w:r w:rsidR="000F1BC1">
        <w:rPr>
          <w:rFonts w:ascii="Times New Roman" w:eastAsia="宋体" w:hAnsi="Times New Roman" w:cs="Times New Roman"/>
          <w:kern w:val="0"/>
          <w:sz w:val="24"/>
          <w:szCs w:val="24"/>
        </w:rPr>
        <w:t>a poor condition of the actual channel</w:t>
      </w:r>
      <w:r w:rsidR="002B0950">
        <w:rPr>
          <w:rFonts w:ascii="Times New Roman" w:eastAsia="宋体" w:hAnsi="Times New Roman" w:cs="Times New Roman"/>
          <w:kern w:val="0"/>
          <w:sz w:val="24"/>
          <w:szCs w:val="24"/>
        </w:rPr>
        <w:t>.</w:t>
      </w:r>
      <w:r w:rsidR="00BD434C">
        <w:rPr>
          <w:rFonts w:ascii="Times New Roman" w:eastAsia="宋体" w:hAnsi="Times New Roman" w:cs="Times New Roman"/>
          <w:kern w:val="0"/>
          <w:sz w:val="24"/>
          <w:szCs w:val="24"/>
        </w:rPr>
        <w:t xml:space="preserve"> </w:t>
      </w:r>
      <w:r w:rsidR="002B0950">
        <w:rPr>
          <w:rFonts w:ascii="Times New Roman" w:eastAsia="宋体" w:hAnsi="Times New Roman" w:cs="Times New Roman"/>
          <w:kern w:val="0"/>
          <w:sz w:val="24"/>
          <w:szCs w:val="24"/>
        </w:rPr>
        <w:t>In our protocol, only block message and full signature message require to retransmission via H-ARQ until the lost messages are successfully delivered.</w:t>
      </w:r>
      <w:r w:rsidR="00BD434C">
        <w:rPr>
          <w:rFonts w:ascii="Times New Roman" w:eastAsia="宋体" w:hAnsi="Times New Roman" w:cs="Times New Roman"/>
          <w:kern w:val="0"/>
          <w:sz w:val="24"/>
          <w:szCs w:val="24"/>
        </w:rPr>
        <w:t xml:space="preserve"> </w:t>
      </w:r>
    </w:p>
    <w:p w14:paraId="1BD4F63A" w14:textId="41081160" w:rsidR="0048459E" w:rsidRDefault="0048459E"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Our communication method </w:t>
      </w:r>
      <w:r w:rsidR="00FB187B">
        <w:rPr>
          <w:rFonts w:ascii="Times New Roman" w:eastAsia="宋体" w:hAnsi="Times New Roman" w:cs="Times New Roman"/>
          <w:kern w:val="0"/>
          <w:sz w:val="24"/>
          <w:szCs w:val="24"/>
        </w:rPr>
        <w:t>is built upon broadcasting leveraged at each node.</w:t>
      </w:r>
      <w:r w:rsidR="00391D61">
        <w:rPr>
          <w:rFonts w:ascii="Times New Roman" w:eastAsia="宋体" w:hAnsi="Times New Roman" w:cs="Times New Roman"/>
          <w:kern w:val="0"/>
          <w:sz w:val="24"/>
          <w:szCs w:val="24"/>
        </w:rPr>
        <w:t xml:space="preserve"> We assume that</w:t>
      </w:r>
      <w:r w:rsidR="00391D61" w:rsidRPr="00391D61">
        <w:rPr>
          <w:rFonts w:ascii="Times New Roman" w:eastAsia="宋体" w:hAnsi="Times New Roman" w:cs="Times New Roman"/>
          <w:kern w:val="0"/>
          <w:sz w:val="24"/>
          <w:szCs w:val="24"/>
        </w:rPr>
        <w:t xml:space="preserve"> a transmitter has its target communication nodes, which literally are the communication targets of a</w:t>
      </w:r>
      <w:r w:rsidR="00391D61">
        <w:rPr>
          <w:rFonts w:ascii="Times New Roman" w:eastAsia="宋体" w:hAnsi="Times New Roman" w:cs="Times New Roman"/>
          <w:kern w:val="0"/>
          <w:sz w:val="24"/>
          <w:szCs w:val="24"/>
        </w:rPr>
        <w:t xml:space="preserve"> </w:t>
      </w:r>
      <w:r w:rsidR="00391D61" w:rsidRPr="00391D61">
        <w:rPr>
          <w:rFonts w:ascii="Times New Roman" w:eastAsia="宋体" w:hAnsi="Times New Roman" w:cs="Times New Roman"/>
          <w:kern w:val="0"/>
          <w:sz w:val="24"/>
          <w:szCs w:val="24"/>
        </w:rPr>
        <w:t>transmitter node.</w:t>
      </w:r>
      <w:r w:rsidR="00391D61">
        <w:rPr>
          <w:rFonts w:ascii="Times New Roman" w:eastAsia="宋体" w:hAnsi="Times New Roman" w:cs="Times New Roman"/>
          <w:kern w:val="0"/>
          <w:sz w:val="24"/>
          <w:szCs w:val="24"/>
        </w:rPr>
        <w:t xml:space="preserve"> </w:t>
      </w:r>
      <w:r w:rsidR="00BD434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be a random variable denoting the number of time slots required for message transmission to all target communication nodes of transmitter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BD434C">
        <w:rPr>
          <w:rFonts w:ascii="Times New Roman" w:eastAsia="宋体" w:hAnsi="Times New Roman" w:cs="Times New Roman" w:hint="eastAsia"/>
          <w:kern w:val="0"/>
          <w:sz w:val="24"/>
          <w:szCs w:val="24"/>
        </w:rPr>
        <w:t>.</w:t>
      </w:r>
      <w:r w:rsidR="00BD434C">
        <w:rPr>
          <w:rFonts w:ascii="Times New Roman" w:eastAsia="宋体" w:hAnsi="Times New Roman" w:cs="Times New Roman"/>
          <w:kern w:val="0"/>
          <w:sz w:val="24"/>
          <w:szCs w:val="24"/>
        </w:rPr>
        <w:t xml:space="preserve">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is determined to be minimum </w:t>
      </w:r>
      <m:oMath>
        <m:r>
          <w:rPr>
            <w:rFonts w:ascii="Cambria Math" w:eastAsia="宋体" w:hAnsi="Cambria Math" w:cs="Times New Roman"/>
            <w:kern w:val="0"/>
            <w:sz w:val="24"/>
            <w:szCs w:val="24"/>
          </w:rPr>
          <m:t>x</m:t>
        </m:r>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such that </w:t>
      </w:r>
    </w:p>
    <w:p w14:paraId="1FC59009" w14:textId="042FB415" w:rsidR="00BD434C" w:rsidRPr="00BD434C" w:rsidRDefault="00BD434C" w:rsidP="00E74944">
      <w:pPr>
        <w:spacing w:afterLines="100" w:after="312"/>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≤x</m:t>
              </m:r>
            </m:e>
          </m:d>
          <m:r>
            <w:rPr>
              <w:rFonts w:ascii="Cambria Math" w:eastAsia="宋体" w:hAnsi="Cambria Math" w:cs="Times New Roman"/>
              <w:kern w:val="0"/>
              <w:sz w:val="24"/>
              <w:szCs w:val="24"/>
            </w:rPr>
            <m:t>≥ζ</m:t>
          </m:r>
        </m:oMath>
      </m:oMathPara>
    </w:p>
    <w:p w14:paraId="351C36F6" w14:textId="7A48C730" w:rsidR="00BD434C" w:rsidRDefault="00AA49C5"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w:t>
      </w:r>
      <w:r w:rsidR="00CC7379">
        <w:rPr>
          <w:rFonts w:ascii="Times New Roman" w:eastAsia="宋体" w:hAnsi="Times New Roman" w:cs="Times New Roman"/>
          <w:kern w:val="0"/>
          <w:sz w:val="24"/>
          <w:szCs w:val="24"/>
        </w:rPr>
        <w:t xml:space="preserve">targe broadcast success probability </w:t>
      </w:r>
      <m:oMath>
        <m:r>
          <w:rPr>
            <w:rFonts w:ascii="Cambria Math" w:eastAsia="宋体" w:hAnsi="Cambria Math" w:cs="Times New Roman"/>
            <w:kern w:val="0"/>
            <w:sz w:val="24"/>
            <w:szCs w:val="24"/>
          </w:rPr>
          <m:t>0≤</m:t>
        </m:r>
        <m:r>
          <m:rPr>
            <m:sty m:val="p"/>
          </m:rPr>
          <w:rPr>
            <w:rFonts w:ascii="Cambria Math" w:eastAsia="宋体" w:hAnsi="Cambria Math" w:cs="Times New Roman"/>
            <w:kern w:val="0"/>
            <w:sz w:val="24"/>
            <w:szCs w:val="24"/>
          </w:rPr>
          <m:t>ζ&lt;1</m:t>
        </m:r>
      </m:oMath>
      <w:r w:rsidR="00CC7379">
        <w:rPr>
          <w:rFonts w:ascii="Times New Roman" w:eastAsia="宋体" w:hAnsi="Times New Roman" w:cs="Times New Roman" w:hint="eastAsia"/>
          <w:kern w:val="0"/>
          <w:sz w:val="24"/>
          <w:szCs w:val="24"/>
        </w:rPr>
        <w:t>.</w:t>
      </w:r>
      <w:r w:rsidR="00CC7379">
        <w:rPr>
          <w:rFonts w:ascii="Times New Roman" w:eastAsia="宋体" w:hAnsi="Times New Roman" w:cs="Times New Roman"/>
          <w:kern w:val="0"/>
          <w:sz w:val="24"/>
          <w:szCs w:val="24"/>
        </w:rPr>
        <w:t xml:space="preserve"> Then, we can obtain the following proposition:</w:t>
      </w:r>
    </w:p>
    <w:p w14:paraId="550E8628" w14:textId="434D8B9B" w:rsidR="00CC7379" w:rsidRDefault="00CC7379" w:rsidP="00E74944">
      <w:pPr>
        <w:spacing w:afterLines="100" w:after="312"/>
        <w:rPr>
          <w:rFonts w:ascii="Times New Roman" w:eastAsia="宋体" w:hAnsi="Times New Roman" w:cs="Times New Roman"/>
          <w:kern w:val="0"/>
          <w:sz w:val="24"/>
          <w:szCs w:val="24"/>
        </w:rPr>
      </w:pPr>
      <w:r w:rsidRPr="008859E9">
        <w:rPr>
          <w:rFonts w:ascii="Times New Roman" w:eastAsia="宋体" w:hAnsi="Times New Roman" w:cs="Times New Roman" w:hint="eastAsia"/>
          <w:b/>
          <w:bCs/>
          <w:kern w:val="0"/>
          <w:sz w:val="24"/>
          <w:szCs w:val="24"/>
        </w:rPr>
        <w:t>P</w:t>
      </w:r>
      <w:r w:rsidRPr="008859E9">
        <w:rPr>
          <w:rFonts w:ascii="Times New Roman" w:eastAsia="宋体" w:hAnsi="Times New Roman" w:cs="Times New Roman"/>
          <w:b/>
          <w:bCs/>
          <w:kern w:val="0"/>
          <w:sz w:val="24"/>
          <w:szCs w:val="24"/>
        </w:rPr>
        <w:t xml:space="preserve">roposition 1. </w:t>
      </w:r>
      <w:r>
        <w:rPr>
          <w:rFonts w:ascii="Times New Roman" w:eastAsia="宋体" w:hAnsi="Times New Roman" w:cs="Times New Roman"/>
          <w:kern w:val="0"/>
          <w:sz w:val="24"/>
          <w:szCs w:val="24"/>
        </w:rPr>
        <w:t xml:space="preserve">The required number of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broadcast a message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its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target nodes with probability </w:t>
      </w:r>
      <m:oMath>
        <m:r>
          <w:rPr>
            <w:rFonts w:ascii="Cambria Math" w:eastAsia="宋体" w:hAnsi="Cambria Math" w:cs="Times New Roman"/>
            <w:kern w:val="0"/>
            <w:sz w:val="24"/>
            <w:szCs w:val="24"/>
          </w:rPr>
          <m:t>0≤</m:t>
        </m:r>
        <m:r>
          <m:rPr>
            <m:sty m:val="p"/>
          </m:rPr>
          <w:rPr>
            <w:rFonts w:ascii="Cambria Math" w:eastAsia="宋体" w:hAnsi="Cambria Math" w:cs="Times New Roman"/>
            <w:kern w:val="0"/>
            <w:sz w:val="24"/>
            <w:szCs w:val="24"/>
          </w:rPr>
          <m:t>ζ&lt;1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w:t>
      </w:r>
    </w:p>
    <w:p w14:paraId="44754A07" w14:textId="5F03E9D9" w:rsidR="00CC7379" w:rsidRPr="008B561C" w:rsidRDefault="00834D87"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 xml:space="preserve">=f(k,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Sub>
          <m:r>
            <w:rPr>
              <w:rFonts w:ascii="Cambria Math" w:eastAsia="宋体" w:hAnsi="Cambria Math" w:cs="Times New Roman"/>
              <w:kern w:val="0"/>
              <w:sz w:val="24"/>
              <w:szCs w:val="24"/>
            </w:rPr>
            <m:t>),</m:t>
          </m:r>
        </m:oMath>
      </m:oMathPara>
    </w:p>
    <w:p w14:paraId="611D8FA2" w14:textId="2114F786" w:rsidR="008B561C" w:rsidRDefault="008B561C"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m:t>
            </m:r>
          </m:e>
        </m:d>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ζ</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a</m:t>
                    </m:r>
                  </m:den>
                </m:f>
              </m:sup>
            </m:sSup>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b⌉</m:t>
                </m:r>
              </m:e>
            </m:func>
          </m:e>
        </m:func>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 xml:space="preserve">∈N, </m:t>
        </m:r>
        <m:r>
          <w:rPr>
            <w:rFonts w:ascii="Cambria Math" w:eastAsia="宋体" w:hAnsi="Cambria Math" w:cs="Times New Roman"/>
            <w:kern w:val="0"/>
            <w:sz w:val="24"/>
            <w:szCs w:val="24"/>
          </w:rPr>
          <m:t>b∈(0, 1]</m:t>
        </m:r>
      </m:oMath>
      <w:r w:rsidR="002556E0">
        <w:rPr>
          <w:rFonts w:ascii="Times New Roman" w:eastAsia="宋体" w:hAnsi="Times New Roman" w:cs="Times New Roman" w:hint="eastAsia"/>
          <w:kern w:val="0"/>
          <w:sz w:val="24"/>
          <w:szCs w:val="24"/>
        </w:rPr>
        <w:t>,</w:t>
      </w:r>
      <w:r w:rsidR="002556E0">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 xml:space="preserve">u, </m:t>
                    </m:r>
                    <m:r>
                      <w:rPr>
                        <w:rFonts w:ascii="Cambria Math" w:eastAsia="宋体" w:hAnsi="Cambria Math" w:cs="Times New Roman" w:hint="eastAsia"/>
                        <w:kern w:val="0"/>
                        <w:sz w:val="24"/>
                        <w:szCs w:val="24"/>
                      </w:rPr>
                      <m:t>max</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sup>
        </m:sSup>
        <m:r>
          <w:rPr>
            <w:rFonts w:ascii="Cambria Math" w:eastAsia="宋体" w:hAnsi="Cambria Math" w:cs="Times New Roman"/>
            <w:kern w:val="0"/>
            <w:sz w:val="24"/>
            <w:szCs w:val="24"/>
          </w:rPr>
          <m:t xml:space="preserve"> </m:t>
        </m:r>
      </m:oMath>
      <w:r w:rsidR="002556E0">
        <w:rPr>
          <w:rFonts w:ascii="Times New Roman" w:eastAsia="宋体" w:hAnsi="Times New Roman" w:cs="Times New Roman" w:hint="eastAsia"/>
          <w:kern w:val="0"/>
          <w:sz w:val="24"/>
          <w:szCs w:val="24"/>
        </w:rPr>
        <w:t>i</w:t>
      </w:r>
      <w:r w:rsidR="002556E0">
        <w:rPr>
          <w:rFonts w:ascii="Times New Roman" w:eastAsia="宋体" w:hAnsi="Times New Roman" w:cs="Times New Roman"/>
          <w:kern w:val="0"/>
          <w:sz w:val="24"/>
          <w:szCs w:val="24"/>
        </w:rPr>
        <w:t xml:space="preserve">s the SINR outage probability </w:t>
      </w:r>
      <w:r w:rsidR="008859E9">
        <w:rPr>
          <w:rFonts w:ascii="Times New Roman" w:eastAsia="宋体" w:hAnsi="Times New Roman" w:cs="Times New Roman"/>
          <w:kern w:val="0"/>
          <w:sz w:val="24"/>
          <w:szCs w:val="24"/>
        </w:rPr>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859E9">
        <w:rPr>
          <w:rFonts w:ascii="Times New Roman" w:eastAsia="宋体" w:hAnsi="Times New Roman" w:cs="Times New Roman" w:hint="eastAsia"/>
          <w:kern w:val="0"/>
          <w:sz w:val="24"/>
          <w:szCs w:val="24"/>
        </w:rPr>
        <w:t xml:space="preserve"> </w:t>
      </w:r>
      <w:r w:rsidR="008859E9">
        <w:rPr>
          <w:rFonts w:ascii="Times New Roman" w:eastAsia="宋体" w:hAnsi="Times New Roman" w:cs="Times New Roman"/>
          <w:kern w:val="0"/>
          <w:sz w:val="24"/>
          <w:szCs w:val="24"/>
        </w:rPr>
        <w:t xml:space="preserve">and the node that located maximum distance apart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859E9">
        <w:rPr>
          <w:rFonts w:ascii="Times New Roman" w:eastAsia="宋体" w:hAnsi="Times New Roman" w:cs="Times New Roman" w:hint="eastAsia"/>
          <w:kern w:val="0"/>
          <w:sz w:val="24"/>
          <w:szCs w:val="24"/>
        </w:rPr>
        <w:t xml:space="preserve"> </w:t>
      </w:r>
      <w:r w:rsidR="008859E9">
        <w:rPr>
          <w:rFonts w:ascii="Times New Roman" w:eastAsia="宋体" w:hAnsi="Times New Roman" w:cs="Times New Roman"/>
          <w:kern w:val="0"/>
          <w:sz w:val="24"/>
          <w:szCs w:val="24"/>
        </w:rPr>
        <w:t>among the target communication nodes.</w:t>
      </w:r>
    </w:p>
    <w:p w14:paraId="24714BAF" w14:textId="0A386213" w:rsidR="008859E9" w:rsidRDefault="008859E9"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 xml:space="preserve">roof.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which denotes the number of time slots required </w:t>
      </w:r>
      <w:r w:rsidR="00277B9A">
        <w:rPr>
          <w:rFonts w:ascii="Times New Roman" w:eastAsia="宋体" w:hAnsi="Times New Roman" w:cs="Times New Roman"/>
          <w:kern w:val="0"/>
          <w:sz w:val="24"/>
          <w:szCs w:val="24"/>
        </w:rPr>
        <w:t xml:space="preserve">to send a message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77B9A">
        <w:rPr>
          <w:rFonts w:ascii="Times New Roman" w:eastAsia="宋体" w:hAnsi="Times New Roman" w:cs="Times New Roman" w:hint="eastAsia"/>
          <w:kern w:val="0"/>
          <w:sz w:val="24"/>
          <w:szCs w:val="24"/>
        </w:rPr>
        <w:t xml:space="preserve"> </w:t>
      </w:r>
      <w:r w:rsidR="00277B9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77B9A">
        <w:rPr>
          <w:rFonts w:ascii="Times New Roman" w:eastAsia="宋体" w:hAnsi="Times New Roman" w:cs="Times New Roman" w:hint="eastAsia"/>
          <w:kern w:val="0"/>
          <w:sz w:val="24"/>
          <w:szCs w:val="24"/>
        </w:rPr>
        <w:t xml:space="preserve"> </w:t>
      </w:r>
      <w:r w:rsidR="00277B9A">
        <w:rPr>
          <w:rFonts w:ascii="Times New Roman" w:eastAsia="宋体" w:hAnsi="Times New Roman" w:cs="Times New Roman"/>
          <w:kern w:val="0"/>
          <w:sz w:val="24"/>
          <w:szCs w:val="24"/>
        </w:rPr>
        <w:t>via broadcast</w:t>
      </w:r>
      <w:r w:rsidR="00277B9A">
        <w:rPr>
          <w:rFonts w:ascii="Times New Roman" w:eastAsia="宋体" w:hAnsi="Times New Roman" w:cs="Times New Roman" w:hint="eastAsia"/>
          <w:kern w:val="0"/>
          <w:sz w:val="24"/>
          <w:szCs w:val="24"/>
        </w:rPr>
        <w:t>.</w:t>
      </w:r>
      <w:r w:rsidR="00277B9A">
        <w:rPr>
          <w:rFonts w:ascii="Times New Roman" w:eastAsia="宋体" w:hAnsi="Times New Roman" w:cs="Times New Roman"/>
          <w:kern w:val="0"/>
          <w:sz w:val="24"/>
          <w:szCs w:val="24"/>
        </w:rPr>
        <w:t xml:space="preserve"> </w:t>
      </w:r>
      <w:r w:rsidR="00517ADC">
        <w:rPr>
          <w:rFonts w:ascii="Times New Roman" w:eastAsia="宋体" w:hAnsi="Times New Roman" w:cs="Times New Roman"/>
          <w:kern w:val="0"/>
          <w:sz w:val="24"/>
          <w:szCs w:val="24"/>
        </w:rPr>
        <w:t xml:space="preserve">Since transmission failures might occur with a certain probability due to channel fading and some message is sent repeatedly until successful delivery, the random variable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sidR="00517ADC">
        <w:rPr>
          <w:rFonts w:ascii="Times New Roman" w:eastAsia="宋体" w:hAnsi="Times New Roman" w:cs="Times New Roman" w:hint="eastAsia"/>
          <w:kern w:val="0"/>
          <w:sz w:val="24"/>
          <w:szCs w:val="24"/>
        </w:rPr>
        <w:t xml:space="preserve"> </w:t>
      </w:r>
      <w:r w:rsidR="00517ADC">
        <w:rPr>
          <w:rFonts w:ascii="Times New Roman" w:eastAsia="宋体" w:hAnsi="Times New Roman" w:cs="Times New Roman"/>
          <w:kern w:val="0"/>
          <w:sz w:val="24"/>
          <w:szCs w:val="24"/>
        </w:rPr>
        <w:t>follows a geometric distribution with probability distributed function</w:t>
      </w:r>
    </w:p>
    <w:p w14:paraId="7E388870" w14:textId="131F0A04" w:rsidR="00517ADC" w:rsidRPr="00DD7EEE" w:rsidRDefault="00834D87" w:rsidP="00E74944">
      <w:pPr>
        <w:spacing w:afterLines="100" w:after="312"/>
        <w:rPr>
          <w:rFonts w:ascii="Times New Roman" w:eastAsia="宋体" w:hAnsi="Times New Roman" w:cs="Times New Roman"/>
          <w:i/>
          <w:kern w:val="0"/>
          <w:sz w:val="24"/>
          <w:szCs w:val="24"/>
        </w:rPr>
      </w:pPr>
      <m:oMathPara>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up>
                      <m:r>
                        <w:rPr>
                          <w:rFonts w:ascii="Cambria Math" w:eastAsia="宋体" w:hAnsi="Cambria Math" w:cs="Times New Roman"/>
                          <w:kern w:val="0"/>
                          <w:sz w:val="24"/>
                          <w:szCs w:val="24"/>
                        </w:rPr>
                        <m:t>x-1</m:t>
                      </m:r>
                    </m:sup>
                  </m:sSub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Sub>
                    </m:e>
                  </m:d>
                  <m:r>
                    <w:rPr>
                      <w:rFonts w:ascii="Cambria Math" w:eastAsia="宋体" w:hAnsi="Cambria Math" w:cs="Times New Roman"/>
                      <w:kern w:val="0"/>
                      <w:sz w:val="24"/>
                      <w:szCs w:val="24"/>
                    </w:rPr>
                    <m:t>, ∀x&gt;1</m:t>
                  </m:r>
                </m:e>
                <m:e>
                  <m:r>
                    <w:rPr>
                      <w:rFonts w:ascii="Cambria Math" w:eastAsia="宋体" w:hAnsi="Cambria Math" w:cs="Times New Roman"/>
                      <w:kern w:val="0"/>
                      <w:sz w:val="24"/>
                      <w:szCs w:val="24"/>
                    </w:rPr>
                    <m:t>0, elsewhere,</m:t>
                  </m:r>
                </m:e>
              </m:eqArr>
            </m:e>
          </m:d>
        </m:oMath>
      </m:oMathPara>
    </w:p>
    <w:p w14:paraId="34C1DCBC" w14:textId="2F41EA02" w:rsidR="00DD7EEE" w:rsidRDefault="00E86EE8" w:rsidP="00E74944">
      <w:pPr>
        <w:spacing w:afterLines="100" w:after="312"/>
        <w:rPr>
          <w:rFonts w:ascii="Times New Roman" w:eastAsia="宋体" w:hAnsi="Times New Roman" w:cs="Times New Roman"/>
          <w:iCs/>
          <w:kern w:val="0"/>
          <w:sz w:val="24"/>
          <w:szCs w:val="24"/>
        </w:rPr>
      </w:pPr>
      <w:r>
        <w:rPr>
          <w:rFonts w:ascii="Times New Roman" w:eastAsia="宋体" w:hAnsi="Times New Roman" w:cs="Times New Roman"/>
          <w:iCs/>
          <w:kern w:val="0"/>
          <w:sz w:val="24"/>
          <w:szCs w:val="24"/>
        </w:rPr>
        <w:t xml:space="preserve">Then, the </w:t>
      </w:r>
      <w:r w:rsidR="00A50B6C">
        <w:rPr>
          <w:rFonts w:ascii="Times New Roman" w:eastAsia="宋体" w:hAnsi="Times New Roman" w:cs="Times New Roman"/>
          <w:iCs/>
          <w:kern w:val="0"/>
          <w:sz w:val="24"/>
          <w:szCs w:val="24"/>
        </w:rPr>
        <w:t>upper</w:t>
      </w:r>
      <w:r>
        <w:rPr>
          <w:rFonts w:ascii="Times New Roman" w:eastAsia="宋体" w:hAnsi="Times New Roman" w:cs="Times New Roman"/>
          <w:iCs/>
          <w:kern w:val="0"/>
          <w:sz w:val="24"/>
          <w:szCs w:val="24"/>
        </w:rPr>
        <w:t xml:space="preserve"> bound of transmission outage probability is calculated as</w:t>
      </w:r>
    </w:p>
    <w:p w14:paraId="76B4EAD5" w14:textId="712A06A8" w:rsidR="00E86EE8" w:rsidRPr="00A50B6C" w:rsidRDefault="00834D87" w:rsidP="00E74944">
      <w:pPr>
        <w:spacing w:afterLines="100" w:after="312"/>
        <w:rPr>
          <w:rFonts w:ascii="Times New Roman" w:eastAsia="宋体" w:hAnsi="Times New Roman" w:cs="Times New Roman"/>
          <w:kern w:val="0"/>
          <w:sz w:val="24"/>
          <w:szCs w:val="24"/>
        </w:rPr>
      </w:pPr>
      <m:oMathPara>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kern w:val="0"/>
                              <w:sz w:val="24"/>
                              <w:szCs w:val="24"/>
                            </w:rPr>
                          </m:ctrlPr>
                        </m:limLowPr>
                        <m:e>
                          <m:r>
                            <m:rPr>
                              <m:sty m:val="p"/>
                            </m:rPr>
                            <w:rPr>
                              <w:rFonts w:ascii="Cambria Math" w:eastAsia="宋体" w:hAnsi="Cambria Math" w:cs="Times New Roman"/>
                              <w:kern w:val="0"/>
                              <w:sz w:val="24"/>
                              <w:szCs w:val="24"/>
                            </w:rPr>
                            <m:t>max</m:t>
                          </m:r>
                        </m:e>
                        <m:lim>
                          <m:r>
                            <m:rPr>
                              <m:sty m:val="p"/>
                            </m:rPr>
                            <w:rPr>
                              <w:rFonts w:ascii="Cambria Math" w:eastAsia="宋体" w:hAnsi="Cambria Math" w:cs="Times New Roman"/>
                              <w:kern w:val="0"/>
                              <w:sz w:val="24"/>
                              <w:szCs w:val="24"/>
                            </w:rPr>
                            <m:t>v</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e>
                  </m:func>
                  <m:r>
                    <w:rPr>
                      <w:rFonts w:ascii="Cambria Math" w:eastAsia="宋体" w:hAnsi="Cambria Math" w:cs="Times New Roman"/>
                      <w:kern w:val="0"/>
                      <w:sz w:val="24"/>
                      <w:szCs w:val="24"/>
                    </w:rPr>
                    <m:t>≤x</m:t>
                  </m:r>
                </m:e>
              </m:d>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r>
                    <m:rPr>
                      <m:lit/>
                    </m:rPr>
                    <w:rPr>
                      <w:rFonts w:ascii="Cambria Math" w:eastAsia="宋体" w:hAnsi="Cambria Math" w:cs="Times New Roman"/>
                      <w:kern w:val="0"/>
                      <w:sz w:val="24"/>
                      <w:szCs w:val="24"/>
                    </w:rPr>
                    <m:t>{</m:t>
                  </m:r>
                  <m:r>
                    <w:rPr>
                      <w:rFonts w:ascii="Cambria Math" w:eastAsia="宋体" w:hAnsi="Cambria Math" w:cs="Times New Roman"/>
                      <w:kern w:val="0"/>
                      <w:sz w:val="24"/>
                      <w:szCs w:val="24"/>
                    </w:rPr>
                    <m:t>u}</m:t>
                  </m:r>
                </m:sub>
                <m:sup/>
                <m:e>
                  <m:r>
                    <m:rPr>
                      <m:sty m:val="p"/>
                    </m:rPr>
                    <w:rPr>
                      <w:rFonts w:ascii="Cambria Math" w:eastAsia="宋体" w:hAnsi="Cambria Math" w:cs="Times New Roman"/>
                      <w:kern w:val="0"/>
                      <w:sz w:val="24"/>
                      <w:szCs w:val="24"/>
                    </w:rPr>
                    <m:t>Pr⁡</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≤x]</m:t>
                  </m:r>
                </m:e>
              </m:nary>
            </m:e>
          </m:func>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r>
                <m:rPr>
                  <m:lit/>
                </m:rPr>
                <w:rPr>
                  <w:rFonts w:ascii="Cambria Math" w:eastAsia="宋体" w:hAnsi="Cambria Math" w:cs="Times New Roman"/>
                  <w:kern w:val="0"/>
                  <w:sz w:val="24"/>
                  <w:szCs w:val="24"/>
                </w:rPr>
                <m:t>{</m:t>
              </m:r>
              <m:r>
                <w:rPr>
                  <w:rFonts w:ascii="Cambria Math" w:eastAsia="宋体" w:hAnsi="Cambria Math" w:cs="Times New Roman"/>
                  <w:kern w:val="0"/>
                  <w:sz w:val="24"/>
                  <w:szCs w:val="24"/>
                </w:rPr>
                <m:t>u}</m:t>
              </m:r>
            </m:sub>
            <m:sup/>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ϵ</m:t>
                      </m:r>
                    </m:e>
                    <m:sub>
                      <m:r>
                        <m:rPr>
                          <m:sty m:val="p"/>
                        </m:rPr>
                        <w:rPr>
                          <w:rFonts w:ascii="Cambria Math" w:eastAsia="宋体" w:hAnsi="Cambria Math" w:cs="Times New Roman"/>
                          <w:kern w:val="0"/>
                          <w:sz w:val="24"/>
                          <w:szCs w:val="24"/>
                        </w:rPr>
                        <m:t>u,v</m:t>
                      </m:r>
                    </m:sub>
                    <m:sup>
                      <m:r>
                        <m:rPr>
                          <m:sty m:val="p"/>
                        </m:rPr>
                        <w:rPr>
                          <w:rFonts w:ascii="Cambria Math" w:eastAsia="宋体" w:hAnsi="Cambria Math" w:cs="Times New Roman"/>
                          <w:kern w:val="0"/>
                          <w:sz w:val="24"/>
                          <w:szCs w:val="24"/>
                        </w:rPr>
                        <m:t>x</m:t>
                      </m:r>
                    </m:sup>
                  </m:sSubSup>
                </m:e>
              </m:d>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 xml:space="preserve">1- </m:t>
                      </m:r>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ϵ</m:t>
                          </m:r>
                        </m:e>
                        <m:sub>
                          <m:r>
                            <m:rPr>
                              <m:sty m:val="p"/>
                            </m:rPr>
                            <w:rPr>
                              <w:rFonts w:ascii="Cambria Math" w:eastAsia="宋体" w:hAnsi="Cambria Math" w:cs="Times New Roman"/>
                              <w:kern w:val="0"/>
                              <w:sz w:val="24"/>
                              <w:szCs w:val="24"/>
                            </w:rPr>
                            <m:t>u,max</m:t>
                          </m:r>
                        </m:sub>
                        <m:sup>
                          <m:r>
                            <m:rPr>
                              <m:sty m:val="p"/>
                            </m:rPr>
                            <w:rPr>
                              <w:rFonts w:ascii="Cambria Math" w:eastAsia="宋体" w:hAnsi="Cambria Math" w:cs="Times New Roman"/>
                              <w:kern w:val="0"/>
                              <w:sz w:val="24"/>
                              <w:szCs w:val="24"/>
                            </w:rPr>
                            <m:t>x</m:t>
                          </m:r>
                        </m:sup>
                      </m:sSubSup>
                    </m:e>
                  </m:d>
                </m:e>
                <m:sup>
                  <m:r>
                    <m:rPr>
                      <m:sty m:val="p"/>
                    </m:rPr>
                    <w:rPr>
                      <w:rFonts w:ascii="Cambria Math" w:eastAsia="宋体" w:hAnsi="Cambria Math" w:cs="Times New Roman"/>
                      <w:kern w:val="0"/>
                      <w:sz w:val="24"/>
                      <w:szCs w:val="24"/>
                    </w:rPr>
                    <m:t>k</m:t>
                  </m:r>
                </m:sup>
              </m:sSup>
            </m:e>
          </m:nary>
        </m:oMath>
      </m:oMathPara>
    </w:p>
    <w:p w14:paraId="60AC525B" w14:textId="30991CEE" w:rsidR="00A50B6C" w:rsidRDefault="00A50B6C"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Since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u,max</m:t>
                    </m:r>
                  </m:sub>
                </m:sSub>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≥ζ</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required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x</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i</m:t>
            </m:r>
          </m:sub>
        </m:sSub>
      </m:oMath>
      <w:r w:rsidR="00CE5F7A">
        <w:rPr>
          <w:rFonts w:ascii="Times New Roman" w:eastAsia="宋体" w:hAnsi="Times New Roman" w:cs="Times New Roman" w:hint="eastAsia"/>
          <w:kern w:val="0"/>
          <w:sz w:val="24"/>
          <w:szCs w:val="24"/>
        </w:rPr>
        <w:t xml:space="preserve"> </w:t>
      </w:r>
      <w:r w:rsidR="00CE5F7A">
        <w:rPr>
          <w:rFonts w:ascii="Times New Roman" w:eastAsia="宋体" w:hAnsi="Times New Roman" w:cs="Times New Roman"/>
          <w:kern w:val="0"/>
          <w:sz w:val="24"/>
          <w:szCs w:val="24"/>
        </w:rPr>
        <w:t xml:space="preserve">is calculated as </w:t>
      </w:r>
    </w:p>
    <w:p w14:paraId="4BC3AB24" w14:textId="247B8332" w:rsidR="00CE5F7A" w:rsidRPr="00CE5F7A" w:rsidRDefault="00834D87" w:rsidP="00E74944">
      <w:pPr>
        <w:spacing w:afterLines="100" w:after="312"/>
        <w:rPr>
          <w:rFonts w:ascii="Times New Roman" w:eastAsia="宋体" w:hAnsi="Times New Roman" w:cs="Times New Roman"/>
          <w:iCs/>
          <w:kern w:val="0"/>
          <w:sz w:val="24"/>
          <w:szCs w:val="24"/>
        </w:rPr>
      </w:pPr>
      <m:oMathPara>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iCs/>
                  <w:kern w:val="0"/>
                  <w:sz w:val="24"/>
                  <w:szCs w:val="24"/>
                </w:rPr>
              </m:ctrlPr>
            </m:dPr>
            <m:e>
              <m:f>
                <m:fPr>
                  <m:ctrlPr>
                    <w:rPr>
                      <w:rFonts w:ascii="Cambria Math" w:eastAsia="宋体" w:hAnsi="Cambria Math" w:cs="Times New Roman"/>
                      <w:i/>
                      <w:iCs/>
                      <w:kern w:val="0"/>
                      <w:sz w:val="24"/>
                      <w:szCs w:val="24"/>
                    </w:rPr>
                  </m:ctrlPr>
                </m:fPr>
                <m:num>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iCs/>
                                  <w:kern w:val="0"/>
                                  <w:sz w:val="24"/>
                                  <w:szCs w:val="24"/>
                                </w:rPr>
                              </m:ctrlPr>
                            </m:sSupPr>
                            <m:e>
                              <m:r>
                                <w:rPr>
                                  <w:rFonts w:ascii="Cambria Math" w:eastAsia="宋体" w:hAnsi="Cambria Math" w:cs="Times New Roman"/>
                                  <w:kern w:val="0"/>
                                  <w:sz w:val="24"/>
                                  <w:szCs w:val="24"/>
                                </w:rPr>
                                <m:t>ζ</m:t>
                              </m:r>
                            </m:e>
                            <m:sup>
                              <m:f>
                                <m:fPr>
                                  <m:ctrlPr>
                                    <w:rPr>
                                      <w:rFonts w:ascii="Cambria Math" w:eastAsia="宋体" w:hAnsi="Cambria Math" w:cs="Times New Roman"/>
                                      <w:i/>
                                      <w:iCs/>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k</m:t>
                                  </m:r>
                                </m:den>
                              </m:f>
                            </m:sup>
                          </m:sSup>
                        </m:e>
                      </m:d>
                    </m:e>
                  </m:func>
                </m:num>
                <m:den>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ϵ</m:t>
                          </m:r>
                        </m:e>
                        <m:sub>
                          <m:r>
                            <m:rPr>
                              <m:sty m:val="p"/>
                            </m:rPr>
                            <w:rPr>
                              <w:rFonts w:ascii="Cambria Math" w:eastAsia="宋体" w:hAnsi="Cambria Math" w:cs="Times New Roman"/>
                              <w:kern w:val="0"/>
                              <w:sz w:val="24"/>
                              <w:szCs w:val="24"/>
                            </w:rPr>
                            <m:t>u,max</m:t>
                          </m:r>
                        </m:sub>
                        <m:sup>
                          <m:r>
                            <m:rPr>
                              <m:sty m:val="p"/>
                            </m:rPr>
                            <w:rPr>
                              <w:rFonts w:ascii="Cambria Math" w:eastAsia="宋体" w:hAnsi="Cambria Math" w:cs="Times New Roman"/>
                              <w:kern w:val="0"/>
                              <w:sz w:val="24"/>
                              <w:szCs w:val="24"/>
                            </w:rPr>
                            <m:t>x</m:t>
                          </m:r>
                        </m:sup>
                      </m:sSubSup>
                    </m:e>
                  </m:func>
                </m:den>
              </m:f>
            </m:e>
          </m:d>
          <m:r>
            <w:rPr>
              <w:rFonts w:ascii="Cambria Math" w:eastAsia="宋体" w:hAnsi="Cambria Math" w:cs="Times New Roman"/>
              <w:kern w:val="0"/>
              <w:sz w:val="24"/>
              <w:szCs w:val="24"/>
            </w:rPr>
            <m:t>.</m:t>
          </m:r>
        </m:oMath>
      </m:oMathPara>
    </w:p>
    <w:p w14:paraId="4B9E628D" w14:textId="3BC9C9BA" w:rsidR="002649D8" w:rsidRDefault="002649D8" w:rsidP="002649D8">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required for message transmission 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target communication nodes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determined to be minimum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such that </w:t>
      </w:r>
    </w:p>
    <w:p w14:paraId="163792AB" w14:textId="61BA20EC" w:rsidR="002649D8" w:rsidRPr="00BD434C" w:rsidRDefault="002649D8" w:rsidP="002649D8">
      <w:pPr>
        <w:spacing w:afterLines="100" w:after="312"/>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≤t</m:t>
              </m:r>
            </m:e>
          </m:d>
          <m:r>
            <w:rPr>
              <w:rFonts w:ascii="Cambria Math" w:eastAsia="宋体" w:hAnsi="Cambria Math" w:cs="Times New Roman"/>
              <w:kern w:val="0"/>
              <w:sz w:val="24"/>
              <w:szCs w:val="24"/>
            </w:rPr>
            <m:t>≥ς</m:t>
          </m:r>
        </m:oMath>
      </m:oMathPara>
    </w:p>
    <w:p w14:paraId="5BE06C0F" w14:textId="60AB9018" w:rsidR="002649D8" w:rsidRDefault="002649D8" w:rsidP="00E74944">
      <w:pPr>
        <w:spacing w:afterLines="100" w:after="312"/>
        <w:rPr>
          <w:rFonts w:ascii="Times New Roman" w:eastAsia="宋体" w:hAnsi="Times New Roman" w:cs="Times New Roman"/>
          <w:iCs/>
          <w:kern w:val="0"/>
          <w:sz w:val="24"/>
          <w:szCs w:val="24"/>
        </w:rPr>
      </w:pPr>
      <w:r>
        <w:rPr>
          <w:rFonts w:ascii="Times New Roman" w:eastAsia="宋体" w:hAnsi="Times New Roman" w:cs="Times New Roman"/>
          <w:iCs/>
          <w:kern w:val="0"/>
          <w:sz w:val="24"/>
          <w:szCs w:val="24"/>
        </w:rPr>
        <w:t xml:space="preserve">for target broadcast success probability </w:t>
      </w:r>
      <m:oMath>
        <m:r>
          <w:rPr>
            <w:rFonts w:ascii="Cambria Math" w:eastAsia="宋体" w:hAnsi="Cambria Math" w:cs="Times New Roman"/>
            <w:kern w:val="0"/>
            <w:sz w:val="24"/>
            <w:szCs w:val="24"/>
          </w:rPr>
          <m:t>0≤ς&lt;1</m:t>
        </m:r>
      </m:oMath>
      <w:r w:rsidR="00F04A13">
        <w:rPr>
          <w:rFonts w:ascii="Times New Roman" w:eastAsia="宋体" w:hAnsi="Times New Roman" w:cs="Times New Roman" w:hint="eastAsia"/>
          <w:iCs/>
          <w:kern w:val="0"/>
          <w:sz w:val="24"/>
          <w:szCs w:val="24"/>
        </w:rPr>
        <w:t>.</w:t>
      </w:r>
      <w:r w:rsidR="00F04A13">
        <w:rPr>
          <w:rFonts w:ascii="Times New Roman" w:eastAsia="宋体" w:hAnsi="Times New Roman" w:cs="Times New Roman"/>
          <w:iCs/>
          <w:kern w:val="0"/>
          <w:sz w:val="24"/>
          <w:szCs w:val="24"/>
        </w:rPr>
        <w:t xml:space="preserve"> Then, we have the following proposition</w:t>
      </w:r>
    </w:p>
    <w:p w14:paraId="3164C80B" w14:textId="30172687" w:rsidR="00CE5F7A" w:rsidRDefault="002F55B0" w:rsidP="00E74944">
      <w:pPr>
        <w:spacing w:afterLines="100" w:after="312"/>
        <w:rPr>
          <w:rFonts w:ascii="Times New Roman" w:eastAsia="宋体" w:hAnsi="Times New Roman" w:cs="Times New Roman"/>
          <w:iCs/>
          <w:kern w:val="0"/>
          <w:sz w:val="24"/>
          <w:szCs w:val="24"/>
        </w:rPr>
      </w:pPr>
      <w:r w:rsidRPr="00630C1D">
        <w:rPr>
          <w:rFonts w:ascii="Times New Roman" w:eastAsia="宋体" w:hAnsi="Times New Roman" w:cs="Times New Roman"/>
          <w:b/>
          <w:bCs/>
          <w:iCs/>
          <w:kern w:val="0"/>
          <w:sz w:val="24"/>
          <w:szCs w:val="24"/>
        </w:rPr>
        <w:t>Proposition 2.</w:t>
      </w:r>
      <w:r>
        <w:rPr>
          <w:rFonts w:ascii="Times New Roman" w:eastAsia="宋体" w:hAnsi="Times New Roman" w:cs="Times New Roman"/>
          <w:iCs/>
          <w:kern w:val="0"/>
          <w:sz w:val="24"/>
          <w:szCs w:val="24"/>
        </w:rPr>
        <w:t xml:space="preserve"> The required time slots </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Pr>
          <w:rFonts w:ascii="Times New Roman" w:eastAsia="宋体" w:hAnsi="Times New Roman" w:cs="Times New Roman" w:hint="eastAsia"/>
          <w:iCs/>
          <w:kern w:val="0"/>
          <w:sz w:val="24"/>
          <w:szCs w:val="24"/>
        </w:rPr>
        <w:t xml:space="preserve"> </w:t>
      </w:r>
      <w:r>
        <w:rPr>
          <w:rFonts w:ascii="Times New Roman" w:eastAsia="宋体" w:hAnsi="Times New Roman" w:cs="Times New Roman"/>
          <w:iCs/>
          <w:kern w:val="0"/>
          <w:sz w:val="24"/>
          <w:szCs w:val="24"/>
        </w:rPr>
        <w:t xml:space="preserve">to receive </w:t>
      </w:r>
      <w:r w:rsidR="002B7039">
        <w:rPr>
          <w:rFonts w:ascii="Times New Roman" w:eastAsia="宋体" w:hAnsi="Times New Roman" w:cs="Times New Roman" w:hint="eastAsia"/>
          <w:iCs/>
          <w:kern w:val="0"/>
          <w:sz w:val="24"/>
          <w:szCs w:val="24"/>
        </w:rPr>
        <w:t>a</w:t>
      </w:r>
      <w:r w:rsidR="002B7039">
        <w:rPr>
          <w:rFonts w:ascii="Times New Roman" w:eastAsia="宋体" w:hAnsi="Times New Roman" w:cs="Times New Roman"/>
          <w:iCs/>
          <w:kern w:val="0"/>
          <w:sz w:val="24"/>
          <w:szCs w:val="24"/>
        </w:rPr>
        <w:t xml:space="preserve"> </w:t>
      </w:r>
      <w:r>
        <w:rPr>
          <w:rFonts w:ascii="Times New Roman" w:eastAsia="宋体" w:hAnsi="Times New Roman" w:cs="Times New Roman"/>
          <w:iCs/>
          <w:kern w:val="0"/>
          <w:sz w:val="24"/>
          <w:szCs w:val="24"/>
        </w:rPr>
        <w:t>message from its communication nodes</w:t>
      </w:r>
      <w:r w:rsidR="002649D8">
        <w:rPr>
          <w:rFonts w:ascii="Times New Roman" w:eastAsia="宋体" w:hAnsi="Times New Roman" w:cs="Times New Roman"/>
          <w:iCs/>
          <w:kern w:val="0"/>
          <w:sz w:val="24"/>
          <w:szCs w:val="24"/>
        </w:rPr>
        <w:t xml:space="preserve"> with probability </w:t>
      </w:r>
      <m:oMath>
        <m:r>
          <w:rPr>
            <w:rFonts w:ascii="Cambria Math" w:eastAsia="宋体" w:hAnsi="Cambria Math" w:cs="Times New Roman"/>
            <w:kern w:val="0"/>
            <w:sz w:val="24"/>
            <w:szCs w:val="24"/>
          </w:rPr>
          <m:t>0≤ς&lt;1</m:t>
        </m:r>
      </m:oMath>
      <w:r w:rsidR="00F04A13">
        <w:rPr>
          <w:rFonts w:ascii="Times New Roman" w:eastAsia="宋体" w:hAnsi="Times New Roman" w:cs="Times New Roman"/>
          <w:iCs/>
          <w:kern w:val="0"/>
          <w:sz w:val="24"/>
          <w:szCs w:val="24"/>
        </w:rPr>
        <w:t xml:space="preserve"> is </w:t>
      </w:r>
    </w:p>
    <w:p w14:paraId="04435DA1" w14:textId="20AA524B" w:rsidR="00F04A13" w:rsidRPr="00F04A13" w:rsidRDefault="00834D87" w:rsidP="00E74944">
      <w:pPr>
        <w:spacing w:afterLines="100" w:after="312"/>
        <w:rPr>
          <w:rFonts w:ascii="Times New Roman" w:eastAsia="宋体" w:hAnsi="Times New Roman" w:cs="Times New Roman"/>
          <w:iCs/>
          <w:kern w:val="0"/>
          <w:sz w:val="24"/>
          <w:szCs w:val="24"/>
        </w:rPr>
      </w:pPr>
      <m:oMathPara>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g(k,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Sub>
          <m:r>
            <w:rPr>
              <w:rFonts w:ascii="Cambria Math" w:eastAsia="宋体" w:hAnsi="Cambria Math" w:cs="Times New Roman"/>
              <w:kern w:val="0"/>
              <w:sz w:val="24"/>
              <w:szCs w:val="24"/>
            </w:rPr>
            <m:t>)</m:t>
          </m:r>
        </m:oMath>
      </m:oMathPara>
    </w:p>
    <w:p w14:paraId="41BFFE95" w14:textId="7AC4AC9E" w:rsidR="00F04A13" w:rsidRPr="004378BF" w:rsidRDefault="00083645" w:rsidP="00E74944">
      <w:pPr>
        <w:spacing w:afterLines="100" w:after="312"/>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g</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ς</m:t>
                </m:r>
              </m:e>
            </m:func>
          </m:num>
          <m:den>
            <m:r>
              <w:rPr>
                <w:rFonts w:ascii="Cambria Math" w:eastAsia="宋体" w:hAnsi="Cambria Math" w:cs="Times New Roman"/>
                <w:kern w:val="0"/>
                <w:sz w:val="24"/>
                <w:szCs w:val="24"/>
              </w:rPr>
              <m:t>a⋅</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1-b</m:t>
                    </m:r>
                  </m:e>
                </m:d>
              </m:e>
            </m:func>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 xml:space="preserve">∈N, </m:t>
        </m:r>
        <m:r>
          <w:rPr>
            <w:rFonts w:ascii="Cambria Math" w:eastAsia="宋体" w:hAnsi="Cambria Math" w:cs="Times New Roman"/>
            <w:kern w:val="0"/>
            <w:sz w:val="24"/>
            <w:szCs w:val="24"/>
          </w:rPr>
          <m:t>b∈(0, 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 xml:space="preserve">u, </m:t>
                    </m:r>
                    <m:r>
                      <w:rPr>
                        <w:rFonts w:ascii="Cambria Math" w:eastAsia="宋体" w:hAnsi="Cambria Math" w:cs="Times New Roman" w:hint="eastAsia"/>
                        <w:kern w:val="0"/>
                        <w:sz w:val="24"/>
                        <w:szCs w:val="24"/>
                      </w:rPr>
                      <m:t>max</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sup>
        </m:sSup>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s the SINR outage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the node that located maximum distance apart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among the target communication nodes.</w:t>
      </w:r>
    </w:p>
    <w:p w14:paraId="353E0882" w14:textId="7052167E" w:rsidR="00630C1D" w:rsidRDefault="00630C1D" w:rsidP="00E74944">
      <w:pPr>
        <w:spacing w:afterLines="100" w:after="312"/>
        <w:rPr>
          <w:rFonts w:ascii="Times New Roman" w:eastAsia="宋体" w:hAnsi="Times New Roman" w:cs="Times New Roman"/>
          <w:kern w:val="0"/>
          <w:sz w:val="24"/>
          <w:szCs w:val="24"/>
        </w:rPr>
      </w:pPr>
      <w:r w:rsidRPr="00630C1D">
        <w:rPr>
          <w:rFonts w:ascii="Times New Roman" w:eastAsia="宋体" w:hAnsi="Times New Roman" w:cs="Times New Roman" w:hint="eastAsia"/>
          <w:b/>
          <w:bCs/>
          <w:iCs/>
          <w:kern w:val="0"/>
          <w:sz w:val="24"/>
          <w:szCs w:val="24"/>
        </w:rPr>
        <w:t>P</w:t>
      </w:r>
      <w:r w:rsidRPr="00630C1D">
        <w:rPr>
          <w:rFonts w:ascii="Times New Roman" w:eastAsia="宋体" w:hAnsi="Times New Roman" w:cs="Times New Roman"/>
          <w:b/>
          <w:bCs/>
          <w:iCs/>
          <w:kern w:val="0"/>
          <w:sz w:val="24"/>
          <w:szCs w:val="24"/>
        </w:rPr>
        <w:t xml:space="preserve">roof. </w:t>
      </w: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 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number of time slots required for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receive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via broadcast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Since transmission failures might occur with certain probability and message will not retransmission even lost, the</w:t>
      </w:r>
      <w:r w:rsidR="00B5560F">
        <w:rPr>
          <w:rFonts w:ascii="Times New Roman" w:eastAsia="宋体" w:hAnsi="Times New Roman" w:cs="Times New Roman"/>
          <w:kern w:val="0"/>
          <w:sz w:val="24"/>
          <w:szCs w:val="24"/>
        </w:rPr>
        <w:t xml:space="preserve"> probability</w:t>
      </w:r>
      <w:r w:rsidR="00A50E70">
        <w:rPr>
          <w:rFonts w:ascii="Times New Roman" w:eastAsia="宋体" w:hAnsi="Times New Roman" w:cs="Times New Roman"/>
          <w:kern w:val="0"/>
          <w:sz w:val="24"/>
          <w:szCs w:val="24"/>
        </w:rPr>
        <w:t xml:space="preserve"> distributed function</w:t>
      </w:r>
      <w:r w:rsidR="00B5560F">
        <w:rPr>
          <w:rFonts w:ascii="Times New Roman" w:eastAsia="宋体" w:hAnsi="Times New Roman" w:cs="Times New Roman"/>
          <w:kern w:val="0"/>
          <w:sz w:val="24"/>
          <w:szCs w:val="24"/>
        </w:rPr>
        <w:t xml:space="preserve"> </w:t>
      </w:r>
      <w:r w:rsidR="00777F2D">
        <w:rPr>
          <w:rFonts w:ascii="Times New Roman" w:eastAsia="宋体" w:hAnsi="Times New Roman" w:cs="Times New Roman"/>
          <w:kern w:val="0"/>
          <w:sz w:val="24"/>
          <w:szCs w:val="24"/>
        </w:rPr>
        <w:t>that</w:t>
      </w:r>
      <w:r w:rsidR="0005080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50803">
        <w:rPr>
          <w:rFonts w:ascii="Times New Roman" w:eastAsia="宋体" w:hAnsi="Times New Roman" w:cs="Times New Roman" w:hint="eastAsia"/>
          <w:kern w:val="0"/>
          <w:sz w:val="24"/>
          <w:szCs w:val="24"/>
        </w:rPr>
        <w:t xml:space="preserve"> </w:t>
      </w:r>
      <w:r w:rsidR="00050803">
        <w:rPr>
          <w:rFonts w:ascii="Times New Roman" w:eastAsia="宋体" w:hAnsi="Times New Roman" w:cs="Times New Roman"/>
          <w:kern w:val="0"/>
          <w:sz w:val="24"/>
          <w:szCs w:val="24"/>
        </w:rPr>
        <w:t xml:space="preserve">receive a message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77F2D">
        <w:rPr>
          <w:rFonts w:ascii="Times New Roman" w:eastAsia="宋体" w:hAnsi="Times New Roman" w:cs="Times New Roman"/>
          <w:kern w:val="0"/>
          <w:sz w:val="24"/>
          <w:szCs w:val="24"/>
        </w:rPr>
        <w:t xml:space="preserve"> </w:t>
      </w:r>
      <w:r w:rsidR="00050803">
        <w:rPr>
          <w:rFonts w:ascii="Times New Roman" w:eastAsia="宋体" w:hAnsi="Times New Roman" w:cs="Times New Roman"/>
          <w:kern w:val="0"/>
          <w:sz w:val="24"/>
          <w:szCs w:val="24"/>
        </w:rPr>
        <w:t xml:space="preserve">after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sidR="00B5560F">
        <w:rPr>
          <w:rFonts w:ascii="Times New Roman" w:eastAsia="宋体" w:hAnsi="Times New Roman" w:cs="Times New Roman" w:hint="eastAsia"/>
          <w:kern w:val="0"/>
          <w:sz w:val="24"/>
          <w:szCs w:val="24"/>
        </w:rPr>
        <w:t xml:space="preserve"> </w:t>
      </w:r>
      <w:r w:rsidR="00050803">
        <w:rPr>
          <w:rFonts w:ascii="Times New Roman" w:eastAsia="宋体" w:hAnsi="Times New Roman" w:cs="Times New Roman"/>
          <w:kern w:val="0"/>
          <w:sz w:val="24"/>
          <w:szCs w:val="24"/>
        </w:rPr>
        <w:t xml:space="preserve">time slots </w:t>
      </w:r>
      <w:r w:rsidR="00B5560F">
        <w:rPr>
          <w:rFonts w:ascii="Times New Roman" w:eastAsia="宋体" w:hAnsi="Times New Roman" w:cs="Times New Roman"/>
          <w:kern w:val="0"/>
          <w:sz w:val="24"/>
          <w:szCs w:val="24"/>
        </w:rPr>
        <w:t>is</w:t>
      </w:r>
    </w:p>
    <w:p w14:paraId="32123313" w14:textId="10907B7D" w:rsidR="001C4687" w:rsidRPr="00275E63" w:rsidRDefault="00834D87" w:rsidP="001C4687">
      <w:pPr>
        <w:spacing w:afterLines="100" w:after="312"/>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=t</m:t>
                  </m:r>
                </m:e>
              </m:d>
            </m:e>
          </m:func>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1-ϵ</m:t>
              </m:r>
            </m:e>
            <m:sub>
              <m:r>
                <w:rPr>
                  <w:rFonts w:ascii="Cambria Math" w:eastAsia="宋体" w:hAnsi="Cambria Math" w:cs="Times New Roman"/>
                  <w:kern w:val="0"/>
                  <w:sz w:val="24"/>
                  <w:szCs w:val="24"/>
                </w:rPr>
                <m:t>u, v</m:t>
              </m:r>
            </m:sub>
            <m:sup>
              <m:r>
                <w:rPr>
                  <w:rFonts w:ascii="Cambria Math" w:eastAsia="宋体" w:hAnsi="Cambria Math" w:cs="Times New Roman"/>
                  <w:kern w:val="0"/>
                  <w:sz w:val="24"/>
                  <w:szCs w:val="24"/>
                </w:rPr>
                <m:t>t</m:t>
              </m:r>
            </m:sup>
          </m:sSubSup>
        </m:oMath>
      </m:oMathPara>
    </w:p>
    <w:p w14:paraId="58784F64" w14:textId="77777777" w:rsidR="002E3E1D" w:rsidRDefault="002E3E1D" w:rsidP="002E3E1D">
      <w:pPr>
        <w:spacing w:afterLines="100" w:after="312"/>
        <w:rPr>
          <w:rFonts w:ascii="Times New Roman" w:eastAsia="宋体" w:hAnsi="Times New Roman" w:cs="Times New Roman"/>
          <w:iCs/>
          <w:kern w:val="0"/>
          <w:sz w:val="24"/>
          <w:szCs w:val="24"/>
        </w:rPr>
      </w:pPr>
      <w:r>
        <w:rPr>
          <w:rFonts w:ascii="Times New Roman" w:eastAsia="宋体" w:hAnsi="Times New Roman" w:cs="Times New Roman"/>
          <w:iCs/>
          <w:kern w:val="0"/>
          <w:sz w:val="24"/>
          <w:szCs w:val="24"/>
        </w:rPr>
        <w:t xml:space="preserve">Then, the upper bound of transmission outage probability is calculated as </w:t>
      </w:r>
    </w:p>
    <w:p w14:paraId="7698A17E" w14:textId="65D176A7" w:rsidR="002E3E1D" w:rsidRPr="002E3E1D" w:rsidRDefault="00A411A0" w:rsidP="00E74944">
      <w:pPr>
        <w:spacing w:afterLines="100" w:after="312"/>
        <w:rPr>
          <w:rFonts w:ascii="Times New Roman" w:eastAsia="宋体" w:hAnsi="Times New Roman" w:cs="Times New Roman"/>
          <w:kern w:val="0"/>
          <w:sz w:val="24"/>
          <w:szCs w:val="24"/>
        </w:rPr>
      </w:pPr>
      <m:oMathPara>
        <m:oMath>
          <m:sSup>
            <m:sSupPr>
              <m:ctrlPr>
                <w:rPr>
                  <w:rFonts w:ascii="Cambria Math" w:eastAsia="宋体" w:hAnsi="Cambria Math" w:cs="Times New Roman"/>
                  <w:i/>
                  <w:kern w:val="0"/>
                  <w:sz w:val="24"/>
                  <w:szCs w:val="24"/>
                </w:rPr>
              </m:ctrlPr>
            </m:sSupPr>
            <m:e>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kern w:val="0"/>
                                  <w:sz w:val="24"/>
                                  <w:szCs w:val="24"/>
                                </w:rPr>
                              </m:ctrlPr>
                            </m:limLowPr>
                            <m:e>
                              <m:r>
                                <m:rPr>
                                  <m:sty m:val="p"/>
                                </m:rPr>
                                <w:rPr>
                                  <w:rFonts w:ascii="Cambria Math" w:eastAsia="宋体" w:hAnsi="Cambria Math" w:cs="Times New Roman"/>
                                  <w:kern w:val="0"/>
                                  <w:sz w:val="24"/>
                                  <w:szCs w:val="24"/>
                                </w:rPr>
                                <m:t>max</m:t>
                              </m:r>
                            </m:e>
                            <m:lim>
                              <m:r>
                                <m:rPr>
                                  <m:sty m:val="p"/>
                                </m:rPr>
                                <w:rPr>
                                  <w:rFonts w:ascii="Cambria Math" w:eastAsia="宋体" w:hAnsi="Cambria Math" w:cs="Times New Roman"/>
                                  <w:kern w:val="0"/>
                                  <w:sz w:val="24"/>
                                  <w:szCs w:val="24"/>
                                </w:rPr>
                                <m:t>u</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e>
                      </m:func>
                      <m: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r>
                        <w:rPr>
                          <w:rFonts w:ascii="Cambria Math" w:eastAsia="宋体" w:hAnsi="Cambria Math" w:cs="Times New Roman"/>
                          <w:kern w:val="0"/>
                          <w:sz w:val="24"/>
                          <w:szCs w:val="24"/>
                        </w:rPr>
                        <m:t>∈V∖</m:t>
                      </m:r>
                      <m:r>
                        <m:rPr>
                          <m:lit/>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w:rPr>
                          <w:rFonts w:ascii="Cambria Math" w:eastAsia="宋体" w:hAnsi="Cambria Math" w:cs="Times New Roman"/>
                          <w:kern w:val="0"/>
                          <w:sz w:val="24"/>
                          <w:szCs w:val="24"/>
                        </w:rPr>
                        <m:t>}</m:t>
                      </m:r>
                    </m:sub>
                    <m:sup/>
                    <m:e>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e>
                      </m:func>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r>
                            <m:rPr>
                              <m:lit/>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1-ϵ</m:t>
                              </m:r>
                            </m:e>
                            <m:sub>
                              <m:r>
                                <w:rPr>
                                  <w:rFonts w:ascii="Cambria Math" w:eastAsia="宋体" w:hAnsi="Cambria Math" w:cs="Times New Roman"/>
                                  <w:kern w:val="0"/>
                                  <w:sz w:val="24"/>
                                  <w:szCs w:val="24"/>
                                </w:rPr>
                                <m:t>u, v</m:t>
                              </m:r>
                            </m:sub>
                            <m:sup>
                              <m:r>
                                <w:rPr>
                                  <w:rFonts w:ascii="Cambria Math" w:eastAsia="宋体" w:hAnsi="Cambria Math" w:cs="Times New Roman"/>
                                  <w:kern w:val="0"/>
                                  <w:sz w:val="24"/>
                                  <w:szCs w:val="24"/>
                                </w:rPr>
                                <m:t>t</m:t>
                              </m:r>
                            </m:sup>
                          </m:sSubSup>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up>
                                  <m:r>
                                    <w:rPr>
                                      <w:rFonts w:ascii="Cambria Math" w:eastAsia="宋体" w:hAnsi="Cambria Math" w:cs="Times New Roman"/>
                                      <w:kern w:val="0"/>
                                      <w:sz w:val="24"/>
                                      <w:szCs w:val="24"/>
                                    </w:rPr>
                                    <m:t>t</m:t>
                                  </m:r>
                                </m:sup>
                              </m:sSubSup>
                            </m:e>
                          </m:d>
                        </m:e>
                      </m:nary>
                    </m:e>
                  </m:nary>
                </m:e>
              </m:func>
            </m:e>
            <m:sup>
              <m:r>
                <w:rPr>
                  <w:rFonts w:ascii="Cambria Math" w:eastAsia="宋体" w:hAnsi="Cambria Math" w:cs="Times New Roman"/>
                  <w:kern w:val="0"/>
                  <w:sz w:val="24"/>
                  <w:szCs w:val="24"/>
                </w:rPr>
                <m:t>k</m:t>
              </m:r>
            </m:sup>
          </m:sSup>
        </m:oMath>
      </m:oMathPara>
    </w:p>
    <w:p w14:paraId="5E7853CF" w14:textId="53CA7242" w:rsidR="004F7A84" w:rsidRDefault="00356890"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Since</w:t>
      </w:r>
      <w:r w:rsidR="004378BF">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 xml:space="preserv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Sub>
              </m:e>
            </m:d>
          </m:e>
          <m:sup>
            <m:r>
              <w:rPr>
                <w:rFonts w:ascii="Cambria Math" w:eastAsia="宋体" w:hAnsi="Cambria Math" w:cs="Times New Roman"/>
                <w:kern w:val="0"/>
                <w:sz w:val="24"/>
                <w:szCs w:val="24"/>
              </w:rPr>
              <m:t>tk</m:t>
            </m:r>
          </m:sup>
        </m:sSup>
        <m:r>
          <w:rPr>
            <w:rFonts w:ascii="Cambria Math" w:eastAsia="宋体" w:hAnsi="Cambria Math" w:cs="Times New Roman"/>
            <w:kern w:val="0"/>
            <w:sz w:val="24"/>
            <w:szCs w:val="24"/>
          </w:rPr>
          <m:t>=</m:t>
        </m:r>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required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i</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p>
    <w:p w14:paraId="236A8D99" w14:textId="1A0C4773" w:rsidR="00555ABE" w:rsidRPr="00261E43" w:rsidRDefault="00834D87"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iCs/>
                      <w:kern w:val="0"/>
                      <w:sz w:val="24"/>
                      <w:szCs w:val="24"/>
                    </w:rPr>
                  </m:ctrlPr>
                </m:fPr>
                <m:num>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ς</m:t>
                          </m:r>
                        </m:e>
                      </m:d>
                    </m:e>
                  </m:func>
                </m:num>
                <m:den>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(1-</m:t>
                          </m:r>
                          <m:r>
                            <m:rPr>
                              <m:sty m:val="p"/>
                            </m:rPr>
                            <w:rPr>
                              <w:rFonts w:ascii="Cambria Math" w:eastAsia="宋体" w:hAnsi="Cambria Math" w:cs="Times New Roman"/>
                              <w:kern w:val="0"/>
                              <w:sz w:val="24"/>
                              <w:szCs w:val="24"/>
                            </w:rPr>
                            <m:t>ϵ</m:t>
                          </m:r>
                        </m:e>
                        <m:sub>
                          <m:r>
                            <m:rPr>
                              <m:sty m:val="p"/>
                            </m:rPr>
                            <w:rPr>
                              <w:rFonts w:ascii="Cambria Math" w:eastAsia="宋体" w:hAnsi="Cambria Math" w:cs="Times New Roman"/>
                              <w:kern w:val="0"/>
                              <w:sz w:val="24"/>
                              <w:szCs w:val="24"/>
                            </w:rPr>
                            <m:t>max</m:t>
                          </m:r>
                          <m:r>
                            <m:rPr>
                              <m:sty m:val="p"/>
                            </m:rP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m:t>
                      </m:r>
                    </m:e>
                  </m:func>
                </m:den>
              </m:f>
            </m:e>
          </m:d>
          <m:r>
            <w:rPr>
              <w:rFonts w:ascii="Cambria Math" w:eastAsia="宋体" w:hAnsi="Cambria Math" w:cs="Times New Roman"/>
              <w:kern w:val="0"/>
              <w:sz w:val="24"/>
              <w:szCs w:val="24"/>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8"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8"/>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1A6182FE"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t>
      </w:r>
      <w:r w:rsidR="008F6D83">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53E0904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(1-ϵ,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ϵ</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r w:rsidR="00210062">
        <w:rPr>
          <w:rFonts w:ascii="Times New Roman" w:eastAsia="宋体" w:hAnsi="Times New Roman" w:cs="Times New Roman"/>
          <w:kern w:val="0"/>
          <w:sz w:val="24"/>
          <w:szCs w:val="24"/>
        </w:rPr>
        <w:t>SWIB</w:t>
      </w:r>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SWIB protocol.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lastRenderedPageBreak/>
        <w:t xml:space="preserve">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 xml:space="preserve">SWIB,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9"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10"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r w:rsidR="00DA49A3">
        <w:rPr>
          <w:rFonts w:ascii="Times New Roman" w:hAnsi="Times New Roman" w:cs="Times New Roman"/>
          <w:b/>
          <w:bCs/>
        </w:rPr>
        <w:t>SWIB</w:t>
      </w:r>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1"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lastRenderedPageBreak/>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757F1508"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2"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2"/>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3"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26922852" w14:textId="796D5956"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2 </w:t>
      </w:r>
      <w:r w:rsidR="001B5F2F">
        <w:rPr>
          <w:rFonts w:ascii="Times New Roman" w:eastAsia="宋体" w:hAnsi="Times New Roman" w:cs="Times New Roman"/>
          <w:kern w:val="0"/>
          <w:sz w:val="24"/>
          <w:szCs w:val="24"/>
        </w:rPr>
        <w:t xml:space="preserve">gives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1B5F2F">
        <w:rPr>
          <w:rFonts w:ascii="Times New Roman" w:eastAsia="宋体" w:hAnsi="Times New Roman" w:cs="Times New Roman"/>
          <w:kern w:val="0"/>
          <w:sz w:val="24"/>
          <w:szCs w:val="24"/>
        </w:rPr>
        <w:t xml:space="preserve">at </w:t>
      </w:r>
      <w:r w:rsidR="00586CE5">
        <w:rPr>
          <w:rFonts w:ascii="Times New Roman" w:eastAsia="宋体" w:hAnsi="Times New Roman" w:cs="Times New Roman"/>
          <w:kern w:val="0"/>
          <w:sz w:val="24"/>
          <w:szCs w:val="24"/>
        </w:rPr>
        <w:t>a node</w:t>
      </w:r>
      <w:r w:rsidR="00F01E1C">
        <w:rPr>
          <w:rFonts w:ascii="Times New Roman" w:eastAsia="宋体" w:hAnsi="Times New Roman" w:cs="Times New Roman"/>
          <w:kern w:val="0"/>
          <w:sz w:val="24"/>
          <w:szCs w:val="24"/>
        </w:rPr>
        <w:t>.</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lastRenderedPageBreak/>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SWIB,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w:t>
      </w:r>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4"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w:t>
      </w:r>
      <w:r w:rsidR="00726E7B">
        <w:rPr>
          <w:rFonts w:ascii="Times New Roman" w:eastAsia="宋体" w:hAnsi="Times New Roman" w:cs="Times New Roman"/>
          <w:kern w:val="0"/>
          <w:sz w:val="24"/>
          <w:szCs w:val="24"/>
        </w:rPr>
        <w:lastRenderedPageBreak/>
        <w:t xml:space="preserve">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F3">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5"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4494163F" w14:textId="57C59BC7" w:rsidR="00B13B01" w:rsidRDefault="00BA554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3.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 xml:space="preserve">to consensus nodes through wireless network broadcasting. </w:t>
      </w:r>
    </w:p>
    <w:p w14:paraId="2FC2C315" w14:textId="3BE994CD" w:rsidR="00B13B01" w:rsidRDefault="00B13B01" w:rsidP="00B13B01">
      <w:pPr>
        <w:spacing w:afterLines="50" w:after="156"/>
        <w:ind w:firstLineChars="200" w:firstLine="420"/>
        <w:rPr>
          <w:rFonts w:ascii="Times New Roman" w:eastAsia="宋体" w:hAnsi="Times New Roman" w:cs="Times New Roman"/>
          <w:kern w:val="0"/>
          <w:sz w:val="24"/>
          <w:szCs w:val="24"/>
        </w:rPr>
      </w:pPr>
      <w:r>
        <w:rPr>
          <w:noProof/>
        </w:rPr>
        <w:lastRenderedPageBreak/>
        <w:drawing>
          <wp:inline distT="0" distB="0" distL="0" distR="0" wp14:anchorId="0AFE5125" wp14:editId="04C9E7FA">
            <wp:extent cx="3423781" cy="388998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046" cy="3926645"/>
                    </a:xfrm>
                    <a:prstGeom prst="rect">
                      <a:avLst/>
                    </a:prstGeom>
                  </pic:spPr>
                </pic:pic>
              </a:graphicData>
            </a:graphic>
          </wp:inline>
        </w:drawing>
      </w:r>
    </w:p>
    <w:p w14:paraId="2969DBFE" w14:textId="0240C6AC"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0CB2226" w14:textId="5ED0993B" w:rsidR="00BA5541" w:rsidRPr="00B13B01"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4F5B2CFC"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SWIB,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have</w:t>
      </w:r>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w:t>
      </w:r>
      <w:r w:rsidR="008622BD">
        <w:rPr>
          <w:rFonts w:ascii="Times New Roman" w:eastAsia="宋体" w:hAnsi="Times New Roman" w:cs="Times New Roman"/>
          <w:kern w:val="0"/>
          <w:sz w:val="24"/>
          <w:szCs w:val="24"/>
        </w:rPr>
        <w:lastRenderedPageBreak/>
        <w:t xml:space="preserve">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766E2545"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AC0822">
        <w:rPr>
          <w:rFonts w:ascii="Times New Roman" w:eastAsia="宋体" w:hAnsi="Times New Roman" w:cs="Times New Roman"/>
          <w:kern w:val="0"/>
          <w:sz w:val="24"/>
          <w:szCs w:val="24"/>
        </w:rPr>
        <w:t xml:space="preserve">generate signature. </w:t>
      </w:r>
      <w:r w:rsidR="00E815B8">
        <w:rPr>
          <w:rFonts w:ascii="Times New Roman" w:eastAsia="宋体" w:hAnsi="Times New Roman" w:cs="Times New Roman"/>
          <w:kern w:val="0"/>
          <w:sz w:val="24"/>
          <w:szCs w:val="24"/>
        </w:rPr>
        <w:t>Both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7961F760"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w:t>
      </w:r>
      <w:r w:rsidR="008C6345">
        <w:rPr>
          <w:rFonts w:ascii="Times New Roman" w:eastAsia="宋体" w:hAnsi="Times New Roman" w:cs="Times New Roman"/>
          <w:kern w:val="0"/>
          <w:sz w:val="24"/>
          <w:szCs w:val="24"/>
        </w:rPr>
        <w:t xml:space="preserve">those </w:t>
      </w:r>
      <w:r>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548856CB" w14:textId="0221240C"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lastRenderedPageBreak/>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ins w:id="16" w:author="ThinkPad" w:date="2022-05-17T23:23:00Z">
        <w:r w:rsidR="00B774C1">
          <w:rPr>
            <w:rFonts w:ascii="Times New Roman" w:eastAsia="宋体" w:hAnsi="Times New Roman" w:cs="Times New Roman"/>
            <w:kern w:val="0"/>
            <w:sz w:val="24"/>
            <w:szCs w:val="24"/>
          </w:rPr>
          <w:t>s</w:t>
        </w:r>
      </w:ins>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7A31C254" w14:textId="11391EA9" w:rsidR="00D7218D" w:rsidRPr="00033C2F" w:rsidRDefault="000F4706" w:rsidP="00CE0A4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r>
          <w:rPr>
            <w:rFonts w:ascii="Cambria Math" w:eastAsia="宋体" w:hAnsi="Cambria Math" w:cs="Times New Roman"/>
            <w:kern w:val="0"/>
            <w:sz w:val="24"/>
            <w:szCs w:val="24"/>
          </w:rPr>
          <m:t>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1D5863">
        <w:rPr>
          <w:rFonts w:ascii="Times New Roman" w:eastAsia="宋体" w:hAnsi="Times New Roman" w:cs="Times New Roman"/>
          <w:kern w:val="0"/>
          <w:sz w:val="24"/>
          <w:szCs w:val="24"/>
        </w:rPr>
        <w:t xml:space="preserve"> We assume that </w:t>
      </w:r>
      <w:r w:rsidR="00A56F5B">
        <w:rPr>
          <w:rFonts w:ascii="Times New Roman" w:eastAsia="宋体" w:hAnsi="Times New Roman" w:cs="Times New Roman"/>
          <w:kern w:val="0"/>
          <w:sz w:val="24"/>
          <w:szCs w:val="24"/>
        </w:rPr>
        <w:t xml:space="preserve">blocks will be retransmitted </w:t>
      </w:r>
      <w:r w:rsidR="00CE0A40">
        <w:rPr>
          <w:rFonts w:ascii="Times New Roman" w:eastAsia="宋体" w:hAnsi="Times New Roman" w:cs="Times New Roman"/>
          <w:kern w:val="0"/>
          <w:sz w:val="24"/>
          <w:szCs w:val="24"/>
        </w:rPr>
        <w:t xml:space="preserve">when </w:t>
      </w:r>
      <w:r w:rsidR="00CE0A40">
        <w:rPr>
          <w:rFonts w:ascii="Times New Roman" w:eastAsia="宋体" w:hAnsi="Times New Roman" w:cs="Times New Roman"/>
          <w:kern w:val="0"/>
          <w:sz w:val="24"/>
          <w:szCs w:val="24"/>
        </w:rPr>
        <w:t>an outage occurs</w:t>
      </w:r>
      <w:r w:rsidR="00CE0A40">
        <w:rPr>
          <w:rFonts w:ascii="Times New Roman" w:eastAsia="宋体" w:hAnsi="Times New Roman" w:cs="Times New Roman"/>
          <w:kern w:val="0"/>
          <w:sz w:val="24"/>
          <w:szCs w:val="24"/>
        </w:rPr>
        <w:t xml:space="preserve"> </w:t>
      </w:r>
      <w:r w:rsidR="00CE0A40">
        <w:rPr>
          <w:rFonts w:ascii="Times New Roman" w:eastAsia="宋体" w:hAnsi="Times New Roman" w:cs="Times New Roman"/>
          <w:kern w:val="0"/>
          <w:sz w:val="24"/>
          <w:szCs w:val="24"/>
        </w:rPr>
        <w:t>due to a poor condition of the actual channel.</w:t>
      </w:r>
      <w:r w:rsidR="00CE0A40">
        <w:rPr>
          <w:rFonts w:ascii="Times New Roman" w:eastAsia="宋体" w:hAnsi="Times New Roman" w:cs="Times New Roman" w:hint="eastAsia"/>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SINR outage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r>
          <w:rPr>
            <w:rFonts w:ascii="Cambria Math" w:eastAsia="宋体" w:hAnsi="Cambria Math" w:cs="Times New Roman"/>
            <w:kern w:val="0"/>
            <w:sz w:val="24"/>
            <w:szCs w:val="24"/>
          </w:rPr>
          <m:t>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receive a block from </w:t>
      </w:r>
      <m:oMath>
        <m:r>
          <w:rPr>
            <w:rFonts w:ascii="Cambria Math" w:eastAsia="宋体" w:hAnsi="Cambria Math" w:cs="Times New Roman"/>
            <w:kern w:val="0"/>
            <w:sz w:val="24"/>
            <w:szCs w:val="24"/>
          </w:rPr>
          <m:t>N</m:t>
        </m:r>
        <m:r>
          <w:rPr>
            <w:rFonts w:ascii="Cambria Math" w:eastAsia="宋体" w:hAnsi="Cambria Math" w:cs="Times New Roman"/>
            <w:kern w:val="0"/>
            <w:sz w:val="24"/>
            <w:szCs w:val="24"/>
          </w:rPr>
          <m:t>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after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iCs/>
                    <w:kern w:val="0"/>
                    <w:sz w:val="24"/>
                    <w:szCs w:val="24"/>
                  </w:rPr>
                </m:ctrlPr>
              </m:fPr>
              <m:num>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ς</m:t>
                        </m:r>
                      </m:e>
                    </m:d>
                  </m:e>
                </m:func>
              </m:num>
              <m:den>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(1-ϵ</m:t>
                        </m:r>
                      </m:e>
                      <m:sub>
                        <m:r>
                          <m:rPr>
                            <m:sty m:val="p"/>
                          </m:rP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m:t>
                    </m:r>
                  </m:e>
                </m:func>
              </m:den>
            </m:f>
          </m:e>
        </m:d>
      </m:oMath>
      <w:r w:rsidR="00033C2F">
        <w:rPr>
          <w:rFonts w:ascii="Times New Roman" w:eastAsia="宋体" w:hAnsi="Times New Roman" w:cs="Times New Roman"/>
          <w:kern w:val="0"/>
          <w:sz w:val="24"/>
          <w:szCs w:val="24"/>
        </w:rPr>
        <w:t xml:space="preserve"> time slots</w:t>
      </w:r>
      <w:r w:rsidR="00D66E0E">
        <w:rPr>
          <w:rFonts w:ascii="Times New Roman" w:eastAsia="宋体" w:hAnsi="Times New Roman" w:cs="Times New Roman"/>
          <w:kern w:val="0"/>
          <w:sz w:val="24"/>
          <w:szCs w:val="24"/>
        </w:rPr>
        <w:t xml:space="preserve"> with probability </w:t>
      </w:r>
      <m:oMath>
        <m:r>
          <w:rPr>
            <w:rFonts w:ascii="Cambria Math" w:eastAsia="宋体" w:hAnsi="Cambria Math" w:cs="Times New Roman"/>
            <w:kern w:val="0"/>
            <w:sz w:val="24"/>
            <w:szCs w:val="24"/>
          </w:rPr>
          <m:t>0≤</m:t>
        </m:r>
        <m:r>
          <w:rPr>
            <w:rFonts w:ascii="Cambria Math" w:eastAsia="宋体" w:hAnsi="Cambria Math" w:cs="Times New Roman"/>
            <w:kern w:val="0"/>
            <w:sz w:val="24"/>
            <w:szCs w:val="24"/>
          </w:rPr>
          <m:t>ζ</m:t>
        </m:r>
        <m:r>
          <w:rPr>
            <w:rFonts w:ascii="Cambria Math" w:eastAsia="宋体" w:hAnsi="Cambria Math" w:cs="Times New Roman"/>
            <w:kern w:val="0"/>
            <w:sz w:val="24"/>
            <w:szCs w:val="24"/>
          </w:rPr>
          <m:t>&lt;1</m:t>
        </m:r>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p>
    <w:p w14:paraId="27853CBD" w14:textId="77777777" w:rsidR="00D7218D" w:rsidRDefault="00D7218D" w:rsidP="002237A6">
      <w:pPr>
        <w:spacing w:afterLines="50" w:after="156"/>
        <w:ind w:firstLineChars="200" w:firstLine="480"/>
        <w:rPr>
          <w:rFonts w:ascii="Times New Roman" w:eastAsia="宋体" w:hAnsi="Times New Roman" w:cs="Times New Roman"/>
          <w:kern w:val="0"/>
          <w:sz w:val="24"/>
          <w:szCs w:val="24"/>
        </w:rPr>
      </w:pPr>
    </w:p>
    <w:p w14:paraId="47AC2083" w14:textId="61F8F96A" w:rsidR="0085138F" w:rsidRPr="000F4706" w:rsidRDefault="005646E9"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probability </w:t>
      </w:r>
      <m:oMath>
        <m:r>
          <w:rPr>
            <w:rFonts w:ascii="Cambria Math" w:eastAsia="宋体" w:hAnsi="Cambria Math" w:cs="Times New Roman"/>
            <w:kern w:val="0"/>
            <w:sz w:val="24"/>
            <w:szCs w:val="24"/>
          </w:rPr>
          <m:t>p</m:t>
        </m:r>
      </m:oMath>
      <w:r w:rsidR="00E410C0">
        <w:rPr>
          <w:rFonts w:ascii="Times New Roman" w:eastAsia="宋体" w:hAnsi="Times New Roman" w:cs="Times New Roman"/>
          <w:kern w:val="0"/>
          <w:sz w:val="24"/>
          <w:szCs w:val="24"/>
        </w:rPr>
        <w:t xml:space="preserve"> </w:t>
      </w:r>
      <w:r w:rsidR="00F8065D">
        <w:rPr>
          <w:rFonts w:ascii="Times New Roman" w:eastAsia="宋体" w:hAnsi="Times New Roman" w:cs="Times New Roman"/>
          <w:kern w:val="0"/>
          <w:sz w:val="24"/>
          <w:szCs w:val="24"/>
        </w:rPr>
        <w:t xml:space="preserve">in </w:t>
      </w:r>
      <w:r w:rsidR="00F511DD">
        <w:rPr>
          <w:rFonts w:ascii="Times New Roman" w:eastAsia="宋体" w:hAnsi="Times New Roman" w:cs="Times New Roman"/>
          <w:kern w:val="0"/>
          <w:sz w:val="24"/>
          <w:szCs w:val="24"/>
        </w:rPr>
        <w:t>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w:t>
      </w:r>
      <w:ins w:id="17" w:author="ThinkPad" w:date="2022-05-17T23:50:00Z">
        <w:r w:rsidR="00350DC3">
          <w:rPr>
            <w:rFonts w:ascii="Times New Roman" w:eastAsia="宋体" w:hAnsi="Times New Roman" w:cs="Times New Roman"/>
            <w:kern w:val="0"/>
            <w:sz w:val="24"/>
            <w:szCs w:val="24"/>
          </w:rPr>
          <w:t xml:space="preserve">can </w:t>
        </w:r>
      </w:ins>
      <w:r w:rsidR="00F16D52">
        <w:rPr>
          <w:rFonts w:ascii="Times New Roman" w:eastAsia="宋体" w:hAnsi="Times New Roman" w:cs="Times New Roman"/>
          <w:kern w:val="0"/>
          <w:sz w:val="24"/>
          <w:szCs w:val="24"/>
        </w:rPr>
        <w:t>succe</w:t>
      </w:r>
      <w:del w:id="18" w:author="ThinkPad" w:date="2022-05-17T23:48:00Z">
        <w:r w:rsidR="00F16D52" w:rsidDel="00350DC3">
          <w:rPr>
            <w:rFonts w:ascii="Times New Roman" w:eastAsia="宋体" w:hAnsi="Times New Roman" w:cs="Times New Roman" w:hint="eastAsia"/>
            <w:kern w:val="0"/>
            <w:sz w:val="24"/>
            <w:szCs w:val="24"/>
          </w:rPr>
          <w:delText>ss</w:delText>
        </w:r>
      </w:del>
      <w:ins w:id="19" w:author="ThinkPad" w:date="2022-05-17T23:48:00Z">
        <w:r w:rsidR="00350DC3">
          <w:rPr>
            <w:rFonts w:ascii="Times New Roman" w:eastAsia="宋体" w:hAnsi="Times New Roman" w:cs="Times New Roman" w:hint="eastAsia"/>
            <w:kern w:val="0"/>
            <w:sz w:val="24"/>
            <w:szCs w:val="24"/>
          </w:rPr>
          <w:t>ed</w:t>
        </w:r>
      </w:ins>
      <w:r w:rsidR="00F16D52">
        <w:rPr>
          <w:rFonts w:ascii="Times New Roman" w:eastAsia="宋体" w:hAnsi="Times New Roman" w:cs="Times New Roman"/>
          <w:kern w:val="0"/>
          <w:sz w:val="24"/>
          <w:szCs w:val="24"/>
        </w:rPr>
        <w:t xml:space="preserve">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ins w:id="20" w:author="ThinkPad" w:date="2022-05-18T19:31:00Z">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【从单个邻居</w:t>
        </w:r>
      </w:ins>
      <m:oMath>
        <m:f>
          <m:fPr>
            <m:ctrlPr>
              <w:ins w:id="21" w:author="ThinkPad" w:date="2022-05-18T19:32:00Z">
                <w:rPr>
                  <w:rFonts w:ascii="Cambria Math" w:eastAsia="宋体" w:hAnsi="Cambria Math" w:cs="Times New Roman"/>
                  <w:kern w:val="0"/>
                  <w:sz w:val="24"/>
                  <w:szCs w:val="24"/>
                </w:rPr>
              </w:ins>
            </m:ctrlPr>
          </m:fPr>
          <m:num>
            <m:r>
              <w:ins w:id="22" w:author="ThinkPad" w:date="2022-05-18T19:32:00Z">
                <m:rPr>
                  <m:sty m:val="p"/>
                </m:rPr>
                <w:rPr>
                  <w:rFonts w:ascii="Cambria Math" w:eastAsia="宋体" w:hAnsi="Cambria Math" w:cs="Times New Roman"/>
                  <w:kern w:val="0"/>
                  <w:sz w:val="24"/>
                  <w:szCs w:val="24"/>
                </w:rPr>
                <m:t>2</m:t>
              </w:ins>
            </m:r>
          </m:num>
          <m:den>
            <m:r>
              <w:ins w:id="23" w:author="ThinkPad" w:date="2022-05-18T19:32:00Z">
                <w:rPr>
                  <w:rFonts w:ascii="Cambria Math" w:eastAsia="宋体" w:hAnsi="Cambria Math" w:cs="Times New Roman"/>
                  <w:kern w:val="0"/>
                  <w:sz w:val="24"/>
                  <w:szCs w:val="24"/>
                </w:rPr>
                <m:t>p</m:t>
              </w:ins>
            </m:r>
          </m:den>
        </m:f>
        <m:func>
          <m:funcPr>
            <m:ctrlPr>
              <w:ins w:id="24" w:author="ThinkPad" w:date="2022-05-18T19:32:00Z">
                <w:rPr>
                  <w:rFonts w:ascii="Cambria Math" w:eastAsia="宋体" w:hAnsi="Cambria Math" w:cs="Times New Roman"/>
                  <w:kern w:val="0"/>
                  <w:sz w:val="24"/>
                  <w:szCs w:val="24"/>
                </w:rPr>
              </w:ins>
            </m:ctrlPr>
          </m:funcPr>
          <m:fName>
            <m:r>
              <w:ins w:id="25" w:author="ThinkPad" w:date="2022-05-18T19:32:00Z">
                <m:rPr>
                  <m:sty m:val="p"/>
                </m:rPr>
                <w:rPr>
                  <w:rFonts w:ascii="Cambria Math" w:eastAsia="宋体" w:hAnsi="Cambria Math" w:cs="Times New Roman"/>
                  <w:kern w:val="0"/>
                  <w:sz w:val="24"/>
                  <w:szCs w:val="24"/>
                </w:rPr>
                <m:t>log</m:t>
              </w:ins>
            </m:r>
          </m:fName>
          <m:e>
            <m:r>
              <w:ins w:id="26" w:author="ThinkPad" w:date="2022-05-18T19:32:00Z">
                <w:rPr>
                  <w:rFonts w:ascii="Cambria Math" w:eastAsia="宋体" w:hAnsi="Cambria Math" w:cs="Times New Roman"/>
                  <w:kern w:val="0"/>
                  <w:sz w:val="24"/>
                  <w:szCs w:val="24"/>
                </w:rPr>
                <m:t>N</m:t>
              </w:ins>
            </m:r>
            <m:r>
              <w:ins w:id="27" w:author="ThinkPad" w:date="2022-05-18T19:32:00Z">
                <m:rPr>
                  <m:sty m:val="p"/>
                </m:rPr>
                <w:rPr>
                  <w:rFonts w:ascii="Cambria Math" w:eastAsia="宋体" w:hAnsi="Cambria Math" w:cs="Times New Roman"/>
                  <w:kern w:val="0"/>
                  <w:sz w:val="24"/>
                  <w:szCs w:val="24"/>
                </w:rPr>
                <m:t xml:space="preserve"> </m:t>
              </w:ins>
            </m:r>
          </m:e>
        </m:func>
      </m:oMath>
      <w:ins w:id="28" w:author="ThinkPad" w:date="2022-05-18T19:32:00Z">
        <w:r w:rsidR="00867A9A">
          <w:rPr>
            <w:rFonts w:ascii="Times New Roman" w:eastAsia="宋体" w:hAnsi="Times New Roman" w:cs="Times New Roman" w:hint="eastAsia"/>
            <w:kern w:val="0"/>
            <w:sz w:val="24"/>
            <w:szCs w:val="24"/>
          </w:rPr>
          <w:t>时隙内接收一个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是高概率的，</w:t>
        </w:r>
      </w:ins>
      <w:ins w:id="29" w:author="ThinkPad" w:date="2022-05-18T19:33:00Z">
        <w:r w:rsidR="007972CB">
          <w:rPr>
            <w:rFonts w:ascii="Times New Roman" w:eastAsia="宋体" w:hAnsi="Times New Roman" w:cs="Times New Roman" w:hint="eastAsia"/>
            <w:kern w:val="0"/>
            <w:sz w:val="24"/>
            <w:szCs w:val="24"/>
          </w:rPr>
          <w:t>同等条件下，需要连续</w:t>
        </w:r>
      </w:ins>
      <w:ins w:id="30" w:author="ThinkPad" w:date="2022-05-18T19:32:00Z">
        <w:r w:rsidR="00867A9A">
          <w:rPr>
            <w:rFonts w:ascii="Times New Roman" w:eastAsia="宋体" w:hAnsi="Times New Roman" w:cs="Times New Roman" w:hint="eastAsia"/>
            <w:kern w:val="0"/>
            <w:sz w:val="24"/>
            <w:szCs w:val="24"/>
          </w:rPr>
          <w:t>接收</w:t>
        </w:r>
      </w:ins>
      <w:ins w:id="31" w:author="ThinkPad" w:date="2022-05-18T19:33:00Z">
        <w:r w:rsidR="007972CB">
          <w:rPr>
            <w:rFonts w:ascii="Times New Roman" w:eastAsia="宋体" w:hAnsi="Times New Roman" w:cs="Times New Roman" w:hint="eastAsia"/>
            <w:kern w:val="0"/>
            <w:sz w:val="24"/>
            <w:szCs w:val="24"/>
          </w:rPr>
          <w:t>到所有</w:t>
        </w:r>
      </w:ins>
      <m:oMath>
        <m:r>
          <w:ins w:id="32" w:author="ThinkPad" w:date="2022-05-18T19:32:00Z">
            <m:rPr>
              <m:sty m:val="p"/>
            </m:rPr>
            <w:rPr>
              <w:rFonts w:ascii="Cambria Math" w:eastAsia="宋体" w:hAnsi="Cambria Math" w:cs="Times New Roman"/>
              <w:kern w:val="0"/>
              <w:sz w:val="24"/>
              <w:szCs w:val="24"/>
            </w:rPr>
            <m:t>⌈</m:t>
          </w:ins>
        </m:r>
        <m:f>
          <m:fPr>
            <m:ctrlPr>
              <w:ins w:id="33" w:author="ThinkPad" w:date="2022-05-18T19:32:00Z">
                <w:rPr>
                  <w:rFonts w:ascii="Cambria Math" w:eastAsia="宋体" w:hAnsi="Cambria Math" w:cs="Times New Roman"/>
                  <w:kern w:val="0"/>
                  <w:sz w:val="24"/>
                  <w:szCs w:val="24"/>
                </w:rPr>
              </w:ins>
            </m:ctrlPr>
          </m:fPr>
          <m:num>
            <m:r>
              <w:ins w:id="34" w:author="ThinkPad" w:date="2022-05-18T19:32:00Z">
                <w:rPr>
                  <w:rFonts w:ascii="Cambria Math" w:eastAsia="宋体" w:hAnsi="Cambria Math" w:cs="Times New Roman"/>
                  <w:kern w:val="0"/>
                  <w:sz w:val="24"/>
                  <w:szCs w:val="24"/>
                </w:rPr>
                <m:t>L</m:t>
              </w:ins>
            </m:r>
          </m:num>
          <m:den>
            <m:func>
              <m:funcPr>
                <m:ctrlPr>
                  <w:ins w:id="35" w:author="ThinkPad" w:date="2022-05-18T19:32:00Z">
                    <w:rPr>
                      <w:rFonts w:ascii="Cambria Math" w:eastAsia="宋体" w:hAnsi="Cambria Math" w:cs="Times New Roman"/>
                      <w:kern w:val="0"/>
                      <w:sz w:val="24"/>
                      <w:szCs w:val="24"/>
                    </w:rPr>
                  </w:ins>
                </m:ctrlPr>
              </m:funcPr>
              <m:fName>
                <m:r>
                  <w:ins w:id="36" w:author="ThinkPad" w:date="2022-05-18T19:32:00Z">
                    <m:rPr>
                      <m:sty m:val="p"/>
                    </m:rPr>
                    <w:rPr>
                      <w:rFonts w:ascii="Cambria Math" w:eastAsia="宋体" w:hAnsi="Cambria Math" w:cs="Times New Roman"/>
                      <w:kern w:val="0"/>
                      <w:sz w:val="24"/>
                      <w:szCs w:val="24"/>
                    </w:rPr>
                    <m:t>log</m:t>
                  </w:ins>
                </m:r>
              </m:fName>
              <m:e>
                <m:r>
                  <w:ins w:id="37" w:author="ThinkPad" w:date="2022-05-18T19:32:00Z">
                    <w:rPr>
                      <w:rFonts w:ascii="Cambria Math" w:eastAsia="宋体" w:hAnsi="Cambria Math" w:cs="Times New Roman"/>
                      <w:kern w:val="0"/>
                      <w:sz w:val="24"/>
                      <w:szCs w:val="24"/>
                    </w:rPr>
                    <m:t>N</m:t>
                  </w:ins>
                </m:r>
              </m:e>
            </m:func>
          </m:den>
        </m:f>
        <m:r>
          <w:ins w:id="38" w:author="ThinkPad" w:date="2022-05-18T19:32:00Z">
            <m:rPr>
              <m:sty m:val="p"/>
            </m:rPr>
            <w:rPr>
              <w:rFonts w:ascii="Cambria Math" w:eastAsia="宋体" w:hAnsi="Cambria Math" w:cs="Times New Roman"/>
              <w:kern w:val="0"/>
              <w:sz w:val="24"/>
              <w:szCs w:val="24"/>
            </w:rPr>
            <m:t>⌉</m:t>
          </w:ins>
        </m:r>
      </m:oMath>
      <w:ins w:id="39" w:author="ThinkPad" w:date="2022-05-18T19:33:00Z">
        <w:r w:rsidR="00867A9A">
          <w:rPr>
            <w:rFonts w:ascii="Times New Roman" w:eastAsia="宋体" w:hAnsi="Times New Roman" w:cs="Times New Roman" w:hint="eastAsia"/>
            <w:kern w:val="0"/>
            <w:sz w:val="24"/>
            <w:szCs w:val="24"/>
          </w:rPr>
          <w:t>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s</w:t>
        </w:r>
        <w:r w:rsidR="007972CB">
          <w:rPr>
            <w:rFonts w:ascii="Times New Roman" w:eastAsia="宋体" w:hAnsi="Times New Roman" w:cs="Times New Roman" w:hint="eastAsia"/>
            <w:kern w:val="0"/>
            <w:sz w:val="24"/>
            <w:szCs w:val="24"/>
          </w:rPr>
          <w:t>的概率值</w:t>
        </w:r>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还叫高概率么？</w:t>
        </w:r>
      </w:ins>
      <w:ins w:id="40" w:author="ThinkPad" w:date="2022-05-18T19:31:00Z">
        <w:r w:rsidR="00867A9A">
          <w:rPr>
            <w:rFonts w:ascii="Times New Roman" w:eastAsia="宋体" w:hAnsi="Times New Roman" w:cs="Times New Roman" w:hint="eastAsia"/>
            <w:kern w:val="0"/>
            <w:sz w:val="24"/>
            <w:szCs w:val="24"/>
          </w:rPr>
          <w:t>】</w:t>
        </w:r>
      </w:ins>
      <w:r w:rsidR="00301E94">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can reduce the risk that single node transmits stale blockchain history to new node.</w:t>
      </w:r>
      <w:ins w:id="41" w:author="ThinkPad" w:date="2022-05-18T19:34:00Z">
        <w:r w:rsidR="0061662E">
          <w:rPr>
            <w:rFonts w:ascii="Times New Roman" w:eastAsia="宋体" w:hAnsi="Times New Roman" w:cs="Times New Roman"/>
            <w:kern w:val="0"/>
            <w:sz w:val="24"/>
            <w:szCs w:val="24"/>
          </w:rPr>
          <w:t xml:space="preserve"> </w:t>
        </w:r>
        <w:r w:rsidR="0061662E">
          <w:rPr>
            <w:rFonts w:ascii="Times New Roman" w:eastAsia="宋体" w:hAnsi="Times New Roman" w:cs="Times New Roman" w:hint="eastAsia"/>
            <w:kern w:val="0"/>
            <w:sz w:val="24"/>
            <w:szCs w:val="24"/>
          </w:rPr>
          <w:t>【都是一个链，怎么还有陈旧的、还有新的</w:t>
        </w:r>
        <w:r w:rsidR="0061662E">
          <w:rPr>
            <w:rFonts w:ascii="Times New Roman" w:eastAsia="宋体" w:hAnsi="Times New Roman" w:cs="Times New Roman"/>
            <w:kern w:val="0"/>
            <w:sz w:val="24"/>
            <w:szCs w:val="24"/>
          </w:rPr>
          <w:t>…</w:t>
        </w:r>
        <w:r w:rsidR="0061662E">
          <w:rPr>
            <w:rFonts w:ascii="Times New Roman" w:eastAsia="宋体" w:hAnsi="Times New Roman" w:cs="Times New Roman" w:hint="eastAsia"/>
            <w:kern w:val="0"/>
            <w:sz w:val="24"/>
            <w:szCs w:val="24"/>
          </w:rPr>
          <w:t>】</w:t>
        </w:r>
      </w:ins>
      <w:r w:rsidR="002237A6">
        <w:rPr>
          <w:rFonts w:ascii="Times New Roman" w:eastAsia="宋体" w:hAnsi="Times New Roman" w:cs="Times New Roman"/>
          <w:kern w:val="0"/>
          <w:sz w:val="24"/>
          <w:szCs w:val="24"/>
        </w:rPr>
        <w:t xml:space="preserve"> Once a node transmits wrong blockchain history</w:t>
      </w:r>
      <w:ins w:id="42" w:author="ThinkPad" w:date="2022-05-18T08:06:00Z">
        <w:r w:rsidR="007C2D11">
          <w:rPr>
            <w:rFonts w:ascii="Times New Roman" w:eastAsia="宋体" w:hAnsi="Times New Roman" w:cs="Times New Roman"/>
            <w:kern w:val="0"/>
            <w:sz w:val="24"/>
            <w:szCs w:val="24"/>
          </w:rPr>
          <w:t xml:space="preserve"> information</w:t>
        </w:r>
      </w:ins>
      <w:r w:rsidR="002237A6">
        <w:rPr>
          <w:rFonts w:ascii="Times New Roman" w:eastAsia="宋体" w:hAnsi="Times New Roman" w:cs="Times New Roman"/>
          <w:kern w:val="0"/>
          <w:sz w:val="24"/>
          <w:szCs w:val="24"/>
        </w:rPr>
        <w:t xml:space="preserve">, the receive node can immediately detect through </w:t>
      </w:r>
      <w:del w:id="43" w:author="ThinkPad" w:date="2022-05-18T08:06:00Z">
        <w:r w:rsidR="002237A6" w:rsidDel="007C2D11">
          <w:rPr>
            <w:rFonts w:ascii="Times New Roman" w:eastAsia="宋体" w:hAnsi="Times New Roman" w:cs="Times New Roman"/>
            <w:kern w:val="0"/>
            <w:sz w:val="24"/>
            <w:szCs w:val="24"/>
          </w:rPr>
          <w:delText xml:space="preserve">transmitted </w:delText>
        </w:r>
      </w:del>
      <w:r w:rsidR="002237A6">
        <w:rPr>
          <w:rFonts w:ascii="Times New Roman" w:eastAsia="宋体" w:hAnsi="Times New Roman" w:cs="Times New Roman"/>
          <w:kern w:val="0"/>
          <w:sz w:val="24"/>
          <w:szCs w:val="24"/>
        </w:rPr>
        <w:t>blocks</w:t>
      </w:r>
      <w:ins w:id="44" w:author="ThinkPad" w:date="2022-05-18T08:06:00Z">
        <w:r w:rsidR="007C2D11">
          <w:rPr>
            <w:rFonts w:ascii="Times New Roman" w:eastAsia="宋体" w:hAnsi="Times New Roman" w:cs="Times New Roman"/>
            <w:kern w:val="0"/>
            <w:sz w:val="24"/>
            <w:szCs w:val="24"/>
          </w:rPr>
          <w:t xml:space="preserve"> received</w:t>
        </w:r>
      </w:ins>
      <w:r w:rsidR="002237A6">
        <w:rPr>
          <w:rFonts w:ascii="Times New Roman" w:eastAsia="宋体" w:hAnsi="Times New Roman" w:cs="Times New Roman"/>
          <w:kern w:val="0"/>
          <w:sz w:val="24"/>
          <w:szCs w:val="24"/>
        </w:rPr>
        <w:t xml:space="preserve"> from other nodes.</w:t>
      </w:r>
      <w:r w:rsidR="002237A6">
        <w:rPr>
          <w:rFonts w:ascii="Times New Roman" w:eastAsia="宋体" w:hAnsi="Times New Roman" w:cs="Times New Roman" w:hint="eastAsia"/>
          <w:kern w:val="0"/>
          <w:sz w:val="24"/>
          <w:szCs w:val="24"/>
        </w:rPr>
        <w:t xml:space="preserve"> </w:t>
      </w:r>
      <w:r w:rsidR="00F11A35">
        <w:rPr>
          <w:rFonts w:ascii="Times New Roman" w:eastAsia="宋体" w:hAnsi="Times New Roman" w:cs="Times New Roman"/>
          <w:kern w:val="0"/>
          <w:sz w:val="24"/>
          <w:szCs w:val="24"/>
        </w:rPr>
        <w:t xml:space="preserve">Meanwhile, </w:t>
      </w:r>
      <w:r w:rsidR="002237A6">
        <w:rPr>
          <w:rFonts w:ascii="Times New Roman" w:eastAsia="宋体" w:hAnsi="Times New Roman" w:cs="Times New Roman"/>
          <w:kern w:val="0"/>
          <w:sz w:val="24"/>
          <w:szCs w:val="24"/>
        </w:rPr>
        <w:t>synchroni</w:t>
      </w:r>
      <w:r w:rsidR="00A22CBA">
        <w:rPr>
          <w:rFonts w:ascii="Times New Roman" w:eastAsia="宋体" w:hAnsi="Times New Roman" w:cs="Times New Roman"/>
          <w:kern w:val="0"/>
          <w:sz w:val="24"/>
          <w:szCs w:val="24"/>
        </w:rPr>
        <w:t>zation</w:t>
      </w:r>
      <w:r w:rsidR="002237A6">
        <w:rPr>
          <w:rFonts w:ascii="Times New Roman" w:eastAsia="宋体" w:hAnsi="Times New Roman" w:cs="Times New Roman"/>
          <w:kern w:val="0"/>
          <w:sz w:val="24"/>
          <w:szCs w:val="24"/>
        </w:rPr>
        <w:t xml:space="preserve"> mechanism</w:t>
      </w:r>
      <w:r w:rsidR="002237A6" w:rsidRPr="002237A6">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 xml:space="preserve">can effectively prevent a single node from </w:t>
      </w:r>
      <w:del w:id="45" w:author="ThinkPad" w:date="2022-05-18T08:06:00Z">
        <w:r w:rsidR="002237A6" w:rsidDel="007C2D11">
          <w:rPr>
            <w:rFonts w:ascii="Times New Roman" w:eastAsia="宋体" w:hAnsi="Times New Roman" w:cs="Times New Roman"/>
            <w:kern w:val="0"/>
            <w:sz w:val="24"/>
            <w:szCs w:val="24"/>
          </w:rPr>
          <w:delText xml:space="preserve">absenting </w:delText>
        </w:r>
      </w:del>
      <w:ins w:id="46" w:author="ThinkPad" w:date="2022-05-18T19:35:00Z">
        <w:r w:rsidR="0061662E">
          <w:rPr>
            <w:rFonts w:ascii="Times New Roman" w:eastAsia="宋体" w:hAnsi="Times New Roman" w:cs="Times New Roman"/>
            <w:kern w:val="0"/>
            <w:sz w:val="24"/>
            <w:szCs w:val="24"/>
          </w:rPr>
          <w:t>absenting</w:t>
        </w:r>
      </w:ins>
      <w:ins w:id="47" w:author="ThinkPad" w:date="2022-05-18T08:06:00Z">
        <w:r w:rsidR="007C2D11">
          <w:rPr>
            <w:rFonts w:ascii="Times New Roman" w:eastAsia="宋体" w:hAnsi="Times New Roman" w:cs="Times New Roman"/>
            <w:kern w:val="0"/>
            <w:sz w:val="24"/>
            <w:szCs w:val="24"/>
          </w:rPr>
          <w:t xml:space="preserve"> the </w:t>
        </w:r>
      </w:ins>
      <w:r w:rsidR="002237A6">
        <w:rPr>
          <w:rFonts w:ascii="Times New Roman" w:eastAsia="宋体" w:hAnsi="Times New Roman" w:cs="Times New Roman"/>
          <w:kern w:val="0"/>
          <w:sz w:val="24"/>
          <w:szCs w:val="24"/>
        </w:rPr>
        <w:t xml:space="preserve">consensus process </w:t>
      </w:r>
      <w:ins w:id="48" w:author="ThinkPad" w:date="2022-05-18T08:06:00Z">
        <w:r w:rsidR="007C2D11">
          <w:rPr>
            <w:rFonts w:ascii="Times New Roman" w:eastAsia="宋体" w:hAnsi="Times New Roman" w:cs="Times New Roman"/>
            <w:kern w:val="0"/>
            <w:sz w:val="24"/>
            <w:szCs w:val="24"/>
          </w:rPr>
          <w:t xml:space="preserve">for </w:t>
        </w:r>
      </w:ins>
      <w:r w:rsidR="002237A6">
        <w:rPr>
          <w:rFonts w:ascii="Times New Roman" w:eastAsia="宋体" w:hAnsi="Times New Roman" w:cs="Times New Roman"/>
          <w:kern w:val="0"/>
          <w:sz w:val="24"/>
          <w:szCs w:val="24"/>
        </w:rPr>
        <w:t xml:space="preserve">long </w:t>
      </w:r>
      <w:del w:id="49" w:author="ThinkPad" w:date="2022-05-18T08:06:00Z">
        <w:r w:rsidR="002237A6" w:rsidDel="007C2D11">
          <w:rPr>
            <w:rFonts w:ascii="Times New Roman" w:eastAsia="宋体" w:hAnsi="Times New Roman" w:cs="Times New Roman"/>
            <w:kern w:val="0"/>
            <w:sz w:val="24"/>
            <w:szCs w:val="24"/>
          </w:rPr>
          <w:lastRenderedPageBreak/>
          <w:delText xml:space="preserve">time </w:delText>
        </w:r>
      </w:del>
      <w:r w:rsidR="002237A6">
        <w:rPr>
          <w:rFonts w:ascii="Times New Roman" w:eastAsia="宋体" w:hAnsi="Times New Roman" w:cs="Times New Roman"/>
          <w:kern w:val="0"/>
          <w:sz w:val="24"/>
          <w:szCs w:val="24"/>
        </w:rPr>
        <w:t xml:space="preserve">due to </w:t>
      </w:r>
      <w:r w:rsidR="002237A6">
        <w:rPr>
          <w:rFonts w:ascii="Times New Roman" w:eastAsia="宋体" w:hAnsi="Times New Roman" w:cs="Times New Roman" w:hint="eastAsia"/>
          <w:kern w:val="0"/>
          <w:sz w:val="24"/>
          <w:szCs w:val="24"/>
        </w:rPr>
        <w:t>t</w:t>
      </w:r>
      <w:r w:rsidR="002237A6">
        <w:rPr>
          <w:rFonts w:ascii="Times New Roman" w:eastAsia="宋体" w:hAnsi="Times New Roman" w:cs="Times New Roman"/>
          <w:kern w:val="0"/>
          <w:sz w:val="24"/>
          <w:szCs w:val="24"/>
        </w:rPr>
        <w:t>he transmission of blockchain history.</w:t>
      </w:r>
      <w:ins w:id="50" w:author="ThinkPad" w:date="2022-05-18T08:06:00Z">
        <w:r w:rsidR="007C2D11">
          <w:rPr>
            <w:rFonts w:ascii="Times New Roman" w:eastAsia="宋体" w:hAnsi="Times New Roman" w:cs="Times New Roman"/>
            <w:kern w:val="0"/>
            <w:sz w:val="24"/>
            <w:szCs w:val="24"/>
          </w:rPr>
          <w:t xml:space="preserve"> </w:t>
        </w:r>
      </w:ins>
      <w:ins w:id="51" w:author="ThinkPad" w:date="2022-05-18T08:07:00Z">
        <w:r w:rsidR="007C2D11">
          <w:rPr>
            <w:rFonts w:ascii="Times New Roman" w:eastAsia="宋体" w:hAnsi="Times New Roman" w:cs="Times New Roman"/>
            <w:kern w:val="0"/>
            <w:sz w:val="24"/>
            <w:szCs w:val="24"/>
          </w:rPr>
          <w:t>[</w:t>
        </w:r>
        <w:r w:rsidR="007C2D11">
          <w:rPr>
            <w:rFonts w:ascii="Times New Roman" w:eastAsia="宋体" w:hAnsi="Times New Roman" w:cs="Times New Roman" w:hint="eastAsia"/>
            <w:kern w:val="0"/>
            <w:sz w:val="24"/>
            <w:szCs w:val="24"/>
          </w:rPr>
          <w:t>最后一句为啥？</w:t>
        </w:r>
      </w:ins>
      <w:ins w:id="52" w:author="ThinkPad" w:date="2022-05-18T19:35:00Z">
        <w:r w:rsidR="0061662E">
          <w:rPr>
            <w:rFonts w:ascii="Times New Roman" w:eastAsia="宋体" w:hAnsi="Times New Roman" w:cs="Times New Roman" w:hint="eastAsia"/>
            <w:kern w:val="0"/>
            <w:sz w:val="24"/>
            <w:szCs w:val="24"/>
          </w:rPr>
          <w:t>从多个传，咋就说是“好”呢？从传的速度来说的话</w:t>
        </w:r>
      </w:ins>
      <w:ins w:id="53" w:author="ThinkPad" w:date="2022-05-18T08:07:00Z">
        <w:r w:rsidR="007C2D11">
          <w:rPr>
            <w:rFonts w:ascii="Times New Roman" w:eastAsia="宋体" w:hAnsi="Times New Roman" w:cs="Times New Roman"/>
            <w:kern w:val="0"/>
            <w:sz w:val="24"/>
            <w:szCs w:val="24"/>
          </w:rPr>
          <w:t>]</w:t>
        </w:r>
      </w:ins>
    </w:p>
    <w:p w14:paraId="31680BC5" w14:textId="16E81D2F"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67326BEC" w:rsidR="0085138F" w:rsidRPr="004246D7" w:rsidRDefault="0085138F" w:rsidP="00565B69">
      <w:pPr>
        <w:pStyle w:val="2"/>
        <w:rPr>
          <w:rFonts w:ascii="Times New Roman" w:eastAsia="黑体" w:hAnsi="Times New Roman" w:cs="Times New Roman"/>
          <w:sz w:val="28"/>
          <w:szCs w:val="28"/>
        </w:rPr>
      </w:pPr>
      <w:bookmarkStart w:id="54" w:name="_Toc94273382"/>
      <w:r w:rsidRPr="004246D7">
        <w:rPr>
          <w:rFonts w:ascii="Times New Roman" w:eastAsia="黑体" w:hAnsi="Times New Roman" w:cs="Times New Roman"/>
          <w:sz w:val="28"/>
          <w:szCs w:val="28"/>
        </w:rPr>
        <w:t xml:space="preserve">5.1 </w:t>
      </w:r>
      <w:bookmarkEnd w:id="54"/>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SWIB</w:t>
      </w:r>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sidR="00BB7A56">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.1.2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r w:rsidR="00582132">
        <w:rPr>
          <w:rFonts w:ascii="Times New Roman" w:eastAsia="宋体" w:hAnsi="Times New Roman" w:cs="Times New Roman"/>
          <w:kern w:val="0"/>
          <w:sz w:val="24"/>
          <w:szCs w:val="24"/>
        </w:rPr>
        <w:t>SWIB</w:t>
      </w:r>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108211DE"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780A9B">
        <w:rPr>
          <w:rFonts w:ascii="Times New Roman" w:eastAsia="黑体" w:hAnsi="Times New Roman" w:cs="Times New Roman"/>
          <w:sz w:val="24"/>
          <w:szCs w:val="24"/>
        </w:rPr>
        <w:t>randomness 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 xml:space="preserve">Small part of malicious nodes cannot hinder the generation of a valid full signature if </w:t>
      </w:r>
      <w:r w:rsidR="00780A9B">
        <w:rPr>
          <w:rFonts w:ascii="Times New Roman" w:eastAsia="宋体" w:hAnsi="Times New Roman" w:cs="Times New Roman"/>
          <w:kern w:val="0"/>
          <w:sz w:val="24"/>
          <w:szCs w:val="24"/>
        </w:rPr>
        <w:lastRenderedPageBreak/>
        <w:t>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w:t>
      </w:r>
      <w:r w:rsidR="005454D2">
        <w:rPr>
          <w:rFonts w:ascii="Times New Roman" w:eastAsia="宋体" w:hAnsi="Times New Roman" w:cs="Times New Roman"/>
          <w:kern w:val="0"/>
          <w:sz w:val="24"/>
          <w:szCs w:val="24"/>
        </w:rPr>
        <w:lastRenderedPageBreak/>
        <w:t>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 xml:space="preserve">p.,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936D851"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w:t>
      </w:r>
      <w:r w:rsidR="000B15A9">
        <w:rPr>
          <w:rFonts w:ascii="Times New Roman" w:eastAsia="宋体" w:hAnsi="Times New Roman" w:cs="Times New Roman"/>
          <w:kern w:val="0"/>
          <w:sz w:val="24"/>
          <w:szCs w:val="24"/>
        </w:rPr>
        <w:t xml:space="preserve">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AB15C1" w:rsidRPr="00AB15C1">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with high probability</w:t>
      </w:r>
      <w:r w:rsidR="000B15A9">
        <w:rPr>
          <w:rFonts w:ascii="Times New Roman" w:eastAsia="宋体" w:hAnsi="Times New Roman" w:cs="Times New Roman"/>
          <w:kern w:val="0"/>
          <w:sz w:val="24"/>
          <w:szCs w:val="24"/>
        </w:rPr>
        <w:t>.</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D554AF7"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we next prove that SWIB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w:t>
      </w:r>
      <w:r w:rsidR="006F544E">
        <w:rPr>
          <w:rFonts w:ascii="Times New Roman" w:eastAsia="宋体" w:hAnsi="Times New Roman" w:cs="Times New Roman"/>
          <w:kern w:val="0"/>
          <w:sz w:val="24"/>
          <w:szCs w:val="24"/>
        </w:rPr>
        <w:t>o</w:t>
      </w:r>
      <w:r w:rsidR="0008602F">
        <w:rPr>
          <w:rFonts w:ascii="Times New Roman" w:eastAsia="宋体" w:hAnsi="Times New Roman" w:cs="Times New Roman"/>
          <w:kern w:val="0"/>
          <w:sz w:val="24"/>
          <w:szCs w:val="24"/>
        </w:rPr>
        <w:t xml:space="preserve"> is </w:t>
      </w:r>
      <w:r w:rsidR="006B0C6E">
        <w:rPr>
          <w:rFonts w:ascii="Times New Roman" w:eastAsia="宋体" w:hAnsi="Times New Roman" w:cs="Times New Roman"/>
          <w:kern w:val="0"/>
          <w:sz w:val="24"/>
          <w:szCs w:val="24"/>
        </w:rPr>
        <w:t>also</w:t>
      </w:r>
      <w:r w:rsidR="0008602F">
        <w:rPr>
          <w:rFonts w:ascii="Times New Roman" w:eastAsia="宋体" w:hAnsi="Times New Roman" w:cs="Times New Roman"/>
          <w:kern w:val="0"/>
          <w:sz w:val="24"/>
          <w:szCs w:val="24"/>
        </w:rPr>
        <w:t xml:space="preserve"> response for </w:t>
      </w:r>
      <w:r w:rsidR="006B0C6E">
        <w:rPr>
          <w:rFonts w:ascii="Times New Roman" w:eastAsia="宋体" w:hAnsi="Times New Roman" w:cs="Times New Roman"/>
          <w:kern w:val="0"/>
          <w:sz w:val="24"/>
          <w:szCs w:val="24"/>
        </w:rPr>
        <w:t>driving communication</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39668DBF"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slots,</w:t>
      </w:r>
      <w:r w:rsidR="00A32BBD">
        <w:rPr>
          <w:rFonts w:ascii="Times New Roman" w:eastAsia="宋体" w:hAnsi="Times New Roman" w:cs="Times New Roman"/>
          <w:kern w:val="0"/>
          <w:sz w:val="24"/>
          <w:szCs w:val="24"/>
        </w:rPr>
        <w:t xml:space="preserve"> and the number of faulty nodes is </w:t>
      </w:r>
      <m:oMath>
        <m:r>
          <w:rPr>
            <w:rFonts w:ascii="Cambria Math" w:eastAsia="宋体" w:hAnsi="Cambria Math" w:cs="Times New Roman"/>
            <w:kern w:val="0"/>
            <w:sz w:val="24"/>
            <w:szCs w:val="24"/>
          </w:rPr>
          <m:t>f.</m:t>
        </m:r>
      </m:oMath>
      <w:r w:rsidRPr="00054645">
        <w:rPr>
          <w:rFonts w:ascii="Times New Roman" w:eastAsia="宋体" w:hAnsi="Times New Roman" w:cs="Times New Roman"/>
          <w:kern w:val="0"/>
          <w:sz w:val="24"/>
          <w:szCs w:val="24"/>
        </w:rPr>
        <w:t xml:space="preserve"> </w:t>
      </w:r>
      <w:r w:rsidR="00A32BBD">
        <w:rPr>
          <w:rFonts w:ascii="Times New Roman" w:eastAsia="宋体" w:hAnsi="Times New Roman" w:cs="Times New Roman"/>
          <w:kern w:val="0"/>
          <w:sz w:val="24"/>
          <w:szCs w:val="24"/>
        </w:rPr>
        <w:t>B</w:t>
      </w:r>
      <w:r w:rsidR="008A6CB6">
        <w:rPr>
          <w:rFonts w:ascii="Times New Roman" w:eastAsia="宋体" w:hAnsi="Times New Roman" w:cs="Times New Roman"/>
          <w:kern w:val="0"/>
          <w:sz w:val="24"/>
          <w:szCs w:val="24"/>
        </w:rPr>
        <w:t>lock finalization</w:t>
      </w:r>
      <w:r w:rsidR="00A32BBD">
        <w:rPr>
          <w:rFonts w:ascii="Times New Roman" w:eastAsia="宋体" w:hAnsi="Times New Roman" w:cs="Times New Roman"/>
          <w:kern w:val="0"/>
          <w:sz w:val="24"/>
          <w:szCs w:val="24"/>
        </w:rPr>
        <w:t xml:space="preserve"> of our protocol</w:t>
      </w:r>
      <w:r w:rsidR="008A6CB6">
        <w:rPr>
          <w:rFonts w:ascii="Times New Roman" w:eastAsia="宋体" w:hAnsi="Times New Roman" w:cs="Times New Roman"/>
          <w:kern w:val="0"/>
          <w:sz w:val="24"/>
          <w:szCs w:val="24"/>
        </w:rPr>
        <w:t xml:space="preserve"> </w:t>
      </w:r>
      <w:r w:rsidRPr="00054645">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 xml:space="preserve">ed </w:t>
      </w:r>
      <w:r w:rsidR="00892EA9">
        <w:rPr>
          <w:rFonts w:ascii="Times New Roman" w:eastAsia="宋体" w:hAnsi="Times New Roman" w:cs="Times New Roman"/>
          <w:kern w:val="0"/>
          <w:sz w:val="24"/>
          <w:szCs w:val="24"/>
        </w:rPr>
        <w:t>in</w:t>
      </w:r>
      <w:r w:rsidR="004815E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w:rPr>
            <w:rFonts w:ascii="Cambria Math" w:eastAsia="宋体" w:hAnsi="Cambria Math" w:cs="Times New Roman"/>
            <w:kern w:val="0"/>
            <w:sz w:val="24"/>
            <w:szCs w:val="24"/>
          </w:rPr>
          <m:t>)</m:t>
        </m:r>
      </m:oMath>
      <w:r w:rsidR="008A6CB6">
        <w:rPr>
          <w:rFonts w:ascii="Times New Roman" w:eastAsia="宋体" w:hAnsi="Times New Roman" w:cs="Times New Roman" w:hint="eastAsia"/>
          <w:kern w:val="0"/>
          <w:sz w:val="24"/>
          <w:szCs w:val="24"/>
        </w:rPr>
        <w:t xml:space="preserve"> </w:t>
      </w:r>
      <w:r w:rsidR="008A6CB6">
        <w:rPr>
          <w:rFonts w:ascii="Times New Roman" w:eastAsia="宋体" w:hAnsi="Times New Roman" w:cs="Times New Roman"/>
          <w:kern w:val="0"/>
          <w:sz w:val="24"/>
          <w:szCs w:val="24"/>
        </w:rPr>
        <w:t>slots</w:t>
      </w:r>
      <w:r w:rsidR="008A6CB6" w:rsidRPr="008A6CB6">
        <w:rPr>
          <w:rFonts w:ascii="Times New Roman" w:eastAsia="宋体" w:hAnsi="Times New Roman" w:cs="Times New Roman"/>
          <w:kern w:val="0"/>
          <w:sz w:val="24"/>
          <w:szCs w:val="24"/>
        </w:rPr>
        <w:t xml:space="preserve"> </w:t>
      </w:r>
      <w:r w:rsidR="008A6CB6" w:rsidRPr="00331D77">
        <w:rPr>
          <w:rFonts w:ascii="Times New Roman" w:eastAsia="宋体" w:hAnsi="Times New Roman" w:cs="Times New Roman"/>
          <w:kern w:val="0"/>
          <w:sz w:val="24"/>
          <w:szCs w:val="24"/>
        </w:rPr>
        <w:t>w</w:t>
      </w:r>
      <w:r w:rsidR="008A6CB6">
        <w:rPr>
          <w:rFonts w:ascii="Times New Roman" w:eastAsia="宋体" w:hAnsi="Times New Roman" w:cs="Times New Roman"/>
          <w:kern w:val="0"/>
          <w:sz w:val="24"/>
          <w:szCs w:val="24"/>
        </w:rPr>
        <w:t>.h.</w:t>
      </w:r>
      <w:r w:rsidR="008A6CB6" w:rsidRPr="00331D77">
        <w:rPr>
          <w:rFonts w:ascii="Times New Roman" w:eastAsia="宋体" w:hAnsi="Times New Roman" w:cs="Times New Roman"/>
          <w:kern w:val="0"/>
          <w:sz w:val="24"/>
          <w:szCs w:val="24"/>
        </w:rPr>
        <w:t>p</w:t>
      </w:r>
      <w:r w:rsidR="008A6CB6">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N</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E03441">
        <w:rPr>
          <w:rFonts w:ascii="Times New Roman" w:eastAsia="宋体" w:hAnsi="Times New Roman" w:cs="Times New Roman"/>
          <w:kern w:val="0"/>
          <w:sz w:val="24"/>
          <w:szCs w:val="24"/>
        </w:rPr>
        <w:t>total number</w:t>
      </w:r>
      <w:r w:rsidR="007B02A7">
        <w:rPr>
          <w:rFonts w:ascii="Times New Roman" w:eastAsia="宋体" w:hAnsi="Times New Roman" w:cs="Times New Roman"/>
          <w:kern w:val="0"/>
          <w:sz w:val="24"/>
          <w:szCs w:val="24"/>
        </w:rPr>
        <w:t xml:space="preserve"> of </w:t>
      </w:r>
      <w:r w:rsidR="00E03441">
        <w:rPr>
          <w:rFonts w:ascii="Times New Roman" w:eastAsia="宋体" w:hAnsi="Times New Roman" w:cs="Times New Roman"/>
          <w:kern w:val="0"/>
          <w:sz w:val="24"/>
          <w:szCs w:val="24"/>
        </w:rPr>
        <w:t xml:space="preserve">consensus nodes in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DA7CD1">
        <w:rPr>
          <w:rFonts w:ascii="Times New Roman" w:eastAsia="宋体" w:hAnsi="Times New Roman" w:cs="Times New Roman"/>
          <w:kern w:val="0"/>
          <w:sz w:val="24"/>
          <w:szCs w:val="24"/>
        </w:rPr>
        <w:t>.</w:t>
      </w:r>
    </w:p>
    <w:p w14:paraId="172C1F2E" w14:textId="1D78291A" w:rsidR="00E33E2E" w:rsidRPr="00EA7259"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W</w:t>
      </w:r>
      <w:r w:rsidR="006F544E">
        <w:rPr>
          <w:rFonts w:ascii="Times New Roman" w:eastAsia="宋体" w:hAnsi="Times New Roman" w:cs="Times New Roman"/>
          <w:kern w:val="0"/>
          <w:sz w:val="24"/>
          <w:szCs w:val="24"/>
        </w:rPr>
        <w:t>e assume that</w:t>
      </w:r>
      <w:r w:rsidR="007B66D7">
        <w:rPr>
          <w:rFonts w:ascii="Times New Roman" w:eastAsia="宋体" w:hAnsi="Times New Roman" w:cs="Times New Roman"/>
          <w:kern w:val="0"/>
          <w:sz w:val="24"/>
          <w:szCs w:val="24"/>
        </w:rPr>
        <w:t xml:space="preserve">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According to Lemma 1 and Lemma 2,</w:t>
      </w:r>
      <w:r w:rsidR="004E5700">
        <w:rPr>
          <w:rFonts w:ascii="Times New Roman" w:eastAsia="宋体" w:hAnsi="Times New Roman" w:cs="Times New Roman"/>
          <w:kern w:val="0"/>
          <w:sz w:val="24"/>
          <w:szCs w:val="24"/>
        </w:rPr>
        <w:t xml:space="preserve"> </w:t>
      </w:r>
      <w:r w:rsidR="00DF1B19">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DF1B19">
        <w:rPr>
          <w:rFonts w:ascii="Times New Roman" w:eastAsia="宋体" w:hAnsi="Times New Roman" w:cs="Times New Roman"/>
          <w:kern w:val="0"/>
          <w:sz w:val="24"/>
          <w:szCs w:val="24"/>
        </w:rPr>
        <w:t xml:space="preserve">partial signature </w:t>
      </w:r>
      <w:r w:rsidR="004E5700">
        <w:rPr>
          <w:rFonts w:ascii="Times New Roman" w:eastAsia="宋体" w:hAnsi="Times New Roman" w:cs="Times New Roman"/>
          <w:kern w:val="0"/>
          <w:sz w:val="24"/>
          <w:szCs w:val="24"/>
        </w:rPr>
        <w:t xml:space="preserve">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w:t>
      </w:r>
      <w:r w:rsidR="00E03441">
        <w:rPr>
          <w:rFonts w:ascii="Times New Roman" w:eastAsia="宋体" w:hAnsi="Times New Roman" w:cs="Times New Roman"/>
          <w:kern w:val="0"/>
          <w:sz w:val="24"/>
          <w:szCs w:val="24"/>
        </w:rPr>
        <w:t xml:space="preserve"> in normal consensus process</w:t>
      </w:r>
      <w:r w:rsidR="00D32022">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n</w:t>
      </w:r>
      <w:r w:rsidR="00D32022">
        <w:rPr>
          <w:rFonts w:ascii="Times New Roman" w:eastAsia="宋体" w:hAnsi="Times New Roman" w:cs="Times New Roman"/>
          <w:kern w:val="0"/>
          <w:sz w:val="24"/>
          <w:szCs w:val="24"/>
        </w:rPr>
        <w:t>ode</w:t>
      </w:r>
      <w:r w:rsidR="00E03441">
        <w:rPr>
          <w:rFonts w:ascii="Times New Roman" w:eastAsia="宋体" w:hAnsi="Times New Roman" w:cs="Times New Roman"/>
          <w:kern w:val="0"/>
          <w:sz w:val="24"/>
          <w:szCs w:val="24"/>
        </w:rPr>
        <w:t>s</w:t>
      </w:r>
      <w:r w:rsidR="00D32022">
        <w:rPr>
          <w:rFonts w:ascii="Times New Roman" w:eastAsia="宋体" w:hAnsi="Times New Roman" w:cs="Times New Roman"/>
          <w:kern w:val="0"/>
          <w:sz w:val="24"/>
          <w:szCs w:val="24"/>
        </w:rPr>
        <w:t xml:space="preserve"> can gather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partial signatures with high probability</w:t>
      </w:r>
      <w:r w:rsidR="00E03441" w:rsidRPr="00E03441">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 xml:space="preserve">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E03441">
        <w:rPr>
          <w:rFonts w:ascii="Times New Roman" w:eastAsia="宋体" w:hAnsi="Times New Roman" w:cs="Times New Roman"/>
          <w:kern w:val="0"/>
          <w:sz w:val="24"/>
          <w:szCs w:val="24"/>
        </w:rPr>
        <w:t xml:space="preserve"> slots</w:t>
      </w:r>
      <w:r w:rsidR="00D32022">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9B2E1A">
        <w:rPr>
          <w:rFonts w:ascii="Times New Roman" w:eastAsia="宋体" w:hAnsi="Times New Roman" w:cs="Times New Roman"/>
          <w:kern w:val="0"/>
          <w:sz w:val="24"/>
          <w:szCs w:val="24"/>
        </w:rPr>
        <w:t xml:space="preserve"> show the termination of consensus process in a round</w:t>
      </w:r>
      <w:r w:rsidR="00D32022">
        <w:rPr>
          <w:rFonts w:ascii="Times New Roman" w:eastAsia="宋体" w:hAnsi="Times New Roman" w:cs="Times New Roman"/>
          <w:kern w:val="0"/>
          <w:sz w:val="24"/>
          <w:szCs w:val="24"/>
        </w:rPr>
        <w:t xml:space="preserve">.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75E52">
        <w:rPr>
          <w:rFonts w:ascii="Times New Roman" w:eastAsia="宋体" w:hAnsi="Times New Roman" w:cs="Times New Roman"/>
          <w:kern w:val="0"/>
          <w:sz w:val="24"/>
          <w:szCs w:val="24"/>
        </w:rPr>
        <w:t xml:space="preserve">Thus, the transmission probability of honest nodes should be </w:t>
      </w:r>
      <m:oMath>
        <m:r>
          <w:rPr>
            <w:rFonts w:ascii="Cambria Math" w:eastAsia="宋体" w:hAnsi="Cambria Math" w:cs="Times New Roman"/>
            <w:kern w:val="0"/>
            <w:sz w:val="24"/>
            <w:szCs w:val="24"/>
          </w:rPr>
          <m:t>pϵ</m:t>
        </m:r>
      </m:oMath>
      <w:r w:rsidR="00975E52">
        <w:rPr>
          <w:rFonts w:ascii="Times New Roman" w:eastAsia="宋体" w:hAnsi="Times New Roman" w:cs="Times New Roman" w:hint="eastAsia"/>
          <w:kern w:val="0"/>
          <w:sz w:val="24"/>
          <w:szCs w:val="24"/>
        </w:rPr>
        <w:t xml:space="preserve"> </w:t>
      </w:r>
      <w:r w:rsidR="00975E52">
        <w:rPr>
          <w:rFonts w:ascii="Times New Roman" w:eastAsia="宋体" w:hAnsi="Times New Roman" w:cs="Times New Roman"/>
          <w:kern w:val="0"/>
          <w:sz w:val="24"/>
          <w:szCs w:val="24"/>
        </w:rPr>
        <w:t xml:space="preserve">under jamming attacks. </w:t>
      </w:r>
      <w:r w:rsidR="001A62A4">
        <w:rPr>
          <w:rFonts w:ascii="Times New Roman" w:eastAsia="宋体" w:hAnsi="Times New Roman" w:cs="Times New Roman"/>
          <w:kern w:val="0"/>
          <w:sz w:val="24"/>
          <w:szCs w:val="24"/>
        </w:rPr>
        <w:t xml:space="preserve">The probability of </w:t>
      </w:r>
      <w:r w:rsidR="00025DF0">
        <w:rPr>
          <w:rFonts w:ascii="Times New Roman" w:eastAsia="宋体" w:hAnsi="Times New Roman" w:cs="Times New Roman"/>
          <w:kern w:val="0"/>
          <w:sz w:val="24"/>
          <w:szCs w:val="24"/>
        </w:rPr>
        <w:t>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1A62A4">
        <w:rPr>
          <w:rFonts w:ascii="Times New Roman" w:eastAsia="宋体" w:hAnsi="Times New Roman" w:cs="Times New Roman"/>
          <w:kern w:val="0"/>
          <w:sz w:val="24"/>
          <w:szCs w:val="24"/>
        </w:rPr>
        <w:t>is</w:t>
      </w:r>
      <w:r w:rsidR="00E83FC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1-pϵ</m:t>
                </m:r>
              </m:e>
            </m:d>
          </m:e>
          <m:sup>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-pϵ⋅</m:t>
            </m:r>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w:t>
      </w:r>
      <w:r w:rsidR="004815E4">
        <w:rPr>
          <w:rFonts w:ascii="Times New Roman" w:eastAsia="宋体" w:hAnsi="Times New Roman" w:cs="Times New Roman"/>
          <w:kern w:val="0"/>
          <w:sz w:val="24"/>
          <w:szCs w:val="24"/>
        </w:rPr>
        <w:t xml:space="preserve"> completed</w:t>
      </w:r>
      <w:r w:rsidR="00BE7B53">
        <w:rPr>
          <w:rFonts w:ascii="Times New Roman" w:eastAsia="宋体" w:hAnsi="Times New Roman" w:cs="Times New Roman"/>
          <w:kern w:val="0"/>
          <w:sz w:val="24"/>
          <w:szCs w:val="24"/>
        </w:rPr>
        <w:t xml:space="preserve"> </w:t>
      </w:r>
      <w:r w:rsidR="004815E4">
        <w:rPr>
          <w:rFonts w:ascii="Times New Roman" w:eastAsia="宋体" w:hAnsi="Times New Roman" w:cs="Times New Roman"/>
          <w:kern w:val="0"/>
          <w:sz w:val="24"/>
          <w:szCs w:val="24"/>
        </w:rPr>
        <w:t>after</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w.h.p. </w:t>
      </w:r>
      <w:r w:rsidR="00846A5F">
        <w:rPr>
          <w:rFonts w:ascii="Times New Roman" w:eastAsia="宋体" w:hAnsi="Times New Roman" w:cs="Times New Roman"/>
          <w:kern w:val="0"/>
          <w:sz w:val="24"/>
          <w:szCs w:val="24"/>
        </w:rPr>
        <w:t>When nodes failures happen, error message will be transmitted</w:t>
      </w:r>
      <w:r w:rsidR="001C741E">
        <w:rPr>
          <w:rFonts w:ascii="Times New Roman" w:eastAsia="宋体" w:hAnsi="Times New Roman" w:cs="Times New Roman"/>
          <w:kern w:val="0"/>
          <w:sz w:val="24"/>
          <w:szCs w:val="24"/>
        </w:rPr>
        <w:t xml:space="preserve"> in block finalization process</w:t>
      </w:r>
      <w:r w:rsidR="00846A5F">
        <w:rPr>
          <w:rFonts w:ascii="Times New Roman" w:eastAsia="宋体" w:hAnsi="Times New Roman" w:cs="Times New Roman"/>
          <w:kern w:val="0"/>
          <w:sz w:val="24"/>
          <w:szCs w:val="24"/>
        </w:rPr>
        <w:t xml:space="preserve">. </w:t>
      </w:r>
      <w:r w:rsidR="001C741E">
        <w:rPr>
          <w:rFonts w:ascii="Times New Roman" w:eastAsia="宋体" w:hAnsi="Times New Roman" w:cs="Times New Roman"/>
          <w:kern w:val="0"/>
          <w:sz w:val="24"/>
          <w:szCs w:val="24"/>
        </w:rPr>
        <w:t>T</w:t>
      </w:r>
      <w:r w:rsidR="00846A5F">
        <w:rPr>
          <w:rFonts w:ascii="Times New Roman" w:eastAsia="宋体" w:hAnsi="Times New Roman" w:cs="Times New Roman"/>
          <w:kern w:val="0"/>
          <w:sz w:val="24"/>
          <w:szCs w:val="24"/>
        </w:rPr>
        <w:t xml:space="preserve">he number of faulty nodes is bounded by </w:t>
      </w:r>
      <m:oMath>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FF1E4C">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T</w:t>
      </w:r>
      <w:r w:rsidR="00FF1E4C">
        <w:rPr>
          <w:rFonts w:ascii="Times New Roman" w:eastAsia="宋体" w:hAnsi="Times New Roman" w:cs="Times New Roman"/>
          <w:kern w:val="0"/>
          <w:sz w:val="24"/>
          <w:szCs w:val="24"/>
        </w:rPr>
        <w:t xml:space="preserve">here are at most </w:t>
      </w:r>
      <m:oMath>
        <m:r>
          <w:rPr>
            <w:rFonts w:ascii="Cambria Math" w:eastAsia="宋体" w:hAnsi="Cambria Math" w:cs="Times New Roman"/>
            <w:kern w:val="0"/>
            <w:sz w:val="24"/>
            <w:szCs w:val="24"/>
          </w:rPr>
          <m:t>f</m:t>
        </m:r>
      </m:oMath>
      <w:r w:rsidR="00FF1E4C">
        <w:rPr>
          <w:rFonts w:ascii="Times New Roman" w:eastAsia="宋体" w:hAnsi="Times New Roman" w:cs="Times New Roman" w:hint="eastAsia"/>
          <w:kern w:val="0"/>
          <w:sz w:val="24"/>
          <w:szCs w:val="24"/>
        </w:rPr>
        <w:t xml:space="preserve"> </w:t>
      </w:r>
      <w:r w:rsidR="00FF1E4C">
        <w:rPr>
          <w:rFonts w:ascii="Times New Roman" w:eastAsia="宋体" w:hAnsi="Times New Roman" w:cs="Times New Roman"/>
          <w:kern w:val="0"/>
          <w:sz w:val="24"/>
          <w:szCs w:val="24"/>
        </w:rPr>
        <w:t xml:space="preserve">nodes sending error partial signature shares during the signature aggregation process. </w:t>
      </w:r>
      <w:r w:rsidR="00AB15C1">
        <w:rPr>
          <w:rFonts w:ascii="Times New Roman" w:eastAsia="宋体" w:hAnsi="Times New Roman" w:cs="Times New Roman"/>
          <w:kern w:val="0"/>
          <w:sz w:val="24"/>
          <w:szCs w:val="24"/>
        </w:rPr>
        <w:t>The consensus process will be finalized after</w:t>
      </w:r>
      <w:r w:rsidR="00AA5E45">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AA5E45">
        <w:rPr>
          <w:rFonts w:ascii="Times New Roman" w:eastAsia="宋体" w:hAnsi="Times New Roman" w:cs="Times New Roman" w:hint="eastAsia"/>
          <w:kern w:val="0"/>
          <w:sz w:val="24"/>
          <w:szCs w:val="24"/>
        </w:rPr>
        <w:t xml:space="preserve"> </w:t>
      </w:r>
      <w:r w:rsidR="007E26C1">
        <w:rPr>
          <w:rFonts w:ascii="Times New Roman" w:eastAsia="宋体" w:hAnsi="Times New Roman" w:cs="Times New Roman"/>
          <w:kern w:val="0"/>
          <w:sz w:val="24"/>
          <w:szCs w:val="24"/>
        </w:rPr>
        <w:t xml:space="preserve">slots, </w:t>
      </w:r>
      <w:r w:rsidR="00AA5E45">
        <w:rPr>
          <w:rFonts w:ascii="Times New Roman" w:eastAsia="宋体" w:hAnsi="Times New Roman" w:cs="Times New Roman"/>
          <w:kern w:val="0"/>
          <w:sz w:val="24"/>
          <w:szCs w:val="24"/>
        </w:rPr>
        <w:t xml:space="preserve">since aggregating at least </w:t>
      </w:r>
      <m:oMath>
        <m:r>
          <w:rPr>
            <w:rFonts w:ascii="Cambria Math" w:eastAsia="宋体" w:hAnsi="Cambria Math" w:cs="Times New Roman"/>
            <w:kern w:val="0"/>
            <w:sz w:val="24"/>
            <w:szCs w:val="24"/>
          </w:rPr>
          <m:t>t</m:t>
        </m:r>
      </m:oMath>
      <w:r w:rsidR="00AA5E45">
        <w:rPr>
          <w:rFonts w:ascii="Times New Roman" w:eastAsia="宋体" w:hAnsi="Times New Roman" w:cs="Times New Roman" w:hint="eastAsia"/>
          <w:kern w:val="0"/>
          <w:sz w:val="24"/>
          <w:szCs w:val="24"/>
        </w:rPr>
        <w:t xml:space="preserve"> </w:t>
      </w:r>
      <w:r w:rsidR="00AA5E45">
        <w:rPr>
          <w:rFonts w:ascii="Times New Roman" w:eastAsia="宋体" w:hAnsi="Times New Roman" w:cs="Times New Roman"/>
          <w:kern w:val="0"/>
          <w:sz w:val="24"/>
          <w:szCs w:val="24"/>
        </w:rPr>
        <w:t xml:space="preserve">partial signature shares to recover the </w:t>
      </w:r>
      <w:r w:rsidR="00AA5E45">
        <w:rPr>
          <w:rFonts w:ascii="Times New Roman" w:eastAsia="宋体" w:hAnsi="Times New Roman" w:cs="Times New Roman"/>
          <w:kern w:val="0"/>
          <w:sz w:val="24"/>
          <w:szCs w:val="24"/>
        </w:rPr>
        <w:lastRenderedPageBreak/>
        <w:t xml:space="preserve">full signature. </w:t>
      </w:r>
      <w:r w:rsidR="00FF1E4C">
        <w:rPr>
          <w:rFonts w:ascii="Times New Roman" w:eastAsia="宋体" w:hAnsi="Times New Roman" w:cs="Times New Roman"/>
          <w:kern w:val="0"/>
          <w:sz w:val="24"/>
          <w:szCs w:val="24"/>
        </w:rPr>
        <w:t>T</w:t>
      </w:r>
      <w:r w:rsidR="00E03441">
        <w:rPr>
          <w:rFonts w:ascii="Times New Roman" w:eastAsia="宋体" w:hAnsi="Times New Roman" w:cs="Times New Roman"/>
          <w:kern w:val="0"/>
          <w:sz w:val="24"/>
          <w:szCs w:val="24"/>
        </w:rPr>
        <w:t>hus, t</w:t>
      </w:r>
      <w:r w:rsidR="00FF1E4C">
        <w:rPr>
          <w:rFonts w:ascii="Times New Roman" w:eastAsia="宋体" w:hAnsi="Times New Roman" w:cs="Times New Roman"/>
          <w:kern w:val="0"/>
          <w:sz w:val="24"/>
          <w:szCs w:val="24"/>
        </w:rPr>
        <w:t xml:space="preserve">he upper bound of consensus process should be </w:t>
      </w:r>
      <m:oMath>
        <m:r>
          <w:rPr>
            <w:rFonts w:ascii="Cambria Math" w:eastAsia="宋体" w:hAnsi="Cambria Math" w:cs="Times New Roman"/>
            <w:kern w:val="0"/>
            <w:sz w:val="24"/>
            <w:szCs w:val="24"/>
          </w:rPr>
          <m:t xml:space="preserve"> O</m:t>
        </m:r>
        <m:r>
          <m:rPr>
            <m:sty m:val="p"/>
          </m:rP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m:rPr>
            <m:sty m:val="p"/>
          </m:rPr>
          <w:rPr>
            <w:rFonts w:ascii="Cambria Math" w:eastAsia="宋体" w:hAnsi="Cambria Math" w:cs="Times New Roman"/>
            <w:kern w:val="0"/>
            <w:sz w:val="24"/>
            <w:szCs w:val="24"/>
          </w:rPr>
          <m:t>)</m:t>
        </m:r>
      </m:oMath>
      <w:r w:rsidR="00172F72">
        <w:rPr>
          <w:rFonts w:ascii="Times New Roman" w:eastAsia="宋体" w:hAnsi="Times New Roman" w:cs="Times New Roman"/>
          <w:kern w:val="0"/>
          <w:sz w:val="24"/>
          <w:szCs w:val="24"/>
        </w:rPr>
        <w:t xml:space="preserve"> with high probability.</w:t>
      </w:r>
      <w:r w:rsidR="00846A5F">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35003A5F" w14:textId="0EF6767D" w:rsidR="0085138F" w:rsidRPr="0041694A" w:rsidRDefault="0085138F" w:rsidP="00565B69">
      <w:pPr>
        <w:pStyle w:val="2"/>
        <w:rPr>
          <w:rFonts w:ascii="Times New Roman" w:eastAsia="黑体" w:hAnsi="Times New Roman" w:cs="Times New Roman"/>
          <w:sz w:val="28"/>
          <w:szCs w:val="28"/>
        </w:rPr>
      </w:pPr>
      <w:bookmarkStart w:id="55"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55"/>
      <w:r w:rsidR="00CF32E8">
        <w:rPr>
          <w:rFonts w:ascii="Times New Roman" w:eastAsia="黑体" w:hAnsi="Times New Roman" w:cs="Times New Roman" w:hint="eastAsia"/>
          <w:sz w:val="28"/>
          <w:szCs w:val="28"/>
        </w:rPr>
        <w:t>System</w:t>
      </w:r>
      <w:r w:rsidR="00CF32E8">
        <w:rPr>
          <w:rFonts w:ascii="Times New Roman" w:eastAsia="黑体" w:hAnsi="Times New Roman" w:cs="Times New Roman"/>
          <w:sz w:val="28"/>
          <w:szCs w:val="28"/>
        </w:rPr>
        <w:t xml:space="preserve"> Overhead</w:t>
      </w:r>
      <w:r w:rsidR="0041694A" w:rsidRPr="0041694A">
        <w:rPr>
          <w:rFonts w:ascii="Times New Roman" w:eastAsia="黑体" w:hAnsi="Times New Roman" w:cs="Times New Roman"/>
          <w:sz w:val="28"/>
          <w:szCs w:val="28"/>
        </w:rPr>
        <w:t xml:space="preserv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r w:rsidR="006F3FC7">
        <w:rPr>
          <w:rFonts w:ascii="Times New Roman" w:eastAsia="宋体" w:hAnsi="Times New Roman" w:cs="Times New Roman"/>
          <w:kern w:val="0"/>
          <w:sz w:val="24"/>
          <w:szCs w:val="24"/>
        </w:rPr>
        <w:t>SWIB</w:t>
      </w:r>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6F3FC7">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834D87"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834D87"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56"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5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 xml:space="preserve">have invested much more deposits and generated some valid </w:t>
      </w:r>
      <w:r w:rsidR="00C81E78">
        <w:rPr>
          <w:rFonts w:ascii="Times New Roman" w:eastAsia="宋体" w:hAnsi="Times New Roman" w:cs="Times New Roman"/>
          <w:kern w:val="0"/>
          <w:sz w:val="24"/>
          <w:szCs w:val="24"/>
        </w:rPr>
        <w:lastRenderedPageBreak/>
        <w:t>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AA436D">
      <w:pPr>
        <w:pStyle w:val="ac"/>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DDBD7AD" w:rsidR="00B16695" w:rsidRPr="0087304F" w:rsidRDefault="004E6BCC" w:rsidP="00AA436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Block Size </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 of taking to complete a round of SWIB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39EBB39">
            <wp:extent cx="2235200" cy="1393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558" cy="141226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SWIB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SWIB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The performance of SWIB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 xml:space="preserve">average transaction throughput will </w:t>
      </w:r>
      <w:r w:rsidR="00DA63B0">
        <w:rPr>
          <w:rFonts w:ascii="Times New Roman" w:eastAsia="宋体" w:hAnsi="Times New Roman" w:cs="Times New Roman"/>
          <w:kern w:val="0"/>
          <w:sz w:val="24"/>
          <w:szCs w:val="24"/>
        </w:rPr>
        <w:lastRenderedPageBreak/>
        <w:t>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SWIB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r w:rsidR="00794ADE">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r w:rsidR="00355892">
        <w:rPr>
          <w:rFonts w:ascii="Times New Roman" w:eastAsia="宋体" w:hAnsi="Times New Roman" w:cs="Times New Roman"/>
          <w:kern w:val="0"/>
          <w:sz w:val="24"/>
          <w:szCs w:val="24"/>
        </w:rPr>
        <w:t xml:space="preserve">bursty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The performance of SWIB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SWIB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lastRenderedPageBreak/>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57"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58" w:name="_Ref70424734"/>
      <w:bookmarkEnd w:id="5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58"/>
      <w:r w:rsidRPr="00513ED5">
        <w:rPr>
          <w:rFonts w:ascii="Times New Roman" w:hAnsi="Times New Roman" w:cs="Times New Roman"/>
          <w:sz w:val="20"/>
          <w:szCs w:val="20"/>
        </w:rPr>
        <w:t xml:space="preserve">A. Kiayias, A. Russell, B. David, and R. Oliynykov,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Liskov.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(OSDI),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M. Xu, F. Zhao, Y. Zou, C. Liu, X. Cheng and F. Dressler, "BLOWN: A Blockchain Protocol for Single-Hop Wireless Networks under Adversarial SINR,"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doi: 10.1109/TMC.2022.3162117.</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Commun.Surv.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The quest for scalable blockchain fabric: Proof-of-work vs. BFT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Netw. Secur.,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[15] </w:t>
      </w:r>
      <w:r w:rsidR="005774EA" w:rsidRPr="005774EA">
        <w:rPr>
          <w:rFonts w:ascii="Times New Roman" w:eastAsia="宋体" w:hAnsi="Times New Roman" w:cs="Times New Roman"/>
          <w:kern w:val="0"/>
          <w:sz w:val="20"/>
          <w:szCs w:val="20"/>
        </w:rPr>
        <w:t>S. Dziembowski,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r w:rsidR="003E366B" w:rsidRPr="003E366B">
        <w:rPr>
          <w:rFonts w:ascii="Times New Roman" w:eastAsia="宋体" w:hAnsi="Times New Roman" w:cs="Times New Roman"/>
          <w:kern w:val="0"/>
          <w:sz w:val="20"/>
          <w:szCs w:val="20"/>
        </w:rPr>
        <w:t>Karantias,</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Kiayias,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r w:rsidR="003E366B" w:rsidRPr="003E366B">
        <w:rPr>
          <w:rFonts w:ascii="Times New Roman" w:eastAsia="宋体" w:hAnsi="Times New Roman" w:cs="Times New Roman"/>
          <w:kern w:val="0"/>
          <w:sz w:val="20"/>
          <w:szCs w:val="20"/>
        </w:rPr>
        <w:t xml:space="preserve">Zindros.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doi:</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doi: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Formal Security Analysis on dBFT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Hemo, S. Micali, et al. </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Algorand: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C75B" w14:textId="77777777" w:rsidR="00834D87" w:rsidRDefault="00834D87" w:rsidP="00851B2C">
      <w:r>
        <w:separator/>
      </w:r>
    </w:p>
  </w:endnote>
  <w:endnote w:type="continuationSeparator" w:id="0">
    <w:p w14:paraId="54CD9B78" w14:textId="77777777" w:rsidR="00834D87" w:rsidRDefault="00834D87"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E0555" w14:textId="77777777" w:rsidR="00834D87" w:rsidRDefault="00834D87" w:rsidP="00851B2C">
      <w:r>
        <w:separator/>
      </w:r>
    </w:p>
  </w:footnote>
  <w:footnote w:type="continuationSeparator" w:id="0">
    <w:p w14:paraId="28E8A1F0" w14:textId="77777777" w:rsidR="00834D87" w:rsidRDefault="00834D87"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D48"/>
    <w:rsid w:val="0001683F"/>
    <w:rsid w:val="00017E60"/>
    <w:rsid w:val="00025DF0"/>
    <w:rsid w:val="00025FD7"/>
    <w:rsid w:val="00025FDA"/>
    <w:rsid w:val="000272F3"/>
    <w:rsid w:val="00032531"/>
    <w:rsid w:val="00033C2F"/>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9E6"/>
    <w:rsid w:val="00057576"/>
    <w:rsid w:val="00060033"/>
    <w:rsid w:val="000622D5"/>
    <w:rsid w:val="0006381A"/>
    <w:rsid w:val="00064492"/>
    <w:rsid w:val="00066DBF"/>
    <w:rsid w:val="000671E6"/>
    <w:rsid w:val="000708EA"/>
    <w:rsid w:val="00072710"/>
    <w:rsid w:val="000730A7"/>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3094"/>
    <w:rsid w:val="00093A75"/>
    <w:rsid w:val="00095F00"/>
    <w:rsid w:val="000A1DDD"/>
    <w:rsid w:val="000A339A"/>
    <w:rsid w:val="000A659D"/>
    <w:rsid w:val="000A77D9"/>
    <w:rsid w:val="000B15A9"/>
    <w:rsid w:val="000B1E8C"/>
    <w:rsid w:val="000B258B"/>
    <w:rsid w:val="000B2605"/>
    <w:rsid w:val="000B330A"/>
    <w:rsid w:val="000B3710"/>
    <w:rsid w:val="000B3D56"/>
    <w:rsid w:val="000B44D7"/>
    <w:rsid w:val="000B4761"/>
    <w:rsid w:val="000B4FCD"/>
    <w:rsid w:val="000B6D4C"/>
    <w:rsid w:val="000C0520"/>
    <w:rsid w:val="000C14AC"/>
    <w:rsid w:val="000C1700"/>
    <w:rsid w:val="000C4149"/>
    <w:rsid w:val="000C5376"/>
    <w:rsid w:val="000C5814"/>
    <w:rsid w:val="000C6387"/>
    <w:rsid w:val="000C76E6"/>
    <w:rsid w:val="000C7C2C"/>
    <w:rsid w:val="000D12F7"/>
    <w:rsid w:val="000D39E6"/>
    <w:rsid w:val="000D4925"/>
    <w:rsid w:val="000E1DA5"/>
    <w:rsid w:val="000E217A"/>
    <w:rsid w:val="000E378D"/>
    <w:rsid w:val="000E3999"/>
    <w:rsid w:val="000E5C9C"/>
    <w:rsid w:val="000E6AE5"/>
    <w:rsid w:val="000F0A7F"/>
    <w:rsid w:val="000F1BC1"/>
    <w:rsid w:val="000F36E0"/>
    <w:rsid w:val="000F4706"/>
    <w:rsid w:val="000F6948"/>
    <w:rsid w:val="000F6FD4"/>
    <w:rsid w:val="000F7C92"/>
    <w:rsid w:val="001011BC"/>
    <w:rsid w:val="00101600"/>
    <w:rsid w:val="00105189"/>
    <w:rsid w:val="00105769"/>
    <w:rsid w:val="001062CF"/>
    <w:rsid w:val="00106654"/>
    <w:rsid w:val="00110FC4"/>
    <w:rsid w:val="00115DE8"/>
    <w:rsid w:val="0011731A"/>
    <w:rsid w:val="00121208"/>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59D3"/>
    <w:rsid w:val="001A62A4"/>
    <w:rsid w:val="001B106D"/>
    <w:rsid w:val="001B12A3"/>
    <w:rsid w:val="001B2894"/>
    <w:rsid w:val="001B5F2F"/>
    <w:rsid w:val="001B652C"/>
    <w:rsid w:val="001B67F1"/>
    <w:rsid w:val="001B7535"/>
    <w:rsid w:val="001C117E"/>
    <w:rsid w:val="001C1BD1"/>
    <w:rsid w:val="001C3277"/>
    <w:rsid w:val="001C456B"/>
    <w:rsid w:val="001C4687"/>
    <w:rsid w:val="001C631F"/>
    <w:rsid w:val="001C69A1"/>
    <w:rsid w:val="001C6B72"/>
    <w:rsid w:val="001C6DF8"/>
    <w:rsid w:val="001C741E"/>
    <w:rsid w:val="001C7FF2"/>
    <w:rsid w:val="001D2A7C"/>
    <w:rsid w:val="001D2DEB"/>
    <w:rsid w:val="001D4140"/>
    <w:rsid w:val="001D5863"/>
    <w:rsid w:val="001D5A2F"/>
    <w:rsid w:val="001D73FB"/>
    <w:rsid w:val="001D7854"/>
    <w:rsid w:val="001E2470"/>
    <w:rsid w:val="001E2644"/>
    <w:rsid w:val="001E3FD5"/>
    <w:rsid w:val="001E4CC7"/>
    <w:rsid w:val="001F04E2"/>
    <w:rsid w:val="001F1150"/>
    <w:rsid w:val="001F1D5A"/>
    <w:rsid w:val="001F1F0B"/>
    <w:rsid w:val="001F20DB"/>
    <w:rsid w:val="001F347C"/>
    <w:rsid w:val="001F3DBD"/>
    <w:rsid w:val="001F5685"/>
    <w:rsid w:val="001F7E20"/>
    <w:rsid w:val="00200702"/>
    <w:rsid w:val="00201E1D"/>
    <w:rsid w:val="0020494F"/>
    <w:rsid w:val="00206C51"/>
    <w:rsid w:val="002072A9"/>
    <w:rsid w:val="00207F92"/>
    <w:rsid w:val="00210062"/>
    <w:rsid w:val="0021039A"/>
    <w:rsid w:val="002105A8"/>
    <w:rsid w:val="002133A7"/>
    <w:rsid w:val="00214524"/>
    <w:rsid w:val="002164C2"/>
    <w:rsid w:val="00221AA2"/>
    <w:rsid w:val="00222904"/>
    <w:rsid w:val="0022319C"/>
    <w:rsid w:val="002237A6"/>
    <w:rsid w:val="00223914"/>
    <w:rsid w:val="00231297"/>
    <w:rsid w:val="002319D6"/>
    <w:rsid w:val="00236DDE"/>
    <w:rsid w:val="0024073F"/>
    <w:rsid w:val="0024076D"/>
    <w:rsid w:val="002415A4"/>
    <w:rsid w:val="00243E42"/>
    <w:rsid w:val="00245058"/>
    <w:rsid w:val="00247132"/>
    <w:rsid w:val="00252515"/>
    <w:rsid w:val="002526EE"/>
    <w:rsid w:val="00253527"/>
    <w:rsid w:val="0025380C"/>
    <w:rsid w:val="00254F91"/>
    <w:rsid w:val="002556E0"/>
    <w:rsid w:val="00257449"/>
    <w:rsid w:val="00260208"/>
    <w:rsid w:val="00260D8E"/>
    <w:rsid w:val="00261608"/>
    <w:rsid w:val="00261E43"/>
    <w:rsid w:val="00263C6D"/>
    <w:rsid w:val="00263CD3"/>
    <w:rsid w:val="00264919"/>
    <w:rsid w:val="002649D8"/>
    <w:rsid w:val="002652E5"/>
    <w:rsid w:val="00267935"/>
    <w:rsid w:val="00270886"/>
    <w:rsid w:val="0027326D"/>
    <w:rsid w:val="00273EA9"/>
    <w:rsid w:val="002753B2"/>
    <w:rsid w:val="00275E63"/>
    <w:rsid w:val="00277B82"/>
    <w:rsid w:val="00277B9A"/>
    <w:rsid w:val="00280098"/>
    <w:rsid w:val="00282496"/>
    <w:rsid w:val="0028293A"/>
    <w:rsid w:val="0028458C"/>
    <w:rsid w:val="00287942"/>
    <w:rsid w:val="00287D74"/>
    <w:rsid w:val="00290B1F"/>
    <w:rsid w:val="0029484C"/>
    <w:rsid w:val="002A1C4C"/>
    <w:rsid w:val="002A1C62"/>
    <w:rsid w:val="002A276F"/>
    <w:rsid w:val="002A2F59"/>
    <w:rsid w:val="002A3ABE"/>
    <w:rsid w:val="002A42E8"/>
    <w:rsid w:val="002A5D48"/>
    <w:rsid w:val="002A60C3"/>
    <w:rsid w:val="002A640A"/>
    <w:rsid w:val="002B0950"/>
    <w:rsid w:val="002B26EC"/>
    <w:rsid w:val="002B27E2"/>
    <w:rsid w:val="002B3259"/>
    <w:rsid w:val="002B3DED"/>
    <w:rsid w:val="002B41F9"/>
    <w:rsid w:val="002B7039"/>
    <w:rsid w:val="002C1844"/>
    <w:rsid w:val="002C7C80"/>
    <w:rsid w:val="002D4E67"/>
    <w:rsid w:val="002D7416"/>
    <w:rsid w:val="002E0A19"/>
    <w:rsid w:val="002E0B17"/>
    <w:rsid w:val="002E2FCC"/>
    <w:rsid w:val="002E3E1D"/>
    <w:rsid w:val="002E7843"/>
    <w:rsid w:val="002F3864"/>
    <w:rsid w:val="002F55B0"/>
    <w:rsid w:val="002F5E7C"/>
    <w:rsid w:val="002F7D09"/>
    <w:rsid w:val="003012AC"/>
    <w:rsid w:val="00301E94"/>
    <w:rsid w:val="003034E7"/>
    <w:rsid w:val="003043A9"/>
    <w:rsid w:val="00310A52"/>
    <w:rsid w:val="003138EE"/>
    <w:rsid w:val="00313AFD"/>
    <w:rsid w:val="00314480"/>
    <w:rsid w:val="00317CC0"/>
    <w:rsid w:val="00317DCE"/>
    <w:rsid w:val="00322BFC"/>
    <w:rsid w:val="003254B9"/>
    <w:rsid w:val="003264B1"/>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892"/>
    <w:rsid w:val="00356890"/>
    <w:rsid w:val="003622C6"/>
    <w:rsid w:val="00363966"/>
    <w:rsid w:val="003646F4"/>
    <w:rsid w:val="003651F6"/>
    <w:rsid w:val="003728C8"/>
    <w:rsid w:val="00376B0B"/>
    <w:rsid w:val="00377D3E"/>
    <w:rsid w:val="0038210E"/>
    <w:rsid w:val="003823D1"/>
    <w:rsid w:val="00382494"/>
    <w:rsid w:val="003828C6"/>
    <w:rsid w:val="00382B54"/>
    <w:rsid w:val="00391899"/>
    <w:rsid w:val="00391CCE"/>
    <w:rsid w:val="00391D61"/>
    <w:rsid w:val="003925AB"/>
    <w:rsid w:val="00393110"/>
    <w:rsid w:val="0039321A"/>
    <w:rsid w:val="003937CB"/>
    <w:rsid w:val="00395228"/>
    <w:rsid w:val="00395560"/>
    <w:rsid w:val="00395CEB"/>
    <w:rsid w:val="003A0DA1"/>
    <w:rsid w:val="003A44ED"/>
    <w:rsid w:val="003A6298"/>
    <w:rsid w:val="003A7BF5"/>
    <w:rsid w:val="003B415A"/>
    <w:rsid w:val="003B4EC7"/>
    <w:rsid w:val="003B667E"/>
    <w:rsid w:val="003B798C"/>
    <w:rsid w:val="003C3521"/>
    <w:rsid w:val="003C6352"/>
    <w:rsid w:val="003D3A16"/>
    <w:rsid w:val="003D4422"/>
    <w:rsid w:val="003D6FD4"/>
    <w:rsid w:val="003E2DE5"/>
    <w:rsid w:val="003E366B"/>
    <w:rsid w:val="003E3EB6"/>
    <w:rsid w:val="003E41B6"/>
    <w:rsid w:val="003E492D"/>
    <w:rsid w:val="003E5D72"/>
    <w:rsid w:val="003E7A8D"/>
    <w:rsid w:val="003F0710"/>
    <w:rsid w:val="003F3EE9"/>
    <w:rsid w:val="003F3FF6"/>
    <w:rsid w:val="0040073D"/>
    <w:rsid w:val="004010F5"/>
    <w:rsid w:val="0040182E"/>
    <w:rsid w:val="00401CEC"/>
    <w:rsid w:val="0040391F"/>
    <w:rsid w:val="00404119"/>
    <w:rsid w:val="004041C7"/>
    <w:rsid w:val="004049CB"/>
    <w:rsid w:val="00404F73"/>
    <w:rsid w:val="0040575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30549"/>
    <w:rsid w:val="0043129A"/>
    <w:rsid w:val="004345B1"/>
    <w:rsid w:val="004378BF"/>
    <w:rsid w:val="0044069E"/>
    <w:rsid w:val="00441647"/>
    <w:rsid w:val="00442C99"/>
    <w:rsid w:val="00442E44"/>
    <w:rsid w:val="00443C91"/>
    <w:rsid w:val="0044462B"/>
    <w:rsid w:val="00444C00"/>
    <w:rsid w:val="00445178"/>
    <w:rsid w:val="00446425"/>
    <w:rsid w:val="0044734E"/>
    <w:rsid w:val="00450B39"/>
    <w:rsid w:val="004540BA"/>
    <w:rsid w:val="004548B8"/>
    <w:rsid w:val="0045622C"/>
    <w:rsid w:val="0045727A"/>
    <w:rsid w:val="00457EFF"/>
    <w:rsid w:val="004612D8"/>
    <w:rsid w:val="00463A35"/>
    <w:rsid w:val="00464637"/>
    <w:rsid w:val="00465E0A"/>
    <w:rsid w:val="0047056C"/>
    <w:rsid w:val="00471106"/>
    <w:rsid w:val="00472469"/>
    <w:rsid w:val="0047251F"/>
    <w:rsid w:val="00472894"/>
    <w:rsid w:val="00473EB8"/>
    <w:rsid w:val="0047458C"/>
    <w:rsid w:val="004749E5"/>
    <w:rsid w:val="00475709"/>
    <w:rsid w:val="0048104D"/>
    <w:rsid w:val="004815E4"/>
    <w:rsid w:val="004835AA"/>
    <w:rsid w:val="004839FC"/>
    <w:rsid w:val="0048459E"/>
    <w:rsid w:val="00485500"/>
    <w:rsid w:val="0048589C"/>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B7EF3"/>
    <w:rsid w:val="004C07A8"/>
    <w:rsid w:val="004C0CBA"/>
    <w:rsid w:val="004C25DA"/>
    <w:rsid w:val="004C63EA"/>
    <w:rsid w:val="004C7DB3"/>
    <w:rsid w:val="004C7EA4"/>
    <w:rsid w:val="004D06F6"/>
    <w:rsid w:val="004D0FD9"/>
    <w:rsid w:val="004D13CB"/>
    <w:rsid w:val="004D2795"/>
    <w:rsid w:val="004D2EBE"/>
    <w:rsid w:val="004D3D2E"/>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575"/>
    <w:rsid w:val="0050511E"/>
    <w:rsid w:val="0050578E"/>
    <w:rsid w:val="00505ED2"/>
    <w:rsid w:val="00506653"/>
    <w:rsid w:val="00507E59"/>
    <w:rsid w:val="00507E72"/>
    <w:rsid w:val="0051054A"/>
    <w:rsid w:val="005149DC"/>
    <w:rsid w:val="00514B66"/>
    <w:rsid w:val="00514C88"/>
    <w:rsid w:val="00517ADC"/>
    <w:rsid w:val="00520F26"/>
    <w:rsid w:val="00521CD3"/>
    <w:rsid w:val="005224EF"/>
    <w:rsid w:val="00522AFF"/>
    <w:rsid w:val="005248BE"/>
    <w:rsid w:val="00526DF7"/>
    <w:rsid w:val="00527594"/>
    <w:rsid w:val="00527DBC"/>
    <w:rsid w:val="0053039E"/>
    <w:rsid w:val="00530761"/>
    <w:rsid w:val="005313D7"/>
    <w:rsid w:val="0053178B"/>
    <w:rsid w:val="00532DFE"/>
    <w:rsid w:val="005343C8"/>
    <w:rsid w:val="00534801"/>
    <w:rsid w:val="00541F6D"/>
    <w:rsid w:val="005427E4"/>
    <w:rsid w:val="00544126"/>
    <w:rsid w:val="00544DD9"/>
    <w:rsid w:val="00544EC0"/>
    <w:rsid w:val="00544FDA"/>
    <w:rsid w:val="005454D2"/>
    <w:rsid w:val="00546B0E"/>
    <w:rsid w:val="0054719B"/>
    <w:rsid w:val="005473A7"/>
    <w:rsid w:val="0055186F"/>
    <w:rsid w:val="00552F7E"/>
    <w:rsid w:val="00555ABE"/>
    <w:rsid w:val="00556209"/>
    <w:rsid w:val="00556D4B"/>
    <w:rsid w:val="005612A6"/>
    <w:rsid w:val="0056175C"/>
    <w:rsid w:val="005620D4"/>
    <w:rsid w:val="005646E9"/>
    <w:rsid w:val="00565B69"/>
    <w:rsid w:val="00566E20"/>
    <w:rsid w:val="0057020C"/>
    <w:rsid w:val="005710B5"/>
    <w:rsid w:val="0057621D"/>
    <w:rsid w:val="00576937"/>
    <w:rsid w:val="005774EA"/>
    <w:rsid w:val="00577E6E"/>
    <w:rsid w:val="00580D93"/>
    <w:rsid w:val="00582132"/>
    <w:rsid w:val="0058259C"/>
    <w:rsid w:val="00584609"/>
    <w:rsid w:val="00584A5F"/>
    <w:rsid w:val="005852C2"/>
    <w:rsid w:val="00586108"/>
    <w:rsid w:val="00586CE5"/>
    <w:rsid w:val="0059233C"/>
    <w:rsid w:val="00593390"/>
    <w:rsid w:val="00594A37"/>
    <w:rsid w:val="00595A43"/>
    <w:rsid w:val="00597381"/>
    <w:rsid w:val="00597BCF"/>
    <w:rsid w:val="005A15C0"/>
    <w:rsid w:val="005A2706"/>
    <w:rsid w:val="005A2C93"/>
    <w:rsid w:val="005A4713"/>
    <w:rsid w:val="005A65E9"/>
    <w:rsid w:val="005A7002"/>
    <w:rsid w:val="005B09D5"/>
    <w:rsid w:val="005B22FB"/>
    <w:rsid w:val="005B42EC"/>
    <w:rsid w:val="005B46E6"/>
    <w:rsid w:val="005B48BA"/>
    <w:rsid w:val="005B5158"/>
    <w:rsid w:val="005B54AB"/>
    <w:rsid w:val="005B7B51"/>
    <w:rsid w:val="005C097B"/>
    <w:rsid w:val="005C2AAC"/>
    <w:rsid w:val="005C4B6D"/>
    <w:rsid w:val="005C640E"/>
    <w:rsid w:val="005C7105"/>
    <w:rsid w:val="005D1A49"/>
    <w:rsid w:val="005D2B8C"/>
    <w:rsid w:val="005E0EDD"/>
    <w:rsid w:val="005E2532"/>
    <w:rsid w:val="005E3CC9"/>
    <w:rsid w:val="005E3D50"/>
    <w:rsid w:val="005F21C9"/>
    <w:rsid w:val="005F2403"/>
    <w:rsid w:val="005F2498"/>
    <w:rsid w:val="005F599B"/>
    <w:rsid w:val="005F61FE"/>
    <w:rsid w:val="006002DF"/>
    <w:rsid w:val="00601630"/>
    <w:rsid w:val="00612CF2"/>
    <w:rsid w:val="0061446D"/>
    <w:rsid w:val="0061456A"/>
    <w:rsid w:val="0061662E"/>
    <w:rsid w:val="00617011"/>
    <w:rsid w:val="00622CBD"/>
    <w:rsid w:val="00622F5C"/>
    <w:rsid w:val="00624395"/>
    <w:rsid w:val="006248CD"/>
    <w:rsid w:val="0062596F"/>
    <w:rsid w:val="0062704F"/>
    <w:rsid w:val="006276F7"/>
    <w:rsid w:val="00630C1D"/>
    <w:rsid w:val="00631184"/>
    <w:rsid w:val="00633EB0"/>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4831"/>
    <w:rsid w:val="006679B6"/>
    <w:rsid w:val="00667A92"/>
    <w:rsid w:val="00667B03"/>
    <w:rsid w:val="00670B29"/>
    <w:rsid w:val="00671721"/>
    <w:rsid w:val="00674E62"/>
    <w:rsid w:val="006752B2"/>
    <w:rsid w:val="006768F2"/>
    <w:rsid w:val="0068001E"/>
    <w:rsid w:val="006804EF"/>
    <w:rsid w:val="006812B5"/>
    <w:rsid w:val="006816A2"/>
    <w:rsid w:val="0068276F"/>
    <w:rsid w:val="00684B22"/>
    <w:rsid w:val="00684DFF"/>
    <w:rsid w:val="00685977"/>
    <w:rsid w:val="006912B8"/>
    <w:rsid w:val="0069140C"/>
    <w:rsid w:val="0069678F"/>
    <w:rsid w:val="006A1076"/>
    <w:rsid w:val="006A368D"/>
    <w:rsid w:val="006A5169"/>
    <w:rsid w:val="006A5DD1"/>
    <w:rsid w:val="006A675F"/>
    <w:rsid w:val="006A7D79"/>
    <w:rsid w:val="006B0C6E"/>
    <w:rsid w:val="006B1F5F"/>
    <w:rsid w:val="006B23A6"/>
    <w:rsid w:val="006B69A5"/>
    <w:rsid w:val="006B74E4"/>
    <w:rsid w:val="006C43B6"/>
    <w:rsid w:val="006C57C0"/>
    <w:rsid w:val="006C6770"/>
    <w:rsid w:val="006D1283"/>
    <w:rsid w:val="006D137E"/>
    <w:rsid w:val="006D4591"/>
    <w:rsid w:val="006D46BA"/>
    <w:rsid w:val="006D7FCA"/>
    <w:rsid w:val="006E0096"/>
    <w:rsid w:val="006E0C7D"/>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2084F"/>
    <w:rsid w:val="007208FC"/>
    <w:rsid w:val="00724C98"/>
    <w:rsid w:val="0072606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6C5F"/>
    <w:rsid w:val="007670A8"/>
    <w:rsid w:val="00767AFB"/>
    <w:rsid w:val="00767F5C"/>
    <w:rsid w:val="00770C92"/>
    <w:rsid w:val="0077339E"/>
    <w:rsid w:val="00775787"/>
    <w:rsid w:val="00777F2D"/>
    <w:rsid w:val="00780A9B"/>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2933"/>
    <w:rsid w:val="007A2D4B"/>
    <w:rsid w:val="007A69F1"/>
    <w:rsid w:val="007A6D2B"/>
    <w:rsid w:val="007A7D32"/>
    <w:rsid w:val="007B02A7"/>
    <w:rsid w:val="007B1109"/>
    <w:rsid w:val="007B56CF"/>
    <w:rsid w:val="007B66D7"/>
    <w:rsid w:val="007C2D11"/>
    <w:rsid w:val="007C2F09"/>
    <w:rsid w:val="007C45E9"/>
    <w:rsid w:val="007D0A19"/>
    <w:rsid w:val="007D6A8C"/>
    <w:rsid w:val="007D71C0"/>
    <w:rsid w:val="007D7C70"/>
    <w:rsid w:val="007E047A"/>
    <w:rsid w:val="007E26C1"/>
    <w:rsid w:val="007E4CE8"/>
    <w:rsid w:val="007E6DC7"/>
    <w:rsid w:val="007E721A"/>
    <w:rsid w:val="007F1692"/>
    <w:rsid w:val="007F5078"/>
    <w:rsid w:val="007F6ECF"/>
    <w:rsid w:val="00802F58"/>
    <w:rsid w:val="0080386B"/>
    <w:rsid w:val="00805A3A"/>
    <w:rsid w:val="0081056E"/>
    <w:rsid w:val="00810DB8"/>
    <w:rsid w:val="008112A1"/>
    <w:rsid w:val="0081172E"/>
    <w:rsid w:val="00811D15"/>
    <w:rsid w:val="008140B2"/>
    <w:rsid w:val="008160DC"/>
    <w:rsid w:val="00816A79"/>
    <w:rsid w:val="00817EFC"/>
    <w:rsid w:val="00820C36"/>
    <w:rsid w:val="00823D64"/>
    <w:rsid w:val="008261E1"/>
    <w:rsid w:val="00827091"/>
    <w:rsid w:val="0083353E"/>
    <w:rsid w:val="008344BD"/>
    <w:rsid w:val="00834D87"/>
    <w:rsid w:val="00837B21"/>
    <w:rsid w:val="00840AD9"/>
    <w:rsid w:val="008410F0"/>
    <w:rsid w:val="008416CC"/>
    <w:rsid w:val="00842594"/>
    <w:rsid w:val="0084497E"/>
    <w:rsid w:val="00846A5F"/>
    <w:rsid w:val="00846F3A"/>
    <w:rsid w:val="0085138F"/>
    <w:rsid w:val="00851B2C"/>
    <w:rsid w:val="0085316E"/>
    <w:rsid w:val="00854209"/>
    <w:rsid w:val="00861B50"/>
    <w:rsid w:val="008622BD"/>
    <w:rsid w:val="00864AEA"/>
    <w:rsid w:val="00865D2C"/>
    <w:rsid w:val="00867A9A"/>
    <w:rsid w:val="00867FF1"/>
    <w:rsid w:val="008712D3"/>
    <w:rsid w:val="00872AFD"/>
    <w:rsid w:val="0087304F"/>
    <w:rsid w:val="00873853"/>
    <w:rsid w:val="00875CF8"/>
    <w:rsid w:val="00876983"/>
    <w:rsid w:val="00877F67"/>
    <w:rsid w:val="00880FC9"/>
    <w:rsid w:val="0088156A"/>
    <w:rsid w:val="0088243E"/>
    <w:rsid w:val="008839CA"/>
    <w:rsid w:val="00883D75"/>
    <w:rsid w:val="008857BC"/>
    <w:rsid w:val="008859E9"/>
    <w:rsid w:val="008866B4"/>
    <w:rsid w:val="008874F1"/>
    <w:rsid w:val="0089244D"/>
    <w:rsid w:val="00892EA9"/>
    <w:rsid w:val="00892FD5"/>
    <w:rsid w:val="00894541"/>
    <w:rsid w:val="008A0037"/>
    <w:rsid w:val="008A0EAF"/>
    <w:rsid w:val="008A11E3"/>
    <w:rsid w:val="008A3CA7"/>
    <w:rsid w:val="008A4EC9"/>
    <w:rsid w:val="008A61EB"/>
    <w:rsid w:val="008A64F3"/>
    <w:rsid w:val="008A6CB6"/>
    <w:rsid w:val="008B0BE0"/>
    <w:rsid w:val="008B0E87"/>
    <w:rsid w:val="008B561C"/>
    <w:rsid w:val="008B582E"/>
    <w:rsid w:val="008C0CAB"/>
    <w:rsid w:val="008C2FB5"/>
    <w:rsid w:val="008C4AA0"/>
    <w:rsid w:val="008C6345"/>
    <w:rsid w:val="008D051F"/>
    <w:rsid w:val="008D0A87"/>
    <w:rsid w:val="008D1859"/>
    <w:rsid w:val="008D656B"/>
    <w:rsid w:val="008D7124"/>
    <w:rsid w:val="008D7367"/>
    <w:rsid w:val="008E0093"/>
    <w:rsid w:val="008E36E4"/>
    <w:rsid w:val="008E5764"/>
    <w:rsid w:val="008E6075"/>
    <w:rsid w:val="008E6506"/>
    <w:rsid w:val="008E653D"/>
    <w:rsid w:val="008F182E"/>
    <w:rsid w:val="008F3396"/>
    <w:rsid w:val="008F613B"/>
    <w:rsid w:val="008F630A"/>
    <w:rsid w:val="008F66F7"/>
    <w:rsid w:val="008F6D83"/>
    <w:rsid w:val="008F7797"/>
    <w:rsid w:val="009003CC"/>
    <w:rsid w:val="009008F9"/>
    <w:rsid w:val="00903CE0"/>
    <w:rsid w:val="0090530C"/>
    <w:rsid w:val="00905CD2"/>
    <w:rsid w:val="00911BFD"/>
    <w:rsid w:val="00913720"/>
    <w:rsid w:val="00913D7B"/>
    <w:rsid w:val="00917F83"/>
    <w:rsid w:val="00920A6F"/>
    <w:rsid w:val="00920E1E"/>
    <w:rsid w:val="00920E4C"/>
    <w:rsid w:val="0092225F"/>
    <w:rsid w:val="00922732"/>
    <w:rsid w:val="00922DE8"/>
    <w:rsid w:val="009232AF"/>
    <w:rsid w:val="00927A4F"/>
    <w:rsid w:val="00934338"/>
    <w:rsid w:val="009348C7"/>
    <w:rsid w:val="00936092"/>
    <w:rsid w:val="00936529"/>
    <w:rsid w:val="009411B0"/>
    <w:rsid w:val="009426C9"/>
    <w:rsid w:val="00942C67"/>
    <w:rsid w:val="00942F1F"/>
    <w:rsid w:val="00943882"/>
    <w:rsid w:val="00943D7B"/>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C28"/>
    <w:rsid w:val="00975E52"/>
    <w:rsid w:val="00980776"/>
    <w:rsid w:val="009808E7"/>
    <w:rsid w:val="00980D27"/>
    <w:rsid w:val="00981598"/>
    <w:rsid w:val="00982B9F"/>
    <w:rsid w:val="00983172"/>
    <w:rsid w:val="00983931"/>
    <w:rsid w:val="009861C0"/>
    <w:rsid w:val="0098788E"/>
    <w:rsid w:val="00987E76"/>
    <w:rsid w:val="009928CA"/>
    <w:rsid w:val="009934BA"/>
    <w:rsid w:val="0099381E"/>
    <w:rsid w:val="009A0BF1"/>
    <w:rsid w:val="009A2D0C"/>
    <w:rsid w:val="009A5C70"/>
    <w:rsid w:val="009B2E1A"/>
    <w:rsid w:val="009B2E6B"/>
    <w:rsid w:val="009B4960"/>
    <w:rsid w:val="009B7AC5"/>
    <w:rsid w:val="009C1C71"/>
    <w:rsid w:val="009C401B"/>
    <w:rsid w:val="009C47CE"/>
    <w:rsid w:val="009C5495"/>
    <w:rsid w:val="009D043D"/>
    <w:rsid w:val="009D31F9"/>
    <w:rsid w:val="009D457C"/>
    <w:rsid w:val="009D4B7E"/>
    <w:rsid w:val="009D51CB"/>
    <w:rsid w:val="009D54DE"/>
    <w:rsid w:val="009D631D"/>
    <w:rsid w:val="009D6AC3"/>
    <w:rsid w:val="009E20E5"/>
    <w:rsid w:val="009E2100"/>
    <w:rsid w:val="009E2B5F"/>
    <w:rsid w:val="009E453D"/>
    <w:rsid w:val="009E5BF8"/>
    <w:rsid w:val="009E6474"/>
    <w:rsid w:val="009E768A"/>
    <w:rsid w:val="009F1BFC"/>
    <w:rsid w:val="009F273E"/>
    <w:rsid w:val="009F40F7"/>
    <w:rsid w:val="009F53F5"/>
    <w:rsid w:val="009F635B"/>
    <w:rsid w:val="009F66C2"/>
    <w:rsid w:val="009F7E98"/>
    <w:rsid w:val="00A01AD0"/>
    <w:rsid w:val="00A03B0F"/>
    <w:rsid w:val="00A0465B"/>
    <w:rsid w:val="00A05A01"/>
    <w:rsid w:val="00A06495"/>
    <w:rsid w:val="00A06599"/>
    <w:rsid w:val="00A10327"/>
    <w:rsid w:val="00A14980"/>
    <w:rsid w:val="00A14BAF"/>
    <w:rsid w:val="00A15AE3"/>
    <w:rsid w:val="00A171E3"/>
    <w:rsid w:val="00A176CF"/>
    <w:rsid w:val="00A17705"/>
    <w:rsid w:val="00A177B0"/>
    <w:rsid w:val="00A2267D"/>
    <w:rsid w:val="00A22CBA"/>
    <w:rsid w:val="00A2376E"/>
    <w:rsid w:val="00A257FD"/>
    <w:rsid w:val="00A3260A"/>
    <w:rsid w:val="00A32BBD"/>
    <w:rsid w:val="00A3470E"/>
    <w:rsid w:val="00A34863"/>
    <w:rsid w:val="00A34AEE"/>
    <w:rsid w:val="00A35800"/>
    <w:rsid w:val="00A368C8"/>
    <w:rsid w:val="00A3692C"/>
    <w:rsid w:val="00A37C4E"/>
    <w:rsid w:val="00A411A0"/>
    <w:rsid w:val="00A421DC"/>
    <w:rsid w:val="00A425C2"/>
    <w:rsid w:val="00A43C26"/>
    <w:rsid w:val="00A45353"/>
    <w:rsid w:val="00A4592A"/>
    <w:rsid w:val="00A474B9"/>
    <w:rsid w:val="00A47F16"/>
    <w:rsid w:val="00A50B6C"/>
    <w:rsid w:val="00A50E70"/>
    <w:rsid w:val="00A5216A"/>
    <w:rsid w:val="00A52341"/>
    <w:rsid w:val="00A54950"/>
    <w:rsid w:val="00A55DB5"/>
    <w:rsid w:val="00A56F5B"/>
    <w:rsid w:val="00A62D09"/>
    <w:rsid w:val="00A65625"/>
    <w:rsid w:val="00A733A3"/>
    <w:rsid w:val="00A74692"/>
    <w:rsid w:val="00A74781"/>
    <w:rsid w:val="00A75E10"/>
    <w:rsid w:val="00A760B8"/>
    <w:rsid w:val="00A81BD2"/>
    <w:rsid w:val="00A81F43"/>
    <w:rsid w:val="00A83526"/>
    <w:rsid w:val="00A84EF9"/>
    <w:rsid w:val="00A86222"/>
    <w:rsid w:val="00A86E19"/>
    <w:rsid w:val="00A9191D"/>
    <w:rsid w:val="00A94E48"/>
    <w:rsid w:val="00A962CD"/>
    <w:rsid w:val="00A97969"/>
    <w:rsid w:val="00A97DC8"/>
    <w:rsid w:val="00AA1F17"/>
    <w:rsid w:val="00AA2CDD"/>
    <w:rsid w:val="00AA2D8A"/>
    <w:rsid w:val="00AA436D"/>
    <w:rsid w:val="00AA449B"/>
    <w:rsid w:val="00AA46CD"/>
    <w:rsid w:val="00AA49C5"/>
    <w:rsid w:val="00AA523E"/>
    <w:rsid w:val="00AA5E45"/>
    <w:rsid w:val="00AA718B"/>
    <w:rsid w:val="00AB0E76"/>
    <w:rsid w:val="00AB127B"/>
    <w:rsid w:val="00AB15C1"/>
    <w:rsid w:val="00AB469A"/>
    <w:rsid w:val="00AB494C"/>
    <w:rsid w:val="00AB4B65"/>
    <w:rsid w:val="00AB6734"/>
    <w:rsid w:val="00AC0616"/>
    <w:rsid w:val="00AC0822"/>
    <w:rsid w:val="00AC10DF"/>
    <w:rsid w:val="00AC32C7"/>
    <w:rsid w:val="00AC4279"/>
    <w:rsid w:val="00AC6C71"/>
    <w:rsid w:val="00AC7039"/>
    <w:rsid w:val="00AC75E8"/>
    <w:rsid w:val="00AD0DBA"/>
    <w:rsid w:val="00AD0F35"/>
    <w:rsid w:val="00AD1145"/>
    <w:rsid w:val="00AD78DE"/>
    <w:rsid w:val="00AE1839"/>
    <w:rsid w:val="00AE1A63"/>
    <w:rsid w:val="00AE233F"/>
    <w:rsid w:val="00AE26FD"/>
    <w:rsid w:val="00AE2786"/>
    <w:rsid w:val="00AE363C"/>
    <w:rsid w:val="00AE51E1"/>
    <w:rsid w:val="00AE5FF7"/>
    <w:rsid w:val="00AE6581"/>
    <w:rsid w:val="00AF0FFF"/>
    <w:rsid w:val="00AF1037"/>
    <w:rsid w:val="00AF3920"/>
    <w:rsid w:val="00AF6906"/>
    <w:rsid w:val="00B00BB1"/>
    <w:rsid w:val="00B02BFD"/>
    <w:rsid w:val="00B035C8"/>
    <w:rsid w:val="00B07DEF"/>
    <w:rsid w:val="00B107DC"/>
    <w:rsid w:val="00B11400"/>
    <w:rsid w:val="00B121D4"/>
    <w:rsid w:val="00B12EBE"/>
    <w:rsid w:val="00B12ECF"/>
    <w:rsid w:val="00B13B01"/>
    <w:rsid w:val="00B148C6"/>
    <w:rsid w:val="00B14B05"/>
    <w:rsid w:val="00B16695"/>
    <w:rsid w:val="00B17A7D"/>
    <w:rsid w:val="00B20073"/>
    <w:rsid w:val="00B2051F"/>
    <w:rsid w:val="00B20A8A"/>
    <w:rsid w:val="00B22140"/>
    <w:rsid w:val="00B23BD9"/>
    <w:rsid w:val="00B23C12"/>
    <w:rsid w:val="00B26936"/>
    <w:rsid w:val="00B42EF6"/>
    <w:rsid w:val="00B45C5C"/>
    <w:rsid w:val="00B46013"/>
    <w:rsid w:val="00B50F70"/>
    <w:rsid w:val="00B5109C"/>
    <w:rsid w:val="00B51BA2"/>
    <w:rsid w:val="00B53291"/>
    <w:rsid w:val="00B532AB"/>
    <w:rsid w:val="00B54210"/>
    <w:rsid w:val="00B55418"/>
    <w:rsid w:val="00B5560F"/>
    <w:rsid w:val="00B57AD2"/>
    <w:rsid w:val="00B6345C"/>
    <w:rsid w:val="00B6596D"/>
    <w:rsid w:val="00B6681F"/>
    <w:rsid w:val="00B66F86"/>
    <w:rsid w:val="00B66FCD"/>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B3C"/>
    <w:rsid w:val="00B95734"/>
    <w:rsid w:val="00B95F37"/>
    <w:rsid w:val="00B96E40"/>
    <w:rsid w:val="00BA17A7"/>
    <w:rsid w:val="00BA4355"/>
    <w:rsid w:val="00BA5541"/>
    <w:rsid w:val="00BB031C"/>
    <w:rsid w:val="00BB1C94"/>
    <w:rsid w:val="00BB1D34"/>
    <w:rsid w:val="00BB223F"/>
    <w:rsid w:val="00BB4000"/>
    <w:rsid w:val="00BB7A56"/>
    <w:rsid w:val="00BB7B2C"/>
    <w:rsid w:val="00BB7EA6"/>
    <w:rsid w:val="00BC3B9D"/>
    <w:rsid w:val="00BC3BC3"/>
    <w:rsid w:val="00BD20FA"/>
    <w:rsid w:val="00BD434C"/>
    <w:rsid w:val="00BD7469"/>
    <w:rsid w:val="00BE396F"/>
    <w:rsid w:val="00BE554C"/>
    <w:rsid w:val="00BE5586"/>
    <w:rsid w:val="00BE749C"/>
    <w:rsid w:val="00BE7B53"/>
    <w:rsid w:val="00BF2EB7"/>
    <w:rsid w:val="00BF42F3"/>
    <w:rsid w:val="00BF4CB7"/>
    <w:rsid w:val="00BF729A"/>
    <w:rsid w:val="00BF7A11"/>
    <w:rsid w:val="00C0046D"/>
    <w:rsid w:val="00C01D1B"/>
    <w:rsid w:val="00C02DBA"/>
    <w:rsid w:val="00C0718F"/>
    <w:rsid w:val="00C07D49"/>
    <w:rsid w:val="00C11BA0"/>
    <w:rsid w:val="00C1360D"/>
    <w:rsid w:val="00C16B62"/>
    <w:rsid w:val="00C2025D"/>
    <w:rsid w:val="00C20FDF"/>
    <w:rsid w:val="00C30358"/>
    <w:rsid w:val="00C3153B"/>
    <w:rsid w:val="00C349A4"/>
    <w:rsid w:val="00C40DA4"/>
    <w:rsid w:val="00C41928"/>
    <w:rsid w:val="00C439F9"/>
    <w:rsid w:val="00C43B5E"/>
    <w:rsid w:val="00C43D1B"/>
    <w:rsid w:val="00C441D3"/>
    <w:rsid w:val="00C5062B"/>
    <w:rsid w:val="00C51713"/>
    <w:rsid w:val="00C54BAB"/>
    <w:rsid w:val="00C55641"/>
    <w:rsid w:val="00C556DD"/>
    <w:rsid w:val="00C606C1"/>
    <w:rsid w:val="00C6135E"/>
    <w:rsid w:val="00C615F3"/>
    <w:rsid w:val="00C61932"/>
    <w:rsid w:val="00C6287F"/>
    <w:rsid w:val="00C65692"/>
    <w:rsid w:val="00C72CED"/>
    <w:rsid w:val="00C77129"/>
    <w:rsid w:val="00C7798A"/>
    <w:rsid w:val="00C81E78"/>
    <w:rsid w:val="00C82A89"/>
    <w:rsid w:val="00C91E2F"/>
    <w:rsid w:val="00C93F2C"/>
    <w:rsid w:val="00C94E2B"/>
    <w:rsid w:val="00C95014"/>
    <w:rsid w:val="00C95094"/>
    <w:rsid w:val="00C9530F"/>
    <w:rsid w:val="00C96C81"/>
    <w:rsid w:val="00CA0FE7"/>
    <w:rsid w:val="00CA1C7D"/>
    <w:rsid w:val="00CA23F5"/>
    <w:rsid w:val="00CA2F90"/>
    <w:rsid w:val="00CA3632"/>
    <w:rsid w:val="00CA394E"/>
    <w:rsid w:val="00CA4025"/>
    <w:rsid w:val="00CA4E16"/>
    <w:rsid w:val="00CA5788"/>
    <w:rsid w:val="00CA59F4"/>
    <w:rsid w:val="00CA68B1"/>
    <w:rsid w:val="00CB0D2A"/>
    <w:rsid w:val="00CB1158"/>
    <w:rsid w:val="00CB14FE"/>
    <w:rsid w:val="00CB3D3D"/>
    <w:rsid w:val="00CB3FF7"/>
    <w:rsid w:val="00CB4B45"/>
    <w:rsid w:val="00CB54A4"/>
    <w:rsid w:val="00CB6A2C"/>
    <w:rsid w:val="00CB6C73"/>
    <w:rsid w:val="00CB7A10"/>
    <w:rsid w:val="00CB7B52"/>
    <w:rsid w:val="00CC6590"/>
    <w:rsid w:val="00CC7379"/>
    <w:rsid w:val="00CC7BD4"/>
    <w:rsid w:val="00CD23F5"/>
    <w:rsid w:val="00CD2C8E"/>
    <w:rsid w:val="00CD4067"/>
    <w:rsid w:val="00CD4FE3"/>
    <w:rsid w:val="00CE083F"/>
    <w:rsid w:val="00CE0A40"/>
    <w:rsid w:val="00CE11E5"/>
    <w:rsid w:val="00CE2B50"/>
    <w:rsid w:val="00CE5F7A"/>
    <w:rsid w:val="00CE60B2"/>
    <w:rsid w:val="00CE7FB6"/>
    <w:rsid w:val="00CF0EF7"/>
    <w:rsid w:val="00CF1D2B"/>
    <w:rsid w:val="00CF32E8"/>
    <w:rsid w:val="00CF4783"/>
    <w:rsid w:val="00CF53E7"/>
    <w:rsid w:val="00CF5990"/>
    <w:rsid w:val="00CF6D36"/>
    <w:rsid w:val="00D0243D"/>
    <w:rsid w:val="00D0246F"/>
    <w:rsid w:val="00D03335"/>
    <w:rsid w:val="00D03424"/>
    <w:rsid w:val="00D054FE"/>
    <w:rsid w:val="00D05654"/>
    <w:rsid w:val="00D06FF8"/>
    <w:rsid w:val="00D13316"/>
    <w:rsid w:val="00D1560B"/>
    <w:rsid w:val="00D15870"/>
    <w:rsid w:val="00D209D4"/>
    <w:rsid w:val="00D21550"/>
    <w:rsid w:val="00D2185D"/>
    <w:rsid w:val="00D21ACD"/>
    <w:rsid w:val="00D260BB"/>
    <w:rsid w:val="00D26AEE"/>
    <w:rsid w:val="00D26CFB"/>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6E0E"/>
    <w:rsid w:val="00D67760"/>
    <w:rsid w:val="00D70632"/>
    <w:rsid w:val="00D71028"/>
    <w:rsid w:val="00D7218D"/>
    <w:rsid w:val="00D72D02"/>
    <w:rsid w:val="00D73866"/>
    <w:rsid w:val="00D73C8A"/>
    <w:rsid w:val="00D80C48"/>
    <w:rsid w:val="00D81347"/>
    <w:rsid w:val="00D8176C"/>
    <w:rsid w:val="00D8191D"/>
    <w:rsid w:val="00D866A7"/>
    <w:rsid w:val="00D87794"/>
    <w:rsid w:val="00D901A4"/>
    <w:rsid w:val="00D94729"/>
    <w:rsid w:val="00D96F70"/>
    <w:rsid w:val="00D97692"/>
    <w:rsid w:val="00D97F38"/>
    <w:rsid w:val="00DA103A"/>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5631"/>
    <w:rsid w:val="00DC67E5"/>
    <w:rsid w:val="00DC776E"/>
    <w:rsid w:val="00DC78D9"/>
    <w:rsid w:val="00DC7F65"/>
    <w:rsid w:val="00DD02A1"/>
    <w:rsid w:val="00DD12BB"/>
    <w:rsid w:val="00DD4490"/>
    <w:rsid w:val="00DD6AB2"/>
    <w:rsid w:val="00DD6CF1"/>
    <w:rsid w:val="00DD7EEE"/>
    <w:rsid w:val="00DE125A"/>
    <w:rsid w:val="00DE1538"/>
    <w:rsid w:val="00DE3197"/>
    <w:rsid w:val="00DE3A60"/>
    <w:rsid w:val="00DE5D63"/>
    <w:rsid w:val="00DE7713"/>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4D6D"/>
    <w:rsid w:val="00E16C23"/>
    <w:rsid w:val="00E20360"/>
    <w:rsid w:val="00E211B5"/>
    <w:rsid w:val="00E227E5"/>
    <w:rsid w:val="00E22D99"/>
    <w:rsid w:val="00E239F1"/>
    <w:rsid w:val="00E23D27"/>
    <w:rsid w:val="00E24226"/>
    <w:rsid w:val="00E24D80"/>
    <w:rsid w:val="00E2548A"/>
    <w:rsid w:val="00E261F1"/>
    <w:rsid w:val="00E263EA"/>
    <w:rsid w:val="00E275CF"/>
    <w:rsid w:val="00E30600"/>
    <w:rsid w:val="00E30E4D"/>
    <w:rsid w:val="00E31AF2"/>
    <w:rsid w:val="00E33E2E"/>
    <w:rsid w:val="00E410C0"/>
    <w:rsid w:val="00E438A8"/>
    <w:rsid w:val="00E444B2"/>
    <w:rsid w:val="00E46CC9"/>
    <w:rsid w:val="00E474A7"/>
    <w:rsid w:val="00E475D5"/>
    <w:rsid w:val="00E51554"/>
    <w:rsid w:val="00E5221B"/>
    <w:rsid w:val="00E53B9D"/>
    <w:rsid w:val="00E540EB"/>
    <w:rsid w:val="00E548AE"/>
    <w:rsid w:val="00E56A98"/>
    <w:rsid w:val="00E5720D"/>
    <w:rsid w:val="00E575B1"/>
    <w:rsid w:val="00E57BAE"/>
    <w:rsid w:val="00E62025"/>
    <w:rsid w:val="00E626E3"/>
    <w:rsid w:val="00E62BA7"/>
    <w:rsid w:val="00E649A8"/>
    <w:rsid w:val="00E65949"/>
    <w:rsid w:val="00E67066"/>
    <w:rsid w:val="00E677E0"/>
    <w:rsid w:val="00E70B0F"/>
    <w:rsid w:val="00E70DAD"/>
    <w:rsid w:val="00E71A36"/>
    <w:rsid w:val="00E73151"/>
    <w:rsid w:val="00E74944"/>
    <w:rsid w:val="00E74945"/>
    <w:rsid w:val="00E769FA"/>
    <w:rsid w:val="00E80B6C"/>
    <w:rsid w:val="00E815B8"/>
    <w:rsid w:val="00E83FC8"/>
    <w:rsid w:val="00E85DDF"/>
    <w:rsid w:val="00E86EE8"/>
    <w:rsid w:val="00E87C2F"/>
    <w:rsid w:val="00E911F4"/>
    <w:rsid w:val="00E9284C"/>
    <w:rsid w:val="00E96376"/>
    <w:rsid w:val="00E9736D"/>
    <w:rsid w:val="00E97C79"/>
    <w:rsid w:val="00EA0CD8"/>
    <w:rsid w:val="00EA229B"/>
    <w:rsid w:val="00EA353E"/>
    <w:rsid w:val="00EA3F5F"/>
    <w:rsid w:val="00EA5210"/>
    <w:rsid w:val="00EA5D33"/>
    <w:rsid w:val="00EA7259"/>
    <w:rsid w:val="00EB1116"/>
    <w:rsid w:val="00EB336D"/>
    <w:rsid w:val="00EB67E8"/>
    <w:rsid w:val="00EC4424"/>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EF78C3"/>
    <w:rsid w:val="00F0049B"/>
    <w:rsid w:val="00F017F6"/>
    <w:rsid w:val="00F01E1C"/>
    <w:rsid w:val="00F0226D"/>
    <w:rsid w:val="00F02614"/>
    <w:rsid w:val="00F02C92"/>
    <w:rsid w:val="00F038D3"/>
    <w:rsid w:val="00F04A13"/>
    <w:rsid w:val="00F06344"/>
    <w:rsid w:val="00F07E09"/>
    <w:rsid w:val="00F11A35"/>
    <w:rsid w:val="00F129C9"/>
    <w:rsid w:val="00F15098"/>
    <w:rsid w:val="00F16D52"/>
    <w:rsid w:val="00F17EE9"/>
    <w:rsid w:val="00F21357"/>
    <w:rsid w:val="00F23AC1"/>
    <w:rsid w:val="00F24440"/>
    <w:rsid w:val="00F248FC"/>
    <w:rsid w:val="00F24E9C"/>
    <w:rsid w:val="00F25288"/>
    <w:rsid w:val="00F26BF0"/>
    <w:rsid w:val="00F276BA"/>
    <w:rsid w:val="00F314A3"/>
    <w:rsid w:val="00F34A46"/>
    <w:rsid w:val="00F40EF7"/>
    <w:rsid w:val="00F41E44"/>
    <w:rsid w:val="00F42B5A"/>
    <w:rsid w:val="00F438F9"/>
    <w:rsid w:val="00F447A0"/>
    <w:rsid w:val="00F44F57"/>
    <w:rsid w:val="00F45852"/>
    <w:rsid w:val="00F46662"/>
    <w:rsid w:val="00F4768B"/>
    <w:rsid w:val="00F50E80"/>
    <w:rsid w:val="00F511DD"/>
    <w:rsid w:val="00F53959"/>
    <w:rsid w:val="00F60ADD"/>
    <w:rsid w:val="00F63F17"/>
    <w:rsid w:val="00F63F90"/>
    <w:rsid w:val="00F640DE"/>
    <w:rsid w:val="00F64299"/>
    <w:rsid w:val="00F64E72"/>
    <w:rsid w:val="00F67A6F"/>
    <w:rsid w:val="00F70630"/>
    <w:rsid w:val="00F71E72"/>
    <w:rsid w:val="00F7281F"/>
    <w:rsid w:val="00F73E17"/>
    <w:rsid w:val="00F740F2"/>
    <w:rsid w:val="00F752B7"/>
    <w:rsid w:val="00F80213"/>
    <w:rsid w:val="00F8065D"/>
    <w:rsid w:val="00F808DA"/>
    <w:rsid w:val="00F8156F"/>
    <w:rsid w:val="00F817C9"/>
    <w:rsid w:val="00F824F4"/>
    <w:rsid w:val="00F83A6E"/>
    <w:rsid w:val="00F85894"/>
    <w:rsid w:val="00F86BDA"/>
    <w:rsid w:val="00F8789E"/>
    <w:rsid w:val="00F90AB4"/>
    <w:rsid w:val="00F91E62"/>
    <w:rsid w:val="00FA1E2F"/>
    <w:rsid w:val="00FA2CCC"/>
    <w:rsid w:val="00FA2DE3"/>
    <w:rsid w:val="00FA382E"/>
    <w:rsid w:val="00FA43D9"/>
    <w:rsid w:val="00FA7663"/>
    <w:rsid w:val="00FB0ABC"/>
    <w:rsid w:val="00FB15E3"/>
    <w:rsid w:val="00FB187B"/>
    <w:rsid w:val="00FB426D"/>
    <w:rsid w:val="00FB42A4"/>
    <w:rsid w:val="00FB7B3C"/>
    <w:rsid w:val="00FC06A0"/>
    <w:rsid w:val="00FC4836"/>
    <w:rsid w:val="00FC6CEC"/>
    <w:rsid w:val="00FD0EF7"/>
    <w:rsid w:val="00FD1A6F"/>
    <w:rsid w:val="00FD1E91"/>
    <w:rsid w:val="00FD3036"/>
    <w:rsid w:val="00FD4B25"/>
    <w:rsid w:val="00FD528B"/>
    <w:rsid w:val="00FD7196"/>
    <w:rsid w:val="00FE6E10"/>
    <w:rsid w:val="00FE734D"/>
    <w:rsid w:val="00FF1923"/>
    <w:rsid w:val="00FF1B7C"/>
    <w:rsid w:val="00FF1E4C"/>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35</Pages>
  <Words>12865</Words>
  <Characters>73336</Characters>
  <Application>Microsoft Office Word</Application>
  <DocSecurity>0</DocSecurity>
  <Lines>611</Lines>
  <Paragraphs>172</Paragraphs>
  <ScaleCrop>false</ScaleCrop>
  <Company/>
  <LinksUpToDate>false</LinksUpToDate>
  <CharactersWithSpaces>86029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22</cp:revision>
  <dcterms:created xsi:type="dcterms:W3CDTF">2022-05-18T13:23:00Z</dcterms:created>
  <dcterms:modified xsi:type="dcterms:W3CDTF">2022-05-20T09:24:00Z</dcterms:modified>
</cp:coreProperties>
</file>
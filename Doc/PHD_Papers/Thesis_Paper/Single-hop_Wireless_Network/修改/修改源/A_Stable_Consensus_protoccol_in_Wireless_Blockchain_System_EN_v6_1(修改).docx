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E6B4"/>
  <w:body>
    <w:p w14:paraId="3899173F" w14:textId="0A46053C" w:rsidR="00F71E72" w:rsidRPr="00F0049B" w:rsidRDefault="00F71E72"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r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Pr="00F0049B">
        <w:rPr>
          <w:rFonts w:ascii="Times New Roman" w:eastAsia="宋体" w:hAnsi="Times New Roman" w:cs="Times New Roman"/>
          <w:b/>
          <w:bCs/>
          <w:color w:val="800000"/>
          <w:kern w:val="0"/>
          <w:sz w:val="24"/>
          <w:szCs w:val="24"/>
        </w:rPr>
        <w:t xml:space="preserve">Consensus Protocol </w:t>
      </w:r>
      <w:r w:rsidR="002105A8">
        <w:rPr>
          <w:rFonts w:ascii="Times New Roman" w:eastAsia="宋体" w:hAnsi="Times New Roman" w:cs="Times New Roman"/>
          <w:b/>
          <w:bCs/>
          <w:color w:val="800000"/>
          <w:kern w:val="0"/>
          <w:sz w:val="24"/>
          <w:szCs w:val="24"/>
        </w:rPr>
        <w:t xml:space="preserve">for </w:t>
      </w:r>
      <w:r w:rsidRPr="00F0049B">
        <w:rPr>
          <w:rFonts w:ascii="Times New Roman" w:eastAsia="宋体" w:hAnsi="Times New Roman" w:cs="Times New Roman"/>
          <w:b/>
          <w:bCs/>
          <w:color w:val="800000"/>
          <w:kern w:val="0"/>
          <w:sz w:val="24"/>
          <w:szCs w:val="24"/>
        </w:rPr>
        <w:t>Wireless Blockchain System</w:t>
      </w:r>
      <w:r w:rsidR="00F12C8B">
        <w:rPr>
          <w:rFonts w:ascii="Times New Roman" w:eastAsia="宋体" w:hAnsi="Times New Roman" w:cs="Times New Roman"/>
          <w:b/>
          <w:bCs/>
          <w:color w:val="800000"/>
          <w:kern w:val="0"/>
          <w:sz w:val="24"/>
          <w:szCs w:val="24"/>
        </w:rPr>
        <w:t>s</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0E33DEFF"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CD4FE3">
        <w:rPr>
          <w:rFonts w:ascii="Times New Roman" w:hAnsi="Times New Roman" w:cs="Times New Roman"/>
          <w:sz w:val="24"/>
          <w:szCs w:val="24"/>
        </w:rPr>
        <w:t xml:space="preserve">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w:t>
      </w:r>
      <w:r w:rsidR="002105A8">
        <w:rPr>
          <w:rFonts w:ascii="Times New Roman" w:hAnsi="Times New Roman" w:cs="Times New Roman"/>
          <w:sz w:val="24"/>
          <w:szCs w:val="24"/>
        </w:rPr>
        <w:t xml:space="preserve"> varying </w:t>
      </w:r>
      <w:r w:rsidR="008A4EC9">
        <w:rPr>
          <w:rFonts w:ascii="Times New Roman" w:hAnsi="Times New Roman" w:cs="Times New Roman"/>
          <w:sz w:val="24"/>
          <w:szCs w:val="24"/>
        </w:rPr>
        <w:t>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proofErr w:type="spellStart"/>
      <w:r w:rsidR="00051371">
        <w:rPr>
          <w:rFonts w:ascii="Times New Roman" w:hAnsi="Times New Roman" w:cs="Times New Roman"/>
          <w:sz w:val="24"/>
          <w:szCs w:val="24"/>
        </w:rPr>
        <w:t>SWIB</w:t>
      </w:r>
      <w:proofErr w:type="spellEnd"/>
      <w:r w:rsidR="00051371">
        <w:rPr>
          <w:rFonts w:ascii="Times New Roman" w:hAnsi="Times New Roman" w:cs="Times New Roman"/>
          <w:sz w:val="24"/>
          <w:szCs w:val="24"/>
        </w:rPr>
        <w:t xml:space="preserve"> </w:t>
      </w:r>
      <w:r w:rsidR="00892FD5">
        <w:rPr>
          <w:rFonts w:ascii="Times New Roman" w:hAnsi="Times New Roman" w:cs="Times New Roman"/>
          <w:sz w:val="24"/>
          <w:szCs w:val="24"/>
        </w:rPr>
        <w:t>for</w:t>
      </w:r>
      <w:r w:rsidR="002105A8">
        <w:rPr>
          <w:rFonts w:ascii="Times New Roman" w:hAnsi="Times New Roman" w:cs="Times New Roman"/>
          <w:sz w:val="24"/>
          <w:szCs w:val="24"/>
        </w:rPr>
        <w:t xml:space="preserve"> blockchain in </w:t>
      </w:r>
      <w:r w:rsidR="00892FD5">
        <w:rPr>
          <w:rFonts w:ascii="Times New Roman" w:hAnsi="Times New Roman" w:cs="Times New Roman"/>
          <w:sz w:val="24"/>
          <w:szCs w:val="24"/>
        </w:rPr>
        <w:t>wireless</w:t>
      </w:r>
      <w:r w:rsidR="002105A8">
        <w:rPr>
          <w:rFonts w:ascii="Times New Roman" w:hAnsi="Times New Roman" w:cs="Times New Roman"/>
          <w:sz w:val="24"/>
          <w:szCs w:val="24"/>
        </w:rPr>
        <w:t xml:space="preserve"> </w:t>
      </w:r>
      <w:r w:rsidR="00892FD5">
        <w:rPr>
          <w:rFonts w:ascii="Times New Roman" w:hAnsi="Times New Roman" w:cs="Times New Roman"/>
          <w:sz w:val="24"/>
          <w:szCs w:val="24"/>
        </w:rPr>
        <w:t>network</w:t>
      </w:r>
      <w:r w:rsidR="002105A8">
        <w:rPr>
          <w:rFonts w:ascii="Times New Roman" w:hAnsi="Times New Roman" w:cs="Times New Roman"/>
          <w:sz w:val="24"/>
          <w:szCs w:val="24"/>
        </w:rPr>
        <w:t xml:space="preserve">s, which </w:t>
      </w:r>
      <w:r w:rsidR="00892FD5">
        <w:rPr>
          <w:rFonts w:ascii="Times New Roman" w:hAnsi="Times New Roman" w:cs="Times New Roman"/>
          <w:sz w:val="24"/>
          <w:szCs w:val="24"/>
        </w:rPr>
        <w:t>do not rely on reliable leader-driven communication</w:t>
      </w:r>
      <w:r w:rsidR="002105A8">
        <w:rPr>
          <w:rFonts w:ascii="Times New Roman" w:hAnsi="Times New Roman" w:cs="Times New Roman"/>
          <w:sz w:val="24"/>
          <w:szCs w:val="24"/>
        </w:rPr>
        <w:t>s</w:t>
      </w:r>
      <w:r w:rsidR="00892FD5">
        <w:rPr>
          <w:rFonts w:ascii="Times New Roman" w:hAnsi="Times New Roman" w:cs="Times New Roman"/>
          <w:sz w:val="24"/>
          <w:szCs w:val="24"/>
        </w:rPr>
        <w:t xml:space="preserve">. </w:t>
      </w:r>
      <w:proofErr w:type="spellStart"/>
      <w:r w:rsidR="002105A8">
        <w:rPr>
          <w:rFonts w:ascii="Times New Roman" w:hAnsi="Times New Roman" w:cs="Times New Roman"/>
          <w:sz w:val="24"/>
          <w:szCs w:val="24"/>
        </w:rPr>
        <w:t>SWIB</w:t>
      </w:r>
      <w:proofErr w:type="spellEnd"/>
      <w:r w:rsidR="002105A8">
        <w:rPr>
          <w:rFonts w:ascii="Times New Roman" w:hAnsi="Times New Roman" w:cs="Times New Roman"/>
          <w:sz w:val="24"/>
          <w:szCs w:val="24"/>
        </w:rPr>
        <w:t xml:space="preserve"> </w:t>
      </w:r>
      <w:r w:rsidR="00AF6906">
        <w:rPr>
          <w:rFonts w:ascii="Times New Roman" w:hAnsi="Times New Roman" w:cs="Times New Roman"/>
          <w:sz w:val="24"/>
          <w:szCs w:val="24"/>
        </w:rPr>
        <w:t xml:space="preserve">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w:t>
      </w:r>
      <w:r w:rsidR="002105A8">
        <w:rPr>
          <w:rFonts w:ascii="Times New Roman" w:hAnsi="Times New Roman" w:cs="Times New Roman"/>
          <w:sz w:val="24"/>
          <w:szCs w:val="24"/>
        </w:rPr>
        <w:t xml:space="preserve"> reduce</w:t>
      </w:r>
      <w:r w:rsidR="00767F5C">
        <w:rPr>
          <w:rFonts w:ascii="Times New Roman" w:hAnsi="Times New Roman" w:cs="Times New Roman"/>
          <w:sz w:val="24"/>
          <w:szCs w:val="24"/>
        </w:rPr>
        <w:t xml:space="preserv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proofErr w:type="spellStart"/>
      <w:r w:rsidR="00D34AEC">
        <w:rPr>
          <w:rFonts w:ascii="Times New Roman" w:hAnsi="Times New Roman" w:cs="Times New Roman"/>
          <w:sz w:val="24"/>
          <w:szCs w:val="24"/>
        </w:rPr>
        <w:t>SWIB</w:t>
      </w:r>
      <w:proofErr w:type="spellEnd"/>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w:t>
      </w:r>
      <w:r w:rsidR="002105A8">
        <w:rPr>
          <w:rFonts w:ascii="Times New Roman" w:hAnsi="Times New Roman" w:cs="Times New Roman"/>
          <w:sz w:val="24"/>
          <w:szCs w:val="24"/>
        </w:rPr>
        <w:t xml:space="preserve"> Moreover, it </w:t>
      </w:r>
      <w:r w:rsidR="008A0037">
        <w:rPr>
          <w:rFonts w:ascii="Times New Roman" w:hAnsi="Times New Roman" w:cs="Times New Roman"/>
          <w:sz w:val="24"/>
          <w:szCs w:val="24"/>
        </w:rPr>
        <w:t xml:space="preserve">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consensus nodes.</w:t>
      </w:r>
      <w:r w:rsidR="002105A8">
        <w:rPr>
          <w:rFonts w:ascii="Times New Roman" w:hAnsi="Times New Roman" w:cs="Times New Roman"/>
          <w:kern w:val="0"/>
          <w:sz w:val="24"/>
          <w:szCs w:val="24"/>
        </w:rPr>
        <w:t xml:space="preserve"> Extensive simulation results show that</w:t>
      </w:r>
      <w:r w:rsidR="00261608">
        <w:rPr>
          <w:rFonts w:ascii="Times New Roman" w:hAnsi="Times New Roman" w:cs="Times New Roman"/>
          <w:kern w:val="0"/>
          <w:sz w:val="24"/>
          <w:szCs w:val="24"/>
        </w:rPr>
        <w:t xml:space="preserve"> </w:t>
      </w:r>
      <w:proofErr w:type="spellStart"/>
      <w:r w:rsidR="00261608">
        <w:rPr>
          <w:rFonts w:ascii="Times New Roman" w:hAnsi="Times New Roman" w:cs="Times New Roman"/>
          <w:kern w:val="0"/>
          <w:sz w:val="24"/>
          <w:szCs w:val="24"/>
        </w:rPr>
        <w:t>SWIB</w:t>
      </w:r>
      <w:proofErr w:type="spellEnd"/>
      <w:r w:rsidR="00261608">
        <w:rPr>
          <w:rFonts w:ascii="Times New Roman" w:hAnsi="Times New Roman" w:cs="Times New Roman"/>
          <w:kern w:val="0"/>
          <w:sz w:val="24"/>
          <w:szCs w:val="24"/>
        </w:rPr>
        <w:t xml:space="preserve"> is </w:t>
      </w:r>
      <w:r w:rsidR="00236DDE">
        <w:rPr>
          <w:rFonts w:ascii="Times New Roman" w:hAnsi="Times New Roman" w:cs="Times New Roman"/>
          <w:kern w:val="0"/>
          <w:sz w:val="24"/>
          <w:szCs w:val="24"/>
        </w:rPr>
        <w:t>resistant to jamming attacks, double-spending attacks, and Sybil attacks.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90E2CB"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sidR="00261608">
        <w:rPr>
          <w:rFonts w:ascii="Times New Roman" w:eastAsia="宋体" w:hAnsi="Times New Roman" w:cs="Times New Roman"/>
          <w:sz w:val="24"/>
          <w:szCs w:val="24"/>
        </w:rPr>
        <w:t xml:space="preserve"> technologies, much work has been focused </w:t>
      </w:r>
      <w:r w:rsidR="00E62BA7" w:rsidRPr="00920E1E">
        <w:rPr>
          <w:rFonts w:ascii="Times New Roman" w:eastAsia="宋体" w:hAnsi="Times New Roman" w:cs="Times New Roman"/>
          <w:sz w:val="24"/>
          <w:szCs w:val="24"/>
        </w:rPr>
        <w:t>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261608">
        <w:rPr>
          <w:rFonts w:ascii="Times New Roman" w:eastAsia="宋体" w:hAnsi="Times New Roman" w:cs="Times New Roman"/>
          <w:sz w:val="24"/>
          <w:szCs w:val="24"/>
        </w:rPr>
        <w:t>s</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w:t>
      </w:r>
      <w:r w:rsidR="00261608">
        <w:rPr>
          <w:rFonts w:ascii="Times New Roman" w:eastAsia="宋体" w:hAnsi="Times New Roman" w:cs="Times New Roman"/>
          <w:sz w:val="24"/>
          <w:szCs w:val="24"/>
        </w:rPr>
        <w:t xml:space="preserve"> applications</w:t>
      </w:r>
      <w:r w:rsidRPr="00920E1E">
        <w:rPr>
          <w:rFonts w:ascii="Times New Roman" w:eastAsia="宋体" w:hAnsi="Times New Roman" w:cs="Times New Roman"/>
          <w:sz w:val="24"/>
          <w:szCs w:val="24"/>
        </w:rPr>
        <w:t>,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xml:space="preserve">],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 challenge of security and trust.</w:t>
      </w:r>
      <w:r w:rsidR="0062596F">
        <w:rPr>
          <w:rFonts w:ascii="Times New Roman" w:eastAsia="宋体" w:hAnsi="Times New Roman" w:cs="Times New Roman"/>
          <w:sz w:val="24"/>
          <w:szCs w:val="24"/>
        </w:rPr>
        <w:t xml:space="preserve"> </w:t>
      </w:r>
      <w:r w:rsidR="00261608">
        <w:rPr>
          <w:rFonts w:ascii="Times New Roman" w:eastAsia="宋体" w:hAnsi="Times New Roman" w:cs="Times New Roman"/>
          <w:sz w:val="24"/>
          <w:szCs w:val="24"/>
        </w:rPr>
        <w:t>W</w:t>
      </w:r>
      <w:r w:rsidR="0062596F">
        <w:rPr>
          <w:rFonts w:ascii="Times New Roman" w:eastAsia="宋体" w:hAnsi="Times New Roman" w:cs="Times New Roman"/>
          <w:sz w:val="24"/>
          <w:szCs w:val="24"/>
        </w:rPr>
        <w:t>ith</w:t>
      </w:r>
      <w:r w:rsidR="00261608">
        <w:rPr>
          <w:rFonts w:ascii="Times New Roman" w:eastAsia="宋体" w:hAnsi="Times New Roman" w:cs="Times New Roman"/>
          <w:sz w:val="24"/>
          <w:szCs w:val="24"/>
        </w:rPr>
        <w:t xml:space="preserve"> salient</w:t>
      </w:r>
      <w:r w:rsidR="0062596F">
        <w:rPr>
          <w:rFonts w:ascii="Times New Roman" w:eastAsia="宋体" w:hAnsi="Times New Roman" w:cs="Times New Roman"/>
          <w:sz w:val="24"/>
          <w:szCs w:val="24"/>
        </w:rPr>
        <w:t xml:space="preserve">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261608">
        <w:rPr>
          <w:rFonts w:ascii="Times New Roman" w:eastAsia="宋体" w:hAnsi="Times New Roman" w:cs="Times New Roman"/>
          <w:sz w:val="24"/>
          <w:szCs w:val="24"/>
        </w:rPr>
        <w:t xml:space="preserve"> blockchain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5C9AB2A"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sidR="00983931">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sidR="00983931">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 xml:space="preserve">on wireless blockchain </w:t>
      </w:r>
      <w:r w:rsidR="00C55641" w:rsidRPr="00920E1E">
        <w:rPr>
          <w:rFonts w:ascii="Times New Roman" w:eastAsia="宋体" w:hAnsi="Times New Roman" w:cs="Times New Roman"/>
          <w:sz w:val="24"/>
          <w:szCs w:val="24"/>
        </w:rPr>
        <w:t>system</w:t>
      </w:r>
      <w:r w:rsidR="00983931">
        <w:rPr>
          <w:rFonts w:ascii="Times New Roman" w:eastAsia="宋体" w:hAnsi="Times New Roman" w:cs="Times New Roman"/>
          <w:sz w:val="24"/>
          <w:szCs w:val="24"/>
        </w:rPr>
        <w:t xml:space="preserve">s is to </w:t>
      </w:r>
      <w:r w:rsidR="00C55641" w:rsidRPr="00920E1E">
        <w:rPr>
          <w:rFonts w:ascii="Times New Roman" w:eastAsia="宋体" w:hAnsi="Times New Roman" w:cs="Times New Roman"/>
          <w:sz w:val="24"/>
          <w:szCs w:val="24"/>
        </w:rPr>
        <w:t>directly</w:t>
      </w:r>
      <w:r w:rsidR="00983931">
        <w:rPr>
          <w:rFonts w:ascii="Times New Roman" w:eastAsia="宋体" w:hAnsi="Times New Roman" w:cs="Times New Roman"/>
          <w:sz w:val="24"/>
          <w:szCs w:val="24"/>
        </w:rPr>
        <w:t xml:space="preserve"> enable </w:t>
      </w:r>
      <w:r w:rsidR="00C55641" w:rsidRPr="00920E1E">
        <w:rPr>
          <w:rFonts w:ascii="Times New Roman" w:eastAsia="宋体" w:hAnsi="Times New Roman" w:cs="Times New Roman"/>
          <w:sz w:val="24"/>
          <w:szCs w:val="24"/>
        </w:rPr>
        <w:t xml:space="preserve">popular blockchain protocols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w:t>
      </w:r>
      <w:r w:rsidR="00DA3576">
        <w:rPr>
          <w:rFonts w:ascii="Times New Roman" w:eastAsia="宋体" w:hAnsi="Times New Roman" w:cs="Times New Roman"/>
          <w:sz w:val="24"/>
          <w:szCs w:val="24"/>
        </w:rPr>
        <w:t xml:space="preserve"> global</w:t>
      </w:r>
      <w:r w:rsidR="00C55641" w:rsidRPr="00920E1E">
        <w:rPr>
          <w:rFonts w:ascii="Times New Roman" w:eastAsia="宋体" w:hAnsi="Times New Roman" w:cs="Times New Roman"/>
          <w:sz w:val="24"/>
          <w:szCs w:val="24"/>
        </w:rPr>
        <w:t xml:space="preserv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w:t>
      </w:r>
      <w:r w:rsidR="00F53959">
        <w:rPr>
          <w:rFonts w:ascii="Times New Roman" w:eastAsia="宋体" w:hAnsi="Times New Roman" w:cs="Times New Roman"/>
          <w:sz w:val="24"/>
          <w:szCs w:val="24"/>
        </w:rPr>
        <w:t xml:space="preserve"> (e.g., Proof of Work [4]), complicated design (e.g., Proof of Stake [5]) </w:t>
      </w:r>
      <w:r w:rsidR="0088156A">
        <w:rPr>
          <w:rFonts w:ascii="Times New Roman" w:eastAsia="宋体" w:hAnsi="Times New Roman" w:cs="Times New Roman"/>
          <w:sz w:val="24"/>
          <w:szCs w:val="24"/>
        </w:rPr>
        <w:t>usually</w:t>
      </w:r>
      <w:r w:rsidR="00DA3576">
        <w:rPr>
          <w:rFonts w:ascii="Times New Roman" w:eastAsia="宋体" w:hAnsi="Times New Roman" w:cs="Times New Roman"/>
          <w:sz w:val="24"/>
          <w:szCs w:val="24"/>
        </w:rPr>
        <w:t xml:space="preserve"> cause</w:t>
      </w:r>
      <w:r w:rsidR="0059233C" w:rsidRPr="00920E1E">
        <w:rPr>
          <w:rFonts w:ascii="Times New Roman" w:eastAsia="宋体" w:hAnsi="Times New Roman" w:cs="Times New Roman"/>
          <w:sz w:val="24"/>
          <w:szCs w:val="24"/>
        </w:rPr>
        <w:t xml:space="preserve">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 and</w:t>
      </w:r>
      <w:r w:rsidR="00F53959">
        <w:rPr>
          <w:rFonts w:ascii="Times New Roman" w:eastAsia="宋体" w:hAnsi="Times New Roman" w:cs="Times New Roman"/>
          <w:sz w:val="24"/>
          <w:szCs w:val="24"/>
        </w:rPr>
        <w:t xml:space="preserve"> rely on</w:t>
      </w:r>
      <w:r w:rsidR="007F5078" w:rsidRPr="00920E1E">
        <w:rPr>
          <w:rFonts w:ascii="Times New Roman" w:eastAsia="宋体" w:hAnsi="Times New Roman" w:cs="Times New Roman"/>
          <w:sz w:val="24"/>
          <w:szCs w:val="24"/>
        </w:rPr>
        <w:t xml:space="preserve"> reliable communication</w:t>
      </w:r>
      <w:r w:rsidR="00F53959">
        <w:rPr>
          <w:rFonts w:ascii="Times New Roman" w:eastAsia="宋体" w:hAnsi="Times New Roman" w:cs="Times New Roman"/>
          <w:sz w:val="24"/>
          <w:szCs w:val="24"/>
        </w:rPr>
        <w:t>s</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w:t>
      </w:r>
      <w:r w:rsidR="00F53959">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 xml:space="preserve">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w:t>
      </w:r>
      <w:r w:rsidR="00A10327">
        <w:rPr>
          <w:rFonts w:ascii="Times New Roman" w:eastAsia="宋体" w:hAnsi="Times New Roman" w:cs="Times New Roman"/>
          <w:sz w:val="24"/>
          <w:szCs w:val="24"/>
        </w:rPr>
        <w:t xml:space="preserve"> However, these </w:t>
      </w:r>
      <w:r w:rsidR="005313D7" w:rsidRPr="00920E1E">
        <w:rPr>
          <w:rFonts w:ascii="Times New Roman" w:eastAsia="宋体" w:hAnsi="Times New Roman" w:cs="Times New Roman"/>
          <w:sz w:val="24"/>
          <w:szCs w:val="24"/>
        </w:rPr>
        <w:t>consensus algorithms are</w:t>
      </w:r>
      <w:r w:rsidR="00A10327">
        <w:rPr>
          <w:rFonts w:ascii="Times New Roman" w:eastAsia="宋体" w:hAnsi="Times New Roman" w:cs="Times New Roman"/>
          <w:sz w:val="24"/>
          <w:szCs w:val="24"/>
        </w:rPr>
        <w:t xml:space="preserve"> difficult, if not impossible at all, to be deployed in </w:t>
      </w:r>
      <w:r w:rsidR="005313D7" w:rsidRPr="00920E1E">
        <w:rPr>
          <w:rFonts w:ascii="Times New Roman" w:eastAsia="宋体" w:hAnsi="Times New Roman" w:cs="Times New Roman"/>
          <w:sz w:val="24"/>
          <w:szCs w:val="24"/>
        </w:rPr>
        <w:t>wireless networks</w:t>
      </w:r>
      <w:r w:rsidR="0089244D" w:rsidRPr="00920E1E">
        <w:rPr>
          <w:rFonts w:ascii="Times New Roman" w:eastAsia="宋体" w:hAnsi="Times New Roman" w:cs="Times New Roman"/>
          <w:sz w:val="24"/>
          <w:szCs w:val="24"/>
        </w:rPr>
        <w:t xml:space="preserve"> with limited resources and</w:t>
      </w:r>
      <w:r w:rsidR="00A10327">
        <w:rPr>
          <w:rFonts w:ascii="Times New Roman" w:eastAsia="宋体" w:hAnsi="Times New Roman" w:cs="Times New Roman"/>
          <w:sz w:val="24"/>
          <w:szCs w:val="24"/>
        </w:rPr>
        <w:t xml:space="preserve"> time-varying </w:t>
      </w:r>
      <w:r w:rsidR="0089244D" w:rsidRPr="00920E1E">
        <w:rPr>
          <w:rFonts w:ascii="Times New Roman" w:eastAsia="宋体" w:hAnsi="Times New Roman" w:cs="Times New Roman"/>
          <w:sz w:val="24"/>
          <w:szCs w:val="24"/>
        </w:rPr>
        <w:t>channel</w:t>
      </w:r>
      <w:r w:rsidR="00A10327">
        <w:rPr>
          <w:rFonts w:ascii="Times New Roman" w:eastAsia="宋体" w:hAnsi="Times New Roman" w:cs="Times New Roman"/>
          <w:sz w:val="24"/>
          <w:szCs w:val="24"/>
        </w:rPr>
        <w:t>s</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traditional blockchain consensus algorithm</w:t>
      </w:r>
      <w:r w:rsidR="003B798C" w:rsidRPr="00920E1E">
        <w:rPr>
          <w:rFonts w:ascii="Times New Roman" w:eastAsia="宋体" w:hAnsi="Times New Roman" w:cs="Times New Roman"/>
          <w:sz w:val="24"/>
          <w:szCs w:val="24"/>
        </w:rPr>
        <w:t>s</w:t>
      </w:r>
      <w:r w:rsidR="00A10327">
        <w:rPr>
          <w:rFonts w:ascii="Times New Roman" w:eastAsia="宋体" w:hAnsi="Times New Roman" w:cs="Times New Roman"/>
          <w:sz w:val="24"/>
          <w:szCs w:val="24"/>
        </w:rPr>
        <w:t xml:space="preserve"> in </w:t>
      </w:r>
      <w:r w:rsidR="003B798C" w:rsidRPr="00920E1E">
        <w:rPr>
          <w:rFonts w:ascii="Times New Roman" w:eastAsia="宋体" w:hAnsi="Times New Roman" w:cs="Times New Roman"/>
          <w:sz w:val="24"/>
          <w:szCs w:val="24"/>
        </w:rPr>
        <w:t xml:space="preserve">wireless </w:t>
      </w:r>
      <w:r w:rsidR="003B798C" w:rsidRPr="00920E1E">
        <w:rPr>
          <w:rFonts w:ascii="Times New Roman" w:eastAsia="宋体" w:hAnsi="Times New Roman" w:cs="Times New Roman"/>
          <w:sz w:val="24"/>
          <w:szCs w:val="24"/>
        </w:rPr>
        <w:lastRenderedPageBreak/>
        <w:t>networks</w:t>
      </w:r>
      <w:r w:rsidR="00E57BAE" w:rsidRPr="00920E1E">
        <w:rPr>
          <w:rFonts w:ascii="Times New Roman" w:eastAsia="宋体" w:hAnsi="Times New Roman" w:cs="Times New Roman"/>
          <w:sz w:val="24"/>
          <w:szCs w:val="24"/>
        </w:rPr>
        <w:t>, which</w:t>
      </w:r>
      <w:r w:rsidR="00A10327">
        <w:rPr>
          <w:rFonts w:ascii="Times New Roman" w:eastAsia="宋体" w:hAnsi="Times New Roman" w:cs="Times New Roman"/>
          <w:sz w:val="24"/>
          <w:szCs w:val="24"/>
        </w:rPr>
        <w:t xml:space="preserve"> has</w:t>
      </w:r>
      <w:r w:rsidR="003B798C" w:rsidRPr="00920E1E">
        <w:rPr>
          <w:rFonts w:ascii="Times New Roman" w:eastAsia="宋体" w:hAnsi="Times New Roman" w:cs="Times New Roman"/>
          <w:sz w:val="24"/>
          <w:szCs w:val="24"/>
        </w:rPr>
        <w:t xml:space="preserve"> motivat</w:t>
      </w:r>
      <w:r w:rsidR="00A10327">
        <w:rPr>
          <w:rFonts w:ascii="Times New Roman" w:eastAsia="宋体" w:hAnsi="Times New Roman" w:cs="Times New Roman"/>
          <w:sz w:val="24"/>
          <w:szCs w:val="24"/>
        </w:rPr>
        <w:t xml:space="preserve">ed research on design of </w:t>
      </w:r>
      <w:r w:rsidR="003B798C" w:rsidRPr="00920E1E">
        <w:rPr>
          <w:rFonts w:ascii="Times New Roman" w:eastAsia="宋体" w:hAnsi="Times New Roman" w:cs="Times New Roman"/>
          <w:sz w:val="24"/>
          <w:szCs w:val="24"/>
        </w:rPr>
        <w:t xml:space="preserve">blockchain protocol </w:t>
      </w:r>
      <w:r w:rsidR="00A10327">
        <w:rPr>
          <w:rFonts w:ascii="Times New Roman" w:eastAsia="宋体" w:hAnsi="Times New Roman" w:cs="Times New Roman"/>
          <w:sz w:val="24"/>
          <w:szCs w:val="24"/>
        </w:rPr>
        <w:t xml:space="preserve">for </w:t>
      </w:r>
      <w:r w:rsidR="003B798C" w:rsidRPr="00920E1E">
        <w:rPr>
          <w:rFonts w:ascii="Times New Roman" w:eastAsia="宋体" w:hAnsi="Times New Roman" w:cs="Times New Roman"/>
          <w:sz w:val="24"/>
          <w:szCs w:val="24"/>
        </w:rPr>
        <w:t>wireless networks.</w:t>
      </w:r>
    </w:p>
    <w:p w14:paraId="6221AA7A" w14:textId="62B5B939"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 on wireless blockchain systems leverage the </w:t>
      </w:r>
      <w:r w:rsidR="00534801">
        <w:rPr>
          <w:rFonts w:ascii="Times New Roman" w:eastAsia="宋体" w:hAnsi="Times New Roman" w:cs="Times New Roman"/>
          <w:sz w:val="24"/>
          <w:szCs w:val="24"/>
        </w:rPr>
        <w:t xml:space="preserve">characteristics </w:t>
      </w:r>
      <w:r w:rsidR="00BE5586" w:rsidRPr="00920E1E">
        <w:rPr>
          <w:rFonts w:ascii="Times New Roman" w:eastAsia="宋体" w:hAnsi="Times New Roman" w:cs="Times New Roman"/>
          <w:sz w:val="24"/>
          <w:szCs w:val="24"/>
        </w:rPr>
        <w:t xml:space="preserve">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AD0DBA" w:rsidRPr="00920E1E">
        <w:rPr>
          <w:rFonts w:ascii="Times New Roman" w:eastAsia="宋体" w:hAnsi="Times New Roman" w:cs="Times New Roman"/>
          <w:sz w:val="24"/>
          <w:szCs w:val="24"/>
        </w:rPr>
        <w:t xml:space="preserve">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Jiang et al. [8] propose</w:t>
      </w:r>
      <w:r w:rsidR="00534801">
        <w:rPr>
          <w:rFonts w:ascii="Times New Roman" w:eastAsia="宋体" w:hAnsi="Times New Roman" w:cs="Times New Roman"/>
          <w:sz w:val="24"/>
          <w:szCs w:val="24"/>
        </w:rPr>
        <w:t>d</w:t>
      </w:r>
      <w:r w:rsidR="00DF229D" w:rsidRPr="00920E1E">
        <w:rPr>
          <w:rFonts w:ascii="Times New Roman" w:eastAsia="宋体" w:hAnsi="Times New Roman" w:cs="Times New Roman"/>
          <w:sz w:val="24"/>
          <w:szCs w:val="24"/>
        </w:rPr>
        <w:t xml:space="preserv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Xu et al. [9] propose</w:t>
      </w:r>
      <w:r w:rsidR="00534801">
        <w:rPr>
          <w:rFonts w:ascii="Times New Roman" w:eastAsia="宋体" w:hAnsi="Times New Roman" w:cs="Times New Roman"/>
          <w:sz w:val="24"/>
          <w:szCs w:val="24"/>
        </w:rPr>
        <w:t>d</w:t>
      </w:r>
      <w:r w:rsidR="005C097B" w:rsidRPr="00920E1E">
        <w:rPr>
          <w:rFonts w:ascii="Times New Roman" w:eastAsia="宋体" w:hAnsi="Times New Roman" w:cs="Times New Roman"/>
          <w:sz w:val="24"/>
          <w:szCs w:val="24"/>
        </w:rPr>
        <w:t xml:space="preserv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Zou et al. [10] propose</w:t>
      </w:r>
      <w:r w:rsidR="00534801">
        <w:rPr>
          <w:rFonts w:ascii="Times New Roman" w:eastAsia="宋体" w:hAnsi="Times New Roman" w:cs="Times New Roman"/>
          <w:sz w:val="24"/>
          <w:szCs w:val="24"/>
        </w:rPr>
        <w:t>d</w:t>
      </w:r>
      <w:r w:rsidR="007053B1" w:rsidRPr="00920E1E">
        <w:rPr>
          <w:rFonts w:ascii="Times New Roman" w:eastAsia="宋体" w:hAnsi="Times New Roman" w:cs="Times New Roman"/>
          <w:sz w:val="24"/>
          <w:szCs w:val="24"/>
        </w:rPr>
        <w:t xml:space="preserve"> a fast consensus protocol for permissioned wireless blockchain system</w:t>
      </w:r>
      <w:r w:rsidR="00534801">
        <w:rPr>
          <w:rFonts w:ascii="Times New Roman" w:eastAsia="宋体" w:hAnsi="Times New Roman" w:cs="Times New Roman"/>
          <w:sz w:val="24"/>
          <w:szCs w:val="24"/>
        </w:rPr>
        <w:t>, which</w:t>
      </w:r>
      <w:r w:rsidR="007053B1" w:rsidRPr="00920E1E">
        <w:rPr>
          <w:rFonts w:ascii="Times New Roman" w:eastAsia="宋体" w:hAnsi="Times New Roman" w:cs="Times New Roman"/>
          <w:sz w:val="24"/>
          <w:szCs w:val="24"/>
        </w:rPr>
        <w:t xml:space="preserve"> </w:t>
      </w:r>
      <w:r w:rsidR="00206C51" w:rsidRPr="00920E1E">
        <w:rPr>
          <w:rFonts w:ascii="Times New Roman" w:eastAsia="宋体" w:hAnsi="Times New Roman" w:cs="Times New Roman"/>
          <w:sz w:val="24"/>
          <w:szCs w:val="24"/>
        </w:rPr>
        <w:t xml:space="preserve">can achieve </w:t>
      </w:r>
      <w:r w:rsidR="00206C51" w:rsidRPr="00534801">
        <w:rPr>
          <w:rFonts w:ascii="Times New Roman" w:eastAsia="宋体" w:hAnsi="Times New Roman" w:cs="Times New Roman"/>
          <w:i/>
          <w:iCs/>
          <w:sz w:val="24"/>
          <w:szCs w:val="24"/>
        </w:rPr>
        <w:t>k</w:t>
      </w:r>
      <w:r w:rsidR="00206C51" w:rsidRPr="00920E1E">
        <w:rPr>
          <w:rFonts w:ascii="Times New Roman" w:eastAsia="宋体" w:hAnsi="Times New Roman" w:cs="Times New Roman"/>
          <w:sz w:val="24"/>
          <w:szCs w:val="24"/>
        </w:rPr>
        <w:t xml:space="preserve">-times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Xu et al. propose</w:t>
      </w:r>
      <w:r w:rsidR="00534801">
        <w:rPr>
          <w:rFonts w:ascii="Times New Roman" w:eastAsia="宋体" w:hAnsi="Times New Roman" w:cs="Times New Roman"/>
          <w:sz w:val="24"/>
          <w:szCs w:val="24"/>
        </w:rPr>
        <w:t xml:space="preserve">d </w:t>
      </w:r>
      <w:r w:rsidR="00442E44" w:rsidRPr="00920E1E">
        <w:rPr>
          <w:rFonts w:ascii="Times New Roman" w:eastAsia="宋体" w:hAnsi="Times New Roman" w:cs="Times New Roman"/>
          <w:sz w:val="24"/>
          <w:szCs w:val="24"/>
        </w:rPr>
        <w:t xml:space="preserve">a single-hop wireless blockchain consensus protocol under an adversarial </w:t>
      </w:r>
      <w:proofErr w:type="spellStart"/>
      <w:r w:rsidR="00442E44" w:rsidRPr="00920E1E">
        <w:rPr>
          <w:rFonts w:ascii="Times New Roman" w:eastAsia="宋体" w:hAnsi="Times New Roman" w:cs="Times New Roman"/>
          <w:sz w:val="24"/>
          <w:szCs w:val="24"/>
        </w:rPr>
        <w:t>SINR</w:t>
      </w:r>
      <w:proofErr w:type="spellEnd"/>
      <w:r w:rsidR="00442E44" w:rsidRPr="00920E1E">
        <w:rPr>
          <w:rFonts w:ascii="Times New Roman" w:eastAsia="宋体" w:hAnsi="Times New Roman" w:cs="Times New Roman"/>
          <w:sz w:val="24"/>
          <w:szCs w:val="24"/>
        </w:rPr>
        <w:t xml:space="preserve"> model</w:t>
      </w:r>
      <w:r w:rsidR="009D31F9" w:rsidRPr="00920E1E">
        <w:rPr>
          <w:rFonts w:ascii="Times New Roman" w:eastAsia="宋体" w:hAnsi="Times New Roman" w:cs="Times New Roman"/>
          <w:sz w:val="24"/>
          <w:szCs w:val="24"/>
        </w:rPr>
        <w:t xml:space="preserve"> </w:t>
      </w:r>
      <w:r w:rsidR="009D31F9" w:rsidRPr="00534801">
        <w:rPr>
          <w:rFonts w:ascii="Times New Roman" w:eastAsia="宋体" w:hAnsi="Times New Roman" w:cs="Times New Roman"/>
          <w:sz w:val="24"/>
          <w:szCs w:val="24"/>
        </w:rPr>
        <w:t>BLOWN</w:t>
      </w:r>
      <w:r w:rsidR="009D31F9" w:rsidRPr="00920E1E">
        <w:rPr>
          <w:rFonts w:ascii="Times New Roman" w:eastAsia="宋体" w:hAnsi="Times New Roman" w:cs="Times New Roman"/>
          <w:sz w:val="24"/>
          <w:szCs w:val="24"/>
        </w:rPr>
        <w:t xml:space="preserve">,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E2548A" w:rsidRPr="00920E1E">
        <w:rPr>
          <w:rFonts w:ascii="Times New Roman" w:eastAsia="宋体" w:hAnsi="Times New Roman" w:cs="Times New Roman"/>
          <w:sz w:val="24"/>
          <w:szCs w:val="24"/>
        </w:rPr>
        <w:t xml:space="preserve">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 xml:space="preserve">To accelerate data aggregation, </w:t>
      </w:r>
      <w:r w:rsidR="00B46013" w:rsidRPr="00534801">
        <w:rPr>
          <w:rFonts w:ascii="Times New Roman" w:eastAsia="宋体" w:hAnsi="Times New Roman" w:cs="Times New Roman"/>
          <w:sz w:val="24"/>
          <w:szCs w:val="24"/>
        </w:rPr>
        <w:t>t</w:t>
      </w:r>
      <w:r w:rsidR="00E2548A" w:rsidRPr="00534801">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B4C8EA"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w:t>
      </w:r>
      <w:proofErr w:type="spellStart"/>
      <w:r w:rsidR="00A425C2">
        <w:rPr>
          <w:rFonts w:ascii="Times New Roman" w:eastAsia="宋体" w:hAnsi="Times New Roman" w:cs="Times New Roman"/>
          <w:sz w:val="24"/>
          <w:szCs w:val="24"/>
        </w:rPr>
        <w:t>SWIB</w:t>
      </w:r>
      <w:proofErr w:type="spellEnd"/>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534801">
        <w:rPr>
          <w:rFonts w:ascii="Times New Roman" w:eastAsia="宋体" w:hAnsi="Times New Roman" w:cs="Times New Roman"/>
          <w:sz w:val="24"/>
          <w:szCs w:val="24"/>
        </w:rPr>
        <w:t>analogy</w:t>
      </w:r>
      <w:r w:rsidR="00EF6C9E" w:rsidRPr="00920E1E">
        <w:rPr>
          <w:rFonts w:ascii="Times New Roman" w:eastAsia="宋体" w:hAnsi="Times New Roman" w:cs="Times New Roman"/>
          <w:sz w:val="24"/>
          <w:szCs w:val="24"/>
        </w:rPr>
        <w:t xml:space="preserve">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 xml:space="preserve">for </w:t>
      </w:r>
      <w:r w:rsidR="00A425C2">
        <w:rPr>
          <w:rFonts w:ascii="Times New Roman" w:eastAsia="宋体" w:hAnsi="Times New Roman" w:cs="Times New Roman"/>
          <w:sz w:val="24"/>
          <w:szCs w:val="24"/>
        </w:rPr>
        <w:t>mining</w:t>
      </w:r>
      <w:r w:rsidR="00CA59F4" w:rsidRPr="00920E1E">
        <w:rPr>
          <w:rFonts w:ascii="Times New Roman" w:eastAsia="宋体" w:hAnsi="Times New Roman" w:cs="Times New Roman"/>
          <w:sz w:val="24"/>
          <w:szCs w:val="24"/>
        </w:rPr>
        <w:t xml:space="preserve">. </w:t>
      </w:r>
      <w:proofErr w:type="spellStart"/>
      <w:r w:rsidR="00534801">
        <w:rPr>
          <w:rFonts w:ascii="Times New Roman" w:eastAsia="宋体" w:hAnsi="Times New Roman" w:cs="Times New Roman"/>
          <w:sz w:val="24"/>
          <w:szCs w:val="24"/>
        </w:rPr>
        <w:t>SWIB</w:t>
      </w:r>
      <w:proofErr w:type="spellEnd"/>
      <w:r w:rsidR="00CA59F4" w:rsidRPr="00920E1E">
        <w:rPr>
          <w:rFonts w:ascii="Times New Roman" w:eastAsia="宋体" w:hAnsi="Times New Roman" w:cs="Times New Roman"/>
          <w:sz w:val="24"/>
          <w:szCs w:val="24"/>
        </w:rPr>
        <w:t xml:space="preserve">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w:t>
      </w:r>
      <w:r w:rsidR="00534801">
        <w:rPr>
          <w:rFonts w:ascii="Times New Roman" w:eastAsia="宋体" w:hAnsi="Times New Roman" w:cs="Times New Roman"/>
          <w:sz w:val="24"/>
          <w:szCs w:val="24"/>
        </w:rPr>
        <w:t>ized</w:t>
      </w:r>
      <w:r w:rsidR="008E0093" w:rsidRPr="00920E1E">
        <w:rPr>
          <w:rFonts w:ascii="Times New Roman" w:eastAsia="宋体" w:hAnsi="Times New Roman" w:cs="Times New Roman"/>
          <w:sz w:val="24"/>
          <w:szCs w:val="24"/>
        </w:rPr>
        <w:t xml:space="preserve">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t>
      </w:r>
      <w:r w:rsidR="00534801">
        <w:rPr>
          <w:rFonts w:ascii="Times New Roman" w:eastAsia="宋体" w:hAnsi="Times New Roman" w:cs="Times New Roman"/>
          <w:sz w:val="24"/>
          <w:szCs w:val="24"/>
        </w:rPr>
        <w:t xml:space="preserve">the </w:t>
      </w:r>
      <w:r w:rsidR="008E0093" w:rsidRPr="00920E1E">
        <w:rPr>
          <w:rFonts w:ascii="Times New Roman" w:eastAsia="宋体" w:hAnsi="Times New Roman" w:cs="Times New Roman"/>
          <w:sz w:val="24"/>
          <w:szCs w:val="24"/>
        </w:rPr>
        <w:t>wireless blockchain system can reach consensus</w:t>
      </w:r>
      <w:r w:rsidR="00EB336D">
        <w:rPr>
          <w:rFonts w:ascii="Times New Roman" w:eastAsia="宋体" w:hAnsi="Times New Roman" w:cs="Times New Roman"/>
          <w:sz w:val="24"/>
          <w:szCs w:val="24"/>
        </w:rPr>
        <w:t xml:space="preserve"> in a </w:t>
      </w:r>
      <w:r w:rsidR="00DA5712" w:rsidRPr="00920E1E">
        <w:rPr>
          <w:rFonts w:ascii="Times New Roman" w:eastAsia="宋体" w:hAnsi="Times New Roman" w:cs="Times New Roman"/>
          <w:sz w:val="24"/>
          <w:szCs w:val="24"/>
        </w:rPr>
        <w:t>random and steady</w:t>
      </w:r>
      <w:r w:rsidR="00EB336D">
        <w:rPr>
          <w:rFonts w:ascii="Times New Roman" w:eastAsia="宋体" w:hAnsi="Times New Roman" w:cs="Times New Roman"/>
          <w:sz w:val="24"/>
          <w:szCs w:val="24"/>
        </w:rPr>
        <w:t xml:space="preserve"> manner</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The </w:t>
      </w:r>
      <w:proofErr w:type="spellStart"/>
      <w:r w:rsidR="00506653">
        <w:rPr>
          <w:rFonts w:ascii="Times New Roman" w:eastAsia="宋体" w:hAnsi="Times New Roman" w:cs="Times New Roman"/>
          <w:sz w:val="24"/>
          <w:szCs w:val="24"/>
        </w:rPr>
        <w:t>SWIB</w:t>
      </w:r>
      <w:proofErr w:type="spellEnd"/>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in a </w:t>
      </w:r>
      <w:r w:rsidR="00DA5712" w:rsidRPr="00920E1E">
        <w:rPr>
          <w:rFonts w:ascii="Times New Roman" w:eastAsia="宋体" w:hAnsi="Times New Roman" w:cs="Times New Roman"/>
          <w:sz w:val="24"/>
          <w:szCs w:val="24"/>
        </w:rPr>
        <w:t>round by round</w:t>
      </w:r>
      <w:ins w:id="0" w:author="ThinkPad" w:date="2022-05-16T22:25:00Z">
        <w:r w:rsidR="00F34A46">
          <w:rPr>
            <w:rFonts w:ascii="Times New Roman" w:eastAsia="宋体" w:hAnsi="Times New Roman" w:cs="Times New Roman"/>
            <w:sz w:val="24"/>
            <w:szCs w:val="24"/>
          </w:rPr>
          <w:t xml:space="preserve"> </w:t>
        </w:r>
      </w:ins>
      <w:r w:rsidR="00EB336D">
        <w:rPr>
          <w:rFonts w:ascii="Times New Roman" w:eastAsia="宋体" w:hAnsi="Times New Roman" w:cs="Times New Roman"/>
          <w:sz w:val="24"/>
          <w:szCs w:val="24"/>
        </w:rPr>
        <w:t>fashion</w:t>
      </w:r>
      <w:r w:rsidR="00DA5712" w:rsidRPr="00920E1E">
        <w:rPr>
          <w:rFonts w:ascii="Times New Roman" w:eastAsia="宋体" w:hAnsi="Times New Roman" w:cs="Times New Roman"/>
          <w:sz w:val="24"/>
          <w:szCs w:val="24"/>
        </w:rPr>
        <w:t>.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EB336D">
        <w:rPr>
          <w:rFonts w:ascii="Times New Roman" w:eastAsia="宋体" w:hAnsi="Times New Roman" w:cs="Times New Roman"/>
          <w:sz w:val="24"/>
          <w:szCs w:val="24"/>
        </w:rPr>
        <w:t xml:space="preserve">nodes' </w:t>
      </w:r>
      <w:r w:rsidR="00DA5712" w:rsidRPr="00EB336D">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EB336D">
        <w:rPr>
          <w:rFonts w:ascii="Times New Roman" w:eastAsia="宋体" w:hAnsi="Times New Roman" w:cs="Times New Roman"/>
          <w:sz w:val="24"/>
          <w:szCs w:val="24"/>
        </w:rPr>
        <w:t xml:space="preserve"> is a function of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w:t>
      </w:r>
      <w:r w:rsidR="00EB336D" w:rsidRPr="00EB336D">
        <w:rPr>
          <w:rFonts w:ascii="Times New Roman" w:eastAsia="宋体" w:hAnsi="Times New Roman" w:cs="Times New Roman"/>
          <w:sz w:val="24"/>
          <w:szCs w:val="24"/>
        </w:rPr>
        <w:t xml:space="preserve">active </w:t>
      </w:r>
      <w:r w:rsidR="00B55418" w:rsidRPr="00EB336D">
        <w:rPr>
          <w:rFonts w:ascii="Times New Roman" w:eastAsia="宋体" w:hAnsi="Times New Roman" w:cs="Times New Roman"/>
          <w:sz w:val="24"/>
          <w:szCs w:val="24"/>
        </w:rPr>
        <w:t>time</w:t>
      </w:r>
      <w:r w:rsidR="00B55418" w:rsidRPr="00920E1E">
        <w:rPr>
          <w:rFonts w:ascii="Times New Roman" w:eastAsia="宋体" w:hAnsi="Times New Roman" w:cs="Times New Roman"/>
          <w:sz w:val="24"/>
          <w:szCs w:val="24"/>
        </w:rPr>
        <w:t xml:space="preserv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generated blocks</w:t>
      </w:r>
      <w:r w:rsidR="00EB336D">
        <w:rPr>
          <w:rFonts w:ascii="Times New Roman" w:eastAsia="宋体" w:hAnsi="Times New Roman" w:cs="Times New Roman"/>
          <w:sz w:val="24"/>
          <w:szCs w:val="24"/>
        </w:rPr>
        <w:t xml:space="preserve"> by different nodes</w:t>
      </w:r>
      <w:r w:rsidR="00B55418" w:rsidRPr="00920E1E">
        <w:rPr>
          <w:rFonts w:ascii="Times New Roman" w:eastAsia="宋体" w:hAnsi="Times New Roman" w:cs="Times New Roman"/>
          <w:sz w:val="24"/>
          <w:szCs w:val="24"/>
        </w:rPr>
        <w:t xml:space="preserve">. </w:t>
      </w:r>
      <w:r w:rsidR="00622CBD" w:rsidRPr="00920E1E">
        <w:rPr>
          <w:rFonts w:ascii="Times New Roman" w:eastAsia="宋体" w:hAnsi="Times New Roman" w:cs="Times New Roman"/>
          <w:sz w:val="24"/>
          <w:szCs w:val="24"/>
        </w:rPr>
        <w:t xml:space="preserve">In </w:t>
      </w:r>
      <w:r w:rsidR="00EB336D">
        <w:rPr>
          <w:rFonts w:ascii="Times New Roman" w:eastAsia="宋体" w:hAnsi="Times New Roman" w:cs="Times New Roman"/>
          <w:sz w:val="24"/>
          <w:szCs w:val="24"/>
        </w:rPr>
        <w:t xml:space="preserve">the </w:t>
      </w:r>
      <w:r w:rsidR="00622CBD" w:rsidRPr="00920E1E">
        <w:rPr>
          <w:rFonts w:ascii="Times New Roman" w:eastAsia="宋体" w:hAnsi="Times New Roman" w:cs="Times New Roman"/>
          <w:sz w:val="24"/>
          <w:szCs w:val="24"/>
        </w:rPr>
        <w:t xml:space="preserve">block proposer election phase, </w:t>
      </w:r>
      <w:r w:rsidR="00EB336D">
        <w:rPr>
          <w:rFonts w:ascii="Times New Roman" w:eastAsia="宋体" w:hAnsi="Times New Roman" w:cs="Times New Roman"/>
          <w:sz w:val="24"/>
          <w:szCs w:val="24"/>
        </w:rPr>
        <w:t xml:space="preserve">each </w:t>
      </w:r>
      <w:r w:rsidR="00A81BD2" w:rsidRPr="00920E1E">
        <w:rPr>
          <w:rFonts w:ascii="Times New Roman" w:eastAsia="宋体" w:hAnsi="Times New Roman" w:cs="Times New Roman"/>
          <w:sz w:val="24"/>
          <w:szCs w:val="24"/>
        </w:rPr>
        <w:t>node only know</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whether </w:t>
      </w:r>
      <w:r w:rsidR="00EB336D">
        <w:rPr>
          <w:rFonts w:ascii="Times New Roman" w:eastAsia="宋体" w:hAnsi="Times New Roman" w:cs="Times New Roman"/>
          <w:sz w:val="24"/>
          <w:szCs w:val="24"/>
        </w:rPr>
        <w:t xml:space="preserve">it </w:t>
      </w:r>
      <w:r w:rsidR="00622CBD" w:rsidRPr="00920E1E">
        <w:rPr>
          <w:rFonts w:ascii="Times New Roman" w:eastAsia="宋体" w:hAnsi="Times New Roman" w:cs="Times New Roman"/>
          <w:sz w:val="24"/>
          <w:szCs w:val="24"/>
        </w:rPr>
        <w:t>become</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w:t>
      </w:r>
      <w:r w:rsidR="00EB336D">
        <w:rPr>
          <w:rFonts w:ascii="Times New Roman" w:eastAsia="宋体" w:hAnsi="Times New Roman" w:cs="Times New Roman"/>
          <w:sz w:val="24"/>
          <w:szCs w:val="24"/>
        </w:rPr>
        <w:t>es</w:t>
      </w:r>
      <w:r w:rsidR="00622CBD" w:rsidRPr="00920E1E">
        <w:rPr>
          <w:rFonts w:ascii="Times New Roman" w:eastAsia="宋体" w:hAnsi="Times New Roman" w:cs="Times New Roman"/>
          <w:sz w:val="24"/>
          <w:szCs w:val="24"/>
        </w:rPr>
        <w:t xml:space="preserve"> not know who</w:t>
      </w:r>
      <w:r w:rsidR="00A3692C"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is </w:t>
      </w:r>
      <w:r w:rsidR="00A3692C" w:rsidRPr="00920E1E">
        <w:rPr>
          <w:rFonts w:ascii="Times New Roman" w:eastAsia="宋体" w:hAnsi="Times New Roman" w:cs="Times New Roman"/>
          <w:sz w:val="24"/>
          <w:szCs w:val="24"/>
        </w:rPr>
        <w:t>actually</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w:t>
      </w:r>
      <w:r w:rsidR="00EB336D">
        <w:rPr>
          <w:rFonts w:ascii="Times New Roman" w:eastAsia="宋体" w:hAnsi="Times New Roman" w:cs="Times New Roman"/>
          <w:sz w:val="24"/>
          <w:szCs w:val="24"/>
        </w:rPr>
        <w:t>the elected</w:t>
      </w:r>
      <w:r w:rsidR="00A81BD2" w:rsidRPr="00920E1E">
        <w:rPr>
          <w:rFonts w:ascii="Times New Roman" w:eastAsia="宋体" w:hAnsi="Times New Roman" w:cs="Times New Roman"/>
          <w:sz w:val="24"/>
          <w:szCs w:val="24"/>
        </w:rPr>
        <w:t xml:space="preserve">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ins w:id="1" w:author="ThinkPad" w:date="2022-05-16T22:27:00Z">
        <w:r w:rsidR="00F34A46">
          <w:rPr>
            <w:rFonts w:ascii="Times New Roman" w:eastAsia="宋体" w:hAnsi="Times New Roman" w:cs="Times New Roman"/>
            <w:sz w:val="24"/>
            <w:szCs w:val="24"/>
          </w:rPr>
          <w:t xml:space="preserve"> </w:t>
        </w:r>
      </w:ins>
      <w:r w:rsidR="00846F3A" w:rsidRPr="00920E1E">
        <w:rPr>
          <w:rFonts w:ascii="Times New Roman" w:eastAsia="宋体" w:hAnsi="Times New Roman" w:cs="Times New Roman"/>
          <w:sz w:val="24"/>
          <w:szCs w:val="24"/>
        </w:rPr>
        <w:t>(</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w:t>
      </w:r>
      <w:r w:rsidR="00EB336D">
        <w:rPr>
          <w:rFonts w:ascii="Times New Roman" w:eastAsia="宋体" w:hAnsi="Times New Roman" w:cs="Times New Roman"/>
          <w:sz w:val="24"/>
          <w:szCs w:val="24"/>
        </w:rPr>
        <w:t xml:space="preserve">Such a signature </w:t>
      </w:r>
      <w:r w:rsidR="006276F7">
        <w:rPr>
          <w:rFonts w:ascii="Times New Roman" w:eastAsia="宋体" w:hAnsi="Times New Roman" w:cs="Times New Roman"/>
          <w:sz w:val="24"/>
          <w:szCs w:val="24"/>
        </w:rPr>
        <w:t xml:space="preserve">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Another benefit of using</w:t>
      </w:r>
      <w:r w:rsidR="00EB336D">
        <w:rPr>
          <w:rFonts w:ascii="Times New Roman" w:eastAsia="宋体" w:hAnsi="Times New Roman" w:cs="Times New Roman"/>
          <w:sz w:val="24"/>
          <w:szCs w:val="24"/>
        </w:rPr>
        <w:t xml:space="preserve"> such a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w:t>
      </w:r>
      <w:r w:rsidR="00EB336D">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of </w:t>
      </w:r>
      <w:r w:rsidR="00AC0616" w:rsidRPr="00920E1E">
        <w:rPr>
          <w:rFonts w:ascii="Times New Roman" w:eastAsia="宋体" w:hAnsi="Times New Roman" w:cs="Times New Roman"/>
          <w:sz w:val="24"/>
          <w:szCs w:val="24"/>
        </w:rPr>
        <w:t xml:space="preserve">block proposer </w:t>
      </w:r>
      <w:r w:rsidR="00EB336D">
        <w:rPr>
          <w:rFonts w:ascii="Times New Roman" w:eastAsia="宋体" w:hAnsi="Times New Roman" w:cs="Times New Roman"/>
          <w:sz w:val="24"/>
          <w:szCs w:val="24"/>
        </w:rPr>
        <w:t xml:space="preserve">selection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EE112FC" w:rsidR="00AE233F" w:rsidRPr="00920E1E" w:rsidRDefault="00EB336D" w:rsidP="00920E1E">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Our contribution</w:t>
      </w:r>
      <w:r w:rsidR="008B0BE0">
        <w:rPr>
          <w:rFonts w:ascii="Times New Roman" w:eastAsia="宋体" w:hAnsi="Times New Roman" w:cs="Times New Roman"/>
          <w:sz w:val="24"/>
          <w:szCs w:val="24"/>
        </w:rPr>
        <w:t>s</w:t>
      </w:r>
      <w:r>
        <w:rPr>
          <w:rFonts w:ascii="Times New Roman" w:eastAsia="宋体" w:hAnsi="Times New Roman" w:cs="Times New Roman"/>
          <w:sz w:val="24"/>
          <w:szCs w:val="24"/>
        </w:rPr>
        <w:t xml:space="preserve"> in this paper are summarized as follows</w:t>
      </w:r>
      <w:r w:rsidR="00AE233F" w:rsidRPr="00920E1E">
        <w:rPr>
          <w:rFonts w:ascii="Times New Roman" w:eastAsia="宋体" w:hAnsi="Times New Roman" w:cs="Times New Roman"/>
          <w:sz w:val="24"/>
          <w:szCs w:val="24"/>
        </w:rPr>
        <w:t>:</w:t>
      </w:r>
    </w:p>
    <w:p w14:paraId="53921635" w14:textId="3595479A"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proofErr w:type="spellStart"/>
      <w:r w:rsidR="009934BA">
        <w:rPr>
          <w:rFonts w:ascii="Times New Roman" w:eastAsia="宋体" w:hAnsi="Times New Roman" w:cs="Times New Roman"/>
          <w:sz w:val="24"/>
          <w:szCs w:val="24"/>
        </w:rPr>
        <w:t>SWIB</w:t>
      </w:r>
      <w:proofErr w:type="spellEnd"/>
      <w:r w:rsidR="008B0BE0">
        <w:rPr>
          <w:rFonts w:ascii="Times New Roman" w:eastAsia="宋体" w:hAnsi="Times New Roman" w:cs="Times New Roman"/>
          <w:sz w:val="24"/>
          <w:szCs w:val="24"/>
        </w:rPr>
        <w:t>, which</w:t>
      </w:r>
      <w:r w:rsidR="00055FC9" w:rsidRPr="00920E1E">
        <w:rPr>
          <w:rFonts w:ascii="Times New Roman" w:eastAsia="宋体" w:hAnsi="Times New Roman" w:cs="Times New Roman"/>
          <w:sz w:val="24"/>
          <w:szCs w:val="24"/>
        </w:rPr>
        <w:t xml:space="preserve"> combines verifiable random election</w:t>
      </w:r>
      <w:r w:rsidR="008B0BE0">
        <w:rPr>
          <w:rFonts w:ascii="Times New Roman" w:eastAsia="宋体" w:hAnsi="Times New Roman" w:cs="Times New Roman"/>
          <w:sz w:val="24"/>
          <w:szCs w:val="24"/>
        </w:rPr>
        <w:t xml:space="preserv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w:t>
      </w:r>
      <w:r w:rsidR="00755C55" w:rsidRPr="00920E1E">
        <w:rPr>
          <w:rFonts w:ascii="Times New Roman" w:eastAsia="宋体" w:hAnsi="Times New Roman" w:cs="Times New Roman"/>
          <w:sz w:val="24"/>
          <w:szCs w:val="24"/>
        </w:rPr>
        <w:t>.</w:t>
      </w:r>
      <w:r w:rsidR="008B0BE0">
        <w:rPr>
          <w:rFonts w:ascii="Times New Roman" w:eastAsia="宋体" w:hAnsi="Times New Roman" w:cs="Times New Roman"/>
          <w:sz w:val="24"/>
          <w:szCs w:val="24"/>
        </w:rPr>
        <w:t xml:space="preserve"> It</w:t>
      </w:r>
      <w:r w:rsidR="00755C55" w:rsidRPr="00920E1E">
        <w:rPr>
          <w:rFonts w:ascii="Times New Roman" w:eastAsia="宋体" w:hAnsi="Times New Roman" w:cs="Times New Roman"/>
          <w:sz w:val="24"/>
          <w:szCs w:val="24"/>
        </w:rPr>
        <w:t xml:space="preserve"> can ensure</w:t>
      </w:r>
      <w:r w:rsidR="008B0BE0">
        <w:rPr>
          <w:rFonts w:ascii="Times New Roman" w:eastAsia="宋体" w:hAnsi="Times New Roman" w:cs="Times New Roman"/>
          <w:sz w:val="24"/>
          <w:szCs w:val="24"/>
        </w:rPr>
        <w:t xml:space="preserve"> stable generation of blocks in wireless </w:t>
      </w:r>
      <w:r w:rsidR="00755C55" w:rsidRPr="00920E1E">
        <w:rPr>
          <w:rFonts w:ascii="Times New Roman" w:eastAsia="宋体" w:hAnsi="Times New Roman" w:cs="Times New Roman"/>
          <w:sz w:val="24"/>
          <w:szCs w:val="24"/>
        </w:rPr>
        <w:t>blockchain system</w:t>
      </w:r>
      <w:r w:rsidR="008B0BE0">
        <w:rPr>
          <w:rFonts w:ascii="Times New Roman" w:eastAsia="宋体" w:hAnsi="Times New Roman" w:cs="Times New Roman"/>
          <w:sz w:val="24"/>
          <w:szCs w:val="24"/>
        </w:rPr>
        <w:t>s</w:t>
      </w:r>
      <w:r w:rsidR="00755C55" w:rsidRPr="00920E1E">
        <w:rPr>
          <w:rFonts w:ascii="Times New Roman" w:eastAsia="宋体" w:hAnsi="Times New Roman" w:cs="Times New Roman"/>
          <w:sz w:val="24"/>
          <w:szCs w:val="24"/>
        </w:rPr>
        <w:t xml:space="preserve"> and reach</w:t>
      </w:r>
      <w:r w:rsidR="008B0BE0">
        <w:rPr>
          <w:rFonts w:ascii="Times New Roman" w:eastAsia="宋体" w:hAnsi="Times New Roman" w:cs="Times New Roman"/>
          <w:sz w:val="24"/>
          <w:szCs w:val="24"/>
        </w:rPr>
        <w:t>ing</w:t>
      </w:r>
      <w:r w:rsidR="00755C55" w:rsidRPr="00920E1E">
        <w:rPr>
          <w:rFonts w:ascii="Times New Roman" w:eastAsia="宋体" w:hAnsi="Times New Roman" w:cs="Times New Roman"/>
          <w:sz w:val="24"/>
          <w:szCs w:val="24"/>
        </w:rPr>
        <w:t xml:space="preserve"> consensus in unreliable and unstable wireless networks.</w:t>
      </w:r>
    </w:p>
    <w:p w14:paraId="47B8FA68" w14:textId="16EF5B43"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w:t>
      </w:r>
      <w:r w:rsidR="008E653D">
        <w:rPr>
          <w:rFonts w:ascii="Times New Roman" w:eastAsia="宋体" w:hAnsi="Times New Roman" w:cs="Times New Roman"/>
          <w:sz w:val="24"/>
          <w:szCs w:val="24"/>
        </w:rPr>
        <w:t>s</w:t>
      </w:r>
      <w:r w:rsidR="00C51713">
        <w:rPr>
          <w:rFonts w:ascii="Times New Roman" w:eastAsia="宋体" w:hAnsi="Times New Roman" w:cs="Times New Roman"/>
          <w:sz w:val="24"/>
          <w:szCs w:val="24"/>
        </w:rPr>
        <w:t xml:space="preserve">. </w:t>
      </w:r>
      <w:r w:rsidR="008E653D">
        <w:rPr>
          <w:rFonts w:ascii="Times New Roman" w:eastAsia="宋体" w:hAnsi="Times New Roman" w:cs="Times New Roman"/>
          <w:sz w:val="24"/>
          <w:szCs w:val="24"/>
        </w:rPr>
        <w:t xml:space="preserve">The </w:t>
      </w:r>
      <w:r w:rsidR="00C51713">
        <w:rPr>
          <w:rFonts w:ascii="Times New Roman" w:eastAsia="宋体" w:hAnsi="Times New Roman" w:cs="Times New Roman"/>
          <w:sz w:val="24"/>
          <w:szCs w:val="24"/>
        </w:rPr>
        <w:t xml:space="preserve">protocol </w:t>
      </w:r>
      <w:r w:rsidR="00F80213" w:rsidRPr="00920E1E">
        <w:rPr>
          <w:rFonts w:ascii="Times New Roman" w:eastAsia="宋体" w:hAnsi="Times New Roman" w:cs="Times New Roman"/>
          <w:sz w:val="24"/>
          <w:szCs w:val="24"/>
        </w:rPr>
        <w:t xml:space="preserve">can elect a </w:t>
      </w:r>
      <w:r w:rsidR="00C51713" w:rsidRPr="00B17A7D">
        <w:rPr>
          <w:rFonts w:ascii="Times New Roman" w:eastAsia="宋体" w:hAnsi="Times New Roman" w:cs="Times New Roman"/>
          <w:sz w:val="24"/>
          <w:szCs w:val="24"/>
        </w:rPr>
        <w:t>high-</w:t>
      </w:r>
      <w:r w:rsidR="00F80213" w:rsidRPr="00B17A7D">
        <w:rPr>
          <w:rFonts w:ascii="Times New Roman" w:eastAsia="宋体" w:hAnsi="Times New Roman" w:cs="Times New Roman"/>
          <w:sz w:val="24"/>
          <w:szCs w:val="24"/>
        </w:rPr>
        <w:t>quality</w:t>
      </w:r>
      <w:r w:rsidR="00F80213" w:rsidRPr="00920E1E">
        <w:rPr>
          <w:rFonts w:ascii="Times New Roman" w:eastAsia="宋体" w:hAnsi="Times New Roman" w:cs="Times New Roman"/>
          <w:sz w:val="24"/>
          <w:szCs w:val="24"/>
        </w:rPr>
        <w:t xml:space="preserve"> node as block proposer </w:t>
      </w:r>
      <w:r w:rsidR="008E653D">
        <w:rPr>
          <w:rFonts w:ascii="Times New Roman" w:eastAsia="宋体" w:hAnsi="Times New Roman" w:cs="Times New Roman"/>
          <w:sz w:val="24"/>
          <w:szCs w:val="24"/>
        </w:rPr>
        <w:t xml:space="preserve">in a randomized </w:t>
      </w:r>
      <w:r w:rsidR="00F80213" w:rsidRPr="00920E1E">
        <w:rPr>
          <w:rFonts w:ascii="Times New Roman" w:eastAsia="宋体" w:hAnsi="Times New Roman" w:cs="Times New Roman"/>
          <w:sz w:val="24"/>
          <w:szCs w:val="24"/>
        </w:rPr>
        <w:t xml:space="preserve">and </w:t>
      </w:r>
      <w:r w:rsidR="008E653D">
        <w:rPr>
          <w:rFonts w:ascii="Times New Roman" w:eastAsia="宋体" w:hAnsi="Times New Roman" w:cs="Times New Roman"/>
          <w:sz w:val="24"/>
          <w:szCs w:val="24"/>
        </w:rPr>
        <w:t>verifiable way</w:t>
      </w:r>
      <w:r w:rsidR="00F80213" w:rsidRPr="00920E1E">
        <w:rPr>
          <w:rFonts w:ascii="Times New Roman" w:eastAsia="宋体" w:hAnsi="Times New Roman" w:cs="Times New Roman"/>
          <w:sz w:val="24"/>
          <w:szCs w:val="24"/>
        </w:rPr>
        <w:t xml:space="preserve">.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9BFBC99"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analy</w:t>
      </w:r>
      <w:r w:rsidR="00E30600">
        <w:rPr>
          <w:rFonts w:ascii="Times New Roman" w:eastAsia="宋体" w:hAnsi="Times New Roman" w:cs="Times New Roman"/>
          <w:sz w:val="24"/>
          <w:szCs w:val="24"/>
        </w:rPr>
        <w:t>ze</w:t>
      </w:r>
      <w:r>
        <w:rPr>
          <w:rFonts w:ascii="Times New Roman" w:eastAsia="宋体" w:hAnsi="Times New Roman" w:cs="Times New Roman"/>
          <w:sz w:val="24"/>
          <w:szCs w:val="24"/>
        </w:rPr>
        <w:t xml:space="preserve"> the system overhead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protocol to </w:t>
      </w:r>
      <w:r w:rsidR="00E30600">
        <w:rPr>
          <w:rFonts w:ascii="Times New Roman" w:eastAsia="宋体" w:hAnsi="Times New Roman" w:cs="Times New Roman"/>
          <w:sz w:val="24"/>
          <w:szCs w:val="24"/>
        </w:rPr>
        <w:t xml:space="preserve">validate </w:t>
      </w:r>
      <w:r>
        <w:rPr>
          <w:rFonts w:ascii="Times New Roman" w:eastAsia="宋体" w:hAnsi="Times New Roman" w:cs="Times New Roman"/>
          <w:sz w:val="24"/>
          <w:szCs w:val="24"/>
        </w:rPr>
        <w:t>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proofErr w:type="spellStart"/>
      <w:r w:rsidR="006A7D79">
        <w:rPr>
          <w:rFonts w:ascii="Times New Roman" w:eastAsia="宋体" w:hAnsi="Times New Roman" w:cs="Times New Roman"/>
          <w:sz w:val="24"/>
          <w:szCs w:val="24"/>
        </w:rPr>
        <w:t>SWIB</w:t>
      </w:r>
      <w:proofErr w:type="spellEnd"/>
      <w:r w:rsidR="008C4AA0">
        <w:rPr>
          <w:rFonts w:ascii="Times New Roman" w:eastAsia="宋体" w:hAnsi="Times New Roman" w:cs="Times New Roman"/>
          <w:sz w:val="24"/>
          <w:szCs w:val="24"/>
        </w:rPr>
        <w:t xml:space="preserve">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667EE8AD"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w:t>
      </w:r>
      <w:r w:rsidR="00E30600">
        <w:rPr>
          <w:rFonts w:ascii="Times New Roman" w:eastAsia="宋体" w:hAnsi="Times New Roman" w:cs="Times New Roman"/>
          <w:sz w:val="24"/>
          <w:szCs w:val="24"/>
        </w:rPr>
        <w:t>extensive</w:t>
      </w:r>
      <w:r w:rsidR="00A45353">
        <w:rPr>
          <w:rFonts w:ascii="Times New Roman" w:eastAsia="宋体" w:hAnsi="Times New Roman" w:cs="Times New Roman"/>
          <w:sz w:val="24"/>
          <w:szCs w:val="24"/>
        </w:rPr>
        <w:t xml:space="preserve"> simulation </w:t>
      </w:r>
      <w:r w:rsidR="00E30600">
        <w:rPr>
          <w:rFonts w:ascii="Times New Roman" w:eastAsia="宋体" w:hAnsi="Times New Roman" w:cs="Times New Roman"/>
          <w:sz w:val="24"/>
          <w:szCs w:val="24"/>
        </w:rPr>
        <w:t xml:space="preserve">results validate the correctness of </w:t>
      </w:r>
      <w:r w:rsidR="00A74692" w:rsidRPr="00920E1E">
        <w:rPr>
          <w:rFonts w:ascii="Times New Roman" w:eastAsia="宋体" w:hAnsi="Times New Roman" w:cs="Times New Roman"/>
          <w:sz w:val="24"/>
          <w:szCs w:val="24"/>
        </w:rPr>
        <w:t xml:space="preserve">our theoretical </w:t>
      </w:r>
      <w:r w:rsidR="00E30600">
        <w:rPr>
          <w:rFonts w:ascii="Times New Roman" w:eastAsia="宋体" w:hAnsi="Times New Roman" w:cs="Times New Roman"/>
          <w:sz w:val="24"/>
          <w:szCs w:val="24"/>
        </w:rPr>
        <w:t>analytical results.</w:t>
      </w:r>
    </w:p>
    <w:p w14:paraId="0C235C37" w14:textId="6B07CE90"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sidR="00260D8E">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sidR="00260D8E">
        <w:rPr>
          <w:rFonts w:ascii="Times New Roman" w:eastAsia="宋体" w:hAnsi="Times New Roman" w:cs="Times New Roman"/>
          <w:sz w:val="24"/>
          <w:szCs w:val="24"/>
        </w:rPr>
        <w:t>the-</w:t>
      </w:r>
      <w:r w:rsidRPr="00920E1E">
        <w:rPr>
          <w:rFonts w:ascii="Times New Roman" w:eastAsia="宋体" w:hAnsi="Times New Roman" w:cs="Times New Roman"/>
          <w:sz w:val="24"/>
          <w:szCs w:val="24"/>
        </w:rPr>
        <w:t>art blockchain protocols, wireless consensus algorithms</w:t>
      </w:r>
      <w:r w:rsidR="00260D8E">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w:t>
      </w:r>
      <w:r w:rsidR="00260D8E">
        <w:rPr>
          <w:rFonts w:ascii="Times New Roman" w:eastAsia="宋体" w:hAnsi="Times New Roman" w:cs="Times New Roman"/>
          <w:sz w:val="24"/>
          <w:szCs w:val="24"/>
        </w:rPr>
        <w:t xml:space="preserve">are </w:t>
      </w:r>
      <w:r w:rsidR="0079676D" w:rsidRPr="00920E1E">
        <w:rPr>
          <w:rFonts w:ascii="Times New Roman" w:eastAsia="宋体" w:hAnsi="Times New Roman" w:cs="Times New Roman"/>
          <w:sz w:val="24"/>
          <w:szCs w:val="24"/>
        </w:rPr>
        <w:t xml:space="preserve">presented in Section 3.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4, we </w:t>
      </w:r>
      <w:r w:rsidR="00260D8E">
        <w:rPr>
          <w:rFonts w:ascii="Times New Roman" w:eastAsia="宋体" w:hAnsi="Times New Roman" w:cs="Times New Roman"/>
          <w:sz w:val="24"/>
          <w:szCs w:val="24"/>
        </w:rPr>
        <w:t xml:space="preserve">present </w:t>
      </w:r>
      <w:r w:rsidR="0079676D" w:rsidRPr="00920E1E">
        <w:rPr>
          <w:rFonts w:ascii="Times New Roman" w:eastAsia="宋体" w:hAnsi="Times New Roman" w:cs="Times New Roman"/>
          <w:sz w:val="24"/>
          <w:szCs w:val="24"/>
        </w:rPr>
        <w:t xml:space="preserve">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w:t>
      </w:r>
      <w:r w:rsidR="00260D8E">
        <w:rPr>
          <w:rFonts w:ascii="Times New Roman" w:eastAsia="宋体" w:hAnsi="Times New Roman" w:cs="Times New Roman"/>
          <w:sz w:val="24"/>
          <w:szCs w:val="24"/>
        </w:rPr>
        <w:t xml:space="preserve"> are conducted</w:t>
      </w:r>
      <w:r w:rsidR="0079676D" w:rsidRPr="00920E1E">
        <w:rPr>
          <w:rFonts w:ascii="Times New Roman" w:eastAsia="宋体" w:hAnsi="Times New Roman" w:cs="Times New Roman"/>
          <w:sz w:val="24"/>
          <w:szCs w:val="24"/>
        </w:rPr>
        <w:t xml:space="preserve">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5. </w:t>
      </w:r>
      <w:r w:rsidR="00260D8E">
        <w:rPr>
          <w:rFonts w:ascii="Times New Roman" w:eastAsia="宋体" w:hAnsi="Times New Roman" w:cs="Times New Roman"/>
          <w:sz w:val="24"/>
          <w:szCs w:val="24"/>
        </w:rPr>
        <w:t xml:space="preserve">Extensive </w:t>
      </w:r>
      <w:r w:rsidR="0079676D" w:rsidRPr="00920E1E">
        <w:rPr>
          <w:rFonts w:ascii="Times New Roman" w:eastAsia="宋体" w:hAnsi="Times New Roman" w:cs="Times New Roman"/>
          <w:sz w:val="24"/>
          <w:szCs w:val="24"/>
        </w:rPr>
        <w:t>simulation</w:t>
      </w:r>
      <w:r w:rsidR="00260D8E">
        <w:rPr>
          <w:rFonts w:ascii="Times New Roman" w:eastAsia="宋体" w:hAnsi="Times New Roman" w:cs="Times New Roman"/>
          <w:sz w:val="24"/>
          <w:szCs w:val="24"/>
        </w:rPr>
        <w:t xml:space="preserve"> results are presented </w:t>
      </w:r>
      <w:r w:rsidR="0079676D" w:rsidRPr="00920E1E">
        <w:rPr>
          <w:rFonts w:ascii="Times New Roman" w:eastAsia="宋体" w:hAnsi="Times New Roman" w:cs="Times New Roman"/>
          <w:sz w:val="24"/>
          <w:szCs w:val="24"/>
        </w:rPr>
        <w:t xml:space="preserve">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6</w:t>
      </w:r>
      <w:r w:rsidR="00260D8E">
        <w:rPr>
          <w:rFonts w:ascii="Times New Roman" w:eastAsia="宋体" w:hAnsi="Times New Roman" w:cs="Times New Roman"/>
          <w:sz w:val="24"/>
          <w:szCs w:val="24"/>
        </w:rPr>
        <w:t xml:space="preserve"> for the performance evaluation and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w:t>
      </w:r>
      <w:r w:rsidR="0097198B">
        <w:rPr>
          <w:rFonts w:ascii="Times New Roman" w:eastAsia="宋体" w:hAnsi="Times New Roman" w:cs="Times New Roman"/>
          <w:sz w:val="24"/>
          <w:szCs w:val="24"/>
        </w:rPr>
        <w:t xml:space="preserve"> is given </w:t>
      </w:r>
      <w:r w:rsidR="001350B1" w:rsidRPr="00920E1E">
        <w:rPr>
          <w:rFonts w:ascii="Times New Roman" w:eastAsia="宋体" w:hAnsi="Times New Roman" w:cs="Times New Roman"/>
          <w:sz w:val="24"/>
          <w:szCs w:val="24"/>
        </w:rPr>
        <w:t xml:space="preserve">in </w:t>
      </w:r>
      <w:r w:rsidR="0097198B">
        <w:rPr>
          <w:rFonts w:ascii="Times New Roman" w:eastAsia="宋体" w:hAnsi="Times New Roman" w:cs="Times New Roman"/>
          <w:sz w:val="24"/>
          <w:szCs w:val="24"/>
        </w:rPr>
        <w:t xml:space="preserve">Section </w:t>
      </w:r>
      <w:r w:rsidR="001350B1" w:rsidRPr="00920E1E">
        <w:rPr>
          <w:rFonts w:ascii="Times New Roman" w:eastAsia="宋体" w:hAnsi="Times New Roman" w:cs="Times New Roman"/>
          <w:sz w:val="24"/>
          <w:szCs w:val="24"/>
        </w:rPr>
        <w:t>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w:t>
      </w:r>
      <w:proofErr w:type="spellStart"/>
      <w:r w:rsidR="006A5DD1">
        <w:rPr>
          <w:rFonts w:ascii="Times New Roman" w:eastAsia="宋体" w:hAnsi="Times New Roman" w:cs="Times New Roman"/>
          <w:sz w:val="24"/>
          <w:szCs w:val="24"/>
        </w:rPr>
        <w:t>PoW</w:t>
      </w:r>
      <w:proofErr w:type="spellEnd"/>
      <w:r w:rsidR="006A5DD1">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 xml:space="preserve">In </w:t>
      </w:r>
      <w:proofErr w:type="spellStart"/>
      <w:r w:rsidR="00146AD3">
        <w:rPr>
          <w:rFonts w:ascii="Times New Roman" w:eastAsia="宋体" w:hAnsi="Times New Roman" w:cs="Times New Roman"/>
          <w:sz w:val="24"/>
          <w:szCs w:val="24"/>
        </w:rPr>
        <w:t>PoW</w:t>
      </w:r>
      <w:proofErr w:type="spellEnd"/>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xml:space="preserv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exchanging messages and performing local 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w:t>
      </w:r>
      <w:proofErr w:type="spellStart"/>
      <w:r w:rsidR="00B7586B">
        <w:rPr>
          <w:rFonts w:ascii="Times New Roman" w:eastAsia="宋体" w:hAnsi="Times New Roman" w:cs="Times New Roman"/>
          <w:sz w:val="24"/>
          <w:szCs w:val="24"/>
        </w:rPr>
        <w:t>PBFT</w:t>
      </w:r>
      <w:proofErr w:type="spellEnd"/>
      <w:r w:rsidR="00B7586B">
        <w:rPr>
          <w:rFonts w:ascii="Times New Roman" w:eastAsia="宋体" w:hAnsi="Times New Roman" w:cs="Times New Roman"/>
          <w:sz w:val="24"/>
          <w:szCs w:val="24"/>
        </w:rPr>
        <w: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w:t>
      </w:r>
      <w:r w:rsidR="00B14B05">
        <w:rPr>
          <w:rFonts w:ascii="Times New Roman" w:eastAsia="宋体" w:hAnsi="Times New Roman" w:cs="Times New Roman"/>
          <w:sz w:val="24"/>
          <w:szCs w:val="24"/>
        </w:rPr>
        <w:lastRenderedPageBreak/>
        <w:t xml:space="preserve">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lastRenderedPageBreak/>
        <w:t xml:space="preserve">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2" w:name="_Toc94273360"/>
      <w:r w:rsidRPr="00DE3197">
        <w:rPr>
          <w:rFonts w:ascii="Times New Roman" w:eastAsia="黑体" w:hAnsi="Times New Roman" w:cs="Times New Roman"/>
          <w:sz w:val="28"/>
          <w:szCs w:val="28"/>
        </w:rPr>
        <w:t xml:space="preserve">2.3 </w:t>
      </w:r>
      <w:bookmarkEnd w:id="2"/>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3"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3"/>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w:t>
      </w:r>
      <w:r w:rsidR="00F314A3">
        <w:rPr>
          <w:rFonts w:ascii="Times New Roman" w:eastAsia="宋体" w:hAnsi="Times New Roman" w:cs="Times New Roman"/>
          <w:kern w:val="0"/>
          <w:sz w:val="24"/>
          <w:szCs w:val="24"/>
        </w:rPr>
        <w:lastRenderedPageBreak/>
        <w:t xml:space="preserve">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proofErr w:type="spellEnd"/>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0E5CA2E4"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4" w:name="_Toc94273366"/>
      <w:r w:rsidRPr="008F182E">
        <w:rPr>
          <w:rFonts w:ascii="Times New Roman" w:eastAsia="黑体" w:hAnsi="Times New Roman" w:cs="Times New Roman"/>
          <w:sz w:val="32"/>
          <w:szCs w:val="32"/>
        </w:rPr>
        <w:t xml:space="preserve">Models </w:t>
      </w:r>
      <w:r w:rsidR="0081172E">
        <w:rPr>
          <w:rFonts w:ascii="Times New Roman" w:eastAsia="黑体" w:hAnsi="Times New Roman" w:cs="Times New Roman"/>
          <w:sz w:val="32"/>
          <w:szCs w:val="32"/>
        </w:rPr>
        <w:t xml:space="preserve">and </w:t>
      </w:r>
      <w:r w:rsidRPr="008F182E">
        <w:rPr>
          <w:rFonts w:ascii="Times New Roman" w:eastAsia="黑体" w:hAnsi="Times New Roman" w:cs="Times New Roman"/>
          <w:sz w:val="32"/>
          <w:szCs w:val="32"/>
        </w:rPr>
        <w:t>Assumptions</w:t>
      </w:r>
    </w:p>
    <w:p w14:paraId="3A428924" w14:textId="35B72F37" w:rsidR="0085138F" w:rsidRPr="00DE3197" w:rsidRDefault="00DE3197" w:rsidP="00565B69">
      <w:pPr>
        <w:pStyle w:val="2"/>
        <w:rPr>
          <w:rFonts w:ascii="Times New Roman" w:eastAsia="黑体" w:hAnsi="Times New Roman" w:cs="Times New Roman"/>
          <w:sz w:val="28"/>
          <w:szCs w:val="28"/>
        </w:rPr>
      </w:pPr>
      <w:bookmarkStart w:id="5" w:name="_Toc94273367"/>
      <w:bookmarkEnd w:id="4"/>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1</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sz w:val="28"/>
          <w:szCs w:val="28"/>
        </w:rPr>
        <w:t>Network Model</w:t>
      </w:r>
    </w:p>
    <w:p w14:paraId="3DC34BB6" w14:textId="3915A7B7" w:rsidR="00147383" w:rsidRPr="00147383" w:rsidRDefault="003323C7" w:rsidP="00D71028">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which are </w:t>
      </w:r>
      <w:r w:rsidR="009E2100">
        <w:rPr>
          <w:rFonts w:ascii="Times New Roman" w:eastAsia="宋体" w:hAnsi="Times New Roman" w:cs="Times New Roman"/>
          <w:kern w:val="0"/>
          <w:sz w:val="24"/>
          <w:szCs w:val="24"/>
        </w:rPr>
        <w:t xml:space="preserve">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t>
      </w:r>
      <w:r w:rsidR="00D71028">
        <w:rPr>
          <w:rFonts w:ascii="Times New Roman" w:eastAsia="宋体" w:hAnsi="Times New Roman" w:cs="Times New Roman"/>
          <w:kern w:val="0"/>
          <w:sz w:val="24"/>
          <w:szCs w:val="24"/>
        </w:rPr>
        <w:t xml:space="preserve">We assume any node can communicate with any other node in the network directly, which means the network under study forms a complete graph. In practice, such network can be formed by a group of Unmanned Aerial Vehicles or intelligent vehicles. The transceiver at each node works in a half-duplex manner, which can transmit or receive message, but not both at a time. </w:t>
      </w:r>
      <w:r w:rsidR="00685977">
        <w:rPr>
          <w:rFonts w:ascii="Times New Roman" w:eastAsia="宋体" w:hAnsi="Times New Roman" w:cs="Times New Roman"/>
          <w:kern w:val="0"/>
          <w:sz w:val="24"/>
          <w:szCs w:val="24"/>
        </w:rPr>
        <w:t xml:space="preserve">The time in our protocol execution is divided into rounds, each of which contains constant slots. A slot is the time unit for nodes to </w:t>
      </w:r>
      <w:r w:rsidR="0081056E">
        <w:rPr>
          <w:rFonts w:ascii="Times New Roman" w:eastAsia="宋体" w:hAnsi="Times New Roman" w:cs="Times New Roman"/>
          <w:kern w:val="0"/>
          <w:sz w:val="24"/>
          <w:szCs w:val="24"/>
        </w:rPr>
        <w:t>transmit</w:t>
      </w:r>
      <w:r w:rsidR="00685977">
        <w:rPr>
          <w:rFonts w:ascii="Times New Roman" w:eastAsia="宋体" w:hAnsi="Times New Roman" w:cs="Times New Roman"/>
          <w:kern w:val="0"/>
          <w:sz w:val="24"/>
          <w:szCs w:val="24"/>
        </w:rPr>
        <w:t xml:space="preserve"> or receive</w:t>
      </w:r>
      <w:r w:rsidR="00D71028">
        <w:rPr>
          <w:rFonts w:ascii="Times New Roman" w:eastAsia="宋体" w:hAnsi="Times New Roman" w:cs="Times New Roman"/>
          <w:kern w:val="0"/>
          <w:sz w:val="24"/>
          <w:szCs w:val="24"/>
        </w:rPr>
        <w:t xml:space="preserve"> a packet. It is assumed that the transmission between nodes in a slot are synchronized. </w:t>
      </w:r>
      <w:r w:rsidR="007A7D32">
        <w:rPr>
          <w:rFonts w:ascii="Times New Roman" w:eastAsia="宋体" w:hAnsi="Times New Roman" w:cs="Times New Roman"/>
          <w:kern w:val="0"/>
          <w:sz w:val="24"/>
          <w:szCs w:val="24"/>
        </w:rPr>
        <w:t>E</w:t>
      </w:r>
      <w:r w:rsidR="00CF0EF7">
        <w:rPr>
          <w:rFonts w:ascii="Times New Roman" w:eastAsia="宋体" w:hAnsi="Times New Roman" w:cs="Times New Roman"/>
          <w:kern w:val="0"/>
          <w:sz w:val="24"/>
          <w:szCs w:val="24"/>
        </w:rPr>
        <w:t>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 xml:space="preserve">Each node </w:t>
      </w:r>
      <w:r w:rsidR="00827091">
        <w:rPr>
          <w:rFonts w:ascii="Times New Roman" w:eastAsia="宋体" w:hAnsi="Times New Roman" w:cs="Times New Roman"/>
          <w:kern w:val="0"/>
          <w:sz w:val="24"/>
          <w:szCs w:val="24"/>
        </w:rPr>
        <w:t xml:space="preserve">can </w:t>
      </w:r>
      <w:r w:rsidR="007A7D32">
        <w:rPr>
          <w:rFonts w:ascii="Times New Roman" w:eastAsia="宋体" w:hAnsi="Times New Roman" w:cs="Times New Roman"/>
          <w:kern w:val="0"/>
          <w:sz w:val="24"/>
          <w:szCs w:val="24"/>
        </w:rPr>
        <w:t xml:space="preserve">obtain </w:t>
      </w:r>
      <w:r w:rsidR="00827091">
        <w:rPr>
          <w:rFonts w:ascii="Times New Roman" w:eastAsia="宋体" w:hAnsi="Times New Roman" w:cs="Times New Roman"/>
          <w:kern w:val="0"/>
          <w:sz w:val="24"/>
          <w:szCs w:val="24"/>
        </w:rPr>
        <w:t xml:space="preserve">other nodes' public keys and identities by exchanging messages. </w:t>
      </w:r>
      <w:r w:rsidR="007A7D32">
        <w:rPr>
          <w:rFonts w:ascii="Times New Roman" w:eastAsia="宋体" w:hAnsi="Times New Roman" w:cs="Times New Roman"/>
          <w:kern w:val="0"/>
          <w:sz w:val="24"/>
          <w:szCs w:val="24"/>
        </w:rPr>
        <w:t>T</w:t>
      </w:r>
      <w:r w:rsidR="00CF0EF7">
        <w:rPr>
          <w:rFonts w:ascii="Times New Roman" w:eastAsia="宋体" w:hAnsi="Times New Roman" w:cs="Times New Roman"/>
          <w:kern w:val="0"/>
          <w:sz w:val="24"/>
          <w:szCs w:val="24"/>
        </w:rPr>
        <w:t>he number of honest nodes</w:t>
      </w:r>
      <w:r w:rsidR="007A7D32">
        <w:rPr>
          <w:rFonts w:ascii="Times New Roman" w:eastAsia="宋体" w:hAnsi="Times New Roman" w:cs="Times New Roman"/>
          <w:kern w:val="0"/>
          <w:sz w:val="24"/>
          <w:szCs w:val="24"/>
        </w:rPr>
        <w:t xml:space="preserve"> is assumed to </w:t>
      </w:r>
      <w:r w:rsidR="00CF0EF7">
        <w:rPr>
          <w:rFonts w:ascii="Times New Roman" w:eastAsia="宋体" w:hAnsi="Times New Roman" w:cs="Times New Roman"/>
          <w:kern w:val="0"/>
          <w:sz w:val="24"/>
          <w:szCs w:val="24"/>
        </w:rPr>
        <w:t>satisfy the requirement of threshold BLS signature scheme, because the security of</w:t>
      </w:r>
      <w:r w:rsidR="00076006">
        <w:rPr>
          <w:rFonts w:ascii="Times New Roman" w:eastAsia="宋体" w:hAnsi="Times New Roman" w:cs="Times New Roman"/>
          <w:kern w:val="0"/>
          <w:sz w:val="24"/>
          <w:szCs w:val="24"/>
        </w:rPr>
        <w:t xml:space="preserve"> </w:t>
      </w:r>
      <w:proofErr w:type="spellStart"/>
      <w:r w:rsidR="00076006">
        <w:rPr>
          <w:rFonts w:ascii="Times New Roman" w:eastAsia="宋体" w:hAnsi="Times New Roman" w:cs="Times New Roman"/>
          <w:kern w:val="0"/>
          <w:sz w:val="24"/>
          <w:szCs w:val="24"/>
        </w:rPr>
        <w:t>SWIB</w:t>
      </w:r>
      <w:proofErr w:type="spellEnd"/>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w:t>
      </w:r>
      <w:r w:rsidR="007A7D32">
        <w:rPr>
          <w:rFonts w:ascii="Times New Roman" w:eastAsia="宋体" w:hAnsi="Times New Roman" w:cs="Times New Roman"/>
          <w:kern w:val="0"/>
          <w:sz w:val="24"/>
          <w:szCs w:val="24"/>
        </w:rPr>
        <w:t xml:space="preserve">security of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3D2719A6" w:rsidR="0085138F" w:rsidRDefault="00DE3197" w:rsidP="00565B69">
      <w:pPr>
        <w:pStyle w:val="2"/>
        <w:rPr>
          <w:rFonts w:ascii="Times New Roman" w:eastAsia="黑体" w:hAnsi="Times New Roman" w:cs="Times New Roman"/>
          <w:sz w:val="28"/>
          <w:szCs w:val="28"/>
        </w:rPr>
      </w:pPr>
      <w:bookmarkStart w:id="6" w:name="_Toc94273368"/>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2</w:t>
      </w:r>
      <w:r w:rsidR="0085138F" w:rsidRPr="00DE3197">
        <w:rPr>
          <w:rFonts w:ascii="Times New Roman" w:eastAsia="黑体" w:hAnsi="Times New Roman" w:cs="Times New Roman"/>
          <w:sz w:val="28"/>
          <w:szCs w:val="28"/>
        </w:rPr>
        <w:t xml:space="preserve"> </w:t>
      </w:r>
      <w:bookmarkEnd w:id="6"/>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13B80B47" w14:textId="293059F0" w:rsidR="006D7633" w:rsidRDefault="00AE363C" w:rsidP="00E7494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work, </w:t>
      </w:r>
      <w:r w:rsidR="000408D7">
        <w:rPr>
          <w:rFonts w:ascii="Times New Roman" w:eastAsia="宋体" w:hAnsi="Times New Roman" w:cs="Times New Roman"/>
          <w:kern w:val="0"/>
          <w:sz w:val="24"/>
          <w:szCs w:val="24"/>
        </w:rPr>
        <w:t xml:space="preserve">nodes </w:t>
      </w:r>
      <w:r w:rsidR="006D7633">
        <w:rPr>
          <w:rFonts w:ascii="Times New Roman" w:eastAsia="宋体" w:hAnsi="Times New Roman" w:cs="Times New Roman" w:hint="eastAsia"/>
          <w:kern w:val="0"/>
          <w:sz w:val="24"/>
          <w:szCs w:val="24"/>
        </w:rPr>
        <w:t>communicat</w:t>
      </w:r>
      <w:r w:rsidR="006D7633">
        <w:rPr>
          <w:rFonts w:ascii="Times New Roman" w:eastAsia="宋体" w:hAnsi="Times New Roman" w:cs="Times New Roman"/>
          <w:kern w:val="0"/>
          <w:sz w:val="24"/>
          <w:szCs w:val="24"/>
        </w:rPr>
        <w:t xml:space="preserve">e with </w:t>
      </w:r>
      <w:r w:rsidR="00CF5C06">
        <w:rPr>
          <w:rFonts w:ascii="Times New Roman" w:eastAsia="宋体" w:hAnsi="Times New Roman" w:cs="Times New Roman" w:hint="eastAsia"/>
          <w:kern w:val="0"/>
          <w:sz w:val="24"/>
          <w:szCs w:val="24"/>
        </w:rPr>
        <w:t>each</w:t>
      </w:r>
      <w:r w:rsidR="00CF5C06">
        <w:rPr>
          <w:rFonts w:ascii="Times New Roman" w:eastAsia="宋体" w:hAnsi="Times New Roman" w:cs="Times New Roman"/>
          <w:kern w:val="0"/>
          <w:sz w:val="24"/>
          <w:szCs w:val="24"/>
        </w:rPr>
        <w:t xml:space="preserve"> </w:t>
      </w:r>
      <w:r w:rsidR="006D7633">
        <w:rPr>
          <w:rFonts w:ascii="Times New Roman" w:eastAsia="宋体" w:hAnsi="Times New Roman" w:cs="Times New Roman"/>
          <w:kern w:val="0"/>
          <w:sz w:val="24"/>
          <w:szCs w:val="24"/>
        </w:rPr>
        <w:t xml:space="preserve">other over wireless channels, which are assumed to follows the standard path loss model and Rayleigh fading model </w:t>
      </w:r>
      <w:r w:rsidR="006D7633">
        <w:rPr>
          <w:rFonts w:ascii="Times New Roman" w:eastAsia="宋体" w:hAnsi="Times New Roman" w:cs="Times New Roman" w:hint="eastAsia"/>
          <w:kern w:val="0"/>
          <w:sz w:val="24"/>
          <w:szCs w:val="24"/>
        </w:rPr>
        <w:t>[</w:t>
      </w:r>
      <w:r w:rsidR="006D7633">
        <w:rPr>
          <w:rFonts w:ascii="Times New Roman" w:eastAsia="宋体" w:hAnsi="Times New Roman" w:cs="Times New Roman"/>
          <w:kern w:val="0"/>
          <w:sz w:val="24"/>
          <w:szCs w:val="24"/>
        </w:rPr>
        <w:t xml:space="preserve">32]. The path loss </w:t>
      </w:r>
      <w:r w:rsidR="006D7633">
        <w:rPr>
          <w:rFonts w:ascii="Times New Roman" w:eastAsia="宋体" w:hAnsi="Times New Roman" w:cs="Times New Roman"/>
          <w:kern w:val="0"/>
          <w:sz w:val="24"/>
          <w:szCs w:val="24"/>
        </w:rPr>
        <w:lastRenderedPageBreak/>
        <w:t xml:space="preserve">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is given as</w:t>
      </w:r>
    </w:p>
    <w:p w14:paraId="6BD87983" w14:textId="1985BAEB" w:rsidR="00DC4545" w:rsidRDefault="006D7633" w:rsidP="00DC4545">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72F34566" w14:textId="7EB25A2A" w:rsidR="009D631D" w:rsidRDefault="00523C72" w:rsidP="00DC4545">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6D2E">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00D86D2E">
        <w:rPr>
          <w:rFonts w:ascii="Times New Roman" w:eastAsia="宋体" w:hAnsi="Times New Roman" w:cs="Times New Roman" w:hint="eastAsia"/>
          <w:kern w:val="0"/>
          <w:sz w:val="24"/>
          <w:szCs w:val="24"/>
        </w:rPr>
        <w:t xml:space="preserve"> </w:t>
      </w:r>
      <w:r w:rsidR="00D86D2E">
        <w:rPr>
          <w:rFonts w:ascii="Times New Roman" w:eastAsia="宋体" w:hAnsi="Times New Roman" w:cs="Times New Roman"/>
          <w:kern w:val="0"/>
          <w:sz w:val="24"/>
          <w:szCs w:val="24"/>
        </w:rPr>
        <w:t xml:space="preserve">is </w:t>
      </w:r>
      <w:r w:rsidR="00FB5777">
        <w:rPr>
          <w:rFonts w:ascii="Times New Roman" w:eastAsia="宋体" w:hAnsi="Times New Roman" w:cs="Times New Roman"/>
          <w:kern w:val="0"/>
          <w:sz w:val="24"/>
          <w:szCs w:val="24"/>
        </w:rPr>
        <w:t xml:space="preserve">defined as the path loss of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Pr>
          <w:rFonts w:ascii="Times New Roman" w:eastAsia="宋体" w:hAnsi="Times New Roman" w:cs="Times New Roman"/>
          <w:kern w:val="0"/>
          <w:sz w:val="24"/>
          <w:szCs w:val="24"/>
        </w:rPr>
        <w:t>, and</w:t>
      </w:r>
      <w:r w:rsidR="00C909B3">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Euclidean distance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path loss exponent </w:t>
      </w:r>
      <m:oMath>
        <m:r>
          <w:rPr>
            <w:rFonts w:ascii="Cambria Math" w:eastAsia="宋体" w:hAnsi="Cambria Math" w:cs="Times New Roman"/>
            <w:kern w:val="0"/>
            <w:sz w:val="24"/>
            <w:szCs w:val="24"/>
          </w:rPr>
          <m:t>α∈(2, 6]</m:t>
        </m:r>
      </m:oMath>
      <w:r w:rsidR="00EC68E0">
        <w:rPr>
          <w:rFonts w:ascii="Times New Roman" w:eastAsia="宋体" w:hAnsi="Times New Roman" w:cs="Times New Roman"/>
          <w:kern w:val="0"/>
          <w:sz w:val="24"/>
          <w:szCs w:val="24"/>
        </w:rPr>
        <w:t xml:space="preserve">. </w:t>
      </w:r>
      <w:r w:rsidR="004D46FA">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4D46FA">
        <w:rPr>
          <w:rFonts w:ascii="Times New Roman" w:eastAsia="宋体" w:hAnsi="Times New Roman" w:cs="Times New Roman" w:hint="eastAsia"/>
          <w:kern w:val="0"/>
          <w:sz w:val="24"/>
          <w:szCs w:val="24"/>
        </w:rPr>
        <w:t>,</w:t>
      </w:r>
      <w:r w:rsidR="004D46FA">
        <w:rPr>
          <w:rFonts w:ascii="Times New Roman" w:eastAsia="宋体" w:hAnsi="Times New Roman" w:cs="Times New Roman"/>
          <w:kern w:val="0"/>
          <w:sz w:val="24"/>
          <w:szCs w:val="24"/>
        </w:rPr>
        <w:t xml:space="preserve"> following the complex normal distribution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8A59BE">
        <w:rPr>
          <w:rFonts w:ascii="Times New Roman" w:eastAsia="宋体" w:hAnsi="Times New Roman" w:cs="Times New Roman" w:hint="eastAsia"/>
          <w:kern w:val="0"/>
          <w:sz w:val="24"/>
          <w:szCs w:val="24"/>
        </w:rPr>
        <w:t xml:space="preserve"> </w:t>
      </w:r>
      <w:r w:rsidR="008A59BE">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008A59BE">
        <w:rPr>
          <w:rFonts w:ascii="Times New Roman" w:eastAsia="宋体" w:hAnsi="Times New Roman" w:cs="Times New Roman"/>
          <w:kern w:val="0"/>
          <w:sz w:val="24"/>
          <w:szCs w:val="24"/>
        </w:rPr>
        <w:t xml:space="preserve">). </w:t>
      </w:r>
      <w:r w:rsidR="00222443">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22443">
        <w:rPr>
          <w:rFonts w:ascii="Times New Roman" w:eastAsia="宋体" w:hAnsi="Times New Roman" w:cs="Times New Roman" w:hint="eastAsia"/>
          <w:kern w:val="0"/>
          <w:sz w:val="24"/>
          <w:szCs w:val="24"/>
        </w:rPr>
        <w:t xml:space="preserve"> </w:t>
      </w:r>
      <w:r w:rsidR="00222443">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22443">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222443">
        <w:rPr>
          <w:rFonts w:ascii="Times New Roman" w:eastAsia="宋体" w:hAnsi="Times New Roman" w:cs="Times New Roman" w:hint="eastAsia"/>
          <w:kern w:val="0"/>
          <w:sz w:val="24"/>
          <w:szCs w:val="24"/>
        </w:rPr>
        <w:t>,</w:t>
      </w:r>
      <w:r w:rsidR="00222443">
        <w:rPr>
          <w:rFonts w:ascii="Times New Roman" w:eastAsia="宋体" w:hAnsi="Times New Roman" w:cs="Times New Roman"/>
          <w:kern w:val="0"/>
          <w:sz w:val="24"/>
          <w:szCs w:val="24"/>
        </w:rPr>
        <w:t xml:space="preserve"> t</w:t>
      </w:r>
      <w:r w:rsidR="009D631D">
        <w:rPr>
          <w:rFonts w:ascii="Times New Roman" w:eastAsia="宋体" w:hAnsi="Times New Roman" w:cs="Times New Roman"/>
          <w:kern w:val="0"/>
          <w:sz w:val="24"/>
          <w:szCs w:val="24"/>
        </w:rPr>
        <w:t xml:space="preserve">he Signal-to-Interference-plus-Noise ratio </w:t>
      </w:r>
      <w:r w:rsidR="008A59BE">
        <w:rPr>
          <w:rFonts w:ascii="Times New Roman" w:eastAsia="宋体" w:hAnsi="Times New Roman" w:cs="Times New Roman"/>
          <w:kern w:val="0"/>
          <w:sz w:val="24"/>
          <w:szCs w:val="24"/>
        </w:rPr>
        <w:t xml:space="preserve">of message transmission </w:t>
      </w:r>
      <w:r w:rsidR="009D631D">
        <w:rPr>
          <w:rFonts w:ascii="Times New Roman" w:eastAsia="宋体" w:hAnsi="Times New Roman" w:cs="Times New Roman"/>
          <w:kern w:val="0"/>
          <w:sz w:val="24"/>
          <w:szCs w:val="24"/>
        </w:rPr>
        <w:t xml:space="preserve">at a receive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9D631D">
        <w:rPr>
          <w:rFonts w:ascii="Times New Roman" w:eastAsia="宋体" w:hAnsi="Times New Roman" w:cs="Times New Roman"/>
          <w:kern w:val="0"/>
          <w:sz w:val="24"/>
          <w:szCs w:val="24"/>
        </w:rPr>
        <w:t>:</w:t>
      </w:r>
    </w:p>
    <w:p w14:paraId="348D5D4F" w14:textId="42103861" w:rsidR="009D631D" w:rsidRDefault="009D631D" w:rsidP="009D631D">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3F068EDD" w14:textId="2211B1F5" w:rsidR="006A30D4" w:rsidRDefault="0024073F"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8C0CAB">
        <w:rPr>
          <w:rFonts w:ascii="Times New Roman" w:eastAsia="宋体" w:hAnsi="Times New Roman" w:cs="Times New Roman"/>
          <w:kern w:val="0"/>
          <w:sz w:val="24"/>
          <w:szCs w:val="24"/>
        </w:rPr>
        <w:t xml:space="preserve"> </w:t>
      </w:r>
      <w:r w:rsidR="00DC4545">
        <w:rPr>
          <w:rFonts w:ascii="Times New Roman" w:eastAsia="宋体" w:hAnsi="Times New Roman" w:cs="Times New Roman"/>
          <w:kern w:val="0"/>
          <w:sz w:val="24"/>
          <w:szCs w:val="24"/>
        </w:rPr>
        <w:t xml:space="preserve">is the additive white Gaussian noise </w:t>
      </w:r>
      <w:proofErr w:type="gramStart"/>
      <w:r w:rsidR="00DC4545">
        <w:rPr>
          <w:rFonts w:ascii="Times New Roman" w:eastAsia="宋体" w:hAnsi="Times New Roman" w:cs="Times New Roman"/>
          <w:kern w:val="0"/>
          <w:sz w:val="24"/>
          <w:szCs w:val="24"/>
        </w:rPr>
        <w:t>power.</w:t>
      </w:r>
      <w:proofErr w:type="gramEnd"/>
      <w:r w:rsidR="00DC4545">
        <w:rPr>
          <w:rFonts w:ascii="Times New Roman" w:eastAsia="宋体" w:hAnsi="Times New Roman" w:cs="Times New Roman"/>
          <w:kern w:val="0"/>
          <w:sz w:val="24"/>
          <w:szCs w:val="24"/>
        </w:rPr>
        <w:t xml:space="preserve"> </w:t>
      </w:r>
      <w:r w:rsidR="00A87200">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oMath>
      <w:r w:rsidR="00A87200">
        <w:rPr>
          <w:rFonts w:ascii="Times New Roman" w:eastAsia="宋体" w:hAnsi="Times New Roman" w:cs="Times New Roman" w:hint="eastAsia"/>
          <w:kern w:val="0"/>
          <w:sz w:val="24"/>
          <w:szCs w:val="24"/>
        </w:rPr>
        <w:t xml:space="preserve"> </w:t>
      </w:r>
      <w:r w:rsidR="00A87200">
        <w:rPr>
          <w:rFonts w:ascii="Times New Roman" w:eastAsia="宋体" w:hAnsi="Times New Roman" w:cs="Times New Roman"/>
          <w:kern w:val="0"/>
          <w:sz w:val="24"/>
          <w:szCs w:val="24"/>
        </w:rPr>
        <w:t xml:space="preserve">be the number of arbitrary nodes transmitting messages in the same slot with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87200">
        <w:rPr>
          <w:rFonts w:ascii="Times New Roman" w:eastAsia="宋体" w:hAnsi="Times New Roman" w:cs="Times New Roman" w:hint="eastAsia"/>
          <w:kern w:val="0"/>
          <w:sz w:val="24"/>
          <w:szCs w:val="24"/>
        </w:rPr>
        <w:t>,</w:t>
      </w:r>
      <w:r w:rsidR="00A87200">
        <w:rPr>
          <w:rFonts w:ascii="Times New Roman" w:eastAsia="宋体" w:hAnsi="Times New Roman" w:cs="Times New Roman"/>
          <w:kern w:val="0"/>
          <w:sz w:val="24"/>
          <w:szCs w:val="24"/>
        </w:rPr>
        <w:t xml:space="preserve"> t</w:t>
      </w:r>
      <w:r w:rsidR="00844A62">
        <w:rPr>
          <w:rFonts w:ascii="Times New Roman" w:eastAsia="宋体" w:hAnsi="Times New Roman" w:cs="Times New Roman"/>
          <w:kern w:val="0"/>
          <w:sz w:val="24"/>
          <w:szCs w:val="24"/>
        </w:rPr>
        <w:t xml:space="preserve">he inter-local interference power between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844A62">
        <w:rPr>
          <w:rFonts w:ascii="Times New Roman" w:eastAsia="宋体" w:hAnsi="Times New Roman" w:cs="Times New Roman" w:hint="eastAsia"/>
          <w:kern w:val="0"/>
          <w:sz w:val="24"/>
          <w:szCs w:val="24"/>
        </w:rPr>
        <w:t xml:space="preserve"> </w:t>
      </w:r>
      <w:r w:rsidR="00844A6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401FE">
        <w:rPr>
          <w:rFonts w:ascii="Times New Roman" w:eastAsia="宋体" w:hAnsi="Times New Roman" w:cs="Times New Roman" w:hint="eastAsia"/>
          <w:kern w:val="0"/>
          <w:sz w:val="24"/>
          <w:szCs w:val="24"/>
        </w:rPr>
        <w:t xml:space="preserve"> </w:t>
      </w:r>
      <w:r w:rsidR="006401FE">
        <w:rPr>
          <w:rFonts w:ascii="Times New Roman" w:eastAsia="宋体" w:hAnsi="Times New Roman" w:cs="Times New Roman"/>
          <w:kern w:val="0"/>
          <w:sz w:val="24"/>
          <w:szCs w:val="24"/>
        </w:rPr>
        <w:t xml:space="preserve">can be derived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 </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l=1</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e>
        </m:nary>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w:r w:rsidR="00A87200">
        <w:rPr>
          <w:rFonts w:ascii="Times New Roman" w:eastAsia="宋体" w:hAnsi="Times New Roman" w:cs="Times New Roman"/>
          <w:kern w:val="0"/>
          <w:sz w:val="24"/>
          <w:szCs w:val="24"/>
        </w:rPr>
        <w:t>.</w:t>
      </w:r>
      <w:r w:rsidR="00222443">
        <w:rPr>
          <w:rFonts w:ascii="Times New Roman" w:eastAsia="宋体" w:hAnsi="Times New Roman" w:cs="Times New Roman"/>
          <w:kern w:val="0"/>
          <w:sz w:val="24"/>
          <w:szCs w:val="24"/>
        </w:rPr>
        <w:t xml:space="preserve"> Since we consider </w:t>
      </w:r>
      <w:r w:rsidR="000B551F">
        <w:rPr>
          <w:rFonts w:ascii="Times New Roman" w:eastAsia="宋体" w:hAnsi="Times New Roman" w:cs="Times New Roman"/>
          <w:kern w:val="0"/>
          <w:sz w:val="24"/>
          <w:szCs w:val="24"/>
        </w:rPr>
        <w:t xml:space="preserve">a directional message dissemination model, the interference can be negligibly small, e.g., </w:t>
      </w:r>
      <m:oMath>
        <m:r>
          <w:rPr>
            <w:rFonts w:ascii="Cambria Math" w:eastAsia="宋体" w:hAnsi="Cambria Math" w:cs="Times New Roman"/>
            <w:kern w:val="0"/>
            <w:sz w:val="24"/>
            <w:szCs w:val="24"/>
          </w:rPr>
          <m:t>I_(u,v)≪</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923CE7">
        <w:rPr>
          <w:rFonts w:ascii="Times New Roman" w:eastAsia="宋体" w:hAnsi="Times New Roman" w:cs="Times New Roman" w:hint="eastAsia"/>
          <w:kern w:val="0"/>
          <w:sz w:val="24"/>
          <w:szCs w:val="24"/>
        </w:rPr>
        <w:t xml:space="preserve"> </w:t>
      </w:r>
      <w:r w:rsidR="00923CE7">
        <w:rPr>
          <w:rFonts w:ascii="Times New Roman" w:eastAsia="宋体" w:hAnsi="Times New Roman" w:cs="Times New Roman"/>
          <w:kern w:val="0"/>
          <w:sz w:val="24"/>
          <w:szCs w:val="24"/>
        </w:rPr>
        <w:t xml:space="preserve">for all </w:t>
      </w:r>
      <m:oMath>
        <m:r>
          <w:rPr>
            <w:rFonts w:ascii="Cambria Math" w:eastAsia="宋体" w:hAnsi="Cambria Math" w:cs="Times New Roman" w:hint="eastAsia"/>
            <w:kern w:val="0"/>
            <w:sz w:val="24"/>
            <w:szCs w:val="24"/>
          </w:rPr>
          <m:t>u</m:t>
        </m:r>
        <m:r>
          <w:rPr>
            <w:rFonts w:ascii="Cambria Math" w:eastAsia="宋体" w:hAnsi="Cambria Math" w:cs="Times New Roman"/>
            <w:kern w:val="0"/>
            <w:sz w:val="24"/>
            <w:szCs w:val="24"/>
          </w:rPr>
          <m:t>∈V</m:t>
        </m:r>
      </m:oMath>
      <w:r w:rsidR="00923CE7">
        <w:rPr>
          <w:rFonts w:ascii="Times New Roman" w:eastAsia="宋体" w:hAnsi="Times New Roman" w:cs="Times New Roman" w:hint="eastAsia"/>
          <w:kern w:val="0"/>
          <w:sz w:val="24"/>
          <w:szCs w:val="24"/>
        </w:rPr>
        <w:t>.</w:t>
      </w:r>
      <w:r w:rsidR="00923CE7">
        <w:rPr>
          <w:rFonts w:ascii="Times New Roman" w:eastAsia="宋体" w:hAnsi="Times New Roman" w:cs="Times New Roman"/>
          <w:kern w:val="0"/>
          <w:sz w:val="24"/>
          <w:szCs w:val="24"/>
        </w:rPr>
        <w:t xml:space="preserve"> Thus, we can approximate the </w:t>
      </w:r>
      <w:proofErr w:type="spellStart"/>
      <w:r w:rsidR="00923CE7">
        <w:rPr>
          <w:rFonts w:ascii="Times New Roman" w:eastAsia="宋体" w:hAnsi="Times New Roman" w:cs="Times New Roman"/>
          <w:kern w:val="0"/>
          <w:sz w:val="24"/>
          <w:szCs w:val="24"/>
        </w:rPr>
        <w:t>SINR</w:t>
      </w:r>
      <w:proofErr w:type="spellEnd"/>
      <w:r w:rsidR="00923CE7">
        <w:rPr>
          <w:rFonts w:ascii="Times New Roman" w:eastAsia="宋体" w:hAnsi="Times New Roman" w:cs="Times New Roman"/>
          <w:kern w:val="0"/>
          <w:sz w:val="24"/>
          <w:szCs w:val="24"/>
        </w:rPr>
        <w:t xml:space="preserve"> as the Signal-to-Noise ratio</w:t>
      </w:r>
    </w:p>
    <w:p w14:paraId="796BC25B" w14:textId="22956246" w:rsidR="00923CE7" w:rsidRDefault="00923CE7" w:rsidP="00923CE7">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41914E40" w14:textId="5C5F1BBA" w:rsidR="000408D7" w:rsidRDefault="00923CE7"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he absolute time is split into time slots of </w:t>
      </w:r>
      <w:r w:rsidR="008C0CAB">
        <w:rPr>
          <w:rFonts w:ascii="Times New Roman" w:eastAsia="宋体" w:hAnsi="Times New Roman" w:cs="Times New Roman"/>
          <w:kern w:val="0"/>
          <w:sz w:val="24"/>
          <w:szCs w:val="24"/>
        </w:rPr>
        <w:t>fixed time interval of each slot is calculated by</w:t>
      </w:r>
    </w:p>
    <w:p w14:paraId="1609A142" w14:textId="53024EDD" w:rsidR="008C0CAB" w:rsidRPr="00701529" w:rsidRDefault="002A7C0A" w:rsidP="008C0CAB">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e>
              </m:func>
            </m:den>
          </m:f>
        </m:oMath>
      </m:oMathPara>
    </w:p>
    <w:p w14:paraId="3E76AAA9" w14:textId="378DF66A" w:rsidR="008C0CAB" w:rsidRDefault="00B74A43"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w:t>
      </w:r>
      <w:r w:rsidR="008F649F">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sent by nodes during the consensus process in bits, </w:t>
      </w:r>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target Signal-to-Interference-plus-Noise ratio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of transmission</w:t>
      </w:r>
      <w:r w:rsidR="00727D51">
        <w:rPr>
          <w:rFonts w:ascii="Times New Roman" w:eastAsia="宋体" w:hAnsi="Times New Roman" w:cs="Times New Roman"/>
          <w:kern w:val="0"/>
          <w:sz w:val="24"/>
          <w:szCs w:val="24"/>
        </w:rPr>
        <w:t xml:space="preserve"> </w:t>
      </w:r>
      <w:r w:rsidR="00727D51">
        <w:rPr>
          <w:rFonts w:ascii="Times New Roman" w:eastAsia="宋体" w:hAnsi="Times New Roman" w:cs="Times New Roman" w:hint="eastAsia"/>
          <w:kern w:val="0"/>
          <w:sz w:val="24"/>
          <w:szCs w:val="24"/>
        </w:rPr>
        <w:t>from</w:t>
      </w:r>
      <w:r w:rsidR="00727D51">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727D51">
        <w:rPr>
          <w:rFonts w:ascii="Times New Roman" w:eastAsia="宋体" w:hAnsi="Times New Roman" w:cs="Times New Roman" w:hint="eastAsia"/>
          <w:kern w:val="0"/>
          <w:sz w:val="24"/>
          <w:szCs w:val="24"/>
        </w:rPr>
        <w:t xml:space="preserve"> </w:t>
      </w:r>
      <w:r w:rsidR="00727D51">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the bandwidth utilized for transmission. </w:t>
      </w:r>
      <w:r w:rsidR="009C0919">
        <w:rPr>
          <w:rFonts w:ascii="Times New Roman" w:eastAsia="宋体" w:hAnsi="Times New Roman" w:cs="Times New Roman"/>
          <w:kern w:val="0"/>
          <w:sz w:val="24"/>
          <w:szCs w:val="24"/>
        </w:rPr>
        <w:t xml:space="preserve">The communication between nodes is interrupted when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is </w:t>
      </w:r>
      <w:r w:rsidR="004D7F5A">
        <w:rPr>
          <w:rFonts w:ascii="Times New Roman" w:eastAsia="宋体" w:hAnsi="Times New Roman" w:cs="Times New Roman"/>
          <w:kern w:val="0"/>
          <w:sz w:val="24"/>
          <w:szCs w:val="24"/>
        </w:rPr>
        <w:t xml:space="preserve">below the given threshold </w:t>
      </w:r>
      <m:oMath>
        <m:r>
          <w:rPr>
            <w:rFonts w:ascii="Cambria Math" w:eastAsia="宋体" w:hAnsi="Cambria Math" w:cs="Times New Roman"/>
            <w:kern w:val="0"/>
            <w:sz w:val="24"/>
            <w:szCs w:val="24"/>
          </w:rPr>
          <m:t>β</m:t>
        </m:r>
      </m:oMath>
      <w:r w:rsidR="004D7F5A">
        <w:rPr>
          <w:rFonts w:ascii="Times New Roman" w:eastAsia="宋体" w:hAnsi="Times New Roman" w:cs="Times New Roman" w:hint="eastAsia"/>
          <w:kern w:val="0"/>
          <w:sz w:val="24"/>
          <w:szCs w:val="24"/>
        </w:rPr>
        <w:t>.</w:t>
      </w:r>
      <w:r w:rsidR="004D7F5A">
        <w:rPr>
          <w:rFonts w:ascii="Times New Roman" w:eastAsia="宋体" w:hAnsi="Times New Roman" w:cs="Times New Roman"/>
          <w:kern w:val="0"/>
          <w:sz w:val="24"/>
          <w:szCs w:val="24"/>
        </w:rPr>
        <w:t xml:space="preserv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 xml:space="preserve">is exponentially distributed, the </w:t>
      </w:r>
      <w:r w:rsidR="002839D2">
        <w:rPr>
          <w:rFonts w:ascii="Times New Roman" w:eastAsia="宋体" w:hAnsi="Times New Roman" w:cs="Times New Roman"/>
          <w:kern w:val="0"/>
          <w:sz w:val="24"/>
          <w:szCs w:val="24"/>
        </w:rPr>
        <w:t>communication interruption</w:t>
      </w:r>
      <w:r w:rsidR="004D7F5A">
        <w:rPr>
          <w:rFonts w:ascii="Times New Roman" w:eastAsia="宋体" w:hAnsi="Times New Roman" w:cs="Times New Roman"/>
          <w:kern w:val="0"/>
          <w:sz w:val="24"/>
          <w:szCs w:val="24"/>
        </w:rPr>
        <w:t xml:space="preserve">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between</w:t>
      </w:r>
      <w:r w:rsidR="002839D2" w:rsidRPr="002839D2">
        <w:rPr>
          <w:rFonts w:ascii="Cambria Math" w:eastAsia="宋体" w:hAnsi="Cambria Math" w:cs="Times New Roman" w:hint="eastAsia"/>
          <w:i/>
          <w:kern w:val="0"/>
          <w:sz w:val="24"/>
          <w:szCs w:val="24"/>
        </w:rPr>
        <w:t xml:space="preserve">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39D2">
        <w:rPr>
          <w:rFonts w:ascii="Times New Roman" w:eastAsia="宋体" w:hAnsi="Times New Roman" w:cs="Times New Roman"/>
          <w:kern w:val="0"/>
          <w:sz w:val="24"/>
          <w:szCs w:val="24"/>
        </w:rPr>
        <w:t xml:space="preserve"> </w:t>
      </w:r>
      <w:r w:rsidR="004D7F5A">
        <w:rPr>
          <w:rFonts w:ascii="Times New Roman" w:eastAsia="宋体" w:hAnsi="Times New Roman" w:cs="Times New Roman"/>
          <w:kern w:val="0"/>
          <w:sz w:val="24"/>
          <w:szCs w:val="24"/>
        </w:rPr>
        <w:t xml:space="preserve">is </w:t>
      </w:r>
      <w:r w:rsidR="002839D2">
        <w:rPr>
          <w:rFonts w:ascii="Times New Roman" w:eastAsia="宋体" w:hAnsi="Times New Roman" w:cs="Times New Roman"/>
          <w:kern w:val="0"/>
          <w:sz w:val="24"/>
          <w:szCs w:val="24"/>
        </w:rPr>
        <w:t>expressed as follows,</w:t>
      </w:r>
    </w:p>
    <w:p w14:paraId="4FDFFCC8" w14:textId="7FEBDB98" w:rsidR="004D7F5A" w:rsidRDefault="002A7C0A"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e>
          </m:func>
          <m:r>
            <w:rPr>
              <w:rFonts w:ascii="Cambria Math" w:eastAsia="宋体" w:hAnsi="Cambria Math" w:cs="Times New Roman"/>
              <w:kern w:val="0"/>
              <w:sz w:val="24"/>
              <w:szCs w:val="24"/>
            </w:rPr>
            <m:t>= 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m:t>
                      </m:r>
                    </m:e>
                  </m:d>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&lt;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w:rPr>
              <w:rFonts w:ascii="Cambria Math" w:eastAsia="宋体" w:hAnsi="Cambria Math" w:cs="Times New Roman"/>
              <w:kern w:val="0"/>
              <w:sz w:val="24"/>
              <w:szCs w:val="24"/>
            </w:rPr>
            <m:t>.</m:t>
          </m:r>
        </m:oMath>
      </m:oMathPara>
    </w:p>
    <w:p w14:paraId="40B6B050" w14:textId="29063447" w:rsidR="00B02BFD" w:rsidRDefault="00397768" w:rsidP="00D17D9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communication failure occurs in the </w:t>
      </w:r>
      <w:r w:rsidR="00FA7C4C">
        <w:rPr>
          <w:rFonts w:ascii="Times New Roman" w:eastAsia="宋体" w:hAnsi="Times New Roman" w:cs="Times New Roman"/>
          <w:kern w:val="0"/>
          <w:sz w:val="24"/>
          <w:szCs w:val="24"/>
        </w:rPr>
        <w:t xml:space="preserve">blockchain </w:t>
      </w:r>
      <w:r>
        <w:rPr>
          <w:rFonts w:ascii="Times New Roman" w:eastAsia="宋体" w:hAnsi="Times New Roman" w:cs="Times New Roman"/>
          <w:kern w:val="0"/>
          <w:sz w:val="24"/>
          <w:szCs w:val="24"/>
        </w:rPr>
        <w:t>network when</w:t>
      </w:r>
      <w:r w:rsidR="00952A8D">
        <w:rPr>
          <w:rFonts w:ascii="Times New Roman" w:eastAsia="宋体" w:hAnsi="Times New Roman" w:cs="Times New Roman"/>
          <w:kern w:val="0"/>
          <w:sz w:val="24"/>
          <w:szCs w:val="24"/>
        </w:rPr>
        <w:t xml:space="preserve"> receiver meets the communication interruption with</w:t>
      </w:r>
      <w:r w:rsidR="002839D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nodes</w:t>
      </w:r>
      <w:r w:rsidR="00AB32C0">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V</m:t>
        </m:r>
      </m:oMath>
      <w:r w:rsidR="00AB32C0">
        <w:rPr>
          <w:rFonts w:ascii="Times New Roman" w:eastAsia="宋体" w:hAnsi="Times New Roman" w:cs="Times New Roman" w:hint="eastAsia"/>
          <w:kern w:val="0"/>
          <w:sz w:val="24"/>
          <w:szCs w:val="24"/>
        </w:rPr>
        <w:t xml:space="preserve"> </w:t>
      </w:r>
      <w:r w:rsidR="00AB32C0">
        <w:rPr>
          <w:rFonts w:ascii="Times New Roman" w:eastAsia="宋体" w:hAnsi="Times New Roman" w:cs="Times New Roman"/>
          <w:kern w:val="0"/>
          <w:sz w:val="24"/>
          <w:szCs w:val="24"/>
        </w:rPr>
        <w:t xml:space="preserve">be the set of </w:t>
      </w:r>
      <w:r w:rsidR="00572596">
        <w:rPr>
          <w:rFonts w:ascii="Times New Roman" w:eastAsia="宋体" w:hAnsi="Times New Roman" w:cs="Times New Roman"/>
          <w:kern w:val="0"/>
          <w:sz w:val="24"/>
          <w:szCs w:val="24"/>
        </w:rPr>
        <w:t>consensus nodes</w:t>
      </w:r>
      <w:r w:rsidR="001D7710">
        <w:rPr>
          <w:rFonts w:ascii="Times New Roman" w:eastAsia="宋体" w:hAnsi="Times New Roman" w:cs="Times New Roman"/>
          <w:kern w:val="0"/>
          <w:sz w:val="24"/>
          <w:szCs w:val="24"/>
        </w:rPr>
        <w:t xml:space="preserve"> in a round</w:t>
      </w:r>
      <w:r w:rsidR="00572596">
        <w:rPr>
          <w:rFonts w:ascii="Times New Roman" w:eastAsia="宋体" w:hAnsi="Times New Roman" w:cs="Times New Roman"/>
          <w:kern w:val="0"/>
          <w:sz w:val="24"/>
          <w:szCs w:val="24"/>
        </w:rPr>
        <w:t xml:space="preserve">, </w:t>
      </w:r>
      <w:r w:rsidR="00F73765">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F73765">
        <w:rPr>
          <w:rFonts w:ascii="Times New Roman" w:eastAsia="宋体" w:hAnsi="Times New Roman" w:cs="Times New Roman" w:hint="eastAsia"/>
          <w:kern w:val="0"/>
          <w:sz w:val="24"/>
          <w:szCs w:val="24"/>
        </w:rPr>
        <w:t xml:space="preserve"> </w:t>
      </w:r>
      <w:r w:rsidR="005E0709">
        <w:rPr>
          <w:rFonts w:ascii="Times New Roman" w:eastAsia="宋体" w:hAnsi="Times New Roman" w:cs="Times New Roman"/>
          <w:kern w:val="0"/>
          <w:sz w:val="24"/>
          <w:szCs w:val="24"/>
        </w:rPr>
        <w:t>be the</w:t>
      </w:r>
      <w:r w:rsidR="00F73765">
        <w:rPr>
          <w:rFonts w:ascii="Times New Roman" w:eastAsia="宋体" w:hAnsi="Times New Roman" w:cs="Times New Roman"/>
          <w:kern w:val="0"/>
          <w:sz w:val="24"/>
          <w:szCs w:val="24"/>
        </w:rPr>
        <w:t xml:space="preserve"> </w:t>
      </w:r>
      <w:r w:rsidR="009E16EF">
        <w:rPr>
          <w:rFonts w:ascii="Times New Roman" w:eastAsia="宋体" w:hAnsi="Times New Roman" w:cs="Times New Roman"/>
          <w:kern w:val="0"/>
          <w:sz w:val="24"/>
          <w:szCs w:val="24"/>
        </w:rPr>
        <w:t xml:space="preserve">set of nodes </w:t>
      </w:r>
      <w:r w:rsidR="00224EBF">
        <w:rPr>
          <w:rFonts w:ascii="Times New Roman" w:eastAsia="宋体" w:hAnsi="Times New Roman" w:cs="Times New Roman"/>
          <w:kern w:val="0"/>
          <w:sz w:val="24"/>
          <w:szCs w:val="24"/>
        </w:rPr>
        <w:t>that fail to transmit a message to the receiver during</w:t>
      </w:r>
      <w:r w:rsidR="0020364D">
        <w:rPr>
          <w:rFonts w:ascii="Times New Roman" w:eastAsia="宋体" w:hAnsi="Times New Roman" w:cs="Times New Roman"/>
          <w:kern w:val="0"/>
          <w:sz w:val="24"/>
          <w:szCs w:val="24"/>
        </w:rPr>
        <w:t xml:space="preserve"> message transmission</w:t>
      </w:r>
      <w:r w:rsidR="009E16EF">
        <w:rPr>
          <w:rFonts w:ascii="Times New Roman" w:eastAsia="宋体" w:hAnsi="Times New Roman" w:cs="Times New Roman"/>
          <w:kern w:val="0"/>
          <w:sz w:val="24"/>
          <w:szCs w:val="24"/>
        </w:rPr>
        <w:t xml:space="preserve">. </w:t>
      </w:r>
      <w:r w:rsidR="00633A1A">
        <w:rPr>
          <w:rFonts w:ascii="Times New Roman" w:eastAsia="宋体" w:hAnsi="Times New Roman" w:cs="Times New Roman"/>
          <w:kern w:val="0"/>
          <w:sz w:val="24"/>
          <w:szCs w:val="24"/>
        </w:rPr>
        <w:t xml:space="preserve">The </w:t>
      </w:r>
      <w:r w:rsidR="005E0709">
        <w:rPr>
          <w:rFonts w:ascii="Times New Roman" w:eastAsia="宋体" w:hAnsi="Times New Roman" w:cs="Times New Roman"/>
          <w:kern w:val="0"/>
          <w:sz w:val="24"/>
          <w:szCs w:val="24"/>
        </w:rPr>
        <w:t xml:space="preserve">probability of communication failure due to communication </w:t>
      </w:r>
      <w:r w:rsidR="0020364D">
        <w:rPr>
          <w:rFonts w:ascii="Times New Roman" w:eastAsia="宋体" w:hAnsi="Times New Roman" w:cs="Times New Roman"/>
          <w:kern w:val="0"/>
          <w:sz w:val="24"/>
          <w:szCs w:val="24"/>
        </w:rPr>
        <w:t>interruption</w:t>
      </w:r>
      <w:r w:rsidR="00EC78DB">
        <w:rPr>
          <w:rFonts w:ascii="Times New Roman" w:eastAsia="宋体" w:hAnsi="Times New Roman" w:cs="Times New Roman"/>
          <w:kern w:val="0"/>
          <w:sz w:val="24"/>
          <w:szCs w:val="24"/>
        </w:rPr>
        <w:t xml:space="preserve"> is given as</w:t>
      </w:r>
    </w:p>
    <w:p w14:paraId="37C11CF7" w14:textId="45E73E53" w:rsidR="00EC78DB" w:rsidRDefault="002A7C0A"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Comm,u</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e>
                  </m:d>
                  <m:r>
                    <w:rPr>
                      <w:rFonts w:ascii="Cambria Math" w:eastAsia="宋体" w:hAnsi="Cambria Math" w:cs="Times New Roman"/>
                      <w:kern w:val="0"/>
                      <w:sz w:val="24"/>
                      <w:szCs w:val="24"/>
                    </w:rPr>
                    <m:t>=f</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,u</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h,u</m:t>
                          </m:r>
                        </m:sub>
                      </m:sSub>
                    </m:e>
                  </m:d>
                </m:e>
              </m:nary>
            </m:e>
          </m:nary>
        </m:oMath>
      </m:oMathPara>
    </w:p>
    <w:p w14:paraId="7694A927" w14:textId="4B8A8B34" w:rsidR="00C752A1" w:rsidRDefault="00C476BF" w:rsidP="00F646D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DC6363">
        <w:rPr>
          <w:rFonts w:ascii="Times New Roman" w:eastAsia="宋体" w:hAnsi="Times New Roman" w:cs="Times New Roman"/>
          <w:kern w:val="0"/>
          <w:sz w:val="24"/>
          <w:szCs w:val="24"/>
        </w:rPr>
        <w:t xml:space="preserve">The security of </w:t>
      </w:r>
      <w:proofErr w:type="spellStart"/>
      <w:r w:rsidR="00DC6363">
        <w:rPr>
          <w:rFonts w:ascii="Times New Roman" w:eastAsia="宋体" w:hAnsi="Times New Roman" w:cs="Times New Roman"/>
          <w:kern w:val="0"/>
          <w:sz w:val="24"/>
          <w:szCs w:val="24"/>
        </w:rPr>
        <w:t>SWIB</w:t>
      </w:r>
      <w:proofErr w:type="spellEnd"/>
      <w:r w:rsidR="00DC6363">
        <w:rPr>
          <w:rFonts w:ascii="Times New Roman" w:eastAsia="宋体" w:hAnsi="Times New Roman" w:cs="Times New Roman"/>
          <w:kern w:val="0"/>
          <w:sz w:val="24"/>
          <w:szCs w:val="24"/>
        </w:rPr>
        <w:t xml:space="preserve"> not relies on the correct of block proposer. </w:t>
      </w:r>
      <w:r w:rsidR="00F31013">
        <w:rPr>
          <w:rFonts w:ascii="Times New Roman" w:eastAsia="宋体" w:hAnsi="Times New Roman" w:cs="Times New Roman"/>
          <w:kern w:val="0"/>
          <w:sz w:val="24"/>
          <w:szCs w:val="24"/>
        </w:rPr>
        <w:t xml:space="preserve">Since if block proposer </w:t>
      </w:r>
      <w:r w:rsidR="00DC6363">
        <w:rPr>
          <w:rFonts w:ascii="Times New Roman" w:eastAsia="宋体" w:hAnsi="Times New Roman" w:cs="Times New Roman"/>
          <w:kern w:val="0"/>
          <w:sz w:val="24"/>
          <w:szCs w:val="24"/>
        </w:rPr>
        <w:t xml:space="preserve">is faulty, the rest of honest can still vote for an empty block and reach consensus eventually. </w:t>
      </w:r>
      <w:r w:rsidR="00ED7B8C">
        <w:rPr>
          <w:rFonts w:ascii="Times New Roman" w:eastAsia="宋体" w:hAnsi="Times New Roman" w:cs="Times New Roman"/>
          <w:kern w:val="0"/>
          <w:sz w:val="24"/>
          <w:szCs w:val="24"/>
        </w:rPr>
        <w:t xml:space="preserve">We will analyze the performance of </w:t>
      </w:r>
      <w:proofErr w:type="spellStart"/>
      <w:r w:rsidR="001B5FE3">
        <w:rPr>
          <w:rFonts w:ascii="Times New Roman" w:eastAsia="宋体" w:hAnsi="Times New Roman" w:cs="Times New Roman"/>
          <w:kern w:val="0"/>
          <w:sz w:val="24"/>
          <w:szCs w:val="24"/>
        </w:rPr>
        <w:t>SWIB</w:t>
      </w:r>
      <w:proofErr w:type="spellEnd"/>
      <w:r w:rsidR="001B5FE3">
        <w:rPr>
          <w:rFonts w:ascii="Times New Roman" w:eastAsia="宋体" w:hAnsi="Times New Roman" w:cs="Times New Roman"/>
          <w:kern w:val="0"/>
          <w:sz w:val="24"/>
          <w:szCs w:val="24"/>
        </w:rPr>
        <w:t xml:space="preserve"> </w:t>
      </w:r>
      <w:r w:rsidR="005F07ED">
        <w:rPr>
          <w:rFonts w:ascii="Times New Roman" w:eastAsia="宋体" w:hAnsi="Times New Roman" w:cs="Times New Roman"/>
          <w:kern w:val="0"/>
          <w:sz w:val="24"/>
          <w:szCs w:val="24"/>
        </w:rPr>
        <w:t>utilizing the communication interruption probability and the probability of communication failure</w:t>
      </w:r>
      <w:r w:rsidR="001B5FE3">
        <w:rPr>
          <w:rFonts w:ascii="Times New Roman" w:eastAsia="宋体" w:hAnsi="Times New Roman" w:cs="Times New Roman"/>
          <w:kern w:val="0"/>
          <w:sz w:val="24"/>
          <w:szCs w:val="24"/>
        </w:rPr>
        <w:t>.</w:t>
      </w:r>
    </w:p>
    <w:p w14:paraId="5E28454E" w14:textId="77777777" w:rsidR="006338FD" w:rsidRPr="00DE3197" w:rsidRDefault="006338FD" w:rsidP="006338FD">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Blockchain Basics</w:t>
      </w:r>
    </w:p>
    <w:p w14:paraId="49F7B852" w14:textId="77777777" w:rsidR="006338FD" w:rsidRDefault="006338FD" w:rsidP="006338F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set of transactions, each of which consists of payer's information and payee's information as well as other necessary contents. Let </w:t>
      </w:r>
      <m:oMath>
        <m:r>
          <w:rPr>
            <w:rFonts w:ascii="Cambria Math" w:eastAsia="宋体" w:hAnsi="Cambria Math" w:cs="宋体"/>
            <w:color w:val="000000"/>
            <w:kern w:val="0"/>
            <w:szCs w:val="21"/>
          </w:rPr>
          <m:t>BC, B, tx</m:t>
        </m:r>
      </m:oMath>
      <w:r>
        <w:rPr>
          <w:rFonts w:ascii="Times New Roman" w:eastAsia="宋体" w:hAnsi="Times New Roman" w:cs="Times New Roman"/>
          <w:kern w:val="0"/>
          <w:sz w:val="24"/>
          <w:szCs w:val="24"/>
        </w:rPr>
        <w:t xml:space="preserve"> represent blockchain, block, and transaction, respectively. The data structure of block and transaction is shown in Fig. 1. A block includes block header and block body. The body usually stores transaction meta data.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transactions hash, etc. A transaction contains payer's ID, payee's ID, service information, timestamp, payer's signature, payee's signature, etc.</w:t>
      </w:r>
    </w:p>
    <w:p w14:paraId="3F670CB6" w14:textId="77777777" w:rsidR="006338FD" w:rsidRDefault="006338FD" w:rsidP="006338FD">
      <w:pPr>
        <w:keepNext/>
        <w:spacing w:afterLines="100" w:after="312"/>
        <w:ind w:firstLine="420"/>
      </w:pPr>
      <w:r>
        <w:rPr>
          <w:noProof/>
        </w:rPr>
        <w:drawing>
          <wp:inline distT="0" distB="0" distL="0" distR="0" wp14:anchorId="3E4B4A5B" wp14:editId="69705C0C">
            <wp:extent cx="2536641" cy="127381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17" cy="1286812"/>
                    </a:xfrm>
                    <a:prstGeom prst="rect">
                      <a:avLst/>
                    </a:prstGeom>
                    <a:noFill/>
                    <a:ln>
                      <a:noFill/>
                    </a:ln>
                  </pic:spPr>
                </pic:pic>
              </a:graphicData>
            </a:graphic>
          </wp:inline>
        </w:drawing>
      </w:r>
    </w:p>
    <w:p w14:paraId="13E0B36E" w14:textId="16883425" w:rsidR="006338FD" w:rsidRPr="006338FD" w:rsidRDefault="006338FD" w:rsidP="006338FD">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Fig</w:t>
      </w:r>
      <w:r>
        <w:rPr>
          <w:rFonts w:ascii="Times New Roman" w:hAnsi="Times New Roman" w:cs="Times New Roman"/>
          <w:b/>
          <w:bCs/>
        </w:rPr>
        <w:t>.</w:t>
      </w:r>
      <w:r w:rsidRPr="00DA49A3">
        <w:rPr>
          <w:rFonts w:ascii="Times New Roman" w:hAnsi="Times New Roman" w:cs="Times New Roman"/>
          <w:b/>
          <w:bCs/>
        </w:rPr>
        <w:t xml:space="preserve">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a block and transactions.</w:t>
      </w:r>
    </w:p>
    <w:p w14:paraId="56715901" w14:textId="3CC1EFE1" w:rsidR="0085138F" w:rsidRPr="00DE3197" w:rsidRDefault="00DE3197" w:rsidP="00565B69">
      <w:pPr>
        <w:pStyle w:val="2"/>
        <w:rPr>
          <w:rFonts w:ascii="Times New Roman" w:eastAsia="黑体" w:hAnsi="Times New Roman" w:cs="Times New Roman"/>
          <w:sz w:val="28"/>
          <w:szCs w:val="28"/>
        </w:rPr>
      </w:pPr>
      <w:bookmarkStart w:id="7" w:name="_Toc94273372"/>
      <w:r w:rsidRPr="00DE3197">
        <w:rPr>
          <w:rFonts w:ascii="Times New Roman" w:eastAsia="黑体" w:hAnsi="Times New Roman" w:cs="Times New Roman"/>
          <w:sz w:val="28"/>
          <w:szCs w:val="28"/>
        </w:rPr>
        <w:lastRenderedPageBreak/>
        <w:t>3.4</w:t>
      </w:r>
      <w:r w:rsidR="0085138F" w:rsidRPr="00DE3197">
        <w:rPr>
          <w:rFonts w:ascii="Times New Roman" w:eastAsia="黑体" w:hAnsi="Times New Roman" w:cs="Times New Roman"/>
          <w:sz w:val="28"/>
          <w:szCs w:val="28"/>
        </w:rPr>
        <w:t xml:space="preserve"> </w:t>
      </w:r>
      <w:bookmarkEnd w:id="7"/>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46382AC4"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w:t>
      </w:r>
      <w:r w:rsidR="00254F91">
        <w:rPr>
          <w:rFonts w:ascii="Times New Roman" w:eastAsia="宋体" w:hAnsi="Times New Roman" w:cs="Times New Roman"/>
          <w:kern w:val="0"/>
          <w:sz w:val="24"/>
          <w:szCs w:val="24"/>
        </w:rPr>
        <w:t xml:space="preserve">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09071EFD"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that is,</w:t>
      </w:r>
      <w:r w:rsidR="008F6D83">
        <w:rPr>
          <w:rFonts w:ascii="Times New Roman" w:eastAsia="宋体" w:hAnsi="Times New Roman" w:cs="Times New Roman"/>
          <w:kern w:val="0"/>
          <w:sz w:val="24"/>
          <w:szCs w:val="24"/>
        </w:rPr>
        <w:t xml:space="preserve"> creation of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w:t>
      </w:r>
      <w:r w:rsidR="00DD6AB2">
        <w:rPr>
          <w:rFonts w:ascii="Times New Roman" w:eastAsia="宋体" w:hAnsi="Times New Roman" w:cs="Times New Roman"/>
          <w:kern w:val="0"/>
          <w:sz w:val="24"/>
          <w:szCs w:val="24"/>
        </w:rPr>
        <w:t xml:space="preserve"> the</w:t>
      </w:r>
      <w:r w:rsidR="00421A5E">
        <w:rPr>
          <w:rFonts w:ascii="Times New Roman" w:eastAsia="宋体" w:hAnsi="Times New Roman" w:cs="Times New Roman"/>
          <w:kern w:val="0"/>
          <w:sz w:val="24"/>
          <w:szCs w:val="24"/>
        </w:rPr>
        <w:t xml:space="preserve"> consensus process</w:t>
      </w:r>
      <w:r w:rsidRPr="00254F91">
        <w:rPr>
          <w:rFonts w:ascii="Times New Roman" w:eastAsia="宋体" w:hAnsi="Times New Roman" w:cs="Times New Roman"/>
          <w:kern w:val="0"/>
          <w:sz w:val="24"/>
          <w:szCs w:val="24"/>
        </w:rPr>
        <w:t>;</w:t>
      </w:r>
    </w:p>
    <w:p w14:paraId="475BADAB" w14:textId="40E663DE"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DD6AB2">
        <w:rPr>
          <w:rFonts w:ascii="Times New Roman" w:eastAsia="宋体" w:hAnsi="Times New Roman" w:cs="Times New Roman"/>
          <w:kern w:val="0"/>
          <w:sz w:val="24"/>
          <w:szCs w:val="24"/>
        </w:rPr>
        <w:t>Without loss of generality</w:t>
      </w:r>
      <w:r w:rsidR="00FF45A9">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(1-δ,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DD6AB2">
        <w:rPr>
          <w:rFonts w:ascii="Times New Roman" w:eastAsia="宋体" w:hAnsi="Times New Roman" w:cs="Times New Roman"/>
          <w:kern w:val="0"/>
          <w:sz w:val="24"/>
          <w:szCs w:val="24"/>
        </w:rPr>
        <w:t xml:space="preserve">, i.e., 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 xml:space="preserve">T </m:t>
        </m:r>
      </m:oMath>
      <w:r w:rsidR="00DD6AB2">
        <w:rPr>
          <w:rFonts w:ascii="Times New Roman" w:eastAsia="宋体" w:hAnsi="Times New Roman" w:cs="Times New Roman"/>
          <w:kern w:val="0"/>
          <w:sz w:val="24"/>
          <w:szCs w:val="24"/>
        </w:rPr>
        <w:t xml:space="preserve">consecutive </w:t>
      </w:r>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δ)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254F91" w:rsidRPr="00FF45A9">
        <w:rPr>
          <w:rFonts w:ascii="Times New Roman" w:eastAsia="宋体" w:hAnsi="Times New Roman" w:cs="Times New Roman"/>
          <w:kern w:val="0"/>
          <w:sz w:val="24"/>
          <w:szCs w:val="24"/>
        </w:rPr>
        <w:t xml:space="preserve"> ≤ 1</w:t>
      </w:r>
      <w:r w:rsidR="00FF45A9">
        <w:rPr>
          <w:rFonts w:ascii="Times New Roman" w:eastAsia="宋体" w:hAnsi="Times New Roman" w:cs="Times New Roman"/>
          <w:kern w:val="0"/>
          <w:sz w:val="24"/>
          <w:szCs w:val="24"/>
        </w:rPr>
        <w:t>.</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231C5334"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w:t>
      </w:r>
      <w:r w:rsidR="00DD6AB2">
        <w:rPr>
          <w:rFonts w:ascii="Times New Roman" w:eastAsia="宋体" w:hAnsi="Times New Roman" w:cs="Times New Roman"/>
          <w:kern w:val="0"/>
          <w:sz w:val="24"/>
          <w:szCs w:val="24"/>
        </w:rPr>
        <w:t xml:space="preserve">propose the </w:t>
      </w:r>
      <w:r>
        <w:rPr>
          <w:rFonts w:ascii="Times New Roman" w:eastAsia="宋体" w:hAnsi="Times New Roman" w:cs="Times New Roman"/>
          <w:kern w:val="0"/>
          <w:sz w:val="24"/>
          <w:szCs w:val="24"/>
        </w:rPr>
        <w:t>stable wireless blockchain consensus protocol</w:t>
      </w:r>
      <w:r w:rsidR="008B0E87">
        <w:rPr>
          <w:rFonts w:ascii="Times New Roman" w:eastAsia="宋体" w:hAnsi="Times New Roman" w:cs="Times New Roman"/>
          <w:kern w:val="0"/>
          <w:sz w:val="24"/>
          <w:szCs w:val="24"/>
        </w:rPr>
        <w:t xml:space="preserve">, named </w:t>
      </w:r>
      <w:proofErr w:type="spellStart"/>
      <w:r w:rsidR="008B0E8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proofErr w:type="spellStart"/>
      <w:r w:rsidR="00210062">
        <w:rPr>
          <w:rFonts w:ascii="Times New Roman" w:eastAsia="宋体" w:hAnsi="Times New Roman" w:cs="Times New Roman"/>
          <w:kern w:val="0"/>
          <w:sz w:val="24"/>
          <w:szCs w:val="24"/>
        </w:rPr>
        <w:t>SWIB</w:t>
      </w:r>
      <w:proofErr w:type="spellEnd"/>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Below we describe one round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2A738566" w:rsidR="005012BF" w:rsidRDefault="00E31AF2" w:rsidP="005012BF">
      <w:pPr>
        <w:keepNext/>
        <w:spacing w:afterLines="50" w:after="156"/>
        <w:ind w:firstLineChars="200" w:firstLine="420"/>
      </w:pPr>
      <w:r>
        <w:rPr>
          <w:noProof/>
        </w:rPr>
        <w:drawing>
          <wp:inline distT="0" distB="0" distL="0" distR="0" wp14:anchorId="419F1643" wp14:editId="235C8644">
            <wp:extent cx="5220336" cy="110468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6134" cy="1122836"/>
                    </a:xfrm>
                    <a:prstGeom prst="rect">
                      <a:avLst/>
                    </a:prstGeom>
                    <a:noFill/>
                    <a:ln>
                      <a:noFill/>
                    </a:ln>
                  </pic:spPr>
                </pic:pic>
              </a:graphicData>
            </a:graphic>
          </wp:inline>
        </w:drawing>
      </w:r>
    </w:p>
    <w:p w14:paraId="75F27642" w14:textId="6D62E28E"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Fig</w:t>
      </w:r>
      <w:r w:rsidR="00E31AF2">
        <w:rPr>
          <w:rFonts w:ascii="Times New Roman" w:hAnsi="Times New Roman" w:cs="Times New Roman"/>
          <w:b/>
          <w:bCs/>
        </w:rPr>
        <w:t>.</w:t>
      </w:r>
      <w:r w:rsidRPr="00EE4F7E">
        <w:rPr>
          <w:rFonts w:ascii="Times New Roman" w:hAnsi="Times New Roman" w:cs="Times New Roman"/>
          <w:b/>
          <w:bCs/>
        </w:rPr>
        <w:t xml:space="preserve">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w:t>
      </w:r>
      <w:r w:rsidR="00DD6AB2">
        <w:rPr>
          <w:rFonts w:ascii="Times New Roman" w:hAnsi="Times New Roman" w:cs="Times New Roman"/>
        </w:rPr>
        <w:t xml:space="preserve"> the </w:t>
      </w:r>
      <w:r>
        <w:rPr>
          <w:rFonts w:ascii="Times New Roman" w:hAnsi="Times New Roman" w:cs="Times New Roman"/>
        </w:rPr>
        <w:t>block proposer</w:t>
      </w:r>
      <w:r w:rsidR="00DD6AB2">
        <w:rPr>
          <w:rFonts w:ascii="Times New Roman" w:hAnsi="Times New Roman" w:cs="Times New Roman"/>
        </w:rPr>
        <w:t xml:space="preserve"> for the current round</w:t>
      </w:r>
      <w:r>
        <w:rPr>
          <w:rFonts w:ascii="Times New Roman" w:hAnsi="Times New Roman" w:cs="Times New Roman"/>
        </w:rPr>
        <w:t>;</w:t>
      </w:r>
      <w:r w:rsidR="00DD6AB2">
        <w:rPr>
          <w:rFonts w:ascii="Times New Roman" w:hAnsi="Times New Roman" w:cs="Times New Roman"/>
        </w:rPr>
        <w:t xml:space="preserve"> </w:t>
      </w:r>
      <w:r>
        <w:rPr>
          <w:rFonts w:ascii="Times New Roman" w:hAnsi="Times New Roman" w:cs="Times New Roman"/>
        </w:rPr>
        <w:t>(2)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finalize</w:t>
      </w:r>
      <w:r w:rsidR="00DD6AB2">
        <w:rPr>
          <w:rFonts w:ascii="Times New Roman" w:hAnsi="Times New Roman" w:cs="Times New Roman"/>
        </w:rPr>
        <w:t xml:space="preserve"> the </w:t>
      </w:r>
      <w:r w:rsidR="00416BB1">
        <w:rPr>
          <w:rFonts w:ascii="Times New Roman" w:hAnsi="Times New Roman" w:cs="Times New Roman"/>
        </w:rPr>
        <w:t xml:space="preserve">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r w:rsidR="00E31AF2" w:rsidRPr="005012BF">
        <w:rPr>
          <w:rFonts w:ascii="Times New Roman" w:hAnsi="Times New Roman" w:cs="Times New Roman"/>
          <w:b/>
          <w:bCs/>
        </w:rPr>
        <w:t xml:space="preserve"> </w:t>
      </w:r>
    </w:p>
    <w:p w14:paraId="14790BBD" w14:textId="730ED416"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w:t>
      </w:r>
      <w:r w:rsidR="00E31AF2">
        <w:rPr>
          <w:rFonts w:ascii="Times New Roman" w:eastAsia="宋体" w:hAnsi="Times New Roman" w:cs="Times New Roman"/>
          <w:kern w:val="0"/>
          <w:sz w:val="24"/>
          <w:szCs w:val="24"/>
        </w:rPr>
        <w:t>works in a round by round fashion</w:t>
      </w:r>
      <w:r>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t>As shown in Fig</w:t>
      </w:r>
      <w:r w:rsidR="00E31AF2">
        <w:rPr>
          <w:rFonts w:ascii="Times New Roman" w:eastAsia="宋体" w:hAnsi="Times New Roman" w:cs="Times New Roman"/>
          <w:kern w:val="0"/>
          <w:sz w:val="24"/>
          <w:szCs w:val="24"/>
        </w:rPr>
        <w:t>.</w:t>
      </w:r>
      <w:r w:rsidR="00DA6636">
        <w:rPr>
          <w:rFonts w:ascii="Times New Roman" w:eastAsia="宋体" w:hAnsi="Times New Roman" w:cs="Times New Roman"/>
          <w:kern w:val="0"/>
          <w:sz w:val="24"/>
          <w:szCs w:val="24"/>
        </w:rPr>
        <w:t xml:space="preserve"> 2, we star</w:t>
      </w:r>
      <w:r w:rsidR="00E31AF2">
        <w:rPr>
          <w:rFonts w:ascii="Times New Roman" w:eastAsia="宋体" w:hAnsi="Times New Roman" w:cs="Times New Roman"/>
          <w:kern w:val="0"/>
          <w:sz w:val="24"/>
          <w:szCs w:val="24"/>
        </w:rPr>
        <w:t>t</w:t>
      </w:r>
      <w:r w:rsidR="00DA6636">
        <w:rPr>
          <w:rFonts w:ascii="Times New Roman" w:eastAsia="宋体" w:hAnsi="Times New Roman" w:cs="Times New Roman"/>
          <w:kern w:val="0"/>
          <w:sz w:val="24"/>
          <w:szCs w:val="24"/>
        </w:rPr>
        <w:t xml:space="preserve">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w:t>
      </w:r>
      <w:r w:rsidR="005B48BA">
        <w:rPr>
          <w:rFonts w:ascii="Times New Roman" w:eastAsia="宋体" w:hAnsi="Times New Roman" w:cs="Times New Roman"/>
          <w:kern w:val="0"/>
          <w:sz w:val="24"/>
          <w:szCs w:val="24"/>
        </w:rPr>
        <w:t xml:space="preserve"> It is in general not secure to allow </w:t>
      </w:r>
      <w:r w:rsidR="00AF3920">
        <w:rPr>
          <w:rFonts w:ascii="Times New Roman" w:eastAsia="宋体" w:hAnsi="Times New Roman" w:cs="Times New Roman"/>
          <w:kern w:val="0"/>
          <w:sz w:val="24"/>
          <w:szCs w:val="24"/>
        </w:rPr>
        <w:t>node</w:t>
      </w:r>
      <w:r w:rsidR="00B20073">
        <w:rPr>
          <w:rFonts w:ascii="Times New Roman" w:eastAsia="宋体" w:hAnsi="Times New Roman" w:cs="Times New Roman"/>
          <w:kern w:val="0"/>
          <w:sz w:val="24"/>
          <w:szCs w:val="24"/>
        </w:rPr>
        <w:t>s</w:t>
      </w:r>
      <w:r w:rsidR="006248CD">
        <w:rPr>
          <w:rFonts w:ascii="Times New Roman" w:eastAsia="宋体" w:hAnsi="Times New Roman" w:cs="Times New Roman"/>
          <w:kern w:val="0"/>
          <w:sz w:val="24"/>
          <w:szCs w:val="24"/>
        </w:rPr>
        <w:t xml:space="preserve"> to</w:t>
      </w:r>
      <w:r w:rsidR="00AF3920">
        <w:rPr>
          <w:rFonts w:ascii="Times New Roman" w:eastAsia="宋体" w:hAnsi="Times New Roman" w:cs="Times New Roman"/>
          <w:kern w:val="0"/>
          <w:sz w:val="24"/>
          <w:szCs w:val="24"/>
        </w:rPr>
        <w:t xml:space="preserve"> predict</w:t>
      </w:r>
      <w:r w:rsidR="006248CD">
        <w:rPr>
          <w:rFonts w:ascii="Times New Roman" w:eastAsia="宋体" w:hAnsi="Times New Roman" w:cs="Times New Roman"/>
          <w:kern w:val="0"/>
          <w:sz w:val="24"/>
          <w:szCs w:val="24"/>
        </w:rPr>
        <w:t xml:space="preserve"> who will be </w:t>
      </w:r>
      <w:r w:rsidR="00AF3920">
        <w:rPr>
          <w:rFonts w:ascii="Times New Roman" w:eastAsia="宋体" w:hAnsi="Times New Roman" w:cs="Times New Roman"/>
          <w:kern w:val="0"/>
          <w:sz w:val="24"/>
          <w:szCs w:val="24"/>
        </w:rPr>
        <w:t>the block proposer</w:t>
      </w:r>
      <w:r w:rsidR="006248CD">
        <w:rPr>
          <w:rFonts w:ascii="Times New Roman" w:eastAsia="宋体" w:hAnsi="Times New Roman" w:cs="Times New Roman"/>
          <w:kern w:val="0"/>
          <w:sz w:val="24"/>
          <w:szCs w:val="24"/>
        </w:rPr>
        <w:t xml:space="preserve"> in the next round</w:t>
      </w:r>
      <w:r w:rsidR="00AF3920">
        <w:rPr>
          <w:rFonts w:ascii="Times New Roman" w:eastAsia="宋体" w:hAnsi="Times New Roman" w:cs="Times New Roman"/>
          <w:kern w:val="0"/>
          <w:sz w:val="24"/>
          <w:szCs w:val="24"/>
        </w:rPr>
        <w:t xml:space="preserv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nodes</w:t>
      </w:r>
      <w:r w:rsidR="006248CD">
        <w:rPr>
          <w:rFonts w:ascii="Times New Roman" w:eastAsia="宋体" w:hAnsi="Times New Roman" w:cs="Times New Roman"/>
          <w:kern w:val="0"/>
          <w:sz w:val="24"/>
          <w:szCs w:val="24"/>
        </w:rPr>
        <w:t xml:space="preserve"> can</w:t>
      </w:r>
      <w:r w:rsidR="003E41B6">
        <w:rPr>
          <w:rFonts w:ascii="Times New Roman" w:eastAsia="宋体" w:hAnsi="Times New Roman" w:cs="Times New Roman"/>
          <w:kern w:val="0"/>
          <w:sz w:val="24"/>
          <w:szCs w:val="24"/>
        </w:rPr>
        <w:t>not</w:t>
      </w:r>
      <w:r w:rsidR="006248CD">
        <w:rPr>
          <w:rFonts w:ascii="Times New Roman" w:eastAsia="宋体" w:hAnsi="Times New Roman" w:cs="Times New Roman"/>
          <w:kern w:val="0"/>
          <w:sz w:val="24"/>
          <w:szCs w:val="24"/>
        </w:rPr>
        <w:t xml:space="preserve"> obtain </w:t>
      </w:r>
      <w:r w:rsidR="003E41B6">
        <w:rPr>
          <w:rFonts w:ascii="Times New Roman" w:eastAsia="宋体" w:hAnsi="Times New Roman" w:cs="Times New Roman"/>
          <w:kern w:val="0"/>
          <w:sz w:val="24"/>
          <w:szCs w:val="24"/>
        </w:rPr>
        <w:t xml:space="preserve">the information of </w:t>
      </w:r>
      <w:r w:rsidR="006248CD">
        <w:rPr>
          <w:rFonts w:ascii="Times New Roman" w:eastAsia="宋体" w:hAnsi="Times New Roman" w:cs="Times New Roman"/>
          <w:kern w:val="0"/>
          <w:sz w:val="24"/>
          <w:szCs w:val="24"/>
        </w:rPr>
        <w:t xml:space="preserve">next </w:t>
      </w:r>
      <w:r w:rsidR="003E41B6">
        <w:rPr>
          <w:rFonts w:ascii="Times New Roman" w:eastAsia="宋体" w:hAnsi="Times New Roman" w:cs="Times New Roman"/>
          <w:kern w:val="0"/>
          <w:sz w:val="24"/>
          <w:szCs w:val="24"/>
        </w:rPr>
        <w:t>block proposer</w:t>
      </w:r>
      <w:r w:rsidR="006248CD">
        <w:rPr>
          <w:rFonts w:ascii="Times New Roman" w:eastAsia="宋体" w:hAnsi="Times New Roman" w:cs="Times New Roman"/>
          <w:kern w:val="0"/>
          <w:sz w:val="24"/>
          <w:szCs w:val="24"/>
        </w:rPr>
        <w:t xml:space="preserve"> previously</w:t>
      </w:r>
      <w:r w:rsidR="003E41B6">
        <w:rPr>
          <w:rFonts w:ascii="Times New Roman" w:eastAsia="宋体" w:hAnsi="Times New Roman" w:cs="Times New Roman"/>
          <w:kern w:val="0"/>
          <w:sz w:val="24"/>
          <w:szCs w:val="24"/>
        </w:rPr>
        <w:t xml:space="preserve">. </w:t>
      </w:r>
      <w:r w:rsidR="006D1283" w:rsidRPr="00B23BD9">
        <w:rPr>
          <w:rFonts w:ascii="Times New Roman" w:eastAsia="宋体" w:hAnsi="Times New Roman" w:cs="Times New Roman"/>
          <w:kern w:val="0"/>
          <w:sz w:val="24"/>
          <w:szCs w:val="24"/>
        </w:rPr>
        <w:t xml:space="preserve">In </w:t>
      </w:r>
      <w:proofErr w:type="spellStart"/>
      <w:r w:rsidR="006D1283">
        <w:rPr>
          <w:rFonts w:ascii="Times New Roman" w:eastAsia="宋体" w:hAnsi="Times New Roman" w:cs="Times New Roman"/>
          <w:kern w:val="0"/>
          <w:sz w:val="24"/>
          <w:szCs w:val="24"/>
        </w:rPr>
        <w:t>SWIB</w:t>
      </w:r>
      <w:proofErr w:type="spellEnd"/>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join</w:t>
      </w:r>
      <w:r w:rsidR="00A50E70">
        <w:rPr>
          <w:rFonts w:ascii="Times New Roman" w:eastAsia="宋体" w:hAnsi="Times New Roman" w:cs="Times New Roman"/>
          <w:kern w:val="0"/>
          <w:sz w:val="24"/>
          <w:szCs w:val="24"/>
        </w:rPr>
        <w:t xml:space="preserve"> the </w:t>
      </w:r>
      <w:r w:rsidR="006D1283">
        <w:rPr>
          <w:rFonts w:ascii="Times New Roman" w:eastAsia="宋体" w:hAnsi="Times New Roman" w:cs="Times New Roman"/>
          <w:kern w:val="0"/>
          <w:sz w:val="24"/>
          <w:szCs w:val="24"/>
        </w:rPr>
        <w:t xml:space="preserve">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lastRenderedPageBreak/>
        <w:t>register</w:t>
      </w:r>
      <w:r w:rsidR="00A50E70">
        <w:rPr>
          <w:rFonts w:ascii="Times New Roman" w:eastAsia="宋体" w:hAnsi="Times New Roman" w:cs="Times New Roman"/>
          <w:kern w:val="0"/>
          <w:sz w:val="24"/>
          <w:szCs w:val="24"/>
        </w:rPr>
        <w:t>s</w:t>
      </w:r>
      <w:r w:rsidR="001F347C">
        <w:rPr>
          <w:rFonts w:ascii="Times New Roman" w:eastAsia="宋体" w:hAnsi="Times New Roman" w:cs="Times New Roman"/>
          <w:kern w:val="0"/>
          <w:sz w:val="24"/>
          <w:szCs w:val="24"/>
        </w:rPr>
        <w:t xml:space="preserve"> in</w:t>
      </w:r>
      <w:r w:rsidR="00A50E70">
        <w:rPr>
          <w:rFonts w:ascii="Times New Roman" w:eastAsia="宋体" w:hAnsi="Times New Roman" w:cs="Times New Roman"/>
          <w:kern w:val="0"/>
          <w:sz w:val="24"/>
          <w:szCs w:val="24"/>
        </w:rPr>
        <w:t xml:space="preserve"> the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w:t>
      </w:r>
      <w:r w:rsidR="006812B5">
        <w:rPr>
          <w:rFonts w:ascii="Times New Roman" w:eastAsia="宋体" w:hAnsi="Times New Roman" w:cs="Times New Roman"/>
          <w:kern w:val="0"/>
          <w:sz w:val="24"/>
          <w:szCs w:val="24"/>
        </w:rPr>
        <w:t xml:space="preserve"> certain amount of </w:t>
      </w:r>
      <w:r w:rsidR="001F347C">
        <w:rPr>
          <w:rFonts w:ascii="Times New Roman" w:eastAsia="宋体" w:hAnsi="Times New Roman" w:cs="Times New Roman"/>
          <w:kern w:val="0"/>
          <w:sz w:val="24"/>
          <w:szCs w:val="24"/>
        </w:rPr>
        <w:t xml:space="preserve">money, which will be stored in a virtual account. Only the depositor </w:t>
      </w:r>
      <w:r w:rsidR="006812B5">
        <w:rPr>
          <w:rFonts w:ascii="Times New Roman" w:eastAsia="宋体" w:hAnsi="Times New Roman" w:cs="Times New Roman"/>
          <w:kern w:val="0"/>
          <w:sz w:val="24"/>
          <w:szCs w:val="24"/>
        </w:rPr>
        <w:t xml:space="preserve">executing </w:t>
      </w:r>
      <w:r w:rsidR="001F347C">
        <w:rPr>
          <w:rFonts w:ascii="Times New Roman" w:eastAsia="宋体" w:hAnsi="Times New Roman" w:cs="Times New Roman"/>
          <w:kern w:val="0"/>
          <w:sz w:val="24"/>
          <w:szCs w:val="24"/>
        </w:rPr>
        <w:t>unpledged operation can take out the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w:t>
      </w:r>
      <w:r w:rsidR="006812B5">
        <w:rPr>
          <w:rFonts w:ascii="Times New Roman" w:eastAsia="宋体" w:hAnsi="Times New Roman" w:cs="Times New Roman"/>
          <w:kern w:val="0"/>
          <w:sz w:val="24"/>
          <w:szCs w:val="24"/>
        </w:rPr>
        <w:t xml:space="preserve">each </w:t>
      </w:r>
      <w:r w:rsidR="00191C5A">
        <w:rPr>
          <w:rFonts w:ascii="Times New Roman" w:eastAsia="宋体" w:hAnsi="Times New Roman" w:cs="Times New Roman"/>
          <w:kern w:val="0"/>
          <w:sz w:val="24"/>
          <w:szCs w:val="24"/>
        </w:rPr>
        <w:t xml:space="preserve">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w:t>
      </w:r>
      <w:r w:rsidR="00920A6F">
        <w:rPr>
          <w:rFonts w:ascii="Times New Roman" w:eastAsia="宋体" w:hAnsi="Times New Roman" w:cs="Times New Roman"/>
          <w:kern w:val="0"/>
          <w:sz w:val="24"/>
          <w:szCs w:val="24"/>
        </w:rPr>
        <w:t xml:space="preserve"> </w:t>
      </w:r>
      <w:r w:rsidR="006812B5">
        <w:rPr>
          <w:rFonts w:ascii="Times New Roman" w:eastAsia="宋体" w:hAnsi="Times New Roman" w:cs="Times New Roman"/>
          <w:kern w:val="0"/>
          <w:sz w:val="24"/>
          <w:szCs w:val="24"/>
        </w:rPr>
        <w:t>proposer</w:t>
      </w:r>
      <w:del w:id="8" w:author="ThinkPad" w:date="2022-05-17T16:55:00Z">
        <w:r w:rsidR="00BB7EA6" w:rsidDel="00252515">
          <w:rPr>
            <w:rFonts w:ascii="Times New Roman" w:eastAsia="宋体" w:hAnsi="Times New Roman" w:cs="Times New Roman"/>
            <w:kern w:val="0"/>
            <w:sz w:val="24"/>
            <w:szCs w:val="24"/>
          </w:rPr>
          <w:delText xml:space="preserve"> </w:delText>
        </w:r>
      </w:del>
      <w:r w:rsidR="00920A6F">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w:t>
      </w:r>
      <w:r w:rsidR="00920A6F">
        <w:rPr>
          <w:rFonts w:ascii="Times New Roman" w:eastAsia="宋体" w:hAnsi="Times New Roman" w:cs="Times New Roman"/>
          <w:kern w:val="0"/>
          <w:sz w:val="24"/>
          <w:szCs w:val="24"/>
        </w:rPr>
        <w:t xml:space="preserve"> elected </w:t>
      </w:r>
      <w:r w:rsidR="002C7C80">
        <w:rPr>
          <w:rFonts w:ascii="Times New Roman" w:eastAsia="宋体" w:hAnsi="Times New Roman" w:cs="Times New Roman"/>
          <w:kern w:val="0"/>
          <w:sz w:val="24"/>
          <w:szCs w:val="24"/>
        </w:rPr>
        <w:t>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w:t>
      </w:r>
      <w:r w:rsidR="00920A6F">
        <w:rPr>
          <w:rFonts w:ascii="Times New Roman" w:eastAsia="宋体" w:hAnsi="Times New Roman" w:cs="Times New Roman"/>
          <w:kern w:val="0"/>
          <w:sz w:val="24"/>
          <w:szCs w:val="24"/>
        </w:rPr>
        <w:t xml:space="preserve">ity of the </w:t>
      </w:r>
      <w:r w:rsidR="00C2025D">
        <w:rPr>
          <w:rFonts w:ascii="Times New Roman" w:eastAsia="宋体" w:hAnsi="Times New Roman" w:cs="Times New Roman"/>
          <w:kern w:val="0"/>
          <w:sz w:val="24"/>
          <w:szCs w:val="24"/>
        </w:rPr>
        <w:t>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w:t>
      </w:r>
      <w:r w:rsidR="00920A6F">
        <w:rPr>
          <w:rFonts w:ascii="Times New Roman" w:eastAsia="宋体" w:hAnsi="Times New Roman" w:cs="Times New Roman"/>
          <w:kern w:val="0"/>
          <w:sz w:val="24"/>
          <w:szCs w:val="24"/>
        </w:rPr>
        <w:t xml:space="preserve">the </w:t>
      </w:r>
      <w:r w:rsidR="00BB7EA6">
        <w:rPr>
          <w:rFonts w:ascii="Times New Roman" w:eastAsia="宋体" w:hAnsi="Times New Roman" w:cs="Times New Roman"/>
          <w:kern w:val="0"/>
          <w:sz w:val="24"/>
          <w:szCs w:val="24"/>
        </w:rPr>
        <w:t>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945F647"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w:t>
      </w:r>
      <w:r w:rsidR="00920A6F">
        <w:rPr>
          <w:rFonts w:ascii="Times New Roman" w:eastAsia="宋体" w:hAnsi="Times New Roman" w:cs="Times New Roman"/>
          <w:kern w:val="0"/>
          <w:sz w:val="24"/>
          <w:szCs w:val="24"/>
        </w:rPr>
        <w:t xml:space="preserve"> propose </w:t>
      </w:r>
      <w:r>
        <w:rPr>
          <w:rFonts w:ascii="Times New Roman" w:eastAsia="宋体" w:hAnsi="Times New Roman" w:cs="Times New Roman"/>
          <w:kern w:val="0"/>
          <w:sz w:val="24"/>
          <w:szCs w:val="24"/>
        </w:rPr>
        <w:t>a protocol</w:t>
      </w:r>
      <w:r w:rsidR="004041C7">
        <w:rPr>
          <w:rFonts w:ascii="Times New Roman" w:eastAsia="宋体" w:hAnsi="Times New Roman" w:cs="Times New Roman"/>
          <w:kern w:val="0"/>
          <w:sz w:val="24"/>
          <w:szCs w:val="24"/>
        </w:rPr>
        <w:t xml:space="preserve"> such </w:t>
      </w:r>
      <w:r>
        <w:rPr>
          <w:rFonts w:ascii="Times New Roman" w:eastAsia="宋体" w:hAnsi="Times New Roman" w:cs="Times New Roman"/>
          <w:kern w:val="0"/>
          <w:sz w:val="24"/>
          <w:szCs w:val="24"/>
        </w:rPr>
        <w:t xml:space="preserve">that hundreds of nodes can achieve consensus in </w:t>
      </w:r>
      <w:r w:rsidR="004041C7">
        <w:rPr>
          <w:rFonts w:ascii="Times New Roman" w:eastAsia="宋体" w:hAnsi="Times New Roman" w:cs="Times New Roman"/>
          <w:kern w:val="0"/>
          <w:sz w:val="24"/>
          <w:szCs w:val="24"/>
        </w:rPr>
        <w:t>a</w:t>
      </w:r>
      <w:ins w:id="9" w:author="ThinkPad" w:date="2022-05-17T16:57:00Z">
        <w:r w:rsidR="00252515">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wireless network with unreliable and unstable channels.</w:t>
      </w:r>
      <w:r w:rsidR="004041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Fig</w:t>
      </w:r>
      <w:r w:rsidR="004041C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3</w:t>
      </w:r>
      <w:r w:rsidR="004041C7">
        <w:rPr>
          <w:rFonts w:ascii="Times New Roman" w:eastAsia="宋体" w:hAnsi="Times New Roman" w:cs="Times New Roman"/>
          <w:kern w:val="0"/>
          <w:sz w:val="24"/>
          <w:szCs w:val="24"/>
        </w:rPr>
        <w:t xml:space="preserve"> shows </w:t>
      </w:r>
      <w:r>
        <w:rPr>
          <w:rFonts w:ascii="Times New Roman" w:eastAsia="宋体" w:hAnsi="Times New Roman" w:cs="Times New Roman"/>
          <w:kern w:val="0"/>
          <w:sz w:val="24"/>
          <w:szCs w:val="24"/>
        </w:rPr>
        <w:t>the main components of our protocol</w:t>
      </w:r>
      <w:r w:rsidR="004041C7">
        <w:rPr>
          <w:rFonts w:ascii="Times New Roman" w:eastAsia="宋体" w:hAnsi="Times New Roman" w:cs="Times New Roman"/>
          <w:kern w:val="0"/>
          <w:sz w:val="24"/>
          <w:szCs w:val="24"/>
        </w:rPr>
        <w:t>.</w:t>
      </w:r>
    </w:p>
    <w:p w14:paraId="20CFC7F0" w14:textId="5F8D0A25" w:rsidR="00876983" w:rsidRDefault="00556D4B" w:rsidP="00565B69">
      <w:pPr>
        <w:keepNext/>
        <w:spacing w:afterLines="50" w:after="156"/>
        <w:ind w:firstLineChars="200" w:firstLine="420"/>
      </w:pPr>
      <w:r>
        <w:rPr>
          <w:noProof/>
        </w:rPr>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645BDEC1"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Fig</w:t>
      </w:r>
      <w:r w:rsidR="00A50E70">
        <w:rPr>
          <w:rFonts w:ascii="Times New Roman" w:hAnsi="Times New Roman" w:cs="Times New Roman"/>
          <w:b/>
          <w:bCs/>
        </w:rPr>
        <w:t>.</w:t>
      </w:r>
      <w:r w:rsidRPr="00184F6B">
        <w:rPr>
          <w:rFonts w:ascii="Times New Roman" w:hAnsi="Times New Roman" w:cs="Times New Roman"/>
          <w:b/>
          <w:bCs/>
        </w:rPr>
        <w:t xml:space="preserve">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Main</w:t>
      </w:r>
      <w:r w:rsidR="004041C7">
        <w:rPr>
          <w:rFonts w:ascii="Times New Roman" w:hAnsi="Times New Roman" w:cs="Times New Roman"/>
          <w:b/>
          <w:bCs/>
        </w:rPr>
        <w:t xml:space="preserve"> design </w:t>
      </w:r>
      <w:r w:rsidR="008160DC" w:rsidRPr="00184F6B">
        <w:rPr>
          <w:rFonts w:ascii="Times New Roman" w:hAnsi="Times New Roman" w:cs="Times New Roman"/>
          <w:b/>
          <w:bCs/>
        </w:rPr>
        <w:t xml:space="preserve">components of </w:t>
      </w:r>
      <w:proofErr w:type="spellStart"/>
      <w:r w:rsidR="00DA49A3">
        <w:rPr>
          <w:rFonts w:ascii="Times New Roman" w:hAnsi="Times New Roman" w:cs="Times New Roman"/>
          <w:b/>
          <w:bCs/>
        </w:rPr>
        <w:t>SWIB</w:t>
      </w:r>
      <w:proofErr w:type="spellEnd"/>
      <w:r w:rsidR="004041C7">
        <w:rPr>
          <w:rFonts w:ascii="Times New Roman" w:hAnsi="Times New Roman" w:cs="Times New Roman"/>
          <w:b/>
          <w:bCs/>
        </w:rPr>
        <w:t>.</w:t>
      </w:r>
    </w:p>
    <w:p w14:paraId="5C37E6CF" w14:textId="439A81FC"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At the beginning of each</w:t>
      </w:r>
      <w:r w:rsidR="00521CD3">
        <w:rPr>
          <w:rFonts w:ascii="Times New Roman" w:eastAsia="宋体" w:hAnsi="Times New Roman" w:cs="Times New Roman"/>
          <w:kern w:val="0"/>
          <w:sz w:val="24"/>
          <w:szCs w:val="24"/>
        </w:rPr>
        <w:t xml:space="preserve"> round, a</w:t>
      </w:r>
      <w:r w:rsidR="00DE7713">
        <w:rPr>
          <w:rFonts w:ascii="Times New Roman" w:eastAsia="宋体" w:hAnsi="Times New Roman" w:cs="Times New Roman"/>
          <w:kern w:val="0"/>
          <w:sz w:val="24"/>
          <w:szCs w:val="24"/>
        </w:rPr>
        <w:t xml:space="preserve"> </w:t>
      </w:r>
      <w:r w:rsidR="004041C7">
        <w:rPr>
          <w:rFonts w:ascii="Times New Roman" w:eastAsia="宋体" w:hAnsi="Times New Roman" w:cs="Times New Roman"/>
          <w:kern w:val="0"/>
          <w:sz w:val="24"/>
          <w:szCs w:val="24"/>
        </w:rPr>
        <w:t>random number</w:t>
      </w:r>
      <w:r w:rsidR="00521CD3">
        <w:rPr>
          <w:rFonts w:ascii="Times New Roman" w:eastAsia="宋体" w:hAnsi="Times New Roman" w:cs="Times New Roman"/>
          <w:kern w:val="0"/>
          <w:sz w:val="24"/>
          <w:szCs w:val="24"/>
        </w:rPr>
        <w:t xml:space="preserve"> is independently generated by nodes via a distributed randomness generation scheme. </w:t>
      </w:r>
      <w:r w:rsidR="000441DB">
        <w:rPr>
          <w:rFonts w:ascii="Times New Roman" w:eastAsia="宋体" w:hAnsi="Times New Roman" w:cs="Times New Roman"/>
          <w:kern w:val="0"/>
          <w:sz w:val="24"/>
          <w:szCs w:val="24"/>
        </w:rPr>
        <w:t>E</w:t>
      </w:r>
      <w:r w:rsidR="00521CD3">
        <w:rPr>
          <w:rFonts w:ascii="Times New Roman" w:eastAsia="宋体" w:hAnsi="Times New Roman" w:cs="Times New Roman"/>
          <w:kern w:val="0"/>
          <w:sz w:val="24"/>
          <w:szCs w:val="24"/>
        </w:rPr>
        <w:t xml:space="preserve">ach of the nodes </w:t>
      </w:r>
      <w:r w:rsidR="00277B82">
        <w:rPr>
          <w:rFonts w:ascii="Times New Roman" w:eastAsia="宋体" w:hAnsi="Times New Roman" w:cs="Times New Roman"/>
          <w:kern w:val="0"/>
          <w:sz w:val="24"/>
          <w:szCs w:val="24"/>
        </w:rPr>
        <w:t>check</w:t>
      </w:r>
      <w:r w:rsidR="00521CD3">
        <w:rPr>
          <w:rFonts w:ascii="Times New Roman" w:eastAsia="宋体" w:hAnsi="Times New Roman" w:cs="Times New Roman"/>
          <w:kern w:val="0"/>
          <w:sz w:val="24"/>
          <w:szCs w:val="24"/>
        </w:rPr>
        <w:t>s</w:t>
      </w:r>
      <w:r w:rsidR="00277B82">
        <w:rPr>
          <w:rFonts w:ascii="Times New Roman" w:eastAsia="宋体" w:hAnsi="Times New Roman" w:cs="Times New Roman"/>
          <w:kern w:val="0"/>
          <w:sz w:val="24"/>
          <w:szCs w:val="24"/>
        </w:rPr>
        <w:t xml:space="preserve"> whether</w:t>
      </w:r>
      <w:r w:rsidR="00521CD3">
        <w:rPr>
          <w:rFonts w:ascii="Times New Roman" w:eastAsia="宋体" w:hAnsi="Times New Roman" w:cs="Times New Roman"/>
          <w:kern w:val="0"/>
          <w:sz w:val="24"/>
          <w:szCs w:val="24"/>
        </w:rPr>
        <w:t xml:space="preserve"> it becomes the </w:t>
      </w:r>
      <w:r w:rsidR="00277B82">
        <w:rPr>
          <w:rFonts w:ascii="Times New Roman" w:eastAsia="宋体" w:hAnsi="Times New Roman" w:cs="Times New Roman"/>
          <w:kern w:val="0"/>
          <w:sz w:val="24"/>
          <w:szCs w:val="24"/>
        </w:rPr>
        <w:t>block proposer</w:t>
      </w:r>
      <w:r w:rsidR="005A2706">
        <w:rPr>
          <w:rFonts w:ascii="Times New Roman" w:eastAsia="宋体" w:hAnsi="Times New Roman" w:cs="Times New Roman"/>
          <w:kern w:val="0"/>
          <w:sz w:val="24"/>
          <w:szCs w:val="24"/>
        </w:rPr>
        <w:t xml:space="preserve"> for the current round</w:t>
      </w:r>
      <w:r w:rsidR="00277B82">
        <w:rPr>
          <w:rFonts w:ascii="Times New Roman" w:eastAsia="宋体" w:hAnsi="Times New Roman" w:cs="Times New Roman"/>
          <w:kern w:val="0"/>
          <w:sz w:val="24"/>
          <w:szCs w:val="24"/>
        </w:rPr>
        <w:t xml:space="preserve">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node's</w:t>
      </w:r>
      <w:r w:rsidR="00C96C81">
        <w:rPr>
          <w:rFonts w:ascii="Times New Roman" w:eastAsia="宋体" w:hAnsi="Times New Roman" w:cs="Times New Roman"/>
          <w:kern w:val="0"/>
          <w:sz w:val="24"/>
          <w:szCs w:val="24"/>
        </w:rPr>
        <w:t xml:space="preserve">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w:t>
      </w:r>
      <w:r w:rsidR="005A2706">
        <w:rPr>
          <w:rFonts w:ascii="Times New Roman" w:eastAsia="宋体" w:hAnsi="Times New Roman" w:cs="Times New Roman"/>
          <w:kern w:val="0"/>
          <w:sz w:val="24"/>
          <w:szCs w:val="24"/>
        </w:rPr>
        <w:t xml:space="preserve"> number</w:t>
      </w:r>
      <w:r w:rsidR="00981598">
        <w:rPr>
          <w:rFonts w:ascii="Times New Roman" w:eastAsia="宋体" w:hAnsi="Times New Roman" w:cs="Times New Roman"/>
          <w:kern w:val="0"/>
          <w:sz w:val="24"/>
          <w:szCs w:val="24"/>
        </w:rPr>
        <w:t xml:space="preserve">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0441DB">
        <w:rPr>
          <w:rFonts w:ascii="Times New Roman" w:eastAsia="宋体" w:hAnsi="Times New Roman" w:cs="Times New Roman"/>
          <w:kern w:val="0"/>
          <w:sz w:val="24"/>
          <w:szCs w:val="24"/>
        </w:rPr>
        <w:t>, proof, and the round random number</w:t>
      </w:r>
      <w:r w:rsidR="00864AEA">
        <w:rPr>
          <w:rFonts w:ascii="Times New Roman" w:eastAsia="宋体" w:hAnsi="Times New Roman" w:cs="Times New Roman"/>
          <w:kern w:val="0"/>
          <w:sz w:val="24"/>
          <w:szCs w:val="24"/>
        </w:rPr>
        <w:t>.</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pack transactions from</w:t>
      </w:r>
      <w:r w:rsidR="000441DB">
        <w:rPr>
          <w:rFonts w:ascii="Times New Roman" w:eastAsia="宋体" w:hAnsi="Times New Roman" w:cs="Times New Roman"/>
          <w:kern w:val="0"/>
          <w:sz w:val="24"/>
          <w:szCs w:val="24"/>
        </w:rPr>
        <w:t xml:space="preserve"> its</w:t>
      </w:r>
      <w:r w:rsidR="00ED1AA6" w:rsidRPr="006F1D84">
        <w:rPr>
          <w:rFonts w:ascii="Times New Roman" w:eastAsia="宋体" w:hAnsi="Times New Roman" w:cs="Times New Roman"/>
          <w:kern w:val="0"/>
          <w:sz w:val="24"/>
          <w:szCs w:val="24"/>
        </w:rPr>
        <w:t xml:space="preserve">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w:t>
      </w:r>
      <w:r w:rsidR="000441DB">
        <w:rPr>
          <w:rFonts w:ascii="Times New Roman" w:eastAsia="宋体" w:hAnsi="Times New Roman" w:cs="Times New Roman"/>
          <w:kern w:val="0"/>
          <w:sz w:val="24"/>
          <w:szCs w:val="24"/>
        </w:rPr>
        <w:t xml:space="preserve"> the </w:t>
      </w:r>
      <w:r w:rsidR="00ED1AA6" w:rsidRPr="006F1D84">
        <w:rPr>
          <w:rFonts w:ascii="Times New Roman" w:eastAsia="宋体" w:hAnsi="Times New Roman" w:cs="Times New Roman"/>
          <w:kern w:val="0"/>
          <w:sz w:val="24"/>
          <w:szCs w:val="24"/>
        </w:rPr>
        <w:t>wireless network.</w:t>
      </w:r>
    </w:p>
    <w:p w14:paraId="07BA0395" w14:textId="44209803"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 xml:space="preserve">Upon receipt of </w:t>
      </w:r>
      <w:r w:rsidR="003F3FF6">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w:t>
      </w:r>
      <w:r w:rsidR="00382B54">
        <w:rPr>
          <w:rFonts w:ascii="Times New Roman" w:eastAsia="宋体" w:hAnsi="Times New Roman" w:cs="Times New Roman"/>
          <w:kern w:val="0"/>
          <w:sz w:val="24"/>
          <w:szCs w:val="24"/>
        </w:rPr>
        <w:t xml:space="preserve"> </w:t>
      </w:r>
      <w:r w:rsidR="00040CE1">
        <w:rPr>
          <w:rFonts w:ascii="Times New Roman" w:eastAsia="宋体" w:hAnsi="Times New Roman" w:cs="Times New Roman"/>
          <w:kern w:val="0"/>
          <w:sz w:val="24"/>
          <w:szCs w:val="24"/>
        </w:rPr>
        <w:t>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w:t>
      </w:r>
      <w:ins w:id="10" w:author="ThinkPad" w:date="2022-05-17T17:00:00Z">
        <w:r w:rsidR="00252515">
          <w:rPr>
            <w:rFonts w:ascii="Times New Roman" w:eastAsia="宋体" w:hAnsi="Times New Roman" w:cs="Times New Roman"/>
            <w:kern w:val="0"/>
            <w:sz w:val="24"/>
            <w:szCs w:val="24"/>
          </w:rPr>
          <w:t xml:space="preserve"> </w:t>
        </w:r>
      </w:ins>
      <w:r w:rsidR="00382B54">
        <w:rPr>
          <w:rFonts w:ascii="Times New Roman" w:eastAsia="宋体" w:hAnsi="Times New Roman" w:cs="Times New Roman"/>
          <w:kern w:val="0"/>
          <w:sz w:val="24"/>
          <w:szCs w:val="24"/>
        </w:rPr>
        <w:t>the</w:t>
      </w:r>
      <w:r w:rsidR="00040CE1">
        <w:rPr>
          <w:rFonts w:ascii="Times New Roman" w:eastAsia="宋体" w:hAnsi="Times New Roman" w:cs="Times New Roman"/>
          <w:kern w:val="0"/>
          <w:sz w:val="24"/>
          <w:szCs w:val="24"/>
        </w:rPr>
        <w:t xml:space="preserve">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 xml:space="preserve">is true. </w:t>
      </w:r>
      <w:r w:rsidR="00382B54">
        <w:rPr>
          <w:rFonts w:ascii="Times New Roman" w:eastAsia="宋体" w:hAnsi="Times New Roman" w:cs="Times New Roman"/>
          <w:kern w:val="0"/>
          <w:sz w:val="24"/>
          <w:szCs w:val="24"/>
        </w:rPr>
        <w:t>T</w:t>
      </w:r>
      <w:r w:rsidR="00505ED2">
        <w:rPr>
          <w:rFonts w:ascii="Times New Roman" w:eastAsia="宋体" w:hAnsi="Times New Roman" w:cs="Times New Roman"/>
          <w:kern w:val="0"/>
          <w:sz w:val="24"/>
          <w:szCs w:val="24"/>
        </w:rPr>
        <w:t xml:space="preserve">hen, </w:t>
      </w:r>
      <w:r w:rsidR="00382B54">
        <w:rPr>
          <w:rFonts w:ascii="Times New Roman" w:eastAsia="宋体" w:hAnsi="Times New Roman" w:cs="Times New Roman"/>
          <w:kern w:val="0"/>
          <w:sz w:val="24"/>
          <w:szCs w:val="24"/>
        </w:rPr>
        <w:t xml:space="preserve">they </w:t>
      </w:r>
      <w:r w:rsidR="00505ED2">
        <w:rPr>
          <w:rFonts w:ascii="Times New Roman" w:eastAsia="宋体" w:hAnsi="Times New Roman" w:cs="Times New Roman"/>
          <w:kern w:val="0"/>
          <w:sz w:val="24"/>
          <w:szCs w:val="24"/>
        </w:rPr>
        <w:t>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5FC29FF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w:t>
      </w:r>
      <w:r w:rsidR="00382B54">
        <w:rPr>
          <w:rFonts w:ascii="Times New Roman" w:eastAsia="宋体" w:hAnsi="Times New Roman" w:cs="Times New Roman"/>
          <w:kern w:val="0"/>
          <w:sz w:val="24"/>
          <w:szCs w:val="24"/>
        </w:rPr>
        <w:t xml:space="preserve"> receives and then </w:t>
      </w:r>
      <w:r w:rsidR="00505ED2">
        <w:rPr>
          <w:rFonts w:ascii="Times New Roman" w:eastAsia="宋体" w:hAnsi="Times New Roman" w:cs="Times New Roman"/>
          <w:kern w:val="0"/>
          <w:sz w:val="24"/>
          <w:szCs w:val="24"/>
        </w:rPr>
        <w:t>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0702">
        <w:rPr>
          <w:rFonts w:ascii="Times New Roman" w:eastAsia="宋体" w:hAnsi="Times New Roman" w:cs="Times New Roman"/>
          <w:kern w:val="0"/>
          <w:sz w:val="24"/>
          <w:szCs w:val="24"/>
        </w:rPr>
        <w:t>.</w:t>
      </w:r>
      <w:r w:rsidR="00DE125A">
        <w:rPr>
          <w:rFonts w:ascii="Times New Roman" w:eastAsia="宋体" w:hAnsi="Times New Roman" w:cs="Times New Roman"/>
          <w:kern w:val="0"/>
          <w:sz w:val="24"/>
          <w:szCs w:val="24"/>
        </w:rPr>
        <w:t xml:space="preserve"> </w:t>
      </w:r>
      <w:r w:rsidR="005A7002">
        <w:rPr>
          <w:rFonts w:ascii="Times New Roman" w:eastAsia="宋体" w:hAnsi="Times New Roman" w:cs="Times New Roman"/>
          <w:kern w:val="0"/>
          <w:sz w:val="24"/>
          <w:szCs w:val="24"/>
        </w:rPr>
        <w:t xml:space="preserve">Then, the full signature will be broadcast to nodes. </w:t>
      </w:r>
      <w:r w:rsidR="00207F92">
        <w:rPr>
          <w:rFonts w:ascii="Times New Roman" w:eastAsia="宋体" w:hAnsi="Times New Roman" w:cs="Times New Roman"/>
          <w:kern w:val="0"/>
          <w:sz w:val="24"/>
          <w:szCs w:val="24"/>
        </w:rPr>
        <w:t xml:space="preserve">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200702">
        <w:rPr>
          <w:rFonts w:ascii="Times New Roman" w:eastAsia="宋体" w:hAnsi="Times New Roman" w:cs="Times New Roman"/>
          <w:kern w:val="0"/>
          <w:sz w:val="24"/>
          <w:szCs w:val="24"/>
        </w:rPr>
        <w:t xml:space="preserve">Upon </w:t>
      </w:r>
      <w:r w:rsidR="00200702">
        <w:rPr>
          <w:rFonts w:ascii="Times New Roman" w:eastAsia="宋体" w:hAnsi="Times New Roman" w:cs="Times New Roman"/>
          <w:kern w:val="0"/>
          <w:sz w:val="24"/>
          <w:szCs w:val="24"/>
        </w:rPr>
        <w:lastRenderedPageBreak/>
        <w:t xml:space="preserve">receipt or generation of a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w:t>
      </w:r>
      <w:r w:rsidR="00200702">
        <w:rPr>
          <w:rFonts w:ascii="Times New Roman" w:eastAsia="宋体" w:hAnsi="Times New Roman" w:cs="Times New Roman"/>
          <w:kern w:val="0"/>
          <w:sz w:val="24"/>
          <w:szCs w:val="24"/>
        </w:rPr>
        <w:t xml:space="preserve"> nodes </w:t>
      </w:r>
      <w:r w:rsidR="008839CA">
        <w:rPr>
          <w:rFonts w:ascii="Times New Roman" w:eastAsia="宋体" w:hAnsi="Times New Roman" w:cs="Times New Roman"/>
          <w:kern w:val="0"/>
          <w:sz w:val="24"/>
          <w:szCs w:val="24"/>
        </w:rPr>
        <w:t xml:space="preserve">will </w:t>
      </w:r>
      <w:r w:rsidR="007351D3">
        <w:rPr>
          <w:rFonts w:ascii="Times New Roman" w:eastAsia="宋体" w:hAnsi="Times New Roman" w:cs="Times New Roman"/>
          <w:kern w:val="0"/>
          <w:sz w:val="24"/>
          <w:szCs w:val="24"/>
        </w:rPr>
        <w:t>append</w:t>
      </w:r>
      <w:r w:rsidR="00BB1D34">
        <w:rPr>
          <w:rFonts w:ascii="Times New Roman" w:eastAsia="宋体" w:hAnsi="Times New Roman" w:cs="Times New Roman"/>
          <w:kern w:val="0"/>
          <w:sz w:val="24"/>
          <w:szCs w:val="24"/>
        </w:rPr>
        <w:t xml:space="preserve"> the corresponding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w:t>
      </w:r>
      <w:r w:rsidR="00BB1D34">
        <w:rPr>
          <w:rFonts w:ascii="Times New Roman" w:eastAsia="宋体" w:hAnsi="Times New Roman" w:cs="Times New Roman"/>
          <w:kern w:val="0"/>
          <w:sz w:val="24"/>
          <w:szCs w:val="24"/>
        </w:rPr>
        <w:t xml:space="preserve"> random value for the</w:t>
      </w:r>
      <w:r w:rsidR="008839CA">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p>
    <w:p w14:paraId="66DCCA51" w14:textId="6CD20AE6" w:rsidR="00E24226" w:rsidRDefault="001224CB" w:rsidP="00A32F92">
      <w:pPr>
        <w:spacing w:afterLines="50" w:after="156"/>
        <w:rPr>
          <w:rFonts w:ascii="Times New Roman" w:eastAsia="宋体" w:hAnsi="Times New Roman" w:cs="Times New Roman"/>
          <w:kern w:val="0"/>
          <w:sz w:val="24"/>
          <w:szCs w:val="24"/>
        </w:rPr>
      </w:pPr>
      <w:r>
        <w:rPr>
          <w:noProof/>
        </w:rPr>
        <w:drawing>
          <wp:inline distT="0" distB="0" distL="0" distR="0" wp14:anchorId="50F8F87D" wp14:editId="7C9AF002">
            <wp:extent cx="4023512" cy="50318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4764" cy="5045914"/>
                    </a:xfrm>
                    <a:prstGeom prst="rect">
                      <a:avLst/>
                    </a:prstGeom>
                  </pic:spPr>
                </pic:pic>
              </a:graphicData>
            </a:graphic>
          </wp:inline>
        </w:drawing>
      </w:r>
    </w:p>
    <w:p w14:paraId="2F58D82D" w14:textId="5B7FC7C8" w:rsidR="008160DC" w:rsidRDefault="00253527" w:rsidP="00A02CBE">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proofErr w:type="spellStart"/>
      <w:r w:rsidR="0039321A">
        <w:rPr>
          <w:rFonts w:ascii="Times New Roman" w:eastAsia="宋体" w:hAnsi="Times New Roman" w:cs="Times New Roman"/>
          <w:kern w:val="0"/>
          <w:sz w:val="24"/>
          <w:szCs w:val="24"/>
        </w:rPr>
        <w:t>SWIB</w:t>
      </w:r>
      <w:proofErr w:type="spellEnd"/>
      <w:r w:rsidR="00180C28">
        <w:rPr>
          <w:rFonts w:ascii="Times New Roman" w:eastAsia="宋体" w:hAnsi="Times New Roman" w:cs="Times New Roman"/>
          <w:kern w:val="0"/>
          <w:sz w:val="24"/>
          <w:szCs w:val="24"/>
        </w:rPr>
        <w:t xml:space="preserve"> protocol. </w:t>
      </w:r>
      <w:r w:rsidR="00F979F0">
        <w:rPr>
          <w:rFonts w:ascii="Times New Roman" w:eastAsia="宋体" w:hAnsi="Times New Roman" w:cs="Times New Roman"/>
          <w:kern w:val="0"/>
          <w:sz w:val="24"/>
          <w:szCs w:val="24"/>
        </w:rPr>
        <w:t>Before staring a new round</w:t>
      </w:r>
      <w:r w:rsidR="009F2E99">
        <w:rPr>
          <w:rFonts w:ascii="Times New Roman" w:eastAsia="宋体" w:hAnsi="Times New Roman" w:cs="Times New Roman"/>
          <w:kern w:val="0"/>
          <w:sz w:val="24"/>
          <w:szCs w:val="24"/>
        </w:rPr>
        <w:t xml:space="preserve">, consensus nodes perform transaction </w:t>
      </w:r>
      <w:r w:rsidR="00F979F0">
        <w:rPr>
          <w:rFonts w:ascii="Times New Roman" w:eastAsia="宋体" w:hAnsi="Times New Roman" w:cs="Times New Roman"/>
          <w:kern w:val="0"/>
          <w:sz w:val="24"/>
          <w:szCs w:val="24"/>
        </w:rPr>
        <w:t>broadcast</w:t>
      </w:r>
      <w:r w:rsidR="009F2E99">
        <w:rPr>
          <w:rFonts w:ascii="Times New Roman" w:eastAsia="宋体" w:hAnsi="Times New Roman" w:cs="Times New Roman"/>
          <w:kern w:val="0"/>
          <w:sz w:val="24"/>
          <w:szCs w:val="24"/>
        </w:rPr>
        <w:t>. Note that the</w:t>
      </w:r>
      <w:r w:rsidR="00A02CBE">
        <w:rPr>
          <w:rFonts w:ascii="Times New Roman" w:eastAsia="宋体" w:hAnsi="Times New Roman" w:cs="Times New Roman"/>
          <w:kern w:val="0"/>
          <w:sz w:val="24"/>
          <w:szCs w:val="24"/>
        </w:rPr>
        <w:t xml:space="preserve"> pseudo code</w:t>
      </w:r>
      <w:r w:rsidR="00283331">
        <w:rPr>
          <w:rFonts w:ascii="Times New Roman" w:eastAsia="宋体" w:hAnsi="Times New Roman" w:cs="Times New Roman"/>
          <w:kern w:val="0"/>
          <w:sz w:val="24"/>
          <w:szCs w:val="24"/>
        </w:rPr>
        <w:t>s</w:t>
      </w:r>
      <w:r w:rsidR="00A02CBE">
        <w:rPr>
          <w:rFonts w:ascii="Times New Roman" w:eastAsia="宋体" w:hAnsi="Times New Roman" w:cs="Times New Roman"/>
          <w:kern w:val="0"/>
          <w:sz w:val="24"/>
          <w:szCs w:val="24"/>
        </w:rPr>
        <w:t xml:space="preserve"> of</w:t>
      </w:r>
      <w:r w:rsidR="009F2E99">
        <w:rPr>
          <w:rFonts w:ascii="Times New Roman" w:eastAsia="宋体" w:hAnsi="Times New Roman" w:cs="Times New Roman"/>
          <w:kern w:val="0"/>
          <w:sz w:val="24"/>
          <w:szCs w:val="24"/>
        </w:rPr>
        <w:t xml:space="preserve"> </w:t>
      </w:r>
      <w:r w:rsidR="00A02CBE">
        <w:rPr>
          <w:rFonts w:ascii="Times New Roman" w:eastAsia="宋体" w:hAnsi="Times New Roman" w:cs="Times New Roman"/>
          <w:kern w:val="0"/>
          <w:sz w:val="24"/>
          <w:szCs w:val="24"/>
        </w:rPr>
        <w:t>broadcast operation</w:t>
      </w:r>
      <w:r w:rsidR="00283331">
        <w:rPr>
          <w:rFonts w:ascii="Times New Roman" w:eastAsia="宋体" w:hAnsi="Times New Roman" w:cs="Times New Roman"/>
          <w:kern w:val="0"/>
          <w:sz w:val="24"/>
          <w:szCs w:val="24"/>
        </w:rPr>
        <w:t xml:space="preserve"> in blockchain network</w:t>
      </w:r>
      <w:r w:rsidR="00A02CBE">
        <w:rPr>
          <w:rFonts w:ascii="Times New Roman" w:eastAsia="宋体" w:hAnsi="Times New Roman" w:cs="Times New Roman"/>
          <w:kern w:val="0"/>
          <w:sz w:val="24"/>
          <w:szCs w:val="24"/>
        </w:rPr>
        <w:t xml:space="preserve"> presented in Algorithm 2, whose parameters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coun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02CBE">
        <w:rPr>
          <w:rFonts w:ascii="Times New Roman" w:eastAsia="宋体" w:hAnsi="Times New Roman" w:cs="Times New Roman" w:hint="eastAsia"/>
          <w:kern w:val="0"/>
          <w:sz w:val="24"/>
          <w:szCs w:val="24"/>
        </w:rPr>
        <w:t xml:space="preserve"> </w:t>
      </w:r>
      <w:r w:rsidR="00A02CBE">
        <w:rPr>
          <w:rFonts w:ascii="Times New Roman" w:eastAsia="宋体" w:hAnsi="Times New Roman" w:cs="Times New Roman"/>
          <w:kern w:val="0"/>
          <w:sz w:val="24"/>
          <w:szCs w:val="24"/>
        </w:rPr>
        <w:t>are utilized to ensure jamming-resistant communications.</w:t>
      </w:r>
      <w:r w:rsidR="00A02CBE">
        <w:rPr>
          <w:rFonts w:ascii="Times New Roman" w:eastAsia="宋体" w:hAnsi="Times New Roman" w:cs="Times New Roman" w:hint="eastAsia"/>
          <w:kern w:val="0"/>
          <w:sz w:val="24"/>
          <w:szCs w:val="24"/>
        </w:rPr>
        <w:t xml:space="preserve"> </w:t>
      </w:r>
      <w:r w:rsidR="00980776">
        <w:rPr>
          <w:rFonts w:ascii="Times New Roman" w:eastAsia="宋体" w:hAnsi="Times New Roman" w:cs="Times New Roman"/>
          <w:kern w:val="0"/>
          <w:sz w:val="24"/>
          <w:szCs w:val="24"/>
        </w:rPr>
        <w:t>The</w:t>
      </w:r>
      <w:r w:rsidR="00BB1D34">
        <w:rPr>
          <w:rFonts w:ascii="Times New Roman" w:eastAsia="宋体" w:hAnsi="Times New Roman" w:cs="Times New Roman"/>
          <w:kern w:val="0"/>
          <w:sz w:val="24"/>
          <w:szCs w:val="24"/>
        </w:rPr>
        <w:t xml:space="preserve"> </w:t>
      </w:r>
      <w:r w:rsidR="00980776">
        <w:rPr>
          <w:rFonts w:ascii="Times New Roman" w:eastAsia="宋体" w:hAnsi="Times New Roman" w:cs="Times New Roman"/>
          <w:kern w:val="0"/>
          <w:sz w:val="24"/>
          <w:szCs w:val="24"/>
        </w:rPr>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w:t>
      </w:r>
      <w:r w:rsidR="00BB1D34">
        <w:rPr>
          <w:rFonts w:ascii="Times New Roman" w:eastAsia="宋体" w:hAnsi="Times New Roman" w:cs="Times New Roman"/>
          <w:kern w:val="0"/>
          <w:sz w:val="24"/>
          <w:szCs w:val="24"/>
        </w:rPr>
        <w:t xml:space="preserve"> will be given </w:t>
      </w:r>
      <w:r w:rsidR="0068276F">
        <w:rPr>
          <w:rFonts w:ascii="Times New Roman" w:eastAsia="宋体" w:hAnsi="Times New Roman" w:cs="Times New Roman"/>
          <w:kern w:val="0"/>
          <w:sz w:val="24"/>
          <w:szCs w:val="24"/>
        </w:rPr>
        <w:t xml:space="preserve">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7F78741" w14:textId="6A6D57D2" w:rsidR="00A32F92" w:rsidRPr="00E24226" w:rsidRDefault="001017A3" w:rsidP="00A32F92">
      <w:pPr>
        <w:spacing w:afterLines="50" w:after="156"/>
        <w:rPr>
          <w:rFonts w:ascii="Times New Roman" w:eastAsia="宋体" w:hAnsi="Times New Roman" w:cs="Times New Roman"/>
          <w:kern w:val="0"/>
          <w:sz w:val="24"/>
          <w:szCs w:val="24"/>
        </w:rPr>
      </w:pPr>
      <w:r>
        <w:rPr>
          <w:noProof/>
        </w:rPr>
        <w:lastRenderedPageBreak/>
        <w:drawing>
          <wp:inline distT="0" distB="0" distL="0" distR="0" wp14:anchorId="7FCF0AB9" wp14:editId="7D861630">
            <wp:extent cx="4165013" cy="2995709"/>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799" cy="3022168"/>
                    </a:xfrm>
                    <a:prstGeom prst="rect">
                      <a:avLst/>
                    </a:prstGeom>
                  </pic:spPr>
                </pic:pic>
              </a:graphicData>
            </a:graphic>
          </wp:inline>
        </w:drawing>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11"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11"/>
      <w:r w:rsidR="00DE3197">
        <w:rPr>
          <w:rFonts w:ascii="Times New Roman" w:eastAsia="黑体" w:hAnsi="Times New Roman" w:cs="Times New Roman"/>
          <w:sz w:val="28"/>
          <w:szCs w:val="28"/>
        </w:rPr>
        <w:t xml:space="preserve">The </w:t>
      </w:r>
      <w:proofErr w:type="spellStart"/>
      <w:r w:rsidR="00A421DC">
        <w:rPr>
          <w:rFonts w:ascii="Times New Roman" w:eastAsia="黑体" w:hAnsi="Times New Roman" w:cs="Times New Roman"/>
          <w:sz w:val="28"/>
          <w:szCs w:val="28"/>
        </w:rPr>
        <w:t>SWIB</w:t>
      </w:r>
      <w:proofErr w:type="spellEnd"/>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1E50BAEC"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w:t>
      </w:r>
      <w:r w:rsidR="00F21357">
        <w:rPr>
          <w:rFonts w:ascii="Times New Roman" w:eastAsia="宋体" w:hAnsi="Times New Roman" w:cs="Times New Roman"/>
          <w:kern w:val="0"/>
          <w:sz w:val="24"/>
          <w:szCs w:val="24"/>
        </w:rPr>
        <w:t xml:space="preserve"> needs </w:t>
      </w:r>
      <w:r>
        <w:rPr>
          <w:rFonts w:ascii="Times New Roman" w:eastAsia="宋体" w:hAnsi="Times New Roman" w:cs="Times New Roman"/>
          <w:kern w:val="0"/>
          <w:sz w:val="24"/>
          <w:szCs w:val="24"/>
        </w:rPr>
        <w:t>to obtain</w:t>
      </w:r>
      <w:r w:rsidR="00175E39">
        <w:rPr>
          <w:rFonts w:ascii="Times New Roman" w:eastAsia="宋体" w:hAnsi="Times New Roman" w:cs="Times New Roman"/>
          <w:kern w:val="0"/>
          <w:sz w:val="24"/>
          <w:szCs w:val="24"/>
        </w:rPr>
        <w:t xml:space="preserve"> some information of </w:t>
      </w:r>
      <w:r w:rsidR="00F21357">
        <w:rPr>
          <w:rFonts w:ascii="Times New Roman" w:eastAsia="宋体" w:hAnsi="Times New Roman" w:cs="Times New Roman"/>
          <w:kern w:val="0"/>
          <w:sz w:val="24"/>
          <w:szCs w:val="24"/>
        </w:rPr>
        <w:t>the</w:t>
      </w:r>
      <w:ins w:id="12" w:author="ThinkPad" w:date="2022-05-17T17:25:00Z">
        <w:r w:rsidR="00045DEE">
          <w:rPr>
            <w:rFonts w:ascii="Times New Roman" w:eastAsia="宋体" w:hAnsi="Times New Roman" w:cs="Times New Roman"/>
            <w:kern w:val="0"/>
            <w:sz w:val="24"/>
            <w:szCs w:val="24"/>
          </w:rPr>
          <w:t xml:space="preserve"> </w:t>
        </w:r>
      </w:ins>
      <w:r w:rsidR="00175E39">
        <w:rPr>
          <w:rFonts w:ascii="Times New Roman" w:eastAsia="宋体" w:hAnsi="Times New Roman" w:cs="Times New Roman"/>
          <w:kern w:val="0"/>
          <w:sz w:val="24"/>
          <w:szCs w:val="24"/>
        </w:rPr>
        <w:t xml:space="preserve">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blockchain history</w:t>
      </w:r>
      <w:r w:rsidR="00F21357">
        <w:rPr>
          <w:rFonts w:ascii="Times New Roman" w:eastAsia="宋体" w:hAnsi="Times New Roman" w:cs="Times New Roman"/>
          <w:kern w:val="0"/>
          <w:sz w:val="24"/>
          <w:szCs w:val="24"/>
        </w:rPr>
        <w:t xml:space="preserve"> information</w:t>
      </w:r>
      <w:r w:rsidR="00BD7469">
        <w:rPr>
          <w:rFonts w:ascii="Times New Roman" w:eastAsia="宋体" w:hAnsi="Times New Roman" w:cs="Times New Roman"/>
          <w:kern w:val="0"/>
          <w:sz w:val="24"/>
          <w:szCs w:val="24"/>
        </w:rPr>
        <w:t xml:space="preserve">. </w:t>
      </w:r>
      <w:r w:rsidR="00F02C92">
        <w:rPr>
          <w:rFonts w:ascii="Times New Roman" w:eastAsia="宋体" w:hAnsi="Times New Roman" w:cs="Times New Roman"/>
          <w:kern w:val="0"/>
          <w:sz w:val="24"/>
          <w:szCs w:val="24"/>
        </w:rPr>
        <w:t>The first part of consensus process is block proposer election, which discussed in the following</w:t>
      </w:r>
      <w:r w:rsidR="00F21357">
        <w:rPr>
          <w:rFonts w:ascii="Times New Roman" w:eastAsia="宋体" w:hAnsi="Times New Roman" w:cs="Times New Roman"/>
          <w:kern w:val="0"/>
          <w:sz w:val="24"/>
          <w:szCs w:val="24"/>
        </w:rPr>
        <w:t xml:space="preserve"> subsection </w:t>
      </w:r>
      <w:r w:rsidR="00F02C92">
        <w:rPr>
          <w:rFonts w:ascii="Times New Roman" w:eastAsia="宋体" w:hAnsi="Times New Roman" w:cs="Times New Roman"/>
          <w:kern w:val="0"/>
          <w:sz w:val="24"/>
          <w:szCs w:val="24"/>
        </w:rPr>
        <w:t>in details.</w:t>
      </w:r>
    </w:p>
    <w:p w14:paraId="5B6A6024" w14:textId="3154C53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w:t>
      </w:r>
      <w:r w:rsidR="001B5F2F">
        <w:rPr>
          <w:rFonts w:ascii="Times New Roman" w:eastAsia="宋体" w:hAnsi="Times New Roman" w:cs="Times New Roman"/>
          <w:sz w:val="24"/>
          <w:szCs w:val="24"/>
        </w:rPr>
        <w:t xml:space="preserve"> and Block Generation</w:t>
      </w:r>
    </w:p>
    <w:p w14:paraId="36E2F97A" w14:textId="595D5B7E" w:rsidR="00F01E1C" w:rsidRDefault="000F6948" w:rsidP="001224CB">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1B5F2F">
        <w:rPr>
          <w:rFonts w:ascii="Times New Roman" w:eastAsia="宋体" w:hAnsi="Times New Roman" w:cs="Times New Roman"/>
          <w:kern w:val="0"/>
          <w:sz w:val="24"/>
          <w:szCs w:val="24"/>
        </w:rPr>
        <w:t xml:space="preserve">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w:t>
      </w:r>
      <w:r w:rsidR="00CE1E86">
        <w:rPr>
          <w:rFonts w:ascii="Times New Roman" w:eastAsia="宋体" w:hAnsi="Times New Roman" w:cs="Times New Roman"/>
          <w:kern w:val="0"/>
          <w:sz w:val="24"/>
          <w:szCs w:val="24"/>
        </w:rPr>
        <w:t xml:space="preserve">1 </w:t>
      </w:r>
      <w:r w:rsidR="00CE1E86">
        <w:rPr>
          <w:rFonts w:ascii="Times New Roman" w:eastAsia="宋体" w:hAnsi="Times New Roman" w:cs="Times New Roman" w:hint="eastAsia"/>
          <w:kern w:val="0"/>
          <w:sz w:val="24"/>
          <w:szCs w:val="24"/>
        </w:rPr>
        <w:t>(</w:t>
      </w:r>
      <w:r w:rsidR="00CE1E86">
        <w:rPr>
          <w:rFonts w:ascii="Times New Roman" w:eastAsia="宋体" w:hAnsi="Times New Roman" w:cs="Times New Roman"/>
          <w:kern w:val="0"/>
          <w:sz w:val="24"/>
          <w:szCs w:val="24"/>
        </w:rPr>
        <w:t>lines 10-14) show</w:t>
      </w:r>
      <w:r w:rsidR="001B5F2F">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the</w:t>
      </w:r>
      <w:r w:rsidR="001B5F2F">
        <w:rPr>
          <w:rFonts w:ascii="Times New Roman" w:eastAsia="宋体" w:hAnsi="Times New Roman" w:cs="Times New Roman"/>
          <w:kern w:val="0"/>
          <w:sz w:val="24"/>
          <w:szCs w:val="24"/>
        </w:rPr>
        <w:t xml:space="preserve"> procedure</w:t>
      </w:r>
      <w:r w:rsidR="00CE1E86">
        <w:rPr>
          <w:rFonts w:ascii="Times New Roman" w:eastAsia="宋体" w:hAnsi="Times New Roman" w:cs="Times New Roman"/>
          <w:kern w:val="0"/>
          <w:sz w:val="24"/>
          <w:szCs w:val="24"/>
        </w:rPr>
        <w:t>s</w:t>
      </w:r>
      <w:r w:rsidR="001B5F2F">
        <w:rPr>
          <w:rFonts w:ascii="Times New Roman" w:eastAsia="宋体" w:hAnsi="Times New Roman" w:cs="Times New Roman"/>
          <w:kern w:val="0"/>
          <w:sz w:val="24"/>
          <w:szCs w:val="24"/>
        </w:rPr>
        <w:t xml:space="preserve"> for</w:t>
      </w:r>
      <w:r w:rsidR="00F01E1C">
        <w:rPr>
          <w:rFonts w:ascii="Times New Roman" w:eastAsia="宋体" w:hAnsi="Times New Roman" w:cs="Times New Roman"/>
          <w:kern w:val="0"/>
          <w:sz w:val="24"/>
          <w:szCs w:val="24"/>
        </w:rPr>
        <w:t xml:space="preserve"> block proposer election</w:t>
      </w:r>
      <w:r w:rsidR="00586CE5">
        <w:rPr>
          <w:rFonts w:ascii="Times New Roman" w:eastAsia="宋体" w:hAnsi="Times New Roman" w:cs="Times New Roman"/>
          <w:kern w:val="0"/>
          <w:sz w:val="24"/>
          <w:szCs w:val="24"/>
        </w:rPr>
        <w:t xml:space="preserve"> </w:t>
      </w:r>
      <w:r w:rsidR="00CE1E86">
        <w:rPr>
          <w:rFonts w:ascii="Times New Roman" w:eastAsia="宋体" w:hAnsi="Times New Roman" w:cs="Times New Roman"/>
          <w:kern w:val="0"/>
          <w:sz w:val="24"/>
          <w:szCs w:val="24"/>
        </w:rPr>
        <w:t>and block generation.</w:t>
      </w:r>
    </w:p>
    <w:p w14:paraId="7786AF0D" w14:textId="5A9422C3" w:rsidR="004921A4" w:rsidRDefault="00E475D5"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w:t>
      </w:r>
      <w:r w:rsidR="004921A4">
        <w:rPr>
          <w:rFonts w:ascii="Times New Roman" w:eastAsia="宋体" w:hAnsi="Times New Roman" w:cs="Times New Roman"/>
          <w:kern w:val="0"/>
          <w:sz w:val="24"/>
          <w:szCs w:val="24"/>
        </w:rPr>
        <w:t xml:space="preserve">proposer election protocol adopts a random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w:t>
      </w:r>
      <w:r>
        <w:rPr>
          <w:rFonts w:ascii="Times New Roman" w:eastAsia="宋体" w:hAnsi="Times New Roman" w:cs="Times New Roman"/>
          <w:kern w:val="0"/>
          <w:sz w:val="24"/>
          <w:szCs w:val="24"/>
        </w:rPr>
        <w:t xml:space="preserve"> for each selection include </w:t>
      </w:r>
      <w:r w:rsidR="00322BFC">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sidR="00322BFC">
        <w:rPr>
          <w:rFonts w:ascii="Times New Roman" w:eastAsia="宋体" w:hAnsi="Times New Roman" w:cs="Times New Roman"/>
          <w:kern w:val="0"/>
          <w:sz w:val="24"/>
          <w:szCs w:val="24"/>
        </w:rPr>
        <w:t xml:space="preserve">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sidR="004921A4">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sidR="004921A4">
        <w:rPr>
          <w:rFonts w:ascii="Times New Roman" w:eastAsia="宋体" w:hAnsi="Times New Roman" w:cs="Times New Roman"/>
          <w:kern w:val="0"/>
          <w:sz w:val="24"/>
          <w:szCs w:val="24"/>
        </w:rPr>
        <w:t xml:space="preserve"> As shown in Fig</w:t>
      </w:r>
      <w:r>
        <w:rPr>
          <w:rFonts w:ascii="Times New Roman" w:eastAsia="宋体" w:hAnsi="Times New Roman" w:cs="Times New Roman"/>
          <w:kern w:val="0"/>
          <w:sz w:val="24"/>
          <w:szCs w:val="24"/>
        </w:rPr>
        <w:t>.</w:t>
      </w:r>
      <w:r w:rsidR="004921A4">
        <w:rPr>
          <w:rFonts w:ascii="Times New Roman" w:eastAsia="宋体" w:hAnsi="Times New Roman" w:cs="Times New Roman"/>
          <w:kern w:val="0"/>
          <w:sz w:val="24"/>
          <w:szCs w:val="24"/>
        </w:rPr>
        <w:t xml:space="preserve"> 4, the randomness is performed as the normalized hash value of the</w:t>
      </w:r>
      <w:r>
        <w:rPr>
          <w:rFonts w:ascii="Times New Roman" w:eastAsia="宋体" w:hAnsi="Times New Roman" w:cs="Times New Roman"/>
          <w:kern w:val="0"/>
          <w:sz w:val="24"/>
          <w:szCs w:val="24"/>
        </w:rPr>
        <w:t xml:space="preserve"> above input </w:t>
      </w:r>
      <w:r w:rsidR="004921A4">
        <w:rPr>
          <w:rFonts w:ascii="Times New Roman" w:eastAsia="宋体" w:hAnsi="Times New Roman" w:cs="Times New Roman"/>
          <w:kern w:val="0"/>
          <w:sz w:val="24"/>
          <w:szCs w:val="24"/>
        </w:rPr>
        <w:t>combination:</w:t>
      </w:r>
    </w:p>
    <w:p w14:paraId="04F66DBB" w14:textId="2820D272" w:rsidR="004921A4" w:rsidRPr="006768F2" w:rsidRDefault="00E475D5"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w:lastRenderedPageBreak/>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4F6219C1"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hash value of the genesis block of blockchain.</w:t>
      </w:r>
    </w:p>
    <w:p w14:paraId="3810D3BE" w14:textId="4699F84B" w:rsidR="004921A4" w:rsidRDefault="002F5E7C" w:rsidP="004921A4">
      <w:pPr>
        <w:keepNext/>
        <w:spacing w:afterLines="50" w:after="156"/>
        <w:ind w:firstLineChars="200" w:firstLine="420"/>
      </w:pPr>
      <w:r>
        <w:rPr>
          <w:noProof/>
        </w:rPr>
        <w:drawing>
          <wp:inline distT="0" distB="0" distL="0" distR="0" wp14:anchorId="0FE7E1CE" wp14:editId="74FFC3D7">
            <wp:extent cx="3421705" cy="156452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0835" cy="1573269"/>
                    </a:xfrm>
                    <a:prstGeom prst="rect">
                      <a:avLst/>
                    </a:prstGeom>
                    <a:noFill/>
                    <a:ln>
                      <a:noFill/>
                    </a:ln>
                  </pic:spPr>
                </pic:pic>
              </a:graphicData>
            </a:graphic>
          </wp:inline>
        </w:drawing>
      </w:r>
    </w:p>
    <w:p w14:paraId="2215C41A" w14:textId="13090652"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Fig</w:t>
      </w:r>
      <w:r w:rsidR="00E475D5">
        <w:rPr>
          <w:rFonts w:ascii="Times New Roman" w:hAnsi="Times New Roman" w:cs="Times New Roman"/>
          <w:b/>
          <w:bCs/>
        </w:rPr>
        <w:t>.</w:t>
      </w:r>
      <w:r w:rsidRPr="00D42EE6">
        <w:rPr>
          <w:rFonts w:ascii="Times New Roman" w:hAnsi="Times New Roman" w:cs="Times New Roman"/>
          <w:b/>
          <w:bCs/>
        </w:rPr>
        <w:t xml:space="preserve"> </w:t>
      </w:r>
      <w:r>
        <w:rPr>
          <w:rFonts w:ascii="Times New Roman" w:hAnsi="Times New Roman" w:cs="Times New Roman"/>
          <w:b/>
          <w:bCs/>
        </w:rPr>
        <w:t>4. Randomness generation of per round.</w:t>
      </w:r>
    </w:p>
    <w:p w14:paraId="29B46A71" w14:textId="30E2C2C6"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output of the distributed randomness generation protocol is unpredictable and unique. The recovery process of full signature for each round is unpreventable,</w:t>
      </w:r>
      <w:r w:rsidR="00817EFC">
        <w:rPr>
          <w:rFonts w:ascii="Times New Roman" w:eastAsia="宋体" w:hAnsi="Times New Roman" w:cs="Times New Roman"/>
          <w:kern w:val="0"/>
          <w:sz w:val="24"/>
          <w:szCs w:val="24"/>
        </w:rPr>
        <w:t xml:space="preserve"> provided that </w:t>
      </w:r>
      <w:r>
        <w:rPr>
          <w:rFonts w:ascii="Times New Roman" w:eastAsia="宋体" w:hAnsi="Times New Roman" w:cs="Times New Roman"/>
          <w:kern w:val="0"/>
          <w:sz w:val="24"/>
          <w:szCs w:val="24"/>
        </w:rPr>
        <w:t>majority</w:t>
      </w:r>
      <w:r w:rsidR="00817EFC">
        <w:rPr>
          <w:rFonts w:ascii="Times New Roman" w:eastAsia="宋体" w:hAnsi="Times New Roman" w:cs="Times New Roman"/>
          <w:kern w:val="0"/>
          <w:sz w:val="24"/>
          <w:szCs w:val="24"/>
        </w:rPr>
        <w:t xml:space="preserve"> of the</w:t>
      </w:r>
      <w:r>
        <w:rPr>
          <w:rFonts w:ascii="Times New Roman" w:eastAsia="宋体" w:hAnsi="Times New Roman" w:cs="Times New Roman"/>
          <w:kern w:val="0"/>
          <w:sz w:val="24"/>
          <w:szCs w:val="24"/>
        </w:rPr>
        <w:t xml:space="preserve">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nodes are correct</w:t>
      </w:r>
      <w:r w:rsidR="00817EFC">
        <w:rPr>
          <w:rFonts w:ascii="Times New Roman" w:eastAsia="宋体" w:hAnsi="Times New Roman" w:cs="Times New Roman"/>
          <w:kern w:val="0"/>
          <w:sz w:val="24"/>
          <w:szCs w:val="24"/>
        </w:rPr>
        <w:t xml:space="preserve"> as we assume</w:t>
      </w:r>
      <w:r>
        <w:rPr>
          <w:rFonts w:ascii="Times New Roman" w:eastAsia="宋体" w:hAnsi="Times New Roman" w:cs="Times New Roman"/>
          <w:kern w:val="0"/>
          <w:sz w:val="24"/>
          <w:szCs w:val="24"/>
        </w:rPr>
        <w:t>. The full signature will be generated by</w:t>
      </w:r>
      <w:r w:rsidR="00817EFC">
        <w:rPr>
          <w:rFonts w:ascii="Times New Roman" w:eastAsia="宋体" w:hAnsi="Times New Roman" w:cs="Times New Roman"/>
          <w:kern w:val="0"/>
          <w:sz w:val="24"/>
          <w:szCs w:val="24"/>
        </w:rPr>
        <w:t xml:space="preserve"> correct node or</w:t>
      </w:r>
      <w:r>
        <w:rPr>
          <w:rFonts w:ascii="Times New Roman" w:eastAsia="宋体" w:hAnsi="Times New Roman" w:cs="Times New Roman"/>
          <w:kern w:val="0"/>
          <w:sz w:val="24"/>
          <w:szCs w:val="24"/>
        </w:rPr>
        <w:t xml:space="preserve">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w:t>
      </w:r>
      <w:r w:rsidR="00817EFC">
        <w:rPr>
          <w:rFonts w:ascii="Times New Roman" w:eastAsia="宋体" w:hAnsi="Times New Roman" w:cs="Times New Roman"/>
          <w:kern w:val="0"/>
          <w:sz w:val="24"/>
          <w:szCs w:val="24"/>
        </w:rPr>
        <w:t xml:space="preserve"> known in advance</w:t>
      </w:r>
      <w:r>
        <w:rPr>
          <w:rFonts w:ascii="Times New Roman" w:eastAsia="宋体" w:hAnsi="Times New Roman" w:cs="Times New Roman"/>
          <w:kern w:val="0"/>
          <w:sz w:val="24"/>
          <w:szCs w:val="24"/>
        </w:rPr>
        <w:t xml:space="preserv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w:t>
      </w:r>
      <w:r w:rsidR="00817EFC">
        <w:rPr>
          <w:rFonts w:ascii="Times New Roman" w:eastAsia="宋体" w:hAnsi="Times New Roman" w:cs="Times New Roman"/>
          <w:kern w:val="0"/>
          <w:sz w:val="24"/>
          <w:szCs w:val="24"/>
        </w:rPr>
        <w:t>no one can</w:t>
      </w:r>
      <w:r w:rsidR="00B54210">
        <w:rPr>
          <w:rFonts w:ascii="Times New Roman" w:eastAsia="宋体" w:hAnsi="Times New Roman" w:cs="Times New Roman"/>
          <w:kern w:val="0"/>
          <w:sz w:val="24"/>
          <w:szCs w:val="24"/>
        </w:rPr>
        <w:t xml:space="preserve"> predict the output of distributed randomness generation protocol</w:t>
      </w:r>
      <w:r w:rsidR="00817EFC">
        <w:rPr>
          <w:rFonts w:ascii="Times New Roman" w:eastAsia="宋体" w:hAnsi="Times New Roman" w:cs="Times New Roman"/>
          <w:kern w:val="0"/>
          <w:sz w:val="24"/>
          <w:szCs w:val="24"/>
        </w:rPr>
        <w:t xml:space="preserve"> in advance</w:t>
      </w:r>
      <w:r w:rsidR="00B54210">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Pr>
          <w:rFonts w:ascii="Times New Roman" w:eastAsia="宋体" w:hAnsi="Times New Roman" w:cs="Times New Roman"/>
          <w:kern w:val="0"/>
          <w:sz w:val="24"/>
          <w:szCs w:val="24"/>
        </w:rPr>
        <w:t>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w:t>
      </w:r>
      <w:r w:rsidR="00712AB9">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valid full signature, consensus nodes will append</w:t>
      </w:r>
      <w:r w:rsidR="00712AB9">
        <w:rPr>
          <w:rFonts w:ascii="Times New Roman" w:eastAsia="宋体" w:hAnsi="Times New Roman" w:cs="Times New Roman"/>
          <w:kern w:val="0"/>
          <w:sz w:val="24"/>
          <w:szCs w:val="24"/>
        </w:rPr>
        <w:t xml:space="preserve"> the corresponding</w:t>
      </w:r>
      <w:r>
        <w:rPr>
          <w:rFonts w:ascii="Times New Roman" w:eastAsia="宋体" w:hAnsi="Times New Roman" w:cs="Times New Roman"/>
          <w:kern w:val="0"/>
          <w:sz w:val="24"/>
          <w:szCs w:val="24"/>
        </w:rPr>
        <w:t xml:space="preserve">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9829973" w:rsidR="004921A4" w:rsidRDefault="008857BC" w:rsidP="004921A4">
      <w:pPr>
        <w:keepNext/>
        <w:widowControl/>
        <w:shd w:val="clear" w:color="auto" w:fill="FFFFFF"/>
        <w:spacing w:afterLines="100" w:after="312" w:line="450" w:lineRule="atLeast"/>
        <w:ind w:firstLine="420"/>
      </w:pPr>
      <w:r>
        <w:rPr>
          <w:noProof/>
        </w:rPr>
        <w:drawing>
          <wp:inline distT="0" distB="0" distL="0" distR="0" wp14:anchorId="58EBF67C" wp14:editId="7EE670CE">
            <wp:extent cx="3953591" cy="1690329"/>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7304" cy="1738946"/>
                    </a:xfrm>
                    <a:prstGeom prst="rect">
                      <a:avLst/>
                    </a:prstGeom>
                    <a:noFill/>
                    <a:ln>
                      <a:noFill/>
                    </a:ln>
                  </pic:spPr>
                </pic:pic>
              </a:graphicData>
            </a:graphic>
          </wp:inline>
        </w:drawing>
      </w:r>
      <w:r>
        <w:rPr>
          <w:noProof/>
        </w:rPr>
        <w:t xml:space="preserve"> </w:t>
      </w:r>
    </w:p>
    <w:p w14:paraId="0AE71A3F" w14:textId="0656FAE7"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Fig</w:t>
      </w:r>
      <w:r w:rsidR="00712AB9">
        <w:rPr>
          <w:rFonts w:ascii="Times New Roman" w:hAnsi="Times New Roman" w:cs="Times New Roman"/>
          <w:b/>
          <w:bCs/>
        </w:rPr>
        <w:t>.</w:t>
      </w:r>
      <w:r w:rsidRPr="00F8156F">
        <w:rPr>
          <w:rFonts w:ascii="Times New Roman" w:hAnsi="Times New Roman" w:cs="Times New Roman"/>
          <w:b/>
          <w:bCs/>
        </w:rPr>
        <w:t xml:space="preserve">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100062C7" w:rsidR="0092225F" w:rsidRDefault="001C6B72" w:rsidP="00810DB8">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857B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w:t>
      </w:r>
      <w:r w:rsidR="008857BC">
        <w:rPr>
          <w:rFonts w:ascii="Times New Roman" w:eastAsia="宋体" w:hAnsi="Times New Roman" w:cs="Times New Roman"/>
          <w:kern w:val="0"/>
          <w:sz w:val="24"/>
          <w:szCs w:val="24"/>
        </w:rPr>
        <w:t xml:space="preserve"> all consensus nodes are assumed to have the same view on the list of nodes constituent of the wireless blockchain system.</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w:t>
      </w:r>
      <w:r w:rsidRPr="009D4B7E">
        <w:rPr>
          <w:rFonts w:ascii="Times New Roman" w:eastAsia="宋体" w:hAnsi="Times New Roman" w:cs="Times New Roman"/>
          <w:kern w:val="0"/>
          <w:sz w:val="24"/>
          <w:szCs w:val="24"/>
        </w:rPr>
        <w:lastRenderedPageBreak/>
        <w:t xml:space="preserve">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 xml:space="preserve">entering </w:t>
      </w:r>
      <w:r w:rsidR="00810DB8">
        <w:rPr>
          <w:rFonts w:ascii="Times New Roman" w:eastAsia="宋体" w:hAnsi="Times New Roman" w:cs="Times New Roman"/>
          <w:kern w:val="0"/>
          <w:sz w:val="24"/>
          <w:szCs w:val="24"/>
        </w:rPr>
        <w:t xml:space="preserve">the </w:t>
      </w:r>
      <w:r w:rsidR="00F01E1C">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w:t>
      </w:r>
      <w:r w:rsidR="00810DB8">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same view </w:t>
      </w:r>
      <w:r w:rsidR="00810DB8">
        <w:rPr>
          <w:rFonts w:ascii="Times New Roman" w:eastAsia="宋体" w:hAnsi="Times New Roman" w:cs="Times New Roman"/>
          <w:kern w:val="0"/>
          <w:sz w:val="24"/>
          <w:szCs w:val="24"/>
        </w:rPr>
        <w:t xml:space="preserve">on the </w:t>
      </w:r>
      <w:r>
        <w:rPr>
          <w:rFonts w:ascii="Times New Roman" w:eastAsia="宋体" w:hAnsi="Times New Roman" w:cs="Times New Roman"/>
          <w:kern w:val="0"/>
          <w:sz w:val="24"/>
          <w:szCs w:val="24"/>
        </w:rPr>
        <w:t xml:space="preserve">node list, </w:t>
      </w:r>
      <w:r w:rsidR="00810DB8">
        <w:rPr>
          <w:rFonts w:ascii="Times New Roman" w:eastAsia="宋体" w:hAnsi="Times New Roman" w:cs="Times New Roman"/>
          <w:kern w:val="0"/>
          <w:sz w:val="24"/>
          <w:szCs w:val="24"/>
        </w:rPr>
        <w:t xml:space="preserve">the list is assumed to be sorted </w:t>
      </w:r>
      <w:r>
        <w:rPr>
          <w:rFonts w:ascii="Times New Roman" w:eastAsia="宋体" w:hAnsi="Times New Roman" w:cs="Times New Roman"/>
          <w:kern w:val="0"/>
          <w:sz w:val="24"/>
          <w:szCs w:val="24"/>
        </w:rPr>
        <w:t>according to the hash value</w:t>
      </w:r>
      <w:r w:rsidR="00810DB8">
        <w:rPr>
          <w:rFonts w:ascii="Times New Roman" w:eastAsia="宋体" w:hAnsi="Times New Roman" w:cs="Times New Roman"/>
          <w:kern w:val="0"/>
          <w:sz w:val="24"/>
          <w:szCs w:val="24"/>
        </w:rPr>
        <w:t xml:space="preserve">s </w:t>
      </w:r>
      <w:r>
        <w:rPr>
          <w:rFonts w:ascii="Times New Roman" w:eastAsia="宋体" w:hAnsi="Times New Roman" w:cs="Times New Roman"/>
          <w:kern w:val="0"/>
          <w:sz w:val="24"/>
          <w:szCs w:val="24"/>
        </w:rPr>
        <w:t>of public keys.</w:t>
      </w:r>
      <w:r>
        <w:rPr>
          <w:rFonts w:ascii="Times New Roman" w:eastAsia="宋体" w:hAnsi="Times New Roman" w:cs="Times New Roman" w:hint="eastAsia"/>
          <w:kern w:val="0"/>
          <w:sz w:val="24"/>
          <w:szCs w:val="24"/>
        </w:rPr>
        <w:t xml:space="preserve"> </w:t>
      </w:r>
    </w:p>
    <w:p w14:paraId="5B31B17B" w14:textId="114D435F" w:rsidR="003E5D72" w:rsidRPr="006768F2" w:rsidRDefault="00810DB8"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for each round is</w:t>
      </w:r>
      <w:r w:rsidR="0092225F">
        <w:rPr>
          <w:rFonts w:ascii="Times New Roman" w:eastAsia="宋体" w:hAnsi="Times New Roman" w:cs="Times New Roman"/>
          <w:kern w:val="0"/>
          <w:sz w:val="24"/>
          <w:szCs w:val="24"/>
        </w:rPr>
        <w:t xml:space="preserve"> elected according</w:t>
      </w:r>
      <w:r>
        <w:rPr>
          <w:rFonts w:ascii="Times New Roman" w:eastAsia="宋体" w:hAnsi="Times New Roman" w:cs="Times New Roman"/>
          <w:kern w:val="0"/>
          <w:sz w:val="24"/>
          <w:szCs w:val="24"/>
        </w:rPr>
        <w:t xml:space="preserve"> to</w:t>
      </w:r>
      <w:r w:rsidR="0092225F">
        <w:rPr>
          <w:rFonts w:ascii="Times New Roman" w:eastAsia="宋体" w:hAnsi="Times New Roman" w:cs="Times New Roman"/>
          <w:kern w:val="0"/>
          <w:sz w:val="24"/>
          <w:szCs w:val="24"/>
        </w:rPr>
        <w:t xml:space="preserve"> nodes' elect</w:t>
      </w:r>
      <w:r w:rsidR="0092225F">
        <w:rPr>
          <w:rFonts w:ascii="Times New Roman" w:eastAsia="宋体" w:hAnsi="Times New Roman" w:cs="Times New Roman" w:hint="eastAsia"/>
          <w:kern w:val="0"/>
          <w:sz w:val="24"/>
          <w:szCs w:val="24"/>
        </w:rPr>
        <w:t>ed</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probabilities </w:t>
      </w:r>
      <w:r w:rsidR="0092225F">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Rdm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value of the round</w:t>
      </w:r>
      <w:r w:rsidR="0092225F">
        <w:rPr>
          <w:rFonts w:ascii="Times New Roman" w:eastAsia="宋体" w:hAnsi="Times New Roman" w:cs="Times New Roman"/>
          <w:kern w:val="0"/>
          <w:sz w:val="24"/>
          <w:szCs w:val="24"/>
        </w:rPr>
        <w:t xml:space="preserve">. </w:t>
      </w:r>
      <w:r w:rsidR="00DF053C">
        <w:rPr>
          <w:rFonts w:ascii="Times New Roman" w:eastAsia="宋体" w:hAnsi="Times New Roman" w:cs="Times New Roman"/>
          <w:kern w:val="0"/>
          <w:sz w:val="24"/>
          <w:szCs w:val="24"/>
        </w:rPr>
        <w:t xml:space="preserve">All honest consensus nodes can obtain </w:t>
      </w:r>
      <w:r w:rsidR="00CA23F5">
        <w:rPr>
          <w:rFonts w:ascii="Times New Roman" w:eastAsia="宋体" w:hAnsi="Times New Roman" w:cs="Times New Roman"/>
          <w:kern w:val="0"/>
          <w:sz w:val="24"/>
          <w:szCs w:val="24"/>
        </w:rPr>
        <w:t xml:space="preserve">the </w:t>
      </w:r>
      <w:r w:rsidR="00DF053C">
        <w:rPr>
          <w:rFonts w:ascii="Times New Roman" w:eastAsia="宋体" w:hAnsi="Times New Roman" w:cs="Times New Roman"/>
          <w:kern w:val="0"/>
          <w:sz w:val="24"/>
          <w:szCs w:val="24"/>
        </w:rPr>
        <w:t>same</w:t>
      </w:r>
      <w:r w:rsidR="00CA23F5">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CA23F5">
        <w:rPr>
          <w:rFonts w:ascii="Times New Roman" w:eastAsia="宋体" w:hAnsi="Times New Roman" w:cs="Times New Roman"/>
          <w:kern w:val="0"/>
          <w:sz w:val="24"/>
          <w:szCs w:val="24"/>
        </w:rPr>
        <w:t xml:space="preserve"> value</w:t>
      </w:r>
      <w:r w:rsidR="00DF053C">
        <w:rPr>
          <w:rFonts w:ascii="Times New Roman" w:eastAsia="宋体" w:hAnsi="Times New Roman" w:cs="Times New Roman"/>
          <w:kern w:val="0"/>
          <w:sz w:val="24"/>
          <w:szCs w:val="24"/>
        </w:rPr>
        <w:t xml:space="preserve"> by executing</w:t>
      </w:r>
      <w:r w:rsidR="00CA23F5">
        <w:rPr>
          <w:rFonts w:ascii="Times New Roman" w:eastAsia="宋体" w:hAnsi="Times New Roman" w:cs="Times New Roman"/>
          <w:kern w:val="0"/>
          <w:sz w:val="24"/>
          <w:szCs w:val="24"/>
        </w:rPr>
        <w:t xml:space="preserve"> the</w:t>
      </w:r>
      <w:r w:rsidR="00DF053C">
        <w:rPr>
          <w:rFonts w:ascii="Times New Roman" w:eastAsia="宋体" w:hAnsi="Times New Roman" w:cs="Times New Roman"/>
          <w:kern w:val="0"/>
          <w:sz w:val="24"/>
          <w:szCs w:val="24"/>
        </w:rPr>
        <w:t xml:space="preserve"> distributed randomness protocol with </w:t>
      </w:r>
      <w:r w:rsidR="00CA23F5">
        <w:rPr>
          <w:rFonts w:ascii="Times New Roman" w:eastAsia="宋体" w:hAnsi="Times New Roman" w:cs="Times New Roman"/>
          <w:kern w:val="0"/>
          <w:sz w:val="24"/>
          <w:szCs w:val="24"/>
        </w:rPr>
        <w:t xml:space="preserve">same </w:t>
      </w:r>
      <w:r w:rsidR="00DF053C">
        <w:rPr>
          <w:rFonts w:ascii="Times New Roman" w:eastAsia="宋体" w:hAnsi="Times New Roman" w:cs="Times New Roman"/>
          <w:kern w:val="0"/>
          <w:sz w:val="24"/>
          <w:szCs w:val="24"/>
        </w:rPr>
        <w:t xml:space="preserve">inputs. </w:t>
      </w:r>
      <w:r w:rsidR="00CA23F5">
        <w:rPr>
          <w:rFonts w:ascii="Times New Roman" w:eastAsia="宋体" w:hAnsi="Times New Roman" w:cs="Times New Roman"/>
          <w:kern w:val="0"/>
          <w:sz w:val="24"/>
          <w:szCs w:val="24"/>
        </w:rPr>
        <w:t xml:space="preserve">In </w:t>
      </w:r>
      <w:proofErr w:type="spellStart"/>
      <w:r w:rsidR="00CA23F5">
        <w:rPr>
          <w:rFonts w:ascii="Times New Roman" w:eastAsia="宋体" w:hAnsi="Times New Roman" w:cs="Times New Roman"/>
          <w:kern w:val="0"/>
          <w:sz w:val="24"/>
          <w:szCs w:val="24"/>
        </w:rPr>
        <w:t>SWIB</w:t>
      </w:r>
      <w:proofErr w:type="spellEnd"/>
      <w:r w:rsidR="00CA23F5">
        <w:rPr>
          <w:rFonts w:ascii="Times New Roman" w:eastAsia="宋体" w:hAnsi="Times New Roman" w:cs="Times New Roman"/>
          <w:kern w:val="0"/>
          <w:sz w:val="24"/>
          <w:szCs w:val="24"/>
        </w:rPr>
        <w:t xml:space="preserve">, the elected </w:t>
      </w:r>
      <w:r w:rsidR="0057020C">
        <w:rPr>
          <w:rFonts w:ascii="Times New Roman" w:eastAsia="宋体" w:hAnsi="Times New Roman" w:cs="Times New Roman"/>
          <w:kern w:val="0"/>
          <w:sz w:val="24"/>
          <w:szCs w:val="24"/>
        </w:rPr>
        <w:t>probability of</w:t>
      </w:r>
      <w:r w:rsidR="00CA23F5">
        <w:rPr>
          <w:rFonts w:ascii="Times New Roman" w:eastAsia="宋体" w:hAnsi="Times New Roman" w:cs="Times New Roman"/>
          <w:kern w:val="0"/>
          <w:sz w:val="24"/>
          <w:szCs w:val="24"/>
        </w:rPr>
        <w:t xml:space="preserve"> a </w:t>
      </w:r>
      <w:r w:rsidR="0057020C">
        <w:rPr>
          <w:rFonts w:ascii="Times New Roman" w:eastAsia="宋体" w:hAnsi="Times New Roman" w:cs="Times New Roman"/>
          <w:kern w:val="0"/>
          <w:sz w:val="24"/>
          <w:szCs w:val="24"/>
        </w:rPr>
        <w:t xml:space="preserve">node is mainly determined by </w:t>
      </w:r>
      <w:r w:rsidR="00CA23F5">
        <w:rPr>
          <w:rFonts w:ascii="Times New Roman" w:eastAsia="宋体" w:hAnsi="Times New Roman" w:cs="Times New Roman"/>
          <w:kern w:val="0"/>
          <w:sz w:val="24"/>
          <w:szCs w:val="24"/>
        </w:rPr>
        <w:t xml:space="preserve">its </w:t>
      </w:r>
      <w:r w:rsidR="0057020C">
        <w:rPr>
          <w:rFonts w:ascii="Times New Roman" w:eastAsia="宋体" w:hAnsi="Times New Roman" w:cs="Times New Roman"/>
          <w:kern w:val="0"/>
          <w:sz w:val="24"/>
          <w:szCs w:val="24"/>
        </w:rPr>
        <w:t>stability</w:t>
      </w:r>
      <w:r w:rsidR="00CA23F5">
        <w:rPr>
          <w:rFonts w:ascii="Times New Roman" w:eastAsia="宋体" w:hAnsi="Times New Roman" w:cs="Times New Roman"/>
          <w:kern w:val="0"/>
          <w:sz w:val="24"/>
          <w:szCs w:val="24"/>
        </w:rPr>
        <w:t xml:space="preserve">, which is a relative concept. </w:t>
      </w:r>
      <w:r w:rsidR="0057020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w:t>
      </w:r>
      <w:r w:rsidR="00CA23F5">
        <w:rPr>
          <w:rFonts w:ascii="Times New Roman" w:eastAsia="宋体" w:hAnsi="Times New Roman" w:cs="Times New Roman"/>
          <w:kern w:val="0"/>
          <w:sz w:val="24"/>
          <w:szCs w:val="24"/>
        </w:rPr>
        <w:t xml:space="preserve">active time </w:t>
      </w:r>
      <w:r w:rsidR="0057020C" w:rsidRPr="0057020C">
        <w:rPr>
          <w:rFonts w:ascii="Times New Roman" w:eastAsia="宋体" w:hAnsi="Times New Roman" w:cs="Times New Roman"/>
          <w:kern w:val="0"/>
          <w:sz w:val="24"/>
          <w:szCs w:val="24"/>
        </w:rPr>
        <w:t xml:space="preserve">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CA23F5">
        <w:rPr>
          <w:rFonts w:ascii="Times New Roman" w:eastAsia="宋体" w:hAnsi="Times New Roman" w:cs="Times New Roman"/>
          <w:kern w:val="0"/>
          <w:sz w:val="24"/>
          <w:szCs w:val="24"/>
        </w:rPr>
        <w:t xml:space="preserve"> in the system</w:t>
      </w:r>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CA23F5" w:rsidRPr="0057020C">
        <w:rPr>
          <w:rFonts w:ascii="Times New Roman" w:eastAsia="宋体" w:hAnsi="Times New Roman" w:cs="Times New Roman"/>
          <w:kern w:val="0"/>
          <w:sz w:val="24"/>
          <w:szCs w:val="24"/>
        </w:rPr>
        <w:t>remaining</w:t>
      </w:r>
      <w:r w:rsidR="00CA23F5">
        <w:rPr>
          <w:rFonts w:ascii="Times New Roman" w:eastAsia="宋体" w:hAnsi="Times New Roman" w:cs="Times New Roman"/>
          <w:kern w:val="0"/>
          <w:sz w:val="24"/>
          <w:szCs w:val="24"/>
        </w:rPr>
        <w:t xml:space="preserve"> active time will </w:t>
      </w:r>
      <w:r w:rsidR="0057020C" w:rsidRPr="0057020C">
        <w:rPr>
          <w:rFonts w:ascii="Times New Roman" w:eastAsia="宋体" w:hAnsi="Times New Roman" w:cs="Times New Roman"/>
          <w:kern w:val="0"/>
          <w:sz w:val="24"/>
          <w:szCs w:val="24"/>
        </w:rPr>
        <w:t>be</w:t>
      </w:r>
      <w:r w:rsidR="00CA23F5">
        <w:rPr>
          <w:rFonts w:ascii="Times New Roman" w:eastAsia="宋体" w:hAnsi="Times New Roman" w:cs="Times New Roman"/>
          <w:kern w:val="0"/>
          <w:sz w:val="24"/>
          <w:szCs w:val="24"/>
        </w:rPr>
        <w:t xml:space="preserve"> </w:t>
      </w:r>
      <m:oMath>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m:t>
        </m:r>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7B1109">
        <w:rPr>
          <w:rFonts w:ascii="Times New Roman" w:eastAsia="宋体" w:hAnsi="Times New Roman" w:cs="Times New Roman"/>
          <w:kern w:val="0"/>
          <w:sz w:val="24"/>
          <w:szCs w:val="24"/>
        </w:rPr>
        <w:t>active time</w:t>
      </w:r>
      <w:r w:rsidR="0029484C">
        <w:rPr>
          <w:rFonts w:ascii="Times New Roman" w:eastAsia="宋体" w:hAnsi="Times New Roman" w:cs="Times New Roman"/>
          <w:kern w:val="0"/>
          <w:sz w:val="24"/>
          <w:szCs w:val="24"/>
        </w:rPr>
        <w:t xml:space="preserv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 xml:space="preserve">) is calculated </w:t>
      </w:r>
      <w:r w:rsidR="0029484C">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 xml:space="preserve"> </m:t>
            </m:r>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The consensus ratio of</w:t>
      </w:r>
      <w:r w:rsidR="007B1109">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w:t>
      </w:r>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w:t>
      </w:r>
      <w:r w:rsidR="007B1109">
        <w:rPr>
          <w:rFonts w:ascii="Times New Roman" w:eastAsia="宋体" w:hAnsi="Times New Roman" w:cs="Times New Roman"/>
          <w:kern w:val="0"/>
          <w:sz w:val="24"/>
          <w:szCs w:val="24"/>
        </w:rPr>
        <w:t xml:space="preserve">calculated </w:t>
      </w:r>
      <w:r w:rsidR="0050578E">
        <w:rPr>
          <w:rFonts w:ascii="Times New Roman" w:eastAsia="宋体" w:hAnsi="Times New Roman" w:cs="Times New Roman"/>
          <w:kern w:val="0"/>
          <w:sz w:val="24"/>
          <w:szCs w:val="24"/>
        </w:rPr>
        <w:t>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w:t>
      </w:r>
      <w:r w:rsidR="004D2795">
        <w:rPr>
          <w:rFonts w:ascii="Times New Roman" w:eastAsia="宋体" w:hAnsi="Times New Roman" w:cs="Times New Roman"/>
          <w:kern w:val="0"/>
          <w:sz w:val="24"/>
          <w:szCs w:val="24"/>
        </w:rPr>
        <w:t xml:space="preserve"> on the blockchain</w:t>
      </w:r>
      <w:r w:rsidR="003E5D72">
        <w:rPr>
          <w:rFonts w:ascii="Times New Roman" w:eastAsia="宋体" w:hAnsi="Times New Roman" w:cs="Times New Roman"/>
          <w:kern w:val="0"/>
          <w:sz w:val="24"/>
          <w:szCs w:val="24"/>
        </w:rPr>
        <w:t>.</w:t>
      </w:r>
      <w:r w:rsidR="003622C6">
        <w:rPr>
          <w:rFonts w:ascii="Times New Roman" w:eastAsia="宋体" w:hAnsi="Times New Roman" w:cs="Times New Roman"/>
          <w:kern w:val="0"/>
          <w:sz w:val="24"/>
          <w:szCs w:val="24"/>
        </w:rPr>
        <w:t xml:space="preserve"> When the</w:t>
      </w:r>
      <w:r w:rsidR="004D2795">
        <w:rPr>
          <w:rFonts w:ascii="Times New Roman" w:eastAsia="宋体" w:hAnsi="Times New Roman" w:cs="Times New Roman"/>
          <w:kern w:val="0"/>
          <w:sz w:val="24"/>
          <w:szCs w:val="24"/>
        </w:rPr>
        <w:t xml:space="preserve"> blockchain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w:t>
      </w:r>
      <w:r w:rsidR="004D2795">
        <w:rPr>
          <w:rFonts w:ascii="Times New Roman" w:eastAsia="宋体" w:hAnsi="Times New Roman" w:cs="Times New Roman"/>
          <w:kern w:val="0"/>
          <w:sz w:val="24"/>
          <w:szCs w:val="24"/>
        </w:rPr>
        <w:t xml:space="preserve">every </w:t>
      </w:r>
      <w:r w:rsidR="003622C6">
        <w:rPr>
          <w:rFonts w:ascii="Times New Roman" w:eastAsia="宋体" w:hAnsi="Times New Roman" w:cs="Times New Roman"/>
          <w:kern w:val="0"/>
          <w:sz w:val="24"/>
          <w:szCs w:val="24"/>
        </w:rPr>
        <w:t>node</w:t>
      </w:r>
      <w:r w:rsidR="004D2795">
        <w:rPr>
          <w:rFonts w:ascii="Times New Roman" w:eastAsia="宋体" w:hAnsi="Times New Roman" w:cs="Times New Roman"/>
          <w:kern w:val="0"/>
          <w:sz w:val="24"/>
          <w:szCs w:val="24"/>
        </w:rPr>
        <w:t xml:space="preserve"> is set as </w:t>
      </w:r>
      <w:r w:rsidR="003622C6">
        <w:rPr>
          <w:rFonts w:ascii="Times New Roman" w:eastAsia="宋体" w:hAnsi="Times New Roman" w:cs="Times New Roman"/>
          <w:kern w:val="0"/>
          <w:sz w:val="24"/>
          <w:szCs w:val="24"/>
        </w:rPr>
        <w:t xml:space="preserve">zero. </w:t>
      </w:r>
      <w:r w:rsidR="004D2795">
        <w:rPr>
          <w:rFonts w:ascii="Times New Roman" w:eastAsia="宋体" w:hAnsi="Times New Roman" w:cs="Times New Roman"/>
          <w:kern w:val="0"/>
          <w:sz w:val="24"/>
          <w:szCs w:val="24"/>
        </w:rPr>
        <w:t xml:space="preserve">For the </w:t>
      </w:r>
      <w:r w:rsidR="003E5D72">
        <w:rPr>
          <w:rFonts w:ascii="Times New Roman" w:eastAsia="宋体" w:hAnsi="Times New Roman" w:cs="Times New Roman"/>
          <w:kern w:val="0"/>
          <w:sz w:val="24"/>
          <w:szCs w:val="24"/>
        </w:rPr>
        <w:t>stability of</w:t>
      </w:r>
      <w:r w:rsidR="004D279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hint="eastAsia"/>
          <w:kern w:val="0"/>
          <w:sz w:val="24"/>
          <w:szCs w:val="24"/>
        </w:rPr>
        <w:t xml:space="preserve"> </w:t>
      </w:r>
      <w:r w:rsidR="004D2795">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kern w:val="0"/>
          <w:sz w:val="24"/>
          <w:szCs w:val="24"/>
        </w:rPr>
        <w:t>), we have</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F86BDA">
        <w:rPr>
          <w:rFonts w:ascii="Times New Roman" w:eastAsia="宋体" w:hAnsi="Times New Roman" w:cs="Times New Roman"/>
          <w:kern w:val="0"/>
          <w:sz w:val="24"/>
          <w:szCs w:val="24"/>
        </w:rPr>
        <w:t xml:space="preserve">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w:t>
      </w:r>
      <w:r w:rsidR="00F86BDA">
        <w:rPr>
          <w:rFonts w:ascii="Times New Roman" w:eastAsia="宋体" w:hAnsi="Times New Roman" w:cs="Times New Roman"/>
          <w:kern w:val="0"/>
          <w:sz w:val="24"/>
          <w:szCs w:val="24"/>
        </w:rPr>
        <w:t xml:space="preserve">s </w:t>
      </w:r>
      <w:r w:rsidR="0050578E">
        <w:rPr>
          <w:rFonts w:ascii="Times New Roman" w:eastAsia="宋体" w:hAnsi="Times New Roman" w:cs="Times New Roman"/>
          <w:kern w:val="0"/>
          <w:sz w:val="24"/>
          <w:szCs w:val="24"/>
        </w:rPr>
        <w:t xml:space="preserve">of </w:t>
      </w:r>
      <w:r w:rsidR="00F86BDA">
        <w:rPr>
          <w:rFonts w:ascii="Times New Roman" w:eastAsia="宋体" w:hAnsi="Times New Roman" w:cs="Times New Roman"/>
          <w:kern w:val="0"/>
          <w:sz w:val="24"/>
          <w:szCs w:val="24"/>
        </w:rPr>
        <w:t xml:space="preserve">active time </w:t>
      </w:r>
      <w:r w:rsidR="0050578E">
        <w:rPr>
          <w:rFonts w:ascii="Times New Roman" w:eastAsia="宋体" w:hAnsi="Times New Roman" w:cs="Times New Roman"/>
          <w:kern w:val="0"/>
          <w:sz w:val="24"/>
          <w:szCs w:val="24"/>
        </w:rPr>
        <w:t>ratio and consensus ratio</w:t>
      </w:r>
      <w:r w:rsidR="00F86BDA">
        <w:rPr>
          <w:rFonts w:ascii="Times New Roman" w:eastAsia="宋体" w:hAnsi="Times New Roman" w:cs="Times New Roman"/>
          <w:kern w:val="0"/>
          <w:sz w:val="24"/>
          <w:szCs w:val="24"/>
        </w:rPr>
        <w:t xml:space="preserve">, respectively, and </w:t>
      </w:r>
      <m:oMath>
        <m:r>
          <w:rPr>
            <w:rFonts w:ascii="Cambria Math" w:eastAsia="宋体" w:hAnsi="Cambria Math" w:cs="Times New Roman"/>
            <w:kern w:val="0"/>
            <w:sz w:val="24"/>
            <w:szCs w:val="24"/>
          </w:rPr>
          <m:t>a+b=1, a≥0, b≥0</m:t>
        </m:r>
      </m:oMath>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w:t>
      </w:r>
      <w:r w:rsidR="00F86BDA">
        <w:rPr>
          <w:rFonts w:ascii="Times New Roman" w:eastAsia="宋体" w:hAnsi="Times New Roman" w:cs="Times New Roman"/>
          <w:kern w:val="0"/>
          <w:sz w:val="24"/>
          <w:szCs w:val="24"/>
        </w:rPr>
        <w:t xml:space="preserve"> to</w:t>
      </w:r>
      <w:r w:rsidR="0050578E">
        <w:rPr>
          <w:rFonts w:ascii="Times New Roman" w:eastAsia="宋体" w:hAnsi="Times New Roman" w:cs="Times New Roman"/>
          <w:kern w:val="0"/>
          <w:sz w:val="24"/>
          <w:szCs w:val="24"/>
        </w:rPr>
        <w:t xml:space="preserve"> nodes' stability</w:t>
      </w:r>
      <w:r w:rsidR="00F86BDA">
        <w:rPr>
          <w:rFonts w:ascii="Times New Roman" w:eastAsia="宋体" w:hAnsi="Times New Roman" w:cs="Times New Roman"/>
          <w:kern w:val="0"/>
          <w:sz w:val="24"/>
          <w:szCs w:val="24"/>
        </w:rPr>
        <w:t xml:space="preserve"> values</w:t>
      </w:r>
      <w:r w:rsidR="003622C6">
        <w:rPr>
          <w:rFonts w:ascii="Times New Roman" w:eastAsia="宋体" w:hAnsi="Times New Roman" w:cs="Times New Roman"/>
          <w:kern w:val="0"/>
          <w:sz w:val="24"/>
          <w:szCs w:val="24"/>
        </w:rPr>
        <w:t>, we</w:t>
      </w:r>
      <w:r w:rsidR="00F86BDA">
        <w:rPr>
          <w:rFonts w:ascii="Times New Roman" w:eastAsia="宋体" w:hAnsi="Times New Roman" w:cs="Times New Roman"/>
          <w:kern w:val="0"/>
          <w:sz w:val="24"/>
          <w:szCs w:val="24"/>
        </w:rPr>
        <w:t xml:space="preserve"> have</w:t>
      </w:r>
      <w:r w:rsidR="003622C6">
        <w:rPr>
          <w:rFonts w:ascii="Times New Roman" w:eastAsia="宋体" w:hAnsi="Times New Roman" w:cs="Times New Roman"/>
          <w:kern w:val="0"/>
          <w:sz w:val="24"/>
          <w:szCs w:val="24"/>
        </w:rPr>
        <w:t xml:space="preserv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each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46B7D">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u</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one </w:t>
      </w:r>
      <w:r w:rsidR="000832D4">
        <w:rPr>
          <w:rFonts w:ascii="Times New Roman" w:eastAsia="宋体" w:hAnsi="Times New Roman" w:cs="Times New Roman"/>
          <w:kern w:val="0"/>
          <w:sz w:val="24"/>
          <w:szCs w:val="24"/>
        </w:rPr>
        <w:t>block proposer</w:t>
      </w:r>
      <w:r w:rsidR="00F86BDA">
        <w:rPr>
          <w:rFonts w:ascii="Times New Roman" w:eastAsia="宋体" w:hAnsi="Times New Roman" w:cs="Times New Roman"/>
          <w:kern w:val="0"/>
          <w:sz w:val="24"/>
          <w:szCs w:val="24"/>
        </w:rPr>
        <w:t xml:space="preserve"> for each round based on the elected probabilities of nodes and the </w:t>
      </w:r>
      <m:oMath>
        <m:r>
          <w:rPr>
            <w:rFonts w:ascii="Cambria Math" w:eastAsia="宋体" w:hAnsi="Cambria Math" w:cs="Times New Roman"/>
            <w:kern w:val="0"/>
            <w:sz w:val="24"/>
            <w:szCs w:val="24"/>
          </w:rPr>
          <m:t>Rdm</m:t>
        </m:r>
      </m:oMath>
      <w:r w:rsidR="00F86BDA">
        <w:rPr>
          <w:rFonts w:ascii="Times New Roman" w:eastAsia="宋体" w:hAnsi="Times New Roman" w:cs="Times New Roman" w:hint="eastAsia"/>
          <w:kern w:val="0"/>
          <w:sz w:val="24"/>
          <w:szCs w:val="24"/>
        </w:rPr>
        <w:t xml:space="preserve"> </w:t>
      </w:r>
      <w:r w:rsidR="00F86BDA">
        <w:rPr>
          <w:rFonts w:ascii="Times New Roman" w:eastAsia="宋体" w:hAnsi="Times New Roman" w:cs="Times New Roman"/>
          <w:kern w:val="0"/>
          <w:sz w:val="24"/>
          <w:szCs w:val="24"/>
        </w:rPr>
        <w:t>value of the round</w:t>
      </w:r>
      <w:r w:rsidR="00346B7D">
        <w:rPr>
          <w:rFonts w:ascii="Times New Roman" w:eastAsia="宋体" w:hAnsi="Times New Roman" w:cs="Times New Roman"/>
          <w:kern w:val="0"/>
          <w:sz w:val="24"/>
          <w:szCs w:val="24"/>
        </w:rPr>
        <w:t>.</w:t>
      </w:r>
    </w:p>
    <w:p w14:paraId="23ACC1EF" w14:textId="17033510"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w:t>
      </w:r>
      <w:r w:rsidR="00346B7D">
        <w:rPr>
          <w:rFonts w:ascii="Times New Roman" w:eastAsia="宋体" w:hAnsi="Times New Roman" w:cs="Times New Roman"/>
          <w:kern w:val="0"/>
          <w:sz w:val="24"/>
          <w:szCs w:val="24"/>
        </w:rPr>
        <w:t xml:space="preserve">The block </w:t>
      </w:r>
      <w:r w:rsidR="0011731A">
        <w:rPr>
          <w:rFonts w:ascii="Times New Roman" w:eastAsia="宋体" w:hAnsi="Times New Roman" w:cs="Times New Roman"/>
          <w:kern w:val="0"/>
          <w:sz w:val="24"/>
          <w:szCs w:val="24"/>
        </w:rPr>
        <w:t xml:space="preserve">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346B7D">
        <w:rPr>
          <w:rFonts w:ascii="Times New Roman" w:eastAsia="宋体" w:hAnsi="Times New Roman" w:cs="Times New Roman"/>
          <w:kern w:val="0"/>
          <w:sz w:val="24"/>
          <w:szCs w:val="24"/>
        </w:rPr>
        <w:t>ized</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the</w:t>
      </w:r>
      <w:r w:rsidR="00346B7D">
        <w:rPr>
          <w:rFonts w:ascii="Times New Roman" w:eastAsia="宋体" w:hAnsi="Times New Roman" w:cs="Times New Roman"/>
          <w:kern w:val="0"/>
          <w:sz w:val="24"/>
          <w:szCs w:val="24"/>
        </w:rPr>
        <w:t xml:space="preserve"> </w:t>
      </w:r>
      <w:r w:rsidR="00A74781">
        <w:rPr>
          <w:rFonts w:ascii="Times New Roman" w:eastAsia="宋体" w:hAnsi="Times New Roman" w:cs="Times New Roman"/>
          <w:kern w:val="0"/>
          <w:sz w:val="24"/>
          <w:szCs w:val="24"/>
        </w:rPr>
        <w:t>block proposer</w:t>
      </w:r>
      <w:ins w:id="13" w:author="ThinkPad" w:date="2022-05-18T19:00:00Z">
        <w:r w:rsidR="00546B0E">
          <w:rPr>
            <w:rFonts w:ascii="Times New Roman" w:eastAsia="宋体" w:hAnsi="Times New Roman" w:cs="Times New Roman"/>
            <w:kern w:val="0"/>
            <w:sz w:val="24"/>
            <w:szCs w:val="24"/>
          </w:rPr>
          <w:t xml:space="preserve"> </w:t>
        </w:r>
      </w:ins>
      <w:r w:rsidR="00346B7D">
        <w:rPr>
          <w:rFonts w:ascii="Times New Roman" w:eastAsia="宋体" w:hAnsi="Times New Roman" w:cs="Times New Roman"/>
          <w:kern w:val="0"/>
          <w:sz w:val="24"/>
          <w:szCs w:val="24"/>
        </w:rPr>
        <w:t>for the current round,</w:t>
      </w:r>
      <w:r w:rsidR="00A74781">
        <w:rPr>
          <w:rFonts w:ascii="Times New Roman" w:eastAsia="宋体" w:hAnsi="Times New Roman" w:cs="Times New Roman"/>
          <w:kern w:val="0"/>
          <w:sz w:val="24"/>
          <w:szCs w:val="24"/>
        </w:rPr>
        <w:t xml:space="preserve"> the</w:t>
      </w:r>
      <w:r w:rsidR="00346B7D">
        <w:rPr>
          <w:rFonts w:ascii="Times New Roman" w:eastAsia="宋体" w:hAnsi="Times New Roman" w:cs="Times New Roman"/>
          <w:kern w:val="0"/>
          <w:sz w:val="24"/>
          <w:szCs w:val="24"/>
        </w:rPr>
        <w:t xml:space="preserve"> election </w:t>
      </w:r>
      <w:r w:rsidR="00A74781">
        <w:rPr>
          <w:rFonts w:ascii="Times New Roman" w:eastAsia="宋体" w:hAnsi="Times New Roman" w:cs="Times New Roman"/>
          <w:kern w:val="0"/>
          <w:sz w:val="24"/>
          <w:szCs w:val="24"/>
        </w:rPr>
        <w:t xml:space="preserve">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 xml:space="preserve">into </w:t>
      </w:r>
      <m:oMath>
        <m:r>
          <w:rPr>
            <w:rFonts w:ascii="Cambria Math" w:eastAsia="宋体" w:hAnsi="Cambria Math" w:cs="Times New Roman"/>
            <w:kern w:val="0"/>
            <w:sz w:val="24"/>
            <w:szCs w:val="24"/>
          </w:rPr>
          <m:t>N</m:t>
        </m:r>
      </m:oMath>
      <w:r w:rsidR="00346B7D">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consecutive intervals</w:t>
      </w:r>
      <w:r w:rsidR="00346B7D">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t>
      </w:r>
      <w:r w:rsidR="00346B7D">
        <w:rPr>
          <w:rFonts w:ascii="Times New Roman" w:eastAsia="宋体" w:hAnsi="Times New Roman" w:cs="Times New Roman"/>
          <w:kern w:val="0"/>
          <w:sz w:val="24"/>
          <w:szCs w:val="24"/>
        </w:rPr>
        <w:t xml:space="preserve">is rank the </w:t>
      </w:r>
      <m:oMath>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i-1</m:t>
                </m:r>
              </m:e>
            </m:d>
          </m:e>
          <m:sup>
            <m:r>
              <w:rPr>
                <w:rFonts w:ascii="Cambria Math" w:eastAsia="宋体" w:hAnsi="Cambria Math" w:cs="Times New Roman"/>
                <w:kern w:val="0"/>
                <w:sz w:val="24"/>
                <w:szCs w:val="24"/>
              </w:rPr>
              <m:t>th</m:t>
            </m:r>
          </m:sup>
        </m:sSup>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Consensus nodes will independently check whether they are the</w:t>
      </w:r>
      <w:r w:rsidR="00346B7D">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block proposer</w:t>
      </w:r>
      <w:r w:rsidR="00346B7D">
        <w:rPr>
          <w:rFonts w:ascii="Times New Roman" w:eastAsia="宋体" w:hAnsi="Times New Roman" w:cs="Times New Roman"/>
          <w:kern w:val="0"/>
          <w:sz w:val="24"/>
          <w:szCs w:val="24"/>
        </w:rPr>
        <w:t xml:space="preserve"> of a round</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346B7D">
        <w:rPr>
          <w:rFonts w:ascii="Times New Roman" w:eastAsia="宋体" w:hAnsi="Times New Roman" w:cs="Times New Roman"/>
          <w:kern w:val="0"/>
          <w:sz w:val="24"/>
          <w:szCs w:val="24"/>
        </w:rPr>
        <w:t xml:space="preserve">the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w:t>
      </w:r>
      <w:r w:rsidR="004B7EF3">
        <w:rPr>
          <w:rFonts w:ascii="Times New Roman" w:eastAsia="宋体" w:hAnsi="Times New Roman" w:cs="Times New Roman"/>
          <w:kern w:val="0"/>
          <w:sz w:val="24"/>
          <w:szCs w:val="24"/>
        </w:rPr>
        <w:t>it is</w:t>
      </w:r>
      <w:r w:rsidR="004B7E52">
        <w:rPr>
          <w:rFonts w:ascii="Times New Roman" w:eastAsia="宋体" w:hAnsi="Times New Roman" w:cs="Times New Roman"/>
          <w:kern w:val="0"/>
          <w:sz w:val="24"/>
          <w:szCs w:val="24"/>
        </w:rPr>
        <w:t xml:space="preserve"> elected as block proposer by </w:t>
      </w:r>
      <w:r w:rsidR="004B7EF3">
        <w:rPr>
          <w:rFonts w:ascii="Times New Roman" w:eastAsia="宋体" w:hAnsi="Times New Roman" w:cs="Times New Roman"/>
          <w:kern w:val="0"/>
          <w:sz w:val="24"/>
          <w:szCs w:val="24"/>
        </w:rPr>
        <w:t xml:space="preserve">its </w:t>
      </w:r>
      <w:r w:rsidR="004B7E52">
        <w:rPr>
          <w:rFonts w:ascii="Times New Roman" w:eastAsia="宋体" w:hAnsi="Times New Roman" w:cs="Times New Roman"/>
          <w:kern w:val="0"/>
          <w:sz w:val="24"/>
          <w:szCs w:val="24"/>
        </w:rPr>
        <w:t xml:space="preserve">private key and </w:t>
      </w:r>
      <w:r w:rsidR="004B7EF3">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value</w:t>
      </w:r>
      <w:r w:rsidR="004B7E52">
        <w:rPr>
          <w:rFonts w:ascii="Times New Roman" w:eastAsia="宋体" w:hAnsi="Times New Roman" w:cs="Times New Roman"/>
          <w:kern w:val="0"/>
          <w:sz w:val="24"/>
          <w:szCs w:val="24"/>
        </w:rPr>
        <w:t xml:space="preserve">.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w:t>
      </w:r>
      <w:r w:rsidR="004B7EF3">
        <w:rPr>
          <w:rFonts w:ascii="Times New Roman" w:eastAsia="宋体" w:hAnsi="Times New Roman" w:cs="Times New Roman"/>
          <w:kern w:val="0"/>
          <w:sz w:val="24"/>
          <w:szCs w:val="24"/>
        </w:rPr>
        <w:t xml:space="preserve">elected </w:t>
      </w:r>
      <w:r w:rsidR="0038210E">
        <w:rPr>
          <w:rFonts w:ascii="Times New Roman" w:eastAsia="宋体" w:hAnsi="Times New Roman" w:cs="Times New Roman"/>
          <w:kern w:val="0"/>
          <w:sz w:val="24"/>
          <w:szCs w:val="24"/>
        </w:rPr>
        <w:t>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w:t>
      </w:r>
      <w:r w:rsidR="004B7EF3">
        <w:rPr>
          <w:rFonts w:ascii="Times New Roman" w:eastAsia="宋体" w:hAnsi="Times New Roman" w:cs="Times New Roman"/>
          <w:kern w:val="0"/>
          <w:sz w:val="24"/>
          <w:szCs w:val="24"/>
        </w:rPr>
        <w:t>,</w:t>
      </w:r>
      <w:r w:rsidR="0011731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 xml:space="preserve">value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malicious nodes among</w:t>
      </w:r>
      <w:r w:rsidR="004B7EF3">
        <w:rPr>
          <w:rFonts w:ascii="Times New Roman" w:eastAsia="宋体" w:hAnsi="Times New Roman" w:cs="Times New Roman"/>
          <w:kern w:val="0"/>
          <w:sz w:val="24"/>
          <w:szCs w:val="24"/>
        </w:rPr>
        <w:t xml:space="preserve"> </w:t>
      </w:r>
      <w:proofErr w:type="spellStart"/>
      <w:r w:rsidR="004B7EF3">
        <w:rPr>
          <w:rFonts w:ascii="Times New Roman" w:eastAsia="宋体" w:hAnsi="Times New Roman" w:cs="Times New Roman"/>
          <w:kern w:val="0"/>
          <w:sz w:val="24"/>
          <w:szCs w:val="24"/>
        </w:rPr>
        <w:t>the</w:t>
      </w:r>
      <w:proofErr w:type="spellEnd"/>
      <w:r w:rsidR="004B7EF3">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r w:rsidR="004B7EF3">
        <w:rPr>
          <w:rFonts w:ascii="Times New Roman" w:eastAsia="宋体" w:hAnsi="Times New Roman" w:cs="Times New Roman"/>
          <w:kern w:val="0"/>
          <w:sz w:val="24"/>
          <w:szCs w:val="24"/>
        </w:rPr>
        <w:t xml:space="preserve"> nodes</w:t>
      </w:r>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4D003751" w:rsidR="001927E2" w:rsidRDefault="00E263EA" w:rsidP="000F36E0">
      <w:pPr>
        <w:spacing w:afterLines="50" w:after="156"/>
        <w:ind w:firstLineChars="200" w:firstLine="480"/>
        <w:rPr>
          <w:ins w:id="14" w:author="ThinkPad" w:date="2022-05-18T19:19:00Z"/>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w:t>
      </w:r>
      <w:r w:rsidR="004B7EF3">
        <w:rPr>
          <w:rFonts w:ascii="Times New Roman" w:eastAsia="宋体" w:hAnsi="Times New Roman" w:cs="Times New Roman"/>
          <w:kern w:val="0"/>
          <w:sz w:val="24"/>
          <w:szCs w:val="24"/>
        </w:rPr>
        <w:t xml:space="preserve">, which is </w:t>
      </w:r>
      <w:r w:rsidR="00D96F70">
        <w:rPr>
          <w:rFonts w:ascii="Times New Roman" w:eastAsia="宋体" w:hAnsi="Times New Roman" w:cs="Times New Roman"/>
          <w:kern w:val="0"/>
          <w:sz w:val="24"/>
          <w:szCs w:val="24"/>
        </w:rPr>
        <w:t xml:space="preserve">elected </w:t>
      </w:r>
      <w:r w:rsidR="004B7EF3">
        <w:rPr>
          <w:rFonts w:ascii="Times New Roman" w:eastAsia="宋体" w:hAnsi="Times New Roman" w:cs="Times New Roman"/>
          <w:kern w:val="0"/>
          <w:sz w:val="24"/>
          <w:szCs w:val="24"/>
        </w:rPr>
        <w:t xml:space="preserve">as the </w:t>
      </w:r>
      <w:r w:rsidR="00D96F70">
        <w:rPr>
          <w:rFonts w:ascii="Times New Roman" w:eastAsia="宋体" w:hAnsi="Times New Roman" w:cs="Times New Roman"/>
          <w:kern w:val="0"/>
          <w:sz w:val="24"/>
          <w:szCs w:val="24"/>
        </w:rPr>
        <w:t>block proposer</w:t>
      </w:r>
      <w:r w:rsidR="004B7EF3">
        <w:rPr>
          <w:rFonts w:ascii="Times New Roman" w:eastAsia="宋体" w:hAnsi="Times New Roman" w:cs="Times New Roman"/>
          <w:kern w:val="0"/>
          <w:sz w:val="24"/>
          <w:szCs w:val="24"/>
        </w:rPr>
        <w:t xml:space="preserve">, </w:t>
      </w:r>
      <w:r w:rsidR="00D96F70">
        <w:rPr>
          <w:rFonts w:ascii="Times New Roman" w:eastAsia="宋体" w:hAnsi="Times New Roman" w:cs="Times New Roman"/>
          <w:kern w:val="0"/>
          <w:sz w:val="24"/>
          <w:szCs w:val="24"/>
        </w:rPr>
        <w:t xml:space="preserve">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w:t>
      </w:r>
      <w:r w:rsidR="004B7EF3">
        <w:rPr>
          <w:rFonts w:ascii="Times New Roman" w:eastAsia="宋体" w:hAnsi="Times New Roman" w:cs="Times New Roman"/>
          <w:kern w:val="0"/>
          <w:sz w:val="24"/>
          <w:szCs w:val="24"/>
        </w:rPr>
        <w:t xml:space="preserve"> value</w:t>
      </w:r>
      <w:r w:rsidR="00A06495">
        <w:rPr>
          <w:rFonts w:ascii="Times New Roman" w:eastAsia="宋体" w:hAnsi="Times New Roman" w:cs="Times New Roman"/>
          <w:kern w:val="0"/>
          <w:sz w:val="24"/>
          <w:szCs w:val="24"/>
        </w:rPr>
        <w:t xml:space="preserve">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r w:rsidR="004B7EF3">
        <w:rPr>
          <w:rFonts w:ascii="Times New Roman" w:eastAsia="宋体" w:hAnsi="Times New Roman" w:cs="Times New Roman"/>
          <w:kern w:val="0"/>
          <w:sz w:val="24"/>
          <w:szCs w:val="24"/>
        </w:rPr>
        <w:t xml:space="preserve">identity </w:t>
      </w:r>
      <w:r w:rsidR="00A06495">
        <w:rPr>
          <w:rFonts w:ascii="Times New Roman" w:eastAsia="宋体" w:hAnsi="Times New Roman" w:cs="Times New Roman"/>
          <w:kern w:val="0"/>
          <w:sz w:val="24"/>
          <w:szCs w:val="24"/>
        </w:rPr>
        <w:t>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w:t>
      </w:r>
      <w:r w:rsidR="004B7EF3">
        <w:rPr>
          <w:rFonts w:ascii="Times New Roman" w:eastAsia="宋体" w:hAnsi="Times New Roman" w:cs="Times New Roman"/>
          <w:kern w:val="0"/>
          <w:sz w:val="24"/>
          <w:szCs w:val="24"/>
        </w:rPr>
        <w:t>s</w:t>
      </w:r>
      <w:r w:rsidR="004B4359">
        <w:rPr>
          <w:rFonts w:ascii="Times New Roman" w:eastAsia="宋体" w:hAnsi="Times New Roman" w:cs="Times New Roman"/>
          <w:kern w:val="0"/>
          <w:sz w:val="24"/>
          <w:szCs w:val="24"/>
        </w:rPr>
        <w:t xml:space="preserve"> transaction </w:t>
      </w:r>
      <w:r w:rsidR="004B4359">
        <w:rPr>
          <w:rFonts w:ascii="Times New Roman" w:eastAsia="宋体" w:hAnsi="Times New Roman" w:cs="Times New Roman"/>
          <w:kern w:val="0"/>
          <w:sz w:val="24"/>
          <w:szCs w:val="24"/>
        </w:rPr>
        <w:lastRenderedPageBreak/>
        <w:t>metadata</w:t>
      </w:r>
      <w:r w:rsidR="0040073D">
        <w:rPr>
          <w:rFonts w:ascii="Times New Roman" w:eastAsia="宋体" w:hAnsi="Times New Roman" w:cs="Times New Roman"/>
          <w:kern w:val="0"/>
          <w:sz w:val="24"/>
          <w:szCs w:val="24"/>
        </w:rPr>
        <w:t xml:space="preserve">, which </w:t>
      </w:r>
      <w:r w:rsidR="004B7EF3">
        <w:rPr>
          <w:rFonts w:ascii="Times New Roman" w:eastAsia="宋体" w:hAnsi="Times New Roman" w:cs="Times New Roman"/>
          <w:kern w:val="0"/>
          <w:sz w:val="24"/>
          <w:szCs w:val="24"/>
        </w:rPr>
        <w:t>is</w:t>
      </w:r>
      <w:r w:rsidR="0040073D">
        <w:rPr>
          <w:rFonts w:ascii="Times New Roman" w:eastAsia="宋体" w:hAnsi="Times New Roman" w:cs="Times New Roman"/>
          <w:kern w:val="0"/>
          <w:sz w:val="24"/>
          <w:szCs w:val="24"/>
        </w:rPr>
        <w:t xml:space="preserve"> a transaction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w:t>
      </w:r>
      <w:r w:rsidR="004B7EF3">
        <w:rPr>
          <w:rFonts w:ascii="Times New Roman" w:eastAsia="宋体" w:hAnsi="Times New Roman" w:cs="Times New Roman"/>
          <w:kern w:val="0"/>
          <w:sz w:val="24"/>
          <w:szCs w:val="24"/>
        </w:rPr>
        <w:t>ed</w:t>
      </w:r>
      <w:r w:rsidR="00A4592A">
        <w:rPr>
          <w:rFonts w:ascii="Times New Roman" w:eastAsia="宋体" w:hAnsi="Times New Roman" w:cs="Times New Roman"/>
          <w:kern w:val="0"/>
          <w:sz w:val="24"/>
          <w:szCs w:val="24"/>
        </w:rPr>
        <w:t xml:space="preserve"> </w:t>
      </w:r>
      <w:r w:rsidR="004B7EF3">
        <w:rPr>
          <w:rFonts w:ascii="Times New Roman" w:eastAsia="宋体" w:hAnsi="Times New Roman" w:cs="Times New Roman"/>
          <w:kern w:val="0"/>
          <w:sz w:val="24"/>
          <w:szCs w:val="24"/>
        </w:rPr>
        <w:t xml:space="preserve">to </w:t>
      </w:r>
      <w:r w:rsidR="00A4592A">
        <w:rPr>
          <w:rFonts w:ascii="Times New Roman" w:eastAsia="宋体" w:hAnsi="Times New Roman" w:cs="Times New Roman"/>
          <w:kern w:val="0"/>
          <w:sz w:val="24"/>
          <w:szCs w:val="24"/>
        </w:rPr>
        <w:t xml:space="preserve">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2FC2C315" w14:textId="5D37148F" w:rsidR="00B13B01" w:rsidRDefault="00BA5541" w:rsidP="00F979F0">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w:t>
      </w:r>
      <w:r w:rsidR="00F979F0">
        <w:rPr>
          <w:rFonts w:ascii="Times New Roman" w:eastAsia="宋体" w:hAnsi="Times New Roman" w:cs="Times New Roman"/>
          <w:kern w:val="0"/>
          <w:sz w:val="24"/>
          <w:szCs w:val="24"/>
        </w:rPr>
        <w:t>1</w:t>
      </w:r>
      <w:r w:rsidR="009C5518">
        <w:rPr>
          <w:rFonts w:ascii="Times New Roman" w:eastAsia="宋体" w:hAnsi="Times New Roman" w:cs="Times New Roman"/>
          <w:kern w:val="0"/>
          <w:sz w:val="24"/>
          <w:szCs w:val="24"/>
        </w:rPr>
        <w:t xml:space="preserve"> </w:t>
      </w:r>
      <w:r w:rsidR="00F979F0">
        <w:rPr>
          <w:rFonts w:ascii="Times New Roman" w:eastAsia="宋体" w:hAnsi="Times New Roman" w:cs="Times New Roman"/>
          <w:kern w:val="0"/>
          <w:sz w:val="24"/>
          <w:szCs w:val="24"/>
        </w:rPr>
        <w:t>(lines 16-38)</w:t>
      </w:r>
      <w:r>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t>
      </w:r>
      <w:r w:rsidR="00F41E44">
        <w:rPr>
          <w:rFonts w:ascii="Times New Roman" w:eastAsia="宋体" w:hAnsi="Times New Roman" w:cs="Times New Roman"/>
          <w:kern w:val="0"/>
          <w:sz w:val="24"/>
          <w:szCs w:val="24"/>
        </w:rPr>
        <w:t>B</w:t>
      </w:r>
      <w:r w:rsidR="00B13B01">
        <w:rPr>
          <w:rFonts w:ascii="Times New Roman" w:eastAsia="宋体" w:hAnsi="Times New Roman" w:cs="Times New Roman"/>
          <w:kern w:val="0"/>
          <w:sz w:val="24"/>
          <w:szCs w:val="24"/>
        </w:rPr>
        <w:t xml:space="preserve">locks and the signatures </w:t>
      </w:r>
      <w:r w:rsidR="00F41E44">
        <w:rPr>
          <w:rFonts w:ascii="Times New Roman" w:eastAsia="宋体" w:hAnsi="Times New Roman" w:cs="Times New Roman"/>
          <w:kern w:val="0"/>
          <w:sz w:val="24"/>
          <w:szCs w:val="24"/>
        </w:rPr>
        <w:t xml:space="preserve">are sent </w:t>
      </w:r>
      <w:r w:rsidR="00B13B01">
        <w:rPr>
          <w:rFonts w:ascii="Times New Roman" w:eastAsia="宋体" w:hAnsi="Times New Roman" w:cs="Times New Roman"/>
          <w:kern w:val="0"/>
          <w:sz w:val="24"/>
          <w:szCs w:val="24"/>
        </w:rPr>
        <w:t>to consensus nodes through wireless network broadcasting.</w:t>
      </w:r>
    </w:p>
    <w:p w14:paraId="2969DBFE" w14:textId="5B974B69"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verification phase, </w:t>
      </w:r>
      <w:r w:rsidR="00F41E44">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node </w:t>
      </w:r>
      <w:r w:rsidR="00F41E44">
        <w:rPr>
          <w:rFonts w:ascii="Times New Roman" w:eastAsia="宋体" w:hAnsi="Times New Roman" w:cs="Times New Roman"/>
          <w:kern w:val="0"/>
          <w:sz w:val="24"/>
          <w:szCs w:val="24"/>
        </w:rPr>
        <w:t xml:space="preserve">needs </w:t>
      </w:r>
      <w:r>
        <w:rPr>
          <w:rFonts w:ascii="Times New Roman" w:eastAsia="宋体" w:hAnsi="Times New Roman" w:cs="Times New Roman"/>
          <w:kern w:val="0"/>
          <w:sz w:val="24"/>
          <w:szCs w:val="24"/>
        </w:rPr>
        <w:t>to check the validation of the proposed block through</w:t>
      </w:r>
      <w:r w:rsidR="00F41E44">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following</w:t>
      </w:r>
      <w:r w:rsidR="00F41E44">
        <w:rPr>
          <w:rFonts w:ascii="Times New Roman" w:eastAsia="宋体" w:hAnsi="Times New Roman" w:cs="Times New Roman"/>
          <w:kern w:val="0"/>
          <w:sz w:val="24"/>
          <w:szCs w:val="24"/>
        </w:rPr>
        <w:t xml:space="preserve"> components</w:t>
      </w:r>
      <w:r>
        <w:rPr>
          <w:rFonts w:ascii="Times New Roman" w:eastAsia="宋体" w:hAnsi="Times New Roman" w:cs="Times New Roman"/>
          <w:kern w:val="0"/>
          <w:sz w:val="24"/>
          <w:szCs w:val="24"/>
        </w:rPr>
        <w:t>:</w:t>
      </w:r>
    </w:p>
    <w:p w14:paraId="5D296A93" w14:textId="2F796C91"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w:t>
      </w:r>
      <w:r w:rsidR="00F41E44">
        <w:rPr>
          <w:rFonts w:ascii="Times New Roman" w:eastAsia="宋体" w:hAnsi="Times New Roman" w:cs="Times New Roman"/>
          <w:kern w:val="0"/>
          <w:sz w:val="24"/>
          <w:szCs w:val="24"/>
        </w:rPr>
        <w:t>, which</w:t>
      </w:r>
      <w:r w:rsidRPr="006768F2">
        <w:rPr>
          <w:rFonts w:ascii="Times New Roman" w:eastAsia="宋体" w:hAnsi="Times New Roman" w:cs="Times New Roman"/>
          <w:kern w:val="0"/>
          <w:sz w:val="24"/>
          <w:szCs w:val="24"/>
        </w:rPr>
        <w:t xml:space="preserve"> uses the public key and proof of the block proposer as well as current round randomness as inputs</w:t>
      </w:r>
      <w:r w:rsidR="00F41E44">
        <w:rPr>
          <w:rFonts w:ascii="Times New Roman" w:eastAsia="宋体" w:hAnsi="Times New Roman" w:cs="Times New Roman"/>
          <w:kern w:val="0"/>
          <w:sz w:val="24"/>
          <w:szCs w:val="24"/>
        </w:rPr>
        <w:t>,</w:t>
      </w:r>
      <w:r w:rsidRPr="006768F2">
        <w:rPr>
          <w:rFonts w:ascii="Times New Roman" w:eastAsia="宋体" w:hAnsi="Times New Roman" w:cs="Times New Roman"/>
          <w:kern w:val="0"/>
          <w:sz w:val="24"/>
          <w:szCs w:val="24"/>
        </w:rPr>
        <w:t xml:space="preserve">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C6E1C8F" w14:textId="53B3A570" w:rsidR="009C5518" w:rsidRPr="001224CB" w:rsidRDefault="00B13B01" w:rsidP="001224CB">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2EB3A282"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F41E44">
        <w:rPr>
          <w:rFonts w:ascii="Times New Roman" w:eastAsia="宋体" w:hAnsi="Times New Roman" w:cs="Times New Roman"/>
          <w:kern w:val="0"/>
          <w:sz w:val="24"/>
          <w:szCs w:val="24"/>
        </w:rPr>
        <w:t xml:space="preserve">shown </w:t>
      </w:r>
      <w:r w:rsidR="00D15870">
        <w:rPr>
          <w:rFonts w:ascii="Times New Roman" w:eastAsia="宋体" w:hAnsi="Times New Roman" w:cs="Times New Roman"/>
          <w:kern w:val="0"/>
          <w:sz w:val="24"/>
          <w:szCs w:val="24"/>
        </w:rPr>
        <w:t>in Fig</w:t>
      </w:r>
      <w:r w:rsidR="00F41E44">
        <w:rPr>
          <w:rFonts w:ascii="Times New Roman" w:eastAsia="宋体" w:hAnsi="Times New Roman" w:cs="Times New Roman"/>
          <w:kern w:val="0"/>
          <w:sz w:val="24"/>
          <w:szCs w:val="24"/>
        </w:rPr>
        <w:t>.</w:t>
      </w:r>
      <w:r w:rsidR="00D15870">
        <w:rPr>
          <w:rFonts w:ascii="Times New Roman" w:eastAsia="宋体" w:hAnsi="Times New Roman" w:cs="Times New Roman"/>
          <w:kern w:val="0"/>
          <w:sz w:val="24"/>
          <w:szCs w:val="24"/>
        </w:rPr>
        <w:t xml:space="preserve">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f all</w:t>
      </w:r>
      <w:r w:rsidR="00F41E44">
        <w:rPr>
          <w:rFonts w:ascii="Times New Roman" w:eastAsia="宋体" w:hAnsi="Times New Roman" w:cs="Times New Roman"/>
          <w:kern w:val="0"/>
          <w:sz w:val="24"/>
          <w:szCs w:val="24"/>
        </w:rPr>
        <w:t xml:space="preserve"> the above </w:t>
      </w:r>
      <w:r w:rsidR="00D15870">
        <w:rPr>
          <w:rFonts w:ascii="Times New Roman" w:eastAsia="宋体" w:hAnsi="Times New Roman" w:cs="Times New Roman"/>
          <w:kern w:val="0"/>
          <w:sz w:val="24"/>
          <w:szCs w:val="24"/>
        </w:rPr>
        <w:t>conditions are satisfied, a node will then generate partial signature of the block hash and broadcast</w:t>
      </w:r>
      <w:r w:rsidR="00F41E44">
        <w:rPr>
          <w:rFonts w:ascii="Times New Roman" w:eastAsia="宋体" w:hAnsi="Times New Roman" w:cs="Times New Roman"/>
          <w:kern w:val="0"/>
          <w:sz w:val="24"/>
          <w:szCs w:val="24"/>
        </w:rPr>
        <w:t xml:space="preserve"> it</w:t>
      </w:r>
      <w:r w:rsidR="00D15870">
        <w:rPr>
          <w:rFonts w:ascii="Times New Roman" w:eastAsia="宋体" w:hAnsi="Times New Roman" w:cs="Times New Roman"/>
          <w:kern w:val="0"/>
          <w:sz w:val="24"/>
          <w:szCs w:val="24"/>
        </w:rPr>
        <w:t xml:space="preserve"> to other nodes. </w:t>
      </w:r>
      <w:r w:rsidR="00A2267D">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sidR="00A2267D">
        <w:rPr>
          <w:rFonts w:ascii="Times New Roman" w:eastAsia="宋体" w:hAnsi="Times New Roman" w:cs="Times New Roman"/>
          <w:kern w:val="0"/>
          <w:sz w:val="24"/>
          <w:szCs w:val="24"/>
        </w:rPr>
        <w:t xml:space="preserve">block finalization phase, each node will gather partial signature shares of the block hash to recover the full signature. In </w:t>
      </w:r>
      <w:proofErr w:type="spellStart"/>
      <w:r w:rsidR="00A2267D">
        <w:rPr>
          <w:rFonts w:ascii="Times New Roman" w:eastAsia="宋体" w:hAnsi="Times New Roman" w:cs="Times New Roman"/>
          <w:kern w:val="0"/>
          <w:sz w:val="24"/>
          <w:szCs w:val="24"/>
        </w:rPr>
        <w:t>SWIB</w:t>
      </w:r>
      <w:proofErr w:type="spellEnd"/>
      <w:r w:rsidR="00A2267D">
        <w:rPr>
          <w:rFonts w:ascii="Times New Roman" w:eastAsia="宋体" w:hAnsi="Times New Roman" w:cs="Times New Roman"/>
          <w:kern w:val="0"/>
          <w:sz w:val="24"/>
          <w:szCs w:val="24"/>
        </w:rPr>
        <w:t xml:space="preserve">, we can use the full signature as the proof of block finalization. </w:t>
      </w:r>
      <w:r w:rsidR="001E3FD5">
        <w:rPr>
          <w:rFonts w:ascii="Times New Roman" w:eastAsia="宋体" w:hAnsi="Times New Roman" w:cs="Times New Roman"/>
          <w:kern w:val="0"/>
          <w:sz w:val="24"/>
          <w:szCs w:val="24"/>
        </w:rPr>
        <w:t>The reconstruction of valid full signature proves that a</w:t>
      </w:r>
      <w:r w:rsidR="00F41E44">
        <w:rPr>
          <w:rFonts w:ascii="Times New Roman" w:eastAsia="宋体" w:hAnsi="Times New Roman" w:cs="Times New Roman"/>
          <w:kern w:val="0"/>
          <w:sz w:val="24"/>
          <w:szCs w:val="24"/>
        </w:rPr>
        <w:t xml:space="preserve"> threshold of nodes </w:t>
      </w:r>
      <w:proofErr w:type="gramStart"/>
      <w:r w:rsidR="00F41E44">
        <w:rPr>
          <w:rFonts w:ascii="Times New Roman" w:eastAsia="宋体" w:hAnsi="Times New Roman" w:cs="Times New Roman"/>
          <w:kern w:val="0"/>
          <w:sz w:val="24"/>
          <w:szCs w:val="24"/>
        </w:rPr>
        <w:t>have</w:t>
      </w:r>
      <w:proofErr w:type="gramEnd"/>
      <w:r w:rsidR="009411B0">
        <w:rPr>
          <w:rFonts w:ascii="Times New Roman" w:eastAsia="宋体" w:hAnsi="Times New Roman" w:cs="Times New Roman"/>
          <w:kern w:val="0"/>
          <w:sz w:val="24"/>
          <w:szCs w:val="24"/>
        </w:rPr>
        <w:t xml:space="preserve"> signed block hash, which means that a sufficient number of nodes vote for </w:t>
      </w:r>
      <w:r w:rsidR="00F41E44">
        <w:rPr>
          <w:rFonts w:ascii="Times New Roman" w:eastAsia="宋体" w:hAnsi="Times New Roman" w:cs="Times New Roman"/>
          <w:kern w:val="0"/>
          <w:sz w:val="24"/>
          <w:szCs w:val="24"/>
        </w:rPr>
        <w:t xml:space="preserve">the </w:t>
      </w:r>
      <w:r w:rsidR="009411B0">
        <w:rPr>
          <w:rFonts w:ascii="Times New Roman" w:eastAsia="宋体" w:hAnsi="Times New Roman" w:cs="Times New Roman"/>
          <w:kern w:val="0"/>
          <w:sz w:val="24"/>
          <w:szCs w:val="24"/>
        </w:rPr>
        <w:t>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the</w:t>
      </w:r>
      <w:r w:rsidR="00F41E44">
        <w:rPr>
          <w:rFonts w:ascii="Times New Roman" w:eastAsia="宋体" w:hAnsi="Times New Roman" w:cs="Times New Roman"/>
          <w:kern w:val="0"/>
          <w:sz w:val="24"/>
          <w:szCs w:val="24"/>
        </w:rPr>
        <w:t xml:space="preserve"> signal </w:t>
      </w:r>
      <w:r w:rsidR="008622BD">
        <w:rPr>
          <w:rFonts w:ascii="Times New Roman" w:eastAsia="宋体" w:hAnsi="Times New Roman" w:cs="Times New Roman"/>
          <w:kern w:val="0"/>
          <w:sz w:val="24"/>
          <w:szCs w:val="24"/>
        </w:rPr>
        <w:t xml:space="preserve">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ll signature recovery can be done independently by any correct node. In this way, any node</w:t>
      </w:r>
      <w:r w:rsidR="000050C7">
        <w:rPr>
          <w:rFonts w:ascii="Times New Roman" w:eastAsia="宋体" w:hAnsi="Times New Roman" w:cs="Times New Roman"/>
          <w:kern w:val="0"/>
          <w:sz w:val="24"/>
          <w:szCs w:val="24"/>
        </w:rPr>
        <w:t xml:space="preserve"> which </w:t>
      </w:r>
      <w:r w:rsidR="00B50F70">
        <w:rPr>
          <w:rFonts w:ascii="Times New Roman" w:eastAsia="宋体" w:hAnsi="Times New Roman" w:cs="Times New Roman"/>
          <w:kern w:val="0"/>
          <w:sz w:val="24"/>
          <w:szCs w:val="24"/>
        </w:rPr>
        <w:t xml:space="preserve">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s that block finalization will be stably achieved in</w:t>
      </w:r>
      <w:r w:rsidR="000050C7">
        <w:rPr>
          <w:rFonts w:ascii="Times New Roman" w:eastAsia="宋体" w:hAnsi="Times New Roman" w:cs="Times New Roman"/>
          <w:kern w:val="0"/>
          <w:sz w:val="24"/>
          <w:szCs w:val="24"/>
        </w:rPr>
        <w:t xml:space="preserve"> wireless network</w:t>
      </w:r>
      <w:r w:rsidR="00B50F70">
        <w:rPr>
          <w:rFonts w:ascii="Times New Roman" w:eastAsia="宋体" w:hAnsi="Times New Roman" w:cs="Times New Roman"/>
          <w:kern w:val="0"/>
          <w:sz w:val="24"/>
          <w:szCs w:val="24"/>
        </w:rPr>
        <w:t xml:space="preserve">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proofErr w:type="spellStart"/>
      <w:r w:rsidR="00D15870">
        <w:rPr>
          <w:rFonts w:ascii="Times New Roman" w:eastAsia="宋体" w:hAnsi="Times New Roman" w:cs="Times New Roman"/>
          <w:kern w:val="0"/>
          <w:sz w:val="24"/>
          <w:szCs w:val="24"/>
        </w:rPr>
        <w:t>SWIB</w:t>
      </w:r>
      <w:proofErr w:type="spellEnd"/>
      <w:r w:rsidR="008D656B">
        <w:rPr>
          <w:rFonts w:ascii="Times New Roman" w:eastAsia="宋体" w:hAnsi="Times New Roman" w:cs="Times New Roman"/>
          <w:kern w:val="0"/>
          <w:sz w:val="24"/>
          <w:szCs w:val="24"/>
        </w:rPr>
        <w:t xml:space="preserve">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xml:space="preserve">, which means that </w:t>
      </w:r>
      <w:r w:rsidR="0051054A">
        <w:rPr>
          <w:rFonts w:ascii="Times New Roman" w:eastAsia="宋体" w:hAnsi="Times New Roman" w:cs="Times New Roman"/>
          <w:sz w:val="24"/>
          <w:szCs w:val="24"/>
        </w:rPr>
        <w:t>it</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F4FD10E" w:rsidR="006F13BB" w:rsidRDefault="00C51839" w:rsidP="006F13BB">
      <w:pPr>
        <w:keepNext/>
        <w:widowControl/>
        <w:shd w:val="clear" w:color="auto" w:fill="FFFFFF"/>
        <w:spacing w:afterLines="100" w:after="312" w:line="450" w:lineRule="atLeast"/>
        <w:ind w:firstLine="420"/>
      </w:pPr>
      <w:r>
        <w:rPr>
          <w:noProof/>
        </w:rPr>
        <w:lastRenderedPageBreak/>
        <w:drawing>
          <wp:inline distT="0" distB="0" distL="0" distR="0" wp14:anchorId="280810FC" wp14:editId="0015712D">
            <wp:extent cx="4179062" cy="1538095"/>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09623" cy="1549343"/>
                    </a:xfrm>
                    <a:prstGeom prst="rect">
                      <a:avLst/>
                    </a:prstGeom>
                    <a:noFill/>
                    <a:ln>
                      <a:noFill/>
                    </a:ln>
                  </pic:spPr>
                </pic:pic>
              </a:graphicData>
            </a:graphic>
          </wp:inline>
        </w:drawing>
      </w:r>
    </w:p>
    <w:p w14:paraId="5BB8970A" w14:textId="0A4BFDBE"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Fig</w:t>
      </w:r>
      <w:r w:rsidR="0051054A">
        <w:rPr>
          <w:rFonts w:ascii="Times New Roman" w:hAnsi="Times New Roman" w:cs="Times New Roman"/>
          <w:b/>
          <w:bCs/>
        </w:rPr>
        <w:t>.</w:t>
      </w:r>
      <w:r w:rsidRPr="00AA718B">
        <w:rPr>
          <w:rFonts w:ascii="Times New Roman" w:hAnsi="Times New Roman" w:cs="Times New Roman"/>
          <w:b/>
          <w:bCs/>
        </w:rPr>
        <w:t xml:space="preserve">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r w:rsidR="0051054A">
        <w:rPr>
          <w:rFonts w:ascii="Times New Roman" w:hAnsi="Times New Roman" w:cs="Times New Roman"/>
          <w:b/>
          <w:bCs/>
        </w:rPr>
        <w:t xml:space="preserve"> at a node </w:t>
      </w:r>
      <m:oMath>
        <m:r>
          <m:rPr>
            <m:sty m:val="bi"/>
          </m:rPr>
          <w:rPr>
            <w:rFonts w:ascii="Cambria Math" w:hAnsi="Cambria Math" w:cs="Times New Roman"/>
          </w:rPr>
          <m:t>j</m:t>
        </m:r>
      </m:oMath>
      <w:r w:rsidR="0051054A">
        <w:rPr>
          <w:rFonts w:ascii="Times New Roman" w:hAnsi="Times New Roman" w:cs="Times New Roman"/>
          <w:b/>
          <w:bCs/>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766E2545"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encourage </w:t>
      </w:r>
      <w:r w:rsidR="00AC0822">
        <w:rPr>
          <w:rFonts w:ascii="Times New Roman" w:eastAsia="宋体" w:hAnsi="Times New Roman" w:cs="Times New Roman"/>
          <w:kern w:val="0"/>
          <w:sz w:val="24"/>
          <w:szCs w:val="24"/>
        </w:rPr>
        <w:t xml:space="preserve">consensus nodes </w:t>
      </w:r>
      <w:r w:rsidR="009808E7">
        <w:rPr>
          <w:rFonts w:ascii="Times New Roman" w:eastAsia="宋体" w:hAnsi="Times New Roman" w:cs="Times New Roman"/>
          <w:kern w:val="0"/>
          <w:sz w:val="24"/>
          <w:szCs w:val="24"/>
        </w:rPr>
        <w:t xml:space="preserve">to </w:t>
      </w:r>
      <w:r w:rsidR="00AC0822">
        <w:rPr>
          <w:rFonts w:ascii="Times New Roman" w:eastAsia="宋体" w:hAnsi="Times New Roman" w:cs="Times New Roman"/>
          <w:kern w:val="0"/>
          <w:sz w:val="24"/>
          <w:szCs w:val="24"/>
        </w:rPr>
        <w:t xml:space="preserve">generate signature. </w:t>
      </w:r>
      <w:r w:rsidR="00E815B8">
        <w:rPr>
          <w:rFonts w:ascii="Times New Roman" w:eastAsia="宋体" w:hAnsi="Times New Roman" w:cs="Times New Roman"/>
          <w:kern w:val="0"/>
          <w:sz w:val="24"/>
          <w:szCs w:val="24"/>
        </w:rPr>
        <w:t>Both</w:t>
      </w:r>
      <w:r w:rsidR="009808E7">
        <w:rPr>
          <w:rFonts w:ascii="Times New Roman" w:eastAsia="宋体" w:hAnsi="Times New Roman" w:cs="Times New Roman"/>
          <w:kern w:val="0"/>
          <w:sz w:val="24"/>
          <w:szCs w:val="24"/>
        </w:rPr>
        <w:t xml:space="preserve"> </w:t>
      </w:r>
      <w:r w:rsidR="00E815B8">
        <w:rPr>
          <w:rFonts w:ascii="Times New Roman" w:eastAsia="宋体" w:hAnsi="Times New Roman" w:cs="Times New Roman"/>
          <w:kern w:val="0"/>
          <w:sz w:val="24"/>
          <w:szCs w:val="24"/>
        </w:rPr>
        <w:t>block</w:t>
      </w:r>
      <w:r w:rsidR="009808E7">
        <w:rPr>
          <w:rFonts w:ascii="Times New Roman" w:eastAsia="宋体" w:hAnsi="Times New Roman" w:cs="Times New Roman"/>
          <w:kern w:val="0"/>
          <w:sz w:val="24"/>
          <w:szCs w:val="24"/>
        </w:rPr>
        <w:t xml:space="preserve"> verification </w:t>
      </w:r>
      <w:r w:rsidR="00E815B8">
        <w:rPr>
          <w:rFonts w:ascii="Times New Roman" w:eastAsia="宋体" w:hAnsi="Times New Roman" w:cs="Times New Roman"/>
          <w:kern w:val="0"/>
          <w:sz w:val="24"/>
          <w:szCs w:val="24"/>
        </w:rPr>
        <w:t>and signature</w:t>
      </w:r>
      <w:r w:rsidR="009808E7">
        <w:rPr>
          <w:rFonts w:ascii="Times New Roman" w:eastAsia="宋体" w:hAnsi="Times New Roman" w:cs="Times New Roman"/>
          <w:kern w:val="0"/>
          <w:sz w:val="24"/>
          <w:szCs w:val="24"/>
        </w:rPr>
        <w:t xml:space="preserve"> generation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9808E7">
        <w:rPr>
          <w:rFonts w:ascii="Times New Roman" w:eastAsia="宋体" w:hAnsi="Times New Roman" w:cs="Times New Roman"/>
          <w:kern w:val="0"/>
          <w:sz w:val="24"/>
          <w:szCs w:val="24"/>
        </w:rPr>
        <w:t xml:space="preserve">certain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w:t>
      </w:r>
      <w:r w:rsidR="009808E7">
        <w:rPr>
          <w:rFonts w:ascii="Times New Roman" w:eastAsia="宋体" w:hAnsi="Times New Roman" w:cs="Times New Roman"/>
          <w:kern w:val="0"/>
          <w:sz w:val="24"/>
          <w:szCs w:val="24"/>
        </w:rPr>
        <w:t xml:space="preserve"> the corresponding </w:t>
      </w:r>
      <w:r w:rsidR="00E815B8">
        <w:rPr>
          <w:rFonts w:ascii="Times New Roman" w:eastAsia="宋体" w:hAnsi="Times New Roman" w:cs="Times New Roman"/>
          <w:kern w:val="0"/>
          <w:sz w:val="24"/>
          <w:szCs w:val="24"/>
        </w:rPr>
        <w:t xml:space="preserve">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9808E7">
        <w:rPr>
          <w:rFonts w:ascii="Times New Roman" w:eastAsia="宋体" w:hAnsi="Times New Roman" w:cs="Times New Roman"/>
          <w:kern w:val="0"/>
          <w:sz w:val="24"/>
          <w:szCs w:val="24"/>
        </w:rPr>
        <w:t xml:space="preserve"> consuming their </w:t>
      </w:r>
      <w:r w:rsidR="00913D7B">
        <w:rPr>
          <w:rFonts w:ascii="Times New Roman" w:eastAsia="宋体" w:hAnsi="Times New Roman" w:cs="Times New Roman"/>
          <w:kern w:val="0"/>
          <w:sz w:val="24"/>
          <w:szCs w:val="24"/>
        </w:rPr>
        <w:t>computational power to verify</w:t>
      </w:r>
      <w:r w:rsidR="009808E7">
        <w:rPr>
          <w:rFonts w:ascii="Times New Roman" w:eastAsia="宋体" w:hAnsi="Times New Roman" w:cs="Times New Roman"/>
          <w:kern w:val="0"/>
          <w:sz w:val="24"/>
          <w:szCs w:val="24"/>
        </w:rPr>
        <w:t xml:space="preserve"> a</w:t>
      </w:r>
      <w:r w:rsidR="00913D7B">
        <w:rPr>
          <w:rFonts w:ascii="Times New Roman" w:eastAsia="宋体" w:hAnsi="Times New Roman" w:cs="Times New Roman"/>
          <w:kern w:val="0"/>
          <w:sz w:val="24"/>
          <w:szCs w:val="24"/>
        </w:rPr>
        <w:t xml:space="preserve">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9808E7">
        <w:rPr>
          <w:rFonts w:ascii="Times New Roman" w:eastAsia="宋体" w:hAnsi="Times New Roman" w:cs="Times New Roman"/>
          <w:kern w:val="0"/>
          <w:sz w:val="24"/>
          <w:szCs w:val="24"/>
        </w:rPr>
        <w:t>,</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Therefore, an incentive mechanism</w:t>
      </w:r>
      <w:r w:rsidR="009808E7">
        <w:rPr>
          <w:rFonts w:ascii="Times New Roman" w:eastAsia="宋体" w:hAnsi="Times New Roman" w:cs="Times New Roman"/>
          <w:kern w:val="0"/>
          <w:sz w:val="24"/>
          <w:szCs w:val="24"/>
        </w:rPr>
        <w:t xml:space="preserve"> is needed </w:t>
      </w:r>
      <w:r w:rsidR="00913D7B">
        <w:rPr>
          <w:rFonts w:ascii="Times New Roman" w:eastAsia="宋体" w:hAnsi="Times New Roman" w:cs="Times New Roman"/>
          <w:kern w:val="0"/>
          <w:sz w:val="24"/>
          <w:szCs w:val="24"/>
        </w:rPr>
        <w:t>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participate the</w:t>
      </w:r>
      <w:r w:rsidR="00FB7B3C">
        <w:rPr>
          <w:rFonts w:ascii="Times New Roman" w:eastAsia="宋体" w:hAnsi="Times New Roman" w:cs="Times New Roman"/>
          <w:kern w:val="0"/>
          <w:sz w:val="24"/>
          <w:szCs w:val="24"/>
        </w:rPr>
        <w:t xml:space="preserve"> consensus process </w:t>
      </w:r>
      <w:r w:rsidR="009808E7">
        <w:rPr>
          <w:rFonts w:ascii="Times New Roman" w:eastAsia="宋体" w:hAnsi="Times New Roman" w:cs="Times New Roman"/>
          <w:kern w:val="0"/>
          <w:sz w:val="24"/>
          <w:szCs w:val="24"/>
        </w:rPr>
        <w:t>actively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 xml:space="preserve">In our incentive mechanism, </w:t>
      </w:r>
      <w:r w:rsidR="00DB664B">
        <w:rPr>
          <w:rFonts w:ascii="Times New Roman" w:eastAsia="宋体" w:hAnsi="Times New Roman" w:cs="Times New Roman"/>
          <w:kern w:val="0"/>
          <w:sz w:val="24"/>
          <w:szCs w:val="24"/>
        </w:rPr>
        <w:t>part of</w:t>
      </w:r>
      <w:r w:rsidR="009808E7">
        <w:rPr>
          <w:rFonts w:ascii="Times New Roman" w:eastAsia="宋体" w:hAnsi="Times New Roman" w:cs="Times New Roman"/>
          <w:kern w:val="0"/>
          <w:sz w:val="24"/>
          <w:szCs w:val="24"/>
        </w:rPr>
        <w:t xml:space="preserve"> the</w:t>
      </w:r>
      <w:r w:rsidR="00DB664B">
        <w:rPr>
          <w:rFonts w:ascii="Times New Roman" w:eastAsia="宋体" w:hAnsi="Times New Roman" w:cs="Times New Roman"/>
          <w:kern w:val="0"/>
          <w:sz w:val="24"/>
          <w:szCs w:val="24"/>
        </w:rPr>
        <w:t xml:space="preserve"> transaction fees</w:t>
      </w:r>
      <w:r w:rsidR="009808E7">
        <w:rPr>
          <w:rFonts w:ascii="Times New Roman" w:eastAsia="宋体" w:hAnsi="Times New Roman" w:cs="Times New Roman"/>
          <w:kern w:val="0"/>
          <w:sz w:val="24"/>
          <w:szCs w:val="24"/>
        </w:rPr>
        <w:t xml:space="preserve"> is rewarded to block proposer</w:t>
      </w:r>
      <w:r w:rsidR="00DB664B">
        <w:rPr>
          <w:rFonts w:ascii="Times New Roman" w:eastAsia="宋体" w:hAnsi="Times New Roman" w:cs="Times New Roman"/>
          <w:kern w:val="0"/>
          <w:sz w:val="24"/>
          <w:szCs w:val="24"/>
        </w:rPr>
        <w:t xml:space="preserve">,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8C6345">
        <w:rPr>
          <w:rFonts w:ascii="Times New Roman" w:eastAsia="宋体" w:hAnsi="Times New Roman" w:cs="Times New Roman"/>
          <w:kern w:val="0"/>
          <w:sz w:val="24"/>
          <w:szCs w:val="24"/>
        </w:rPr>
        <w:t xml:space="preserve">among </w:t>
      </w:r>
      <w:r w:rsidR="00E575B1">
        <w:rPr>
          <w:rFonts w:ascii="Times New Roman" w:eastAsia="宋体" w:hAnsi="Times New Roman" w:cs="Times New Roman"/>
          <w:kern w:val="0"/>
          <w:sz w:val="24"/>
          <w:szCs w:val="24"/>
        </w:rPr>
        <w:t>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7961F760"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Transaction fees will be shared by </w:t>
      </w:r>
      <w:r w:rsidR="008C6345">
        <w:rPr>
          <w:rFonts w:ascii="Times New Roman" w:eastAsia="宋体" w:hAnsi="Times New Roman" w:cs="Times New Roman"/>
          <w:kern w:val="0"/>
          <w:sz w:val="24"/>
          <w:szCs w:val="24"/>
        </w:rPr>
        <w:t xml:space="preserve">those </w:t>
      </w:r>
      <w:r>
        <w:rPr>
          <w:rFonts w:ascii="Times New Roman" w:eastAsia="宋体" w:hAnsi="Times New Roman" w:cs="Times New Roman"/>
          <w:kern w:val="0"/>
          <w:sz w:val="24"/>
          <w:szCs w:val="24"/>
        </w:rPr>
        <w:t>nodes who</w:t>
      </w:r>
      <w:r w:rsidR="001C631F">
        <w:rPr>
          <w:rFonts w:ascii="Times New Roman" w:eastAsia="宋体" w:hAnsi="Times New Roman" w:cs="Times New Roman"/>
          <w:kern w:val="0"/>
          <w:sz w:val="24"/>
          <w:szCs w:val="24"/>
        </w:rPr>
        <w:t xml:space="preserve"> have the smallest</w:t>
      </w:r>
      <w:r>
        <w:rPr>
          <w:rFonts w:ascii="Times New Roman" w:eastAsia="宋体" w:hAnsi="Times New Roman" w:cs="Times New Roman"/>
          <w:kern w:val="0"/>
          <w:sz w:val="24"/>
          <w:szCs w:val="24"/>
        </w:rPr>
        <w:t xml:space="preserve"> average timestamp</w:t>
      </w:r>
      <w:r w:rsidR="008C634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of partial signature</w:t>
      </w:r>
      <w:r w:rsidR="001C631F">
        <w:rPr>
          <w:rFonts w:ascii="Times New Roman" w:eastAsia="宋体" w:hAnsi="Times New Roman" w:cs="Times New Roman"/>
          <w:kern w:val="0"/>
          <w:sz w:val="24"/>
          <w:szCs w:val="24"/>
        </w:rPr>
        <w:t xml:space="preserve"> shares, which</w:t>
      </w:r>
      <w:r>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8C6345">
        <w:rPr>
          <w:rFonts w:ascii="Times New Roman" w:eastAsia="宋体" w:hAnsi="Times New Roman" w:cs="Times New Roman" w:hint="eastAsia"/>
          <w:kern w:val="0"/>
          <w:sz w:val="24"/>
          <w:szCs w:val="24"/>
        </w:rPr>
        <w:t>,</w:t>
      </w:r>
      <w:r w:rsidR="008C6345">
        <w:rPr>
          <w:rFonts w:ascii="Times New Roman" w:eastAsia="宋体" w:hAnsi="Times New Roman" w:cs="Times New Roman"/>
          <w:kern w:val="0"/>
          <w:sz w:val="24"/>
          <w:szCs w:val="24"/>
        </w:rPr>
        <w:t xml:space="preserve"> respectively.</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w:t>
      </w:r>
      <w:r w:rsidR="008C6345">
        <w:rPr>
          <w:rFonts w:ascii="Times New Roman" w:eastAsia="宋体" w:hAnsi="Times New Roman" w:cs="Times New Roman"/>
          <w:kern w:val="0"/>
          <w:sz w:val="24"/>
          <w:szCs w:val="24"/>
        </w:rPr>
        <w:t xml:space="preserve">are </w:t>
      </w:r>
      <w:r w:rsidR="0054719B" w:rsidRPr="0054719B">
        <w:rPr>
          <w:rFonts w:ascii="Times New Roman" w:eastAsia="宋体" w:hAnsi="Times New Roman" w:cs="Times New Roman"/>
          <w:kern w:val="0"/>
          <w:sz w:val="24"/>
          <w:szCs w:val="24"/>
        </w:rPr>
        <w:t xml:space="preserve">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w:t>
      </w:r>
      <w:r w:rsidR="008C6345">
        <w:rPr>
          <w:rFonts w:ascii="Times New Roman" w:eastAsia="宋体" w:hAnsi="Times New Roman" w:cs="Times New Roman"/>
          <w:kern w:val="0"/>
          <w:sz w:val="24"/>
          <w:szCs w:val="24"/>
        </w:rPr>
        <w:t xml:space="preserve">the </w:t>
      </w:r>
      <w:r w:rsidR="005B46E6">
        <w:rPr>
          <w:rFonts w:ascii="Times New Roman" w:eastAsia="宋体" w:hAnsi="Times New Roman" w:cs="Times New Roman"/>
          <w:kern w:val="0"/>
          <w:sz w:val="24"/>
          <w:szCs w:val="24"/>
        </w:rPr>
        <w:t>signature</w:t>
      </w:r>
      <w:r w:rsidR="008C6345">
        <w:rPr>
          <w:rFonts w:ascii="Times New Roman" w:eastAsia="宋体" w:hAnsi="Times New Roman" w:cs="Times New Roman"/>
          <w:kern w:val="0"/>
          <w:sz w:val="24"/>
          <w:szCs w:val="24"/>
        </w:rPr>
        <w:t xml:space="preserve"> broadcasting</w:t>
      </w:r>
      <w:r w:rsidR="005B46E6">
        <w:rPr>
          <w:rFonts w:ascii="Times New Roman" w:eastAsia="宋体" w:hAnsi="Times New Roman" w:cs="Times New Roman"/>
          <w:kern w:val="0"/>
          <w:sz w:val="24"/>
          <w:szCs w:val="24"/>
        </w:rPr>
        <w:t>, the high</w:t>
      </w:r>
      <w:r w:rsidR="00DE3A60">
        <w:rPr>
          <w:rFonts w:ascii="Times New Roman" w:eastAsia="宋体" w:hAnsi="Times New Roman" w:cs="Times New Roman"/>
          <w:kern w:val="0"/>
          <w:sz w:val="24"/>
          <w:szCs w:val="24"/>
        </w:rPr>
        <w:t>er</w:t>
      </w:r>
      <w:r w:rsidR="008C6345">
        <w:rPr>
          <w:rFonts w:ascii="Times New Roman" w:eastAsia="宋体" w:hAnsi="Times New Roman" w:cs="Times New Roman"/>
          <w:kern w:val="0"/>
          <w:sz w:val="24"/>
          <w:szCs w:val="24"/>
        </w:rPr>
        <w:t xml:space="preserve"> the </w:t>
      </w:r>
      <w:r w:rsidR="005B46E6">
        <w:rPr>
          <w:rFonts w:ascii="Times New Roman" w:eastAsia="宋体" w:hAnsi="Times New Roman" w:cs="Times New Roman"/>
          <w:kern w:val="0"/>
          <w:sz w:val="24"/>
          <w:szCs w:val="24"/>
        </w:rPr>
        <w:t xml:space="preserve">chance </w:t>
      </w:r>
      <w:r w:rsidR="008C6345">
        <w:rPr>
          <w:rFonts w:ascii="Times New Roman" w:eastAsia="宋体" w:hAnsi="Times New Roman" w:cs="Times New Roman"/>
          <w:kern w:val="0"/>
          <w:sz w:val="24"/>
          <w:szCs w:val="24"/>
        </w:rPr>
        <w:t>being</w:t>
      </w:r>
      <w:r w:rsidR="005B46E6">
        <w:rPr>
          <w:rFonts w:ascii="Times New Roman" w:eastAsia="宋体" w:hAnsi="Times New Roman" w:cs="Times New Roman"/>
          <w:kern w:val="0"/>
          <w:sz w:val="24"/>
          <w:szCs w:val="24"/>
        </w:rPr>
        <w:t xml:space="preserve"> reward</w:t>
      </w:r>
      <w:r w:rsidR="008C6345">
        <w:rPr>
          <w:rFonts w:ascii="Times New Roman" w:eastAsia="宋体" w:hAnsi="Times New Roman" w:cs="Times New Roman"/>
          <w:kern w:val="0"/>
          <w:sz w:val="24"/>
          <w:szCs w:val="24"/>
        </w:rPr>
        <w:t>ed</w:t>
      </w:r>
      <w:r w:rsidR="005B46E6">
        <w:rPr>
          <w:rFonts w:ascii="Times New Roman" w:eastAsia="宋体" w:hAnsi="Times New Roman" w:cs="Times New Roman"/>
          <w:kern w:val="0"/>
          <w:sz w:val="24"/>
          <w:szCs w:val="24"/>
        </w:rPr>
        <w:t>. In this way, the performance of blockchain system will be improved.</w:t>
      </w:r>
    </w:p>
    <w:p w14:paraId="548856CB" w14:textId="60D94562"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r w:rsidR="008C6345">
        <w:rPr>
          <w:rFonts w:ascii="Times New Roman" w:eastAsia="宋体" w:hAnsi="Times New Roman" w:cs="Times New Roman"/>
          <w:kern w:val="0"/>
          <w:sz w:val="24"/>
          <w:szCs w:val="24"/>
        </w:rPr>
        <w:t xml:space="preserve">the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w:t>
      </w:r>
      <w:r w:rsidR="008C6345">
        <w:rPr>
          <w:rFonts w:ascii="Times New Roman" w:eastAsia="宋体" w:hAnsi="Times New Roman" w:cs="Times New Roman"/>
          <w:kern w:val="0"/>
          <w:sz w:val="24"/>
          <w:szCs w:val="24"/>
        </w:rPr>
        <w:t xml:space="preserve"> before </w:t>
      </w:r>
      <w:r w:rsidR="008112A1">
        <w:rPr>
          <w:rFonts w:ascii="Times New Roman" w:eastAsia="宋体" w:hAnsi="Times New Roman" w:cs="Times New Roman"/>
          <w:kern w:val="0"/>
          <w:sz w:val="24"/>
          <w:szCs w:val="24"/>
        </w:rPr>
        <w:lastRenderedPageBreak/>
        <w:t xml:space="preserve">timeout; 2) </w:t>
      </w:r>
      <w:r w:rsidR="00DF5321">
        <w:rPr>
          <w:rFonts w:ascii="Times New Roman" w:eastAsia="宋体" w:hAnsi="Times New Roman" w:cs="Times New Roman"/>
          <w:kern w:val="0"/>
          <w:sz w:val="24"/>
          <w:szCs w:val="24"/>
        </w:rPr>
        <w:t>node usually send</w:t>
      </w:r>
      <w:r w:rsidR="008C6345">
        <w:rPr>
          <w:rFonts w:ascii="Times New Roman" w:eastAsia="宋体" w:hAnsi="Times New Roman" w:cs="Times New Roman"/>
          <w:kern w:val="0"/>
          <w:sz w:val="24"/>
          <w:szCs w:val="24"/>
        </w:rPr>
        <w:t>s</w:t>
      </w:r>
      <w:r w:rsidR="00DF5321">
        <w:rPr>
          <w:rFonts w:ascii="Times New Roman" w:eastAsia="宋体" w:hAnsi="Times New Roman" w:cs="Times New Roman"/>
          <w:kern w:val="0"/>
          <w:sz w:val="24"/>
          <w:szCs w:val="24"/>
        </w:rPr>
        <w:t xml:space="preserve"> invalid signature or garbage messages in block verification and finalization phase. </w:t>
      </w:r>
      <w:r w:rsidR="00415276">
        <w:rPr>
          <w:rFonts w:ascii="Times New Roman" w:eastAsia="宋体" w:hAnsi="Times New Roman" w:cs="Times New Roman"/>
          <w:kern w:val="0"/>
          <w:sz w:val="24"/>
          <w:szCs w:val="24"/>
        </w:rPr>
        <w:t xml:space="preserve">Nodes will be punished by reducing their lifetime when </w:t>
      </w:r>
      <w:r w:rsidR="00DF5321">
        <w:rPr>
          <w:rFonts w:ascii="Times New Roman" w:eastAsia="宋体" w:hAnsi="Times New Roman" w:cs="Times New Roman"/>
          <w:kern w:val="0"/>
          <w:sz w:val="24"/>
          <w:szCs w:val="24"/>
        </w:rPr>
        <w:t xml:space="preserve">nodes are judged malicious. </w:t>
      </w:r>
      <w:r w:rsidR="006752B2">
        <w:rPr>
          <w:rFonts w:ascii="Times New Roman" w:eastAsia="宋体" w:hAnsi="Times New Roman" w:cs="Times New Roman"/>
          <w:kern w:val="0"/>
          <w:sz w:val="24"/>
          <w:szCs w:val="24"/>
        </w:rPr>
        <w:t xml:space="preserve">Reducing lifetime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the stability of nodes, which will</w:t>
      </w:r>
      <w:r w:rsidR="008C6345">
        <w:rPr>
          <w:rFonts w:ascii="Times New Roman" w:eastAsia="宋体" w:hAnsi="Times New Roman" w:cs="Times New Roman"/>
          <w:kern w:val="0"/>
          <w:sz w:val="24"/>
          <w:szCs w:val="24"/>
        </w:rPr>
        <w:t xml:space="preserve"> reduce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obtain</w:t>
      </w:r>
      <w:r w:rsidR="00415276">
        <w:rPr>
          <w:rFonts w:ascii="Times New Roman" w:eastAsia="宋体" w:hAnsi="Times New Roman" w:cs="Times New Roman"/>
          <w:kern w:val="0"/>
          <w:sz w:val="24"/>
          <w:szCs w:val="24"/>
        </w:rPr>
        <w:t>s</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 xml:space="preserve">block generation </w:t>
      </w:r>
      <w:r w:rsidR="008F630A">
        <w:rPr>
          <w:rFonts w:ascii="Times New Roman" w:eastAsia="宋体" w:hAnsi="Times New Roman" w:cs="Times New Roman"/>
          <w:kern w:val="0"/>
          <w:sz w:val="24"/>
          <w:szCs w:val="24"/>
        </w:rPr>
        <w:t>reward. As</w:t>
      </w:r>
      <w:r w:rsidR="008C6345">
        <w:rPr>
          <w:rFonts w:ascii="Times New Roman" w:eastAsia="宋体" w:hAnsi="Times New Roman" w:cs="Times New Roman"/>
          <w:kern w:val="0"/>
          <w:sz w:val="24"/>
          <w:szCs w:val="24"/>
        </w:rPr>
        <w:t xml:space="preserve"> a</w:t>
      </w:r>
      <w:r w:rsidR="008F630A">
        <w:rPr>
          <w:rFonts w:ascii="Times New Roman" w:eastAsia="宋体" w:hAnsi="Times New Roman" w:cs="Times New Roman"/>
          <w:kern w:val="0"/>
          <w:sz w:val="24"/>
          <w:szCs w:val="24"/>
        </w:rPr>
        <w:t xml:space="preserve"> result, the security and efficiency of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r w:rsidR="007252E8">
        <w:rPr>
          <w:rFonts w:ascii="Times New Roman" w:eastAsia="宋体" w:hAnsi="Times New Roman" w:cs="Times New Roman"/>
          <w:kern w:val="0"/>
          <w:sz w:val="24"/>
          <w:szCs w:val="24"/>
        </w:rPr>
        <w:t>s</w:t>
      </w:r>
      <w:r w:rsidR="00377D3E">
        <w:rPr>
          <w:rFonts w:ascii="Times New Roman" w:eastAsia="宋体" w:hAnsi="Times New Roman" w:cs="Times New Roman"/>
          <w:kern w:val="0"/>
          <w:sz w:val="24"/>
          <w:szCs w:val="24"/>
        </w:rPr>
        <w:t>.</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5213713" w14:textId="683D7A27" w:rsidR="00267935" w:rsidRPr="001569AC" w:rsidRDefault="001569AC" w:rsidP="008C6345">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-initiate</w:t>
      </w:r>
      <w:r w:rsidR="008C6345">
        <w:rPr>
          <w:rFonts w:ascii="Times New Roman" w:eastAsia="宋体" w:hAnsi="Times New Roman" w:cs="Times New Roman"/>
          <w:kern w:val="0"/>
          <w:sz w:val="24"/>
          <w:szCs w:val="24"/>
        </w:rPr>
        <w:t>d</w:t>
      </w:r>
      <w:r w:rsidR="00B07DEF">
        <w:rPr>
          <w:rFonts w:ascii="Times New Roman" w:eastAsia="宋体" w:hAnsi="Times New Roman" w:cs="Times New Roman"/>
          <w:kern w:val="0"/>
          <w:sz w:val="24"/>
          <w:szCs w:val="24"/>
        </w:rPr>
        <w:t xml:space="preserve"> mechanism. When a </w:t>
      </w:r>
      <w:r w:rsidR="00473EB8">
        <w:rPr>
          <w:rFonts w:ascii="Times New Roman" w:eastAsia="宋体" w:hAnsi="Times New Roman" w:cs="Times New Roman"/>
          <w:kern w:val="0"/>
          <w:sz w:val="24"/>
          <w:szCs w:val="24"/>
        </w:rPr>
        <w:t>new node joins</w:t>
      </w:r>
      <w:r w:rsidR="008C6345">
        <w:rPr>
          <w:rFonts w:ascii="Times New Roman" w:eastAsia="宋体" w:hAnsi="Times New Roman" w:cs="Times New Roman"/>
          <w:kern w:val="0"/>
          <w:sz w:val="24"/>
          <w:szCs w:val="24"/>
        </w:rPr>
        <w:t xml:space="preserve"> the</w:t>
      </w:r>
      <w:r w:rsidR="00473EB8">
        <w:rPr>
          <w:rFonts w:ascii="Times New Roman" w:eastAsia="宋体" w:hAnsi="Times New Roman" w:cs="Times New Roman"/>
          <w:kern w:val="0"/>
          <w:sz w:val="24"/>
          <w:szCs w:val="24"/>
        </w:rPr>
        <w:t xml:space="preserve">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w:t>
      </w:r>
    </w:p>
    <w:p w14:paraId="47AC2083" w14:textId="5213813B" w:rsidR="0085138F"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646E9">
        <w:rPr>
          <w:rFonts w:ascii="Times New Roman" w:eastAsia="宋体" w:hAnsi="Times New Roman" w:cs="Times New Roman"/>
          <w:kern w:val="0"/>
          <w:sz w:val="24"/>
          <w:szCs w:val="24"/>
        </w:rPr>
        <w:t xml:space="preserv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7311F0">
        <w:rPr>
          <w:rFonts w:ascii="Times New Roman" w:eastAsia="宋体" w:hAnsi="Times New Roman" w:cs="Times New Roman"/>
          <w:kern w:val="0"/>
          <w:sz w:val="24"/>
          <w:szCs w:val="24"/>
        </w:rPr>
        <w:t xml:space="preserve"> with high stability and small distance</w:t>
      </w:r>
      <w:r w:rsidR="005646E9" w:rsidRPr="005646E9">
        <w:rPr>
          <w:rFonts w:ascii="Times New Roman" w:eastAsia="宋体" w:hAnsi="Times New Roman" w:cs="Times New Roman"/>
          <w:kern w:val="0"/>
          <w:sz w:val="24"/>
          <w:szCs w:val="24"/>
        </w:rPr>
        <w:t>.</w:t>
      </w:r>
      <w:r w:rsidR="007311F0">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D7218D">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be </w:t>
      </w:r>
      <w:r w:rsidR="00C43B5E">
        <w:rPr>
          <w:rFonts w:ascii="Times New Roman" w:eastAsia="宋体" w:hAnsi="Times New Roman" w:cs="Times New Roman"/>
          <w:kern w:val="0"/>
          <w:sz w:val="24"/>
          <w:szCs w:val="24"/>
        </w:rPr>
        <w:t xml:space="preserve">the </w:t>
      </w:r>
      <w:r w:rsidR="007311F0">
        <w:rPr>
          <w:rFonts w:ascii="Times New Roman" w:eastAsia="宋体" w:hAnsi="Times New Roman" w:cs="Times New Roman"/>
          <w:kern w:val="0"/>
          <w:sz w:val="24"/>
          <w:szCs w:val="24"/>
        </w:rPr>
        <w:t>communication interruption probability</w:t>
      </w:r>
      <w:r w:rsidR="00C43B5E">
        <w:rPr>
          <w:rFonts w:ascii="Times New Roman" w:eastAsia="宋体" w:hAnsi="Times New Roman" w:cs="Times New Roman"/>
          <w:kern w:val="0"/>
          <w:sz w:val="24"/>
          <w:szCs w:val="24"/>
        </w:rPr>
        <w:t xml:space="preserv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C43B5E">
        <w:rPr>
          <w:rFonts w:ascii="Times New Roman" w:eastAsia="宋体" w:hAnsi="Times New Roman" w:cs="Times New Roman" w:hint="eastAsia"/>
          <w:kern w:val="0"/>
          <w:sz w:val="24"/>
          <w:szCs w:val="24"/>
        </w:rPr>
        <w:t xml:space="preserve"> </w:t>
      </w:r>
      <w:r w:rsidR="00C43B5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C43B5E">
        <w:rPr>
          <w:rFonts w:ascii="Times New Roman" w:eastAsia="宋体" w:hAnsi="Times New Roman" w:cs="Times New Roman" w:hint="eastAsia"/>
          <w:kern w:val="0"/>
          <w:sz w:val="24"/>
          <w:szCs w:val="24"/>
        </w:rPr>
        <w:t>,</w:t>
      </w:r>
      <w:r w:rsidR="00C43B5E">
        <w:rPr>
          <w:rFonts w:ascii="Times New Roman" w:eastAsia="宋体" w:hAnsi="Times New Roman" w:cs="Times New Roman"/>
          <w:kern w:val="0"/>
          <w:sz w:val="24"/>
          <w:szCs w:val="24"/>
        </w:rPr>
        <w:t xml:space="preserve"> then</w:t>
      </w:r>
      <w:r w:rsidR="00D7218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033C2F">
        <w:rPr>
          <w:rFonts w:ascii="Times New Roman" w:eastAsia="宋体" w:hAnsi="Times New Roman" w:cs="Times New Roman"/>
          <w:kern w:val="0"/>
          <w:sz w:val="24"/>
          <w:szCs w:val="24"/>
        </w:rPr>
        <w:t xml:space="preserve"> can </w:t>
      </w:r>
      <w:r w:rsidR="006E2FA1">
        <w:rPr>
          <w:rFonts w:ascii="Times New Roman" w:eastAsia="宋体" w:hAnsi="Times New Roman" w:cs="Times New Roman"/>
          <w:kern w:val="0"/>
          <w:sz w:val="24"/>
          <w:szCs w:val="24"/>
        </w:rPr>
        <w:t xml:space="preserve">succeed in </w:t>
      </w:r>
      <w:r w:rsidR="00033C2F">
        <w:rPr>
          <w:rFonts w:ascii="Times New Roman" w:eastAsia="宋体" w:hAnsi="Times New Roman" w:cs="Times New Roman"/>
          <w:kern w:val="0"/>
          <w:sz w:val="24"/>
          <w:szCs w:val="24"/>
        </w:rPr>
        <w:t>receiv</w:t>
      </w:r>
      <w:r w:rsidR="006E2FA1">
        <w:rPr>
          <w:rFonts w:ascii="Times New Roman" w:eastAsia="宋体" w:hAnsi="Times New Roman" w:cs="Times New Roman"/>
          <w:kern w:val="0"/>
          <w:sz w:val="24"/>
          <w:szCs w:val="24"/>
        </w:rPr>
        <w:t>ing</w:t>
      </w:r>
      <w:r w:rsidR="007311F0">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a</w:t>
      </w:r>
      <w:r w:rsidR="007311F0">
        <w:rPr>
          <w:rFonts w:ascii="Times New Roman" w:eastAsia="宋体" w:hAnsi="Times New Roman" w:cs="Times New Roman"/>
          <w:kern w:val="0"/>
          <w:sz w:val="24"/>
          <w:szCs w:val="24"/>
        </w:rPr>
        <w:t xml:space="preserve"> </w:t>
      </w:r>
      <w:r w:rsidR="00033C2F">
        <w:rPr>
          <w:rFonts w:ascii="Times New Roman" w:eastAsia="宋体" w:hAnsi="Times New Roman" w:cs="Times New Roman"/>
          <w:kern w:val="0"/>
          <w:sz w:val="24"/>
          <w:szCs w:val="24"/>
        </w:rPr>
        <w:t xml:space="preserve">block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033C2F">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with probability</w:t>
      </w:r>
      <w:r w:rsidR="00A0006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033C2F">
        <w:rPr>
          <w:rFonts w:ascii="Times New Roman" w:eastAsia="宋体" w:hAnsi="Times New Roman" w:cs="Times New Roman"/>
          <w:kern w:val="0"/>
          <w:sz w:val="24"/>
          <w:szCs w:val="24"/>
        </w:rPr>
        <w:t>.</w:t>
      </w:r>
      <w:r w:rsidR="00D66E0E">
        <w:rPr>
          <w:rFonts w:ascii="Times New Roman" w:eastAsia="宋体" w:hAnsi="Times New Roman" w:cs="Times New Roman"/>
          <w:kern w:val="0"/>
          <w:sz w:val="24"/>
          <w:szCs w:val="24"/>
        </w:rPr>
        <w:t xml:space="preserve"> </w:t>
      </w:r>
      <w:r w:rsidR="00D52B95">
        <w:rPr>
          <w:rFonts w:ascii="Times New Roman" w:eastAsia="宋体" w:hAnsi="Times New Roman" w:cs="Times New Roman"/>
          <w:kern w:val="0"/>
          <w:sz w:val="24"/>
          <w:szCs w:val="24"/>
        </w:rPr>
        <w:t>The</w:t>
      </w:r>
      <w:r w:rsidR="00F16D52">
        <w:rPr>
          <w:rFonts w:ascii="Times New Roman" w:eastAsia="宋体" w:hAnsi="Times New Roman" w:cs="Times New Roman"/>
          <w:kern w:val="0"/>
          <w:sz w:val="24"/>
          <w:szCs w:val="24"/>
        </w:rPr>
        <w:t xml:space="preserve"> probability that a node</w:t>
      </w:r>
      <w:r w:rsidR="00A00064">
        <w:rPr>
          <w:rFonts w:ascii="Times New Roman" w:eastAsia="宋体" w:hAnsi="Times New Roman" w:cs="Times New Roman"/>
          <w:kern w:val="0"/>
          <w:sz w:val="24"/>
          <w:szCs w:val="24"/>
        </w:rPr>
        <w:t xml:space="preserve"> </w:t>
      </w:r>
      <w:r w:rsidR="000752A1">
        <w:rPr>
          <w:rFonts w:ascii="Times New Roman" w:eastAsia="宋体" w:hAnsi="Times New Roman" w:cs="Times New Roman"/>
          <w:kern w:val="0"/>
          <w:sz w:val="24"/>
          <w:szCs w:val="24"/>
        </w:rPr>
        <w:t>receiv</w:t>
      </w:r>
      <w:r w:rsidR="00B6073B">
        <w:rPr>
          <w:rFonts w:ascii="Times New Roman" w:eastAsia="宋体" w:hAnsi="Times New Roman" w:cs="Times New Roman"/>
          <w:kern w:val="0"/>
          <w:sz w:val="24"/>
          <w:szCs w:val="24"/>
        </w:rPr>
        <w:t>es</w:t>
      </w:r>
      <w:r w:rsidR="00F16D5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B6073B">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consecutive </w:t>
      </w:r>
      <w:r w:rsidR="00F16D52">
        <w:rPr>
          <w:rFonts w:ascii="Times New Roman" w:eastAsia="宋体" w:hAnsi="Times New Roman" w:cs="Times New Roman"/>
          <w:kern w:val="0"/>
          <w:sz w:val="24"/>
          <w:szCs w:val="24"/>
        </w:rPr>
        <w:t>block</w:t>
      </w:r>
      <w:r w:rsidR="00A00064">
        <w:rPr>
          <w:rFonts w:ascii="Times New Roman" w:eastAsia="宋体" w:hAnsi="Times New Roman" w:cs="Times New Roman"/>
          <w:kern w:val="0"/>
          <w:sz w:val="24"/>
          <w:szCs w:val="24"/>
        </w:rPr>
        <w:t>s</w:t>
      </w:r>
      <w:r w:rsidR="00F16D52">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history </w:t>
      </w:r>
      <w:r w:rsidR="00B6073B">
        <w:rPr>
          <w:rFonts w:ascii="Times New Roman" w:eastAsia="宋体" w:hAnsi="Times New Roman" w:cs="Times New Roman"/>
          <w:kern w:val="0"/>
          <w:sz w:val="24"/>
          <w:szCs w:val="24"/>
        </w:rPr>
        <w:t>successfully</w:t>
      </w:r>
      <w:r w:rsidR="00F16D52">
        <w:rPr>
          <w:rFonts w:ascii="Times New Roman" w:eastAsia="宋体" w:hAnsi="Times New Roman" w:cs="Times New Roman"/>
          <w:kern w:val="0"/>
          <w:sz w:val="24"/>
          <w:szCs w:val="24"/>
        </w:rPr>
        <w:t xml:space="preserve"> is</w:t>
      </w:r>
      <w:r w:rsidR="00A00064">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BH</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d>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up>
        </m:sSup>
      </m:oMath>
      <w:r w:rsidR="00A00064">
        <w:rPr>
          <w:rFonts w:ascii="Times New Roman" w:eastAsia="宋体" w:hAnsi="Times New Roman" w:cs="Times New Roman" w:hint="eastAsia"/>
          <w:kern w:val="0"/>
          <w:sz w:val="24"/>
          <w:szCs w:val="24"/>
        </w:rPr>
        <w:t xml:space="preserve"> </w:t>
      </w:r>
      <w:r w:rsidR="009F635B">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mechanism </w:t>
      </w:r>
      <w:r w:rsidR="002237A6">
        <w:rPr>
          <w:rFonts w:ascii="Times New Roman" w:eastAsia="宋体" w:hAnsi="Times New Roman" w:cs="Times New Roman"/>
          <w:kern w:val="0"/>
          <w:sz w:val="24"/>
          <w:szCs w:val="24"/>
        </w:rPr>
        <w:t>reduce</w:t>
      </w:r>
      <w:r w:rsidR="006E2FA1">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xml:space="preserve"> </w:t>
      </w:r>
      <w:r w:rsidR="006E0043">
        <w:rPr>
          <w:rFonts w:ascii="Times New Roman" w:eastAsia="宋体" w:hAnsi="Times New Roman" w:cs="Times New Roman"/>
          <w:kern w:val="0"/>
          <w:sz w:val="24"/>
          <w:szCs w:val="24"/>
        </w:rPr>
        <w:t xml:space="preserve">the overhead of </w:t>
      </w:r>
      <w:r w:rsidR="00EF190D">
        <w:rPr>
          <w:rFonts w:ascii="Times New Roman" w:eastAsia="宋体" w:hAnsi="Times New Roman" w:cs="Times New Roman"/>
          <w:kern w:val="0"/>
          <w:sz w:val="24"/>
          <w:szCs w:val="24"/>
        </w:rPr>
        <w:t xml:space="preserve">node in blockchain history transmission. The </w:t>
      </w:r>
      <w:r w:rsidR="00427E5E">
        <w:rPr>
          <w:rFonts w:ascii="Times New Roman" w:eastAsia="宋体" w:hAnsi="Times New Roman" w:cs="Times New Roman"/>
          <w:kern w:val="0"/>
          <w:sz w:val="24"/>
          <w:szCs w:val="24"/>
        </w:rPr>
        <w:t>consumed power of node t</w:t>
      </w:r>
      <w:r w:rsidR="00EF190D">
        <w:rPr>
          <w:rFonts w:ascii="Times New Roman" w:eastAsia="宋体" w:hAnsi="Times New Roman" w:cs="Times New Roman"/>
          <w:kern w:val="0"/>
          <w:sz w:val="24"/>
          <w:szCs w:val="24"/>
        </w:rPr>
        <w:t xml:space="preserve">ransmitting a small number of blocks </w:t>
      </w:r>
      <w:r w:rsidR="00427E5E">
        <w:rPr>
          <w:rFonts w:ascii="Times New Roman" w:eastAsia="宋体" w:hAnsi="Times New Roman" w:cs="Times New Roman"/>
          <w:kern w:val="0"/>
          <w:sz w:val="24"/>
          <w:szCs w:val="24"/>
        </w:rPr>
        <w:t xml:space="preserve">will be lower than that large number of blocks. </w:t>
      </w:r>
      <w:r w:rsidR="009B60EF">
        <w:rPr>
          <w:rFonts w:ascii="Times New Roman" w:eastAsia="宋体" w:hAnsi="Times New Roman" w:cs="Times New Roman"/>
          <w:kern w:val="0"/>
          <w:sz w:val="24"/>
          <w:szCs w:val="24"/>
        </w:rPr>
        <w:t xml:space="preserve">Performance of system will </w:t>
      </w:r>
      <w:r w:rsidR="00F725B1">
        <w:rPr>
          <w:rFonts w:ascii="Times New Roman" w:eastAsia="宋体" w:hAnsi="Times New Roman" w:cs="Times New Roman"/>
          <w:kern w:val="0"/>
          <w:sz w:val="24"/>
          <w:szCs w:val="24"/>
        </w:rPr>
        <w:t>decrease with the high frequency of c</w:t>
      </w:r>
      <w:r w:rsidR="009B60EF">
        <w:rPr>
          <w:rFonts w:ascii="Times New Roman" w:eastAsia="宋体" w:hAnsi="Times New Roman" w:cs="Times New Roman"/>
          <w:kern w:val="0"/>
          <w:sz w:val="24"/>
          <w:szCs w:val="24"/>
        </w:rPr>
        <w:t xml:space="preserve">ommunication failure </w:t>
      </w:r>
      <w:r w:rsidR="00F725B1">
        <w:rPr>
          <w:rFonts w:ascii="Times New Roman" w:eastAsia="宋体" w:hAnsi="Times New Roman" w:cs="Times New Roman"/>
          <w:kern w:val="0"/>
          <w:sz w:val="24"/>
          <w:szCs w:val="24"/>
        </w:rPr>
        <w:t>when</w:t>
      </w:r>
      <w:r w:rsidR="009B60EF">
        <w:rPr>
          <w:rFonts w:ascii="Times New Roman" w:eastAsia="宋体" w:hAnsi="Times New Roman" w:cs="Times New Roman"/>
          <w:kern w:val="0"/>
          <w:sz w:val="24"/>
          <w:szCs w:val="24"/>
        </w:rPr>
        <w:t xml:space="preserve"> transmitter has low transmission power. Thus</w:t>
      </w:r>
      <w:r w:rsidR="00427E5E">
        <w:rPr>
          <w:rFonts w:ascii="Times New Roman" w:eastAsia="宋体" w:hAnsi="Times New Roman" w:cs="Times New Roman"/>
          <w:kern w:val="0"/>
          <w:sz w:val="24"/>
          <w:szCs w:val="24"/>
        </w:rPr>
        <w:t>, the mechanism</w:t>
      </w:r>
      <w:r w:rsidR="00427E5E" w:rsidRPr="002237A6">
        <w:rPr>
          <w:rFonts w:ascii="Times New Roman" w:eastAsia="宋体" w:hAnsi="Times New Roman" w:cs="Times New Roman"/>
          <w:kern w:val="0"/>
          <w:sz w:val="24"/>
          <w:szCs w:val="24"/>
        </w:rPr>
        <w:t xml:space="preserve"> </w:t>
      </w:r>
      <w:r w:rsidR="00427E5E">
        <w:rPr>
          <w:rFonts w:ascii="Times New Roman" w:eastAsia="宋体" w:hAnsi="Times New Roman" w:cs="Times New Roman"/>
          <w:kern w:val="0"/>
          <w:sz w:val="24"/>
          <w:szCs w:val="24"/>
        </w:rPr>
        <w:t xml:space="preserve">can effectively </w:t>
      </w:r>
      <w:r w:rsidR="009B60EF">
        <w:rPr>
          <w:rFonts w:ascii="Times New Roman" w:eastAsia="宋体" w:hAnsi="Times New Roman" w:cs="Times New Roman"/>
          <w:kern w:val="0"/>
          <w:sz w:val="24"/>
          <w:szCs w:val="24"/>
        </w:rPr>
        <w:t>prevent</w:t>
      </w:r>
      <w:r w:rsidR="00427E5E">
        <w:rPr>
          <w:rFonts w:ascii="Times New Roman" w:eastAsia="宋体" w:hAnsi="Times New Roman" w:cs="Times New Roman"/>
          <w:kern w:val="0"/>
          <w:sz w:val="24"/>
          <w:szCs w:val="24"/>
        </w:rPr>
        <w:t xml:space="preserve"> a single node from </w:t>
      </w:r>
      <w:r w:rsidR="009B60EF">
        <w:rPr>
          <w:rFonts w:ascii="Times New Roman" w:eastAsia="宋体" w:hAnsi="Times New Roman" w:cs="Times New Roman"/>
          <w:kern w:val="0"/>
          <w:sz w:val="24"/>
          <w:szCs w:val="24"/>
        </w:rPr>
        <w:t>communication failure</w:t>
      </w:r>
      <w:r w:rsidR="00427E5E">
        <w:rPr>
          <w:rFonts w:ascii="Times New Roman" w:eastAsia="宋体" w:hAnsi="Times New Roman" w:cs="Times New Roman"/>
          <w:kern w:val="0"/>
          <w:sz w:val="24"/>
          <w:szCs w:val="24"/>
        </w:rPr>
        <w:t xml:space="preserve"> due to </w:t>
      </w:r>
      <w:r w:rsidR="009B60EF">
        <w:rPr>
          <w:rFonts w:ascii="Times New Roman" w:eastAsia="宋体" w:hAnsi="Times New Roman" w:cs="Times New Roman"/>
          <w:kern w:val="0"/>
          <w:sz w:val="24"/>
          <w:szCs w:val="24"/>
        </w:rPr>
        <w:t xml:space="preserve">consuming large power on </w:t>
      </w:r>
      <w:r w:rsidR="00427E5E">
        <w:rPr>
          <w:rFonts w:ascii="Times New Roman" w:eastAsia="宋体" w:hAnsi="Times New Roman" w:cs="Times New Roman" w:hint="eastAsia"/>
          <w:kern w:val="0"/>
          <w:sz w:val="24"/>
          <w:szCs w:val="24"/>
        </w:rPr>
        <w:t>t</w:t>
      </w:r>
      <w:r w:rsidR="00427E5E">
        <w:rPr>
          <w:rFonts w:ascii="Times New Roman" w:eastAsia="宋体" w:hAnsi="Times New Roman" w:cs="Times New Roman"/>
          <w:kern w:val="0"/>
          <w:sz w:val="24"/>
          <w:szCs w:val="24"/>
        </w:rPr>
        <w:t>he transmission of blockchain history.</w:t>
      </w:r>
      <w:r w:rsidR="00F725B1">
        <w:rPr>
          <w:rFonts w:ascii="Times New Roman" w:eastAsia="宋体" w:hAnsi="Times New Roman" w:cs="Times New Roman"/>
          <w:kern w:val="0"/>
          <w:sz w:val="24"/>
          <w:szCs w:val="24"/>
        </w:rPr>
        <w:t xml:space="preserve"> Meanwhile, synchronization mechanism will reduce </w:t>
      </w:r>
      <w:r w:rsidR="002237A6">
        <w:rPr>
          <w:rFonts w:ascii="Times New Roman" w:eastAsia="宋体" w:hAnsi="Times New Roman" w:cs="Times New Roman"/>
          <w:kern w:val="0"/>
          <w:sz w:val="24"/>
          <w:szCs w:val="24"/>
        </w:rPr>
        <w:t xml:space="preserve">the risk that node transmits </w:t>
      </w:r>
      <w:r w:rsidR="00F725B1">
        <w:rPr>
          <w:rFonts w:ascii="Times New Roman" w:eastAsia="宋体" w:hAnsi="Times New Roman" w:cs="Times New Roman"/>
          <w:kern w:val="0"/>
          <w:sz w:val="24"/>
          <w:szCs w:val="24"/>
        </w:rPr>
        <w:t>error</w:t>
      </w:r>
      <w:r w:rsidR="002237A6">
        <w:rPr>
          <w:rFonts w:ascii="Times New Roman" w:eastAsia="宋体" w:hAnsi="Times New Roman" w:cs="Times New Roman"/>
          <w:kern w:val="0"/>
          <w:sz w:val="24"/>
          <w:szCs w:val="24"/>
        </w:rPr>
        <w:t xml:space="preserve"> blockchain history to new node. Once a node transmits wrong blockchain history</w:t>
      </w:r>
      <w:r w:rsidR="00F725B1">
        <w:rPr>
          <w:rFonts w:ascii="Times New Roman" w:eastAsia="宋体" w:hAnsi="Times New Roman" w:cs="Times New Roman"/>
          <w:kern w:val="0"/>
          <w:sz w:val="24"/>
          <w:szCs w:val="24"/>
        </w:rPr>
        <w:t xml:space="preserve"> information</w:t>
      </w:r>
      <w:r w:rsidR="002237A6">
        <w:rPr>
          <w:rFonts w:ascii="Times New Roman" w:eastAsia="宋体" w:hAnsi="Times New Roman" w:cs="Times New Roman"/>
          <w:kern w:val="0"/>
          <w:sz w:val="24"/>
          <w:szCs w:val="24"/>
        </w:rPr>
        <w:t>, the receive node can immediately detect through blocks</w:t>
      </w:r>
      <w:r w:rsidR="00F725B1">
        <w:rPr>
          <w:rFonts w:ascii="Times New Roman" w:eastAsia="宋体" w:hAnsi="Times New Roman" w:cs="Times New Roman"/>
          <w:kern w:val="0"/>
          <w:sz w:val="24"/>
          <w:szCs w:val="24"/>
        </w:rPr>
        <w:t xml:space="preserve"> received </w:t>
      </w:r>
      <w:r w:rsidR="002237A6">
        <w:rPr>
          <w:rFonts w:ascii="Times New Roman" w:eastAsia="宋体" w:hAnsi="Times New Roman" w:cs="Times New Roman"/>
          <w:kern w:val="0"/>
          <w:sz w:val="24"/>
          <w:szCs w:val="24"/>
        </w:rPr>
        <w:t>from other nodes.</w:t>
      </w:r>
      <w:r w:rsidR="00F725B1">
        <w:rPr>
          <w:rFonts w:ascii="Times New Roman" w:eastAsia="宋体" w:hAnsi="Times New Roman" w:cs="Times New Roman"/>
          <w:kern w:val="0"/>
          <w:sz w:val="24"/>
          <w:szCs w:val="24"/>
        </w:rPr>
        <w:t xml:space="preserve"> In this case, node can request </w:t>
      </w:r>
      <w:r w:rsidR="000C3437">
        <w:rPr>
          <w:rFonts w:ascii="Times New Roman" w:eastAsia="宋体" w:hAnsi="Times New Roman" w:cs="Times New Roman"/>
          <w:kern w:val="0"/>
          <w:sz w:val="24"/>
          <w:szCs w:val="24"/>
        </w:rPr>
        <w:t>blocks</w:t>
      </w:r>
      <w:r w:rsidR="00F725B1">
        <w:rPr>
          <w:rFonts w:ascii="Times New Roman" w:eastAsia="宋体" w:hAnsi="Times New Roman" w:cs="Times New Roman"/>
          <w:kern w:val="0"/>
          <w:sz w:val="24"/>
          <w:szCs w:val="24"/>
        </w:rPr>
        <w:t xml:space="preserve"> from other nodes again to ensure </w:t>
      </w:r>
      <w:r w:rsidR="000C3437">
        <w:rPr>
          <w:rFonts w:ascii="Times New Roman" w:eastAsia="宋体" w:hAnsi="Times New Roman" w:cs="Times New Roman"/>
          <w:kern w:val="0"/>
          <w:sz w:val="24"/>
          <w:szCs w:val="24"/>
        </w:rPr>
        <w:t>the reality of blockchain history information.</w:t>
      </w:r>
    </w:p>
    <w:p w14:paraId="2B55A2B1" w14:textId="67B47155" w:rsidR="000C3437" w:rsidRPr="000F4706" w:rsidRDefault="000C3437"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Synchronization procedure can also happen when consensus node receive</w:t>
      </w:r>
      <w:r w:rsidR="00B6073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452F2C">
        <w:rPr>
          <w:rFonts w:ascii="Times New Roman" w:eastAsia="宋体" w:hAnsi="Times New Roman" w:cs="Times New Roman"/>
          <w:kern w:val="0"/>
          <w:sz w:val="24"/>
          <w:szCs w:val="24"/>
        </w:rPr>
        <w:t>partial signature or</w:t>
      </w:r>
      <w:r>
        <w:rPr>
          <w:rFonts w:ascii="Times New Roman" w:eastAsia="宋体" w:hAnsi="Times New Roman" w:cs="Times New Roman"/>
          <w:kern w:val="0"/>
          <w:sz w:val="24"/>
          <w:szCs w:val="24"/>
        </w:rPr>
        <w:t xml:space="preserve"> full signature of block, which has not been receive</w:t>
      </w:r>
      <w:r w:rsidR="00452F2C">
        <w:rPr>
          <w:rFonts w:ascii="Times New Roman" w:eastAsia="宋体" w:hAnsi="Times New Roman" w:cs="Times New Roman"/>
          <w:kern w:val="0"/>
          <w:sz w:val="24"/>
          <w:szCs w:val="24"/>
        </w:rPr>
        <w:t xml:space="preserve">d </w:t>
      </w:r>
      <w:r>
        <w:rPr>
          <w:rFonts w:ascii="Times New Roman" w:eastAsia="宋体" w:hAnsi="Times New Roman" w:cs="Times New Roman"/>
          <w:kern w:val="0"/>
          <w:sz w:val="24"/>
          <w:szCs w:val="24"/>
        </w:rPr>
        <w:t xml:space="preserve">by the node. At the end of each round, </w:t>
      </w:r>
      <w:r w:rsidR="00452F2C">
        <w:rPr>
          <w:rFonts w:ascii="Times New Roman" w:eastAsia="宋体" w:hAnsi="Times New Roman" w:cs="Times New Roman"/>
          <w:kern w:val="0"/>
          <w:sz w:val="24"/>
          <w:szCs w:val="24"/>
        </w:rPr>
        <w:t xml:space="preserve">honest node will request the latest </w:t>
      </w:r>
      <m:oMath>
        <m:r>
          <w:rPr>
            <w:rFonts w:ascii="Cambria Math" w:eastAsia="宋体" w:hAnsi="Cambria Math" w:cs="Times New Roman"/>
            <w:kern w:val="0"/>
            <w:sz w:val="24"/>
            <w:szCs w:val="24"/>
          </w:rPr>
          <m:t>k</m:t>
        </m:r>
      </m:oMath>
      <w:r w:rsidR="00452F2C">
        <w:rPr>
          <w:rFonts w:ascii="Times New Roman" w:eastAsia="宋体" w:hAnsi="Times New Roman" w:cs="Times New Roman" w:hint="eastAsia"/>
          <w:kern w:val="0"/>
          <w:sz w:val="24"/>
          <w:szCs w:val="24"/>
        </w:rPr>
        <w:t xml:space="preserve"> </w:t>
      </w:r>
      <w:r w:rsidR="00452F2C">
        <w:rPr>
          <w:rFonts w:ascii="Times New Roman" w:eastAsia="宋体" w:hAnsi="Times New Roman" w:cs="Times New Roman"/>
          <w:kern w:val="0"/>
          <w:sz w:val="24"/>
          <w:szCs w:val="24"/>
        </w:rPr>
        <w:t xml:space="preserve">consecutive blocks from multiple neighbors, which have high stability and near distance. </w:t>
      </w:r>
      <w:r w:rsidR="00892756">
        <w:rPr>
          <w:rFonts w:ascii="Times New Roman" w:eastAsia="宋体" w:hAnsi="Times New Roman" w:cs="Times New Roman"/>
          <w:kern w:val="0"/>
          <w:sz w:val="24"/>
          <w:szCs w:val="24"/>
        </w:rPr>
        <w:t>The received blocks are added to the local blockchain of the node if it is not present in the local blockchain.</w:t>
      </w:r>
      <w:r w:rsidR="007F722A">
        <w:rPr>
          <w:rFonts w:ascii="Times New Roman" w:eastAsia="宋体" w:hAnsi="Times New Roman" w:cs="Times New Roman"/>
          <w:kern w:val="0"/>
          <w:sz w:val="24"/>
          <w:szCs w:val="24"/>
        </w:rPr>
        <w:t xml:space="preserve"> After that, the node participates consensus process via generating the following round random number according to the full signature of latest block. This procedure ensures that </w:t>
      </w:r>
      <w:r w:rsidR="003E04D3">
        <w:rPr>
          <w:rFonts w:ascii="Times New Roman" w:eastAsia="宋体" w:hAnsi="Times New Roman" w:cs="Times New Roman"/>
          <w:kern w:val="0"/>
          <w:sz w:val="24"/>
          <w:szCs w:val="24"/>
        </w:rPr>
        <w:t>blockchain system will not be stopped because the number of honest node</w:t>
      </w:r>
      <w:r w:rsidR="00B6073B">
        <w:rPr>
          <w:rFonts w:ascii="Times New Roman" w:eastAsia="宋体" w:hAnsi="Times New Roman" w:cs="Times New Roman"/>
          <w:kern w:val="0"/>
          <w:sz w:val="24"/>
          <w:szCs w:val="24"/>
        </w:rPr>
        <w:t>s</w:t>
      </w:r>
      <w:r w:rsidR="00301351">
        <w:rPr>
          <w:rFonts w:ascii="Times New Roman" w:eastAsia="宋体" w:hAnsi="Times New Roman" w:cs="Times New Roman"/>
          <w:kern w:val="0"/>
          <w:sz w:val="24"/>
          <w:szCs w:val="24"/>
        </w:rPr>
        <w:t xml:space="preserve"> succeed in verifying legality of block proposer </w:t>
      </w:r>
      <w:r w:rsidR="00301351">
        <w:rPr>
          <w:rFonts w:ascii="Times New Roman" w:eastAsia="宋体" w:hAnsi="Times New Roman" w:cs="Times New Roman"/>
          <w:kern w:val="0"/>
          <w:sz w:val="24"/>
          <w:szCs w:val="24"/>
        </w:rPr>
        <w:lastRenderedPageBreak/>
        <w:t xml:space="preserve">not meets the security threshold. Thus, synchronization procedure is utilized to endure the security of </w:t>
      </w:r>
      <w:proofErr w:type="spellStart"/>
      <w:r w:rsidR="00301351">
        <w:rPr>
          <w:rFonts w:ascii="Times New Roman" w:eastAsia="宋体" w:hAnsi="Times New Roman" w:cs="Times New Roman"/>
          <w:kern w:val="0"/>
          <w:sz w:val="24"/>
          <w:szCs w:val="24"/>
        </w:rPr>
        <w:t>SWIB</w:t>
      </w:r>
      <w:proofErr w:type="spellEnd"/>
      <w:r w:rsidR="00301351">
        <w:rPr>
          <w:rFonts w:ascii="Times New Roman" w:eastAsia="宋体" w:hAnsi="Times New Roman" w:cs="Times New Roman"/>
          <w:kern w:val="0"/>
          <w:sz w:val="24"/>
          <w:szCs w:val="24"/>
        </w:rPr>
        <w:t>.</w:t>
      </w:r>
    </w:p>
    <w:p w14:paraId="31680BC5" w14:textId="76D7440A"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5458212C" w14:textId="7E0F7099" w:rsidR="00E4471D" w:rsidRPr="004246D7" w:rsidRDefault="00E4471D" w:rsidP="00E4471D">
      <w:pPr>
        <w:pStyle w:val="2"/>
        <w:rPr>
          <w:rFonts w:ascii="Times New Roman" w:eastAsia="黑体" w:hAnsi="Times New Roman" w:cs="Times New Roman"/>
          <w:sz w:val="28"/>
          <w:szCs w:val="28"/>
        </w:rPr>
      </w:pPr>
      <w:r w:rsidRPr="004246D7">
        <w:rPr>
          <w:rFonts w:ascii="Times New Roman" w:eastAsia="黑体" w:hAnsi="Times New Roman" w:cs="Times New Roman"/>
          <w:sz w:val="28"/>
          <w:szCs w:val="28"/>
        </w:rPr>
        <w:t>5.</w:t>
      </w:r>
      <w:r>
        <w:rPr>
          <w:rFonts w:ascii="Times New Roman" w:eastAsia="黑体" w:hAnsi="Times New Roman" w:cs="Times New Roman"/>
          <w:sz w:val="28"/>
          <w:szCs w:val="28"/>
        </w:rPr>
        <w:t>1</w:t>
      </w:r>
      <w:r w:rsidRPr="004246D7">
        <w:rPr>
          <w:rFonts w:ascii="Times New Roman" w:eastAsia="黑体" w:hAnsi="Times New Roman" w:cs="Times New Roman"/>
          <w:sz w:val="28"/>
          <w:szCs w:val="28"/>
        </w:rPr>
        <w:t xml:space="preserve"> </w:t>
      </w:r>
      <w:r w:rsidR="007F1AE8">
        <w:rPr>
          <w:rFonts w:ascii="Times New Roman" w:eastAsia="黑体" w:hAnsi="Times New Roman" w:cs="Times New Roman"/>
          <w:sz w:val="28"/>
          <w:szCs w:val="28"/>
        </w:rPr>
        <w:t>P</w:t>
      </w:r>
      <w:r w:rsidR="00B6073B">
        <w:rPr>
          <w:rFonts w:ascii="Times New Roman" w:eastAsia="黑体" w:hAnsi="Times New Roman" w:cs="Times New Roman"/>
          <w:sz w:val="28"/>
          <w:szCs w:val="28"/>
        </w:rPr>
        <w:t xml:space="preserve">erformance </w:t>
      </w:r>
      <w:r w:rsidR="007F1AE8">
        <w:rPr>
          <w:rFonts w:ascii="Times New Roman" w:eastAsia="黑体" w:hAnsi="Times New Roman" w:cs="Times New Roman"/>
          <w:sz w:val="28"/>
          <w:szCs w:val="28"/>
        </w:rPr>
        <w:t>Analysis</w:t>
      </w:r>
    </w:p>
    <w:p w14:paraId="277FF685" w14:textId="7A88E694" w:rsidR="00F905EF" w:rsidRPr="00F905EF" w:rsidRDefault="00F905EF" w:rsidP="00F905EF">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 xml:space="preserve">.1 </w:t>
      </w:r>
      <w:r>
        <w:rPr>
          <w:rFonts w:ascii="Times New Roman" w:eastAsia="黑体" w:hAnsi="Times New Roman" w:cs="Times New Roman"/>
          <w:sz w:val="24"/>
          <w:szCs w:val="24"/>
        </w:rPr>
        <w:t>Consensus Interruption</w:t>
      </w:r>
      <w:r w:rsidRPr="004246D7">
        <w:rPr>
          <w:rFonts w:ascii="Times New Roman" w:eastAsia="黑体" w:hAnsi="Times New Roman" w:cs="Times New Roman"/>
          <w:sz w:val="24"/>
          <w:szCs w:val="24"/>
        </w:rPr>
        <w:t xml:space="preserve"> Analysis</w:t>
      </w:r>
    </w:p>
    <w:p w14:paraId="3B5A387B" w14:textId="350F5015" w:rsidR="00E4471D" w:rsidRPr="00E4471D" w:rsidRDefault="007F1AE8" w:rsidP="00E4471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block proposer </w:t>
      </w:r>
      <w:r w:rsidR="000F17E9">
        <w:rPr>
          <w:rFonts w:ascii="Times New Roman" w:eastAsia="宋体" w:hAnsi="Times New Roman" w:cs="Times New Roman"/>
          <w:kern w:val="0"/>
          <w:sz w:val="24"/>
          <w:szCs w:val="24"/>
        </w:rPr>
        <w:t>is responsible for block generation. After a new block is generated, the block proposer sends the new block to other consensus nodes for voting to reach a consensus on the new block.</w:t>
      </w:r>
      <w:r w:rsidR="00BB47C7">
        <w:rPr>
          <w:rFonts w:ascii="Times New Roman" w:eastAsia="宋体" w:hAnsi="Times New Roman" w:cs="Times New Roman"/>
          <w:kern w:val="0"/>
          <w:sz w:val="24"/>
          <w:szCs w:val="24"/>
        </w:rPr>
        <w:t xml:space="preserve"> Consensus nodes then broadcast partial signature. When a consensus node receives a sufficient number of partial signature shares, block finalization has been achieved via recovering a full signature.</w:t>
      </w:r>
      <w:r w:rsidR="00FA650A">
        <w:rPr>
          <w:rFonts w:ascii="Times New Roman" w:eastAsia="宋体" w:hAnsi="Times New Roman" w:cs="Times New Roman"/>
          <w:kern w:val="0"/>
          <w:sz w:val="24"/>
          <w:szCs w:val="24"/>
        </w:rPr>
        <w:t xml:space="preserve"> The full signature is seemed as a synchronous block update message, which is reported to other nodes by the consensus node.</w:t>
      </w:r>
      <w:r w:rsidR="0068312C">
        <w:rPr>
          <w:rFonts w:ascii="Times New Roman" w:eastAsia="宋体" w:hAnsi="Times New Roman" w:cs="Times New Roman"/>
          <w:kern w:val="0"/>
          <w:sz w:val="24"/>
          <w:szCs w:val="24"/>
        </w:rPr>
        <w:t xml:space="preserve"> Our protocol provide</w:t>
      </w:r>
      <w:r w:rsidR="0045749E">
        <w:rPr>
          <w:rFonts w:ascii="Times New Roman" w:eastAsia="宋体" w:hAnsi="Times New Roman" w:cs="Times New Roman"/>
          <w:kern w:val="0"/>
          <w:sz w:val="24"/>
          <w:szCs w:val="24"/>
        </w:rPr>
        <w:t>s</w:t>
      </w:r>
      <w:r w:rsidR="0068312C">
        <w:rPr>
          <w:rFonts w:ascii="Times New Roman" w:eastAsia="宋体" w:hAnsi="Times New Roman" w:cs="Times New Roman"/>
          <w:kern w:val="0"/>
          <w:sz w:val="24"/>
          <w:szCs w:val="24"/>
        </w:rPr>
        <w:t xml:space="preserve"> a </w:t>
      </w:r>
      <w:r w:rsidR="0045749E">
        <w:rPr>
          <w:rFonts w:ascii="Times New Roman" w:eastAsia="宋体" w:hAnsi="Times New Roman" w:cs="Times New Roman"/>
          <w:kern w:val="0"/>
          <w:sz w:val="24"/>
          <w:szCs w:val="24"/>
        </w:rPr>
        <w:t>synchronization mechanism to solve the problem of blockchain inconsistency between different nodes.</w:t>
      </w:r>
    </w:p>
    <w:p w14:paraId="6407D5D4" w14:textId="418CBCB4" w:rsidR="00E45277" w:rsidRDefault="00766DA3" w:rsidP="00952A8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Failed </w:t>
      </w:r>
      <w:r w:rsidR="00F7499D">
        <w:rPr>
          <w:rFonts w:ascii="Times New Roman" w:eastAsia="宋体" w:hAnsi="Times New Roman" w:cs="Times New Roman"/>
          <w:kern w:val="0"/>
          <w:sz w:val="24"/>
          <w:szCs w:val="24"/>
        </w:rPr>
        <w:t>consensus</w:t>
      </w:r>
      <w:r>
        <w:rPr>
          <w:rFonts w:ascii="Times New Roman" w:eastAsia="宋体" w:hAnsi="Times New Roman" w:cs="Times New Roman"/>
          <w:kern w:val="0"/>
          <w:sz w:val="24"/>
          <w:szCs w:val="24"/>
        </w:rPr>
        <w:t xml:space="preserve"> process </w:t>
      </w:r>
      <w:r w:rsidR="00F7499D">
        <w:rPr>
          <w:rFonts w:ascii="Times New Roman" w:eastAsia="宋体" w:hAnsi="Times New Roman" w:cs="Times New Roman"/>
          <w:kern w:val="0"/>
          <w:sz w:val="24"/>
          <w:szCs w:val="24"/>
        </w:rPr>
        <w:t xml:space="preserve">only occurs when </w:t>
      </w:r>
      <w:r>
        <w:rPr>
          <w:rFonts w:ascii="Times New Roman" w:eastAsia="宋体" w:hAnsi="Times New Roman" w:cs="Times New Roman"/>
          <w:kern w:val="0"/>
          <w:sz w:val="24"/>
          <w:szCs w:val="24"/>
        </w:rPr>
        <w:t xml:space="preserve">no consensus node receives a sufficient number of partial signature shares in block finalization. </w:t>
      </w:r>
      <w:r w:rsidR="002A2AC4">
        <w:rPr>
          <w:rFonts w:ascii="Times New Roman" w:eastAsia="宋体" w:hAnsi="Times New Roman" w:cs="Times New Roman"/>
          <w:kern w:val="0"/>
          <w:sz w:val="24"/>
          <w:szCs w:val="24"/>
        </w:rPr>
        <w:t xml:space="preserve">This means that </w:t>
      </w:r>
      <w:r w:rsidR="00952A8D">
        <w:rPr>
          <w:rFonts w:ascii="Times New Roman" w:eastAsia="宋体" w:hAnsi="Times New Roman" w:cs="Times New Roman"/>
          <w:kern w:val="0"/>
          <w:sz w:val="24"/>
          <w:szCs w:val="24"/>
        </w:rPr>
        <w:t>all consensus node</w:t>
      </w:r>
      <w:r w:rsidR="00CB42C1">
        <w:rPr>
          <w:rFonts w:ascii="Times New Roman" w:eastAsia="宋体" w:hAnsi="Times New Roman" w:cs="Times New Roman"/>
          <w:kern w:val="0"/>
          <w:sz w:val="24"/>
          <w:szCs w:val="24"/>
        </w:rPr>
        <w:t>s</w:t>
      </w:r>
      <w:r w:rsidR="00952A8D">
        <w:rPr>
          <w:rFonts w:ascii="Times New Roman" w:eastAsia="宋体" w:hAnsi="Times New Roman" w:cs="Times New Roman"/>
          <w:kern w:val="0"/>
          <w:sz w:val="24"/>
          <w:szCs w:val="24"/>
        </w:rPr>
        <w:t xml:space="preserve"> fail to receive a sufficient number of response</w:t>
      </w:r>
      <w:r w:rsidR="00CB42C1">
        <w:rPr>
          <w:rFonts w:ascii="Times New Roman" w:eastAsia="宋体" w:hAnsi="Times New Roman" w:cs="Times New Roman"/>
          <w:kern w:val="0"/>
          <w:sz w:val="24"/>
          <w:szCs w:val="24"/>
        </w:rPr>
        <w:t>s</w:t>
      </w:r>
      <w:r w:rsidR="00952A8D">
        <w:rPr>
          <w:rFonts w:ascii="Times New Roman" w:eastAsia="宋体" w:hAnsi="Times New Roman" w:cs="Times New Roman"/>
          <w:kern w:val="0"/>
          <w:sz w:val="24"/>
          <w:szCs w:val="24"/>
        </w:rPr>
        <w:t xml:space="preserve"> from others</w:t>
      </w:r>
      <w:r w:rsidR="002A2AC4">
        <w:rPr>
          <w:rFonts w:ascii="Times New Roman" w:eastAsia="宋体" w:hAnsi="Times New Roman" w:cs="Times New Roman" w:hint="eastAsia"/>
          <w:kern w:val="0"/>
          <w:sz w:val="24"/>
          <w:szCs w:val="24"/>
        </w:rPr>
        <w:t>.</w:t>
      </w:r>
      <w:r w:rsidR="002A2AC4">
        <w:rPr>
          <w:rFonts w:ascii="Times New Roman" w:eastAsia="宋体" w:hAnsi="Times New Roman" w:cs="Times New Roman"/>
          <w:kern w:val="0"/>
          <w:sz w:val="24"/>
          <w:szCs w:val="24"/>
        </w:rPr>
        <w:t xml:space="preserve"> </w:t>
      </w:r>
      <w:r w:rsidR="003256FC">
        <w:rPr>
          <w:rFonts w:ascii="Times New Roman" w:eastAsia="宋体" w:hAnsi="Times New Roman" w:cs="Times New Roman"/>
          <w:kern w:val="0"/>
          <w:sz w:val="24"/>
          <w:szCs w:val="24"/>
        </w:rPr>
        <w:t xml:space="preserve">Therefore, the </w:t>
      </w:r>
      <w:r w:rsidR="009F49C2">
        <w:rPr>
          <w:rFonts w:ascii="Times New Roman" w:eastAsia="宋体" w:hAnsi="Times New Roman" w:cs="Times New Roman"/>
          <w:kern w:val="0"/>
          <w:sz w:val="24"/>
          <w:szCs w:val="24"/>
        </w:rPr>
        <w:t xml:space="preserve">average </w:t>
      </w:r>
      <w:r w:rsidR="003256FC">
        <w:rPr>
          <w:rFonts w:ascii="Times New Roman" w:eastAsia="宋体" w:hAnsi="Times New Roman" w:cs="Times New Roman"/>
          <w:kern w:val="0"/>
          <w:sz w:val="24"/>
          <w:szCs w:val="24"/>
        </w:rPr>
        <w:t>probability of consensus interruption is calculated as</w:t>
      </w:r>
    </w:p>
    <w:p w14:paraId="5C9688AB" w14:textId="170A2DF9" w:rsidR="00E45277" w:rsidRPr="00BE0AD1" w:rsidRDefault="002A7C0A" w:rsidP="0045749E">
      <w:pPr>
        <w:spacing w:afterLines="50" w:after="156"/>
        <w:ind w:firstLineChars="200" w:firstLine="480"/>
        <w:rPr>
          <w:rFonts w:ascii="Times New Roman" w:eastAsia="宋体" w:hAnsi="Times New Roman" w:cs="Times New Roman"/>
          <w:i/>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cp</m:t>
              </m:r>
            </m:sub>
          </m:sSub>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comm,u</m:t>
                  </m:r>
                </m:sub>
              </m:sSub>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sub>
                <m:sup/>
                <m:e>
                  <m:d>
                    <m:dPr>
                      <m:begChr m:val="["/>
                      <m:endChr m:val="]"/>
                      <m:ctrlPr>
                        <w:rPr>
                          <w:rFonts w:ascii="Cambria Math" w:eastAsia="宋体" w:hAnsi="Cambria Math" w:cs="Times New Roman"/>
                          <w:i/>
                          <w:kern w:val="0"/>
                          <w:sz w:val="24"/>
                          <w:szCs w:val="24"/>
                        </w:rPr>
                      </m:ctrlPr>
                    </m:dPr>
                    <m:e>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r>
                                <w:rPr>
                                  <w:rFonts w:ascii="Cambria Math" w:eastAsia="宋体" w:hAnsi="Cambria Math" w:cs="Times New Roman"/>
                                  <w:kern w:val="0"/>
                                  <w:sz w:val="24"/>
                                  <w:szCs w:val="24"/>
                                </w:rPr>
                                <m:t>f</m:t>
                              </m:r>
                            </m:sup>
                          </m:sSub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sub>
                            <m:sup>
                              <m:r>
                                <w:rPr>
                                  <w:rFonts w:ascii="Cambria Math" w:eastAsia="宋体" w:hAnsi="Cambria Math" w:cs="Times New Roman"/>
                                  <w:kern w:val="0"/>
                                  <w:sz w:val="24"/>
                                  <w:szCs w:val="24"/>
                                </w:rPr>
                                <m:t>f</m:t>
                              </m:r>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sub>
                                  </m:sSub>
                                </m:e>
                              </m:d>
                            </m:e>
                            <m:sup>
                              <m:r>
                                <w:rPr>
                                  <w:rFonts w:ascii="Cambria Math" w:eastAsia="宋体" w:hAnsi="Cambria Math" w:cs="Times New Roman"/>
                                  <w:kern w:val="0"/>
                                  <w:sz w:val="24"/>
                                  <w:szCs w:val="24"/>
                                </w:rPr>
                                <m:t>N-1-f</m:t>
                              </m:r>
                            </m:sup>
                          </m:sSup>
                        </m:e>
                      </m:nary>
                    </m:e>
                  </m:d>
                </m:e>
              </m:nary>
            </m:e>
          </m:nary>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r>
                            <w:rPr>
                              <w:rFonts w:ascii="Cambria Math" w:eastAsia="宋体" w:hAnsi="Cambria Math" w:cs="Times New Roman"/>
                              <w:kern w:val="0"/>
                              <w:sz w:val="24"/>
                              <w:szCs w:val="24"/>
                            </w:rPr>
                            <m:t>f</m:t>
                          </m:r>
                        </m:sup>
                      </m:sSub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sub>
                        <m:sup>
                          <m:r>
                            <w:rPr>
                              <w:rFonts w:ascii="Cambria Math" w:eastAsia="宋体" w:hAnsi="Cambria Math" w:cs="Times New Roman"/>
                              <w:kern w:val="0"/>
                              <w:sz w:val="24"/>
                              <w:szCs w:val="24"/>
                            </w:rPr>
                            <m:t>f</m:t>
                          </m:r>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sub>
                              </m:sSub>
                            </m:e>
                          </m:d>
                        </m:e>
                        <m:sup>
                          <m:r>
                            <w:rPr>
                              <w:rFonts w:ascii="Cambria Math" w:eastAsia="宋体" w:hAnsi="Cambria Math" w:cs="Times New Roman"/>
                              <w:kern w:val="0"/>
                              <w:sz w:val="24"/>
                              <w:szCs w:val="24"/>
                            </w:rPr>
                            <m:t>N-1-f</m:t>
                          </m:r>
                        </m:sup>
                      </m:sSup>
                    </m:e>
                  </m:nary>
                </m:e>
              </m:d>
            </m:e>
            <m:sup>
              <m:r>
                <w:rPr>
                  <w:rFonts w:ascii="Cambria Math" w:eastAsia="宋体" w:hAnsi="Cambria Math" w:cs="Times New Roman"/>
                  <w:kern w:val="0"/>
                  <w:sz w:val="24"/>
                  <w:szCs w:val="24"/>
                </w:rPr>
                <m:t>N</m:t>
              </m:r>
            </m:sup>
          </m:sSup>
        </m:oMath>
      </m:oMathPara>
    </w:p>
    <w:p w14:paraId="72B72748" w14:textId="5C424FB1" w:rsidR="00C42F3A" w:rsidRDefault="00BE0AD1" w:rsidP="00BE0AD1">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Pr="00BE0AD1">
        <w:rPr>
          <w:rFonts w:ascii="Times New Roman" w:eastAsia="宋体" w:hAnsi="Times New Roman" w:cs="Times New Roman"/>
          <w:kern w:val="0"/>
          <w:sz w:val="24"/>
          <w:szCs w:val="24"/>
        </w:rPr>
        <w:t>here</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average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at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w:t>
      </w:r>
    </w:p>
    <w:p w14:paraId="529F94A5" w14:textId="572E971E" w:rsidR="00F905EF" w:rsidRPr="004246D7" w:rsidRDefault="00F905EF" w:rsidP="00F905EF">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 </w:t>
      </w:r>
      <w:r w:rsidR="00580D63">
        <w:rPr>
          <w:rFonts w:ascii="Times New Roman" w:eastAsia="黑体" w:hAnsi="Times New Roman" w:cs="Times New Roman"/>
          <w:sz w:val="24"/>
          <w:szCs w:val="24"/>
        </w:rPr>
        <w:t>Consensus Latency</w:t>
      </w:r>
      <w:r w:rsidRPr="004246D7">
        <w:rPr>
          <w:rFonts w:ascii="Times New Roman" w:eastAsia="黑体" w:hAnsi="Times New Roman" w:cs="Times New Roman"/>
          <w:sz w:val="24"/>
          <w:szCs w:val="24"/>
        </w:rPr>
        <w:t xml:space="preserve"> Analysis</w:t>
      </w:r>
    </w:p>
    <w:p w14:paraId="2A56254E" w14:textId="442696E8" w:rsidR="00F905EF" w:rsidRDefault="00B131F0" w:rsidP="00675CA1">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a block is </w:t>
      </w:r>
      <w:r w:rsidR="00DF01C2">
        <w:rPr>
          <w:rFonts w:ascii="Times New Roman" w:eastAsia="宋体" w:hAnsi="Times New Roman" w:cs="Times New Roman"/>
          <w:kern w:val="0"/>
          <w:sz w:val="24"/>
          <w:szCs w:val="24"/>
        </w:rPr>
        <w:t xml:space="preserve">composed of block header and a block body. the block header mainly stores metadata for identifying blocks and hash root </w:t>
      </w:r>
      <w:r w:rsidR="00E359F2">
        <w:rPr>
          <w:rFonts w:ascii="Times New Roman" w:eastAsia="宋体" w:hAnsi="Times New Roman" w:cs="Times New Roman"/>
          <w:kern w:val="0"/>
          <w:sz w:val="24"/>
          <w:szCs w:val="24"/>
        </w:rPr>
        <w:t xml:space="preserve">(e.g., Merkel root) </w:t>
      </w:r>
      <w:r w:rsidR="00DF01C2">
        <w:rPr>
          <w:rFonts w:ascii="Times New Roman" w:eastAsia="宋体" w:hAnsi="Times New Roman" w:cs="Times New Roman"/>
          <w:kern w:val="0"/>
          <w:sz w:val="24"/>
          <w:szCs w:val="24"/>
        </w:rPr>
        <w:t xml:space="preserve">calculated based on the transactions stored in </w:t>
      </w:r>
      <w:r w:rsidR="00FF65B8">
        <w:rPr>
          <w:rFonts w:ascii="Times New Roman" w:eastAsia="宋体" w:hAnsi="Times New Roman" w:cs="Times New Roman"/>
          <w:kern w:val="0"/>
          <w:sz w:val="24"/>
          <w:szCs w:val="24"/>
        </w:rPr>
        <w:t xml:space="preserve">block body. </w:t>
      </w:r>
      <w:r w:rsidR="00EE45A2">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B</m:t>
            </m:r>
          </m:sub>
        </m:sSub>
      </m:oMath>
      <w:r w:rsidR="00EE45A2">
        <w:rPr>
          <w:rFonts w:ascii="Times New Roman" w:eastAsia="宋体" w:hAnsi="Times New Roman" w:cs="Times New Roman" w:hint="eastAsia"/>
          <w:kern w:val="0"/>
          <w:sz w:val="24"/>
          <w:szCs w:val="24"/>
        </w:rPr>
        <w:t xml:space="preserve"> </w:t>
      </w:r>
      <w:r w:rsidR="00EE45A2">
        <w:rPr>
          <w:rFonts w:ascii="Times New Roman" w:eastAsia="宋体" w:hAnsi="Times New Roman" w:cs="Times New Roman"/>
          <w:kern w:val="0"/>
          <w:sz w:val="24"/>
          <w:szCs w:val="24"/>
        </w:rPr>
        <w:t>be the number of CPU cycles available for block proposer in a unit time</w:t>
      </w:r>
      <w:r w:rsidR="00E359F2">
        <w:rPr>
          <w:rFonts w:ascii="Times New Roman" w:eastAsia="宋体" w:hAnsi="Times New Roman" w:cs="Times New Roman" w:hint="eastAsia"/>
          <w:kern w:val="0"/>
          <w:sz w:val="24"/>
          <w:szCs w:val="24"/>
        </w:rPr>
        <w:t>,</w:t>
      </w:r>
      <w:r w:rsidR="00E359F2">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ξ</m:t>
            </m:r>
          </m:e>
          <m:sub>
            <m:r>
              <w:rPr>
                <w:rFonts w:ascii="Cambria Math" w:eastAsia="宋体" w:hAnsi="Cambria Math" w:cs="Times New Roman"/>
                <w:kern w:val="0"/>
                <w:sz w:val="24"/>
                <w:szCs w:val="24"/>
              </w:rPr>
              <m:t>h</m:t>
            </m:r>
          </m:sub>
        </m:sSub>
      </m:oMath>
      <w:r w:rsidR="00E359F2">
        <w:rPr>
          <w:rFonts w:ascii="Times New Roman" w:eastAsia="宋体" w:hAnsi="Times New Roman" w:cs="Times New Roman" w:hint="eastAsia"/>
          <w:kern w:val="0"/>
          <w:sz w:val="24"/>
          <w:szCs w:val="24"/>
        </w:rPr>
        <w:t xml:space="preserve"> </w:t>
      </w:r>
      <w:r w:rsidR="00EE45A2">
        <w:rPr>
          <w:rFonts w:ascii="Times New Roman" w:eastAsia="宋体" w:hAnsi="Times New Roman" w:cs="Times New Roman"/>
          <w:kern w:val="0"/>
          <w:sz w:val="24"/>
          <w:szCs w:val="24"/>
        </w:rPr>
        <w:t>be</w:t>
      </w:r>
      <w:r w:rsidR="00E359F2">
        <w:rPr>
          <w:rFonts w:ascii="Times New Roman" w:eastAsia="宋体" w:hAnsi="Times New Roman" w:cs="Times New Roman"/>
          <w:kern w:val="0"/>
          <w:sz w:val="24"/>
          <w:szCs w:val="24"/>
        </w:rPr>
        <w:t xml:space="preserve"> the number of CPU cycles required to calculate a hash value for a transaction.</w:t>
      </w:r>
      <w:r w:rsidR="00EE45A2">
        <w:rPr>
          <w:rFonts w:ascii="Times New Roman" w:eastAsia="宋体" w:hAnsi="Times New Roman" w:cs="Times New Roman"/>
          <w:kern w:val="0"/>
          <w:sz w:val="24"/>
          <w:szCs w:val="24"/>
        </w:rPr>
        <w:t xml:space="preserve"> For a block </w:t>
      </w:r>
      <m:oMath>
        <m:r>
          <w:rPr>
            <w:rFonts w:ascii="Cambria Math" w:eastAsia="宋体" w:hAnsi="Cambria Math" w:cs="Times New Roman"/>
            <w:kern w:val="0"/>
            <w:sz w:val="24"/>
            <w:szCs w:val="24"/>
          </w:rPr>
          <m:t>B</m:t>
        </m:r>
      </m:oMath>
      <w:r w:rsidR="00FF65B8">
        <w:rPr>
          <w:rFonts w:ascii="Times New Roman" w:eastAsia="宋体" w:hAnsi="Times New Roman" w:cs="Times New Roman" w:hint="eastAsia"/>
          <w:kern w:val="0"/>
          <w:sz w:val="24"/>
          <w:szCs w:val="24"/>
        </w:rPr>
        <w:t xml:space="preserve"> </w:t>
      </w:r>
      <w:r w:rsidR="00FF65B8">
        <w:rPr>
          <w:rFonts w:ascii="Times New Roman" w:eastAsia="宋体" w:hAnsi="Times New Roman" w:cs="Times New Roman"/>
          <w:kern w:val="0"/>
          <w:sz w:val="24"/>
          <w:szCs w:val="24"/>
        </w:rPr>
        <w:t xml:space="preserve">containing </w:t>
      </w:r>
      <m:oMath>
        <m:r>
          <w:rPr>
            <w:rFonts w:ascii="Cambria Math" w:eastAsia="宋体" w:hAnsi="Cambria Math" w:cs="Times New Roman"/>
            <w:kern w:val="0"/>
            <w:sz w:val="24"/>
            <w:szCs w:val="24"/>
          </w:rPr>
          <m:t>k</m:t>
        </m:r>
      </m:oMath>
      <w:r w:rsidR="00FF65B8">
        <w:rPr>
          <w:rFonts w:ascii="Times New Roman" w:eastAsia="宋体" w:hAnsi="Times New Roman" w:cs="Times New Roman" w:hint="eastAsia"/>
          <w:kern w:val="0"/>
          <w:sz w:val="24"/>
          <w:szCs w:val="24"/>
        </w:rPr>
        <w:t xml:space="preserve"> </w:t>
      </w:r>
      <w:r w:rsidR="00FF65B8">
        <w:rPr>
          <w:rFonts w:ascii="Times New Roman" w:eastAsia="宋体" w:hAnsi="Times New Roman" w:cs="Times New Roman"/>
          <w:kern w:val="0"/>
          <w:sz w:val="24"/>
          <w:szCs w:val="24"/>
        </w:rPr>
        <w:t xml:space="preserve">transactions, the </w:t>
      </w:r>
      <w:r w:rsidR="00444C17">
        <w:rPr>
          <w:rFonts w:ascii="Times New Roman" w:eastAsia="宋体" w:hAnsi="Times New Roman" w:cs="Times New Roman"/>
          <w:kern w:val="0"/>
          <w:sz w:val="24"/>
          <w:szCs w:val="24"/>
        </w:rPr>
        <w:t xml:space="preserve">required </w:t>
      </w:r>
      <w:r w:rsidR="00FF65B8">
        <w:rPr>
          <w:rFonts w:ascii="Times New Roman" w:eastAsia="宋体" w:hAnsi="Times New Roman" w:cs="Times New Roman"/>
          <w:kern w:val="0"/>
          <w:sz w:val="24"/>
          <w:szCs w:val="24"/>
        </w:rPr>
        <w:t>number of hash</w:t>
      </w:r>
      <w:r w:rsidR="00444C17">
        <w:rPr>
          <w:rFonts w:ascii="Times New Roman" w:eastAsia="宋体" w:hAnsi="Times New Roman" w:cs="Times New Roman"/>
          <w:kern w:val="0"/>
          <w:sz w:val="24"/>
          <w:szCs w:val="24"/>
        </w:rPr>
        <w:t xml:space="preserve"> operations to generate the hash root</w:t>
      </w:r>
      <w:r w:rsidR="00FF65B8">
        <w:rPr>
          <w:rFonts w:ascii="Times New Roman" w:eastAsia="宋体" w:hAnsi="Times New Roman" w:cs="Times New Roman"/>
          <w:kern w:val="0"/>
          <w:sz w:val="24"/>
          <w:szCs w:val="24"/>
        </w:rPr>
        <w:t xml:space="preserve"> </w:t>
      </w:r>
      <w:r w:rsidR="00444C17">
        <w:rPr>
          <w:rFonts w:ascii="Times New Roman" w:eastAsia="宋体" w:hAnsi="Times New Roman" w:cs="Times New Roman"/>
          <w:kern w:val="0"/>
          <w:sz w:val="24"/>
          <w:szCs w:val="24"/>
        </w:rPr>
        <w:t>is</w:t>
      </w:r>
      <w:r w:rsidR="00FF65B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k-1</m:t>
        </m:r>
      </m:oMath>
      <w:r w:rsidR="00444C17">
        <w:rPr>
          <w:rFonts w:ascii="Times New Roman" w:eastAsia="宋体" w:hAnsi="Times New Roman" w:cs="Times New Roman"/>
          <w:kern w:val="0"/>
          <w:sz w:val="24"/>
          <w:szCs w:val="24"/>
        </w:rPr>
        <w:t xml:space="preserve">. The number of CPU cycles required for a hash operation to generate </w:t>
      </w:r>
      <w:r w:rsidR="00FF65B8">
        <w:rPr>
          <w:rFonts w:ascii="Times New Roman" w:eastAsia="宋体" w:hAnsi="Times New Roman" w:cs="Times New Roman"/>
          <w:kern w:val="0"/>
          <w:sz w:val="24"/>
          <w:szCs w:val="24"/>
        </w:rPr>
        <w:t xml:space="preserve">the root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ξ</m:t>
            </m:r>
          </m:e>
          <m:sub>
            <m:r>
              <w:rPr>
                <w:rFonts w:ascii="Cambria Math" w:eastAsia="宋体" w:hAnsi="Cambria Math" w:cs="Times New Roman"/>
                <w:kern w:val="0"/>
                <w:sz w:val="24"/>
                <w:szCs w:val="24"/>
              </w:rPr>
              <m:t>k</m:t>
            </m:r>
          </m:sub>
        </m:sSub>
      </m:oMath>
      <w:r w:rsidR="00FF65B8">
        <w:rPr>
          <w:rFonts w:ascii="Times New Roman" w:eastAsia="宋体" w:hAnsi="Times New Roman" w:cs="Times New Roman" w:hint="eastAsia"/>
          <w:kern w:val="0"/>
          <w:sz w:val="24"/>
          <w:szCs w:val="24"/>
        </w:rPr>
        <w:t>.</w:t>
      </w:r>
      <w:r w:rsidR="00E359F2">
        <w:rPr>
          <w:rFonts w:ascii="Times New Roman" w:eastAsia="宋体" w:hAnsi="Times New Roman" w:cs="Times New Roman"/>
          <w:kern w:val="0"/>
          <w:sz w:val="24"/>
          <w:szCs w:val="24"/>
        </w:rPr>
        <w:t xml:space="preserve"> </w:t>
      </w:r>
      <w:r w:rsidR="00444C17">
        <w:rPr>
          <w:rFonts w:ascii="Times New Roman" w:eastAsia="宋体" w:hAnsi="Times New Roman" w:cs="Times New Roman"/>
          <w:kern w:val="0"/>
          <w:sz w:val="24"/>
          <w:szCs w:val="24"/>
        </w:rPr>
        <w:t>Thus, the block packaging latency is expressed as</w:t>
      </w:r>
    </w:p>
    <w:p w14:paraId="0A2582A4" w14:textId="16BD5BCF" w:rsidR="00AA55A1" w:rsidRDefault="002A7C0A" w:rsidP="00AA55A1">
      <w:pPr>
        <w:spacing w:afterLines="50" w:after="156"/>
        <w:ind w:firstLine="420"/>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PACK</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ξ</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k-1</m:t>
                  </m:r>
                </m:e>
              </m:d>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ξ</m:t>
                  </m:r>
                </m:e>
                <m:sub>
                  <m:r>
                    <w:rPr>
                      <w:rFonts w:ascii="Cambria Math" w:eastAsia="宋体" w:hAnsi="Cambria Math" w:cs="Times New Roman"/>
                      <w:kern w:val="0"/>
                      <w:sz w:val="24"/>
                      <w:szCs w:val="24"/>
                    </w:rPr>
                    <m:t>m</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B</m:t>
                  </m:r>
                </m:sub>
              </m:sSub>
            </m:den>
          </m:f>
          <m:r>
            <w:rPr>
              <w:rFonts w:ascii="Cambria Math" w:eastAsia="宋体" w:hAnsi="Cambria Math" w:cs="Times New Roman"/>
              <w:kern w:val="0"/>
              <w:sz w:val="24"/>
              <w:szCs w:val="24"/>
            </w:rPr>
            <m:t>.</m:t>
          </m:r>
        </m:oMath>
      </m:oMathPara>
    </w:p>
    <w:p w14:paraId="404ABC1D" w14:textId="4503437E" w:rsidR="00444C17" w:rsidRDefault="00444C17" w:rsidP="00675CA1">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data transmission of block consensus includes:</w:t>
      </w:r>
      <w:r w:rsidR="00B454B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1)</w:t>
      </w:r>
      <w:r w:rsidR="00B454BA">
        <w:rPr>
          <w:rFonts w:ascii="Times New Roman" w:eastAsia="宋体" w:hAnsi="Times New Roman" w:cs="Times New Roman"/>
          <w:kern w:val="0"/>
          <w:sz w:val="24"/>
          <w:szCs w:val="24"/>
        </w:rPr>
        <w:t xml:space="preserve"> block proposer broadcasts the new block to all consensus nodes, and 2) consensus nodes broadcast partial signature shares to others, as well as 3) consensus node broadcast full signature to others. </w:t>
      </w:r>
      <w:r w:rsidR="00AA55A1">
        <w:rPr>
          <w:rFonts w:ascii="Times New Roman" w:eastAsia="宋体" w:hAnsi="Times New Roman" w:cs="Times New Roman"/>
          <w:kern w:val="0"/>
          <w:sz w:val="24"/>
          <w:szCs w:val="24"/>
        </w:rPr>
        <w:t xml:space="preserve">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PART</m:t>
            </m:r>
          </m:sup>
        </m:sSubSup>
      </m:oMath>
      <w:r w:rsidR="00073D45">
        <w:rPr>
          <w:rFonts w:ascii="Times New Roman" w:eastAsia="宋体" w:hAnsi="Times New Roman" w:cs="Times New Roman" w:hint="eastAsia"/>
          <w:kern w:val="0"/>
          <w:sz w:val="24"/>
          <w:szCs w:val="24"/>
        </w:rPr>
        <w:t xml:space="preserve"> </w:t>
      </w:r>
      <w:r w:rsidR="00AA55A1">
        <w:rPr>
          <w:rFonts w:ascii="Times New Roman" w:eastAsia="宋体" w:hAnsi="Times New Roman" w:cs="Times New Roman" w:hint="eastAsia"/>
          <w:kern w:val="0"/>
          <w:sz w:val="24"/>
          <w:szCs w:val="24"/>
        </w:rPr>
        <w:t>b</w:t>
      </w:r>
      <w:r w:rsidR="00AA55A1">
        <w:rPr>
          <w:rFonts w:ascii="Times New Roman" w:eastAsia="宋体" w:hAnsi="Times New Roman" w:cs="Times New Roman"/>
          <w:kern w:val="0"/>
          <w:sz w:val="24"/>
          <w:szCs w:val="24"/>
        </w:rPr>
        <w:t>e the max</w:t>
      </w:r>
      <w:r w:rsidR="00B70353">
        <w:rPr>
          <w:rFonts w:ascii="Times New Roman" w:eastAsia="宋体" w:hAnsi="Times New Roman" w:cs="Times New Roman"/>
          <w:kern w:val="0"/>
          <w:sz w:val="24"/>
          <w:szCs w:val="24"/>
        </w:rPr>
        <w:t>imum</w:t>
      </w:r>
      <w:r w:rsidR="00AA55A1">
        <w:rPr>
          <w:rFonts w:ascii="Times New Roman" w:eastAsia="宋体" w:hAnsi="Times New Roman" w:cs="Times New Roman"/>
          <w:kern w:val="0"/>
          <w:sz w:val="24"/>
          <w:szCs w:val="24"/>
        </w:rPr>
        <w:t xml:space="preserve"> time spent on </w:t>
      </w:r>
      <w:r w:rsidR="00B70353">
        <w:rPr>
          <w:rFonts w:ascii="Times New Roman" w:eastAsia="宋体" w:hAnsi="Times New Roman" w:cs="Times New Roman"/>
          <w:kern w:val="0"/>
          <w:sz w:val="24"/>
          <w:szCs w:val="24"/>
        </w:rPr>
        <w:t xml:space="preserve">generating a partial signature, 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FULL</m:t>
            </m:r>
          </m:sup>
        </m:sSubSup>
      </m:oMath>
      <w:r w:rsidR="00B70353">
        <w:rPr>
          <w:rFonts w:ascii="Times New Roman" w:eastAsia="宋体" w:hAnsi="Times New Roman" w:cs="Times New Roman" w:hint="eastAsia"/>
          <w:kern w:val="0"/>
          <w:sz w:val="24"/>
          <w:szCs w:val="24"/>
        </w:rPr>
        <w:t xml:space="preserve"> </w:t>
      </w:r>
      <w:r w:rsidR="00B70353">
        <w:rPr>
          <w:rFonts w:ascii="Times New Roman" w:eastAsia="宋体" w:hAnsi="Times New Roman" w:cs="Times New Roman"/>
          <w:kern w:val="0"/>
          <w:sz w:val="24"/>
          <w:szCs w:val="24"/>
        </w:rPr>
        <w:t xml:space="preserve">be the maximum time of generating a full signature. </w:t>
      </w:r>
      <w:r w:rsidR="00B454BA">
        <w:rPr>
          <w:rFonts w:ascii="Times New Roman" w:eastAsia="宋体" w:hAnsi="Times New Roman" w:cs="Times New Roman"/>
          <w:kern w:val="0"/>
          <w:sz w:val="24"/>
          <w:szCs w:val="24"/>
        </w:rPr>
        <w:t xml:space="preserve">The block consensus latency </w:t>
      </w:r>
      <w:r w:rsidR="00194574">
        <w:rPr>
          <w:rFonts w:ascii="Times New Roman" w:eastAsia="宋体" w:hAnsi="Times New Roman" w:cs="Times New Roman"/>
          <w:kern w:val="0"/>
          <w:sz w:val="24"/>
          <w:szCs w:val="24"/>
        </w:rPr>
        <w:t xml:space="preserve">at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194574">
        <w:rPr>
          <w:rFonts w:ascii="Times New Roman" w:eastAsia="宋体" w:hAnsi="Times New Roman" w:cs="Times New Roman" w:hint="eastAsia"/>
          <w:kern w:val="0"/>
          <w:sz w:val="24"/>
          <w:szCs w:val="24"/>
        </w:rPr>
        <w:t xml:space="preserve"> </w:t>
      </w:r>
      <w:r w:rsidR="00B454BA">
        <w:rPr>
          <w:rFonts w:ascii="Times New Roman" w:eastAsia="宋体" w:hAnsi="Times New Roman" w:cs="Times New Roman"/>
          <w:kern w:val="0"/>
          <w:sz w:val="24"/>
          <w:szCs w:val="24"/>
        </w:rPr>
        <w:t>can be expressed as follows,</w:t>
      </w:r>
    </w:p>
    <w:p w14:paraId="0DCB59B7" w14:textId="1A69D811" w:rsidR="00B454BA" w:rsidRPr="00580D63" w:rsidRDefault="002A7C0A" w:rsidP="00675CA1">
      <w:pPr>
        <w:spacing w:afterLines="50" w:after="156"/>
        <w:ind w:firstLine="420"/>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CON</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i=1</m:t>
                      </m:r>
                    </m:sub>
                    <m:sup>
                      <m:r>
                        <w:rPr>
                          <w:rFonts w:ascii="Cambria Math" w:eastAsia="宋体" w:hAnsi="Cambria Math" w:cs="Times New Roman"/>
                          <w:kern w:val="0"/>
                          <w:sz w:val="24"/>
                          <w:szCs w:val="24"/>
                        </w:rPr>
                        <m:t>t</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p</m:t>
                          </m:r>
                        </m:sub>
                      </m:sSub>
                    </m:e>
                  </m:nary>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f</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xml:space="preserve">+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PART</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FULL</m:t>
              </m:r>
            </m:sup>
          </m:sSubSup>
          <m:r>
            <w:rPr>
              <w:rFonts w:ascii="Cambria Math" w:eastAsia="宋体" w:hAnsi="Cambria Math" w:cs="Times New Roman"/>
              <w:kern w:val="0"/>
              <w:sz w:val="24"/>
              <w:szCs w:val="24"/>
            </w:rPr>
            <m:t>,</m:t>
          </m:r>
        </m:oMath>
      </m:oMathPara>
    </w:p>
    <w:p w14:paraId="15DDD04D" w14:textId="0A6DB810" w:rsidR="00B46E37" w:rsidRDefault="003D57C0" w:rsidP="00BE0AD1">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represents the data size of block header,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represent</w:t>
      </w:r>
      <w:r w:rsidR="007C61AC">
        <w:rPr>
          <w:rFonts w:ascii="Times New Roman" w:eastAsia="宋体" w:hAnsi="Times New Roman" w:cs="Times New Roman"/>
          <w:kern w:val="0"/>
          <w:sz w:val="24"/>
          <w:szCs w:val="24"/>
        </w:rPr>
        <w:t xml:space="preserve">s the data size of a transaction,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p</m:t>
            </m:r>
          </m:sub>
        </m:sSub>
      </m:oMath>
      <w:r w:rsidR="007C61AC">
        <w:rPr>
          <w:rFonts w:ascii="Times New Roman" w:eastAsia="宋体" w:hAnsi="Times New Roman" w:cs="Times New Roman" w:hint="eastAsia"/>
          <w:kern w:val="0"/>
          <w:sz w:val="24"/>
          <w:szCs w:val="24"/>
        </w:rPr>
        <w:t xml:space="preserve"> </w:t>
      </w:r>
      <w:r w:rsidR="007C61A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f</m:t>
            </m:r>
          </m:sub>
        </m:sSub>
      </m:oMath>
      <w:r w:rsidR="007C61AC">
        <w:rPr>
          <w:rFonts w:ascii="Times New Roman" w:eastAsia="宋体" w:hAnsi="Times New Roman" w:cs="Times New Roman" w:hint="eastAsia"/>
          <w:kern w:val="0"/>
          <w:sz w:val="24"/>
          <w:szCs w:val="24"/>
        </w:rPr>
        <w:t xml:space="preserve"> </w:t>
      </w:r>
      <w:r w:rsidR="007C61AC">
        <w:rPr>
          <w:rFonts w:ascii="Times New Roman" w:eastAsia="宋体" w:hAnsi="Times New Roman" w:cs="Times New Roman"/>
          <w:kern w:val="0"/>
          <w:sz w:val="24"/>
          <w:szCs w:val="24"/>
        </w:rPr>
        <w:t>represent the data size of partial signature and full signature, respectively.</w:t>
      </w:r>
      <w:r w:rsidR="00B46E37">
        <w:rPr>
          <w:rFonts w:ascii="Times New Roman" w:eastAsia="宋体" w:hAnsi="Times New Roman" w:cs="Times New Roman"/>
          <w:kern w:val="0"/>
          <w:sz w:val="24"/>
          <w:szCs w:val="24"/>
        </w:rPr>
        <w:t xml:space="preserve"> Assuming that the partial signature broadcast by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B46E37">
        <w:rPr>
          <w:rFonts w:ascii="Times New Roman" w:eastAsia="宋体" w:hAnsi="Times New Roman" w:cs="Times New Roman" w:hint="eastAsia"/>
          <w:kern w:val="0"/>
          <w:sz w:val="24"/>
          <w:szCs w:val="24"/>
        </w:rPr>
        <w:t xml:space="preserve"> </w:t>
      </w:r>
      <w:r w:rsidR="00B46E37">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t</m:t>
            </m:r>
          </m:e>
          <m:sup>
            <m:r>
              <w:rPr>
                <w:rFonts w:ascii="Cambria Math" w:eastAsia="宋体" w:hAnsi="Cambria Math" w:cs="Times New Roman"/>
                <w:kern w:val="0"/>
                <w:sz w:val="24"/>
                <w:szCs w:val="24"/>
              </w:rPr>
              <m:t>th</m:t>
            </m:r>
          </m:sup>
        </m:sSup>
      </m:oMath>
      <w:r w:rsidR="00B46E37">
        <w:rPr>
          <w:rFonts w:ascii="Times New Roman" w:eastAsia="宋体" w:hAnsi="Times New Roman" w:cs="Times New Roman" w:hint="eastAsia"/>
          <w:kern w:val="0"/>
          <w:sz w:val="24"/>
          <w:szCs w:val="24"/>
        </w:rPr>
        <w:t xml:space="preserve"> </w:t>
      </w:r>
      <w:r w:rsidR="00B46E37">
        <w:rPr>
          <w:rFonts w:ascii="Times New Roman" w:eastAsia="宋体" w:hAnsi="Times New Roman" w:cs="Times New Roman"/>
          <w:kern w:val="0"/>
          <w:sz w:val="24"/>
          <w:szCs w:val="24"/>
        </w:rPr>
        <w:t xml:space="preserve">partial signature received by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B46E37">
        <w:rPr>
          <w:rFonts w:ascii="Times New Roman" w:eastAsia="宋体" w:hAnsi="Times New Roman" w:cs="Times New Roman" w:hint="eastAsia"/>
          <w:kern w:val="0"/>
          <w:sz w:val="24"/>
          <w:szCs w:val="24"/>
        </w:rPr>
        <w:t>,</w:t>
      </w:r>
      <w:r w:rsidR="00B46E37">
        <w:rPr>
          <w:rFonts w:ascii="Times New Roman" w:eastAsia="宋体" w:hAnsi="Times New Roman" w:cs="Times New Roman"/>
          <w:kern w:val="0"/>
          <w:sz w:val="24"/>
          <w:szCs w:val="24"/>
        </w:rPr>
        <w:t xml:space="preserve"> the generation latency for a </w:t>
      </w:r>
      <w:r w:rsidR="00073D45">
        <w:rPr>
          <w:rFonts w:ascii="Times New Roman" w:eastAsia="宋体" w:hAnsi="Times New Roman" w:cs="Times New Roman"/>
          <w:kern w:val="0"/>
          <w:sz w:val="24"/>
          <w:szCs w:val="24"/>
        </w:rPr>
        <w:t xml:space="preserve">valid </w:t>
      </w:r>
      <w:r w:rsidR="00B46E37">
        <w:rPr>
          <w:rFonts w:ascii="Times New Roman" w:eastAsia="宋体" w:hAnsi="Times New Roman" w:cs="Times New Roman"/>
          <w:kern w:val="0"/>
          <w:sz w:val="24"/>
          <w:szCs w:val="24"/>
        </w:rPr>
        <w:t>block is given as</w:t>
      </w:r>
    </w:p>
    <w:p w14:paraId="2AE6189D" w14:textId="6403FE0A" w:rsidR="00B46E37" w:rsidRDefault="002A7C0A" w:rsidP="00BE0AD1">
      <w:pPr>
        <w:spacing w:afterLines="50" w:after="156"/>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GEN</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PACK</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CON</m:t>
              </m:r>
            </m:sup>
          </m:sSubSup>
          <m:r>
            <w:rPr>
              <w:rFonts w:ascii="Cambria Math" w:eastAsia="宋体" w:hAnsi="Cambria Math" w:cs="Times New Roman"/>
              <w:kern w:val="0"/>
              <w:sz w:val="24"/>
              <w:szCs w:val="24"/>
            </w:rPr>
            <m:t>.</m:t>
          </m:r>
        </m:oMath>
      </m:oMathPara>
    </w:p>
    <w:p w14:paraId="50699880" w14:textId="7E995E65" w:rsidR="00073D45" w:rsidRDefault="007C61AC" w:rsidP="00073D4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sidR="00073D45">
        <w:rPr>
          <w:rFonts w:ascii="Times New Roman" w:eastAsia="宋体" w:hAnsi="Times New Roman" w:cs="Times New Roman"/>
          <w:kern w:val="0"/>
          <w:sz w:val="24"/>
          <w:szCs w:val="24"/>
        </w:rPr>
        <w:tab/>
        <w:t>When generating an empty block in a round, the data transmission of block consensus includes: 1) a node broadcasts the empty block to all consensus nodes, and 2) consensus nodes broadcast partial signature shares to others, as well as 3) consensus node broadcast full signature to others. The block consensus latency can be expressed as follows,</w:t>
      </w:r>
    </w:p>
    <w:p w14:paraId="7E0C37B8" w14:textId="2C1D848E" w:rsidR="00073D45" w:rsidRPr="00580D63" w:rsidRDefault="002A7C0A" w:rsidP="00073D45">
      <w:pPr>
        <w:spacing w:afterLines="50" w:after="156"/>
        <w:ind w:firstLine="420"/>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B,0</m:t>
              </m:r>
            </m:sub>
            <m:sup>
              <m:r>
                <w:rPr>
                  <w:rFonts w:ascii="Cambria Math" w:eastAsia="宋体" w:hAnsi="Cambria Math" w:cs="Times New Roman"/>
                  <w:kern w:val="0"/>
                  <w:sz w:val="24"/>
                  <w:szCs w:val="24"/>
                </w:rPr>
                <m:t>CON</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i=1</m:t>
                      </m:r>
                    </m:sub>
                    <m:sup>
                      <m:r>
                        <w:rPr>
                          <w:rFonts w:ascii="Cambria Math" w:eastAsia="宋体" w:hAnsi="Cambria Math" w:cs="Times New Roman"/>
                          <w:kern w:val="0"/>
                          <w:sz w:val="24"/>
                          <w:szCs w:val="24"/>
                        </w:rPr>
                        <m:t>t</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p</m:t>
                          </m:r>
                        </m:sub>
                      </m:sSub>
                    </m:e>
                  </m:nary>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f</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xml:space="preserve">+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PART</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FULL</m:t>
              </m:r>
            </m:sup>
          </m:sSubSup>
          <m:r>
            <w:rPr>
              <w:rFonts w:ascii="Cambria Math" w:eastAsia="宋体" w:hAnsi="Cambria Math" w:cs="Times New Roman"/>
              <w:kern w:val="0"/>
              <w:sz w:val="24"/>
              <w:szCs w:val="24"/>
            </w:rPr>
            <m:t>.</m:t>
          </m:r>
        </m:oMath>
      </m:oMathPara>
    </w:p>
    <w:p w14:paraId="1E3D985E" w14:textId="145AFD47" w:rsidR="00F905EF" w:rsidRDefault="008A39BE" w:rsidP="00BE0AD1">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0B0002">
        <w:rPr>
          <w:rFonts w:ascii="Times New Roman" w:eastAsia="宋体" w:hAnsi="Times New Roman" w:cs="Times New Roman"/>
          <w:kern w:val="0"/>
          <w:sz w:val="24"/>
          <w:szCs w:val="24"/>
        </w:rPr>
        <w:t>Let</w:t>
      </w:r>
      <m:oMath>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f</m:t>
            </m:r>
          </m:num>
          <m:den>
            <m:r>
              <w:rPr>
                <w:rFonts w:ascii="Cambria Math" w:eastAsia="宋体" w:hAnsi="Cambria Math" w:cs="Times New Roman"/>
                <w:kern w:val="0"/>
                <w:sz w:val="24"/>
                <w:szCs w:val="24"/>
              </w:rPr>
              <m:t>N</m:t>
            </m:r>
          </m:den>
        </m:f>
      </m:oMath>
      <w:r w:rsidR="000B0002">
        <w:rPr>
          <w:rFonts w:ascii="Times New Roman" w:eastAsia="宋体" w:hAnsi="Times New Roman" w:cs="Times New Roman"/>
          <w:kern w:val="0"/>
          <w:sz w:val="24"/>
          <w:szCs w:val="24"/>
        </w:rPr>
        <w:t xml:space="preserve"> be t</w:t>
      </w:r>
      <w:r>
        <w:rPr>
          <w:rFonts w:ascii="Times New Roman" w:eastAsia="宋体" w:hAnsi="Times New Roman" w:cs="Times New Roman"/>
          <w:kern w:val="0"/>
          <w:sz w:val="24"/>
          <w:szCs w:val="24"/>
        </w:rPr>
        <w:t xml:space="preserve">he probability </w:t>
      </w:r>
      <w:r w:rsidR="007236B4">
        <w:rPr>
          <w:rFonts w:ascii="Times New Roman" w:eastAsia="宋体" w:hAnsi="Times New Roman" w:cs="Times New Roman"/>
          <w:kern w:val="0"/>
          <w:sz w:val="24"/>
          <w:szCs w:val="24"/>
        </w:rPr>
        <w:t xml:space="preserve">that </w:t>
      </w:r>
      <w:r w:rsidR="000B0002">
        <w:rPr>
          <w:rFonts w:ascii="Times New Roman" w:eastAsia="宋体" w:hAnsi="Times New Roman" w:cs="Times New Roman"/>
          <w:kern w:val="0"/>
          <w:sz w:val="24"/>
          <w:szCs w:val="24"/>
        </w:rPr>
        <w:t xml:space="preserve">elected </w:t>
      </w:r>
      <w:r w:rsidR="007236B4">
        <w:rPr>
          <w:rFonts w:ascii="Times New Roman" w:eastAsia="宋体" w:hAnsi="Times New Roman" w:cs="Times New Roman"/>
          <w:kern w:val="0"/>
          <w:sz w:val="24"/>
          <w:szCs w:val="24"/>
        </w:rPr>
        <w:t>block proposer is honest</w:t>
      </w:r>
      <w:r w:rsidR="000B0002">
        <w:rPr>
          <w:rFonts w:ascii="Times New Roman" w:eastAsia="宋体" w:hAnsi="Times New Roman" w:cs="Times New Roman"/>
          <w:kern w:val="0"/>
          <w:sz w:val="24"/>
          <w:szCs w:val="24"/>
        </w:rPr>
        <w:t>.</w:t>
      </w:r>
      <w:r w:rsidR="007236B4">
        <w:rPr>
          <w:rFonts w:ascii="Times New Roman" w:eastAsia="宋体" w:hAnsi="Times New Roman" w:cs="Times New Roman"/>
          <w:kern w:val="0"/>
          <w:sz w:val="24"/>
          <w:szCs w:val="24"/>
        </w:rPr>
        <w:t xml:space="preserve"> </w:t>
      </w:r>
      <w:r w:rsidR="000B0002">
        <w:rPr>
          <w:rFonts w:ascii="Times New Roman" w:eastAsia="宋体" w:hAnsi="Times New Roman" w:cs="Times New Roman" w:hint="eastAsia"/>
          <w:kern w:val="0"/>
          <w:sz w:val="24"/>
          <w:szCs w:val="24"/>
        </w:rPr>
        <w:t>A</w:t>
      </w:r>
      <w:r w:rsidR="007C61AC">
        <w:rPr>
          <w:rFonts w:ascii="Times New Roman" w:eastAsia="宋体" w:hAnsi="Times New Roman" w:cs="Times New Roman"/>
          <w:kern w:val="0"/>
          <w:sz w:val="24"/>
          <w:szCs w:val="24"/>
        </w:rPr>
        <w:t xml:space="preserve">ccording to the consensus interruption probability and </w:t>
      </w:r>
      <w:r w:rsidR="00A10331">
        <w:rPr>
          <w:rFonts w:ascii="Times New Roman" w:eastAsia="宋体" w:hAnsi="Times New Roman" w:cs="Times New Roman"/>
          <w:kern w:val="0"/>
          <w:sz w:val="24"/>
          <w:szCs w:val="24"/>
        </w:rPr>
        <w:t>consensus latency, we can compute the average block generation latency in our protocol as</w:t>
      </w:r>
    </w:p>
    <w:p w14:paraId="6CF4D202" w14:textId="26A15761" w:rsidR="00A10331" w:rsidRDefault="002A7C0A" w:rsidP="00BE0AD1">
      <w:pPr>
        <w:spacing w:afterLines="50" w:after="156"/>
        <w:rPr>
          <w:rFonts w:ascii="Times New Roman" w:eastAsia="宋体" w:hAnsi="Times New Roman" w:cs="Times New Roman"/>
          <w:kern w:val="0"/>
          <w:sz w:val="24"/>
          <w:szCs w:val="24"/>
        </w:rPr>
      </w:pPr>
      <m:oMath>
        <m:sSub>
          <m:sSubPr>
            <m:ctrlPr>
              <w:rPr>
                <w:rFonts w:ascii="Cambria Math" w:eastAsia="宋体" w:hAnsi="Cambria Math" w:cs="Times New Roman"/>
                <w:i/>
                <w:kern w:val="0"/>
                <w:sz w:val="24"/>
                <w:szCs w:val="24"/>
              </w:rPr>
            </m:ctrlPr>
          </m:sSubPr>
          <m:e>
            <m:r>
              <m:rPr>
                <m:scr m:val="double-struck"/>
              </m:rPr>
              <w:rPr>
                <w:rFonts w:ascii="Cambria Math" w:eastAsia="宋体" w:hAnsi="Cambria Math" w:cs="Times New Roman"/>
                <w:kern w:val="0"/>
                <w:sz w:val="24"/>
                <w:szCs w:val="24"/>
              </w:rPr>
              <m:t>E</m:t>
            </m:r>
          </m:e>
          <m:sub>
            <m:r>
              <w:rPr>
                <w:rFonts w:ascii="Cambria Math" w:eastAsia="宋体" w:hAnsi="Cambria Math" w:cs="Times New Roman"/>
                <w:kern w:val="0"/>
                <w:sz w:val="24"/>
                <w:szCs w:val="24"/>
              </w:rPr>
              <m:t>τ</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C</m:t>
            </m:r>
          </m:den>
        </m:f>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c=1</m:t>
            </m:r>
          </m:sub>
          <m:sup>
            <m:r>
              <w:rPr>
                <w:rFonts w:ascii="Cambria Math" w:eastAsia="宋体" w:hAnsi="Cambria Math" w:cs="Times New Roman"/>
                <w:kern w:val="0"/>
                <w:sz w:val="24"/>
                <w:szCs w:val="24"/>
              </w:rPr>
              <m:t>C</m:t>
            </m:r>
          </m:sup>
          <m:e>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cp</m:t>
                        </m:r>
                      </m:sub>
                    </m:sSub>
                  </m:e>
                </m:d>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GEN</m:t>
                    </m:r>
                  </m:sup>
                </m:sSubSup>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cp</m:t>
                        </m:r>
                      </m:sub>
                    </m:sSub>
                  </m:e>
                </m:d>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GEN</m:t>
                        </m:r>
                      </m:sup>
                    </m:sSubSup>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B,0</m:t>
                    </m:r>
                  </m:sub>
                  <m:sup>
                    <m:r>
                      <w:rPr>
                        <w:rFonts w:ascii="Cambria Math" w:eastAsia="宋体" w:hAnsi="Cambria Math" w:cs="Times New Roman"/>
                        <w:kern w:val="0"/>
                        <w:sz w:val="24"/>
                        <w:szCs w:val="24"/>
                      </w:rPr>
                      <m:t>CON</m:t>
                    </m:r>
                  </m:sup>
                </m:sSubSup>
              </m:e>
            </m:d>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 p</m:t>
                </m:r>
              </m:e>
              <m:sub>
                <m:r>
                  <w:rPr>
                    <w:rFonts w:ascii="Cambria Math" w:eastAsia="宋体" w:hAnsi="Cambria Math" w:cs="Times New Roman"/>
                    <w:kern w:val="0"/>
                    <w:sz w:val="24"/>
                    <w:szCs w:val="24"/>
                  </w:rPr>
                  <m:t>cp</m:t>
                </m:r>
              </m:sub>
            </m:sSub>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CON</m:t>
                    </m:r>
                  </m:sup>
                </m:sSubSup>
                <m:r>
                  <w:rPr>
                    <w:rFonts w:ascii="Cambria Math" w:eastAsia="宋体" w:hAnsi="Cambria Math" w:cs="Times New Roman"/>
                    <w:kern w:val="0"/>
                    <w:sz w:val="24"/>
                    <w:szCs w:val="24"/>
                  </w:rPr>
                  <m:t xml:space="preserve">+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GEN</m:t>
                    </m:r>
                  </m:sup>
                </m:sSubSup>
              </m:e>
            </m:d>
            <m:r>
              <w:rPr>
                <w:rFonts w:ascii="Cambria Math" w:eastAsia="宋体" w:hAnsi="Cambria Math" w:cs="Times New Roman"/>
                <w:kern w:val="0"/>
                <w:sz w:val="24"/>
                <w:szCs w:val="24"/>
              </w:rPr>
              <m:t>]</m:t>
            </m:r>
          </m:e>
        </m:nary>
      </m:oMath>
      <w:r w:rsidR="00F529E8">
        <w:rPr>
          <w:rFonts w:ascii="Times New Roman" w:eastAsia="宋体" w:hAnsi="Times New Roman" w:cs="Times New Roman" w:hint="eastAsia"/>
          <w:kern w:val="0"/>
          <w:sz w:val="24"/>
          <w:szCs w:val="24"/>
        </w:rPr>
        <w:t>.</w:t>
      </w:r>
    </w:p>
    <w:p w14:paraId="16A1FBAF" w14:textId="6B5542E0" w:rsidR="00D746E3" w:rsidRPr="00BE0AD1" w:rsidRDefault="00D746E3" w:rsidP="00BE0AD1">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cp</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consensus interruption probability,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GEN</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generation latency of valid block, 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GEN</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5B56F4">
        <w:rPr>
          <w:rFonts w:ascii="Times New Roman" w:eastAsia="宋体" w:hAnsi="Times New Roman" w:cs="Times New Roman"/>
          <w:kern w:val="0"/>
          <w:sz w:val="24"/>
          <w:szCs w:val="24"/>
        </w:rPr>
        <w:t xml:space="preserve">the maximum valid block generation latency,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B,0</m:t>
            </m:r>
          </m:sub>
          <m:sup>
            <m:r>
              <w:rPr>
                <w:rFonts w:ascii="Cambria Math" w:eastAsia="宋体" w:hAnsi="Cambria Math" w:cs="Times New Roman"/>
                <w:kern w:val="0"/>
                <w:sz w:val="24"/>
                <w:szCs w:val="24"/>
              </w:rPr>
              <m:t>CON</m:t>
            </m:r>
          </m:sup>
        </m:sSubSup>
      </m:oMath>
      <w:r w:rsidR="005B56F4">
        <w:rPr>
          <w:rFonts w:ascii="Times New Roman" w:eastAsia="宋体" w:hAnsi="Times New Roman" w:cs="Times New Roman" w:hint="eastAsia"/>
          <w:kern w:val="0"/>
          <w:sz w:val="24"/>
          <w:szCs w:val="24"/>
        </w:rPr>
        <w:t xml:space="preserve"> </w:t>
      </w:r>
      <w:r w:rsidR="005B56F4">
        <w:rPr>
          <w:rFonts w:ascii="Times New Roman" w:eastAsia="宋体" w:hAnsi="Times New Roman" w:cs="Times New Roman"/>
          <w:kern w:val="0"/>
          <w:sz w:val="24"/>
          <w:szCs w:val="24"/>
        </w:rPr>
        <w:t>is empty block consensus latency.</w:t>
      </w:r>
    </w:p>
    <w:p w14:paraId="7F9857A9" w14:textId="4029B4AB" w:rsidR="0085138F" w:rsidRPr="004246D7" w:rsidRDefault="0085138F" w:rsidP="00565B69">
      <w:pPr>
        <w:pStyle w:val="2"/>
        <w:rPr>
          <w:rFonts w:ascii="Times New Roman" w:eastAsia="黑体" w:hAnsi="Times New Roman" w:cs="Times New Roman"/>
          <w:sz w:val="28"/>
          <w:szCs w:val="28"/>
        </w:rPr>
      </w:pPr>
      <w:bookmarkStart w:id="15" w:name="_Toc94273382"/>
      <w:r w:rsidRPr="004246D7">
        <w:rPr>
          <w:rFonts w:ascii="Times New Roman" w:eastAsia="黑体" w:hAnsi="Times New Roman" w:cs="Times New Roman"/>
          <w:sz w:val="28"/>
          <w:szCs w:val="28"/>
        </w:rPr>
        <w:t>5.</w:t>
      </w:r>
      <w:r w:rsidR="007252E8">
        <w:rPr>
          <w:rFonts w:ascii="Times New Roman" w:eastAsia="黑体" w:hAnsi="Times New Roman" w:cs="Times New Roman"/>
          <w:sz w:val="28"/>
          <w:szCs w:val="28"/>
        </w:rPr>
        <w:t>2</w:t>
      </w:r>
      <w:r w:rsidRPr="004246D7">
        <w:rPr>
          <w:rFonts w:ascii="Times New Roman" w:eastAsia="黑体" w:hAnsi="Times New Roman" w:cs="Times New Roman"/>
          <w:sz w:val="28"/>
          <w:szCs w:val="28"/>
        </w:rPr>
        <w:t xml:space="preserve"> </w:t>
      </w:r>
      <w:bookmarkEnd w:id="15"/>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w:t>
      </w:r>
      <w:proofErr w:type="spellStart"/>
      <w:r w:rsidR="00582132">
        <w:rPr>
          <w:rFonts w:ascii="Times New Roman" w:eastAsia="宋体" w:hAnsi="Times New Roman" w:cs="Times New Roman"/>
          <w:kern w:val="0"/>
          <w:sz w:val="24"/>
          <w:szCs w:val="24"/>
        </w:rPr>
        <w:t>SWIB</w:t>
      </w:r>
      <w:proofErr w:type="spellEnd"/>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w:t>
      </w:r>
      <w:proofErr w:type="spellStart"/>
      <w:r w:rsidR="00BB7A56">
        <w:rPr>
          <w:rFonts w:ascii="Times New Roman" w:eastAsia="宋体" w:hAnsi="Times New Roman" w:cs="Times New Roman"/>
          <w:kern w:val="0"/>
          <w:sz w:val="24"/>
          <w:szCs w:val="24"/>
        </w:rPr>
        <w:t>SWIB</w:t>
      </w:r>
      <w:proofErr w:type="spellEnd"/>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25BE0CC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6000F78A"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0034537E" w:rsidRPr="0034537E">
        <w:rPr>
          <w:rFonts w:ascii="Times New Roman" w:eastAsia="宋体" w:hAnsi="Times New Roman" w:cs="Times New Roman"/>
          <w:kern w:val="0"/>
          <w:sz w:val="24"/>
          <w:szCs w:val="24"/>
        </w:rPr>
        <w:t xml:space="preserve">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lastRenderedPageBreak/>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435F030C"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proofErr w:type="spellStart"/>
      <w:r w:rsidR="00582132">
        <w:rPr>
          <w:rFonts w:ascii="Times New Roman" w:eastAsia="宋体" w:hAnsi="Times New Roman" w:cs="Times New Roman"/>
          <w:kern w:val="0"/>
          <w:sz w:val="24"/>
          <w:szCs w:val="24"/>
        </w:rPr>
        <w:t>SWIB</w:t>
      </w:r>
      <w:proofErr w:type="spellEnd"/>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w:t>
      </w:r>
      <w:r w:rsidR="009A2D0C">
        <w:rPr>
          <w:rFonts w:ascii="Times New Roman" w:eastAsia="宋体" w:hAnsi="Times New Roman" w:cs="Times New Roman"/>
          <w:kern w:val="0"/>
          <w:sz w:val="24"/>
          <w:szCs w:val="24"/>
        </w:rPr>
        <w:lastRenderedPageBreak/>
        <w:t xml:space="preserve">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3B10231A"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.3 </w:t>
      </w:r>
      <w:r w:rsidR="007252E8">
        <w:rPr>
          <w:rFonts w:ascii="Times New Roman" w:eastAsia="黑体" w:hAnsi="Times New Roman" w:cs="Times New Roman"/>
          <w:sz w:val="24"/>
          <w:szCs w:val="24"/>
        </w:rPr>
        <w:t>R</w:t>
      </w:r>
      <w:r w:rsidR="00780A9B">
        <w:rPr>
          <w:rFonts w:ascii="Times New Roman" w:eastAsia="黑体" w:hAnsi="Times New Roman" w:cs="Times New Roman"/>
          <w:sz w:val="24"/>
          <w:szCs w:val="24"/>
        </w:rPr>
        <w:t>andom</w:t>
      </w:r>
      <w:r w:rsidR="007252E8">
        <w:rPr>
          <w:rFonts w:ascii="Times New Roman" w:eastAsia="黑体" w:hAnsi="Times New Roman" w:cs="Times New Roman"/>
          <w:sz w:val="24"/>
          <w:szCs w:val="24"/>
        </w:rPr>
        <w:t xml:space="preserve"> </w:t>
      </w:r>
      <w:r w:rsidR="00780A9B">
        <w:rPr>
          <w:rFonts w:ascii="Times New Roman" w:eastAsia="黑体" w:hAnsi="Times New Roman" w:cs="Times New Roman"/>
          <w:sz w:val="24"/>
          <w:szCs w:val="24"/>
        </w:rPr>
        <w:t>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w:t>
      </w:r>
      <w:r w:rsidR="005B09D5">
        <w:rPr>
          <w:rFonts w:ascii="Times New Roman" w:eastAsia="宋体" w:hAnsi="Times New Roman" w:cs="Times New Roman"/>
          <w:kern w:val="0"/>
          <w:sz w:val="24"/>
          <w:szCs w:val="24"/>
        </w:rPr>
        <w:lastRenderedPageBreak/>
        <w:t>ensure the efficiency of transaction procession.</w:t>
      </w:r>
    </w:p>
    <w:p w14:paraId="60FC7F89" w14:textId="4FB3E69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proofErr w:type="spellStart"/>
      <w:r w:rsidR="00A94E48">
        <w:rPr>
          <w:rFonts w:ascii="Times New Roman" w:eastAsia="宋体" w:hAnsi="Times New Roman" w:cs="Times New Roman"/>
          <w:kern w:val="0"/>
          <w:sz w:val="24"/>
          <w:szCs w:val="24"/>
        </w:rPr>
        <w:t>SWIB</w:t>
      </w:r>
      <w:proofErr w:type="spellEnd"/>
      <w:r w:rsidR="00A94E48">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4AD866A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FD3036">
        <w:rPr>
          <w:rFonts w:ascii="Times New Roman" w:eastAsia="黑体" w:hAnsi="Times New Roman" w:cs="Times New Roman"/>
          <w:sz w:val="24"/>
          <w:szCs w:val="24"/>
        </w:rPr>
        <w:t>.</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73D1CC08" w14:textId="68AA17E3" w:rsidR="009B7AC5" w:rsidRDefault="00BC3BC3" w:rsidP="00E81EC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proofErr w:type="spellStart"/>
      <w:r w:rsidR="00AE5FF7">
        <w:rPr>
          <w:rFonts w:ascii="Times New Roman" w:eastAsia="宋体" w:hAnsi="Times New Roman" w:cs="Times New Roman"/>
          <w:kern w:val="0"/>
          <w:sz w:val="24"/>
          <w:szCs w:val="24"/>
        </w:rPr>
        <w:t>SWIB</w:t>
      </w:r>
      <w:proofErr w:type="spellEnd"/>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r w:rsidR="003E2DE5">
        <w:rPr>
          <w:rFonts w:ascii="Times New Roman" w:eastAsia="宋体" w:hAnsi="Times New Roman" w:cs="Times New Roman"/>
          <w:kern w:val="0"/>
          <w:sz w:val="24"/>
          <w:szCs w:val="24"/>
        </w:rPr>
        <w:t xml:space="preserve"> </w:t>
      </w:r>
    </w:p>
    <w:p w14:paraId="613A5D5C" w14:textId="77777777" w:rsidR="00BC3B8C" w:rsidRDefault="0005603D" w:rsidP="00906DBA">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2A049E">
        <w:rPr>
          <w:rFonts w:ascii="Times New Roman" w:eastAsia="宋体" w:hAnsi="Times New Roman" w:cs="Times New Roman"/>
          <w:kern w:val="0"/>
          <w:sz w:val="24"/>
          <w:szCs w:val="24"/>
        </w:rPr>
        <w:t xml:space="preserve">Consensus interruption occurs when no node receiving a sufficient partial signature in block finalization phase. </w:t>
      </w:r>
      <w:r w:rsidR="003942D2">
        <w:rPr>
          <w:rFonts w:ascii="Times New Roman" w:eastAsia="宋体" w:hAnsi="Times New Roman" w:cs="Times New Roman"/>
          <w:kern w:val="0"/>
          <w:sz w:val="24"/>
          <w:szCs w:val="24"/>
        </w:rPr>
        <w:t xml:space="preserve">In </w:t>
      </w:r>
      <w:proofErr w:type="spellStart"/>
      <w:r w:rsidR="003942D2">
        <w:rPr>
          <w:rFonts w:ascii="Times New Roman" w:eastAsia="宋体" w:hAnsi="Times New Roman" w:cs="Times New Roman"/>
          <w:kern w:val="0"/>
          <w:sz w:val="24"/>
          <w:szCs w:val="24"/>
        </w:rPr>
        <w:t>SWIB</w:t>
      </w:r>
      <w:proofErr w:type="spellEnd"/>
      <w:r w:rsidR="003942D2">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utilizing an estimate of adversary time window</w:t>
      </w:r>
      <w:r w:rsidR="00E81EC6">
        <w:rPr>
          <w:rFonts w:ascii="Times New Roman" w:eastAsia="宋体" w:hAnsi="Times New Roman" w:cs="Times New Roman"/>
          <w:kern w:val="0"/>
          <w:sz w:val="24"/>
          <w:szCs w:val="24"/>
        </w:rPr>
        <w:t xml:space="preserve"> ensure</w:t>
      </w:r>
      <w:r w:rsidR="009440C8">
        <w:rPr>
          <w:rFonts w:ascii="Times New Roman" w:eastAsia="宋体" w:hAnsi="Times New Roman" w:cs="Times New Roman"/>
          <w:kern w:val="0"/>
          <w:sz w:val="24"/>
          <w:szCs w:val="24"/>
        </w:rPr>
        <w:t>s</w:t>
      </w:r>
      <w:r w:rsidR="00E81EC6">
        <w:rPr>
          <w:rFonts w:ascii="Times New Roman" w:eastAsia="宋体" w:hAnsi="Times New Roman" w:cs="Times New Roman"/>
          <w:kern w:val="0"/>
          <w:sz w:val="24"/>
          <w:szCs w:val="24"/>
        </w:rPr>
        <w:t xml:space="preserve"> the finalization of block in wireless </w:t>
      </w:r>
      <w:r w:rsidR="003942D2">
        <w:rPr>
          <w:rFonts w:ascii="Times New Roman" w:eastAsia="宋体" w:hAnsi="Times New Roman" w:cs="Times New Roman"/>
          <w:kern w:val="0"/>
          <w:sz w:val="24"/>
          <w:szCs w:val="24"/>
        </w:rPr>
        <w:t xml:space="preserve">blockchain </w:t>
      </w:r>
      <w:r w:rsidR="00E81EC6">
        <w:rPr>
          <w:rFonts w:ascii="Times New Roman" w:eastAsia="宋体" w:hAnsi="Times New Roman" w:cs="Times New Roman"/>
          <w:kern w:val="0"/>
          <w:sz w:val="24"/>
          <w:szCs w:val="24"/>
        </w:rPr>
        <w:t xml:space="preserve">network </w:t>
      </w:r>
      <w:r w:rsidR="003942D2">
        <w:rPr>
          <w:rFonts w:ascii="Times New Roman" w:eastAsia="宋体" w:hAnsi="Times New Roman" w:cs="Times New Roman"/>
          <w:kern w:val="0"/>
          <w:sz w:val="24"/>
          <w:szCs w:val="24"/>
        </w:rPr>
        <w:t>under jamming attack</w:t>
      </w:r>
      <w:r w:rsidR="00E81EC6">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We assume that the capability of adversary is </w:t>
      </w:r>
      <m:oMath>
        <m:r>
          <w:rPr>
            <w:rFonts w:ascii="Cambria Math" w:eastAsia="宋体" w:hAnsi="Cambria Math" w:cs="Times New Roman"/>
            <w:kern w:val="0"/>
            <w:sz w:val="24"/>
            <w:szCs w:val="24"/>
          </w:rPr>
          <m:t>(1-δ, T)</m:t>
        </m:r>
      </m:oMath>
      <w:r w:rsidR="009440C8">
        <w:rPr>
          <w:rFonts w:ascii="Times New Roman" w:eastAsia="宋体" w:hAnsi="Times New Roman" w:cs="Times New Roman" w:hint="eastAsia"/>
          <w:kern w:val="0"/>
          <w:sz w:val="24"/>
          <w:szCs w:val="24"/>
        </w:rPr>
        <w:t>-</w:t>
      </w:r>
      <w:r w:rsidR="009440C8" w:rsidRPr="001C456B">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bounded, i.e., in any</w:t>
      </w:r>
      <w:r w:rsidR="009440C8"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 xml:space="preserve">T </m:t>
        </m:r>
      </m:oMath>
      <w:r w:rsidR="009440C8">
        <w:rPr>
          <w:rFonts w:ascii="Times New Roman" w:eastAsia="宋体" w:hAnsi="Times New Roman" w:cs="Times New Roman"/>
          <w:kern w:val="0"/>
          <w:sz w:val="24"/>
          <w:szCs w:val="24"/>
        </w:rPr>
        <w:t>consecutive slots</w:t>
      </w:r>
      <w:r w:rsidR="009440C8" w:rsidRPr="00FF45A9">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δ) T</m:t>
        </m:r>
      </m:oMath>
      <w:r w:rsidR="009440C8">
        <w:rPr>
          <w:rFonts w:ascii="Times New Roman" w:eastAsia="宋体" w:hAnsi="Times New Roman" w:cs="Times New Roman"/>
          <w:kern w:val="0"/>
          <w:sz w:val="24"/>
          <w:szCs w:val="24"/>
        </w:rPr>
        <w:t xml:space="preserve"> slots</w:t>
      </w:r>
      <w:r w:rsidR="009440C8" w:rsidRPr="00FF45A9">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9440C8">
        <w:rPr>
          <w:rFonts w:ascii="Times New Roman" w:eastAsia="宋体" w:hAnsi="Times New Roman" w:cs="Times New Roman" w:hint="eastAsia"/>
          <w:kern w:val="0"/>
          <w:sz w:val="24"/>
          <w:szCs w:val="24"/>
        </w:rPr>
        <w:t xml:space="preserve"> </w:t>
      </w:r>
      <w:r w:rsidR="009440C8">
        <w:rPr>
          <w:rFonts w:ascii="Times New Roman" w:eastAsia="宋体" w:hAnsi="Times New Roman" w:cs="Times New Roman"/>
          <w:kern w:val="0"/>
          <w:sz w:val="24"/>
          <w:szCs w:val="24"/>
        </w:rPr>
        <w:t xml:space="preserve">and </w:t>
      </w:r>
      <w:r w:rsidR="009440C8"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9440C8" w:rsidRPr="00FF45A9">
        <w:rPr>
          <w:rFonts w:ascii="Times New Roman" w:eastAsia="宋体" w:hAnsi="Times New Roman" w:cs="Times New Roman"/>
          <w:kern w:val="0"/>
          <w:sz w:val="24"/>
          <w:szCs w:val="24"/>
        </w:rPr>
        <w:t xml:space="preserve"> ≤ 1</w:t>
      </w:r>
      <w:r w:rsidR="009440C8">
        <w:rPr>
          <w:rFonts w:ascii="Times New Roman" w:eastAsia="宋体" w:hAnsi="Times New Roman" w:cs="Times New Roman"/>
          <w:kern w:val="0"/>
          <w:sz w:val="24"/>
          <w:szCs w:val="24"/>
        </w:rPr>
        <w:t xml:space="preserve">. </w:t>
      </w:r>
    </w:p>
    <w:p w14:paraId="05BB395D" w14:textId="3A67F258" w:rsidR="00BC3B8C" w:rsidRDefault="00BC3B8C" w:rsidP="00906DBA">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ab/>
      </w:r>
      <w:r w:rsidR="00B3017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B3017E">
        <w:rPr>
          <w:rFonts w:ascii="Times New Roman" w:eastAsia="宋体" w:hAnsi="Times New Roman" w:cs="Times New Roman" w:hint="eastAsia"/>
          <w:kern w:val="0"/>
          <w:sz w:val="24"/>
          <w:szCs w:val="24"/>
        </w:rPr>
        <w:t xml:space="preserve"> </w:t>
      </w:r>
      <w:r w:rsidR="00B3017E">
        <w:rPr>
          <w:rFonts w:ascii="Times New Roman" w:eastAsia="宋体" w:hAnsi="Times New Roman" w:cs="Times New Roman"/>
          <w:kern w:val="0"/>
          <w:sz w:val="24"/>
          <w:szCs w:val="24"/>
        </w:rPr>
        <w:t xml:space="preserve">be the </w:t>
      </w:r>
      <w:r w:rsidR="00B43D2D">
        <w:rPr>
          <w:rFonts w:ascii="Times New Roman" w:eastAsia="宋体" w:hAnsi="Times New Roman" w:cs="Times New Roman"/>
          <w:kern w:val="0"/>
          <w:sz w:val="24"/>
          <w:szCs w:val="24"/>
        </w:rPr>
        <w:t xml:space="preserve">communication interruption </w:t>
      </w:r>
      <w:r w:rsidR="00B3017E">
        <w:rPr>
          <w:rFonts w:ascii="Times New Roman" w:eastAsia="宋体" w:hAnsi="Times New Roman" w:cs="Times New Roman"/>
          <w:kern w:val="0"/>
          <w:sz w:val="24"/>
          <w:szCs w:val="24"/>
        </w:rPr>
        <w:t xml:space="preserve">probability </w:t>
      </w:r>
      <w:r w:rsidR="00B43D2D">
        <w:rPr>
          <w:rFonts w:ascii="Times New Roman" w:eastAsia="宋体" w:hAnsi="Times New Roman" w:cs="Times New Roman"/>
          <w:kern w:val="0"/>
          <w:sz w:val="24"/>
          <w:szCs w:val="24"/>
        </w:rPr>
        <w:t>between</w:t>
      </w:r>
      <w:r w:rsidR="00B3017E">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v∈V</m:t>
        </m:r>
      </m:oMath>
      <w:r w:rsidR="00B3017E">
        <w:rPr>
          <w:rFonts w:ascii="Times New Roman" w:eastAsia="宋体" w:hAnsi="Times New Roman" w:cs="Times New Roman" w:hint="eastAsia"/>
          <w:kern w:val="0"/>
          <w:sz w:val="24"/>
          <w:szCs w:val="24"/>
        </w:rPr>
        <w:t xml:space="preserve"> </w:t>
      </w:r>
      <w:r w:rsidR="00B43D2D">
        <w:rPr>
          <w:rFonts w:ascii="Times New Roman" w:eastAsia="宋体" w:hAnsi="Times New Roman" w:cs="Times New Roman"/>
          <w:kern w:val="0"/>
          <w:sz w:val="24"/>
          <w:szCs w:val="24"/>
        </w:rPr>
        <w:t>and</w:t>
      </w:r>
      <w:r w:rsidR="00B3017E">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u∈V∖{v}</m:t>
        </m:r>
      </m:oMath>
      <w:r w:rsidR="00B3017E">
        <w:rPr>
          <w:rFonts w:ascii="Times New Roman" w:eastAsia="宋体" w:hAnsi="Times New Roman" w:cs="Times New Roman" w:hint="eastAsia"/>
          <w:kern w:val="0"/>
          <w:sz w:val="24"/>
          <w:szCs w:val="24"/>
        </w:rPr>
        <w:t xml:space="preserve"> </w:t>
      </w:r>
      <w:r w:rsidR="00B3017E">
        <w:rPr>
          <w:rFonts w:ascii="Times New Roman" w:eastAsia="宋体" w:hAnsi="Times New Roman" w:cs="Times New Roman"/>
          <w:kern w:val="0"/>
          <w:sz w:val="24"/>
          <w:szCs w:val="24"/>
        </w:rPr>
        <w:t>in a time slot</w:t>
      </w:r>
      <w:r w:rsidR="00B3017E">
        <w:rPr>
          <w:rFonts w:ascii="Times New Roman" w:eastAsia="宋体" w:hAnsi="Times New Roman" w:cs="Times New Roman" w:hint="eastAsia"/>
          <w:kern w:val="0"/>
          <w:sz w:val="24"/>
          <w:szCs w:val="24"/>
        </w:rPr>
        <w:t>.</w:t>
      </w:r>
      <w:r w:rsidR="00C96A6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which denotes the number of time slots that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at least one message from other nodes. Since </w:t>
      </w:r>
      <w:r w:rsidR="001458AE" w:rsidRPr="001458AE">
        <w:rPr>
          <w:rFonts w:ascii="Times New Roman" w:eastAsia="宋体" w:hAnsi="Times New Roman" w:cs="Times New Roman"/>
          <w:kern w:val="0"/>
          <w:sz w:val="24"/>
          <w:szCs w:val="24"/>
        </w:rPr>
        <w:t>the transmission failures might occur due to channel fading</w:t>
      </w:r>
      <w:r w:rsidR="001458AE">
        <w:rPr>
          <w:rFonts w:ascii="Times New Roman" w:eastAsia="宋体" w:hAnsi="Times New Roman" w:cs="Times New Roman"/>
          <w:kern w:val="0"/>
          <w:sz w:val="24"/>
          <w:szCs w:val="24"/>
        </w:rPr>
        <w:t>, the random variable has probability density function</w:t>
      </w:r>
    </w:p>
    <w:p w14:paraId="40C8EFD6" w14:textId="48768C0A" w:rsidR="001458AE" w:rsidRDefault="002A7C0A" w:rsidP="00906DBA">
      <w:pPr>
        <w:spacing w:afterLines="50" w:after="156"/>
        <w:rPr>
          <w:rFonts w:ascii="Times New Roman" w:eastAsia="宋体" w:hAnsi="Times New Roman" w:cs="Times New Roman"/>
          <w:kern w:val="0"/>
          <w:sz w:val="24"/>
          <w:szCs w:val="24"/>
        </w:rPr>
      </w:pPr>
      <m:oMathPara>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e>
              </m:d>
            </m:e>
          </m:func>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eqArr>
                <m:eqArrPr>
                  <m:ctrlPr>
                    <w:rPr>
                      <w:rFonts w:ascii="Cambria Math" w:eastAsia="宋体" w:hAnsi="Cambria Math" w:cs="Times New Roman"/>
                      <w:i/>
                      <w:kern w:val="0"/>
                      <w:sz w:val="24"/>
                      <w:szCs w:val="24"/>
                    </w:rPr>
                  </m:ctrlPr>
                </m:eqArr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≥1</m:t>
                  </m:r>
                </m:e>
                <m:e>
                  <m:r>
                    <w:rPr>
                      <w:rFonts w:ascii="Cambria Math" w:eastAsia="宋体" w:hAnsi="Cambria Math" w:cs="Times New Roman"/>
                      <w:kern w:val="0"/>
                      <w:sz w:val="24"/>
                      <w:szCs w:val="24"/>
                    </w:rPr>
                    <m:t>0, otherwise.</m:t>
                  </m:r>
                </m:e>
              </m:eqArr>
            </m:e>
          </m:d>
        </m:oMath>
      </m:oMathPara>
    </w:p>
    <w:p w14:paraId="3AB25BA6" w14:textId="1ACA36D8" w:rsidR="00307E6B" w:rsidRDefault="00307E6B" w:rsidP="00906DBA">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e>
        </m:func>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w:t>
      </w:r>
      <w:r w:rsidR="00FD7F17">
        <w:rPr>
          <w:rFonts w:ascii="Times New Roman" w:eastAsia="宋体" w:hAnsi="Times New Roman" w:cs="Times New Roman"/>
          <w:kern w:val="0"/>
          <w:sz w:val="24"/>
          <w:szCs w:val="24"/>
        </w:rPr>
        <w:t xml:space="preserve">maximum </w:t>
      </w:r>
      <w:r>
        <w:rPr>
          <w:rFonts w:ascii="Times New Roman" w:eastAsia="宋体" w:hAnsi="Times New Roman" w:cs="Times New Roman"/>
          <w:kern w:val="0"/>
          <w:sz w:val="24"/>
          <w:szCs w:val="24"/>
        </w:rPr>
        <w:t xml:space="preserve">communication interruption probability with transmission power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Pr>
          <w:rFonts w:ascii="Times New Roman" w:eastAsia="宋体" w:hAnsi="Times New Roman" w:cs="Times New Roman"/>
          <w:kern w:val="0"/>
          <w:sz w:val="24"/>
          <w:szCs w:val="24"/>
        </w:rPr>
        <w:t>.</w:t>
      </w:r>
      <w:r w:rsidR="00BC059A">
        <w:rPr>
          <w:rFonts w:ascii="Times New Roman" w:eastAsia="宋体" w:hAnsi="Times New Roman" w:cs="Times New Roman"/>
          <w:kern w:val="0"/>
          <w:sz w:val="24"/>
          <w:szCs w:val="24"/>
        </w:rPr>
        <w:t xml:space="preserve"> The</w:t>
      </w:r>
      <w:r w:rsidR="003F6EA1">
        <w:rPr>
          <w:rFonts w:ascii="Times New Roman" w:eastAsia="宋体" w:hAnsi="Times New Roman" w:cs="Times New Roman"/>
          <w:kern w:val="0"/>
          <w:sz w:val="24"/>
          <w:szCs w:val="24"/>
        </w:rPr>
        <w:t xml:space="preserve"> </w:t>
      </w:r>
      <w:r w:rsidR="00BC059A">
        <w:rPr>
          <w:rFonts w:ascii="Times New Roman" w:eastAsia="宋体" w:hAnsi="Times New Roman" w:cs="Times New Roman"/>
          <w:kern w:val="0"/>
          <w:sz w:val="24"/>
          <w:szCs w:val="24"/>
        </w:rPr>
        <w:t xml:space="preserve">probability </w:t>
      </w:r>
      <w:r w:rsidR="003F6EA1">
        <w:rPr>
          <w:rFonts w:ascii="Times New Roman" w:eastAsia="宋体" w:hAnsi="Times New Roman" w:cs="Times New Roman"/>
          <w:kern w:val="0"/>
          <w:sz w:val="24"/>
          <w:szCs w:val="24"/>
        </w:rPr>
        <w:t xml:space="preserve">that node </w:t>
      </w:r>
      <m:oMath>
        <m:r>
          <w:rPr>
            <w:rFonts w:ascii="Cambria Math" w:eastAsia="宋体" w:hAnsi="Cambria Math" w:cs="Times New Roman"/>
            <w:kern w:val="0"/>
            <w:sz w:val="24"/>
            <w:szCs w:val="24"/>
          </w:rPr>
          <m:t>v</m:t>
        </m:r>
      </m:oMath>
      <w:r w:rsidR="003F6EA1">
        <w:rPr>
          <w:rFonts w:ascii="Times New Roman" w:eastAsia="宋体" w:hAnsi="Times New Roman" w:cs="Times New Roman" w:hint="eastAsia"/>
          <w:kern w:val="0"/>
          <w:sz w:val="24"/>
          <w:szCs w:val="24"/>
        </w:rPr>
        <w:t xml:space="preserve"> </w:t>
      </w:r>
      <w:r w:rsidR="00BC059A">
        <w:rPr>
          <w:rFonts w:ascii="Times New Roman" w:eastAsia="宋体" w:hAnsi="Times New Roman" w:cs="Times New Roman"/>
          <w:kern w:val="0"/>
          <w:sz w:val="24"/>
          <w:szCs w:val="24"/>
        </w:rPr>
        <w:t xml:space="preserve">can </w:t>
      </w:r>
      <w:r w:rsidR="003F6EA1">
        <w:rPr>
          <w:rFonts w:ascii="Times New Roman" w:eastAsia="宋体" w:hAnsi="Times New Roman" w:cs="Times New Roman"/>
          <w:kern w:val="0"/>
          <w:sz w:val="24"/>
          <w:szCs w:val="24"/>
        </w:rPr>
        <w:t xml:space="preserve">succeed in receiving </w:t>
      </w:r>
      <m:oMath>
        <m:r>
          <w:rPr>
            <w:rFonts w:ascii="Cambria Math" w:eastAsia="宋体" w:hAnsi="Cambria Math" w:cs="Times New Roman"/>
            <w:kern w:val="0"/>
            <w:sz w:val="24"/>
            <w:szCs w:val="24"/>
          </w:rPr>
          <m:t>t</m:t>
        </m:r>
      </m:oMath>
      <w:r w:rsidR="003F6EA1">
        <w:rPr>
          <w:rFonts w:ascii="Times New Roman" w:eastAsia="宋体" w:hAnsi="Times New Roman" w:cs="Times New Roman" w:hint="eastAsia"/>
          <w:kern w:val="0"/>
          <w:sz w:val="24"/>
          <w:szCs w:val="24"/>
        </w:rPr>
        <w:t xml:space="preserve"> </w:t>
      </w:r>
      <w:r w:rsidR="003F6EA1">
        <w:rPr>
          <w:rFonts w:ascii="Times New Roman" w:eastAsia="宋体" w:hAnsi="Times New Roman" w:cs="Times New Roman"/>
          <w:kern w:val="0"/>
          <w:sz w:val="24"/>
          <w:szCs w:val="24"/>
        </w:rPr>
        <w:t>messages from other nodes is calculated as follows</w:t>
      </w:r>
    </w:p>
    <w:p w14:paraId="250A0D1F" w14:textId="644565DD" w:rsidR="000727F2" w:rsidRDefault="002A7C0A" w:rsidP="00906DBA">
      <w:pPr>
        <w:spacing w:afterLines="50" w:after="156"/>
        <w:rPr>
          <w:rFonts w:ascii="Times New Roman" w:eastAsia="宋体" w:hAnsi="Times New Roman" w:cs="Times New Roman"/>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r>
                <w:rPr>
                  <w:rFonts w:ascii="Cambria Math" w:eastAsia="宋体" w:hAnsi="Cambria Math" w:cs="Times New Roman"/>
                  <w:kern w:val="0"/>
                  <w:sz w:val="24"/>
                  <w:szCs w:val="24"/>
                </w:rPr>
                <m:t>[</m:t>
              </m:r>
              <m:limLow>
                <m:limLowPr>
                  <m:ctrlPr>
                    <w:rPr>
                      <w:rFonts w:ascii="Cambria Math" w:eastAsia="宋体" w:hAnsi="Cambria Math" w:cs="Times New Roman"/>
                      <w:i/>
                      <w:kern w:val="0"/>
                      <w:sz w:val="24"/>
                      <w:szCs w:val="24"/>
                    </w:rPr>
                  </m:ctrlPr>
                </m:limLowPr>
                <m:e>
                  <m:r>
                    <m:rPr>
                      <m:sty m:val="p"/>
                    </m:rPr>
                    <w:rPr>
                      <w:rFonts w:ascii="Cambria Math" w:eastAsia="宋体" w:hAnsi="Cambria Math" w:cs="Times New Roman"/>
                      <w:kern w:val="0"/>
                      <w:sz w:val="24"/>
                      <w:szCs w:val="24"/>
                    </w:rPr>
                    <m:t>max</m:t>
                  </m:r>
                  <m:ctrlPr>
                    <w:rPr>
                      <w:rFonts w:ascii="Cambria Math" w:eastAsia="宋体" w:hAnsi="Cambria Math" w:cs="Times New Roman"/>
                      <w:kern w:val="0"/>
                      <w:sz w:val="24"/>
                      <w:szCs w:val="24"/>
                    </w:rPr>
                  </m:ctrlPr>
                </m:e>
                <m:lim>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ctrlPr>
                    <w:rPr>
                      <w:rFonts w:ascii="Cambria Math" w:eastAsia="宋体" w:hAnsi="Cambria Math" w:cs="Times New Roman"/>
                      <w:kern w:val="0"/>
                      <w:sz w:val="24"/>
                      <w:szCs w:val="24"/>
                    </w:rPr>
                  </m:ctrlPr>
                </m:lim>
              </m:limLow>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e>
          </m:func>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r>
                <w:rPr>
                  <w:rFonts w:ascii="Cambria Math" w:eastAsia="宋体" w:hAnsi="Cambria Math" w:cs="Times New Roman"/>
                  <w:kern w:val="0"/>
                  <w:sz w:val="24"/>
                  <w:szCs w:val="24"/>
                </w:rPr>
                <m:t>≥</m:t>
              </m:r>
            </m:e>
          </m:nary>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m:t>
          </m:r>
        </m:oMath>
      </m:oMathPara>
    </w:p>
    <w:p w14:paraId="0F686185" w14:textId="52ED995C" w:rsidR="00765E41" w:rsidRDefault="000727F2" w:rsidP="00906DBA">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Sub>
      </m:oMath>
      <w:r>
        <w:rPr>
          <w:rFonts w:ascii="Times New Roman" w:eastAsia="宋体" w:hAnsi="Times New Roman" w:cs="Times New Roman" w:hint="eastAsia"/>
          <w:kern w:val="0"/>
          <w:sz w:val="24"/>
          <w:szCs w:val="24"/>
        </w:rPr>
        <w:t xml:space="preserve"> i</w:t>
      </w:r>
      <w:r>
        <w:rPr>
          <w:rFonts w:ascii="Times New Roman" w:eastAsia="宋体" w:hAnsi="Times New Roman" w:cs="Times New Roman"/>
          <w:kern w:val="0"/>
          <w:sz w:val="24"/>
          <w:szCs w:val="24"/>
        </w:rPr>
        <w:t xml:space="preserve">s the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between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located maximum distance apart from node </w:t>
      </w:r>
      <m:oMath>
        <m:r>
          <w:rPr>
            <w:rFonts w:ascii="Cambria Math" w:eastAsia="宋体" w:hAnsi="Cambria Math" w:cs="Times New Roman"/>
            <w:kern w:val="0"/>
            <w:sz w:val="24"/>
            <w:szCs w:val="24"/>
          </w:rPr>
          <m:t>v</m:t>
        </m:r>
      </m:oMath>
      <w:r w:rsidR="003E76E7">
        <w:rPr>
          <w:rFonts w:ascii="Times New Roman" w:eastAsia="宋体" w:hAnsi="Times New Roman" w:cs="Times New Roman"/>
          <w:kern w:val="0"/>
          <w:sz w:val="24"/>
          <w:szCs w:val="24"/>
        </w:rPr>
        <w:t xml:space="preserve">. </w:t>
      </w:r>
      <w:r w:rsidR="00E24255">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Y</m:t>
        </m:r>
      </m:oMath>
      <w:r w:rsidR="00E24255">
        <w:rPr>
          <w:rFonts w:ascii="Times New Roman" w:eastAsia="宋体" w:hAnsi="Times New Roman" w:cs="Times New Roman" w:hint="eastAsia"/>
          <w:kern w:val="0"/>
          <w:sz w:val="24"/>
          <w:szCs w:val="24"/>
        </w:rPr>
        <w:t xml:space="preserve"> </w:t>
      </w:r>
      <w:r w:rsidR="00E24255">
        <w:rPr>
          <w:rFonts w:ascii="Times New Roman" w:eastAsia="宋体" w:hAnsi="Times New Roman" w:cs="Times New Roman"/>
          <w:kern w:val="0"/>
          <w:sz w:val="24"/>
          <w:szCs w:val="24"/>
        </w:rPr>
        <w:t xml:space="preserve">be a random variable which denotes the number of received partial signature shares. </w:t>
      </w:r>
      <w:r w:rsidR="003F6EA1">
        <w:rPr>
          <w:rFonts w:ascii="Times New Roman" w:eastAsia="宋体" w:hAnsi="Times New Roman" w:cs="Times New Roman"/>
          <w:kern w:val="0"/>
          <w:sz w:val="24"/>
          <w:szCs w:val="24"/>
        </w:rPr>
        <w:t xml:space="preserve">The probability that a node can receive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3F6EA1">
        <w:rPr>
          <w:rFonts w:ascii="Times New Roman" w:eastAsia="宋体" w:hAnsi="Times New Roman" w:cs="Times New Roman" w:hint="eastAsia"/>
          <w:kern w:val="0"/>
          <w:sz w:val="24"/>
          <w:szCs w:val="24"/>
        </w:rPr>
        <w:t xml:space="preserve"> </w:t>
      </w:r>
      <w:r w:rsidR="003F6EA1">
        <w:rPr>
          <w:rFonts w:ascii="Times New Roman" w:eastAsia="宋体" w:hAnsi="Times New Roman" w:cs="Times New Roman"/>
          <w:kern w:val="0"/>
          <w:sz w:val="24"/>
          <w:szCs w:val="24"/>
        </w:rPr>
        <w:t xml:space="preserve">partial signature shares is </w:t>
      </w:r>
      <w:r w:rsidR="00E24255">
        <w:rPr>
          <w:rFonts w:ascii="Times New Roman" w:eastAsia="宋体" w:hAnsi="Times New Roman" w:cs="Times New Roman"/>
          <w:kern w:val="0"/>
          <w:sz w:val="24"/>
          <w:szCs w:val="24"/>
        </w:rPr>
        <w:t>given as</w:t>
      </w:r>
    </w:p>
    <w:p w14:paraId="4980AEE2" w14:textId="31BB8DE6" w:rsidR="00E24255" w:rsidRPr="00E24255" w:rsidRDefault="002A7C0A" w:rsidP="00906DBA">
      <w:pPr>
        <w:spacing w:afterLines="50" w:after="156"/>
        <w:rPr>
          <w:rFonts w:ascii="Times New Roman" w:eastAsia="宋体" w:hAnsi="Times New Roman" w:cs="Times New Roman"/>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Y≥</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e>
              </m:d>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≥ζ</m:t>
                  </m:r>
                </m:e>
              </m:nary>
            </m:e>
          </m:func>
        </m:oMath>
      </m:oMathPara>
    </w:p>
    <w:p w14:paraId="577C8C66" w14:textId="553815E4" w:rsidR="00765E41" w:rsidRDefault="00E512F4" w:rsidP="00906DBA">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m:oMath>
        <m:r>
          <w:rPr>
            <w:rFonts w:ascii="Cambria Math" w:eastAsia="宋体" w:hAnsi="Cambria Math" w:cs="Times New Roman"/>
            <w:kern w:val="0"/>
            <w:sz w:val="24"/>
            <w:szCs w:val="24"/>
          </w:rPr>
          <m:t>0≤ζ&lt;1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lower bound of success probability and the maximum required time slots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oMath>
      <w:r>
        <w:rPr>
          <w:rFonts w:ascii="Times New Roman" w:eastAsia="宋体" w:hAnsi="Times New Roman" w:cs="Times New Roman"/>
          <w:kern w:val="0"/>
          <w:sz w:val="24"/>
          <w:szCs w:val="24"/>
        </w:rPr>
        <w:t xml:space="preserve"> is</w:t>
      </w:r>
    </w:p>
    <w:p w14:paraId="63ACA0CC" w14:textId="1D15087B" w:rsidR="00E512F4" w:rsidRDefault="002A7C0A" w:rsidP="00906DBA">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&lt;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2ζ</m:t>
                                  </m:r>
                                </m:num>
                                <m:den>
                                  <m:r>
                                    <w:rPr>
                                      <w:rFonts w:ascii="Cambria Math" w:eastAsia="宋体" w:hAnsi="Cambria Math" w:cs="Times New Roman"/>
                                      <w:kern w:val="0"/>
                                      <w:sz w:val="24"/>
                                      <w:szCs w:val="24"/>
                                    </w:rPr>
                                    <m:t>N</m:t>
                                  </m:r>
                                </m:den>
                              </m:f>
                            </m:e>
                          </m:d>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max,v</m:t>
                      </m:r>
                    </m:sub>
                  </m:sSub>
                </m:e>
              </m:func>
            </m:den>
          </m:f>
          <m:r>
            <w:rPr>
              <w:rFonts w:ascii="Cambria Math" w:eastAsia="宋体" w:hAnsi="Cambria Math" w:cs="Times New Roman"/>
              <w:kern w:val="0"/>
              <w:sz w:val="24"/>
              <w:szCs w:val="24"/>
            </w:rPr>
            <m:t>.</m:t>
          </m:r>
        </m:oMath>
      </m:oMathPara>
    </w:p>
    <w:p w14:paraId="4EC069E7" w14:textId="1B03BB75" w:rsidR="00E81EC6" w:rsidRDefault="000727F2" w:rsidP="00D659F7">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sidR="00585F81">
        <w:rPr>
          <w:rFonts w:ascii="Times New Roman" w:eastAsia="宋体" w:hAnsi="Times New Roman" w:cs="Times New Roman"/>
          <w:kern w:val="0"/>
          <w:sz w:val="24"/>
          <w:szCs w:val="24"/>
        </w:rPr>
        <w:t xml:space="preserve">when adversary issues jamming attack, honest nodes can only transmit </w:t>
      </w:r>
      <m:oMath>
        <m:r>
          <w:rPr>
            <w:rFonts w:ascii="Cambria Math" w:eastAsia="宋体" w:hAnsi="Cambria Math" w:cs="Times New Roman"/>
            <w:kern w:val="0"/>
            <w:sz w:val="24"/>
            <w:szCs w:val="24"/>
          </w:rPr>
          <m:t>δT</m:t>
        </m:r>
      </m:oMath>
      <w:r w:rsidR="00585F81">
        <w:rPr>
          <w:rFonts w:ascii="Times New Roman" w:eastAsia="宋体" w:hAnsi="Times New Roman" w:cs="Times New Roman" w:hint="eastAsia"/>
          <w:kern w:val="0"/>
          <w:sz w:val="24"/>
          <w:szCs w:val="24"/>
        </w:rPr>
        <w:t xml:space="preserve"> </w:t>
      </w:r>
      <w:r w:rsidR="00585F81">
        <w:rPr>
          <w:rFonts w:ascii="Times New Roman" w:eastAsia="宋体" w:hAnsi="Times New Roman" w:cs="Times New Roman"/>
          <w:kern w:val="0"/>
          <w:sz w:val="24"/>
          <w:szCs w:val="24"/>
        </w:rPr>
        <w:t xml:space="preserve">time slots per </w:t>
      </w:r>
      <m:oMath>
        <m:r>
          <w:rPr>
            <w:rFonts w:ascii="Cambria Math" w:eastAsia="宋体" w:hAnsi="Cambria Math" w:cs="Times New Roman"/>
            <w:kern w:val="0"/>
            <w:sz w:val="24"/>
            <w:szCs w:val="24"/>
          </w:rPr>
          <m:t xml:space="preserve">T </m:t>
        </m:r>
      </m:oMath>
      <w:r w:rsidR="00673EE2">
        <w:rPr>
          <w:rFonts w:ascii="Times New Roman" w:eastAsia="宋体" w:hAnsi="Times New Roman" w:cs="Times New Roman" w:hint="eastAsia"/>
          <w:kern w:val="0"/>
          <w:sz w:val="24"/>
          <w:szCs w:val="24"/>
        </w:rPr>
        <w:t>s</w:t>
      </w:r>
      <w:r w:rsidR="00673EE2">
        <w:rPr>
          <w:rFonts w:ascii="Times New Roman" w:eastAsia="宋体" w:hAnsi="Times New Roman" w:cs="Times New Roman"/>
          <w:kern w:val="0"/>
          <w:sz w:val="24"/>
          <w:szCs w:val="24"/>
        </w:rPr>
        <w:t xml:space="preserve">lots. </w:t>
      </w:r>
      <w:r w:rsidR="00445D98">
        <w:rPr>
          <w:rFonts w:ascii="Times New Roman" w:eastAsia="宋体" w:hAnsi="Times New Roman" w:cs="Times New Roman"/>
          <w:kern w:val="0"/>
          <w:sz w:val="24"/>
          <w:szCs w:val="24"/>
        </w:rPr>
        <w:t>T</w:t>
      </w:r>
      <w:r w:rsidR="00673EE2">
        <w:rPr>
          <w:rFonts w:ascii="Times New Roman" w:eastAsia="宋体" w:hAnsi="Times New Roman" w:cs="Times New Roman"/>
          <w:kern w:val="0"/>
          <w:sz w:val="24"/>
          <w:szCs w:val="24"/>
        </w:rPr>
        <w:t xml:space="preserve">o ensure block finalization can success with probability </w:t>
      </w:r>
      <m:oMath>
        <m:r>
          <w:rPr>
            <w:rFonts w:ascii="Cambria Math" w:eastAsia="宋体" w:hAnsi="Cambria Math" w:cs="Times New Roman"/>
            <w:kern w:val="0"/>
            <w:sz w:val="24"/>
            <w:szCs w:val="24"/>
          </w:rPr>
          <m:t>ζ</m:t>
        </m:r>
      </m:oMath>
      <w:r w:rsidR="00673EE2">
        <w:rPr>
          <w:rFonts w:ascii="Times New Roman" w:eastAsia="宋体" w:hAnsi="Times New Roman" w:cs="Times New Roman" w:hint="eastAsia"/>
          <w:kern w:val="0"/>
          <w:sz w:val="24"/>
          <w:szCs w:val="24"/>
        </w:rPr>
        <w:t>,</w:t>
      </w:r>
      <w:r w:rsidR="00673EE2">
        <w:rPr>
          <w:rFonts w:ascii="Times New Roman" w:eastAsia="宋体" w:hAnsi="Times New Roman" w:cs="Times New Roman"/>
          <w:kern w:val="0"/>
          <w:sz w:val="24"/>
          <w:szCs w:val="24"/>
        </w:rPr>
        <w:t xml:space="preserve"> the time slots of maximum timeout should be </w:t>
      </w:r>
      <m:oMath>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2ζ</m:t>
                                </m:r>
                              </m:num>
                              <m:den>
                                <m:r>
                                  <w:rPr>
                                    <w:rFonts w:ascii="Cambria Math" w:eastAsia="宋体" w:hAnsi="Cambria Math" w:cs="Times New Roman"/>
                                    <w:kern w:val="0"/>
                                    <w:sz w:val="24"/>
                                    <w:szCs w:val="24"/>
                                  </w:rPr>
                                  <m:t>N</m:t>
                                </m:r>
                              </m:den>
                            </m:f>
                          </m:e>
                        </m:d>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N</m:t>
                            </m:r>
                          </m:den>
                        </m:f>
                      </m:sup>
                    </m:sSup>
                  </m:e>
                </m:d>
              </m:e>
            </m:func>
          </m:num>
          <m:den>
            <m:r>
              <w:rPr>
                <w:rFonts w:ascii="Cambria Math" w:eastAsia="宋体" w:hAnsi="Cambria Math" w:cs="Times New Roman"/>
                <w:kern w:val="0"/>
                <w:sz w:val="24"/>
                <w:szCs w:val="24"/>
              </w:rPr>
              <m:t>δ⋅</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max,v</m:t>
                    </m:r>
                  </m:sub>
                </m:sSub>
              </m:e>
            </m:func>
          </m:den>
        </m:f>
      </m:oMath>
      <w:r w:rsidR="00673EE2">
        <w:rPr>
          <w:rFonts w:ascii="Times New Roman" w:eastAsia="宋体" w:hAnsi="Times New Roman" w:cs="Times New Roman" w:hint="eastAsia"/>
          <w:kern w:val="0"/>
          <w:sz w:val="24"/>
          <w:szCs w:val="24"/>
        </w:rPr>
        <w:t>.</w:t>
      </w:r>
      <w:r w:rsidR="00445D98">
        <w:rPr>
          <w:rFonts w:ascii="Times New Roman" w:eastAsia="宋体" w:hAnsi="Times New Roman" w:cs="Times New Roman"/>
          <w:kern w:val="0"/>
          <w:sz w:val="24"/>
          <w:szCs w:val="24"/>
        </w:rPr>
        <w:t xml:space="preserve"> Therefore, consensus process will be terminated after </w:t>
      </w:r>
      <m:oMath>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2ζ</m:t>
                                </m:r>
                              </m:num>
                              <m:den>
                                <m:r>
                                  <w:rPr>
                                    <w:rFonts w:ascii="Cambria Math" w:eastAsia="宋体" w:hAnsi="Cambria Math" w:cs="Times New Roman"/>
                                    <w:kern w:val="0"/>
                                    <w:sz w:val="24"/>
                                    <w:szCs w:val="24"/>
                                  </w:rPr>
                                  <m:t>N</m:t>
                                </m:r>
                              </m:den>
                            </m:f>
                          </m:e>
                        </m:d>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N</m:t>
                            </m:r>
                          </m:den>
                        </m:f>
                      </m:sup>
                    </m:sSup>
                  </m:e>
                </m:d>
              </m:e>
            </m:func>
          </m:num>
          <m:den>
            <m:r>
              <w:rPr>
                <w:rFonts w:ascii="Cambria Math" w:eastAsia="宋体" w:hAnsi="Cambria Math" w:cs="Times New Roman"/>
                <w:kern w:val="0"/>
                <w:sz w:val="24"/>
                <w:szCs w:val="24"/>
              </w:rPr>
              <m:t>δ⋅</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max,v</m:t>
                    </m:r>
                  </m:sub>
                </m:sSub>
              </m:e>
            </m:func>
          </m:den>
        </m:f>
      </m:oMath>
      <w:r w:rsidR="00445D98">
        <w:rPr>
          <w:rFonts w:ascii="Times New Roman" w:eastAsia="宋体" w:hAnsi="Times New Roman" w:cs="Times New Roman" w:hint="eastAsia"/>
          <w:kern w:val="0"/>
          <w:sz w:val="24"/>
          <w:szCs w:val="24"/>
        </w:rPr>
        <w:t xml:space="preserve"> </w:t>
      </w:r>
      <w:r w:rsidR="00445D98">
        <w:rPr>
          <w:rFonts w:ascii="Times New Roman" w:eastAsia="宋体" w:hAnsi="Times New Roman" w:cs="Times New Roman"/>
          <w:kern w:val="0"/>
          <w:sz w:val="24"/>
          <w:szCs w:val="24"/>
        </w:rPr>
        <w:t xml:space="preserve">time slots with probability </w:t>
      </w:r>
      <m:oMath>
        <m:r>
          <w:rPr>
            <w:rFonts w:ascii="Cambria Math" w:eastAsia="宋体" w:hAnsi="Cambria Math" w:cs="Times New Roman"/>
            <w:kern w:val="0"/>
            <w:sz w:val="24"/>
            <w:szCs w:val="24"/>
          </w:rPr>
          <m:t>0≤ζ&lt;1</m:t>
        </m:r>
      </m:oMath>
      <w:r w:rsidR="00445D98">
        <w:rPr>
          <w:rFonts w:ascii="Times New Roman" w:eastAsia="宋体" w:hAnsi="Times New Roman" w:cs="Times New Roman" w:hint="eastAsia"/>
          <w:kern w:val="0"/>
          <w:sz w:val="24"/>
          <w:szCs w:val="24"/>
        </w:rPr>
        <w:t xml:space="preserve"> </w:t>
      </w:r>
      <w:r w:rsidR="00445D98">
        <w:rPr>
          <w:rFonts w:ascii="Times New Roman" w:eastAsia="宋体" w:hAnsi="Times New Roman" w:cs="Times New Roman"/>
          <w:kern w:val="0"/>
          <w:sz w:val="24"/>
          <w:szCs w:val="24"/>
        </w:rPr>
        <w:t>under jamming attack</w:t>
      </w:r>
      <w:r w:rsidR="00445D98">
        <w:rPr>
          <w:rFonts w:ascii="Times New Roman" w:eastAsia="宋体" w:hAnsi="Times New Roman" w:cs="Times New Roman" w:hint="eastAsia"/>
          <w:kern w:val="0"/>
          <w:sz w:val="24"/>
          <w:szCs w:val="24"/>
        </w:rPr>
        <w:t>.</w:t>
      </w:r>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lastRenderedPageBreak/>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2F5773F6" w14:textId="47BCFEAE" w:rsidR="00AD59B5" w:rsidRDefault="00966C9C" w:rsidP="00AD59B5">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 xml:space="preserve">the performance of </w:t>
      </w:r>
      <w:proofErr w:type="spellStart"/>
      <w:r w:rsidR="00905CD2">
        <w:rPr>
          <w:rFonts w:ascii="Times New Roman" w:eastAsia="宋体" w:hAnsi="Times New Roman" w:cs="Times New Roman"/>
          <w:kern w:val="0"/>
          <w:sz w:val="24"/>
          <w:szCs w:val="24"/>
        </w:rPr>
        <w:t>SWIB</w:t>
      </w:r>
      <w:proofErr w:type="spellEnd"/>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w:t>
      </w:r>
    </w:p>
    <w:p w14:paraId="38832AF5" w14:textId="797D002F" w:rsidR="00D30079" w:rsidRPr="00966C9C" w:rsidRDefault="00D30079" w:rsidP="00AD59B5">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fix the transmit power at each node for broadcast transmissions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=100</m:t>
        </m:r>
      </m:oMath>
      <w:r w:rsidR="00090AA4">
        <w:rPr>
          <w:rFonts w:ascii="Times New Roman" w:eastAsia="宋体" w:hAnsi="Times New Roman" w:cs="Times New Roman" w:hint="eastAsia"/>
          <w:kern w:val="0"/>
          <w:sz w:val="24"/>
          <w:szCs w:val="24"/>
        </w:rPr>
        <w:t>m</w:t>
      </w:r>
      <w:r w:rsidR="00090AA4">
        <w:rPr>
          <w:rFonts w:ascii="Times New Roman" w:eastAsia="宋体" w:hAnsi="Times New Roman" w:cs="Times New Roman"/>
          <w:kern w:val="0"/>
          <w:sz w:val="24"/>
          <w:szCs w:val="24"/>
        </w:rPr>
        <w:t xml:space="preserve">W, and the noise power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-9</m:t>
            </m:r>
          </m:sup>
        </m:sSup>
      </m:oMath>
      <w:r w:rsidR="00090AA4">
        <w:rPr>
          <w:rFonts w:ascii="Times New Roman" w:eastAsia="宋体" w:hAnsi="Times New Roman" w:cs="Times New Roman" w:hint="eastAsia"/>
          <w:kern w:val="0"/>
          <w:sz w:val="24"/>
          <w:szCs w:val="24"/>
        </w:rPr>
        <w:t>m</w:t>
      </w:r>
      <w:r w:rsidR="00090AA4">
        <w:rPr>
          <w:rFonts w:ascii="Times New Roman" w:eastAsia="宋体" w:hAnsi="Times New Roman" w:cs="Times New Roman"/>
          <w:kern w:val="0"/>
          <w:sz w:val="24"/>
          <w:szCs w:val="24"/>
        </w:rPr>
        <w:t xml:space="preserve">W. We also fix the path loss exponent as </w:t>
      </w:r>
      <m:oMath>
        <m:r>
          <w:rPr>
            <w:rFonts w:ascii="Cambria Math" w:eastAsia="宋体" w:hAnsi="Cambria Math" w:cs="Times New Roman"/>
            <w:kern w:val="0"/>
            <w:sz w:val="24"/>
            <w:szCs w:val="24"/>
          </w:rPr>
          <m:t>α=3</m:t>
        </m:r>
      </m:oMath>
      <w:r w:rsidR="00B403DF">
        <w:rPr>
          <w:rFonts w:ascii="Times New Roman" w:eastAsia="宋体" w:hAnsi="Times New Roman" w:cs="Times New Roman" w:hint="eastAsia"/>
          <w:kern w:val="0"/>
          <w:sz w:val="24"/>
          <w:szCs w:val="24"/>
        </w:rPr>
        <w:t>,</w:t>
      </w:r>
      <w:r w:rsidR="00B403DF">
        <w:rPr>
          <w:rFonts w:ascii="Times New Roman" w:eastAsia="宋体" w:hAnsi="Times New Roman" w:cs="Times New Roman"/>
          <w:kern w:val="0"/>
          <w:sz w:val="24"/>
          <w:szCs w:val="24"/>
        </w:rPr>
        <w:t xml:space="preserve"> and threshold </w:t>
      </w:r>
      <m:oMath>
        <m:r>
          <w:rPr>
            <w:rFonts w:ascii="Cambria Math" w:eastAsia="宋体" w:hAnsi="Cambria Math" w:cs="Times New Roman"/>
            <w:kern w:val="0"/>
            <w:sz w:val="24"/>
            <w:szCs w:val="24"/>
          </w:rPr>
          <m:t>β=2</m:t>
        </m:r>
      </m:oMath>
      <w:r w:rsidR="00A156F8">
        <w:rPr>
          <w:rFonts w:ascii="Times New Roman" w:eastAsia="宋体" w:hAnsi="Times New Roman" w:cs="Times New Roman"/>
          <w:kern w:val="0"/>
          <w:sz w:val="24"/>
          <w:szCs w:val="24"/>
        </w:rPr>
        <w:t xml:space="preserve">. </w:t>
      </w:r>
      <w:r w:rsidR="004C6442">
        <w:rPr>
          <w:rFonts w:ascii="Times New Roman" w:eastAsia="宋体" w:hAnsi="Times New Roman" w:cs="Times New Roman"/>
          <w:kern w:val="0"/>
          <w:sz w:val="24"/>
          <w:szCs w:val="24"/>
        </w:rPr>
        <w:t xml:space="preserve">In addition, all nodes are deployed into a network </w:t>
      </w:r>
      <w:r w:rsidR="00540BF2">
        <w:rPr>
          <w:rFonts w:ascii="Times New Roman" w:eastAsia="宋体" w:hAnsi="Times New Roman" w:cs="Times New Roman"/>
          <w:kern w:val="0"/>
          <w:sz w:val="24"/>
          <w:szCs w:val="24"/>
        </w:rPr>
        <w:t>area</w:t>
      </w:r>
      <w:r w:rsidR="004C6442">
        <w:rPr>
          <w:rFonts w:ascii="Times New Roman" w:eastAsia="宋体" w:hAnsi="Times New Roman" w:cs="Times New Roman"/>
          <w:kern w:val="0"/>
          <w:sz w:val="24"/>
          <w:szCs w:val="24"/>
        </w:rPr>
        <w:t xml:space="preserve"> with size </w:t>
      </w:r>
      <m:oMath>
        <m:r>
          <w:rPr>
            <w:rFonts w:ascii="Cambria Math" w:eastAsia="宋体" w:hAnsi="Cambria Math" w:cs="Times New Roman"/>
            <w:kern w:val="0"/>
            <w:sz w:val="24"/>
            <w:szCs w:val="24"/>
          </w:rPr>
          <m:t xml:space="preserve">100×100 </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2</m:t>
            </m:r>
          </m:sup>
        </m:sSup>
      </m:oMath>
      <w:r w:rsidR="00540BF2">
        <w:rPr>
          <w:rFonts w:ascii="Times New Roman" w:eastAsia="宋体" w:hAnsi="Times New Roman" w:cs="Times New Roman"/>
          <w:kern w:val="0"/>
          <w:sz w:val="24"/>
          <w:szCs w:val="24"/>
        </w:rPr>
        <w:t xml:space="preserve"> </w:t>
      </w:r>
      <w:r w:rsidR="004C6442">
        <w:rPr>
          <w:rFonts w:ascii="Times New Roman" w:eastAsia="宋体" w:hAnsi="Times New Roman" w:cs="Times New Roman"/>
          <w:kern w:val="0"/>
          <w:sz w:val="24"/>
          <w:szCs w:val="24"/>
        </w:rPr>
        <w:t xml:space="preserve">, and the minimum distance between nodes is </w:t>
      </w:r>
      <m:oMath>
        <m:r>
          <w:rPr>
            <w:rFonts w:ascii="Cambria Math" w:eastAsia="宋体" w:hAnsi="Cambria Math" w:cs="Times New Roman"/>
            <w:kern w:val="0"/>
            <w:sz w:val="24"/>
            <w:szCs w:val="24"/>
          </w:rPr>
          <m:t>1</m:t>
        </m:r>
      </m:oMath>
      <w:r w:rsidR="004C6442">
        <w:rPr>
          <w:rFonts w:ascii="Times New Roman" w:eastAsia="宋体" w:hAnsi="Times New Roman" w:cs="Times New Roman" w:hint="eastAsia"/>
          <w:kern w:val="0"/>
          <w:sz w:val="24"/>
          <w:szCs w:val="24"/>
        </w:rPr>
        <w:t xml:space="preserve"> </w:t>
      </w:r>
      <w:r w:rsidR="004C6442">
        <w:rPr>
          <w:rFonts w:ascii="Times New Roman" w:eastAsia="宋体" w:hAnsi="Times New Roman" w:cs="Times New Roman"/>
          <w:kern w:val="0"/>
          <w:sz w:val="24"/>
          <w:szCs w:val="24"/>
        </w:rPr>
        <w:t>meter.</w:t>
      </w:r>
      <w:r w:rsidR="00540BF2">
        <w:rPr>
          <w:rFonts w:ascii="Times New Roman" w:eastAsia="宋体" w:hAnsi="Times New Roman" w:cs="Times New Roman"/>
          <w:kern w:val="0"/>
          <w:sz w:val="24"/>
          <w:szCs w:val="24"/>
        </w:rPr>
        <w:t xml:space="preserve"> F</w:t>
      </w:r>
      <w:r w:rsidR="00A156F8">
        <w:rPr>
          <w:rFonts w:ascii="Times New Roman" w:eastAsia="宋体" w:hAnsi="Times New Roman" w:cs="Times New Roman"/>
          <w:kern w:val="0"/>
          <w:sz w:val="24"/>
          <w:szCs w:val="24"/>
        </w:rPr>
        <w:t xml:space="preserve">rom Friis equation, we assume </w:t>
      </w:r>
      <m:oMath>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=20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λ</m:t>
                </m:r>
              </m:num>
              <m:den>
                <m:r>
                  <w:rPr>
                    <w:rFonts w:ascii="Cambria Math" w:eastAsia="宋体" w:hAnsi="Cambria Math" w:cs="Times New Roman"/>
                    <w:kern w:val="0"/>
                    <w:sz w:val="24"/>
                    <w:szCs w:val="24"/>
                  </w:rPr>
                  <m:t>4π</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func>
        <m:r>
          <w:rPr>
            <w:rFonts w:ascii="Cambria Math" w:eastAsia="宋体" w:hAnsi="Cambria Math" w:cs="Times New Roman"/>
            <w:kern w:val="0"/>
            <w:sz w:val="24"/>
            <w:szCs w:val="24"/>
          </w:rPr>
          <m:t xml:space="preserve"> </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 xml:space="preserve">and for the simulation we fix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=1</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 xml:space="preserve">meter and </w:t>
      </w:r>
      <m:oMath>
        <m:r>
          <w:rPr>
            <w:rFonts w:ascii="Cambria Math" w:eastAsia="宋体" w:hAnsi="Cambria Math" w:cs="Times New Roman"/>
            <w:kern w:val="0"/>
            <w:sz w:val="24"/>
            <w:szCs w:val="24"/>
          </w:rPr>
          <m:t>λ=0.125</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meters</w:t>
      </w:r>
      <w:r w:rsidR="005F3A74">
        <w:rPr>
          <w:rFonts w:ascii="Times New Roman" w:eastAsia="宋体" w:hAnsi="Times New Roman" w:cs="Times New Roman"/>
          <w:kern w:val="0"/>
          <w:sz w:val="24"/>
          <w:szCs w:val="24"/>
        </w:rPr>
        <w:t xml:space="preserve">, from the ISM (industrial scientific and medical) ratio bounds at </w:t>
      </w:r>
      <w:proofErr w:type="spellStart"/>
      <w:r w:rsidR="005F3A74">
        <w:rPr>
          <w:rFonts w:ascii="Times New Roman" w:eastAsia="宋体" w:hAnsi="Times New Roman" w:cs="Times New Roman"/>
          <w:kern w:val="0"/>
          <w:sz w:val="24"/>
          <w:szCs w:val="24"/>
        </w:rPr>
        <w:t>2.4GHz</w:t>
      </w:r>
      <w:proofErr w:type="spellEnd"/>
      <w:r w:rsidR="00A156F8">
        <w:rPr>
          <w:rFonts w:ascii="Times New Roman" w:eastAsia="宋体" w:hAnsi="Times New Roman" w:cs="Times New Roman"/>
          <w:kern w:val="0"/>
          <w:sz w:val="24"/>
          <w:szCs w:val="24"/>
        </w:rPr>
        <w:t>.</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16"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16"/>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52E79D7B"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w:t>
      </w:r>
      <w:proofErr w:type="spellStart"/>
      <w:r w:rsidR="00B5109C">
        <w:rPr>
          <w:rFonts w:ascii="Times New Roman" w:eastAsia="宋体" w:hAnsi="Times New Roman" w:cs="Times New Roman"/>
          <w:kern w:val="0"/>
          <w:sz w:val="24"/>
          <w:szCs w:val="24"/>
        </w:rPr>
        <w:t>SWIB</w:t>
      </w:r>
      <w:proofErr w:type="spellEnd"/>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2EB351AA"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lower lifetime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A177B0" w:rsidRPr="00E5720D">
        <w:rPr>
          <w:rFonts w:ascii="Times New Roman" w:eastAsia="宋体" w:hAnsi="Times New Roman" w:cs="Times New Roman"/>
          <w:kern w:val="0"/>
          <w:sz w:val="24"/>
          <w:szCs w:val="24"/>
        </w:rPr>
        <w:t xml:space="preserve">lifetime and </w:t>
      </w:r>
      <w:r w:rsidR="00A177B0">
        <w:rPr>
          <w:rFonts w:ascii="Times New Roman" w:eastAsia="宋体" w:hAnsi="Times New Roman" w:cs="Times New Roman"/>
          <w:kern w:val="0"/>
          <w:sz w:val="24"/>
          <w:szCs w:val="24"/>
        </w:rPr>
        <w:t xml:space="preserve">higher </w:t>
      </w:r>
      <w:r w:rsidR="00A177B0">
        <w:rPr>
          <w:rFonts w:ascii="Times New Roman" w:eastAsia="宋体" w:hAnsi="Times New Roman" w:cs="Times New Roman"/>
          <w:kern w:val="0"/>
          <w:sz w:val="24"/>
          <w:szCs w:val="24"/>
        </w:rPr>
        <w:lastRenderedPageBreak/>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587B20">
        <w:rPr>
          <w:rFonts w:ascii="Times New Roman" w:eastAsia="宋体" w:hAnsi="Times New Roman" w:cs="Times New Roman"/>
          <w:kern w:val="0"/>
          <w:sz w:val="24"/>
          <w:szCs w:val="24"/>
        </w:rPr>
        <w:t xml:space="preserve"> The parameters are shown in Fig. 7(a).</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the impact of</w:t>
      </w:r>
      <w:r w:rsidR="00587B20">
        <w:rPr>
          <w:rFonts w:ascii="Times New Roman" w:eastAsia="宋体" w:hAnsi="Times New Roman" w:cs="Times New Roman"/>
          <w:kern w:val="0"/>
          <w:sz w:val="24"/>
          <w:szCs w:val="24"/>
        </w:rPr>
        <w:t xml:space="preserve"> active time ratio weight</w:t>
      </w:r>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38E1BE95" w:rsidR="00A81F43" w:rsidRDefault="00F903B8" w:rsidP="002B2E3D">
      <w:pPr>
        <w:keepNext/>
        <w:widowControl/>
        <w:shd w:val="clear" w:color="auto" w:fill="FFFFFF"/>
        <w:spacing w:line="450" w:lineRule="atLeast"/>
        <w:ind w:firstLine="420"/>
        <w:jc w:val="left"/>
        <w:rPr>
          <w:noProof/>
        </w:rPr>
      </w:pPr>
      <w:r>
        <w:rPr>
          <w:noProof/>
        </w:rPr>
        <w:drawing>
          <wp:inline distT="0" distB="0" distL="0" distR="0" wp14:anchorId="28A13575" wp14:editId="13B66A80">
            <wp:extent cx="2458084" cy="209307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3276" cy="2097498"/>
                    </a:xfrm>
                    <a:prstGeom prst="rect">
                      <a:avLst/>
                    </a:prstGeom>
                  </pic:spPr>
                </pic:pic>
              </a:graphicData>
            </a:graphic>
          </wp:inline>
        </w:drawing>
      </w:r>
      <w:r w:rsidR="00093A75" w:rsidRPr="00093A75">
        <w:rPr>
          <w:noProof/>
        </w:rPr>
        <w:t xml:space="preserve"> </w:t>
      </w:r>
      <w:r w:rsidR="008628D8">
        <w:rPr>
          <w:noProof/>
        </w:rPr>
        <w:drawing>
          <wp:inline distT="0" distB="0" distL="0" distR="0" wp14:anchorId="47593EAF" wp14:editId="03D96040">
            <wp:extent cx="2741549" cy="2045507"/>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5501" cy="2055917"/>
                    </a:xfrm>
                    <a:prstGeom prst="rect">
                      <a:avLst/>
                    </a:prstGeom>
                  </pic:spPr>
                </pic:pic>
              </a:graphicData>
            </a:graphic>
          </wp:inline>
        </w:drawing>
      </w:r>
    </w:p>
    <w:p w14:paraId="04064AC5" w14:textId="282DA38C" w:rsidR="00587B20" w:rsidRPr="00587B20" w:rsidRDefault="002B2E3D" w:rsidP="002B2E3D">
      <w:pPr>
        <w:keepNext/>
        <w:widowControl/>
        <w:shd w:val="clear" w:color="auto" w:fill="FFFFFF"/>
        <w:spacing w:line="450" w:lineRule="atLeast"/>
        <w:ind w:firstLine="420"/>
        <w:rPr>
          <w:rFonts w:ascii="Times New Roman" w:hAnsi="Times New Roman" w:cs="Times New Roman"/>
        </w:rPr>
      </w:pPr>
      <w:r>
        <w:rPr>
          <w:noProof/>
        </w:rPr>
        <w:tab/>
      </w:r>
      <w:r>
        <w:rPr>
          <w:noProof/>
        </w:rPr>
        <w:tab/>
      </w:r>
      <w:r>
        <w:rPr>
          <w:noProof/>
        </w:rPr>
        <w:tab/>
      </w:r>
      <w:r w:rsidR="00587B20">
        <w:rPr>
          <w:noProof/>
        </w:rPr>
        <w:tab/>
      </w:r>
      <w:r w:rsidR="00587B20">
        <w:rPr>
          <w:noProof/>
        </w:rPr>
        <w:tab/>
      </w:r>
      <w:r w:rsidR="00587B20">
        <w:rPr>
          <w:rFonts w:ascii="Times New Roman" w:hAnsi="Times New Roman" w:cs="Times New Roman" w:hint="cs"/>
          <w:noProof/>
        </w:rPr>
        <w:t>(</w:t>
      </w:r>
      <w:r w:rsidR="00587B20">
        <w:rPr>
          <w:rFonts w:ascii="Times New Roman" w:hAnsi="Times New Roman" w:cs="Times New Roman"/>
          <w:noProof/>
        </w:rPr>
        <w:t xml:space="preserve">a) </w:t>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sidR="00587B20">
        <w:rPr>
          <w:rFonts w:ascii="Times New Roman" w:hAnsi="Times New Roman" w:cs="Times New Roman"/>
          <w:noProof/>
        </w:rPr>
        <w:t>(b)</w:t>
      </w:r>
    </w:p>
    <w:p w14:paraId="67447650" w14:textId="47937718" w:rsidR="00E5720D" w:rsidRPr="001E4CC7" w:rsidRDefault="00A81F43" w:rsidP="002B2E3D">
      <w:pPr>
        <w:pStyle w:val="ac"/>
        <w:spacing w:beforeLines="50" w:before="156"/>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Fi</w:t>
      </w:r>
      <w:r w:rsidR="008B7AC3">
        <w:rPr>
          <w:rFonts w:ascii="Times New Roman" w:hAnsi="Times New Roman" w:cs="Times New Roman"/>
          <w:b/>
          <w:bCs/>
        </w:rPr>
        <w:t>g</w:t>
      </w:r>
      <w:r w:rsidR="001E4CC7" w:rsidRPr="001E4CC7">
        <w:rPr>
          <w:rFonts w:ascii="Times New Roman" w:hAnsi="Times New Roman" w:cs="Times New Roman"/>
          <w:b/>
          <w:bCs/>
        </w:rPr>
        <w:t>.</w:t>
      </w:r>
      <w:r w:rsidR="008B7AC3">
        <w:rPr>
          <w:rFonts w:ascii="Times New Roman" w:hAnsi="Times New Roman" w:cs="Times New Roman"/>
          <w:b/>
          <w:bCs/>
        </w:rPr>
        <w:t xml:space="preserve"> 7.</w:t>
      </w:r>
      <w:r w:rsidR="001E4CC7" w:rsidRPr="001E4CC7">
        <w:rPr>
          <w:rFonts w:ascii="Times New Roman" w:hAnsi="Times New Roman" w:cs="Times New Roman"/>
          <w:b/>
          <w:bCs/>
        </w:rPr>
        <w:t xml:space="preserve"> Percentage of high-quality under different coefficients</w:t>
      </w:r>
    </w:p>
    <w:p w14:paraId="50C069D0" w14:textId="785E04AC" w:rsidR="00B16695" w:rsidRDefault="004E6BCC"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B7AC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824F4">
        <w:rPr>
          <w:rFonts w:ascii="Times New Roman" w:eastAsia="宋体" w:hAnsi="Times New Roman" w:cs="Times New Roman"/>
          <w:kern w:val="0"/>
          <w:sz w:val="24"/>
          <w:szCs w:val="24"/>
        </w:rPr>
        <w:t>7</w:t>
      </w:r>
      <w:r w:rsidR="00587B20">
        <w:rPr>
          <w:rFonts w:ascii="Times New Roman" w:eastAsia="宋体" w:hAnsi="Times New Roman" w:cs="Times New Roman"/>
          <w:kern w:val="0"/>
          <w:sz w:val="24"/>
          <w:szCs w:val="24"/>
        </w:rPr>
        <w:t>(b)</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8B7AC3">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587B20">
        <w:rPr>
          <w:rFonts w:ascii="Times New Roman" w:eastAsia="宋体" w:hAnsi="Times New Roman" w:cs="Times New Roman"/>
          <w:kern w:val="0"/>
          <w:sz w:val="24"/>
          <w:szCs w:val="24"/>
        </w:rPr>
        <w:t>of</w:t>
      </w:r>
      <w:r w:rsidR="0004789B">
        <w:rPr>
          <w:rFonts w:ascii="Times New Roman" w:eastAsia="宋体" w:hAnsi="Times New Roman" w:cs="Times New Roman"/>
          <w:kern w:val="0"/>
          <w:sz w:val="24"/>
          <w:szCs w:val="24"/>
        </w:rPr>
        <w:t xml:space="preserve"> high-quality node </w:t>
      </w:r>
      <w:r w:rsidR="00E261F1">
        <w:rPr>
          <w:rFonts w:ascii="Times New Roman" w:eastAsia="宋体" w:hAnsi="Times New Roman" w:cs="Times New Roman"/>
          <w:kern w:val="0"/>
          <w:sz w:val="24"/>
          <w:szCs w:val="24"/>
        </w:rPr>
        <w:t xml:space="preserve">linearly </w:t>
      </w:r>
      <w:r w:rsidR="008B7AC3">
        <w:rPr>
          <w:rFonts w:ascii="Times New Roman" w:eastAsia="宋体" w:hAnsi="Times New Roman" w:cs="Times New Roman"/>
          <w:kern w:val="0"/>
          <w:sz w:val="24"/>
          <w:szCs w:val="24"/>
        </w:rPr>
        <w:t>in</w:t>
      </w:r>
      <w:r w:rsidR="0004789B">
        <w:rPr>
          <w:rFonts w:ascii="Times New Roman" w:eastAsia="宋体" w:hAnsi="Times New Roman" w:cs="Times New Roman"/>
          <w:kern w:val="0"/>
          <w:sz w:val="24"/>
          <w:szCs w:val="24"/>
        </w:rPr>
        <w:t>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w:t>
      </w:r>
      <w:r w:rsidR="0048541D">
        <w:rPr>
          <w:rFonts w:ascii="Times New Roman" w:eastAsia="宋体" w:hAnsi="Times New Roman" w:cs="Times New Roman"/>
          <w:kern w:val="0"/>
          <w:sz w:val="24"/>
          <w:szCs w:val="24"/>
        </w:rPr>
        <w:t xml:space="preserve"> active time ratio weight</w:t>
      </w:r>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w:t>
      </w:r>
      <w:r w:rsidR="00822E8B">
        <w:rPr>
          <w:rFonts w:ascii="Times New Roman" w:eastAsia="宋体" w:hAnsi="Times New Roman" w:cs="Times New Roman"/>
          <w:kern w:val="0"/>
          <w:sz w:val="24"/>
          <w:szCs w:val="24"/>
        </w:rPr>
        <w:t xml:space="preserve">Both active time ratio and consensus ratio </w:t>
      </w:r>
      <w:r w:rsidR="0053084A">
        <w:rPr>
          <w:rFonts w:ascii="Times New Roman" w:eastAsia="宋体" w:hAnsi="Times New Roman" w:cs="Times New Roman"/>
          <w:kern w:val="0"/>
          <w:sz w:val="24"/>
          <w:szCs w:val="24"/>
        </w:rPr>
        <w:t>influence the probability that electing high-quality node as block proposer</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w:t>
      </w:r>
      <w:r w:rsidR="0082692C">
        <w:rPr>
          <w:rFonts w:ascii="Times New Roman" w:eastAsia="宋体" w:hAnsi="Times New Roman" w:cs="Times New Roman"/>
          <w:kern w:val="0"/>
          <w:sz w:val="24"/>
          <w:szCs w:val="24"/>
        </w:rPr>
        <w:t>85</w:t>
      </w:r>
      <w:r w:rsidR="00A55DB5">
        <w:rPr>
          <w:rFonts w:ascii="Times New Roman" w:eastAsia="宋体" w:hAnsi="Times New Roman" w:cs="Times New Roman"/>
          <w:kern w:val="0"/>
          <w:sz w:val="24"/>
          <w:szCs w:val="24"/>
        </w:rPr>
        <w:t xml:space="preserve"> while the minimum value is larger than 0.</w:t>
      </w:r>
      <w:r w:rsidR="0082692C">
        <w:rPr>
          <w:rFonts w:ascii="Times New Roman" w:eastAsia="宋体" w:hAnsi="Times New Roman" w:cs="Times New Roman"/>
          <w:kern w:val="0"/>
          <w:sz w:val="24"/>
          <w:szCs w:val="24"/>
        </w:rPr>
        <w:t>7</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hen</w:t>
      </w:r>
      <w:r w:rsidR="0082692C">
        <w:rPr>
          <w:rFonts w:ascii="Times New Roman" w:eastAsia="宋体" w:hAnsi="Times New Roman" w:cs="Times New Roman"/>
          <w:kern w:val="0"/>
          <w:sz w:val="24"/>
          <w:szCs w:val="24"/>
        </w:rPr>
        <w:t xml:space="preserve"> the active time ratio weight equals to 0.7</w:t>
      </w:r>
      <w:r w:rsidR="00B107DC">
        <w:rPr>
          <w:rFonts w:ascii="Times New Roman" w:eastAsia="宋体" w:hAnsi="Times New Roman" w:cs="Times New Roman"/>
          <w:kern w:val="0"/>
          <w:sz w:val="24"/>
          <w:szCs w:val="24"/>
        </w:rPr>
        <w:t>, the percentage high-quality node</w:t>
      </w:r>
      <w:r w:rsidR="00EE46EC">
        <w:rPr>
          <w:rFonts w:ascii="Times New Roman" w:eastAsia="宋体" w:hAnsi="Times New Roman" w:cs="Times New Roman"/>
          <w:kern w:val="0"/>
          <w:sz w:val="24"/>
          <w:szCs w:val="24"/>
        </w:rPr>
        <w:t xml:space="preserve">s </w:t>
      </w:r>
      <w:r w:rsidR="0004789B">
        <w:rPr>
          <w:rFonts w:ascii="Times New Roman" w:eastAsia="宋体" w:hAnsi="Times New Roman" w:cs="Times New Roman"/>
          <w:kern w:val="0"/>
          <w:sz w:val="24"/>
          <w:szCs w:val="24"/>
        </w:rPr>
        <w:t>can approximately reach 0.</w:t>
      </w:r>
      <w:r w:rsidR="0082692C">
        <w:rPr>
          <w:rFonts w:ascii="Times New Roman" w:eastAsia="宋体" w:hAnsi="Times New Roman" w:cs="Times New Roman"/>
          <w:kern w:val="0"/>
          <w:sz w:val="24"/>
          <w:szCs w:val="24"/>
        </w:rPr>
        <w:t>8</w:t>
      </w:r>
      <w:r w:rsidR="00B107DC">
        <w:rPr>
          <w:rFonts w:ascii="Times New Roman" w:eastAsia="宋体" w:hAnsi="Times New Roman" w:cs="Times New Roman"/>
          <w:kern w:val="0"/>
          <w:sz w:val="24"/>
          <w:szCs w:val="24"/>
        </w:rPr>
        <w:t xml:space="preserve">. </w:t>
      </w:r>
      <w:r w:rsidR="0029222A">
        <w:rPr>
          <w:rFonts w:ascii="Times New Roman" w:eastAsia="宋体" w:hAnsi="Times New Roman" w:cs="Times New Roman"/>
          <w:kern w:val="0"/>
          <w:sz w:val="24"/>
          <w:szCs w:val="24"/>
        </w:rPr>
        <w:t xml:space="preserve">In this case, </w:t>
      </w:r>
      <w:r w:rsidR="008628D8">
        <w:rPr>
          <w:rFonts w:ascii="Times New Roman" w:eastAsia="宋体" w:hAnsi="Times New Roman" w:cs="Times New Roman"/>
          <w:kern w:val="0"/>
          <w:sz w:val="24"/>
          <w:szCs w:val="24"/>
        </w:rPr>
        <w:t>active time ratio</w:t>
      </w:r>
      <w:r w:rsidR="00F11F91">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is more </w:t>
      </w:r>
      <w:r w:rsidR="008628D8">
        <w:rPr>
          <w:rFonts w:ascii="Times New Roman" w:eastAsia="宋体" w:hAnsi="Times New Roman" w:cs="Times New Roman"/>
          <w:kern w:val="0"/>
          <w:sz w:val="24"/>
          <w:szCs w:val="24"/>
        </w:rPr>
        <w:t>effect</w:t>
      </w:r>
      <w:r w:rsidR="00CA68B4">
        <w:rPr>
          <w:rFonts w:ascii="Times New Roman" w:eastAsia="宋体" w:hAnsi="Times New Roman" w:cs="Times New Roman"/>
          <w:kern w:val="0"/>
          <w:sz w:val="24"/>
          <w:szCs w:val="24"/>
        </w:rPr>
        <w:t xml:space="preserve"> than </w:t>
      </w:r>
      <w:r w:rsidR="008628D8">
        <w:rPr>
          <w:rFonts w:ascii="Times New Roman" w:eastAsia="宋体" w:hAnsi="Times New Roman" w:cs="Times New Roman"/>
          <w:kern w:val="0"/>
          <w:sz w:val="24"/>
          <w:szCs w:val="24"/>
        </w:rPr>
        <w:t>consensus</w:t>
      </w:r>
      <w:r w:rsidR="00F11F91">
        <w:rPr>
          <w:rFonts w:ascii="Times New Roman" w:eastAsia="宋体" w:hAnsi="Times New Roman" w:cs="Times New Roman"/>
          <w:kern w:val="0"/>
          <w:sz w:val="24"/>
          <w:szCs w:val="24"/>
        </w:rPr>
        <w:t xml:space="preserve"> ratio</w:t>
      </w:r>
      <w:r w:rsidR="00CA68B4">
        <w:rPr>
          <w:rFonts w:ascii="Times New Roman" w:eastAsia="宋体" w:hAnsi="Times New Roman" w:cs="Times New Roman"/>
          <w:kern w:val="0"/>
          <w:sz w:val="24"/>
          <w:szCs w:val="24"/>
        </w:rPr>
        <w:t xml:space="preserve"> </w:t>
      </w:r>
      <w:r w:rsidR="008628D8">
        <w:rPr>
          <w:rFonts w:ascii="Times New Roman" w:eastAsia="宋体" w:hAnsi="Times New Roman" w:cs="Times New Roman"/>
          <w:kern w:val="0"/>
          <w:sz w:val="24"/>
          <w:szCs w:val="24"/>
        </w:rPr>
        <w:t>for</w:t>
      </w:r>
      <w:r w:rsidR="00CA68B4">
        <w:rPr>
          <w:rFonts w:ascii="Times New Roman" w:eastAsia="宋体" w:hAnsi="Times New Roman" w:cs="Times New Roman"/>
          <w:kern w:val="0"/>
          <w:sz w:val="24"/>
          <w:szCs w:val="24"/>
        </w:rPr>
        <w:t xml:space="preserve"> stability. Consensus nodes that </w:t>
      </w:r>
      <w:r w:rsidR="00A27FDB">
        <w:rPr>
          <w:rFonts w:ascii="Times New Roman" w:eastAsia="宋体" w:hAnsi="Times New Roman" w:cs="Times New Roman"/>
          <w:kern w:val="0"/>
          <w:sz w:val="24"/>
          <w:szCs w:val="24"/>
        </w:rPr>
        <w:t xml:space="preserve">have </w:t>
      </w:r>
      <w:r w:rsidR="003B1BA9">
        <w:rPr>
          <w:rFonts w:ascii="Times New Roman" w:eastAsia="宋体" w:hAnsi="Times New Roman" w:cs="Times New Roman"/>
          <w:kern w:val="0"/>
          <w:sz w:val="24"/>
          <w:szCs w:val="24"/>
        </w:rPr>
        <w:t>high</w:t>
      </w:r>
      <w:r w:rsidR="00A27FDB">
        <w:rPr>
          <w:rFonts w:ascii="Times New Roman" w:eastAsia="宋体" w:hAnsi="Times New Roman" w:cs="Times New Roman"/>
          <w:kern w:val="0"/>
          <w:sz w:val="24"/>
          <w:szCs w:val="24"/>
        </w:rPr>
        <w:t xml:space="preserve"> remaining active time</w:t>
      </w:r>
      <w:r w:rsidR="00532F37">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would </w:t>
      </w:r>
      <w:r w:rsidR="00A27FDB">
        <w:rPr>
          <w:rFonts w:ascii="Times New Roman" w:eastAsia="宋体" w:hAnsi="Times New Roman" w:cs="Times New Roman"/>
          <w:kern w:val="0"/>
          <w:sz w:val="24"/>
          <w:szCs w:val="24"/>
        </w:rPr>
        <w:t xml:space="preserve">like to be honest </w:t>
      </w:r>
      <w:r w:rsidR="00532F37">
        <w:rPr>
          <w:rFonts w:ascii="Times New Roman" w:eastAsia="宋体" w:hAnsi="Times New Roman" w:cs="Times New Roman"/>
          <w:kern w:val="0"/>
          <w:sz w:val="24"/>
          <w:szCs w:val="24"/>
        </w:rPr>
        <w:t>than those with low remaining active time</w:t>
      </w:r>
      <w:r w:rsidR="003B1BA9">
        <w:rPr>
          <w:rFonts w:ascii="Times New Roman" w:eastAsia="宋体" w:hAnsi="Times New Roman" w:cs="Times New Roman"/>
          <w:kern w:val="0"/>
          <w:sz w:val="24"/>
          <w:szCs w:val="24"/>
        </w:rPr>
        <w:t xml:space="preserve"> due to the incentive and punishment mechanism of </w:t>
      </w:r>
      <w:proofErr w:type="spellStart"/>
      <w:r w:rsidR="003B1BA9">
        <w:rPr>
          <w:rFonts w:ascii="Times New Roman" w:eastAsia="宋体" w:hAnsi="Times New Roman" w:cs="Times New Roman"/>
          <w:kern w:val="0"/>
          <w:sz w:val="24"/>
          <w:szCs w:val="24"/>
        </w:rPr>
        <w:t>SWIB</w:t>
      </w:r>
      <w:proofErr w:type="spellEnd"/>
      <w:r w:rsidR="008628D8">
        <w:rPr>
          <w:rFonts w:ascii="Times New Roman" w:eastAsia="宋体" w:hAnsi="Times New Roman" w:cs="Times New Roman"/>
          <w:kern w:val="0"/>
          <w:sz w:val="24"/>
          <w:szCs w:val="24"/>
        </w:rPr>
        <w:t>.</w:t>
      </w:r>
      <w:r w:rsidR="003B1BA9">
        <w:rPr>
          <w:rFonts w:ascii="Times New Roman" w:eastAsia="宋体" w:hAnsi="Times New Roman" w:cs="Times New Roman"/>
          <w:kern w:val="0"/>
          <w:sz w:val="24"/>
          <w:szCs w:val="24"/>
        </w:rPr>
        <w:t xml:space="preserve"> </w:t>
      </w:r>
      <w:r w:rsidR="00361C23">
        <w:rPr>
          <w:rFonts w:ascii="Times New Roman" w:eastAsia="宋体" w:hAnsi="Times New Roman" w:cs="Times New Roman"/>
          <w:kern w:val="0"/>
          <w:sz w:val="24"/>
          <w:szCs w:val="24"/>
        </w:rPr>
        <w:t>To ensure relative high probability that high-quality nodes are elected as block proposer, w</w:t>
      </w:r>
      <w:r w:rsidR="00EE46EC">
        <w:rPr>
          <w:rFonts w:ascii="Times New Roman" w:eastAsia="宋体" w:hAnsi="Times New Roman" w:cs="Times New Roman"/>
          <w:kern w:val="0"/>
          <w:sz w:val="24"/>
          <w:szCs w:val="24"/>
        </w:rPr>
        <w:t xml:space="preserve">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 xml:space="preserve">the </w:t>
      </w:r>
      <w:r w:rsidR="003B1BA9">
        <w:rPr>
          <w:rFonts w:ascii="Times New Roman" w:eastAsia="宋体" w:hAnsi="Times New Roman" w:cs="Times New Roman"/>
          <w:kern w:val="0"/>
          <w:sz w:val="24"/>
          <w:szCs w:val="24"/>
        </w:rPr>
        <w:t xml:space="preserve">active time ratio weight as 0.7 </w:t>
      </w:r>
      <w:r w:rsidR="00361C23">
        <w:rPr>
          <w:rFonts w:ascii="Times New Roman" w:eastAsia="宋体" w:hAnsi="Times New Roman" w:cs="Times New Roman"/>
          <w:kern w:val="0"/>
          <w:sz w:val="24"/>
          <w:szCs w:val="24"/>
        </w:rPr>
        <w:t xml:space="preserve">and consensus ratio </w:t>
      </w:r>
      <w:r w:rsidR="00EE46EC" w:rsidRPr="00B107DC">
        <w:rPr>
          <w:rFonts w:ascii="Times New Roman" w:eastAsia="宋体" w:hAnsi="Times New Roman" w:cs="Times New Roman"/>
          <w:kern w:val="0"/>
          <w:sz w:val="24"/>
          <w:szCs w:val="24"/>
        </w:rPr>
        <w:t xml:space="preserve">weight </w:t>
      </w:r>
      <w:r w:rsidR="00361C23">
        <w:rPr>
          <w:rFonts w:ascii="Times New Roman" w:eastAsia="宋体" w:hAnsi="Times New Roman" w:cs="Times New Roman"/>
          <w:kern w:val="0"/>
          <w:sz w:val="24"/>
          <w:szCs w:val="24"/>
        </w:rPr>
        <w:t>as 0.3</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w:t>
      </w:r>
      <w:r w:rsidR="00361C23">
        <w:rPr>
          <w:rFonts w:ascii="Times New Roman" w:eastAsia="宋体" w:hAnsi="Times New Roman" w:cs="Times New Roman"/>
          <w:kern w:val="0"/>
          <w:sz w:val="24"/>
          <w:szCs w:val="24"/>
        </w:rPr>
        <w:t xml:space="preserve">be changed dynamically </w:t>
      </w:r>
    </w:p>
    <w:p w14:paraId="78BAAC5F" w14:textId="2DB221D7" w:rsidR="00AD59B5" w:rsidRPr="00B16695" w:rsidRDefault="00AD59B5" w:rsidP="00AD59B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w:t>
      </w:r>
      <w:r>
        <w:rPr>
          <w:rFonts w:ascii="Times New Roman" w:eastAsia="黑体" w:hAnsi="Times New Roman" w:cs="Times New Roman"/>
          <w:sz w:val="28"/>
          <w:szCs w:val="28"/>
        </w:rPr>
        <w:t>Consensus Interruption</w:t>
      </w:r>
    </w:p>
    <w:p w14:paraId="49E638F7" w14:textId="3AC074F8" w:rsidR="00AD59B5" w:rsidRDefault="00AD59B5"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analyze how the consensus interruption probability </w:t>
      </w:r>
      <w:r w:rsidR="000941F3">
        <w:rPr>
          <w:rFonts w:ascii="Times New Roman" w:eastAsia="宋体" w:hAnsi="Times New Roman" w:cs="Times New Roman"/>
          <w:kern w:val="0"/>
          <w:sz w:val="24"/>
          <w:szCs w:val="24"/>
        </w:rPr>
        <w:t xml:space="preserve">is </w:t>
      </w:r>
      <w:r>
        <w:rPr>
          <w:rFonts w:ascii="Times New Roman" w:eastAsia="宋体" w:hAnsi="Times New Roman" w:cs="Times New Roman"/>
          <w:kern w:val="0"/>
          <w:sz w:val="24"/>
          <w:szCs w:val="24"/>
        </w:rPr>
        <w:t xml:space="preserve">influenced by the </w:t>
      </w:r>
      <w:r w:rsidR="000941F3">
        <w:rPr>
          <w:rFonts w:ascii="Times New Roman" w:eastAsia="宋体" w:hAnsi="Times New Roman" w:cs="Times New Roman"/>
          <w:kern w:val="0"/>
          <w:sz w:val="24"/>
          <w:szCs w:val="24"/>
        </w:rPr>
        <w:t xml:space="preserve">communication interruption probability. </w:t>
      </w:r>
      <w:r w:rsidR="00A8751E">
        <w:rPr>
          <w:rFonts w:ascii="Times New Roman" w:eastAsia="宋体" w:hAnsi="Times New Roman" w:cs="Times New Roman"/>
          <w:kern w:val="0"/>
          <w:sz w:val="24"/>
          <w:szCs w:val="24"/>
        </w:rPr>
        <w:t xml:space="preserve">To compare the consensus interruption probability of </w:t>
      </w:r>
      <w:proofErr w:type="spellStart"/>
      <w:r w:rsidR="00A8751E">
        <w:rPr>
          <w:rFonts w:ascii="Times New Roman" w:eastAsia="宋体" w:hAnsi="Times New Roman" w:cs="Times New Roman"/>
          <w:kern w:val="0"/>
          <w:sz w:val="24"/>
          <w:szCs w:val="24"/>
        </w:rPr>
        <w:t>SWIB</w:t>
      </w:r>
      <w:proofErr w:type="spellEnd"/>
      <w:r w:rsidR="00A8751E">
        <w:rPr>
          <w:rFonts w:ascii="Times New Roman" w:eastAsia="宋体" w:hAnsi="Times New Roman" w:cs="Times New Roman"/>
          <w:kern w:val="0"/>
          <w:sz w:val="24"/>
          <w:szCs w:val="24"/>
        </w:rPr>
        <w:t xml:space="preserve"> with </w:t>
      </w:r>
      <w:proofErr w:type="spellStart"/>
      <w:r w:rsidR="00A8751E">
        <w:rPr>
          <w:rFonts w:ascii="Times New Roman" w:eastAsia="宋体" w:hAnsi="Times New Roman" w:cs="Times New Roman"/>
          <w:kern w:val="0"/>
          <w:sz w:val="24"/>
          <w:szCs w:val="24"/>
        </w:rPr>
        <w:t>PBFT</w:t>
      </w:r>
      <w:proofErr w:type="spellEnd"/>
      <w:r w:rsidR="00A8751E">
        <w:rPr>
          <w:rFonts w:ascii="Times New Roman" w:eastAsia="宋体" w:hAnsi="Times New Roman" w:cs="Times New Roman"/>
          <w:kern w:val="0"/>
          <w:sz w:val="24"/>
          <w:szCs w:val="24"/>
        </w:rPr>
        <w:t>, Fig. 8, shows the trend of consensus interruption probability with a varying communication interruption probability.</w:t>
      </w:r>
    </w:p>
    <w:p w14:paraId="1C135BB2" w14:textId="083ED7CF" w:rsidR="000941F3" w:rsidRDefault="001F176C" w:rsidP="000941F3">
      <w:pPr>
        <w:keepNext/>
        <w:spacing w:beforeLines="50" w:before="156" w:afterLines="50" w:after="156"/>
        <w:ind w:firstLine="420"/>
      </w:pPr>
      <w:r>
        <w:rPr>
          <w:noProof/>
        </w:rPr>
        <w:lastRenderedPageBreak/>
        <w:drawing>
          <wp:inline distT="0" distB="0" distL="0" distR="0" wp14:anchorId="6DE9D41F" wp14:editId="0DA80D0B">
            <wp:extent cx="2864768" cy="17538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082" cy="1763245"/>
                    </a:xfrm>
                    <a:prstGeom prst="rect">
                      <a:avLst/>
                    </a:prstGeom>
                  </pic:spPr>
                </pic:pic>
              </a:graphicData>
            </a:graphic>
          </wp:inline>
        </w:drawing>
      </w:r>
    </w:p>
    <w:p w14:paraId="60CA5BC6" w14:textId="45DC5550" w:rsidR="00AD59B5" w:rsidRPr="000941F3" w:rsidRDefault="000941F3" w:rsidP="000941F3">
      <w:pPr>
        <w:pStyle w:val="ac"/>
        <w:ind w:firstLine="420"/>
        <w:jc w:val="left"/>
        <w:rPr>
          <w:rFonts w:ascii="Times New Roman" w:hAnsi="Times New Roman" w:cs="Times New Roman"/>
          <w:b/>
          <w:bCs/>
        </w:rPr>
      </w:pPr>
      <w:r w:rsidRPr="000941F3">
        <w:rPr>
          <w:rFonts w:ascii="Times New Roman" w:hAnsi="Times New Roman" w:cs="Times New Roman"/>
          <w:b/>
          <w:bCs/>
        </w:rPr>
        <w:t>Fig. 8.</w:t>
      </w:r>
      <w:r>
        <w:rPr>
          <w:rFonts w:ascii="Times New Roman" w:hAnsi="Times New Roman" w:cs="Times New Roman"/>
          <w:b/>
          <w:bCs/>
        </w:rPr>
        <w:t xml:space="preserve"> </w:t>
      </w:r>
      <w:r w:rsidR="00A8751E">
        <w:rPr>
          <w:rFonts w:ascii="Times New Roman" w:hAnsi="Times New Roman" w:cs="Times New Roman"/>
          <w:b/>
          <w:bCs/>
        </w:rPr>
        <w:t>C</w:t>
      </w:r>
      <w:r>
        <w:rPr>
          <w:rFonts w:ascii="Times New Roman" w:hAnsi="Times New Roman" w:cs="Times New Roman"/>
          <w:b/>
          <w:bCs/>
        </w:rPr>
        <w:t xml:space="preserve">onsensus interruption </w:t>
      </w:r>
      <w:r w:rsidR="00AF5D92">
        <w:rPr>
          <w:rFonts w:ascii="Times New Roman" w:hAnsi="Times New Roman" w:cs="Times New Roman"/>
          <w:b/>
          <w:bCs/>
        </w:rPr>
        <w:t>probability</w:t>
      </w:r>
      <w:r w:rsidR="00A8751E">
        <w:rPr>
          <w:rFonts w:ascii="Times New Roman" w:hAnsi="Times New Roman" w:cs="Times New Roman"/>
          <w:b/>
          <w:bCs/>
        </w:rPr>
        <w:t xml:space="preserve"> Comparison.</w:t>
      </w:r>
    </w:p>
    <w:p w14:paraId="1398EDA9" w14:textId="46E9AC3F" w:rsidR="00AD59B5" w:rsidRPr="0087304F" w:rsidRDefault="00211233" w:rsidP="00D3007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choose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as the baseline protocol and representative of a traditional consensus protocol for Byzantine environment.</w:t>
      </w:r>
      <w:r w:rsidR="006D3A4F">
        <w:rPr>
          <w:rFonts w:ascii="Times New Roman" w:eastAsia="宋体" w:hAnsi="Times New Roman" w:cs="Times New Roman"/>
          <w:kern w:val="0"/>
          <w:sz w:val="24"/>
          <w:szCs w:val="24"/>
        </w:rPr>
        <w:t xml:space="preserve"> </w:t>
      </w:r>
      <w:r w:rsidR="00F51913">
        <w:rPr>
          <w:rFonts w:ascii="Times New Roman" w:eastAsia="宋体" w:hAnsi="Times New Roman" w:cs="Times New Roman"/>
          <w:kern w:val="0"/>
          <w:sz w:val="24"/>
          <w:szCs w:val="24"/>
        </w:rPr>
        <w:t>With the improvement of communication interruption probability, the consensus interruption probability in the two protocols remain</w:t>
      </w:r>
      <w:r w:rsidR="003D284E">
        <w:rPr>
          <w:rFonts w:ascii="Times New Roman" w:eastAsia="宋体" w:hAnsi="Times New Roman" w:cs="Times New Roman"/>
          <w:kern w:val="0"/>
          <w:sz w:val="24"/>
          <w:szCs w:val="24"/>
        </w:rPr>
        <w:t>s</w:t>
      </w:r>
      <w:r w:rsidR="00F51913">
        <w:rPr>
          <w:rFonts w:ascii="Times New Roman" w:eastAsia="宋体" w:hAnsi="Times New Roman" w:cs="Times New Roman"/>
          <w:kern w:val="0"/>
          <w:sz w:val="24"/>
          <w:szCs w:val="24"/>
        </w:rPr>
        <w:t xml:space="preserve"> steady first, then in</w:t>
      </w:r>
      <w:r w:rsidR="003D284E">
        <w:rPr>
          <w:rFonts w:ascii="Times New Roman" w:eastAsia="宋体" w:hAnsi="Times New Roman" w:cs="Times New Roman"/>
          <w:kern w:val="0"/>
          <w:sz w:val="24"/>
          <w:szCs w:val="24"/>
        </w:rPr>
        <w:t xml:space="preserve">creases to 1.0 and stabilizes at this value. </w:t>
      </w:r>
      <w:r w:rsidR="0072006D">
        <w:rPr>
          <w:rFonts w:ascii="Times New Roman" w:eastAsia="宋体" w:hAnsi="Times New Roman" w:cs="Times New Roman"/>
          <w:kern w:val="0"/>
          <w:sz w:val="24"/>
          <w:szCs w:val="24"/>
        </w:rPr>
        <w:t xml:space="preserve">In </w:t>
      </w:r>
      <w:proofErr w:type="spellStart"/>
      <w:r w:rsidR="0072006D">
        <w:rPr>
          <w:rFonts w:ascii="Times New Roman" w:eastAsia="宋体" w:hAnsi="Times New Roman" w:cs="Times New Roman"/>
          <w:kern w:val="0"/>
          <w:sz w:val="24"/>
          <w:szCs w:val="24"/>
        </w:rPr>
        <w:t>PBFT</w:t>
      </w:r>
      <w:proofErr w:type="spellEnd"/>
      <w:r w:rsidR="0072006D">
        <w:rPr>
          <w:rFonts w:ascii="Times New Roman" w:eastAsia="宋体" w:hAnsi="Times New Roman" w:cs="Times New Roman"/>
          <w:kern w:val="0"/>
          <w:sz w:val="24"/>
          <w:szCs w:val="24"/>
        </w:rPr>
        <w:t xml:space="preserve">, the probability that leader is a faulty node is set to </w:t>
      </w:r>
      <m:oMath>
        <m:r>
          <w:rPr>
            <w:rFonts w:ascii="Cambria Math" w:eastAsia="宋体" w:hAnsi="Cambria Math" w:cs="Times New Roman"/>
            <w:kern w:val="0"/>
            <w:sz w:val="24"/>
            <w:szCs w:val="24"/>
          </w:rPr>
          <m:t>0.33</m:t>
        </m:r>
      </m:oMath>
      <w:r w:rsidR="0072006D">
        <w:rPr>
          <w:rFonts w:ascii="Times New Roman" w:eastAsia="宋体" w:hAnsi="Times New Roman" w:cs="Times New Roman"/>
          <w:kern w:val="0"/>
          <w:sz w:val="24"/>
          <w:szCs w:val="24"/>
        </w:rPr>
        <w:t xml:space="preserve">. Block consensus process is interrupted with high probability when communication interruption probability is bigger than 0.4. </w:t>
      </w:r>
      <w:r w:rsidR="003D284E">
        <w:rPr>
          <w:rFonts w:ascii="Times New Roman" w:eastAsia="宋体" w:hAnsi="Times New Roman" w:cs="Times New Roman"/>
          <w:kern w:val="0"/>
          <w:sz w:val="24"/>
          <w:szCs w:val="24"/>
        </w:rPr>
        <w:t>However, consensus process can work smoothly even probability of communication interruption</w:t>
      </w:r>
      <w:r w:rsidR="00AD7A14">
        <w:rPr>
          <w:rFonts w:ascii="Times New Roman" w:eastAsia="宋体" w:hAnsi="Times New Roman" w:cs="Times New Roman"/>
          <w:kern w:val="0"/>
          <w:sz w:val="24"/>
          <w:szCs w:val="24"/>
        </w:rPr>
        <w:t xml:space="preserve"> between nodes</w:t>
      </w:r>
      <w:r w:rsidR="003D284E">
        <w:rPr>
          <w:rFonts w:ascii="Times New Roman" w:eastAsia="宋体" w:hAnsi="Times New Roman" w:cs="Times New Roman"/>
          <w:kern w:val="0"/>
          <w:sz w:val="24"/>
          <w:szCs w:val="24"/>
        </w:rPr>
        <w:t xml:space="preserve"> </w:t>
      </w:r>
      <w:r w:rsidR="000F1496">
        <w:rPr>
          <w:rFonts w:ascii="Times New Roman" w:eastAsia="宋体" w:hAnsi="Times New Roman" w:cs="Times New Roman"/>
          <w:kern w:val="0"/>
          <w:sz w:val="24"/>
          <w:szCs w:val="24"/>
        </w:rPr>
        <w:t>reaches</w:t>
      </w:r>
      <w:r w:rsidR="003D284E">
        <w:rPr>
          <w:rFonts w:ascii="Times New Roman" w:eastAsia="宋体" w:hAnsi="Times New Roman" w:cs="Times New Roman"/>
          <w:kern w:val="0"/>
          <w:sz w:val="24"/>
          <w:szCs w:val="24"/>
        </w:rPr>
        <w:t xml:space="preserve"> </w:t>
      </w:r>
      <w:r w:rsidR="000F1496">
        <w:rPr>
          <w:rFonts w:ascii="Times New Roman" w:eastAsia="宋体" w:hAnsi="Times New Roman" w:cs="Times New Roman"/>
          <w:kern w:val="0"/>
          <w:sz w:val="24"/>
          <w:szCs w:val="24"/>
        </w:rPr>
        <w:t xml:space="preserve">to </w:t>
      </w:r>
      <w:r w:rsidR="00AD7A14">
        <w:rPr>
          <w:rFonts w:ascii="Times New Roman" w:eastAsia="宋体" w:hAnsi="Times New Roman" w:cs="Times New Roman"/>
          <w:kern w:val="0"/>
          <w:sz w:val="24"/>
          <w:szCs w:val="24"/>
        </w:rPr>
        <w:t xml:space="preserve">0.5 in </w:t>
      </w:r>
      <w:r w:rsidR="003D284E">
        <w:rPr>
          <w:rFonts w:ascii="Times New Roman" w:eastAsia="宋体" w:hAnsi="Times New Roman" w:cs="Times New Roman"/>
          <w:kern w:val="0"/>
          <w:sz w:val="24"/>
          <w:szCs w:val="24"/>
        </w:rPr>
        <w:t>our protocol</w:t>
      </w:r>
      <w:r w:rsidR="00AD7A14">
        <w:rPr>
          <w:rFonts w:ascii="Times New Roman" w:eastAsia="宋体" w:hAnsi="Times New Roman" w:cs="Times New Roman"/>
          <w:kern w:val="0"/>
          <w:sz w:val="24"/>
          <w:szCs w:val="24"/>
        </w:rPr>
        <w:t xml:space="preserve">. </w:t>
      </w:r>
      <w:r w:rsidR="000F1496">
        <w:rPr>
          <w:rFonts w:ascii="Times New Roman" w:eastAsia="宋体" w:hAnsi="Times New Roman" w:cs="Times New Roman"/>
          <w:kern w:val="0"/>
          <w:sz w:val="24"/>
          <w:szCs w:val="24"/>
        </w:rPr>
        <w:t xml:space="preserve">Since the consensus process of </w:t>
      </w:r>
      <w:proofErr w:type="spellStart"/>
      <w:r w:rsidR="000F1496">
        <w:rPr>
          <w:rFonts w:ascii="Times New Roman" w:eastAsia="宋体" w:hAnsi="Times New Roman" w:cs="Times New Roman"/>
          <w:kern w:val="0"/>
          <w:sz w:val="24"/>
          <w:szCs w:val="24"/>
        </w:rPr>
        <w:t>SWIB</w:t>
      </w:r>
      <w:proofErr w:type="spellEnd"/>
      <w:r w:rsidR="000F1496">
        <w:rPr>
          <w:rFonts w:ascii="Times New Roman" w:eastAsia="宋体" w:hAnsi="Times New Roman" w:cs="Times New Roman"/>
          <w:kern w:val="0"/>
          <w:sz w:val="24"/>
          <w:szCs w:val="24"/>
        </w:rPr>
        <w:t xml:space="preserve"> decouples with leader (or block proposer), it</w:t>
      </w:r>
      <w:r w:rsidR="00AD7A14">
        <w:rPr>
          <w:rFonts w:ascii="Times New Roman" w:eastAsia="宋体" w:hAnsi="Times New Roman" w:cs="Times New Roman"/>
          <w:kern w:val="0"/>
          <w:sz w:val="24"/>
          <w:szCs w:val="24"/>
        </w:rPr>
        <w:t xml:space="preserve"> is more stable than </w:t>
      </w:r>
      <w:proofErr w:type="spellStart"/>
      <w:r w:rsidR="00AD7A14">
        <w:rPr>
          <w:rFonts w:ascii="Times New Roman" w:eastAsia="宋体" w:hAnsi="Times New Roman" w:cs="Times New Roman"/>
          <w:kern w:val="0"/>
          <w:sz w:val="24"/>
          <w:szCs w:val="24"/>
        </w:rPr>
        <w:t>PBFT</w:t>
      </w:r>
      <w:proofErr w:type="spellEnd"/>
      <w:r w:rsidR="00AD7A14">
        <w:rPr>
          <w:rFonts w:ascii="Times New Roman" w:eastAsia="宋体" w:hAnsi="Times New Roman" w:cs="Times New Roman"/>
          <w:kern w:val="0"/>
          <w:sz w:val="24"/>
          <w:szCs w:val="24"/>
        </w:rPr>
        <w:t>. Even the leader is faulty, consensus process is completed when a node receive</w:t>
      </w:r>
      <w:r w:rsidR="0072006D">
        <w:rPr>
          <w:rFonts w:ascii="Times New Roman" w:eastAsia="宋体" w:hAnsi="Times New Roman" w:cs="Times New Roman"/>
          <w:kern w:val="0"/>
          <w:sz w:val="24"/>
          <w:szCs w:val="24"/>
        </w:rPr>
        <w:t>s</w:t>
      </w:r>
      <w:r w:rsidR="00AD7A14">
        <w:rPr>
          <w:rFonts w:ascii="Times New Roman" w:eastAsia="宋体" w:hAnsi="Times New Roman" w:cs="Times New Roman"/>
          <w:kern w:val="0"/>
          <w:sz w:val="24"/>
          <w:szCs w:val="24"/>
        </w:rPr>
        <w:t xml:space="preserve"> a sufficient number of votes. </w:t>
      </w:r>
      <w:r w:rsidR="00845CCF">
        <w:rPr>
          <w:rFonts w:ascii="Times New Roman" w:eastAsia="宋体" w:hAnsi="Times New Roman" w:cs="Times New Roman"/>
          <w:kern w:val="0"/>
          <w:sz w:val="24"/>
          <w:szCs w:val="24"/>
        </w:rPr>
        <w:t xml:space="preserve">Experiment result shows that </w:t>
      </w:r>
      <w:proofErr w:type="spellStart"/>
      <w:r w:rsidR="00845CCF">
        <w:rPr>
          <w:rFonts w:ascii="Times New Roman" w:eastAsia="宋体" w:hAnsi="Times New Roman" w:cs="Times New Roman"/>
          <w:kern w:val="0"/>
          <w:sz w:val="24"/>
          <w:szCs w:val="24"/>
        </w:rPr>
        <w:t>SWIB</w:t>
      </w:r>
      <w:proofErr w:type="spellEnd"/>
      <w:r w:rsidR="00845CCF">
        <w:rPr>
          <w:rFonts w:ascii="Times New Roman" w:eastAsia="宋体" w:hAnsi="Times New Roman" w:cs="Times New Roman"/>
          <w:kern w:val="0"/>
          <w:sz w:val="24"/>
          <w:szCs w:val="24"/>
        </w:rPr>
        <w:t xml:space="preserve"> allows to securely reach block finality when probability of communication interruption between nodes is smaller than 0.5.</w:t>
      </w:r>
    </w:p>
    <w:p w14:paraId="627E7817" w14:textId="10617D7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w:t>
      </w:r>
      <w:r w:rsidR="00523E15">
        <w:rPr>
          <w:rFonts w:ascii="Times New Roman" w:eastAsia="黑体" w:hAnsi="Times New Roman" w:cs="Times New Roman"/>
          <w:sz w:val="28"/>
          <w:szCs w:val="28"/>
        </w:rPr>
        <w:t>Block Size</w:t>
      </w:r>
    </w:p>
    <w:p w14:paraId="7AE2DF9A" w14:textId="5C075305"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 xml:space="preserve">which is the time of taking to complete a round of </w:t>
      </w:r>
      <w:proofErr w:type="spellStart"/>
      <w:r w:rsidR="00405751">
        <w:rPr>
          <w:rFonts w:ascii="Times New Roman" w:eastAsia="宋体" w:hAnsi="Times New Roman" w:cs="Times New Roman"/>
          <w:kern w:val="0"/>
          <w:sz w:val="24"/>
          <w:szCs w:val="24"/>
        </w:rPr>
        <w:t>SWIB</w:t>
      </w:r>
      <w:proofErr w:type="spellEnd"/>
      <w:r w:rsidR="00405751">
        <w:rPr>
          <w:rFonts w:ascii="Times New Roman" w:eastAsia="宋体" w:hAnsi="Times New Roman" w:cs="Times New Roman"/>
          <w:kern w:val="0"/>
          <w:sz w:val="24"/>
          <w:szCs w:val="24"/>
        </w:rPr>
        <w:t xml:space="preserve">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 xml:space="preserve">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8363AB">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F02EE59">
            <wp:extent cx="2336212" cy="1456946"/>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746" cy="1479730"/>
                    </a:xfrm>
                    <a:prstGeom prst="rect">
                      <a:avLst/>
                    </a:prstGeom>
                    <a:noFill/>
                    <a:ln>
                      <a:noFill/>
                    </a:ln>
                  </pic:spPr>
                </pic:pic>
              </a:graphicData>
            </a:graphic>
          </wp:inline>
        </w:drawing>
      </w:r>
    </w:p>
    <w:p w14:paraId="289AE81C" w14:textId="6AD3A0B0"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 xml:space="preserve">Fig </w:t>
      </w:r>
      <w:r w:rsidRPr="00D67760">
        <w:rPr>
          <w:rFonts w:ascii="Times New Roman" w:hAnsi="Times New Roman" w:cs="Times New Roman"/>
          <w:b/>
          <w:bCs/>
        </w:rPr>
        <w:fldChar w:fldCharType="begin"/>
      </w:r>
      <w:r w:rsidRPr="00D67760">
        <w:rPr>
          <w:rFonts w:ascii="Times New Roman" w:hAnsi="Times New Roman" w:cs="Times New Roman"/>
          <w:b/>
          <w:bCs/>
        </w:rPr>
        <w:instrText xml:space="preserve"> SEQ Fig \* ARABIC </w:instrText>
      </w:r>
      <w:r w:rsidRPr="00D67760">
        <w:rPr>
          <w:rFonts w:ascii="Times New Roman" w:hAnsi="Times New Roman" w:cs="Times New Roman"/>
          <w:b/>
          <w:bCs/>
        </w:rPr>
        <w:fldChar w:fldCharType="separate"/>
      </w:r>
      <w:r w:rsidR="00B121D4">
        <w:rPr>
          <w:rFonts w:ascii="Times New Roman" w:hAnsi="Times New Roman" w:cs="Times New Roman"/>
          <w:b/>
          <w:bCs/>
          <w:noProof/>
        </w:rPr>
        <w:t>8</w:t>
      </w:r>
      <w:r w:rsidRPr="00D67760">
        <w:rPr>
          <w:rFonts w:ascii="Times New Roman" w:hAnsi="Times New Roman" w:cs="Times New Roman"/>
          <w:b/>
          <w:bCs/>
        </w:rPr>
        <w:fldChar w:fldCharType="end"/>
      </w:r>
      <w:r>
        <w:rPr>
          <w:rFonts w:ascii="Times New Roman" w:hAnsi="Times New Roman" w:cs="Times New Roman"/>
          <w:b/>
          <w:bCs/>
        </w:rPr>
        <w:t xml:space="preserve">. </w:t>
      </w:r>
      <w:r w:rsidR="00B121D4">
        <w:rPr>
          <w:rFonts w:ascii="Times New Roman" w:hAnsi="Times New Roman" w:cs="Times New Roman"/>
          <w:b/>
          <w:bCs/>
        </w:rPr>
        <w:t xml:space="preserve">The performance of </w:t>
      </w:r>
      <w:proofErr w:type="spellStart"/>
      <w:r w:rsidR="00B121D4">
        <w:rPr>
          <w:rFonts w:ascii="Times New Roman" w:hAnsi="Times New Roman" w:cs="Times New Roman"/>
          <w:b/>
          <w:bCs/>
        </w:rPr>
        <w:t>SWIB</w:t>
      </w:r>
      <w:proofErr w:type="spellEnd"/>
      <w:r w:rsidR="00B121D4">
        <w:rPr>
          <w:rFonts w:ascii="Times New Roman" w:hAnsi="Times New Roman" w:cs="Times New Roman"/>
          <w:b/>
          <w:bCs/>
        </w:rPr>
        <w:t xml:space="preserve"> vs. </w:t>
      </w:r>
      <w:r>
        <w:rPr>
          <w:rFonts w:ascii="Times New Roman" w:hAnsi="Times New Roman" w:cs="Times New Roman"/>
          <w:b/>
          <w:bCs/>
        </w:rPr>
        <w:t xml:space="preserve">the </w:t>
      </w:r>
      <w:r w:rsidR="00B95734">
        <w:rPr>
          <w:rFonts w:ascii="Times New Roman" w:hAnsi="Times New Roman" w:cs="Times New Roman"/>
          <w:b/>
          <w:bCs/>
        </w:rPr>
        <w:t>block size</w:t>
      </w:r>
    </w:p>
    <w:p w14:paraId="362E72CF" w14:textId="0F8268C7"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B95734">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w:t>
      </w:r>
      <w:r w:rsidR="00E53B9D">
        <w:rPr>
          <w:rFonts w:ascii="Times New Roman" w:eastAsia="宋体" w:hAnsi="Times New Roman" w:cs="Times New Roman"/>
          <w:kern w:val="0"/>
          <w:sz w:val="24"/>
          <w:szCs w:val="24"/>
        </w:rPr>
        <w:lastRenderedPageBreak/>
        <w:t xml:space="preserve">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78EC88CA"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.3 </w:t>
      </w:r>
      <w:r w:rsidR="00523E15">
        <w:rPr>
          <w:rFonts w:ascii="Times New Roman" w:eastAsia="黑体" w:hAnsi="Times New Roman" w:cs="Times New Roman"/>
          <w:sz w:val="28"/>
          <w:szCs w:val="28"/>
        </w:rPr>
        <w:t>Consensus Latency</w:t>
      </w:r>
      <w:r w:rsidR="00523E15" w:rsidRPr="00B16695">
        <w:rPr>
          <w:rFonts w:ascii="Times New Roman" w:eastAsia="黑体" w:hAnsi="Times New Roman" w:cs="Times New Roman"/>
          <w:sz w:val="28"/>
          <w:szCs w:val="28"/>
        </w:rPr>
        <w:t xml:space="preserve"> </w:t>
      </w:r>
      <w:r w:rsidR="00523E15">
        <w:rPr>
          <w:rFonts w:ascii="Times New Roman" w:eastAsia="黑体" w:hAnsi="Times New Roman" w:cs="Times New Roman"/>
          <w:sz w:val="28"/>
          <w:szCs w:val="28"/>
        </w:rPr>
        <w:t xml:space="preserve">Vs. </w:t>
      </w:r>
      <w:r w:rsidRPr="00B16695">
        <w:rPr>
          <w:rFonts w:ascii="Times New Roman" w:eastAsia="黑体" w:hAnsi="Times New Roman" w:cs="Times New Roman"/>
          <w:sz w:val="28"/>
          <w:szCs w:val="28"/>
        </w:rPr>
        <w:t>Number of Nodes</w:t>
      </w:r>
    </w:p>
    <w:p w14:paraId="1550E7DB" w14:textId="1C753E2A"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67F2DB4A"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9</w:t>
      </w:r>
      <w:r w:rsidR="00B95734" w:rsidRPr="00B95734">
        <w:rPr>
          <w:rFonts w:ascii="Times New Roman" w:hAnsi="Times New Roman" w:cs="Times New Roman"/>
          <w:b/>
          <w:bCs/>
        </w:rPr>
        <w:fldChar w:fldCharType="end"/>
      </w:r>
      <w:r w:rsidR="00B95734">
        <w:rPr>
          <w:rFonts w:ascii="Times New Roman" w:hAnsi="Times New Roman" w:cs="Times New Roman"/>
          <w:b/>
          <w:bCs/>
        </w:rPr>
        <w:t>.</w:t>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 </w:t>
      </w:r>
      <w:r w:rsidR="00B95734">
        <w:rPr>
          <w:rFonts w:ascii="Times New Roman" w:hAnsi="Times New Roman" w:cs="Times New Roman"/>
          <w:b/>
          <w:bCs/>
        </w:rPr>
        <w:t>network size</w:t>
      </w:r>
      <w:r w:rsidR="004A06FB">
        <w:rPr>
          <w:rFonts w:ascii="Times New Roman" w:hAnsi="Times New Roman" w:cs="Times New Roman"/>
          <w:b/>
          <w:bCs/>
        </w:rPr>
        <w:t xml:space="preserve"> </w:t>
      </w:r>
      <w:r w:rsidR="00B95734">
        <w:rPr>
          <w:rFonts w:ascii="Times New Roman" w:hAnsi="Times New Roman" w:cs="Times New Roman"/>
          <w:b/>
          <w:bCs/>
        </w:rPr>
        <w:t>(number of nodes)</w:t>
      </w:r>
    </w:p>
    <w:p w14:paraId="6511E147" w14:textId="30749665" w:rsidR="0069678F" w:rsidRPr="007B56C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2091AC65" w:rsidR="00B16695" w:rsidRDefault="005D2B8C" w:rsidP="00AA436D">
      <w:pPr>
        <w:spacing w:afterLines="50" w:after="156"/>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964B50">
        <w:rPr>
          <w:rFonts w:ascii="Times New Roman" w:eastAsia="宋体" w:hAnsi="Times New Roman" w:cs="Times New Roman"/>
          <w:kern w:val="0"/>
          <w:sz w:val="24"/>
          <w:szCs w:val="24"/>
        </w:rPr>
        <w:t xml:space="preserve"> and network size of 500 nodes</w:t>
      </w:r>
      <w:r w:rsidR="007652F1">
        <w:rPr>
          <w:rFonts w:ascii="Times New Roman" w:eastAsia="宋体" w:hAnsi="Times New Roman" w:cs="Times New Roman"/>
          <w:kern w:val="0"/>
          <w:sz w:val="24"/>
          <w:szCs w:val="24"/>
        </w:rPr>
        <w:t xml:space="preserve">. The results are shown in Fig </w:t>
      </w:r>
      <w:r w:rsidR="00964B50">
        <w:rPr>
          <w:rFonts w:ascii="Times New Roman" w:eastAsia="宋体" w:hAnsi="Times New Roman" w:cs="Times New Roman"/>
          <w:kern w:val="0"/>
          <w:sz w:val="24"/>
          <w:szCs w:val="24"/>
        </w:rPr>
        <w:t>10</w:t>
      </w:r>
      <w:r w:rsidR="007652F1">
        <w:rPr>
          <w:rFonts w:ascii="Times New Roman" w:eastAsia="宋体" w:hAnsi="Times New Roman" w:cs="Times New Roman"/>
          <w:kern w:val="0"/>
          <w:sz w:val="24"/>
          <w:szCs w:val="24"/>
        </w:rPr>
        <w:t xml:space="preserve">, which plots the average consensus latency and average transaction throughput </w:t>
      </w:r>
      <w:r w:rsidR="007652F1">
        <w:rPr>
          <w:rFonts w:ascii="Times New Roman" w:eastAsia="宋体" w:hAnsi="Times New Roman" w:cs="Times New Roman"/>
          <w:kern w:val="0"/>
          <w:sz w:val="24"/>
          <w:szCs w:val="24"/>
        </w:rPr>
        <w:lastRenderedPageBreak/>
        <w:t>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5FB198C0" w14:textId="77777777" w:rsidR="00B95734" w:rsidRDefault="007652F1" w:rsidP="00B95734">
      <w:pPr>
        <w:keepNext/>
        <w:widowControl/>
        <w:shd w:val="clear" w:color="auto" w:fill="FFFFFF"/>
        <w:spacing w:afterLines="100" w:after="312" w:line="450" w:lineRule="atLeast"/>
        <w:ind w:firstLine="420"/>
        <w:jc w:val="left"/>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63D4E3B8" w14:textId="7C3A699E" w:rsidR="007652F1"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10</w:t>
      </w:r>
      <w:r w:rsidR="00B95734" w:rsidRPr="00B95734">
        <w:rPr>
          <w:rFonts w:ascii="Times New Roman" w:hAnsi="Times New Roman" w:cs="Times New Roman"/>
          <w:b/>
          <w:bCs/>
        </w:rPr>
        <w:fldChar w:fldCharType="end"/>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w:t>
      </w:r>
      <w:r w:rsidR="00B95734">
        <w:rPr>
          <w:rFonts w:ascii="Times New Roman" w:hAnsi="Times New Roman" w:cs="Times New Roman"/>
          <w:b/>
          <w:bCs/>
        </w:rPr>
        <w:t xml:space="preserve"> bandwidth</w:t>
      </w:r>
    </w:p>
    <w:p w14:paraId="1AB02680" w14:textId="0BB778DB" w:rsidR="005D2B8C" w:rsidRPr="005D2B8C" w:rsidRDefault="00A8352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w:t>
      </w:r>
      <w:r w:rsidR="00964B50">
        <w:rPr>
          <w:rFonts w:ascii="Times New Roman" w:eastAsia="宋体" w:hAnsi="Times New Roman" w:cs="Times New Roman"/>
          <w:kern w:val="0"/>
          <w:sz w:val="24"/>
          <w:szCs w:val="24"/>
        </w:rPr>
        <w:t xml:space="preserve"> linearly</w:t>
      </w:r>
      <w:r w:rsidR="00DA63B0">
        <w:rPr>
          <w:rFonts w:ascii="Times New Roman" w:eastAsia="宋体" w:hAnsi="Times New Roman" w:cs="Times New Roman"/>
          <w:kern w:val="0"/>
          <w:sz w:val="24"/>
          <w:szCs w:val="24"/>
        </w:rPr>
        <w:t xml:space="preserve">, which means that blockchain </w:t>
      </w:r>
      <w:r w:rsidR="00964B50">
        <w:rPr>
          <w:rFonts w:ascii="Times New Roman" w:eastAsia="宋体" w:hAnsi="Times New Roman" w:cs="Times New Roman"/>
          <w:kern w:val="0"/>
          <w:sz w:val="24"/>
          <w:szCs w:val="24"/>
        </w:rPr>
        <w:t xml:space="preserve">system </w:t>
      </w:r>
      <w:r w:rsidR="00DA63B0">
        <w:rPr>
          <w:rFonts w:ascii="Times New Roman" w:eastAsia="宋体" w:hAnsi="Times New Roman" w:cs="Times New Roman"/>
          <w:kern w:val="0"/>
          <w:sz w:val="24"/>
          <w:szCs w:val="24"/>
        </w:rPr>
        <w:t>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w:t>
      </w:r>
      <w:r w:rsidR="009F1BFC">
        <w:rPr>
          <w:rFonts w:ascii="Times New Roman" w:eastAsia="宋体" w:hAnsi="Times New Roman" w:cs="Times New Roman"/>
          <w:kern w:val="0"/>
          <w:sz w:val="24"/>
          <w:szCs w:val="24"/>
        </w:rPr>
        <w:lastRenderedPageBreak/>
        <w:t xml:space="preserve">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0E01B445"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proofErr w:type="spellStart"/>
      <w:r w:rsidR="00794ADE">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proofErr w:type="spellStart"/>
      <w:r w:rsidR="00355892">
        <w:rPr>
          <w:rFonts w:ascii="Times New Roman" w:eastAsia="宋体" w:hAnsi="Times New Roman" w:cs="Times New Roman"/>
          <w:kern w:val="0"/>
          <w:sz w:val="24"/>
          <w:szCs w:val="24"/>
        </w:rPr>
        <w:t>bursty</w:t>
      </w:r>
      <w:proofErr w:type="spellEnd"/>
      <w:r w:rsidR="00355892">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 xml:space="preserve">wireless blockchain consensus protocol </w:t>
      </w:r>
      <w:proofErr w:type="spellStart"/>
      <w:r w:rsidR="00D260BB">
        <w:rPr>
          <w:rFonts w:ascii="Times New Roman" w:eastAsia="宋体" w:hAnsi="Times New Roman" w:cs="Times New Roman"/>
          <w:kern w:val="0"/>
          <w:sz w:val="24"/>
          <w:szCs w:val="24"/>
        </w:rPr>
        <w:t>SWIB</w:t>
      </w:r>
      <w:proofErr w:type="spellEnd"/>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w:t>
      </w:r>
      <w:r w:rsidR="0040182E">
        <w:rPr>
          <w:rFonts w:ascii="Times New Roman" w:eastAsia="宋体" w:hAnsi="Times New Roman" w:cs="Times New Roman"/>
          <w:kern w:val="0"/>
          <w:sz w:val="24"/>
          <w:szCs w:val="24"/>
        </w:rPr>
        <w:lastRenderedPageBreak/>
        <w:t xml:space="preserve">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proofErr w:type="spellStart"/>
      <w:r w:rsidR="00DF4F96">
        <w:rPr>
          <w:rFonts w:ascii="Times New Roman" w:eastAsia="宋体" w:hAnsi="Times New Roman" w:cs="Times New Roman" w:hint="eastAsia"/>
          <w:kern w:val="0"/>
          <w:sz w:val="24"/>
          <w:szCs w:val="24"/>
        </w:rPr>
        <w:t>SWIB</w:t>
      </w:r>
      <w:proofErr w:type="spellEnd"/>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w:t>
      </w:r>
      <w:proofErr w:type="spellStart"/>
      <w:r w:rsidR="00CB7B52">
        <w:rPr>
          <w:rFonts w:ascii="Times New Roman" w:eastAsia="宋体" w:hAnsi="Times New Roman" w:cs="Times New Roman"/>
          <w:kern w:val="0"/>
          <w:sz w:val="24"/>
          <w:szCs w:val="24"/>
        </w:rPr>
        <w:t>SWIB</w:t>
      </w:r>
      <w:proofErr w:type="spellEnd"/>
      <w:r w:rsidR="00CB7B52">
        <w:rPr>
          <w:rFonts w:ascii="Times New Roman" w:eastAsia="宋体" w:hAnsi="Times New Roman" w:cs="Times New Roman"/>
          <w:kern w:val="0"/>
          <w:sz w:val="24"/>
          <w:szCs w:val="24"/>
        </w:rPr>
        <w:t xml:space="preserve">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w:t>
      </w:r>
      <w:proofErr w:type="spellStart"/>
      <w:r w:rsidR="00D379E0">
        <w:rPr>
          <w:rFonts w:ascii="Times New Roman" w:eastAsia="宋体" w:hAnsi="Times New Roman" w:cs="Times New Roman"/>
          <w:kern w:val="0"/>
          <w:sz w:val="24"/>
          <w:szCs w:val="24"/>
        </w:rPr>
        <w:t>SWIB</w:t>
      </w:r>
      <w:proofErr w:type="spellEnd"/>
      <w:r w:rsidR="00D379E0">
        <w:rPr>
          <w:rFonts w:ascii="Times New Roman" w:eastAsia="宋体" w:hAnsi="Times New Roman" w:cs="Times New Roman"/>
          <w:kern w:val="0"/>
          <w:sz w:val="24"/>
          <w:szCs w:val="24"/>
        </w:rPr>
        <w:t xml:space="preserve">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7"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18" w:name="_Ref70424734"/>
      <w:bookmarkEnd w:id="17"/>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8"/>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 xml:space="preserve">[11] </w:t>
      </w:r>
      <w:r w:rsidR="002D4E67" w:rsidRPr="002D4E67">
        <w:rPr>
          <w:rFonts w:ascii="Times New Roman" w:hAnsi="Times New Roman" w:cs="Times New Roman"/>
          <w:sz w:val="20"/>
          <w:szCs w:val="20"/>
        </w:rPr>
        <w:t xml:space="preserve">M. Xu, F. Zhao, Y. Zou, C. Liu, X. Cheng and F. Dressler, "BLOWN: A Blockchain Protocol for Single-Hop Wireless Networks under Adversarial </w:t>
      </w:r>
      <w:proofErr w:type="spellStart"/>
      <w:r w:rsidR="002D4E67" w:rsidRPr="002D4E67">
        <w:rPr>
          <w:rFonts w:ascii="Times New Roman" w:hAnsi="Times New Roman" w:cs="Times New Roman"/>
          <w:sz w:val="20"/>
          <w:szCs w:val="20"/>
        </w:rPr>
        <w:t>SINR</w:t>
      </w:r>
      <w:proofErr w:type="spellEnd"/>
      <w:r w:rsidR="002D4E67" w:rsidRPr="002D4E67">
        <w:rPr>
          <w:rFonts w:ascii="Times New Roman" w:hAnsi="Times New Roman" w:cs="Times New Roman"/>
          <w:sz w:val="20"/>
          <w:szCs w:val="20"/>
        </w:rPr>
        <w:t>,"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xml:space="preserve">, </w:t>
      </w:r>
      <w:proofErr w:type="spellStart"/>
      <w:r w:rsidR="002D4E67" w:rsidRPr="002D4E67">
        <w:rPr>
          <w:rFonts w:ascii="Times New Roman" w:hAnsi="Times New Roman" w:cs="Times New Roman"/>
          <w:sz w:val="20"/>
          <w:szCs w:val="20"/>
        </w:rPr>
        <w:t>doi</w:t>
      </w:r>
      <w:proofErr w:type="spellEnd"/>
      <w:r w:rsidR="002D4E67" w:rsidRPr="002D4E67">
        <w:rPr>
          <w:rFonts w:ascii="Times New Roman" w:hAnsi="Times New Roman" w:cs="Times New Roman"/>
          <w:sz w:val="20"/>
          <w:szCs w:val="20"/>
        </w:rPr>
        <w:t>: 10.1109/</w:t>
      </w:r>
      <w:proofErr w:type="spellStart"/>
      <w:r w:rsidR="002D4E67" w:rsidRPr="002D4E67">
        <w:rPr>
          <w:rFonts w:ascii="Times New Roman" w:hAnsi="Times New Roman" w:cs="Times New Roman"/>
          <w:sz w:val="20"/>
          <w:szCs w:val="20"/>
        </w:rPr>
        <w:t>TMC.2022.3162117</w:t>
      </w:r>
      <w:proofErr w:type="spellEnd"/>
      <w:r w:rsidR="002D4E67" w:rsidRPr="002D4E67">
        <w:rPr>
          <w:rFonts w:ascii="Times New Roman" w:hAnsi="Times New Roman" w:cs="Times New Roman"/>
          <w:sz w:val="20"/>
          <w:szCs w:val="20"/>
        </w:rPr>
        <w:t>.</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005774EA" w:rsidRPr="005774EA">
        <w:rPr>
          <w:rFonts w:ascii="Times New Roman" w:eastAsia="宋体" w:hAnsi="Times New Roman" w:cs="Times New Roman"/>
          <w:kern w:val="0"/>
          <w:sz w:val="20"/>
          <w:szCs w:val="20"/>
        </w:rPr>
        <w:t xml:space="preserve">S. </w:t>
      </w:r>
      <w:proofErr w:type="spellStart"/>
      <w:r w:rsidR="005774EA" w:rsidRPr="005774EA">
        <w:rPr>
          <w:rFonts w:ascii="Times New Roman" w:eastAsia="宋体" w:hAnsi="Times New Roman" w:cs="Times New Roman"/>
          <w:kern w:val="0"/>
          <w:sz w:val="20"/>
          <w:szCs w:val="20"/>
        </w:rPr>
        <w:t>Dziembowski</w:t>
      </w:r>
      <w:proofErr w:type="spellEnd"/>
      <w:r w:rsidR="005774EA" w:rsidRPr="005774EA">
        <w:rPr>
          <w:rFonts w:ascii="Times New Roman" w:eastAsia="宋体" w:hAnsi="Times New Roman" w:cs="Times New Roman"/>
          <w:kern w:val="0"/>
          <w:sz w:val="20"/>
          <w:szCs w:val="20"/>
        </w:rPr>
        <w:t>,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proofErr w:type="spellStart"/>
      <w:r w:rsidR="003E366B" w:rsidRPr="003E366B">
        <w:rPr>
          <w:rFonts w:ascii="Times New Roman" w:eastAsia="宋体" w:hAnsi="Times New Roman" w:cs="Times New Roman"/>
          <w:kern w:val="0"/>
          <w:sz w:val="20"/>
          <w:szCs w:val="20"/>
        </w:rPr>
        <w:t>Karantias</w:t>
      </w:r>
      <w:proofErr w:type="spellEnd"/>
      <w:r w:rsidR="003E366B" w:rsidRPr="003E366B">
        <w:rPr>
          <w:rFonts w:ascii="Times New Roman" w:eastAsia="宋体" w:hAnsi="Times New Roman" w:cs="Times New Roman"/>
          <w:kern w:val="0"/>
          <w:sz w:val="20"/>
          <w:szCs w:val="20"/>
        </w:rPr>
        <w:t>,</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w:t>
      </w:r>
      <w:proofErr w:type="spellStart"/>
      <w:r w:rsidR="003E366B" w:rsidRPr="003E366B">
        <w:rPr>
          <w:rFonts w:ascii="Times New Roman" w:eastAsia="宋体" w:hAnsi="Times New Roman" w:cs="Times New Roman"/>
          <w:kern w:val="0"/>
          <w:sz w:val="20"/>
          <w:szCs w:val="20"/>
        </w:rPr>
        <w:t>Kiayias</w:t>
      </w:r>
      <w:proofErr w:type="spellEnd"/>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proofErr w:type="spellStart"/>
      <w:r w:rsidR="003E366B" w:rsidRPr="003E366B">
        <w:rPr>
          <w:rFonts w:ascii="Times New Roman" w:eastAsia="宋体" w:hAnsi="Times New Roman" w:cs="Times New Roman"/>
          <w:kern w:val="0"/>
          <w:sz w:val="20"/>
          <w:szCs w:val="20"/>
        </w:rPr>
        <w:t>Zindros</w:t>
      </w:r>
      <w:proofErr w:type="spellEnd"/>
      <w:r w:rsidR="003E366B" w:rsidRPr="003E366B">
        <w:rPr>
          <w:rFonts w:ascii="Times New Roman" w:eastAsia="宋体" w:hAnsi="Times New Roman" w:cs="Times New Roman"/>
          <w:kern w:val="0"/>
          <w:sz w:val="20"/>
          <w:szCs w:val="20"/>
        </w:rPr>
        <w:t xml:space="preserve">.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xml:space="preserve">, </w:t>
      </w:r>
      <w:proofErr w:type="spellStart"/>
      <w:r w:rsidR="003E366B">
        <w:rPr>
          <w:rFonts w:ascii="Times New Roman" w:eastAsia="宋体" w:hAnsi="Times New Roman" w:cs="Times New Roman"/>
          <w:kern w:val="0"/>
          <w:sz w:val="20"/>
          <w:szCs w:val="20"/>
        </w:rPr>
        <w:t>doi</w:t>
      </w:r>
      <w:proofErr w:type="spellEnd"/>
      <w:r w:rsidR="003E366B">
        <w:rPr>
          <w:rFonts w:ascii="Times New Roman" w:eastAsia="宋体" w:hAnsi="Times New Roman" w:cs="Times New Roman"/>
          <w:kern w:val="0"/>
          <w:sz w:val="20"/>
          <w:szCs w:val="20"/>
        </w:rPr>
        <w:t>:</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w:t>
      </w:r>
      <w:proofErr w:type="spellStart"/>
      <w:r w:rsidR="001C3277">
        <w:rPr>
          <w:rFonts w:ascii="Times New Roman" w:eastAsia="宋体" w:hAnsi="Times New Roman" w:cs="Times New Roman"/>
          <w:kern w:val="0"/>
          <w:sz w:val="20"/>
          <w:szCs w:val="20"/>
        </w:rPr>
        <w:t>doi</w:t>
      </w:r>
      <w:proofErr w:type="spellEnd"/>
      <w:r w:rsidR="001C3277">
        <w:rPr>
          <w:rFonts w:ascii="Times New Roman" w:eastAsia="宋体" w:hAnsi="Times New Roman" w:cs="Times New Roman"/>
          <w:kern w:val="0"/>
          <w:sz w:val="20"/>
          <w:szCs w:val="20"/>
        </w:rPr>
        <w:t xml:space="preserve">: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 xml:space="preserve">Formal Security Analysis on </w:t>
      </w:r>
      <w:proofErr w:type="spellStart"/>
      <w:r w:rsidR="004B6693" w:rsidRPr="004B6693">
        <w:rPr>
          <w:rFonts w:ascii="Times New Roman" w:eastAsia="宋体" w:hAnsi="Times New Roman" w:cs="Times New Roman"/>
          <w:kern w:val="0"/>
          <w:sz w:val="20"/>
          <w:szCs w:val="20"/>
        </w:rPr>
        <w:t>dBFT</w:t>
      </w:r>
      <w:proofErr w:type="spellEnd"/>
      <w:r w:rsidR="004B6693" w:rsidRPr="004B6693">
        <w:rPr>
          <w:rFonts w:ascii="Times New Roman" w:eastAsia="宋体" w:hAnsi="Times New Roman" w:cs="Times New Roman"/>
          <w:kern w:val="0"/>
          <w:sz w:val="20"/>
          <w:szCs w:val="20"/>
        </w:rPr>
        <w:t xml:space="preserve"> Protocol of NEO.</w:t>
      </w:r>
      <w:r w:rsidR="004B6693">
        <w:rPr>
          <w:rFonts w:ascii="Times New Roman" w:eastAsia="宋体" w:hAnsi="Times New Roman" w:cs="Times New Roman"/>
          <w:kern w:val="0"/>
          <w:sz w:val="20"/>
          <w:szCs w:val="20"/>
        </w:rPr>
        <w:t xml:space="preserve">" </w:t>
      </w:r>
      <w:hyperlink r:id="rId29"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w:t>
      </w:r>
      <w:proofErr w:type="spellStart"/>
      <w:r w:rsidR="00A34AEE" w:rsidRPr="00A34AEE">
        <w:rPr>
          <w:rFonts w:ascii="Times New Roman" w:eastAsia="宋体" w:hAnsi="Times New Roman" w:cs="Times New Roman"/>
          <w:kern w:val="0"/>
          <w:sz w:val="20"/>
          <w:szCs w:val="20"/>
        </w:rPr>
        <w:t>Tendermint</w:t>
      </w:r>
      <w:proofErr w:type="spellEnd"/>
      <w:r w:rsidR="00A34AEE"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r w:rsidR="00D55CF3">
        <w:rPr>
          <w:rFonts w:ascii="Times New Roman" w:eastAsia="宋体" w:hAnsi="Times New Roman" w:cs="Times New Roman"/>
          <w:kern w:val="0"/>
          <w:sz w:val="20"/>
          <w:szCs w:val="20"/>
        </w:rPr>
        <w:t>"</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36542B51" w:rsidR="00851B2C" w:rsidRPr="00513ED5" w:rsidRDefault="006D7633" w:rsidP="00565B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32]</w:t>
      </w:r>
      <w:r w:rsidRPr="006D7633">
        <w:rPr>
          <w:rFonts w:ascii="Times New Roman" w:eastAsia="宋体" w:hAnsi="Times New Roman" w:cs="Times New Roman"/>
          <w:kern w:val="0"/>
          <w:sz w:val="20"/>
          <w:szCs w:val="20"/>
        </w:rPr>
        <w:t xml:space="preserve"> A. Goldsmith, Wireless Communications. Cambridge University Press,</w:t>
      </w:r>
      <w:r>
        <w:rPr>
          <w:rFonts w:ascii="Times New Roman" w:eastAsia="宋体" w:hAnsi="Times New Roman" w:cs="Times New Roman"/>
          <w:kern w:val="0"/>
          <w:sz w:val="20"/>
          <w:szCs w:val="20"/>
        </w:rPr>
        <w:t xml:space="preserve"> </w:t>
      </w:r>
      <w:r w:rsidRPr="006D7633">
        <w:rPr>
          <w:rFonts w:ascii="Times New Roman" w:eastAsia="宋体" w:hAnsi="Times New Roman" w:cs="Times New Roman"/>
          <w:kern w:val="0"/>
          <w:sz w:val="20"/>
          <w:szCs w:val="20"/>
        </w:rPr>
        <w:t>1 ed., Aug. 2005.</w:t>
      </w:r>
    </w:p>
    <w:p w14:paraId="4ACA5F42" w14:textId="31E0C6EC" w:rsidR="005343C8" w:rsidRPr="00A3470E" w:rsidRDefault="005343C8" w:rsidP="00565B69">
      <w:pPr>
        <w:rPr>
          <w:rFonts w:ascii="Times New Roman" w:hAnsi="Times New Roman" w:cs="Times New Roman"/>
          <w:sz w:val="20"/>
          <w:szCs w:val="20"/>
        </w:rPr>
      </w:pPr>
    </w:p>
    <w:sectPr w:rsidR="005343C8" w:rsidRPr="00A3470E" w:rsidSect="0090530C">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63276" w14:textId="77777777" w:rsidR="002A7C0A" w:rsidRDefault="002A7C0A" w:rsidP="00851B2C">
      <w:r>
        <w:separator/>
      </w:r>
    </w:p>
  </w:endnote>
  <w:endnote w:type="continuationSeparator" w:id="0">
    <w:p w14:paraId="6CBBA8E0" w14:textId="77777777" w:rsidR="002A7C0A" w:rsidRDefault="002A7C0A"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B97C" w14:textId="77777777" w:rsidR="00E81EC6" w:rsidRDefault="00E81EC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4924" w14:textId="77777777" w:rsidR="00E81EC6" w:rsidRDefault="00E81EC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1D91" w14:textId="77777777" w:rsidR="00E81EC6" w:rsidRDefault="00E81EC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F51AB" w14:textId="77777777" w:rsidR="002A7C0A" w:rsidRDefault="002A7C0A" w:rsidP="00851B2C">
      <w:r>
        <w:separator/>
      </w:r>
    </w:p>
  </w:footnote>
  <w:footnote w:type="continuationSeparator" w:id="0">
    <w:p w14:paraId="38DEBA74" w14:textId="77777777" w:rsidR="002A7C0A" w:rsidRDefault="002A7C0A" w:rsidP="0085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BABA" w14:textId="77777777" w:rsidR="00E81EC6" w:rsidRDefault="00E81EC6" w:rsidP="00E81E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2604" w14:textId="77777777" w:rsidR="00E81EC6" w:rsidRDefault="00E81EC6" w:rsidP="00E81EC6">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68F3" w14:textId="77777777" w:rsidR="00E81EC6" w:rsidRDefault="00E81EC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8"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7"/>
  </w:num>
  <w:num w:numId="2" w16cid:durableId="714232992">
    <w:abstractNumId w:val="5"/>
  </w:num>
  <w:num w:numId="3" w16cid:durableId="1123697682">
    <w:abstractNumId w:val="0"/>
  </w:num>
  <w:num w:numId="4" w16cid:durableId="563031425">
    <w:abstractNumId w:val="6"/>
  </w:num>
  <w:num w:numId="5" w16cid:durableId="1651129588">
    <w:abstractNumId w:val="3"/>
  </w:num>
  <w:num w:numId="6" w16cid:durableId="348411220">
    <w:abstractNumId w:val="18"/>
  </w:num>
  <w:num w:numId="7" w16cid:durableId="869145170">
    <w:abstractNumId w:val="11"/>
  </w:num>
  <w:num w:numId="8" w16cid:durableId="1842621883">
    <w:abstractNumId w:val="8"/>
  </w:num>
  <w:num w:numId="9" w16cid:durableId="630064355">
    <w:abstractNumId w:val="14"/>
  </w:num>
  <w:num w:numId="10" w16cid:durableId="1673411547">
    <w:abstractNumId w:val="1"/>
  </w:num>
  <w:num w:numId="11" w16cid:durableId="366679290">
    <w:abstractNumId w:val="16"/>
  </w:num>
  <w:num w:numId="12" w16cid:durableId="867328336">
    <w:abstractNumId w:val="19"/>
  </w:num>
  <w:num w:numId="13" w16cid:durableId="341973935">
    <w:abstractNumId w:val="10"/>
  </w:num>
  <w:num w:numId="14" w16cid:durableId="1687441121">
    <w:abstractNumId w:val="12"/>
  </w:num>
  <w:num w:numId="15" w16cid:durableId="1516966298">
    <w:abstractNumId w:val="20"/>
  </w:num>
  <w:num w:numId="16" w16cid:durableId="1171263003">
    <w:abstractNumId w:val="13"/>
  </w:num>
  <w:num w:numId="17" w16cid:durableId="805855862">
    <w:abstractNumId w:val="2"/>
  </w:num>
  <w:num w:numId="18" w16cid:durableId="2063671820">
    <w:abstractNumId w:val="15"/>
  </w:num>
  <w:num w:numId="19" w16cid:durableId="1410080583">
    <w:abstractNumId w:val="7"/>
  </w:num>
  <w:num w:numId="20" w16cid:durableId="81069342">
    <w:abstractNumId w:val="9"/>
  </w:num>
  <w:num w:numId="21" w16cid:durableId="13560559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0C7"/>
    <w:rsid w:val="0000549E"/>
    <w:rsid w:val="000059CE"/>
    <w:rsid w:val="00007D8A"/>
    <w:rsid w:val="000108AB"/>
    <w:rsid w:val="00010D48"/>
    <w:rsid w:val="0001683F"/>
    <w:rsid w:val="00017E60"/>
    <w:rsid w:val="00025DF0"/>
    <w:rsid w:val="00025FD7"/>
    <w:rsid w:val="00025FDA"/>
    <w:rsid w:val="000272F3"/>
    <w:rsid w:val="00032531"/>
    <w:rsid w:val="00033C2F"/>
    <w:rsid w:val="00035CFA"/>
    <w:rsid w:val="00035E66"/>
    <w:rsid w:val="00037986"/>
    <w:rsid w:val="00037F75"/>
    <w:rsid w:val="000406CF"/>
    <w:rsid w:val="000408D7"/>
    <w:rsid w:val="00040A2D"/>
    <w:rsid w:val="00040CE1"/>
    <w:rsid w:val="00040E88"/>
    <w:rsid w:val="00043C21"/>
    <w:rsid w:val="000441DB"/>
    <w:rsid w:val="000446F0"/>
    <w:rsid w:val="00045DEE"/>
    <w:rsid w:val="000460A0"/>
    <w:rsid w:val="000468A3"/>
    <w:rsid w:val="0004789B"/>
    <w:rsid w:val="00050782"/>
    <w:rsid w:val="00050803"/>
    <w:rsid w:val="00050887"/>
    <w:rsid w:val="00051371"/>
    <w:rsid w:val="00054645"/>
    <w:rsid w:val="00054E0F"/>
    <w:rsid w:val="00055FC9"/>
    <w:rsid w:val="0005603D"/>
    <w:rsid w:val="000569E6"/>
    <w:rsid w:val="00057576"/>
    <w:rsid w:val="00060033"/>
    <w:rsid w:val="000622D5"/>
    <w:rsid w:val="0006381A"/>
    <w:rsid w:val="00064492"/>
    <w:rsid w:val="00066DBF"/>
    <w:rsid w:val="000671E6"/>
    <w:rsid w:val="000708EA"/>
    <w:rsid w:val="00070EBD"/>
    <w:rsid w:val="00072710"/>
    <w:rsid w:val="000727F2"/>
    <w:rsid w:val="000730A7"/>
    <w:rsid w:val="00073D45"/>
    <w:rsid w:val="00074E71"/>
    <w:rsid w:val="000752A1"/>
    <w:rsid w:val="00076006"/>
    <w:rsid w:val="0007631C"/>
    <w:rsid w:val="00076964"/>
    <w:rsid w:val="00076DD3"/>
    <w:rsid w:val="00081ECD"/>
    <w:rsid w:val="000832D4"/>
    <w:rsid w:val="00083645"/>
    <w:rsid w:val="00083A5E"/>
    <w:rsid w:val="00085248"/>
    <w:rsid w:val="0008602F"/>
    <w:rsid w:val="00087FDB"/>
    <w:rsid w:val="00090923"/>
    <w:rsid w:val="00090AA4"/>
    <w:rsid w:val="00093094"/>
    <w:rsid w:val="00093A75"/>
    <w:rsid w:val="000941F3"/>
    <w:rsid w:val="00095F00"/>
    <w:rsid w:val="000A1DDD"/>
    <w:rsid w:val="000A339A"/>
    <w:rsid w:val="000A659D"/>
    <w:rsid w:val="000A77D9"/>
    <w:rsid w:val="000B0002"/>
    <w:rsid w:val="000B15A9"/>
    <w:rsid w:val="000B1E8C"/>
    <w:rsid w:val="000B258B"/>
    <w:rsid w:val="000B2605"/>
    <w:rsid w:val="000B330A"/>
    <w:rsid w:val="000B3710"/>
    <w:rsid w:val="000B3D56"/>
    <w:rsid w:val="000B3DE2"/>
    <w:rsid w:val="000B44D7"/>
    <w:rsid w:val="000B4761"/>
    <w:rsid w:val="000B4FCD"/>
    <w:rsid w:val="000B551F"/>
    <w:rsid w:val="000B6D4C"/>
    <w:rsid w:val="000C0520"/>
    <w:rsid w:val="000C14AC"/>
    <w:rsid w:val="000C1700"/>
    <w:rsid w:val="000C3437"/>
    <w:rsid w:val="000C4149"/>
    <w:rsid w:val="000C5376"/>
    <w:rsid w:val="000C5814"/>
    <w:rsid w:val="000C6387"/>
    <w:rsid w:val="000C76E6"/>
    <w:rsid w:val="000C7C2C"/>
    <w:rsid w:val="000D12F7"/>
    <w:rsid w:val="000D39E6"/>
    <w:rsid w:val="000D4925"/>
    <w:rsid w:val="000E1DA5"/>
    <w:rsid w:val="000E217A"/>
    <w:rsid w:val="000E378D"/>
    <w:rsid w:val="000E3999"/>
    <w:rsid w:val="000E5C9C"/>
    <w:rsid w:val="000E6AE5"/>
    <w:rsid w:val="000F0A7F"/>
    <w:rsid w:val="000F1496"/>
    <w:rsid w:val="000F17E9"/>
    <w:rsid w:val="000F1BC1"/>
    <w:rsid w:val="000F36E0"/>
    <w:rsid w:val="000F4706"/>
    <w:rsid w:val="000F4F1C"/>
    <w:rsid w:val="000F6948"/>
    <w:rsid w:val="000F6FD4"/>
    <w:rsid w:val="000F7C92"/>
    <w:rsid w:val="001011BC"/>
    <w:rsid w:val="00101600"/>
    <w:rsid w:val="001017A3"/>
    <w:rsid w:val="00105189"/>
    <w:rsid w:val="00105769"/>
    <w:rsid w:val="001062CF"/>
    <w:rsid w:val="00106654"/>
    <w:rsid w:val="00110FC4"/>
    <w:rsid w:val="00115DE8"/>
    <w:rsid w:val="0011731A"/>
    <w:rsid w:val="00121208"/>
    <w:rsid w:val="0012166A"/>
    <w:rsid w:val="001224CB"/>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58AE"/>
    <w:rsid w:val="00145B01"/>
    <w:rsid w:val="00146AD3"/>
    <w:rsid w:val="00147383"/>
    <w:rsid w:val="00150D58"/>
    <w:rsid w:val="001523BE"/>
    <w:rsid w:val="00154E1E"/>
    <w:rsid w:val="00154FB7"/>
    <w:rsid w:val="00155568"/>
    <w:rsid w:val="00155F3C"/>
    <w:rsid w:val="001569AC"/>
    <w:rsid w:val="00165039"/>
    <w:rsid w:val="001650F3"/>
    <w:rsid w:val="00166F0F"/>
    <w:rsid w:val="0016757E"/>
    <w:rsid w:val="001711D7"/>
    <w:rsid w:val="00172F72"/>
    <w:rsid w:val="00174546"/>
    <w:rsid w:val="001748C2"/>
    <w:rsid w:val="00175E39"/>
    <w:rsid w:val="00180C28"/>
    <w:rsid w:val="00183953"/>
    <w:rsid w:val="00184252"/>
    <w:rsid w:val="0018426B"/>
    <w:rsid w:val="00184F6B"/>
    <w:rsid w:val="00186E0A"/>
    <w:rsid w:val="001877CB"/>
    <w:rsid w:val="001878E9"/>
    <w:rsid w:val="00187A5D"/>
    <w:rsid w:val="001908C7"/>
    <w:rsid w:val="00191C5A"/>
    <w:rsid w:val="001927E2"/>
    <w:rsid w:val="001927EC"/>
    <w:rsid w:val="00192EF9"/>
    <w:rsid w:val="00193833"/>
    <w:rsid w:val="00194574"/>
    <w:rsid w:val="001959D3"/>
    <w:rsid w:val="001A62A4"/>
    <w:rsid w:val="001A6C36"/>
    <w:rsid w:val="001B106D"/>
    <w:rsid w:val="001B12A3"/>
    <w:rsid w:val="001B25B1"/>
    <w:rsid w:val="001B2894"/>
    <w:rsid w:val="001B5F2F"/>
    <w:rsid w:val="001B5FE3"/>
    <w:rsid w:val="001B652C"/>
    <w:rsid w:val="001B67F1"/>
    <w:rsid w:val="001B7535"/>
    <w:rsid w:val="001C117E"/>
    <w:rsid w:val="001C1BD1"/>
    <w:rsid w:val="001C3277"/>
    <w:rsid w:val="001C456B"/>
    <w:rsid w:val="001C4687"/>
    <w:rsid w:val="001C631F"/>
    <w:rsid w:val="001C69A1"/>
    <w:rsid w:val="001C6B72"/>
    <w:rsid w:val="001C6DF8"/>
    <w:rsid w:val="001C741E"/>
    <w:rsid w:val="001C7FF2"/>
    <w:rsid w:val="001D1DA6"/>
    <w:rsid w:val="001D2A7C"/>
    <w:rsid w:val="001D2DEB"/>
    <w:rsid w:val="001D4140"/>
    <w:rsid w:val="001D42F2"/>
    <w:rsid w:val="001D5863"/>
    <w:rsid w:val="001D5A2F"/>
    <w:rsid w:val="001D73FB"/>
    <w:rsid w:val="001D7710"/>
    <w:rsid w:val="001D7854"/>
    <w:rsid w:val="001E2470"/>
    <w:rsid w:val="001E2644"/>
    <w:rsid w:val="001E3FD5"/>
    <w:rsid w:val="001E4CC7"/>
    <w:rsid w:val="001E514A"/>
    <w:rsid w:val="001F04E2"/>
    <w:rsid w:val="001F1150"/>
    <w:rsid w:val="001F176C"/>
    <w:rsid w:val="001F1D5A"/>
    <w:rsid w:val="001F1F0B"/>
    <w:rsid w:val="001F20DB"/>
    <w:rsid w:val="001F347C"/>
    <w:rsid w:val="001F3DBD"/>
    <w:rsid w:val="001F5685"/>
    <w:rsid w:val="001F7E20"/>
    <w:rsid w:val="00200702"/>
    <w:rsid w:val="00201E1D"/>
    <w:rsid w:val="0020364D"/>
    <w:rsid w:val="0020494F"/>
    <w:rsid w:val="00206C51"/>
    <w:rsid w:val="002072A9"/>
    <w:rsid w:val="00207F92"/>
    <w:rsid w:val="00210062"/>
    <w:rsid w:val="0021039A"/>
    <w:rsid w:val="002105A8"/>
    <w:rsid w:val="00211233"/>
    <w:rsid w:val="002133A7"/>
    <w:rsid w:val="00214524"/>
    <w:rsid w:val="002164C2"/>
    <w:rsid w:val="00221AA2"/>
    <w:rsid w:val="00222443"/>
    <w:rsid w:val="00222904"/>
    <w:rsid w:val="0022319C"/>
    <w:rsid w:val="002237A6"/>
    <w:rsid w:val="00223914"/>
    <w:rsid w:val="00224EBF"/>
    <w:rsid w:val="00231297"/>
    <w:rsid w:val="002319D6"/>
    <w:rsid w:val="00236DDE"/>
    <w:rsid w:val="0024073F"/>
    <w:rsid w:val="0024076D"/>
    <w:rsid w:val="00240F97"/>
    <w:rsid w:val="002415A4"/>
    <w:rsid w:val="002425E9"/>
    <w:rsid w:val="00243E42"/>
    <w:rsid w:val="00245058"/>
    <w:rsid w:val="00247132"/>
    <w:rsid w:val="00252515"/>
    <w:rsid w:val="002526EE"/>
    <w:rsid w:val="00253527"/>
    <w:rsid w:val="0025380C"/>
    <w:rsid w:val="00254F91"/>
    <w:rsid w:val="002556E0"/>
    <w:rsid w:val="00257449"/>
    <w:rsid w:val="00260208"/>
    <w:rsid w:val="00260D8E"/>
    <w:rsid w:val="00261608"/>
    <w:rsid w:val="00261E43"/>
    <w:rsid w:val="00263C6D"/>
    <w:rsid w:val="00263CD3"/>
    <w:rsid w:val="00264919"/>
    <w:rsid w:val="002649D8"/>
    <w:rsid w:val="002652E5"/>
    <w:rsid w:val="00267935"/>
    <w:rsid w:val="00270886"/>
    <w:rsid w:val="0027326D"/>
    <w:rsid w:val="00273EA9"/>
    <w:rsid w:val="002753B2"/>
    <w:rsid w:val="00275E63"/>
    <w:rsid w:val="00277B82"/>
    <w:rsid w:val="00277B9A"/>
    <w:rsid w:val="00280098"/>
    <w:rsid w:val="00281A62"/>
    <w:rsid w:val="00282496"/>
    <w:rsid w:val="0028293A"/>
    <w:rsid w:val="00283331"/>
    <w:rsid w:val="002839D2"/>
    <w:rsid w:val="0028458C"/>
    <w:rsid w:val="00287942"/>
    <w:rsid w:val="00287D74"/>
    <w:rsid w:val="00290B1F"/>
    <w:rsid w:val="0029222A"/>
    <w:rsid w:val="0029484C"/>
    <w:rsid w:val="002A049E"/>
    <w:rsid w:val="002A1C4C"/>
    <w:rsid w:val="002A1C62"/>
    <w:rsid w:val="002A276F"/>
    <w:rsid w:val="002A2AC4"/>
    <w:rsid w:val="002A2F59"/>
    <w:rsid w:val="002A3ABE"/>
    <w:rsid w:val="002A42E8"/>
    <w:rsid w:val="002A5D48"/>
    <w:rsid w:val="002A60C3"/>
    <w:rsid w:val="002A640A"/>
    <w:rsid w:val="002A7C0A"/>
    <w:rsid w:val="002B0950"/>
    <w:rsid w:val="002B26EC"/>
    <w:rsid w:val="002B27E2"/>
    <w:rsid w:val="002B2E3D"/>
    <w:rsid w:val="002B3259"/>
    <w:rsid w:val="002B3DED"/>
    <w:rsid w:val="002B41F9"/>
    <w:rsid w:val="002B7039"/>
    <w:rsid w:val="002C1844"/>
    <w:rsid w:val="002C7C80"/>
    <w:rsid w:val="002D4E67"/>
    <w:rsid w:val="002D7416"/>
    <w:rsid w:val="002E0A19"/>
    <w:rsid w:val="002E0B17"/>
    <w:rsid w:val="002E2FCC"/>
    <w:rsid w:val="002E3E1D"/>
    <w:rsid w:val="002E7843"/>
    <w:rsid w:val="002F3864"/>
    <w:rsid w:val="002F55B0"/>
    <w:rsid w:val="002F5E7C"/>
    <w:rsid w:val="002F7D09"/>
    <w:rsid w:val="003012AC"/>
    <w:rsid w:val="00301351"/>
    <w:rsid w:val="00301E94"/>
    <w:rsid w:val="003034E7"/>
    <w:rsid w:val="003043A9"/>
    <w:rsid w:val="00307E6B"/>
    <w:rsid w:val="00310A52"/>
    <w:rsid w:val="003138EE"/>
    <w:rsid w:val="00313AFD"/>
    <w:rsid w:val="00314480"/>
    <w:rsid w:val="00317CC0"/>
    <w:rsid w:val="00317DCE"/>
    <w:rsid w:val="00322BFC"/>
    <w:rsid w:val="003254B9"/>
    <w:rsid w:val="003256FC"/>
    <w:rsid w:val="003264B1"/>
    <w:rsid w:val="00331716"/>
    <w:rsid w:val="00331D77"/>
    <w:rsid w:val="003323C7"/>
    <w:rsid w:val="00333FB7"/>
    <w:rsid w:val="00335CA9"/>
    <w:rsid w:val="00337E9D"/>
    <w:rsid w:val="0034146C"/>
    <w:rsid w:val="003418CA"/>
    <w:rsid w:val="00342DBF"/>
    <w:rsid w:val="00343ECE"/>
    <w:rsid w:val="0034537E"/>
    <w:rsid w:val="00346B7D"/>
    <w:rsid w:val="00350DC3"/>
    <w:rsid w:val="00351D29"/>
    <w:rsid w:val="00354529"/>
    <w:rsid w:val="00354D11"/>
    <w:rsid w:val="00355892"/>
    <w:rsid w:val="00356890"/>
    <w:rsid w:val="00361C23"/>
    <w:rsid w:val="003622C6"/>
    <w:rsid w:val="00362DB6"/>
    <w:rsid w:val="00363966"/>
    <w:rsid w:val="003646F4"/>
    <w:rsid w:val="003651F6"/>
    <w:rsid w:val="003728C8"/>
    <w:rsid w:val="00376B0B"/>
    <w:rsid w:val="00377D3E"/>
    <w:rsid w:val="0038210E"/>
    <w:rsid w:val="003823D1"/>
    <w:rsid w:val="00382494"/>
    <w:rsid w:val="003828C6"/>
    <w:rsid w:val="00382B54"/>
    <w:rsid w:val="00391899"/>
    <w:rsid w:val="00391CCE"/>
    <w:rsid w:val="00391D61"/>
    <w:rsid w:val="003925AB"/>
    <w:rsid w:val="00393110"/>
    <w:rsid w:val="0039321A"/>
    <w:rsid w:val="003937CB"/>
    <w:rsid w:val="003942D2"/>
    <w:rsid w:val="00395228"/>
    <w:rsid w:val="00395560"/>
    <w:rsid w:val="00395CEB"/>
    <w:rsid w:val="00397768"/>
    <w:rsid w:val="003A0DA1"/>
    <w:rsid w:val="003A3A50"/>
    <w:rsid w:val="003A44ED"/>
    <w:rsid w:val="003A6298"/>
    <w:rsid w:val="003A7BF5"/>
    <w:rsid w:val="003B1BA9"/>
    <w:rsid w:val="003B415A"/>
    <w:rsid w:val="003B4EC7"/>
    <w:rsid w:val="003B667E"/>
    <w:rsid w:val="003B798C"/>
    <w:rsid w:val="003C3521"/>
    <w:rsid w:val="003C6352"/>
    <w:rsid w:val="003D284E"/>
    <w:rsid w:val="003D3A16"/>
    <w:rsid w:val="003D4422"/>
    <w:rsid w:val="003D57C0"/>
    <w:rsid w:val="003D6FD4"/>
    <w:rsid w:val="003E04D3"/>
    <w:rsid w:val="003E2DE5"/>
    <w:rsid w:val="003E366B"/>
    <w:rsid w:val="003E3EB6"/>
    <w:rsid w:val="003E41B6"/>
    <w:rsid w:val="003E492D"/>
    <w:rsid w:val="003E5D72"/>
    <w:rsid w:val="003E76E7"/>
    <w:rsid w:val="003E7A8D"/>
    <w:rsid w:val="003F0710"/>
    <w:rsid w:val="003F3EE9"/>
    <w:rsid w:val="003F3FF6"/>
    <w:rsid w:val="003F6EA1"/>
    <w:rsid w:val="0040073D"/>
    <w:rsid w:val="004010F5"/>
    <w:rsid w:val="0040182E"/>
    <w:rsid w:val="00401CEC"/>
    <w:rsid w:val="0040391F"/>
    <w:rsid w:val="00404119"/>
    <w:rsid w:val="004041C7"/>
    <w:rsid w:val="004049CB"/>
    <w:rsid w:val="00404F73"/>
    <w:rsid w:val="00405751"/>
    <w:rsid w:val="00406501"/>
    <w:rsid w:val="004119F1"/>
    <w:rsid w:val="00415276"/>
    <w:rsid w:val="00415C98"/>
    <w:rsid w:val="0041694A"/>
    <w:rsid w:val="00416BB1"/>
    <w:rsid w:val="00417055"/>
    <w:rsid w:val="00420D9E"/>
    <w:rsid w:val="00421A5E"/>
    <w:rsid w:val="00422274"/>
    <w:rsid w:val="00422E49"/>
    <w:rsid w:val="004239B2"/>
    <w:rsid w:val="004246D7"/>
    <w:rsid w:val="00425C29"/>
    <w:rsid w:val="00425F02"/>
    <w:rsid w:val="0042633D"/>
    <w:rsid w:val="00426352"/>
    <w:rsid w:val="00427C3E"/>
    <w:rsid w:val="00427E5E"/>
    <w:rsid w:val="00430549"/>
    <w:rsid w:val="0043129A"/>
    <w:rsid w:val="004345B1"/>
    <w:rsid w:val="004378BF"/>
    <w:rsid w:val="0044069E"/>
    <w:rsid w:val="00441647"/>
    <w:rsid w:val="00442C99"/>
    <w:rsid w:val="00442E44"/>
    <w:rsid w:val="00443C91"/>
    <w:rsid w:val="0044462B"/>
    <w:rsid w:val="00444C00"/>
    <w:rsid w:val="00444C17"/>
    <w:rsid w:val="00445178"/>
    <w:rsid w:val="00445D98"/>
    <w:rsid w:val="00446425"/>
    <w:rsid w:val="0044734E"/>
    <w:rsid w:val="00450B39"/>
    <w:rsid w:val="00452F2C"/>
    <w:rsid w:val="004540BA"/>
    <w:rsid w:val="004548B8"/>
    <w:rsid w:val="0045622C"/>
    <w:rsid w:val="0045727A"/>
    <w:rsid w:val="0045749E"/>
    <w:rsid w:val="00457502"/>
    <w:rsid w:val="00457EFF"/>
    <w:rsid w:val="004612D8"/>
    <w:rsid w:val="00463A35"/>
    <w:rsid w:val="00463AB1"/>
    <w:rsid w:val="00464637"/>
    <w:rsid w:val="00465E0A"/>
    <w:rsid w:val="00467C47"/>
    <w:rsid w:val="0047056C"/>
    <w:rsid w:val="00471106"/>
    <w:rsid w:val="00472469"/>
    <w:rsid w:val="0047251F"/>
    <w:rsid w:val="00472894"/>
    <w:rsid w:val="00473EB8"/>
    <w:rsid w:val="0047458C"/>
    <w:rsid w:val="004749E5"/>
    <w:rsid w:val="00475709"/>
    <w:rsid w:val="0048104D"/>
    <w:rsid w:val="004815E4"/>
    <w:rsid w:val="004835AA"/>
    <w:rsid w:val="004839FC"/>
    <w:rsid w:val="0048459E"/>
    <w:rsid w:val="0048541D"/>
    <w:rsid w:val="00485500"/>
    <w:rsid w:val="0048589C"/>
    <w:rsid w:val="00490563"/>
    <w:rsid w:val="00490F92"/>
    <w:rsid w:val="004921A4"/>
    <w:rsid w:val="004947E8"/>
    <w:rsid w:val="00496581"/>
    <w:rsid w:val="004A06FB"/>
    <w:rsid w:val="004A2727"/>
    <w:rsid w:val="004A297C"/>
    <w:rsid w:val="004B175F"/>
    <w:rsid w:val="004B28E1"/>
    <w:rsid w:val="004B4359"/>
    <w:rsid w:val="004B4AF5"/>
    <w:rsid w:val="004B6693"/>
    <w:rsid w:val="004B6978"/>
    <w:rsid w:val="004B7E52"/>
    <w:rsid w:val="004B7EF3"/>
    <w:rsid w:val="004C07A8"/>
    <w:rsid w:val="004C0CBA"/>
    <w:rsid w:val="004C25DA"/>
    <w:rsid w:val="004C63EA"/>
    <w:rsid w:val="004C6442"/>
    <w:rsid w:val="004C7DB3"/>
    <w:rsid w:val="004C7EA4"/>
    <w:rsid w:val="004D06F6"/>
    <w:rsid w:val="004D0FD9"/>
    <w:rsid w:val="004D13CB"/>
    <w:rsid w:val="004D2795"/>
    <w:rsid w:val="004D2EBE"/>
    <w:rsid w:val="004D3D2E"/>
    <w:rsid w:val="004D46FA"/>
    <w:rsid w:val="004D7A3E"/>
    <w:rsid w:val="004D7F5A"/>
    <w:rsid w:val="004E1370"/>
    <w:rsid w:val="004E315C"/>
    <w:rsid w:val="004E415A"/>
    <w:rsid w:val="004E4842"/>
    <w:rsid w:val="004E5700"/>
    <w:rsid w:val="004E6BCC"/>
    <w:rsid w:val="004F01A7"/>
    <w:rsid w:val="004F08D1"/>
    <w:rsid w:val="004F20F7"/>
    <w:rsid w:val="004F3E6C"/>
    <w:rsid w:val="004F452C"/>
    <w:rsid w:val="004F7A84"/>
    <w:rsid w:val="005012BF"/>
    <w:rsid w:val="005027D7"/>
    <w:rsid w:val="00504575"/>
    <w:rsid w:val="0050511E"/>
    <w:rsid w:val="0050578E"/>
    <w:rsid w:val="00505ED2"/>
    <w:rsid w:val="00506653"/>
    <w:rsid w:val="00507E59"/>
    <w:rsid w:val="00507E72"/>
    <w:rsid w:val="0051054A"/>
    <w:rsid w:val="005149DC"/>
    <w:rsid w:val="00514B66"/>
    <w:rsid w:val="00514C88"/>
    <w:rsid w:val="00517ADC"/>
    <w:rsid w:val="00520F26"/>
    <w:rsid w:val="00521CD3"/>
    <w:rsid w:val="005224EF"/>
    <w:rsid w:val="00522AFF"/>
    <w:rsid w:val="00523C72"/>
    <w:rsid w:val="00523E15"/>
    <w:rsid w:val="005248BE"/>
    <w:rsid w:val="00526DF7"/>
    <w:rsid w:val="00527594"/>
    <w:rsid w:val="00527DBC"/>
    <w:rsid w:val="0053039E"/>
    <w:rsid w:val="00530761"/>
    <w:rsid w:val="0053084A"/>
    <w:rsid w:val="005313D7"/>
    <w:rsid w:val="0053178B"/>
    <w:rsid w:val="00532DFE"/>
    <w:rsid w:val="00532F37"/>
    <w:rsid w:val="005343C8"/>
    <w:rsid w:val="00534801"/>
    <w:rsid w:val="00540BF2"/>
    <w:rsid w:val="00541F6D"/>
    <w:rsid w:val="005427E4"/>
    <w:rsid w:val="00544126"/>
    <w:rsid w:val="00544DD9"/>
    <w:rsid w:val="00544EC0"/>
    <w:rsid w:val="00544FDA"/>
    <w:rsid w:val="005454D2"/>
    <w:rsid w:val="00546B0E"/>
    <w:rsid w:val="0054719B"/>
    <w:rsid w:val="005473A7"/>
    <w:rsid w:val="0055186F"/>
    <w:rsid w:val="00552F7E"/>
    <w:rsid w:val="00555ABE"/>
    <w:rsid w:val="00556209"/>
    <w:rsid w:val="00556D4B"/>
    <w:rsid w:val="00557ECF"/>
    <w:rsid w:val="005612A6"/>
    <w:rsid w:val="0056175C"/>
    <w:rsid w:val="005620D4"/>
    <w:rsid w:val="005646E9"/>
    <w:rsid w:val="00565B69"/>
    <w:rsid w:val="00566E20"/>
    <w:rsid w:val="0057020C"/>
    <w:rsid w:val="005710B5"/>
    <w:rsid w:val="00572596"/>
    <w:rsid w:val="0057621D"/>
    <w:rsid w:val="00576937"/>
    <w:rsid w:val="005774EA"/>
    <w:rsid w:val="00577E6E"/>
    <w:rsid w:val="00580D63"/>
    <w:rsid w:val="00580D93"/>
    <w:rsid w:val="00582132"/>
    <w:rsid w:val="0058259C"/>
    <w:rsid w:val="00584609"/>
    <w:rsid w:val="00584A5F"/>
    <w:rsid w:val="005852C2"/>
    <w:rsid w:val="00585F81"/>
    <w:rsid w:val="00586108"/>
    <w:rsid w:val="00586CE5"/>
    <w:rsid w:val="00587B20"/>
    <w:rsid w:val="0059233C"/>
    <w:rsid w:val="00593390"/>
    <w:rsid w:val="00594A37"/>
    <w:rsid w:val="00595A43"/>
    <w:rsid w:val="00597381"/>
    <w:rsid w:val="00597BCF"/>
    <w:rsid w:val="005A15C0"/>
    <w:rsid w:val="005A1727"/>
    <w:rsid w:val="005A2706"/>
    <w:rsid w:val="005A2C93"/>
    <w:rsid w:val="005A4713"/>
    <w:rsid w:val="005A65E9"/>
    <w:rsid w:val="005A7002"/>
    <w:rsid w:val="005B09D5"/>
    <w:rsid w:val="005B22FB"/>
    <w:rsid w:val="005B42EC"/>
    <w:rsid w:val="005B46E6"/>
    <w:rsid w:val="005B48BA"/>
    <w:rsid w:val="005B5158"/>
    <w:rsid w:val="005B54AB"/>
    <w:rsid w:val="005B56F4"/>
    <w:rsid w:val="005B7B51"/>
    <w:rsid w:val="005C097B"/>
    <w:rsid w:val="005C2AAC"/>
    <w:rsid w:val="005C4B6D"/>
    <w:rsid w:val="005C640E"/>
    <w:rsid w:val="005C7105"/>
    <w:rsid w:val="005D1A49"/>
    <w:rsid w:val="005D2B8C"/>
    <w:rsid w:val="005E0709"/>
    <w:rsid w:val="005E0EDD"/>
    <w:rsid w:val="005E2532"/>
    <w:rsid w:val="005E3CC9"/>
    <w:rsid w:val="005E3D50"/>
    <w:rsid w:val="005F07ED"/>
    <w:rsid w:val="005F21C9"/>
    <w:rsid w:val="005F2403"/>
    <w:rsid w:val="005F2498"/>
    <w:rsid w:val="005F3A74"/>
    <w:rsid w:val="005F599B"/>
    <w:rsid w:val="005F61FE"/>
    <w:rsid w:val="006002DF"/>
    <w:rsid w:val="0060060B"/>
    <w:rsid w:val="00601630"/>
    <w:rsid w:val="00612CF2"/>
    <w:rsid w:val="006130AC"/>
    <w:rsid w:val="0061446D"/>
    <w:rsid w:val="0061456A"/>
    <w:rsid w:val="0061662E"/>
    <w:rsid w:val="00617011"/>
    <w:rsid w:val="00622CBD"/>
    <w:rsid w:val="00622F5C"/>
    <w:rsid w:val="00624395"/>
    <w:rsid w:val="006248CD"/>
    <w:rsid w:val="0062596F"/>
    <w:rsid w:val="0062704F"/>
    <w:rsid w:val="006276F7"/>
    <w:rsid w:val="00630C1D"/>
    <w:rsid w:val="00631184"/>
    <w:rsid w:val="006338FD"/>
    <w:rsid w:val="00633A1A"/>
    <w:rsid w:val="00633EB0"/>
    <w:rsid w:val="006365EC"/>
    <w:rsid w:val="006370CB"/>
    <w:rsid w:val="006376AC"/>
    <w:rsid w:val="00637AA1"/>
    <w:rsid w:val="00637F11"/>
    <w:rsid w:val="006401FE"/>
    <w:rsid w:val="00641271"/>
    <w:rsid w:val="00641959"/>
    <w:rsid w:val="00643187"/>
    <w:rsid w:val="00645922"/>
    <w:rsid w:val="00652904"/>
    <w:rsid w:val="00653105"/>
    <w:rsid w:val="00653A30"/>
    <w:rsid w:val="00653CF7"/>
    <w:rsid w:val="0065492F"/>
    <w:rsid w:val="00660500"/>
    <w:rsid w:val="006605E6"/>
    <w:rsid w:val="00660856"/>
    <w:rsid w:val="00664831"/>
    <w:rsid w:val="006679B6"/>
    <w:rsid w:val="00667A92"/>
    <w:rsid w:val="00667B03"/>
    <w:rsid w:val="00670B29"/>
    <w:rsid w:val="00671721"/>
    <w:rsid w:val="0067283B"/>
    <w:rsid w:val="00673438"/>
    <w:rsid w:val="00673EE2"/>
    <w:rsid w:val="00674E62"/>
    <w:rsid w:val="006752B2"/>
    <w:rsid w:val="00675CA1"/>
    <w:rsid w:val="006768F2"/>
    <w:rsid w:val="0068001E"/>
    <w:rsid w:val="006804EF"/>
    <w:rsid w:val="006812B5"/>
    <w:rsid w:val="006816A2"/>
    <w:rsid w:val="0068276F"/>
    <w:rsid w:val="0068312C"/>
    <w:rsid w:val="00684B22"/>
    <w:rsid w:val="00684DFF"/>
    <w:rsid w:val="00685977"/>
    <w:rsid w:val="006912B8"/>
    <w:rsid w:val="0069140C"/>
    <w:rsid w:val="00693E6E"/>
    <w:rsid w:val="006955BA"/>
    <w:rsid w:val="0069678F"/>
    <w:rsid w:val="006A104F"/>
    <w:rsid w:val="006A1076"/>
    <w:rsid w:val="006A171F"/>
    <w:rsid w:val="006A30D4"/>
    <w:rsid w:val="006A368D"/>
    <w:rsid w:val="006A5169"/>
    <w:rsid w:val="006A5DD1"/>
    <w:rsid w:val="006A675F"/>
    <w:rsid w:val="006A7D79"/>
    <w:rsid w:val="006B0C6E"/>
    <w:rsid w:val="006B1F5F"/>
    <w:rsid w:val="006B23A6"/>
    <w:rsid w:val="006B69A5"/>
    <w:rsid w:val="006B74E4"/>
    <w:rsid w:val="006C43B6"/>
    <w:rsid w:val="006C4F86"/>
    <w:rsid w:val="006C57C0"/>
    <w:rsid w:val="006C6770"/>
    <w:rsid w:val="006D1283"/>
    <w:rsid w:val="006D137E"/>
    <w:rsid w:val="006D3A4F"/>
    <w:rsid w:val="006D4591"/>
    <w:rsid w:val="006D46BA"/>
    <w:rsid w:val="006D7633"/>
    <w:rsid w:val="006D7FCA"/>
    <w:rsid w:val="006E0043"/>
    <w:rsid w:val="006E0096"/>
    <w:rsid w:val="006E0C7D"/>
    <w:rsid w:val="006E2FA1"/>
    <w:rsid w:val="006E32A2"/>
    <w:rsid w:val="006E4D5C"/>
    <w:rsid w:val="006E664A"/>
    <w:rsid w:val="006E7BF1"/>
    <w:rsid w:val="006E7FFC"/>
    <w:rsid w:val="006F13BB"/>
    <w:rsid w:val="006F1D84"/>
    <w:rsid w:val="006F24C0"/>
    <w:rsid w:val="006F251A"/>
    <w:rsid w:val="006F2864"/>
    <w:rsid w:val="006F3FC7"/>
    <w:rsid w:val="006F40ED"/>
    <w:rsid w:val="006F544E"/>
    <w:rsid w:val="006F56C3"/>
    <w:rsid w:val="006F5BC6"/>
    <w:rsid w:val="006F7749"/>
    <w:rsid w:val="006F77B2"/>
    <w:rsid w:val="00701529"/>
    <w:rsid w:val="00703DD8"/>
    <w:rsid w:val="00704DDF"/>
    <w:rsid w:val="007053B1"/>
    <w:rsid w:val="00705C48"/>
    <w:rsid w:val="00707A2F"/>
    <w:rsid w:val="00712AB9"/>
    <w:rsid w:val="0072006D"/>
    <w:rsid w:val="0072084F"/>
    <w:rsid w:val="007208FC"/>
    <w:rsid w:val="007236B4"/>
    <w:rsid w:val="00724C98"/>
    <w:rsid w:val="007252E8"/>
    <w:rsid w:val="00726068"/>
    <w:rsid w:val="00726E7B"/>
    <w:rsid w:val="00726EFB"/>
    <w:rsid w:val="00727D51"/>
    <w:rsid w:val="00730F6A"/>
    <w:rsid w:val="007311F0"/>
    <w:rsid w:val="00732E64"/>
    <w:rsid w:val="007351D3"/>
    <w:rsid w:val="0073668F"/>
    <w:rsid w:val="00747AB8"/>
    <w:rsid w:val="007535D3"/>
    <w:rsid w:val="0075576D"/>
    <w:rsid w:val="00755C55"/>
    <w:rsid w:val="007572E3"/>
    <w:rsid w:val="00762B28"/>
    <w:rsid w:val="00763452"/>
    <w:rsid w:val="00765022"/>
    <w:rsid w:val="007652F1"/>
    <w:rsid w:val="00765E41"/>
    <w:rsid w:val="00766C5F"/>
    <w:rsid w:val="00766DA3"/>
    <w:rsid w:val="007670A8"/>
    <w:rsid w:val="00767AFB"/>
    <w:rsid w:val="00767F5C"/>
    <w:rsid w:val="00770C92"/>
    <w:rsid w:val="00773395"/>
    <w:rsid w:val="0077339E"/>
    <w:rsid w:val="00775787"/>
    <w:rsid w:val="00777F2D"/>
    <w:rsid w:val="00780A9B"/>
    <w:rsid w:val="00781DD6"/>
    <w:rsid w:val="007823F0"/>
    <w:rsid w:val="0078260A"/>
    <w:rsid w:val="0078261D"/>
    <w:rsid w:val="00783B14"/>
    <w:rsid w:val="00785A68"/>
    <w:rsid w:val="00787BC1"/>
    <w:rsid w:val="0079058E"/>
    <w:rsid w:val="00793309"/>
    <w:rsid w:val="00793748"/>
    <w:rsid w:val="00794ADE"/>
    <w:rsid w:val="00795B9A"/>
    <w:rsid w:val="0079676D"/>
    <w:rsid w:val="007972CB"/>
    <w:rsid w:val="007A03E1"/>
    <w:rsid w:val="007A0C22"/>
    <w:rsid w:val="007A0C86"/>
    <w:rsid w:val="007A1003"/>
    <w:rsid w:val="007A2933"/>
    <w:rsid w:val="007A2D4B"/>
    <w:rsid w:val="007A3452"/>
    <w:rsid w:val="007A69F1"/>
    <w:rsid w:val="007A6D2B"/>
    <w:rsid w:val="007A7D32"/>
    <w:rsid w:val="007B02A7"/>
    <w:rsid w:val="007B1109"/>
    <w:rsid w:val="007B56CF"/>
    <w:rsid w:val="007B66D7"/>
    <w:rsid w:val="007C2D11"/>
    <w:rsid w:val="007C2F09"/>
    <w:rsid w:val="007C356C"/>
    <w:rsid w:val="007C45E9"/>
    <w:rsid w:val="007C61AC"/>
    <w:rsid w:val="007D0A19"/>
    <w:rsid w:val="007D6A8C"/>
    <w:rsid w:val="007D71C0"/>
    <w:rsid w:val="007D7C70"/>
    <w:rsid w:val="007E047A"/>
    <w:rsid w:val="007E26C1"/>
    <w:rsid w:val="007E4CE8"/>
    <w:rsid w:val="007E6DC7"/>
    <w:rsid w:val="007E721A"/>
    <w:rsid w:val="007F1692"/>
    <w:rsid w:val="007F1AE8"/>
    <w:rsid w:val="007F5078"/>
    <w:rsid w:val="007F6ECF"/>
    <w:rsid w:val="007F722A"/>
    <w:rsid w:val="00802F58"/>
    <w:rsid w:val="0080386B"/>
    <w:rsid w:val="00805A3A"/>
    <w:rsid w:val="0081056E"/>
    <w:rsid w:val="00810DB8"/>
    <w:rsid w:val="008112A1"/>
    <w:rsid w:val="0081172E"/>
    <w:rsid w:val="00811D15"/>
    <w:rsid w:val="008140B2"/>
    <w:rsid w:val="008160DC"/>
    <w:rsid w:val="00816A79"/>
    <w:rsid w:val="00817EFC"/>
    <w:rsid w:val="00820C36"/>
    <w:rsid w:val="00821BB3"/>
    <w:rsid w:val="00822E8B"/>
    <w:rsid w:val="00823D64"/>
    <w:rsid w:val="008261E1"/>
    <w:rsid w:val="0082692C"/>
    <w:rsid w:val="00827091"/>
    <w:rsid w:val="0083353E"/>
    <w:rsid w:val="008344BD"/>
    <w:rsid w:val="00834D87"/>
    <w:rsid w:val="008363AB"/>
    <w:rsid w:val="0083706C"/>
    <w:rsid w:val="00837B21"/>
    <w:rsid w:val="00840AD9"/>
    <w:rsid w:val="008410F0"/>
    <w:rsid w:val="008416CC"/>
    <w:rsid w:val="00842594"/>
    <w:rsid w:val="0084497E"/>
    <w:rsid w:val="00844A62"/>
    <w:rsid w:val="00845CCF"/>
    <w:rsid w:val="00846A5F"/>
    <w:rsid w:val="00846F3A"/>
    <w:rsid w:val="0085138F"/>
    <w:rsid w:val="00851B2C"/>
    <w:rsid w:val="0085316E"/>
    <w:rsid w:val="00854209"/>
    <w:rsid w:val="008552F7"/>
    <w:rsid w:val="00861B50"/>
    <w:rsid w:val="008622BD"/>
    <w:rsid w:val="008628D8"/>
    <w:rsid w:val="00864AEA"/>
    <w:rsid w:val="00865D2C"/>
    <w:rsid w:val="00867A9A"/>
    <w:rsid w:val="00867FF1"/>
    <w:rsid w:val="008712D3"/>
    <w:rsid w:val="00872AFD"/>
    <w:rsid w:val="0087304F"/>
    <w:rsid w:val="00873853"/>
    <w:rsid w:val="00875CF8"/>
    <w:rsid w:val="00876983"/>
    <w:rsid w:val="0087699D"/>
    <w:rsid w:val="00877F67"/>
    <w:rsid w:val="00880FC9"/>
    <w:rsid w:val="0088156A"/>
    <w:rsid w:val="0088243E"/>
    <w:rsid w:val="008839CA"/>
    <w:rsid w:val="00883D75"/>
    <w:rsid w:val="008857BC"/>
    <w:rsid w:val="008859E9"/>
    <w:rsid w:val="008866B4"/>
    <w:rsid w:val="008874F1"/>
    <w:rsid w:val="0089244D"/>
    <w:rsid w:val="00892756"/>
    <w:rsid w:val="00892EA9"/>
    <w:rsid w:val="00892FD5"/>
    <w:rsid w:val="00894541"/>
    <w:rsid w:val="008A0037"/>
    <w:rsid w:val="008A0EAF"/>
    <w:rsid w:val="008A11E3"/>
    <w:rsid w:val="008A39BE"/>
    <w:rsid w:val="008A3CA7"/>
    <w:rsid w:val="008A4EC9"/>
    <w:rsid w:val="008A59BE"/>
    <w:rsid w:val="008A61EB"/>
    <w:rsid w:val="008A64F3"/>
    <w:rsid w:val="008A6AF7"/>
    <w:rsid w:val="008A6CB6"/>
    <w:rsid w:val="008B0BE0"/>
    <w:rsid w:val="008B0E87"/>
    <w:rsid w:val="008B561C"/>
    <w:rsid w:val="008B582E"/>
    <w:rsid w:val="008B7AC3"/>
    <w:rsid w:val="008C0CAB"/>
    <w:rsid w:val="008C2FB5"/>
    <w:rsid w:val="008C4AA0"/>
    <w:rsid w:val="008C6345"/>
    <w:rsid w:val="008D051F"/>
    <w:rsid w:val="008D0A35"/>
    <w:rsid w:val="008D0A87"/>
    <w:rsid w:val="008D1859"/>
    <w:rsid w:val="008D656B"/>
    <w:rsid w:val="008D7124"/>
    <w:rsid w:val="008D7367"/>
    <w:rsid w:val="008E0093"/>
    <w:rsid w:val="008E36E4"/>
    <w:rsid w:val="008E5764"/>
    <w:rsid w:val="008E6075"/>
    <w:rsid w:val="008E6506"/>
    <w:rsid w:val="008E653D"/>
    <w:rsid w:val="008F182E"/>
    <w:rsid w:val="008F3396"/>
    <w:rsid w:val="008F613B"/>
    <w:rsid w:val="008F630A"/>
    <w:rsid w:val="008F649F"/>
    <w:rsid w:val="008F66F7"/>
    <w:rsid w:val="008F6D83"/>
    <w:rsid w:val="008F7797"/>
    <w:rsid w:val="009003CC"/>
    <w:rsid w:val="009008F9"/>
    <w:rsid w:val="00901BF5"/>
    <w:rsid w:val="00903CE0"/>
    <w:rsid w:val="0090530C"/>
    <w:rsid w:val="00905CD2"/>
    <w:rsid w:val="00906DBA"/>
    <w:rsid w:val="00911BFD"/>
    <w:rsid w:val="00913720"/>
    <w:rsid w:val="00913D7B"/>
    <w:rsid w:val="00917F83"/>
    <w:rsid w:val="00920A6F"/>
    <w:rsid w:val="00920E1E"/>
    <w:rsid w:val="00920E4C"/>
    <w:rsid w:val="0092225F"/>
    <w:rsid w:val="00922732"/>
    <w:rsid w:val="00922DE8"/>
    <w:rsid w:val="009232AF"/>
    <w:rsid w:val="00923CE7"/>
    <w:rsid w:val="00927A4F"/>
    <w:rsid w:val="009307A6"/>
    <w:rsid w:val="00934338"/>
    <w:rsid w:val="009348C7"/>
    <w:rsid w:val="00936092"/>
    <w:rsid w:val="00936529"/>
    <w:rsid w:val="009411B0"/>
    <w:rsid w:val="009426C9"/>
    <w:rsid w:val="00942C67"/>
    <w:rsid w:val="00942F1F"/>
    <w:rsid w:val="00943882"/>
    <w:rsid w:val="00943D7B"/>
    <w:rsid w:val="009440C8"/>
    <w:rsid w:val="00952A8D"/>
    <w:rsid w:val="009539A7"/>
    <w:rsid w:val="009566C6"/>
    <w:rsid w:val="00956734"/>
    <w:rsid w:val="0096315E"/>
    <w:rsid w:val="00964674"/>
    <w:rsid w:val="00964B50"/>
    <w:rsid w:val="00965C0A"/>
    <w:rsid w:val="009666EA"/>
    <w:rsid w:val="009667AA"/>
    <w:rsid w:val="00966C9C"/>
    <w:rsid w:val="00966E49"/>
    <w:rsid w:val="0097198B"/>
    <w:rsid w:val="00971FF9"/>
    <w:rsid w:val="0097227A"/>
    <w:rsid w:val="00974272"/>
    <w:rsid w:val="00974C28"/>
    <w:rsid w:val="00975E52"/>
    <w:rsid w:val="00980776"/>
    <w:rsid w:val="009808E7"/>
    <w:rsid w:val="00980D27"/>
    <w:rsid w:val="00981598"/>
    <w:rsid w:val="00982B9F"/>
    <w:rsid w:val="00983172"/>
    <w:rsid w:val="00983931"/>
    <w:rsid w:val="009861C0"/>
    <w:rsid w:val="0098788E"/>
    <w:rsid w:val="00987E76"/>
    <w:rsid w:val="009928CA"/>
    <w:rsid w:val="009934BA"/>
    <w:rsid w:val="0099381E"/>
    <w:rsid w:val="009A0BF1"/>
    <w:rsid w:val="009A18E8"/>
    <w:rsid w:val="009A2557"/>
    <w:rsid w:val="009A2D0C"/>
    <w:rsid w:val="009A5C70"/>
    <w:rsid w:val="009B2E1A"/>
    <w:rsid w:val="009B2E6B"/>
    <w:rsid w:val="009B4960"/>
    <w:rsid w:val="009B60EF"/>
    <w:rsid w:val="009B7AC5"/>
    <w:rsid w:val="009C0919"/>
    <w:rsid w:val="009C1C71"/>
    <w:rsid w:val="009C401B"/>
    <w:rsid w:val="009C47CE"/>
    <w:rsid w:val="009C5495"/>
    <w:rsid w:val="009C5518"/>
    <w:rsid w:val="009D043D"/>
    <w:rsid w:val="009D31F9"/>
    <w:rsid w:val="009D457C"/>
    <w:rsid w:val="009D4B7E"/>
    <w:rsid w:val="009D51CB"/>
    <w:rsid w:val="009D54DE"/>
    <w:rsid w:val="009D631D"/>
    <w:rsid w:val="009D6AC3"/>
    <w:rsid w:val="009E16EF"/>
    <w:rsid w:val="009E20E5"/>
    <w:rsid w:val="009E2100"/>
    <w:rsid w:val="009E2B5F"/>
    <w:rsid w:val="009E453D"/>
    <w:rsid w:val="009E5BF8"/>
    <w:rsid w:val="009E6474"/>
    <w:rsid w:val="009E768A"/>
    <w:rsid w:val="009F1BFC"/>
    <w:rsid w:val="009F273E"/>
    <w:rsid w:val="009F2E99"/>
    <w:rsid w:val="009F40F7"/>
    <w:rsid w:val="009F49C2"/>
    <w:rsid w:val="009F53F5"/>
    <w:rsid w:val="009F635B"/>
    <w:rsid w:val="009F66C2"/>
    <w:rsid w:val="009F7E98"/>
    <w:rsid w:val="00A00064"/>
    <w:rsid w:val="00A01AD0"/>
    <w:rsid w:val="00A02CBE"/>
    <w:rsid w:val="00A03B0F"/>
    <w:rsid w:val="00A0465B"/>
    <w:rsid w:val="00A05A01"/>
    <w:rsid w:val="00A06495"/>
    <w:rsid w:val="00A06599"/>
    <w:rsid w:val="00A10327"/>
    <w:rsid w:val="00A10331"/>
    <w:rsid w:val="00A14980"/>
    <w:rsid w:val="00A14BAF"/>
    <w:rsid w:val="00A156F8"/>
    <w:rsid w:val="00A15AE3"/>
    <w:rsid w:val="00A171E3"/>
    <w:rsid w:val="00A176CF"/>
    <w:rsid w:val="00A17705"/>
    <w:rsid w:val="00A177B0"/>
    <w:rsid w:val="00A2267D"/>
    <w:rsid w:val="00A22CBA"/>
    <w:rsid w:val="00A2376E"/>
    <w:rsid w:val="00A257FD"/>
    <w:rsid w:val="00A27FDB"/>
    <w:rsid w:val="00A3260A"/>
    <w:rsid w:val="00A32BBD"/>
    <w:rsid w:val="00A32F92"/>
    <w:rsid w:val="00A3470E"/>
    <w:rsid w:val="00A34863"/>
    <w:rsid w:val="00A34AEE"/>
    <w:rsid w:val="00A35800"/>
    <w:rsid w:val="00A368C8"/>
    <w:rsid w:val="00A3692C"/>
    <w:rsid w:val="00A36FC4"/>
    <w:rsid w:val="00A37C4E"/>
    <w:rsid w:val="00A411A0"/>
    <w:rsid w:val="00A421DC"/>
    <w:rsid w:val="00A425C2"/>
    <w:rsid w:val="00A43C26"/>
    <w:rsid w:val="00A45353"/>
    <w:rsid w:val="00A4592A"/>
    <w:rsid w:val="00A474B9"/>
    <w:rsid w:val="00A47F16"/>
    <w:rsid w:val="00A50B6C"/>
    <w:rsid w:val="00A50E70"/>
    <w:rsid w:val="00A5216A"/>
    <w:rsid w:val="00A52341"/>
    <w:rsid w:val="00A5425D"/>
    <w:rsid w:val="00A54950"/>
    <w:rsid w:val="00A55DB5"/>
    <w:rsid w:val="00A56F5B"/>
    <w:rsid w:val="00A62D09"/>
    <w:rsid w:val="00A65625"/>
    <w:rsid w:val="00A733A3"/>
    <w:rsid w:val="00A74692"/>
    <w:rsid w:val="00A74781"/>
    <w:rsid w:val="00A75E10"/>
    <w:rsid w:val="00A760B8"/>
    <w:rsid w:val="00A81BD2"/>
    <w:rsid w:val="00A81F43"/>
    <w:rsid w:val="00A83526"/>
    <w:rsid w:val="00A84EF9"/>
    <w:rsid w:val="00A86222"/>
    <w:rsid w:val="00A86E19"/>
    <w:rsid w:val="00A87200"/>
    <w:rsid w:val="00A8751E"/>
    <w:rsid w:val="00A9191D"/>
    <w:rsid w:val="00A94E48"/>
    <w:rsid w:val="00A962CD"/>
    <w:rsid w:val="00A97969"/>
    <w:rsid w:val="00A97DC8"/>
    <w:rsid w:val="00AA1F17"/>
    <w:rsid w:val="00AA2CDD"/>
    <w:rsid w:val="00AA2D8A"/>
    <w:rsid w:val="00AA436D"/>
    <w:rsid w:val="00AA449B"/>
    <w:rsid w:val="00AA46CD"/>
    <w:rsid w:val="00AA49C5"/>
    <w:rsid w:val="00AA523E"/>
    <w:rsid w:val="00AA55A1"/>
    <w:rsid w:val="00AA5E45"/>
    <w:rsid w:val="00AA718B"/>
    <w:rsid w:val="00AB0E76"/>
    <w:rsid w:val="00AB127B"/>
    <w:rsid w:val="00AB15C1"/>
    <w:rsid w:val="00AB32C0"/>
    <w:rsid w:val="00AB469A"/>
    <w:rsid w:val="00AB494C"/>
    <w:rsid w:val="00AB4B65"/>
    <w:rsid w:val="00AB6734"/>
    <w:rsid w:val="00AC0616"/>
    <w:rsid w:val="00AC0822"/>
    <w:rsid w:val="00AC10DF"/>
    <w:rsid w:val="00AC32C7"/>
    <w:rsid w:val="00AC4279"/>
    <w:rsid w:val="00AC6A35"/>
    <w:rsid w:val="00AC6C71"/>
    <w:rsid w:val="00AC7039"/>
    <w:rsid w:val="00AC75E8"/>
    <w:rsid w:val="00AD0DBA"/>
    <w:rsid w:val="00AD0F35"/>
    <w:rsid w:val="00AD1145"/>
    <w:rsid w:val="00AD59B5"/>
    <w:rsid w:val="00AD78DE"/>
    <w:rsid w:val="00AD7A14"/>
    <w:rsid w:val="00AE1839"/>
    <w:rsid w:val="00AE1A63"/>
    <w:rsid w:val="00AE233F"/>
    <w:rsid w:val="00AE26FD"/>
    <w:rsid w:val="00AE2786"/>
    <w:rsid w:val="00AE363C"/>
    <w:rsid w:val="00AE51E1"/>
    <w:rsid w:val="00AE5FF7"/>
    <w:rsid w:val="00AE6581"/>
    <w:rsid w:val="00AF0170"/>
    <w:rsid w:val="00AF0FFF"/>
    <w:rsid w:val="00AF1037"/>
    <w:rsid w:val="00AF3920"/>
    <w:rsid w:val="00AF5D92"/>
    <w:rsid w:val="00AF6717"/>
    <w:rsid w:val="00AF6906"/>
    <w:rsid w:val="00B00BB1"/>
    <w:rsid w:val="00B02BFD"/>
    <w:rsid w:val="00B035C8"/>
    <w:rsid w:val="00B07DEF"/>
    <w:rsid w:val="00B107DC"/>
    <w:rsid w:val="00B11400"/>
    <w:rsid w:val="00B121D4"/>
    <w:rsid w:val="00B12EBE"/>
    <w:rsid w:val="00B12ECF"/>
    <w:rsid w:val="00B131F0"/>
    <w:rsid w:val="00B13B01"/>
    <w:rsid w:val="00B148C6"/>
    <w:rsid w:val="00B14B05"/>
    <w:rsid w:val="00B16695"/>
    <w:rsid w:val="00B17A7D"/>
    <w:rsid w:val="00B20073"/>
    <w:rsid w:val="00B2051F"/>
    <w:rsid w:val="00B20A8A"/>
    <w:rsid w:val="00B22140"/>
    <w:rsid w:val="00B2368B"/>
    <w:rsid w:val="00B23BD9"/>
    <w:rsid w:val="00B23C12"/>
    <w:rsid w:val="00B26936"/>
    <w:rsid w:val="00B3017E"/>
    <w:rsid w:val="00B32BB4"/>
    <w:rsid w:val="00B34982"/>
    <w:rsid w:val="00B3506A"/>
    <w:rsid w:val="00B403DF"/>
    <w:rsid w:val="00B40826"/>
    <w:rsid w:val="00B42EF6"/>
    <w:rsid w:val="00B43D2D"/>
    <w:rsid w:val="00B454BA"/>
    <w:rsid w:val="00B45C5C"/>
    <w:rsid w:val="00B46013"/>
    <w:rsid w:val="00B46E37"/>
    <w:rsid w:val="00B50F70"/>
    <w:rsid w:val="00B5109C"/>
    <w:rsid w:val="00B51BA2"/>
    <w:rsid w:val="00B53291"/>
    <w:rsid w:val="00B532AB"/>
    <w:rsid w:val="00B53EE5"/>
    <w:rsid w:val="00B54210"/>
    <w:rsid w:val="00B55418"/>
    <w:rsid w:val="00B5560F"/>
    <w:rsid w:val="00B57AD2"/>
    <w:rsid w:val="00B6073B"/>
    <w:rsid w:val="00B6345C"/>
    <w:rsid w:val="00B6596D"/>
    <w:rsid w:val="00B6681F"/>
    <w:rsid w:val="00B66F86"/>
    <w:rsid w:val="00B66FCD"/>
    <w:rsid w:val="00B70353"/>
    <w:rsid w:val="00B70754"/>
    <w:rsid w:val="00B74A43"/>
    <w:rsid w:val="00B7586B"/>
    <w:rsid w:val="00B77396"/>
    <w:rsid w:val="00B774C1"/>
    <w:rsid w:val="00B803E6"/>
    <w:rsid w:val="00B817AE"/>
    <w:rsid w:val="00B82B8D"/>
    <w:rsid w:val="00B82F87"/>
    <w:rsid w:val="00B85860"/>
    <w:rsid w:val="00B878E7"/>
    <w:rsid w:val="00B91B00"/>
    <w:rsid w:val="00B91BAF"/>
    <w:rsid w:val="00B92D10"/>
    <w:rsid w:val="00B93B6E"/>
    <w:rsid w:val="00B93E50"/>
    <w:rsid w:val="00B94B3C"/>
    <w:rsid w:val="00B95734"/>
    <w:rsid w:val="00B95F37"/>
    <w:rsid w:val="00B96E40"/>
    <w:rsid w:val="00BA17A7"/>
    <w:rsid w:val="00BA4355"/>
    <w:rsid w:val="00BA5541"/>
    <w:rsid w:val="00BA6D67"/>
    <w:rsid w:val="00BB031C"/>
    <w:rsid w:val="00BB1C94"/>
    <w:rsid w:val="00BB1D34"/>
    <w:rsid w:val="00BB223F"/>
    <w:rsid w:val="00BB4000"/>
    <w:rsid w:val="00BB47C7"/>
    <w:rsid w:val="00BB7A56"/>
    <w:rsid w:val="00BB7B2C"/>
    <w:rsid w:val="00BB7EA6"/>
    <w:rsid w:val="00BC059A"/>
    <w:rsid w:val="00BC3B8C"/>
    <w:rsid w:val="00BC3B9D"/>
    <w:rsid w:val="00BC3BC3"/>
    <w:rsid w:val="00BC5844"/>
    <w:rsid w:val="00BD20FA"/>
    <w:rsid w:val="00BD434C"/>
    <w:rsid w:val="00BD7469"/>
    <w:rsid w:val="00BE0AD1"/>
    <w:rsid w:val="00BE396F"/>
    <w:rsid w:val="00BE554C"/>
    <w:rsid w:val="00BE5586"/>
    <w:rsid w:val="00BE749C"/>
    <w:rsid w:val="00BE7B53"/>
    <w:rsid w:val="00BF2EB7"/>
    <w:rsid w:val="00BF42F3"/>
    <w:rsid w:val="00BF4CB7"/>
    <w:rsid w:val="00BF729A"/>
    <w:rsid w:val="00BF7A11"/>
    <w:rsid w:val="00C0046D"/>
    <w:rsid w:val="00C01D1B"/>
    <w:rsid w:val="00C02DBA"/>
    <w:rsid w:val="00C0718F"/>
    <w:rsid w:val="00C07D49"/>
    <w:rsid w:val="00C11BA0"/>
    <w:rsid w:val="00C1360D"/>
    <w:rsid w:val="00C16B62"/>
    <w:rsid w:val="00C2025D"/>
    <w:rsid w:val="00C20FDF"/>
    <w:rsid w:val="00C30358"/>
    <w:rsid w:val="00C3153B"/>
    <w:rsid w:val="00C349A4"/>
    <w:rsid w:val="00C40DA4"/>
    <w:rsid w:val="00C41928"/>
    <w:rsid w:val="00C42F3A"/>
    <w:rsid w:val="00C439F9"/>
    <w:rsid w:val="00C43B5E"/>
    <w:rsid w:val="00C43D1B"/>
    <w:rsid w:val="00C441D3"/>
    <w:rsid w:val="00C476BF"/>
    <w:rsid w:val="00C5062B"/>
    <w:rsid w:val="00C51713"/>
    <w:rsid w:val="00C51839"/>
    <w:rsid w:val="00C54BAB"/>
    <w:rsid w:val="00C55641"/>
    <w:rsid w:val="00C556DD"/>
    <w:rsid w:val="00C606C1"/>
    <w:rsid w:val="00C60EAB"/>
    <w:rsid w:val="00C6135E"/>
    <w:rsid w:val="00C615F3"/>
    <w:rsid w:val="00C61932"/>
    <w:rsid w:val="00C6287F"/>
    <w:rsid w:val="00C65692"/>
    <w:rsid w:val="00C72CED"/>
    <w:rsid w:val="00C752A1"/>
    <w:rsid w:val="00C77129"/>
    <w:rsid w:val="00C7798A"/>
    <w:rsid w:val="00C81E78"/>
    <w:rsid w:val="00C82A89"/>
    <w:rsid w:val="00C909B3"/>
    <w:rsid w:val="00C91E2F"/>
    <w:rsid w:val="00C93F2C"/>
    <w:rsid w:val="00C94E2B"/>
    <w:rsid w:val="00C95014"/>
    <w:rsid w:val="00C95094"/>
    <w:rsid w:val="00C9530F"/>
    <w:rsid w:val="00C96A6E"/>
    <w:rsid w:val="00C96C81"/>
    <w:rsid w:val="00CA0FE7"/>
    <w:rsid w:val="00CA1C7D"/>
    <w:rsid w:val="00CA23F5"/>
    <w:rsid w:val="00CA2F90"/>
    <w:rsid w:val="00CA3632"/>
    <w:rsid w:val="00CA394E"/>
    <w:rsid w:val="00CA4025"/>
    <w:rsid w:val="00CA4E16"/>
    <w:rsid w:val="00CA5788"/>
    <w:rsid w:val="00CA59F4"/>
    <w:rsid w:val="00CA68B1"/>
    <w:rsid w:val="00CA68B4"/>
    <w:rsid w:val="00CB0D2A"/>
    <w:rsid w:val="00CB1158"/>
    <w:rsid w:val="00CB14FE"/>
    <w:rsid w:val="00CB3D3D"/>
    <w:rsid w:val="00CB3FF7"/>
    <w:rsid w:val="00CB42C1"/>
    <w:rsid w:val="00CB4B45"/>
    <w:rsid w:val="00CB54A4"/>
    <w:rsid w:val="00CB6A2C"/>
    <w:rsid w:val="00CB6C73"/>
    <w:rsid w:val="00CB7A10"/>
    <w:rsid w:val="00CB7B52"/>
    <w:rsid w:val="00CC6590"/>
    <w:rsid w:val="00CC7379"/>
    <w:rsid w:val="00CC7BD4"/>
    <w:rsid w:val="00CD23F5"/>
    <w:rsid w:val="00CD2C8E"/>
    <w:rsid w:val="00CD4067"/>
    <w:rsid w:val="00CD4FE3"/>
    <w:rsid w:val="00CE083F"/>
    <w:rsid w:val="00CE0A40"/>
    <w:rsid w:val="00CE11E5"/>
    <w:rsid w:val="00CE1E86"/>
    <w:rsid w:val="00CE2B50"/>
    <w:rsid w:val="00CE5F7A"/>
    <w:rsid w:val="00CE60B2"/>
    <w:rsid w:val="00CE7FB6"/>
    <w:rsid w:val="00CF0EF7"/>
    <w:rsid w:val="00CF1D2B"/>
    <w:rsid w:val="00CF32E8"/>
    <w:rsid w:val="00CF4783"/>
    <w:rsid w:val="00CF53E7"/>
    <w:rsid w:val="00CF5990"/>
    <w:rsid w:val="00CF5C06"/>
    <w:rsid w:val="00CF6D36"/>
    <w:rsid w:val="00D0243D"/>
    <w:rsid w:val="00D0246F"/>
    <w:rsid w:val="00D03335"/>
    <w:rsid w:val="00D03424"/>
    <w:rsid w:val="00D054FE"/>
    <w:rsid w:val="00D05654"/>
    <w:rsid w:val="00D06080"/>
    <w:rsid w:val="00D06FF8"/>
    <w:rsid w:val="00D13316"/>
    <w:rsid w:val="00D1560B"/>
    <w:rsid w:val="00D15870"/>
    <w:rsid w:val="00D17D95"/>
    <w:rsid w:val="00D200D1"/>
    <w:rsid w:val="00D209D4"/>
    <w:rsid w:val="00D21550"/>
    <w:rsid w:val="00D2185D"/>
    <w:rsid w:val="00D21ACD"/>
    <w:rsid w:val="00D260BB"/>
    <w:rsid w:val="00D26AEE"/>
    <w:rsid w:val="00D26CFB"/>
    <w:rsid w:val="00D30079"/>
    <w:rsid w:val="00D32022"/>
    <w:rsid w:val="00D321BB"/>
    <w:rsid w:val="00D34AEC"/>
    <w:rsid w:val="00D34B2A"/>
    <w:rsid w:val="00D357D9"/>
    <w:rsid w:val="00D36810"/>
    <w:rsid w:val="00D37531"/>
    <w:rsid w:val="00D379E0"/>
    <w:rsid w:val="00D41CE9"/>
    <w:rsid w:val="00D42EE6"/>
    <w:rsid w:val="00D44789"/>
    <w:rsid w:val="00D47284"/>
    <w:rsid w:val="00D52B95"/>
    <w:rsid w:val="00D5376C"/>
    <w:rsid w:val="00D54AF0"/>
    <w:rsid w:val="00D55CF3"/>
    <w:rsid w:val="00D6068A"/>
    <w:rsid w:val="00D63BF6"/>
    <w:rsid w:val="00D63EDC"/>
    <w:rsid w:val="00D659F7"/>
    <w:rsid w:val="00D66E0E"/>
    <w:rsid w:val="00D67760"/>
    <w:rsid w:val="00D70632"/>
    <w:rsid w:val="00D71028"/>
    <w:rsid w:val="00D7218D"/>
    <w:rsid w:val="00D72D02"/>
    <w:rsid w:val="00D73866"/>
    <w:rsid w:val="00D73C8A"/>
    <w:rsid w:val="00D746E3"/>
    <w:rsid w:val="00D80C48"/>
    <w:rsid w:val="00D81347"/>
    <w:rsid w:val="00D8176C"/>
    <w:rsid w:val="00D8191D"/>
    <w:rsid w:val="00D82F11"/>
    <w:rsid w:val="00D866A7"/>
    <w:rsid w:val="00D86D2E"/>
    <w:rsid w:val="00D87794"/>
    <w:rsid w:val="00D901A4"/>
    <w:rsid w:val="00D94729"/>
    <w:rsid w:val="00D96F70"/>
    <w:rsid w:val="00D97692"/>
    <w:rsid w:val="00D97F38"/>
    <w:rsid w:val="00DA103A"/>
    <w:rsid w:val="00DA3576"/>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6078"/>
    <w:rsid w:val="00DB664B"/>
    <w:rsid w:val="00DC0859"/>
    <w:rsid w:val="00DC16E7"/>
    <w:rsid w:val="00DC3CD8"/>
    <w:rsid w:val="00DC42F6"/>
    <w:rsid w:val="00DC4545"/>
    <w:rsid w:val="00DC5631"/>
    <w:rsid w:val="00DC6363"/>
    <w:rsid w:val="00DC67E5"/>
    <w:rsid w:val="00DC776E"/>
    <w:rsid w:val="00DC78D9"/>
    <w:rsid w:val="00DC7F65"/>
    <w:rsid w:val="00DD02A1"/>
    <w:rsid w:val="00DD12BB"/>
    <w:rsid w:val="00DD4490"/>
    <w:rsid w:val="00DD6AB2"/>
    <w:rsid w:val="00DD6CF1"/>
    <w:rsid w:val="00DD7EEE"/>
    <w:rsid w:val="00DE125A"/>
    <w:rsid w:val="00DE1538"/>
    <w:rsid w:val="00DE3197"/>
    <w:rsid w:val="00DE3A60"/>
    <w:rsid w:val="00DE5D63"/>
    <w:rsid w:val="00DE7713"/>
    <w:rsid w:val="00DF01C2"/>
    <w:rsid w:val="00DF0264"/>
    <w:rsid w:val="00DF053C"/>
    <w:rsid w:val="00DF1B19"/>
    <w:rsid w:val="00DF1BCD"/>
    <w:rsid w:val="00DF229D"/>
    <w:rsid w:val="00DF2748"/>
    <w:rsid w:val="00DF2901"/>
    <w:rsid w:val="00DF4F96"/>
    <w:rsid w:val="00DF5321"/>
    <w:rsid w:val="00DF7070"/>
    <w:rsid w:val="00DF7D58"/>
    <w:rsid w:val="00E03441"/>
    <w:rsid w:val="00E05FEB"/>
    <w:rsid w:val="00E11CF6"/>
    <w:rsid w:val="00E14D6D"/>
    <w:rsid w:val="00E16C23"/>
    <w:rsid w:val="00E20360"/>
    <w:rsid w:val="00E211B5"/>
    <w:rsid w:val="00E227E5"/>
    <w:rsid w:val="00E22D99"/>
    <w:rsid w:val="00E239F1"/>
    <w:rsid w:val="00E23D27"/>
    <w:rsid w:val="00E24226"/>
    <w:rsid w:val="00E24255"/>
    <w:rsid w:val="00E24D80"/>
    <w:rsid w:val="00E253EE"/>
    <w:rsid w:val="00E2548A"/>
    <w:rsid w:val="00E261F1"/>
    <w:rsid w:val="00E263EA"/>
    <w:rsid w:val="00E275CF"/>
    <w:rsid w:val="00E30600"/>
    <w:rsid w:val="00E30E4D"/>
    <w:rsid w:val="00E31AF2"/>
    <w:rsid w:val="00E33E2E"/>
    <w:rsid w:val="00E359F2"/>
    <w:rsid w:val="00E35E1D"/>
    <w:rsid w:val="00E410C0"/>
    <w:rsid w:val="00E438A8"/>
    <w:rsid w:val="00E444B2"/>
    <w:rsid w:val="00E4471D"/>
    <w:rsid w:val="00E45277"/>
    <w:rsid w:val="00E46CC9"/>
    <w:rsid w:val="00E474A7"/>
    <w:rsid w:val="00E475D5"/>
    <w:rsid w:val="00E512F4"/>
    <w:rsid w:val="00E51554"/>
    <w:rsid w:val="00E5221B"/>
    <w:rsid w:val="00E53B9D"/>
    <w:rsid w:val="00E540EB"/>
    <w:rsid w:val="00E548AE"/>
    <w:rsid w:val="00E56A98"/>
    <w:rsid w:val="00E5720D"/>
    <w:rsid w:val="00E575B1"/>
    <w:rsid w:val="00E57BAE"/>
    <w:rsid w:val="00E62025"/>
    <w:rsid w:val="00E626E3"/>
    <w:rsid w:val="00E62BA7"/>
    <w:rsid w:val="00E649A8"/>
    <w:rsid w:val="00E65949"/>
    <w:rsid w:val="00E67066"/>
    <w:rsid w:val="00E677E0"/>
    <w:rsid w:val="00E70B0F"/>
    <w:rsid w:val="00E70DAD"/>
    <w:rsid w:val="00E71A36"/>
    <w:rsid w:val="00E73151"/>
    <w:rsid w:val="00E74944"/>
    <w:rsid w:val="00E74945"/>
    <w:rsid w:val="00E769FA"/>
    <w:rsid w:val="00E80B6C"/>
    <w:rsid w:val="00E815B8"/>
    <w:rsid w:val="00E81EC6"/>
    <w:rsid w:val="00E83FC8"/>
    <w:rsid w:val="00E85DDF"/>
    <w:rsid w:val="00E86EE8"/>
    <w:rsid w:val="00E87C2F"/>
    <w:rsid w:val="00E909DD"/>
    <w:rsid w:val="00E911F4"/>
    <w:rsid w:val="00E9284C"/>
    <w:rsid w:val="00E96376"/>
    <w:rsid w:val="00E9736D"/>
    <w:rsid w:val="00E97C79"/>
    <w:rsid w:val="00EA0CD8"/>
    <w:rsid w:val="00EA229B"/>
    <w:rsid w:val="00EA353E"/>
    <w:rsid w:val="00EA3F5F"/>
    <w:rsid w:val="00EA5210"/>
    <w:rsid w:val="00EA5D33"/>
    <w:rsid w:val="00EA7259"/>
    <w:rsid w:val="00EB1116"/>
    <w:rsid w:val="00EB336D"/>
    <w:rsid w:val="00EB67E8"/>
    <w:rsid w:val="00EC4424"/>
    <w:rsid w:val="00EC68E0"/>
    <w:rsid w:val="00EC71A2"/>
    <w:rsid w:val="00EC78DB"/>
    <w:rsid w:val="00ED03DD"/>
    <w:rsid w:val="00ED1AA6"/>
    <w:rsid w:val="00ED6F37"/>
    <w:rsid w:val="00ED7B8C"/>
    <w:rsid w:val="00EE0A58"/>
    <w:rsid w:val="00EE45A2"/>
    <w:rsid w:val="00EE46EC"/>
    <w:rsid w:val="00EE4F7E"/>
    <w:rsid w:val="00EE6C6F"/>
    <w:rsid w:val="00EE7761"/>
    <w:rsid w:val="00EF0DE6"/>
    <w:rsid w:val="00EF190D"/>
    <w:rsid w:val="00EF2502"/>
    <w:rsid w:val="00EF38DE"/>
    <w:rsid w:val="00EF4436"/>
    <w:rsid w:val="00EF6C9E"/>
    <w:rsid w:val="00EF6FD3"/>
    <w:rsid w:val="00EF78C3"/>
    <w:rsid w:val="00F0049B"/>
    <w:rsid w:val="00F017F6"/>
    <w:rsid w:val="00F01E1C"/>
    <w:rsid w:val="00F0226D"/>
    <w:rsid w:val="00F02614"/>
    <w:rsid w:val="00F02C92"/>
    <w:rsid w:val="00F02EB0"/>
    <w:rsid w:val="00F038D3"/>
    <w:rsid w:val="00F04A13"/>
    <w:rsid w:val="00F06344"/>
    <w:rsid w:val="00F07E09"/>
    <w:rsid w:val="00F11A35"/>
    <w:rsid w:val="00F11F91"/>
    <w:rsid w:val="00F129C9"/>
    <w:rsid w:val="00F12C8B"/>
    <w:rsid w:val="00F15098"/>
    <w:rsid w:val="00F16D52"/>
    <w:rsid w:val="00F17EE9"/>
    <w:rsid w:val="00F21357"/>
    <w:rsid w:val="00F23AC1"/>
    <w:rsid w:val="00F24440"/>
    <w:rsid w:val="00F248FC"/>
    <w:rsid w:val="00F24E9C"/>
    <w:rsid w:val="00F25288"/>
    <w:rsid w:val="00F26BF0"/>
    <w:rsid w:val="00F276BA"/>
    <w:rsid w:val="00F31013"/>
    <w:rsid w:val="00F314A3"/>
    <w:rsid w:val="00F34A46"/>
    <w:rsid w:val="00F40EF7"/>
    <w:rsid w:val="00F41E44"/>
    <w:rsid w:val="00F42B5A"/>
    <w:rsid w:val="00F438F9"/>
    <w:rsid w:val="00F447A0"/>
    <w:rsid w:val="00F44F57"/>
    <w:rsid w:val="00F45852"/>
    <w:rsid w:val="00F46662"/>
    <w:rsid w:val="00F4768B"/>
    <w:rsid w:val="00F50E80"/>
    <w:rsid w:val="00F511DD"/>
    <w:rsid w:val="00F51913"/>
    <w:rsid w:val="00F529E8"/>
    <w:rsid w:val="00F53959"/>
    <w:rsid w:val="00F60ADD"/>
    <w:rsid w:val="00F63F17"/>
    <w:rsid w:val="00F63F90"/>
    <w:rsid w:val="00F640DE"/>
    <w:rsid w:val="00F64299"/>
    <w:rsid w:val="00F646DE"/>
    <w:rsid w:val="00F64E72"/>
    <w:rsid w:val="00F67A6F"/>
    <w:rsid w:val="00F70630"/>
    <w:rsid w:val="00F71E72"/>
    <w:rsid w:val="00F725B1"/>
    <w:rsid w:val="00F7281F"/>
    <w:rsid w:val="00F73765"/>
    <w:rsid w:val="00F73E17"/>
    <w:rsid w:val="00F740F2"/>
    <w:rsid w:val="00F7499D"/>
    <w:rsid w:val="00F752B7"/>
    <w:rsid w:val="00F80213"/>
    <w:rsid w:val="00F8065D"/>
    <w:rsid w:val="00F808DA"/>
    <w:rsid w:val="00F8156F"/>
    <w:rsid w:val="00F817C9"/>
    <w:rsid w:val="00F824F4"/>
    <w:rsid w:val="00F83A6E"/>
    <w:rsid w:val="00F85894"/>
    <w:rsid w:val="00F86BDA"/>
    <w:rsid w:val="00F8789E"/>
    <w:rsid w:val="00F903B8"/>
    <w:rsid w:val="00F905EF"/>
    <w:rsid w:val="00F90AB4"/>
    <w:rsid w:val="00F91E62"/>
    <w:rsid w:val="00F95448"/>
    <w:rsid w:val="00F979F0"/>
    <w:rsid w:val="00FA1E2F"/>
    <w:rsid w:val="00FA2CCC"/>
    <w:rsid w:val="00FA2DE3"/>
    <w:rsid w:val="00FA382E"/>
    <w:rsid w:val="00FA43D9"/>
    <w:rsid w:val="00FA650A"/>
    <w:rsid w:val="00FA7663"/>
    <w:rsid w:val="00FA7C4C"/>
    <w:rsid w:val="00FB0ABC"/>
    <w:rsid w:val="00FB15E3"/>
    <w:rsid w:val="00FB187B"/>
    <w:rsid w:val="00FB426D"/>
    <w:rsid w:val="00FB42A4"/>
    <w:rsid w:val="00FB5777"/>
    <w:rsid w:val="00FB7B3C"/>
    <w:rsid w:val="00FC06A0"/>
    <w:rsid w:val="00FC1D83"/>
    <w:rsid w:val="00FC4836"/>
    <w:rsid w:val="00FC6CEC"/>
    <w:rsid w:val="00FD0EF7"/>
    <w:rsid w:val="00FD1A6F"/>
    <w:rsid w:val="00FD1E91"/>
    <w:rsid w:val="00FD3036"/>
    <w:rsid w:val="00FD4B25"/>
    <w:rsid w:val="00FD528B"/>
    <w:rsid w:val="00FD7196"/>
    <w:rsid w:val="00FD7F17"/>
    <w:rsid w:val="00FE6E10"/>
    <w:rsid w:val="00FE734D"/>
    <w:rsid w:val="00FF1923"/>
    <w:rsid w:val="00FF1B7C"/>
    <w:rsid w:val="00FF1E4C"/>
    <w:rsid w:val="00FF2156"/>
    <w:rsid w:val="00FF29B7"/>
    <w:rsid w:val="00FF45A9"/>
    <w:rsid w:val="00FF4EF6"/>
    <w:rsid w:val="00FF5572"/>
    <w:rsid w:val="00FF5C39"/>
    <w:rsid w:val="00FF65B8"/>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e6b4"/>
    </o:shapedefaults>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 w:type="paragraph" w:styleId="ae">
    <w:name w:val="Revision"/>
    <w:hidden/>
    <w:uiPriority w:val="99"/>
    <w:semiHidden/>
    <w:rsid w:val="0068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872">
      <w:bodyDiv w:val="1"/>
      <w:marLeft w:val="0"/>
      <w:marRight w:val="0"/>
      <w:marTop w:val="0"/>
      <w:marBottom w:val="0"/>
      <w:divBdr>
        <w:top w:val="none" w:sz="0" w:space="0" w:color="auto"/>
        <w:left w:val="none" w:sz="0" w:space="0" w:color="auto"/>
        <w:bottom w:val="none" w:sz="0" w:space="0" w:color="auto"/>
        <w:right w:val="none" w:sz="0" w:space="0" w:color="auto"/>
      </w:divBdr>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2105.07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Pages>
  <Words>12886</Words>
  <Characters>73454</Characters>
  <Application>Microsoft Office Word</Application>
  <DocSecurity>0</DocSecurity>
  <Lines>612</Lines>
  <Paragraphs>172</Paragraphs>
  <ScaleCrop>false</ScaleCrop>
  <Company/>
  <LinksUpToDate>false</LinksUpToDate>
  <CharactersWithSpaces>86168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64</cp:revision>
  <dcterms:created xsi:type="dcterms:W3CDTF">2022-05-18T13:23:00Z</dcterms:created>
  <dcterms:modified xsi:type="dcterms:W3CDTF">2022-05-25T08:41:00Z</dcterms:modified>
</cp:coreProperties>
</file>
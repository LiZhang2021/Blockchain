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0A46053C"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r w:rsidR="00F12C8B">
        <w:rPr>
          <w:rFonts w:ascii="Times New Roman" w:eastAsia="宋体" w:hAnsi="Times New Roman" w:cs="Times New Roman"/>
          <w:b/>
          <w:bCs/>
          <w:color w:val="800000"/>
          <w:kern w:val="0"/>
          <w:sz w:val="24"/>
          <w:szCs w:val="24"/>
        </w:rPr>
        <w:t>s</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proofErr w:type="spellStart"/>
      <w:r w:rsidR="00051371">
        <w:rPr>
          <w:rFonts w:ascii="Times New Roman" w:hAnsi="Times New Roman" w:cs="Times New Roman"/>
          <w:sz w:val="24"/>
          <w:szCs w:val="24"/>
        </w:rPr>
        <w:t>SWIB</w:t>
      </w:r>
      <w:proofErr w:type="spellEnd"/>
      <w:r w:rsidR="00051371">
        <w:rPr>
          <w:rFonts w:ascii="Times New Roman" w:hAnsi="Times New Roman" w:cs="Times New Roman"/>
          <w:sz w:val="24"/>
          <w:szCs w:val="24"/>
        </w:rPr>
        <w:t xml:space="preserve">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proofErr w:type="spellStart"/>
      <w:r w:rsidR="002105A8">
        <w:rPr>
          <w:rFonts w:ascii="Times New Roman" w:hAnsi="Times New Roman" w:cs="Times New Roman"/>
          <w:sz w:val="24"/>
          <w:szCs w:val="24"/>
        </w:rPr>
        <w:t>SWIB</w:t>
      </w:r>
      <w:proofErr w:type="spellEnd"/>
      <w:r w:rsidR="002105A8">
        <w:rPr>
          <w:rFonts w:ascii="Times New Roman" w:hAnsi="Times New Roman" w:cs="Times New Roman"/>
          <w:sz w:val="24"/>
          <w:szCs w:val="24"/>
        </w:rPr>
        <w:t xml:space="preserve">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proofErr w:type="spellStart"/>
      <w:r w:rsidR="00D34AEC">
        <w:rPr>
          <w:rFonts w:ascii="Times New Roman" w:hAnsi="Times New Roman" w:cs="Times New Roman"/>
          <w:sz w:val="24"/>
          <w:szCs w:val="24"/>
        </w:rPr>
        <w:t>SWIB</w:t>
      </w:r>
      <w:proofErr w:type="spellEnd"/>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w:t>
      </w:r>
      <w:proofErr w:type="spellStart"/>
      <w:r w:rsidR="00261608">
        <w:rPr>
          <w:rFonts w:ascii="Times New Roman" w:hAnsi="Times New Roman" w:cs="Times New Roman"/>
          <w:kern w:val="0"/>
          <w:sz w:val="24"/>
          <w:szCs w:val="24"/>
        </w:rPr>
        <w:t>SWIB</w:t>
      </w:r>
      <w:proofErr w:type="spellEnd"/>
      <w:r w:rsidR="00261608">
        <w:rPr>
          <w:rFonts w:ascii="Times New Roman" w:hAnsi="Times New Roman" w:cs="Times New Roman"/>
          <w:kern w:val="0"/>
          <w:sz w:val="24"/>
          <w:szCs w:val="24"/>
        </w:rPr>
        <w:t xml:space="preserve">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 xml:space="preserve">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w:t>
      </w:r>
      <w:proofErr w:type="spellStart"/>
      <w:r w:rsidR="00A425C2">
        <w:rPr>
          <w:rFonts w:ascii="Times New Roman" w:eastAsia="宋体" w:hAnsi="Times New Roman" w:cs="Times New Roman"/>
          <w:sz w:val="24"/>
          <w:szCs w:val="24"/>
        </w:rPr>
        <w:t>SWIB</w:t>
      </w:r>
      <w:proofErr w:type="spellEnd"/>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proofErr w:type="spellStart"/>
      <w:r w:rsidR="00534801">
        <w:rPr>
          <w:rFonts w:ascii="Times New Roman" w:eastAsia="宋体" w:hAnsi="Times New Roman" w:cs="Times New Roman"/>
          <w:sz w:val="24"/>
          <w:szCs w:val="24"/>
        </w:rPr>
        <w:t>SWIB</w:t>
      </w:r>
      <w:proofErr w:type="spellEnd"/>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proofErr w:type="spellStart"/>
      <w:r w:rsidR="00506653">
        <w:rPr>
          <w:rFonts w:ascii="Times New Roman" w:eastAsia="宋体" w:hAnsi="Times New Roman" w:cs="Times New Roman"/>
          <w:sz w:val="24"/>
          <w:szCs w:val="24"/>
        </w:rPr>
        <w:t>SWIB</w:t>
      </w:r>
      <w:proofErr w:type="spellEnd"/>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0"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1"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proofErr w:type="spellStart"/>
      <w:r w:rsidR="006A7D79">
        <w:rPr>
          <w:rFonts w:ascii="Times New Roman" w:eastAsia="宋体" w:hAnsi="Times New Roman" w:cs="Times New Roman"/>
          <w:sz w:val="24"/>
          <w:szCs w:val="24"/>
        </w:rPr>
        <w:t>SWIB</w:t>
      </w:r>
      <w:proofErr w:type="spellEnd"/>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2" w:name="_Toc94273360"/>
      <w:r w:rsidRPr="00DE3197">
        <w:rPr>
          <w:rFonts w:ascii="Times New Roman" w:eastAsia="黑体" w:hAnsi="Times New Roman" w:cs="Times New Roman"/>
          <w:sz w:val="28"/>
          <w:szCs w:val="28"/>
        </w:rPr>
        <w:t xml:space="preserve">2.3 </w:t>
      </w:r>
      <w:bookmarkEnd w:id="2"/>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3"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3"/>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proofErr w:type="spellEnd"/>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4"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p w14:paraId="3A428924" w14:textId="35B72F37" w:rsidR="0085138F" w:rsidRPr="00DE3197" w:rsidRDefault="00DE3197" w:rsidP="00565B69">
      <w:pPr>
        <w:pStyle w:val="2"/>
        <w:rPr>
          <w:rFonts w:ascii="Times New Roman" w:eastAsia="黑体" w:hAnsi="Times New Roman" w:cs="Times New Roman"/>
          <w:sz w:val="28"/>
          <w:szCs w:val="28"/>
        </w:rPr>
      </w:pPr>
      <w:bookmarkStart w:id="5" w:name="_Toc94273367"/>
      <w:bookmarkEnd w:id="4"/>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1</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sz w:val="28"/>
          <w:szCs w:val="28"/>
        </w:rPr>
        <w:t>Network Model</w:t>
      </w:r>
    </w:p>
    <w:p w14:paraId="3DC34BB6" w14:textId="3915A7B7"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w:t>
      </w:r>
      <w:proofErr w:type="spellStart"/>
      <w:r w:rsidR="00076006">
        <w:rPr>
          <w:rFonts w:ascii="Times New Roman" w:eastAsia="宋体" w:hAnsi="Times New Roman" w:cs="Times New Roman"/>
          <w:kern w:val="0"/>
          <w:sz w:val="24"/>
          <w:szCs w:val="24"/>
        </w:rPr>
        <w:t>SWIB</w:t>
      </w:r>
      <w:proofErr w:type="spellEnd"/>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3D2719A6" w:rsidR="0085138F" w:rsidRDefault="00DE3197" w:rsidP="00565B69">
      <w:pPr>
        <w:pStyle w:val="2"/>
        <w:rPr>
          <w:rFonts w:ascii="Times New Roman" w:eastAsia="黑体" w:hAnsi="Times New Roman" w:cs="Times New Roman"/>
          <w:sz w:val="28"/>
          <w:szCs w:val="28"/>
        </w:rPr>
      </w:pPr>
      <w:bookmarkStart w:id="6" w:name="_Toc94273368"/>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2</w:t>
      </w:r>
      <w:r w:rsidR="0085138F" w:rsidRPr="00DE3197">
        <w:rPr>
          <w:rFonts w:ascii="Times New Roman" w:eastAsia="黑体" w:hAnsi="Times New Roman" w:cs="Times New Roman"/>
          <w:sz w:val="28"/>
          <w:szCs w:val="28"/>
        </w:rPr>
        <w:t xml:space="preserve"> </w:t>
      </w:r>
      <w:bookmarkEnd w:id="6"/>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13B80B47" w14:textId="293059F0" w:rsidR="006D7633"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nodes </w:t>
      </w:r>
      <w:r w:rsidR="006D7633">
        <w:rPr>
          <w:rFonts w:ascii="Times New Roman" w:eastAsia="宋体" w:hAnsi="Times New Roman" w:cs="Times New Roman" w:hint="eastAsia"/>
          <w:kern w:val="0"/>
          <w:sz w:val="24"/>
          <w:szCs w:val="24"/>
        </w:rPr>
        <w:t>communicat</w:t>
      </w:r>
      <w:r w:rsidR="006D7633">
        <w:rPr>
          <w:rFonts w:ascii="Times New Roman" w:eastAsia="宋体" w:hAnsi="Times New Roman" w:cs="Times New Roman"/>
          <w:kern w:val="0"/>
          <w:sz w:val="24"/>
          <w:szCs w:val="24"/>
        </w:rPr>
        <w:t xml:space="preserve">e with </w:t>
      </w:r>
      <w:r w:rsidR="00CF5C06">
        <w:rPr>
          <w:rFonts w:ascii="Times New Roman" w:eastAsia="宋体" w:hAnsi="Times New Roman" w:cs="Times New Roman" w:hint="eastAsia"/>
          <w:kern w:val="0"/>
          <w:sz w:val="24"/>
          <w:szCs w:val="24"/>
        </w:rPr>
        <w:t>each</w:t>
      </w:r>
      <w:r w:rsidR="00CF5C06">
        <w:rPr>
          <w:rFonts w:ascii="Times New Roman" w:eastAsia="宋体" w:hAnsi="Times New Roman" w:cs="Times New Roman"/>
          <w:kern w:val="0"/>
          <w:sz w:val="24"/>
          <w:szCs w:val="24"/>
        </w:rPr>
        <w:t xml:space="preserve"> </w:t>
      </w:r>
      <w:r w:rsidR="006D7633">
        <w:rPr>
          <w:rFonts w:ascii="Times New Roman" w:eastAsia="宋体" w:hAnsi="Times New Roman" w:cs="Times New Roman"/>
          <w:kern w:val="0"/>
          <w:sz w:val="24"/>
          <w:szCs w:val="24"/>
        </w:rPr>
        <w:t xml:space="preserve">other over wireless channels, which are assumed to follows the standard path loss model and Rayleigh fading model </w:t>
      </w:r>
      <w:r w:rsidR="006D7633">
        <w:rPr>
          <w:rFonts w:ascii="Times New Roman" w:eastAsia="宋体" w:hAnsi="Times New Roman" w:cs="Times New Roman" w:hint="eastAsia"/>
          <w:kern w:val="0"/>
          <w:sz w:val="24"/>
          <w:szCs w:val="24"/>
        </w:rPr>
        <w:t>[</w:t>
      </w:r>
      <w:r w:rsidR="006D7633">
        <w:rPr>
          <w:rFonts w:ascii="Times New Roman" w:eastAsia="宋体" w:hAnsi="Times New Roman" w:cs="Times New Roman"/>
          <w:kern w:val="0"/>
          <w:sz w:val="24"/>
          <w:szCs w:val="24"/>
        </w:rPr>
        <w:t xml:space="preserve">32]. The path loss </w:t>
      </w:r>
      <w:r w:rsidR="006D7633">
        <w:rPr>
          <w:rFonts w:ascii="Times New Roman" w:eastAsia="宋体" w:hAnsi="Times New Roman" w:cs="Times New Roman"/>
          <w:kern w:val="0"/>
          <w:sz w:val="24"/>
          <w:szCs w:val="24"/>
        </w:rPr>
        <w:lastRenderedPageBreak/>
        <w:t xml:space="preserve">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is given as</w:t>
      </w:r>
    </w:p>
    <w:p w14:paraId="6BD87983" w14:textId="1985BAEB" w:rsidR="00DC4545" w:rsidRDefault="006D7633" w:rsidP="00DC4545">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72F34566" w14:textId="7EB25A2A" w:rsidR="009D631D" w:rsidRDefault="00523C72" w:rsidP="00DC4545">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6D2E">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00D86D2E">
        <w:rPr>
          <w:rFonts w:ascii="Times New Roman" w:eastAsia="宋体" w:hAnsi="Times New Roman" w:cs="Times New Roman" w:hint="eastAsia"/>
          <w:kern w:val="0"/>
          <w:sz w:val="24"/>
          <w:szCs w:val="24"/>
        </w:rPr>
        <w:t xml:space="preserve"> </w:t>
      </w:r>
      <w:r w:rsidR="00D86D2E">
        <w:rPr>
          <w:rFonts w:ascii="Times New Roman" w:eastAsia="宋体" w:hAnsi="Times New Roman" w:cs="Times New Roman"/>
          <w:kern w:val="0"/>
          <w:sz w:val="24"/>
          <w:szCs w:val="24"/>
        </w:rPr>
        <w:t xml:space="preserve">is </w:t>
      </w:r>
      <w:r w:rsidR="00FB5777">
        <w:rPr>
          <w:rFonts w:ascii="Times New Roman" w:eastAsia="宋体" w:hAnsi="Times New Roman" w:cs="Times New Roman"/>
          <w:kern w:val="0"/>
          <w:sz w:val="24"/>
          <w:szCs w:val="24"/>
        </w:rPr>
        <w:t xml:space="preserve">defined as the path loss of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and</w:t>
      </w:r>
      <w:r w:rsidR="00C909B3">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path loss exponent </w:t>
      </w:r>
      <m:oMath>
        <m:r>
          <w:rPr>
            <w:rFonts w:ascii="Cambria Math" w:eastAsia="宋体" w:hAnsi="Cambria Math" w:cs="Times New Roman"/>
            <w:kern w:val="0"/>
            <w:sz w:val="24"/>
            <w:szCs w:val="24"/>
          </w:rPr>
          <m:t>α∈(2, 6]</m:t>
        </m:r>
      </m:oMath>
      <w:r w:rsidR="00EC68E0">
        <w:rPr>
          <w:rFonts w:ascii="Times New Roman" w:eastAsia="宋体" w:hAnsi="Times New Roman" w:cs="Times New Roman"/>
          <w:kern w:val="0"/>
          <w:sz w:val="24"/>
          <w:szCs w:val="24"/>
        </w:rPr>
        <w:t xml:space="preserve">. </w:t>
      </w:r>
      <w:r w:rsidR="004D46FA">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4D46FA">
        <w:rPr>
          <w:rFonts w:ascii="Times New Roman" w:eastAsia="宋体" w:hAnsi="Times New Roman" w:cs="Times New Roman" w:hint="eastAsia"/>
          <w:kern w:val="0"/>
          <w:sz w:val="24"/>
          <w:szCs w:val="24"/>
        </w:rPr>
        <w:t>,</w:t>
      </w:r>
      <w:r w:rsidR="004D46FA">
        <w:rPr>
          <w:rFonts w:ascii="Times New Roman" w:eastAsia="宋体" w:hAnsi="Times New Roman" w:cs="Times New Roman"/>
          <w:kern w:val="0"/>
          <w:sz w:val="24"/>
          <w:szCs w:val="24"/>
        </w:rPr>
        <w:t xml:space="preserve"> following the complex normal distribution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8A59BE">
        <w:rPr>
          <w:rFonts w:ascii="Times New Roman" w:eastAsia="宋体" w:hAnsi="Times New Roman" w:cs="Times New Roman" w:hint="eastAsia"/>
          <w:kern w:val="0"/>
          <w:sz w:val="24"/>
          <w:szCs w:val="24"/>
        </w:rPr>
        <w:t xml:space="preserve"> </w:t>
      </w:r>
      <w:r w:rsidR="008A59BE">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008A59BE">
        <w:rPr>
          <w:rFonts w:ascii="Times New Roman" w:eastAsia="宋体" w:hAnsi="Times New Roman" w:cs="Times New Roman"/>
          <w:kern w:val="0"/>
          <w:sz w:val="24"/>
          <w:szCs w:val="24"/>
        </w:rPr>
        <w:t xml:space="preserve">). </w:t>
      </w:r>
      <w:r w:rsidR="00222443">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22443">
        <w:rPr>
          <w:rFonts w:ascii="Times New Roman" w:eastAsia="宋体" w:hAnsi="Times New Roman" w:cs="Times New Roman" w:hint="eastAsia"/>
          <w:kern w:val="0"/>
          <w:sz w:val="24"/>
          <w:szCs w:val="24"/>
        </w:rPr>
        <w:t xml:space="preserve"> </w:t>
      </w:r>
      <w:r w:rsidR="00222443">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22443">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222443">
        <w:rPr>
          <w:rFonts w:ascii="Times New Roman" w:eastAsia="宋体" w:hAnsi="Times New Roman" w:cs="Times New Roman" w:hint="eastAsia"/>
          <w:kern w:val="0"/>
          <w:sz w:val="24"/>
          <w:szCs w:val="24"/>
        </w:rPr>
        <w:t>,</w:t>
      </w:r>
      <w:r w:rsidR="00222443">
        <w:rPr>
          <w:rFonts w:ascii="Times New Roman" w:eastAsia="宋体" w:hAnsi="Times New Roman" w:cs="Times New Roman"/>
          <w:kern w:val="0"/>
          <w:sz w:val="24"/>
          <w:szCs w:val="24"/>
        </w:rPr>
        <w:t xml:space="preserve"> t</w:t>
      </w:r>
      <w:r w:rsidR="009D631D">
        <w:rPr>
          <w:rFonts w:ascii="Times New Roman" w:eastAsia="宋体" w:hAnsi="Times New Roman" w:cs="Times New Roman"/>
          <w:kern w:val="0"/>
          <w:sz w:val="24"/>
          <w:szCs w:val="24"/>
        </w:rPr>
        <w:t xml:space="preserve">he Signal-to-Interference-plus-Noise ratio </w:t>
      </w:r>
      <w:r w:rsidR="008A59BE">
        <w:rPr>
          <w:rFonts w:ascii="Times New Roman" w:eastAsia="宋体" w:hAnsi="Times New Roman" w:cs="Times New Roman"/>
          <w:kern w:val="0"/>
          <w:sz w:val="24"/>
          <w:szCs w:val="24"/>
        </w:rPr>
        <w:t xml:space="preserve">of message transmission </w:t>
      </w:r>
      <w:r w:rsidR="009D631D">
        <w:rPr>
          <w:rFonts w:ascii="Times New Roman" w:eastAsia="宋体" w:hAnsi="Times New Roman" w:cs="Times New Roman"/>
          <w:kern w:val="0"/>
          <w:sz w:val="24"/>
          <w:szCs w:val="24"/>
        </w:rPr>
        <w:t xml:space="preserve">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w:t>
      </w:r>
    </w:p>
    <w:p w14:paraId="348D5D4F" w14:textId="42103861"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3F068EDD" w14:textId="2211B1F5" w:rsidR="006A30D4"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8C0CAB">
        <w:rPr>
          <w:rFonts w:ascii="Times New Roman" w:eastAsia="宋体" w:hAnsi="Times New Roman" w:cs="Times New Roman"/>
          <w:kern w:val="0"/>
          <w:sz w:val="24"/>
          <w:szCs w:val="24"/>
        </w:rPr>
        <w:t xml:space="preserve"> </w:t>
      </w:r>
      <w:r w:rsidR="00DC4545">
        <w:rPr>
          <w:rFonts w:ascii="Times New Roman" w:eastAsia="宋体" w:hAnsi="Times New Roman" w:cs="Times New Roman"/>
          <w:kern w:val="0"/>
          <w:sz w:val="24"/>
          <w:szCs w:val="24"/>
        </w:rPr>
        <w:t xml:space="preserve">is the additive white Gaussian noise </w:t>
      </w:r>
      <w:proofErr w:type="gramStart"/>
      <w:r w:rsidR="00DC4545">
        <w:rPr>
          <w:rFonts w:ascii="Times New Roman" w:eastAsia="宋体" w:hAnsi="Times New Roman" w:cs="Times New Roman"/>
          <w:kern w:val="0"/>
          <w:sz w:val="24"/>
          <w:szCs w:val="24"/>
        </w:rPr>
        <w:t>power.</w:t>
      </w:r>
      <w:proofErr w:type="gramEnd"/>
      <w:r w:rsidR="00DC4545">
        <w:rPr>
          <w:rFonts w:ascii="Times New Roman" w:eastAsia="宋体" w:hAnsi="Times New Roman" w:cs="Times New Roman"/>
          <w:kern w:val="0"/>
          <w:sz w:val="24"/>
          <w:szCs w:val="24"/>
        </w:rPr>
        <w:t xml:space="preserve"> </w:t>
      </w:r>
      <w:r w:rsidR="00A87200">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oMath>
      <w:r w:rsidR="00A87200">
        <w:rPr>
          <w:rFonts w:ascii="Times New Roman" w:eastAsia="宋体" w:hAnsi="Times New Roman" w:cs="Times New Roman" w:hint="eastAsia"/>
          <w:kern w:val="0"/>
          <w:sz w:val="24"/>
          <w:szCs w:val="24"/>
        </w:rPr>
        <w:t xml:space="preserve"> </w:t>
      </w:r>
      <w:r w:rsidR="00A87200">
        <w:rPr>
          <w:rFonts w:ascii="Times New Roman" w:eastAsia="宋体" w:hAnsi="Times New Roman" w:cs="Times New Roman"/>
          <w:kern w:val="0"/>
          <w:sz w:val="24"/>
          <w:szCs w:val="24"/>
        </w:rPr>
        <w:t xml:space="preserve">be the number of arbitrary nodes transmitting messages in the same slot with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87200">
        <w:rPr>
          <w:rFonts w:ascii="Times New Roman" w:eastAsia="宋体" w:hAnsi="Times New Roman" w:cs="Times New Roman" w:hint="eastAsia"/>
          <w:kern w:val="0"/>
          <w:sz w:val="24"/>
          <w:szCs w:val="24"/>
        </w:rPr>
        <w:t>,</w:t>
      </w:r>
      <w:r w:rsidR="00A87200">
        <w:rPr>
          <w:rFonts w:ascii="Times New Roman" w:eastAsia="宋体" w:hAnsi="Times New Roman" w:cs="Times New Roman"/>
          <w:kern w:val="0"/>
          <w:sz w:val="24"/>
          <w:szCs w:val="24"/>
        </w:rPr>
        <w:t xml:space="preserve"> t</w:t>
      </w:r>
      <w:r w:rsidR="00844A62">
        <w:rPr>
          <w:rFonts w:ascii="Times New Roman" w:eastAsia="宋体" w:hAnsi="Times New Roman" w:cs="Times New Roman"/>
          <w:kern w:val="0"/>
          <w:sz w:val="24"/>
          <w:szCs w:val="24"/>
        </w:rPr>
        <w:t xml:space="preserve">he inter-local interference power between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844A62">
        <w:rPr>
          <w:rFonts w:ascii="Times New Roman" w:eastAsia="宋体" w:hAnsi="Times New Roman" w:cs="Times New Roman" w:hint="eastAsia"/>
          <w:kern w:val="0"/>
          <w:sz w:val="24"/>
          <w:szCs w:val="24"/>
        </w:rPr>
        <w:t xml:space="preserve"> </w:t>
      </w:r>
      <w:r w:rsidR="00844A6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401FE">
        <w:rPr>
          <w:rFonts w:ascii="Times New Roman" w:eastAsia="宋体" w:hAnsi="Times New Roman" w:cs="Times New Roman" w:hint="eastAsia"/>
          <w:kern w:val="0"/>
          <w:sz w:val="24"/>
          <w:szCs w:val="24"/>
        </w:rPr>
        <w:t xml:space="preserve"> </w:t>
      </w:r>
      <w:r w:rsidR="006401FE">
        <w:rPr>
          <w:rFonts w:ascii="Times New Roman" w:eastAsia="宋体" w:hAnsi="Times New Roman" w:cs="Times New Roman"/>
          <w:kern w:val="0"/>
          <w:sz w:val="24"/>
          <w:szCs w:val="24"/>
        </w:rPr>
        <w:t xml:space="preserve">can be derived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l=1</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e>
        </m:nary>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w:r w:rsidR="00A87200">
        <w:rPr>
          <w:rFonts w:ascii="Times New Roman" w:eastAsia="宋体" w:hAnsi="Times New Roman" w:cs="Times New Roman"/>
          <w:kern w:val="0"/>
          <w:sz w:val="24"/>
          <w:szCs w:val="24"/>
        </w:rPr>
        <w:t>.</w:t>
      </w:r>
      <w:r w:rsidR="00222443">
        <w:rPr>
          <w:rFonts w:ascii="Times New Roman" w:eastAsia="宋体" w:hAnsi="Times New Roman" w:cs="Times New Roman"/>
          <w:kern w:val="0"/>
          <w:sz w:val="24"/>
          <w:szCs w:val="24"/>
        </w:rPr>
        <w:t xml:space="preserve"> Since we consider </w:t>
      </w:r>
      <w:r w:rsidR="000B551F">
        <w:rPr>
          <w:rFonts w:ascii="Times New Roman" w:eastAsia="宋体" w:hAnsi="Times New Roman" w:cs="Times New Roman"/>
          <w:kern w:val="0"/>
          <w:sz w:val="24"/>
          <w:szCs w:val="24"/>
        </w:rPr>
        <w:t xml:space="preserve">a directional message dissemination model, the interference can be negligibly small, e.g., </w:t>
      </w:r>
      <m:oMath>
        <m:r>
          <w:rPr>
            <w:rFonts w:ascii="Cambria Math" w:eastAsia="宋体" w:hAnsi="Cambria Math" w:cs="Times New Roman"/>
            <w:kern w:val="0"/>
            <w:sz w:val="24"/>
            <w:szCs w:val="24"/>
          </w:rPr>
          <m:t>I_(u,v)≪</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923CE7">
        <w:rPr>
          <w:rFonts w:ascii="Times New Roman" w:eastAsia="宋体" w:hAnsi="Times New Roman" w:cs="Times New Roman" w:hint="eastAsia"/>
          <w:kern w:val="0"/>
          <w:sz w:val="24"/>
          <w:szCs w:val="24"/>
        </w:rPr>
        <w:t xml:space="preserve"> </w:t>
      </w:r>
      <w:r w:rsidR="00923CE7">
        <w:rPr>
          <w:rFonts w:ascii="Times New Roman" w:eastAsia="宋体" w:hAnsi="Times New Roman" w:cs="Times New Roman"/>
          <w:kern w:val="0"/>
          <w:sz w:val="24"/>
          <w:szCs w:val="24"/>
        </w:rPr>
        <w:t xml:space="preserve">for all </w:t>
      </w:r>
      <m:oMath>
        <m:r>
          <w:rPr>
            <w:rFonts w:ascii="Cambria Math" w:eastAsia="宋体" w:hAnsi="Cambria Math" w:cs="Times New Roman" w:hint="eastAsia"/>
            <w:kern w:val="0"/>
            <w:sz w:val="24"/>
            <w:szCs w:val="24"/>
          </w:rPr>
          <m:t>u</m:t>
        </m:r>
        <m:r>
          <w:rPr>
            <w:rFonts w:ascii="Cambria Math" w:eastAsia="宋体" w:hAnsi="Cambria Math" w:cs="Times New Roman"/>
            <w:kern w:val="0"/>
            <w:sz w:val="24"/>
            <w:szCs w:val="24"/>
          </w:rPr>
          <m:t>∈V</m:t>
        </m:r>
      </m:oMath>
      <w:r w:rsidR="00923CE7">
        <w:rPr>
          <w:rFonts w:ascii="Times New Roman" w:eastAsia="宋体" w:hAnsi="Times New Roman" w:cs="Times New Roman" w:hint="eastAsia"/>
          <w:kern w:val="0"/>
          <w:sz w:val="24"/>
          <w:szCs w:val="24"/>
        </w:rPr>
        <w:t>.</w:t>
      </w:r>
      <w:r w:rsidR="00923CE7">
        <w:rPr>
          <w:rFonts w:ascii="Times New Roman" w:eastAsia="宋体" w:hAnsi="Times New Roman" w:cs="Times New Roman"/>
          <w:kern w:val="0"/>
          <w:sz w:val="24"/>
          <w:szCs w:val="24"/>
        </w:rPr>
        <w:t xml:space="preserve"> Thus, we can approximate the </w:t>
      </w:r>
      <w:proofErr w:type="spellStart"/>
      <w:r w:rsidR="00923CE7">
        <w:rPr>
          <w:rFonts w:ascii="Times New Roman" w:eastAsia="宋体" w:hAnsi="Times New Roman" w:cs="Times New Roman"/>
          <w:kern w:val="0"/>
          <w:sz w:val="24"/>
          <w:szCs w:val="24"/>
        </w:rPr>
        <w:t>SINR</w:t>
      </w:r>
      <w:proofErr w:type="spellEnd"/>
      <w:r w:rsidR="00923CE7">
        <w:rPr>
          <w:rFonts w:ascii="Times New Roman" w:eastAsia="宋体" w:hAnsi="Times New Roman" w:cs="Times New Roman"/>
          <w:kern w:val="0"/>
          <w:sz w:val="24"/>
          <w:szCs w:val="24"/>
        </w:rPr>
        <w:t xml:space="preserve"> as the Signal-to-Noise ratio</w:t>
      </w:r>
    </w:p>
    <w:p w14:paraId="796BC25B" w14:textId="22956246" w:rsidR="00923CE7" w:rsidRDefault="00923CE7" w:rsidP="00923CE7">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1914E40" w14:textId="5C5F1BBA" w:rsidR="000408D7" w:rsidRDefault="00923CE7"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he absolute time is split into time slots of </w:t>
      </w:r>
      <w:r w:rsidR="008C0CAB">
        <w:rPr>
          <w:rFonts w:ascii="Times New Roman" w:eastAsia="宋体" w:hAnsi="Times New Roman" w:cs="Times New Roman"/>
          <w:kern w:val="0"/>
          <w:sz w:val="24"/>
          <w:szCs w:val="24"/>
        </w:rPr>
        <w:t>fixed time interval of each slot is calculated by</w:t>
      </w:r>
    </w:p>
    <w:p w14:paraId="1609A142" w14:textId="53024EDD" w:rsidR="008C0CAB" w:rsidRPr="00701529" w:rsidRDefault="00683AC8"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e>
              </m:func>
            </m:den>
          </m:f>
        </m:oMath>
      </m:oMathPara>
    </w:p>
    <w:p w14:paraId="3E76AAA9" w14:textId="378DF66A"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w:t>
      </w:r>
      <w:r w:rsidR="008F649F">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sent by nodes during the consensus process in bits, </w:t>
      </w:r>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target Signal-to-Interference-plus-Noise ratio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of transmission</w:t>
      </w:r>
      <w:r w:rsidR="00727D51">
        <w:rPr>
          <w:rFonts w:ascii="Times New Roman" w:eastAsia="宋体" w:hAnsi="Times New Roman" w:cs="Times New Roman"/>
          <w:kern w:val="0"/>
          <w:sz w:val="24"/>
          <w:szCs w:val="24"/>
        </w:rPr>
        <w:t xml:space="preserve"> </w:t>
      </w:r>
      <w:r w:rsidR="00727D51">
        <w:rPr>
          <w:rFonts w:ascii="Times New Roman" w:eastAsia="宋体" w:hAnsi="Times New Roman" w:cs="Times New Roman" w:hint="eastAsia"/>
          <w:kern w:val="0"/>
          <w:sz w:val="24"/>
          <w:szCs w:val="24"/>
        </w:rPr>
        <w:t>from</w:t>
      </w:r>
      <w:r w:rsidR="00727D51">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727D51">
        <w:rPr>
          <w:rFonts w:ascii="Times New Roman" w:eastAsia="宋体" w:hAnsi="Times New Roman" w:cs="Times New Roman" w:hint="eastAsia"/>
          <w:kern w:val="0"/>
          <w:sz w:val="24"/>
          <w:szCs w:val="24"/>
        </w:rPr>
        <w:t xml:space="preserve"> </w:t>
      </w:r>
      <w:r w:rsidR="00727D51">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w:t>
      </w:r>
      <w:r w:rsidR="009C0919">
        <w:rPr>
          <w:rFonts w:ascii="Times New Roman" w:eastAsia="宋体" w:hAnsi="Times New Roman" w:cs="Times New Roman"/>
          <w:kern w:val="0"/>
          <w:sz w:val="24"/>
          <w:szCs w:val="24"/>
        </w:rPr>
        <w:t xml:space="preserve">The communication between nodes is interrupted when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w:t>
      </w:r>
      <w:r w:rsidR="002839D2">
        <w:rPr>
          <w:rFonts w:ascii="Times New Roman" w:eastAsia="宋体" w:hAnsi="Times New Roman" w:cs="Times New Roman"/>
          <w:kern w:val="0"/>
          <w:sz w:val="24"/>
          <w:szCs w:val="24"/>
        </w:rPr>
        <w:t>communication interruption</w:t>
      </w:r>
      <w:r w:rsidR="004D7F5A">
        <w:rPr>
          <w:rFonts w:ascii="Times New Roman" w:eastAsia="宋体" w:hAnsi="Times New Roman" w:cs="Times New Roman"/>
          <w:kern w:val="0"/>
          <w:sz w:val="24"/>
          <w:szCs w:val="24"/>
        </w:rPr>
        <w:t xml:space="preserv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between</w:t>
      </w:r>
      <w:r w:rsidR="002839D2" w:rsidRPr="002839D2">
        <w:rPr>
          <w:rFonts w:ascii="Cambria Math" w:eastAsia="宋体" w:hAnsi="Cambria Math" w:cs="Times New Roman" w:hint="eastAsia"/>
          <w:i/>
          <w:kern w:val="0"/>
          <w:sz w:val="24"/>
          <w:szCs w:val="24"/>
        </w:rPr>
        <w:t xml:space="preserve">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39D2">
        <w:rPr>
          <w:rFonts w:ascii="Times New Roman" w:eastAsia="宋体" w:hAnsi="Times New Roman" w:cs="Times New Roman"/>
          <w:kern w:val="0"/>
          <w:sz w:val="24"/>
          <w:szCs w:val="24"/>
        </w:rPr>
        <w:t xml:space="preserve"> </w:t>
      </w:r>
      <w:r w:rsidR="004D7F5A">
        <w:rPr>
          <w:rFonts w:ascii="Times New Roman" w:eastAsia="宋体" w:hAnsi="Times New Roman" w:cs="Times New Roman"/>
          <w:kern w:val="0"/>
          <w:sz w:val="24"/>
          <w:szCs w:val="24"/>
        </w:rPr>
        <w:t xml:space="preserve">is </w:t>
      </w:r>
      <w:r w:rsidR="002839D2">
        <w:rPr>
          <w:rFonts w:ascii="Times New Roman" w:eastAsia="宋体" w:hAnsi="Times New Roman" w:cs="Times New Roman"/>
          <w:kern w:val="0"/>
          <w:sz w:val="24"/>
          <w:szCs w:val="24"/>
        </w:rPr>
        <w:t>expressed as follows,</w:t>
      </w:r>
    </w:p>
    <w:p w14:paraId="4FDFFCC8" w14:textId="7FEBDB98" w:rsidR="004D7F5A" w:rsidRDefault="00683AC8"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r>
            <w:rPr>
              <w:rFonts w:ascii="Cambria Math" w:eastAsia="宋体" w:hAnsi="Cambria Math" w:cs="Times New Roman"/>
              <w:kern w:val="0"/>
              <w:sz w:val="24"/>
              <w:szCs w:val="24"/>
            </w:rPr>
            <m:t>= 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m:t>
                      </m:r>
                    </m:e>
                  </m:d>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&lt;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w:rPr>
              <w:rFonts w:ascii="Cambria Math" w:eastAsia="宋体" w:hAnsi="Cambria Math" w:cs="Times New Roman"/>
              <w:kern w:val="0"/>
              <w:sz w:val="24"/>
              <w:szCs w:val="24"/>
            </w:rPr>
            <m:t>.</m:t>
          </m:r>
        </m:oMath>
      </m:oMathPara>
    </w:p>
    <w:p w14:paraId="40B6B050" w14:textId="0FD3D4D8" w:rsidR="00B02BFD" w:rsidRDefault="00397768" w:rsidP="00D17D9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communication failure occurs in the </w:t>
      </w:r>
      <w:r w:rsidR="00FA7C4C">
        <w:rPr>
          <w:rFonts w:ascii="Times New Roman" w:eastAsia="宋体" w:hAnsi="Times New Roman" w:cs="Times New Roman"/>
          <w:kern w:val="0"/>
          <w:sz w:val="24"/>
          <w:szCs w:val="24"/>
        </w:rPr>
        <w:t xml:space="preserve">blockchain </w:t>
      </w:r>
      <w:r>
        <w:rPr>
          <w:rFonts w:ascii="Times New Roman" w:eastAsia="宋体" w:hAnsi="Times New Roman" w:cs="Times New Roman"/>
          <w:kern w:val="0"/>
          <w:sz w:val="24"/>
          <w:szCs w:val="24"/>
        </w:rPr>
        <w:t>network when</w:t>
      </w:r>
      <w:r w:rsidR="00952A8D">
        <w:rPr>
          <w:rFonts w:ascii="Times New Roman" w:eastAsia="宋体" w:hAnsi="Times New Roman" w:cs="Times New Roman"/>
          <w:kern w:val="0"/>
          <w:sz w:val="24"/>
          <w:szCs w:val="24"/>
        </w:rPr>
        <w:t xml:space="preserve"> receiver meets the communication interruption with</w:t>
      </w:r>
      <w:r w:rsidR="002839D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nodes</w:t>
      </w:r>
      <w:r w:rsidR="00AB32C0">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sidR="00AB32C0">
        <w:rPr>
          <w:rFonts w:ascii="Times New Roman" w:eastAsia="宋体" w:hAnsi="Times New Roman" w:cs="Times New Roman" w:hint="eastAsia"/>
          <w:kern w:val="0"/>
          <w:sz w:val="24"/>
          <w:szCs w:val="24"/>
        </w:rPr>
        <w:t xml:space="preserve"> </w:t>
      </w:r>
      <w:r w:rsidR="00AB32C0">
        <w:rPr>
          <w:rFonts w:ascii="Times New Roman" w:eastAsia="宋体" w:hAnsi="Times New Roman" w:cs="Times New Roman"/>
          <w:kern w:val="0"/>
          <w:sz w:val="24"/>
          <w:szCs w:val="24"/>
        </w:rPr>
        <w:t xml:space="preserve">be the set of </w:t>
      </w:r>
      <w:r w:rsidR="00572596">
        <w:rPr>
          <w:rFonts w:ascii="Times New Roman" w:eastAsia="宋体" w:hAnsi="Times New Roman" w:cs="Times New Roman"/>
          <w:kern w:val="0"/>
          <w:sz w:val="24"/>
          <w:szCs w:val="24"/>
        </w:rPr>
        <w:t>consensus nodes</w:t>
      </w:r>
      <w:r w:rsidR="001D7710">
        <w:rPr>
          <w:rFonts w:ascii="Times New Roman" w:eastAsia="宋体" w:hAnsi="Times New Roman" w:cs="Times New Roman"/>
          <w:kern w:val="0"/>
          <w:sz w:val="24"/>
          <w:szCs w:val="24"/>
        </w:rPr>
        <w:t xml:space="preserve"> in a round</w:t>
      </w:r>
      <w:r w:rsidR="00572596">
        <w:rPr>
          <w:rFonts w:ascii="Times New Roman" w:eastAsia="宋体" w:hAnsi="Times New Roman" w:cs="Times New Roman"/>
          <w:kern w:val="0"/>
          <w:sz w:val="24"/>
          <w:szCs w:val="24"/>
        </w:rPr>
        <w:t xml:space="preserve">, </w:t>
      </w:r>
      <w:r w:rsidR="00F73765">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F73765">
        <w:rPr>
          <w:rFonts w:ascii="Times New Roman" w:eastAsia="宋体" w:hAnsi="Times New Roman" w:cs="Times New Roman" w:hint="eastAsia"/>
          <w:kern w:val="0"/>
          <w:sz w:val="24"/>
          <w:szCs w:val="24"/>
        </w:rPr>
        <w:t xml:space="preserve"> </w:t>
      </w:r>
      <w:r w:rsidR="005E0709">
        <w:rPr>
          <w:rFonts w:ascii="Times New Roman" w:eastAsia="宋体" w:hAnsi="Times New Roman" w:cs="Times New Roman"/>
          <w:kern w:val="0"/>
          <w:sz w:val="24"/>
          <w:szCs w:val="24"/>
        </w:rPr>
        <w:t>be the</w:t>
      </w:r>
      <w:r w:rsidR="00F73765">
        <w:rPr>
          <w:rFonts w:ascii="Times New Roman" w:eastAsia="宋体" w:hAnsi="Times New Roman" w:cs="Times New Roman"/>
          <w:kern w:val="0"/>
          <w:sz w:val="24"/>
          <w:szCs w:val="24"/>
        </w:rPr>
        <w:t xml:space="preserve"> </w:t>
      </w:r>
      <w:r w:rsidR="009E16EF">
        <w:rPr>
          <w:rFonts w:ascii="Times New Roman" w:eastAsia="宋体" w:hAnsi="Times New Roman" w:cs="Times New Roman"/>
          <w:kern w:val="0"/>
          <w:sz w:val="24"/>
          <w:szCs w:val="24"/>
        </w:rPr>
        <w:t xml:space="preserve">set of nodes </w:t>
      </w:r>
      <w:r w:rsidR="00224EBF">
        <w:rPr>
          <w:rFonts w:ascii="Times New Roman" w:eastAsia="宋体" w:hAnsi="Times New Roman" w:cs="Times New Roman"/>
          <w:kern w:val="0"/>
          <w:sz w:val="24"/>
          <w:szCs w:val="24"/>
        </w:rPr>
        <w:t>that fail to transmit a message to the receiver during</w:t>
      </w:r>
      <w:r w:rsidR="0020364D">
        <w:rPr>
          <w:rFonts w:ascii="Times New Roman" w:eastAsia="宋体" w:hAnsi="Times New Roman" w:cs="Times New Roman"/>
          <w:kern w:val="0"/>
          <w:sz w:val="24"/>
          <w:szCs w:val="24"/>
        </w:rPr>
        <w:t xml:space="preserve"> message transmission</w:t>
      </w:r>
      <w:r w:rsidR="009E16EF">
        <w:rPr>
          <w:rFonts w:ascii="Times New Roman" w:eastAsia="宋体" w:hAnsi="Times New Roman" w:cs="Times New Roman"/>
          <w:kern w:val="0"/>
          <w:sz w:val="24"/>
          <w:szCs w:val="24"/>
        </w:rPr>
        <w:t>.</w:t>
      </w:r>
      <w:r w:rsidR="008626ED">
        <w:rPr>
          <w:rFonts w:ascii="Times New Roman" w:eastAsia="宋体" w:hAnsi="Times New Roman" w:cs="Times New Roman"/>
          <w:kern w:val="0"/>
          <w:sz w:val="24"/>
          <w:szCs w:val="24"/>
        </w:rPr>
        <w:t xml:space="preserve">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8626ED">
        <w:rPr>
          <w:rFonts w:ascii="Times New Roman" w:eastAsia="宋体" w:hAnsi="Times New Roman" w:cs="Times New Roman" w:hint="eastAsia"/>
          <w:kern w:val="0"/>
          <w:sz w:val="24"/>
          <w:szCs w:val="24"/>
        </w:rPr>
        <w:t xml:space="preserve"> </w:t>
      </w:r>
      <w:r w:rsidR="008626ED">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sidR="008626ED">
        <w:rPr>
          <w:rFonts w:ascii="Times New Roman" w:eastAsia="宋体" w:hAnsi="Times New Roman" w:cs="Times New Roman"/>
          <w:kern w:val="0"/>
          <w:sz w:val="24"/>
          <w:szCs w:val="24"/>
        </w:rPr>
        <w:t xml:space="preserve">. </w:t>
      </w:r>
      <w:r w:rsidR="00633A1A">
        <w:rPr>
          <w:rFonts w:ascii="Times New Roman" w:eastAsia="宋体" w:hAnsi="Times New Roman" w:cs="Times New Roman"/>
          <w:kern w:val="0"/>
          <w:sz w:val="24"/>
          <w:szCs w:val="24"/>
        </w:rPr>
        <w:t xml:space="preserve">The </w:t>
      </w:r>
      <w:r w:rsidR="008626ED">
        <w:rPr>
          <w:rFonts w:ascii="Times New Roman" w:eastAsia="宋体" w:hAnsi="Times New Roman" w:cs="Times New Roman"/>
          <w:kern w:val="0"/>
          <w:sz w:val="24"/>
          <w:szCs w:val="24"/>
        </w:rPr>
        <w:t xml:space="preserve">communication failure </w:t>
      </w:r>
      <w:r w:rsidR="005E0709">
        <w:rPr>
          <w:rFonts w:ascii="Times New Roman" w:eastAsia="宋体" w:hAnsi="Times New Roman" w:cs="Times New Roman"/>
          <w:kern w:val="0"/>
          <w:sz w:val="24"/>
          <w:szCs w:val="24"/>
        </w:rPr>
        <w:t xml:space="preserve">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E0709">
        <w:rPr>
          <w:rFonts w:ascii="Times New Roman" w:eastAsia="宋体" w:hAnsi="Times New Roman" w:cs="Times New Roman"/>
          <w:kern w:val="0"/>
          <w:sz w:val="24"/>
          <w:szCs w:val="24"/>
        </w:rPr>
        <w:t xml:space="preserve"> due to communication </w:t>
      </w:r>
      <w:r w:rsidR="0020364D">
        <w:rPr>
          <w:rFonts w:ascii="Times New Roman" w:eastAsia="宋体" w:hAnsi="Times New Roman" w:cs="Times New Roman"/>
          <w:kern w:val="0"/>
          <w:sz w:val="24"/>
          <w:szCs w:val="24"/>
        </w:rPr>
        <w:t>interruption</w:t>
      </w:r>
      <w:r w:rsidR="00EC78DB">
        <w:rPr>
          <w:rFonts w:ascii="Times New Roman" w:eastAsia="宋体" w:hAnsi="Times New Roman" w:cs="Times New Roman"/>
          <w:kern w:val="0"/>
          <w:sz w:val="24"/>
          <w:szCs w:val="24"/>
        </w:rPr>
        <w:t xml:space="preserve"> is given as</w:t>
      </w:r>
    </w:p>
    <w:p w14:paraId="37C11CF7" w14:textId="4E2109E7" w:rsidR="00EC78DB" w:rsidRDefault="00683AC8"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e>
          </m:nary>
        </m:oMath>
      </m:oMathPara>
    </w:p>
    <w:p w14:paraId="7694A927" w14:textId="4B8A8B34" w:rsidR="00C752A1" w:rsidRDefault="00C476BF" w:rsidP="00F646D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DC6363">
        <w:rPr>
          <w:rFonts w:ascii="Times New Roman" w:eastAsia="宋体" w:hAnsi="Times New Roman" w:cs="Times New Roman"/>
          <w:kern w:val="0"/>
          <w:sz w:val="24"/>
          <w:szCs w:val="24"/>
        </w:rPr>
        <w:t xml:space="preserve">The security of </w:t>
      </w:r>
      <w:proofErr w:type="spellStart"/>
      <w:r w:rsidR="00DC6363">
        <w:rPr>
          <w:rFonts w:ascii="Times New Roman" w:eastAsia="宋体" w:hAnsi="Times New Roman" w:cs="Times New Roman"/>
          <w:kern w:val="0"/>
          <w:sz w:val="24"/>
          <w:szCs w:val="24"/>
        </w:rPr>
        <w:t>SWIB</w:t>
      </w:r>
      <w:proofErr w:type="spellEnd"/>
      <w:r w:rsidR="00DC6363">
        <w:rPr>
          <w:rFonts w:ascii="Times New Roman" w:eastAsia="宋体" w:hAnsi="Times New Roman" w:cs="Times New Roman"/>
          <w:kern w:val="0"/>
          <w:sz w:val="24"/>
          <w:szCs w:val="24"/>
        </w:rPr>
        <w:t xml:space="preserve"> not relies on the correct of block proposer. </w:t>
      </w:r>
      <w:r w:rsidR="00F31013">
        <w:rPr>
          <w:rFonts w:ascii="Times New Roman" w:eastAsia="宋体" w:hAnsi="Times New Roman" w:cs="Times New Roman"/>
          <w:kern w:val="0"/>
          <w:sz w:val="24"/>
          <w:szCs w:val="24"/>
        </w:rPr>
        <w:t xml:space="preserve">Since if block proposer </w:t>
      </w:r>
      <w:r w:rsidR="00DC6363">
        <w:rPr>
          <w:rFonts w:ascii="Times New Roman" w:eastAsia="宋体" w:hAnsi="Times New Roman" w:cs="Times New Roman"/>
          <w:kern w:val="0"/>
          <w:sz w:val="24"/>
          <w:szCs w:val="24"/>
        </w:rPr>
        <w:t xml:space="preserve">is faulty, the rest of honest can still vote for an empty block and reach consensus eventually. </w:t>
      </w:r>
      <w:r w:rsidR="00ED7B8C">
        <w:rPr>
          <w:rFonts w:ascii="Times New Roman" w:eastAsia="宋体" w:hAnsi="Times New Roman" w:cs="Times New Roman"/>
          <w:kern w:val="0"/>
          <w:sz w:val="24"/>
          <w:szCs w:val="24"/>
        </w:rPr>
        <w:t xml:space="preserve">We will analyze the performance of </w:t>
      </w:r>
      <w:proofErr w:type="spellStart"/>
      <w:r w:rsidR="001B5FE3">
        <w:rPr>
          <w:rFonts w:ascii="Times New Roman" w:eastAsia="宋体" w:hAnsi="Times New Roman" w:cs="Times New Roman"/>
          <w:kern w:val="0"/>
          <w:sz w:val="24"/>
          <w:szCs w:val="24"/>
        </w:rPr>
        <w:t>SWIB</w:t>
      </w:r>
      <w:proofErr w:type="spellEnd"/>
      <w:r w:rsidR="001B5FE3">
        <w:rPr>
          <w:rFonts w:ascii="Times New Roman" w:eastAsia="宋体" w:hAnsi="Times New Roman" w:cs="Times New Roman"/>
          <w:kern w:val="0"/>
          <w:sz w:val="24"/>
          <w:szCs w:val="24"/>
        </w:rPr>
        <w:t xml:space="preserve"> </w:t>
      </w:r>
      <w:r w:rsidR="005F07ED">
        <w:rPr>
          <w:rFonts w:ascii="Times New Roman" w:eastAsia="宋体" w:hAnsi="Times New Roman" w:cs="Times New Roman"/>
          <w:kern w:val="0"/>
          <w:sz w:val="24"/>
          <w:szCs w:val="24"/>
        </w:rPr>
        <w:t>utilizing the communication interruption probability and the probability of communication failure</w:t>
      </w:r>
      <w:r w:rsidR="001B5FE3">
        <w:rPr>
          <w:rFonts w:ascii="Times New Roman" w:eastAsia="宋体" w:hAnsi="Times New Roman" w:cs="Times New Roman"/>
          <w:kern w:val="0"/>
          <w:sz w:val="24"/>
          <w:szCs w:val="24"/>
        </w:rPr>
        <w:t>.</w:t>
      </w:r>
    </w:p>
    <w:p w14:paraId="5E28454E" w14:textId="77777777" w:rsidR="006338FD" w:rsidRPr="00DE3197" w:rsidRDefault="006338FD" w:rsidP="006338FD">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Basics</w:t>
      </w:r>
    </w:p>
    <w:p w14:paraId="49F7B852" w14:textId="77777777" w:rsidR="006338FD" w:rsidRDefault="006338FD" w:rsidP="006338F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set of transactions, each of which consists of payer's information and payee's information as well as other necessary contents. Let </w:t>
      </w:r>
      <m:oMath>
        <m:r>
          <w:rPr>
            <w:rFonts w:ascii="Cambria Math" w:eastAsia="宋体" w:hAnsi="Cambria Math" w:cs="宋体"/>
            <w:color w:val="000000"/>
            <w:kern w:val="0"/>
            <w:szCs w:val="21"/>
          </w:rPr>
          <m:t>BC, B, tx</m:t>
        </m:r>
      </m:oMath>
      <w:r>
        <w:rPr>
          <w:rFonts w:ascii="Times New Roman" w:eastAsia="宋体" w:hAnsi="Times New Roman" w:cs="Times New Roman"/>
          <w:kern w:val="0"/>
          <w:sz w:val="24"/>
          <w:szCs w:val="24"/>
        </w:rPr>
        <w:t xml:space="preserve"> represent blockchain, block, and transaction, respectively. The data structure of block and transaction is shown in Fig. 1. A block includes block header and block body. The body usually stores transaction meta data.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transactions hash, etc. A transaction contains payer's ID, payee's ID, service information, timestamp, payer's signature, payee's signature, etc.</w:t>
      </w:r>
    </w:p>
    <w:p w14:paraId="3F670CB6" w14:textId="77777777" w:rsidR="006338FD" w:rsidRDefault="006338FD" w:rsidP="006338FD">
      <w:pPr>
        <w:keepNext/>
        <w:spacing w:afterLines="100" w:after="312"/>
        <w:ind w:firstLine="420"/>
      </w:pPr>
      <w:r>
        <w:rPr>
          <w:noProof/>
        </w:rPr>
        <w:drawing>
          <wp:inline distT="0" distB="0" distL="0" distR="0" wp14:anchorId="3E4B4A5B" wp14:editId="69705C0C">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3E0B36E" w14:textId="16883425" w:rsidR="006338FD" w:rsidRPr="006338FD" w:rsidRDefault="006338FD" w:rsidP="006338FD">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a block and transactions.</w:t>
      </w:r>
    </w:p>
    <w:p w14:paraId="56715901" w14:textId="3CC1EFE1" w:rsidR="0085138F" w:rsidRPr="00DE3197" w:rsidRDefault="00DE3197" w:rsidP="00565B69">
      <w:pPr>
        <w:pStyle w:val="2"/>
        <w:rPr>
          <w:rFonts w:ascii="Times New Roman" w:eastAsia="黑体" w:hAnsi="Times New Roman" w:cs="Times New Roman"/>
          <w:sz w:val="28"/>
          <w:szCs w:val="28"/>
        </w:rPr>
      </w:pPr>
      <w:bookmarkStart w:id="7" w:name="_Toc94273372"/>
      <w:r w:rsidRPr="00DE3197">
        <w:rPr>
          <w:rFonts w:ascii="Times New Roman" w:eastAsia="黑体" w:hAnsi="Times New Roman" w:cs="Times New Roman"/>
          <w:sz w:val="28"/>
          <w:szCs w:val="28"/>
        </w:rPr>
        <w:lastRenderedPageBreak/>
        <w:t>3.4</w:t>
      </w:r>
      <w:r w:rsidR="0085138F" w:rsidRPr="00DE3197">
        <w:rPr>
          <w:rFonts w:ascii="Times New Roman" w:eastAsia="黑体" w:hAnsi="Times New Roman" w:cs="Times New Roman"/>
          <w:sz w:val="28"/>
          <w:szCs w:val="28"/>
        </w:rPr>
        <w:t xml:space="preserve"> </w:t>
      </w:r>
      <w:bookmarkEnd w:id="7"/>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46382AC4"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w:t>
      </w:r>
      <w:r w:rsidR="00254F91">
        <w:rPr>
          <w:rFonts w:ascii="Times New Roman" w:eastAsia="宋体" w:hAnsi="Times New Roman" w:cs="Times New Roman"/>
          <w:kern w:val="0"/>
          <w:sz w:val="24"/>
          <w:szCs w:val="24"/>
        </w:rPr>
        <w:t xml:space="preserve">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09071EFD"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that is,</w:t>
      </w:r>
      <w:r w:rsidR="008F6D83">
        <w:rPr>
          <w:rFonts w:ascii="Times New Roman" w:eastAsia="宋体" w:hAnsi="Times New Roman" w:cs="Times New Roman"/>
          <w:kern w:val="0"/>
          <w:sz w:val="24"/>
          <w:szCs w:val="24"/>
        </w:rPr>
        <w:t xml:space="preserve"> creation of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r w:rsidR="00DD6AB2">
        <w:rPr>
          <w:rFonts w:ascii="Times New Roman" w:eastAsia="宋体" w:hAnsi="Times New Roman" w:cs="Times New Roman"/>
          <w:kern w:val="0"/>
          <w:sz w:val="24"/>
          <w:szCs w:val="24"/>
        </w:rPr>
        <w:t xml:space="preserve"> the</w:t>
      </w:r>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306C740A"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DD6AB2">
        <w:rPr>
          <w:rFonts w:ascii="Times New Roman" w:eastAsia="宋体" w:hAnsi="Times New Roman" w:cs="Times New Roman"/>
          <w:kern w:val="0"/>
          <w:sz w:val="24"/>
          <w:szCs w:val="24"/>
        </w:rPr>
        <w:t>Without loss of generality</w:t>
      </w:r>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(1-δ,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DD6AB2">
        <w:rPr>
          <w:rFonts w:ascii="Times New Roman" w:eastAsia="宋体" w:hAnsi="Times New Roman" w:cs="Times New Roman"/>
          <w:kern w:val="0"/>
          <w:sz w:val="24"/>
          <w:szCs w:val="24"/>
        </w:rPr>
        <w:t xml:space="preserve">, i.e., 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DD6AB2">
        <w:rPr>
          <w:rFonts w:ascii="Times New Roman" w:eastAsia="宋体" w:hAnsi="Times New Roman" w:cs="Times New Roman"/>
          <w:kern w:val="0"/>
          <w:sz w:val="24"/>
          <w:szCs w:val="24"/>
        </w:rPr>
        <w:t xml:space="preserve">consecutive </w:t>
      </w:r>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δ)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p>
    <w:p w14:paraId="4BAC784D" w14:textId="608F78BE" w:rsidR="00E65F7B" w:rsidRPr="00E65F7B" w:rsidRDefault="00E65F7B" w:rsidP="00E65F7B">
      <w:pPr>
        <w:spacing w:afterLines="50" w:after="156"/>
        <w:ind w:firstLineChars="200" w:firstLine="480"/>
        <w:rPr>
          <w:rFonts w:ascii="Times New Roman" w:eastAsia="宋体" w:hAnsi="Times New Roman" w:cs="Times New Roman"/>
          <w:kern w:val="0"/>
          <w:sz w:val="24"/>
          <w:szCs w:val="24"/>
        </w:rPr>
      </w:pPr>
      <w:r w:rsidRPr="00E65F7B">
        <w:rPr>
          <w:rFonts w:ascii="Times New Roman" w:eastAsia="宋体" w:hAnsi="Times New Roman" w:cs="Times New Roman"/>
          <w:kern w:val="0"/>
          <w:sz w:val="24"/>
          <w:szCs w:val="24"/>
        </w:rPr>
        <w:t>A summary of all important notations (including the ones</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 xml:space="preserve">from the </w:t>
      </w:r>
      <w:proofErr w:type="spellStart"/>
      <w:r>
        <w:rPr>
          <w:rFonts w:ascii="Times New Roman" w:eastAsia="宋体" w:hAnsi="Times New Roman" w:cs="Times New Roman"/>
          <w:kern w:val="0"/>
          <w:sz w:val="24"/>
          <w:szCs w:val="24"/>
        </w:rPr>
        <w:t>SWIB</w:t>
      </w:r>
      <w:proofErr w:type="spellEnd"/>
      <w:r w:rsidRPr="00E65F7B">
        <w:rPr>
          <w:rFonts w:ascii="Times New Roman" w:eastAsia="宋体" w:hAnsi="Times New Roman" w:cs="Times New Roman"/>
          <w:kern w:val="0"/>
          <w:sz w:val="24"/>
          <w:szCs w:val="24"/>
        </w:rPr>
        <w:t xml:space="preserve"> and the protocol analysis) and</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their semantic meanings is provided in Table</w:t>
      </w:r>
      <w:r>
        <w:rPr>
          <w:rFonts w:ascii="Times New Roman" w:eastAsia="宋体" w:hAnsi="Times New Roman" w:cs="Times New Roman"/>
          <w:kern w:val="0"/>
          <w:sz w:val="24"/>
          <w:szCs w:val="24"/>
        </w:rPr>
        <w:t xml:space="preserve"> 1.</w:t>
      </w:r>
    </w:p>
    <w:p w14:paraId="26E4495F" w14:textId="25510E43" w:rsidR="003312C7" w:rsidRPr="003312C7" w:rsidRDefault="00E65F7B" w:rsidP="003312C7">
      <w:pPr>
        <w:spacing w:afterLines="50" w:after="156"/>
        <w:ind w:left="420"/>
        <w:rPr>
          <w:rFonts w:ascii="Times New Roman" w:eastAsia="宋体" w:hAnsi="Times New Roman" w:cs="Times New Roman"/>
          <w:kern w:val="0"/>
          <w:sz w:val="24"/>
          <w:szCs w:val="24"/>
        </w:rPr>
      </w:pPr>
      <w:r>
        <w:rPr>
          <w:noProof/>
        </w:rPr>
        <w:drawing>
          <wp:inline distT="0" distB="0" distL="0" distR="0" wp14:anchorId="319CEAE5" wp14:editId="0AFD3F27">
            <wp:extent cx="3789739" cy="3282116"/>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980" cy="3308306"/>
                    </a:xfrm>
                    <a:prstGeom prst="rect">
                      <a:avLst/>
                    </a:prstGeom>
                  </pic:spPr>
                </pic:pic>
              </a:graphicData>
            </a:graphic>
          </wp:inline>
        </w:drawing>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231C5334"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r w:rsidR="00DD6AB2">
        <w:rPr>
          <w:rFonts w:ascii="Times New Roman" w:eastAsia="宋体" w:hAnsi="Times New Roman" w:cs="Times New Roman"/>
          <w:kern w:val="0"/>
          <w:sz w:val="24"/>
          <w:szCs w:val="24"/>
        </w:rPr>
        <w:t xml:space="preserve">propose the </w:t>
      </w:r>
      <w:r>
        <w:rPr>
          <w:rFonts w:ascii="Times New Roman" w:eastAsia="宋体" w:hAnsi="Times New Roman" w:cs="Times New Roman"/>
          <w:kern w:val="0"/>
          <w:sz w:val="24"/>
          <w:szCs w:val="24"/>
        </w:rPr>
        <w:t>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proofErr w:type="spellStart"/>
      <w:r w:rsidR="00210062">
        <w:rPr>
          <w:rFonts w:ascii="Times New Roman" w:eastAsia="宋体" w:hAnsi="Times New Roman" w:cs="Times New Roman"/>
          <w:kern w:val="0"/>
          <w:sz w:val="24"/>
          <w:szCs w:val="24"/>
        </w:rPr>
        <w:t>SWIB</w:t>
      </w:r>
      <w:proofErr w:type="spellEnd"/>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2A738566" w:rsidR="005012BF" w:rsidRDefault="00E31AF2" w:rsidP="005012BF">
      <w:pPr>
        <w:keepNext/>
        <w:spacing w:afterLines="50" w:after="156"/>
        <w:ind w:firstLineChars="200" w:firstLine="420"/>
      </w:pPr>
      <w:r>
        <w:rPr>
          <w:noProof/>
        </w:rPr>
        <w:drawing>
          <wp:inline distT="0" distB="0" distL="0" distR="0" wp14:anchorId="419F1643" wp14:editId="235C8644">
            <wp:extent cx="5220336" cy="110468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6134" cy="1122836"/>
                    </a:xfrm>
                    <a:prstGeom prst="rect">
                      <a:avLst/>
                    </a:prstGeom>
                    <a:noFill/>
                    <a:ln>
                      <a:noFill/>
                    </a:ln>
                  </pic:spPr>
                </pic:pic>
              </a:graphicData>
            </a:graphic>
          </wp:inline>
        </w:drawing>
      </w:r>
    </w:p>
    <w:p w14:paraId="75F27642" w14:textId="6D62E28E"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Fig</w:t>
      </w:r>
      <w:r w:rsidR="00E31AF2">
        <w:rPr>
          <w:rFonts w:ascii="Times New Roman" w:hAnsi="Times New Roman" w:cs="Times New Roman"/>
          <w:b/>
          <w:bCs/>
        </w:rPr>
        <w:t>.</w:t>
      </w:r>
      <w:r w:rsidRPr="00EE4F7E">
        <w:rPr>
          <w:rFonts w:ascii="Times New Roman" w:hAnsi="Times New Roman" w:cs="Times New Roman"/>
          <w:b/>
          <w:bCs/>
        </w:rPr>
        <w:t xml:space="preserve">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w:t>
      </w:r>
      <w:r w:rsidR="00DD6AB2">
        <w:rPr>
          <w:rFonts w:ascii="Times New Roman" w:hAnsi="Times New Roman" w:cs="Times New Roman"/>
        </w:rPr>
        <w:t xml:space="preserve"> the </w:t>
      </w:r>
      <w:r>
        <w:rPr>
          <w:rFonts w:ascii="Times New Roman" w:hAnsi="Times New Roman" w:cs="Times New Roman"/>
        </w:rPr>
        <w:t>block proposer</w:t>
      </w:r>
      <w:r w:rsidR="00DD6AB2">
        <w:rPr>
          <w:rFonts w:ascii="Times New Roman" w:hAnsi="Times New Roman" w:cs="Times New Roman"/>
        </w:rPr>
        <w:t xml:space="preserve"> for the current round</w:t>
      </w:r>
      <w:r>
        <w:rPr>
          <w:rFonts w:ascii="Times New Roman" w:hAnsi="Times New Roman" w:cs="Times New Roman"/>
        </w:rPr>
        <w:t>;</w:t>
      </w:r>
      <w:r w:rsidR="00DD6AB2">
        <w:rPr>
          <w:rFonts w:ascii="Times New Roman" w:hAnsi="Times New Roman" w:cs="Times New Roman"/>
        </w:rPr>
        <w:t xml:space="preserve"> </w:t>
      </w:r>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finalize</w:t>
      </w:r>
      <w:r w:rsidR="00DD6AB2">
        <w:rPr>
          <w:rFonts w:ascii="Times New Roman" w:hAnsi="Times New Roman" w:cs="Times New Roman"/>
        </w:rPr>
        <w:t xml:space="preserve"> the </w:t>
      </w:r>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r w:rsidR="00E31AF2" w:rsidRPr="005012BF">
        <w:rPr>
          <w:rFonts w:ascii="Times New Roman" w:hAnsi="Times New Roman" w:cs="Times New Roman"/>
          <w:b/>
          <w:bCs/>
        </w:rPr>
        <w:t xml:space="preserve"> </w:t>
      </w:r>
    </w:p>
    <w:p w14:paraId="14790BBD" w14:textId="730ED416"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r w:rsidR="00E31AF2">
        <w:rPr>
          <w:rFonts w:ascii="Times New Roman" w:eastAsia="宋体" w:hAnsi="Times New Roman" w:cs="Times New Roman"/>
          <w:kern w:val="0"/>
          <w:sz w:val="24"/>
          <w:szCs w:val="24"/>
        </w:rPr>
        <w:t>works in a round by round fashion</w:t>
      </w:r>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r w:rsidR="00E31AF2">
        <w:rPr>
          <w:rFonts w:ascii="Times New Roman" w:eastAsia="宋体" w:hAnsi="Times New Roman" w:cs="Times New Roman"/>
          <w:kern w:val="0"/>
          <w:sz w:val="24"/>
          <w:szCs w:val="24"/>
        </w:rPr>
        <w:t>.</w:t>
      </w:r>
      <w:r w:rsidR="00DA6636">
        <w:rPr>
          <w:rFonts w:ascii="Times New Roman" w:eastAsia="宋体" w:hAnsi="Times New Roman" w:cs="Times New Roman"/>
          <w:kern w:val="0"/>
          <w:sz w:val="24"/>
          <w:szCs w:val="24"/>
        </w:rPr>
        <w:t xml:space="preserve"> 2, we star</w:t>
      </w:r>
      <w:r w:rsidR="00E31AF2">
        <w:rPr>
          <w:rFonts w:ascii="Times New Roman" w:eastAsia="宋体" w:hAnsi="Times New Roman" w:cs="Times New Roman"/>
          <w:kern w:val="0"/>
          <w:sz w:val="24"/>
          <w:szCs w:val="24"/>
        </w:rPr>
        <w:t>t</w:t>
      </w:r>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w:t>
      </w:r>
      <w:r w:rsidR="005B48BA">
        <w:rPr>
          <w:rFonts w:ascii="Times New Roman" w:eastAsia="宋体" w:hAnsi="Times New Roman" w:cs="Times New Roman"/>
          <w:kern w:val="0"/>
          <w:sz w:val="24"/>
          <w:szCs w:val="24"/>
        </w:rPr>
        <w:t xml:space="preserve"> It is in general not secure to allow </w:t>
      </w:r>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r w:rsidR="006248CD">
        <w:rPr>
          <w:rFonts w:ascii="Times New Roman" w:eastAsia="宋体" w:hAnsi="Times New Roman" w:cs="Times New Roman"/>
          <w:kern w:val="0"/>
          <w:sz w:val="24"/>
          <w:szCs w:val="24"/>
        </w:rPr>
        <w:t xml:space="preserve"> to</w:t>
      </w:r>
      <w:r w:rsidR="00AF3920">
        <w:rPr>
          <w:rFonts w:ascii="Times New Roman" w:eastAsia="宋体" w:hAnsi="Times New Roman" w:cs="Times New Roman"/>
          <w:kern w:val="0"/>
          <w:sz w:val="24"/>
          <w:szCs w:val="24"/>
        </w:rPr>
        <w:t xml:space="preserve"> predict</w:t>
      </w:r>
      <w:r w:rsidR="006248CD">
        <w:rPr>
          <w:rFonts w:ascii="Times New Roman" w:eastAsia="宋体" w:hAnsi="Times New Roman" w:cs="Times New Roman"/>
          <w:kern w:val="0"/>
          <w:sz w:val="24"/>
          <w:szCs w:val="24"/>
        </w:rPr>
        <w:t xml:space="preserve"> who will be </w:t>
      </w:r>
      <w:r w:rsidR="00AF3920">
        <w:rPr>
          <w:rFonts w:ascii="Times New Roman" w:eastAsia="宋体" w:hAnsi="Times New Roman" w:cs="Times New Roman"/>
          <w:kern w:val="0"/>
          <w:sz w:val="24"/>
          <w:szCs w:val="24"/>
        </w:rPr>
        <w:t>the block proposer</w:t>
      </w:r>
      <w:r w:rsidR="006248CD">
        <w:rPr>
          <w:rFonts w:ascii="Times New Roman" w:eastAsia="宋体" w:hAnsi="Times New Roman" w:cs="Times New Roman"/>
          <w:kern w:val="0"/>
          <w:sz w:val="24"/>
          <w:szCs w:val="24"/>
        </w:rPr>
        <w:t xml:space="preserve"> in the next round</w:t>
      </w:r>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nodes</w:t>
      </w:r>
      <w:r w:rsidR="006248CD">
        <w:rPr>
          <w:rFonts w:ascii="Times New Roman" w:eastAsia="宋体" w:hAnsi="Times New Roman" w:cs="Times New Roman"/>
          <w:kern w:val="0"/>
          <w:sz w:val="24"/>
          <w:szCs w:val="24"/>
        </w:rPr>
        <w:t xml:space="preserve"> can</w:t>
      </w:r>
      <w:r w:rsidR="003E41B6">
        <w:rPr>
          <w:rFonts w:ascii="Times New Roman" w:eastAsia="宋体" w:hAnsi="Times New Roman" w:cs="Times New Roman"/>
          <w:kern w:val="0"/>
          <w:sz w:val="24"/>
          <w:szCs w:val="24"/>
        </w:rPr>
        <w:t>not</w:t>
      </w:r>
      <w:r w:rsidR="006248CD">
        <w:rPr>
          <w:rFonts w:ascii="Times New Roman" w:eastAsia="宋体" w:hAnsi="Times New Roman" w:cs="Times New Roman"/>
          <w:kern w:val="0"/>
          <w:sz w:val="24"/>
          <w:szCs w:val="24"/>
        </w:rPr>
        <w:t xml:space="preserve"> obtain </w:t>
      </w:r>
      <w:r w:rsidR="003E41B6">
        <w:rPr>
          <w:rFonts w:ascii="Times New Roman" w:eastAsia="宋体" w:hAnsi="Times New Roman" w:cs="Times New Roman"/>
          <w:kern w:val="0"/>
          <w:sz w:val="24"/>
          <w:szCs w:val="24"/>
        </w:rPr>
        <w:t xml:space="preserve">the information of </w:t>
      </w:r>
      <w:r w:rsidR="006248CD">
        <w:rPr>
          <w:rFonts w:ascii="Times New Roman" w:eastAsia="宋体" w:hAnsi="Times New Roman" w:cs="Times New Roman"/>
          <w:kern w:val="0"/>
          <w:sz w:val="24"/>
          <w:szCs w:val="24"/>
        </w:rPr>
        <w:t xml:space="preserve">next </w:t>
      </w:r>
      <w:r w:rsidR="003E41B6">
        <w:rPr>
          <w:rFonts w:ascii="Times New Roman" w:eastAsia="宋体" w:hAnsi="Times New Roman" w:cs="Times New Roman"/>
          <w:kern w:val="0"/>
          <w:sz w:val="24"/>
          <w:szCs w:val="24"/>
        </w:rPr>
        <w:t>block proposer</w:t>
      </w:r>
      <w:r w:rsidR="006248CD">
        <w:rPr>
          <w:rFonts w:ascii="Times New Roman" w:eastAsia="宋体" w:hAnsi="Times New Roman" w:cs="Times New Roman"/>
          <w:kern w:val="0"/>
          <w:sz w:val="24"/>
          <w:szCs w:val="24"/>
        </w:rPr>
        <w:t xml:space="preserve"> previously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r w:rsidR="00A50E70">
        <w:rPr>
          <w:rFonts w:ascii="Times New Roman" w:eastAsia="宋体" w:hAnsi="Times New Roman" w:cs="Times New Roman"/>
          <w:kern w:val="0"/>
          <w:sz w:val="24"/>
          <w:szCs w:val="24"/>
        </w:rPr>
        <w:t xml:space="preserve"> the </w:t>
      </w:r>
      <w:r w:rsidR="006D1283">
        <w:rPr>
          <w:rFonts w:ascii="Times New Roman" w:eastAsia="宋体" w:hAnsi="Times New Roman" w:cs="Times New Roman"/>
          <w:kern w:val="0"/>
          <w:sz w:val="24"/>
          <w:szCs w:val="24"/>
        </w:rPr>
        <w:t xml:space="preserve">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r w:rsidR="00A50E70">
        <w:rPr>
          <w:rFonts w:ascii="Times New Roman" w:eastAsia="宋体" w:hAnsi="Times New Roman" w:cs="Times New Roman"/>
          <w:kern w:val="0"/>
          <w:sz w:val="24"/>
          <w:szCs w:val="24"/>
        </w:rPr>
        <w:t>s</w:t>
      </w:r>
      <w:r w:rsidR="001F347C">
        <w:rPr>
          <w:rFonts w:ascii="Times New Roman" w:eastAsia="宋体" w:hAnsi="Times New Roman" w:cs="Times New Roman"/>
          <w:kern w:val="0"/>
          <w:sz w:val="24"/>
          <w:szCs w:val="24"/>
        </w:rPr>
        <w:t xml:space="preserve"> in</w:t>
      </w:r>
      <w:r w:rsidR="00A50E70">
        <w:rPr>
          <w:rFonts w:ascii="Times New Roman" w:eastAsia="宋体" w:hAnsi="Times New Roman" w:cs="Times New Roman"/>
          <w:kern w:val="0"/>
          <w:sz w:val="24"/>
          <w:szCs w:val="24"/>
        </w:rPr>
        <w:t xml:space="preserve"> the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r w:rsidR="006812B5">
        <w:rPr>
          <w:rFonts w:ascii="Times New Roman" w:eastAsia="宋体" w:hAnsi="Times New Roman" w:cs="Times New Roman"/>
          <w:kern w:val="0"/>
          <w:sz w:val="24"/>
          <w:szCs w:val="24"/>
        </w:rPr>
        <w:t xml:space="preserve"> certain amount of </w:t>
      </w:r>
      <w:r w:rsidR="001F347C">
        <w:rPr>
          <w:rFonts w:ascii="Times New Roman" w:eastAsia="宋体" w:hAnsi="Times New Roman" w:cs="Times New Roman"/>
          <w:kern w:val="0"/>
          <w:sz w:val="24"/>
          <w:szCs w:val="24"/>
        </w:rPr>
        <w:t xml:space="preserve">money, which will be stored in a virtual account. Only the depositor </w:t>
      </w:r>
      <w:r w:rsidR="006812B5">
        <w:rPr>
          <w:rFonts w:ascii="Times New Roman" w:eastAsia="宋体" w:hAnsi="Times New Roman" w:cs="Times New Roman"/>
          <w:kern w:val="0"/>
          <w:sz w:val="24"/>
          <w:szCs w:val="24"/>
        </w:rPr>
        <w:t xml:space="preserve">executing </w:t>
      </w:r>
      <w:r w:rsidR="001F347C">
        <w:rPr>
          <w:rFonts w:ascii="Times New Roman" w:eastAsia="宋体" w:hAnsi="Times New Roman" w:cs="Times New Roman"/>
          <w:kern w:val="0"/>
          <w:sz w:val="24"/>
          <w:szCs w:val="24"/>
        </w:rPr>
        <w:t>unpledged operation can take out the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r w:rsidR="006812B5">
        <w:rPr>
          <w:rFonts w:ascii="Times New Roman" w:eastAsia="宋体" w:hAnsi="Times New Roman" w:cs="Times New Roman"/>
          <w:kern w:val="0"/>
          <w:sz w:val="24"/>
          <w:szCs w:val="24"/>
        </w:rPr>
        <w:t xml:space="preserve">each </w:t>
      </w:r>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w:t>
      </w:r>
      <w:r w:rsidR="00920A6F">
        <w:rPr>
          <w:rFonts w:ascii="Times New Roman" w:eastAsia="宋体" w:hAnsi="Times New Roman" w:cs="Times New Roman"/>
          <w:kern w:val="0"/>
          <w:sz w:val="24"/>
          <w:szCs w:val="24"/>
        </w:rPr>
        <w:t xml:space="preserve"> </w:t>
      </w:r>
      <w:r w:rsidR="006812B5">
        <w:rPr>
          <w:rFonts w:ascii="Times New Roman" w:eastAsia="宋体" w:hAnsi="Times New Roman" w:cs="Times New Roman"/>
          <w:kern w:val="0"/>
          <w:sz w:val="24"/>
          <w:szCs w:val="24"/>
        </w:rPr>
        <w:t>proposer</w:t>
      </w:r>
      <w:del w:id="8" w:author="ThinkPad" w:date="2022-05-17T16:55:00Z">
        <w:r w:rsidR="00BB7EA6" w:rsidDel="00252515">
          <w:rPr>
            <w:rFonts w:ascii="Times New Roman" w:eastAsia="宋体" w:hAnsi="Times New Roman" w:cs="Times New Roman"/>
            <w:kern w:val="0"/>
            <w:sz w:val="24"/>
            <w:szCs w:val="24"/>
          </w:rPr>
          <w:delText xml:space="preserve"> </w:delText>
        </w:r>
      </w:del>
      <w:r w:rsidR="00920A6F">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w:t>
      </w:r>
      <w:r w:rsidR="00920A6F">
        <w:rPr>
          <w:rFonts w:ascii="Times New Roman" w:eastAsia="宋体" w:hAnsi="Times New Roman" w:cs="Times New Roman"/>
          <w:kern w:val="0"/>
          <w:sz w:val="24"/>
          <w:szCs w:val="24"/>
        </w:rPr>
        <w:t xml:space="preserve"> elected </w:t>
      </w:r>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r w:rsidR="00920A6F">
        <w:rPr>
          <w:rFonts w:ascii="Times New Roman" w:eastAsia="宋体" w:hAnsi="Times New Roman" w:cs="Times New Roman"/>
          <w:kern w:val="0"/>
          <w:sz w:val="24"/>
          <w:szCs w:val="24"/>
        </w:rPr>
        <w:t xml:space="preserve">ity of the </w:t>
      </w:r>
      <w:r w:rsidR="00C2025D">
        <w:rPr>
          <w:rFonts w:ascii="Times New Roman" w:eastAsia="宋体" w:hAnsi="Times New Roman" w:cs="Times New Roman"/>
          <w:kern w:val="0"/>
          <w:sz w:val="24"/>
          <w:szCs w:val="24"/>
        </w:rPr>
        <w:t>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r w:rsidR="00920A6F">
        <w:rPr>
          <w:rFonts w:ascii="Times New Roman" w:eastAsia="宋体" w:hAnsi="Times New Roman" w:cs="Times New Roman"/>
          <w:kern w:val="0"/>
          <w:sz w:val="24"/>
          <w:szCs w:val="24"/>
        </w:rPr>
        <w:t xml:space="preserve">the </w:t>
      </w:r>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945F647"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w:t>
      </w:r>
      <w:r w:rsidR="00920A6F">
        <w:rPr>
          <w:rFonts w:ascii="Times New Roman" w:eastAsia="宋体" w:hAnsi="Times New Roman" w:cs="Times New Roman"/>
          <w:kern w:val="0"/>
          <w:sz w:val="24"/>
          <w:szCs w:val="24"/>
        </w:rPr>
        <w:t xml:space="preserve"> propose </w:t>
      </w:r>
      <w:r>
        <w:rPr>
          <w:rFonts w:ascii="Times New Roman" w:eastAsia="宋体" w:hAnsi="Times New Roman" w:cs="Times New Roman"/>
          <w:kern w:val="0"/>
          <w:sz w:val="24"/>
          <w:szCs w:val="24"/>
        </w:rPr>
        <w:t>a protocol</w:t>
      </w:r>
      <w:r w:rsidR="004041C7">
        <w:rPr>
          <w:rFonts w:ascii="Times New Roman" w:eastAsia="宋体" w:hAnsi="Times New Roman" w:cs="Times New Roman"/>
          <w:kern w:val="0"/>
          <w:sz w:val="24"/>
          <w:szCs w:val="24"/>
        </w:rPr>
        <w:t xml:space="preserve"> such </w:t>
      </w:r>
      <w:r>
        <w:rPr>
          <w:rFonts w:ascii="Times New Roman" w:eastAsia="宋体" w:hAnsi="Times New Roman" w:cs="Times New Roman"/>
          <w:kern w:val="0"/>
          <w:sz w:val="24"/>
          <w:szCs w:val="24"/>
        </w:rPr>
        <w:t xml:space="preserve">that hundreds of nodes can achieve consensus in </w:t>
      </w:r>
      <w:r w:rsidR="004041C7">
        <w:rPr>
          <w:rFonts w:ascii="Times New Roman" w:eastAsia="宋体" w:hAnsi="Times New Roman" w:cs="Times New Roman"/>
          <w:kern w:val="0"/>
          <w:sz w:val="24"/>
          <w:szCs w:val="24"/>
        </w:rPr>
        <w:t>a</w:t>
      </w:r>
      <w:ins w:id="9" w:author="ThinkPad" w:date="2022-05-17T16:57:00Z">
        <w:r w:rsidR="00252515">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wireless network with unreliable and unstable channels.</w:t>
      </w:r>
      <w:r w:rsidR="004041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Fig</w:t>
      </w:r>
      <w:r w:rsidR="004041C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3</w:t>
      </w:r>
      <w:r w:rsidR="004041C7">
        <w:rPr>
          <w:rFonts w:ascii="Times New Roman" w:eastAsia="宋体" w:hAnsi="Times New Roman" w:cs="Times New Roman"/>
          <w:kern w:val="0"/>
          <w:sz w:val="24"/>
          <w:szCs w:val="24"/>
        </w:rPr>
        <w:t xml:space="preserve"> shows </w:t>
      </w:r>
      <w:r>
        <w:rPr>
          <w:rFonts w:ascii="Times New Roman" w:eastAsia="宋体" w:hAnsi="Times New Roman" w:cs="Times New Roman"/>
          <w:kern w:val="0"/>
          <w:sz w:val="24"/>
          <w:szCs w:val="24"/>
        </w:rPr>
        <w:t>the main components of our protocol</w:t>
      </w:r>
      <w:r w:rsidR="004041C7">
        <w:rPr>
          <w:rFonts w:ascii="Times New Roman" w:eastAsia="宋体" w:hAnsi="Times New Roman" w:cs="Times New Roman"/>
          <w:kern w:val="0"/>
          <w:sz w:val="24"/>
          <w:szCs w:val="24"/>
        </w:rPr>
        <w:t>.</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645BDEC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Fig</w:t>
      </w:r>
      <w:r w:rsidR="00A50E70">
        <w:rPr>
          <w:rFonts w:ascii="Times New Roman" w:hAnsi="Times New Roman" w:cs="Times New Roman"/>
          <w:b/>
          <w:bCs/>
        </w:rPr>
        <w:t>.</w:t>
      </w:r>
      <w:r w:rsidRPr="00184F6B">
        <w:rPr>
          <w:rFonts w:ascii="Times New Roman" w:hAnsi="Times New Roman" w:cs="Times New Roman"/>
          <w:b/>
          <w:bCs/>
        </w:rPr>
        <w:t xml:space="preserve">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Main</w:t>
      </w:r>
      <w:r w:rsidR="004041C7">
        <w:rPr>
          <w:rFonts w:ascii="Times New Roman" w:hAnsi="Times New Roman" w:cs="Times New Roman"/>
          <w:b/>
          <w:bCs/>
        </w:rPr>
        <w:t xml:space="preserve"> design </w:t>
      </w:r>
      <w:r w:rsidR="008160DC" w:rsidRPr="00184F6B">
        <w:rPr>
          <w:rFonts w:ascii="Times New Roman" w:hAnsi="Times New Roman" w:cs="Times New Roman"/>
          <w:b/>
          <w:bCs/>
        </w:rPr>
        <w:t xml:space="preserve">components of </w:t>
      </w:r>
      <w:proofErr w:type="spellStart"/>
      <w:r w:rsidR="00DA49A3">
        <w:rPr>
          <w:rFonts w:ascii="Times New Roman" w:hAnsi="Times New Roman" w:cs="Times New Roman"/>
          <w:b/>
          <w:bCs/>
        </w:rPr>
        <w:t>SWIB</w:t>
      </w:r>
      <w:proofErr w:type="spellEnd"/>
      <w:r w:rsidR="004041C7">
        <w:rPr>
          <w:rFonts w:ascii="Times New Roman" w:hAnsi="Times New Roman" w:cs="Times New Roman"/>
          <w:b/>
          <w:bCs/>
        </w:rPr>
        <w:t>.</w:t>
      </w:r>
    </w:p>
    <w:p w14:paraId="5C37E6CF" w14:textId="439A81FC"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At the beginning of each</w:t>
      </w:r>
      <w:r w:rsidR="00521CD3">
        <w:rPr>
          <w:rFonts w:ascii="Times New Roman" w:eastAsia="宋体" w:hAnsi="Times New Roman" w:cs="Times New Roman"/>
          <w:kern w:val="0"/>
          <w:sz w:val="24"/>
          <w:szCs w:val="24"/>
        </w:rPr>
        <w:t xml:space="preserve"> round, a</w:t>
      </w:r>
      <w:r w:rsidR="00DE7713">
        <w:rPr>
          <w:rFonts w:ascii="Times New Roman" w:eastAsia="宋体" w:hAnsi="Times New Roman" w:cs="Times New Roman"/>
          <w:kern w:val="0"/>
          <w:sz w:val="24"/>
          <w:szCs w:val="24"/>
        </w:rPr>
        <w:t xml:space="preserve"> </w:t>
      </w:r>
      <w:r w:rsidR="004041C7">
        <w:rPr>
          <w:rFonts w:ascii="Times New Roman" w:eastAsia="宋体" w:hAnsi="Times New Roman" w:cs="Times New Roman"/>
          <w:kern w:val="0"/>
          <w:sz w:val="24"/>
          <w:szCs w:val="24"/>
        </w:rPr>
        <w:t>random number</w:t>
      </w:r>
      <w:r w:rsidR="00521CD3">
        <w:rPr>
          <w:rFonts w:ascii="Times New Roman" w:eastAsia="宋体" w:hAnsi="Times New Roman" w:cs="Times New Roman"/>
          <w:kern w:val="0"/>
          <w:sz w:val="24"/>
          <w:szCs w:val="24"/>
        </w:rPr>
        <w:t xml:space="preserve"> is independently generated by nodes via a distributed randomness generation scheme. </w:t>
      </w:r>
      <w:r w:rsidR="000441DB">
        <w:rPr>
          <w:rFonts w:ascii="Times New Roman" w:eastAsia="宋体" w:hAnsi="Times New Roman" w:cs="Times New Roman"/>
          <w:kern w:val="0"/>
          <w:sz w:val="24"/>
          <w:szCs w:val="24"/>
        </w:rPr>
        <w:t>E</w:t>
      </w:r>
      <w:r w:rsidR="00521CD3">
        <w:rPr>
          <w:rFonts w:ascii="Times New Roman" w:eastAsia="宋体" w:hAnsi="Times New Roman" w:cs="Times New Roman"/>
          <w:kern w:val="0"/>
          <w:sz w:val="24"/>
          <w:szCs w:val="24"/>
        </w:rPr>
        <w:t xml:space="preserve">ach of the nodes </w:t>
      </w:r>
      <w:r w:rsidR="00277B82">
        <w:rPr>
          <w:rFonts w:ascii="Times New Roman" w:eastAsia="宋体" w:hAnsi="Times New Roman" w:cs="Times New Roman"/>
          <w:kern w:val="0"/>
          <w:sz w:val="24"/>
          <w:szCs w:val="24"/>
        </w:rPr>
        <w:t>check</w:t>
      </w:r>
      <w:r w:rsidR="00521CD3">
        <w:rPr>
          <w:rFonts w:ascii="Times New Roman" w:eastAsia="宋体" w:hAnsi="Times New Roman" w:cs="Times New Roman"/>
          <w:kern w:val="0"/>
          <w:sz w:val="24"/>
          <w:szCs w:val="24"/>
        </w:rPr>
        <w:t>s</w:t>
      </w:r>
      <w:r w:rsidR="00277B82">
        <w:rPr>
          <w:rFonts w:ascii="Times New Roman" w:eastAsia="宋体" w:hAnsi="Times New Roman" w:cs="Times New Roman"/>
          <w:kern w:val="0"/>
          <w:sz w:val="24"/>
          <w:szCs w:val="24"/>
        </w:rPr>
        <w:t xml:space="preserve"> whether</w:t>
      </w:r>
      <w:r w:rsidR="00521CD3">
        <w:rPr>
          <w:rFonts w:ascii="Times New Roman" w:eastAsia="宋体" w:hAnsi="Times New Roman" w:cs="Times New Roman"/>
          <w:kern w:val="0"/>
          <w:sz w:val="24"/>
          <w:szCs w:val="24"/>
        </w:rPr>
        <w:t xml:space="preserve"> it becomes the </w:t>
      </w:r>
      <w:r w:rsidR="00277B82">
        <w:rPr>
          <w:rFonts w:ascii="Times New Roman" w:eastAsia="宋体" w:hAnsi="Times New Roman" w:cs="Times New Roman"/>
          <w:kern w:val="0"/>
          <w:sz w:val="24"/>
          <w:szCs w:val="24"/>
        </w:rPr>
        <w:t>block proposer</w:t>
      </w:r>
      <w:r w:rsidR="005A2706">
        <w:rPr>
          <w:rFonts w:ascii="Times New Roman" w:eastAsia="宋体" w:hAnsi="Times New Roman" w:cs="Times New Roman"/>
          <w:kern w:val="0"/>
          <w:sz w:val="24"/>
          <w:szCs w:val="24"/>
        </w:rPr>
        <w:t xml:space="preserve"> for the current round</w:t>
      </w:r>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node's</w:t>
      </w:r>
      <w:r w:rsidR="00C96C81">
        <w:rPr>
          <w:rFonts w:ascii="Times New Roman" w:eastAsia="宋体" w:hAnsi="Times New Roman" w:cs="Times New Roman"/>
          <w:kern w:val="0"/>
          <w:sz w:val="24"/>
          <w:szCs w:val="24"/>
        </w:rPr>
        <w:t xml:space="preserve">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w:t>
      </w:r>
      <w:r w:rsidR="005A2706">
        <w:rPr>
          <w:rFonts w:ascii="Times New Roman" w:eastAsia="宋体" w:hAnsi="Times New Roman" w:cs="Times New Roman"/>
          <w:kern w:val="0"/>
          <w:sz w:val="24"/>
          <w:szCs w:val="24"/>
        </w:rPr>
        <w:t xml:space="preserve"> number</w:t>
      </w:r>
      <w:r w:rsidR="00981598">
        <w:rPr>
          <w:rFonts w:ascii="Times New Roman" w:eastAsia="宋体" w:hAnsi="Times New Roman" w:cs="Times New Roman"/>
          <w:kern w:val="0"/>
          <w:sz w:val="24"/>
          <w:szCs w:val="24"/>
        </w:rPr>
        <w:t xml:space="preserve">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0441DB">
        <w:rPr>
          <w:rFonts w:ascii="Times New Roman" w:eastAsia="宋体" w:hAnsi="Times New Roman" w:cs="Times New Roman"/>
          <w:kern w:val="0"/>
          <w:sz w:val="24"/>
          <w:szCs w:val="24"/>
        </w:rPr>
        <w:t>, proof, and the round random number</w:t>
      </w:r>
      <w:r w:rsidR="00864AEA">
        <w:rPr>
          <w:rFonts w:ascii="Times New Roman" w:eastAsia="宋体" w:hAnsi="Times New Roman" w:cs="Times New Roman"/>
          <w:kern w:val="0"/>
          <w:sz w:val="24"/>
          <w:szCs w:val="24"/>
        </w:rPr>
        <w:t>.</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r w:rsidR="000441DB">
        <w:rPr>
          <w:rFonts w:ascii="Times New Roman" w:eastAsia="宋体" w:hAnsi="Times New Roman" w:cs="Times New Roman"/>
          <w:kern w:val="0"/>
          <w:sz w:val="24"/>
          <w:szCs w:val="24"/>
        </w:rPr>
        <w:t xml:space="preserve"> its</w:t>
      </w:r>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w:t>
      </w:r>
      <w:r w:rsidR="000441DB">
        <w:rPr>
          <w:rFonts w:ascii="Times New Roman" w:eastAsia="宋体" w:hAnsi="Times New Roman" w:cs="Times New Roman"/>
          <w:kern w:val="0"/>
          <w:sz w:val="24"/>
          <w:szCs w:val="24"/>
        </w:rPr>
        <w:t xml:space="preserve"> the </w:t>
      </w:r>
      <w:r w:rsidR="00ED1AA6" w:rsidRPr="006F1D84">
        <w:rPr>
          <w:rFonts w:ascii="Times New Roman" w:eastAsia="宋体" w:hAnsi="Times New Roman" w:cs="Times New Roman"/>
          <w:kern w:val="0"/>
          <w:sz w:val="24"/>
          <w:szCs w:val="24"/>
        </w:rPr>
        <w:t>wireless network.</w:t>
      </w:r>
    </w:p>
    <w:p w14:paraId="07BA0395" w14:textId="44209803"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 xml:space="preserve">Upon receipt of </w:t>
      </w:r>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w:t>
      </w:r>
      <w:r w:rsidR="00382B54">
        <w:rPr>
          <w:rFonts w:ascii="Times New Roman" w:eastAsia="宋体" w:hAnsi="Times New Roman" w:cs="Times New Roman"/>
          <w:kern w:val="0"/>
          <w:sz w:val="24"/>
          <w:szCs w:val="24"/>
        </w:rPr>
        <w:t xml:space="preserve"> </w:t>
      </w:r>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0" w:author="ThinkPad" w:date="2022-05-17T17:00:00Z">
        <w:r w:rsidR="00252515">
          <w:rPr>
            <w:rFonts w:ascii="Times New Roman" w:eastAsia="宋体" w:hAnsi="Times New Roman" w:cs="Times New Roman"/>
            <w:kern w:val="0"/>
            <w:sz w:val="24"/>
            <w:szCs w:val="24"/>
          </w:rPr>
          <w:t xml:space="preserve"> </w:t>
        </w:r>
      </w:ins>
      <w:r w:rsidR="00382B54">
        <w:rPr>
          <w:rFonts w:ascii="Times New Roman" w:eastAsia="宋体" w:hAnsi="Times New Roman" w:cs="Times New Roman"/>
          <w:kern w:val="0"/>
          <w:sz w:val="24"/>
          <w:szCs w:val="24"/>
        </w:rPr>
        <w:t>the</w:t>
      </w:r>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r w:rsidR="00382B54">
        <w:rPr>
          <w:rFonts w:ascii="Times New Roman" w:eastAsia="宋体" w:hAnsi="Times New Roman" w:cs="Times New Roman"/>
          <w:kern w:val="0"/>
          <w:sz w:val="24"/>
          <w:szCs w:val="24"/>
        </w:rPr>
        <w:t>T</w:t>
      </w:r>
      <w:r w:rsidR="00505ED2">
        <w:rPr>
          <w:rFonts w:ascii="Times New Roman" w:eastAsia="宋体" w:hAnsi="Times New Roman" w:cs="Times New Roman"/>
          <w:kern w:val="0"/>
          <w:sz w:val="24"/>
          <w:szCs w:val="24"/>
        </w:rPr>
        <w:t xml:space="preserve">hen, </w:t>
      </w:r>
      <w:r w:rsidR="00382B54">
        <w:rPr>
          <w:rFonts w:ascii="Times New Roman" w:eastAsia="宋体" w:hAnsi="Times New Roman" w:cs="Times New Roman"/>
          <w:kern w:val="0"/>
          <w:sz w:val="24"/>
          <w:szCs w:val="24"/>
        </w:rPr>
        <w:t xml:space="preserve">they </w:t>
      </w:r>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5FC29FF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w:t>
      </w:r>
      <w:r w:rsidR="00382B54">
        <w:rPr>
          <w:rFonts w:ascii="Times New Roman" w:eastAsia="宋体" w:hAnsi="Times New Roman" w:cs="Times New Roman"/>
          <w:kern w:val="0"/>
          <w:sz w:val="24"/>
          <w:szCs w:val="24"/>
        </w:rPr>
        <w:t xml:space="preserve"> receives and then </w:t>
      </w:r>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0702">
        <w:rPr>
          <w:rFonts w:ascii="Times New Roman" w:eastAsia="宋体" w:hAnsi="Times New Roman" w:cs="Times New Roman"/>
          <w:kern w:val="0"/>
          <w:sz w:val="24"/>
          <w:szCs w:val="24"/>
        </w:rPr>
        <w:t>.</w:t>
      </w:r>
      <w:r w:rsidR="00DE125A">
        <w:rPr>
          <w:rFonts w:ascii="Times New Roman" w:eastAsia="宋体" w:hAnsi="Times New Roman" w:cs="Times New Roman"/>
          <w:kern w:val="0"/>
          <w:sz w:val="24"/>
          <w:szCs w:val="24"/>
        </w:rPr>
        <w:t xml:space="preserve"> </w:t>
      </w:r>
      <w:r w:rsidR="005A7002">
        <w:rPr>
          <w:rFonts w:ascii="Times New Roman" w:eastAsia="宋体" w:hAnsi="Times New Roman" w:cs="Times New Roman"/>
          <w:kern w:val="0"/>
          <w:sz w:val="24"/>
          <w:szCs w:val="24"/>
        </w:rPr>
        <w:t xml:space="preserve">Then, the full signature will be broadcast to nodes. </w:t>
      </w:r>
      <w:r w:rsidR="00207F92">
        <w:rPr>
          <w:rFonts w:ascii="Times New Roman" w:eastAsia="宋体" w:hAnsi="Times New Roman" w:cs="Times New Roman"/>
          <w:kern w:val="0"/>
          <w:sz w:val="24"/>
          <w:szCs w:val="24"/>
        </w:rPr>
        <w:t xml:space="preserve">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200702">
        <w:rPr>
          <w:rFonts w:ascii="Times New Roman" w:eastAsia="宋体" w:hAnsi="Times New Roman" w:cs="Times New Roman"/>
          <w:kern w:val="0"/>
          <w:sz w:val="24"/>
          <w:szCs w:val="24"/>
        </w:rPr>
        <w:t xml:space="preserve">Upon receipt or generation of a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w:t>
      </w:r>
      <w:r w:rsidR="00200702">
        <w:rPr>
          <w:rFonts w:ascii="Times New Roman" w:eastAsia="宋体" w:hAnsi="Times New Roman" w:cs="Times New Roman"/>
          <w:kern w:val="0"/>
          <w:sz w:val="24"/>
          <w:szCs w:val="24"/>
        </w:rPr>
        <w:t xml:space="preserve"> nodes </w:t>
      </w:r>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append</w:t>
      </w:r>
      <w:r w:rsidR="00BB1D34">
        <w:rPr>
          <w:rFonts w:ascii="Times New Roman" w:eastAsia="宋体" w:hAnsi="Times New Roman" w:cs="Times New Roman"/>
          <w:kern w:val="0"/>
          <w:sz w:val="24"/>
          <w:szCs w:val="24"/>
        </w:rPr>
        <w:t xml:space="preserve"> the corresponding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w:t>
      </w:r>
      <w:r w:rsidR="00BB1D34">
        <w:rPr>
          <w:rFonts w:ascii="Times New Roman" w:eastAsia="宋体" w:hAnsi="Times New Roman" w:cs="Times New Roman"/>
          <w:kern w:val="0"/>
          <w:sz w:val="24"/>
          <w:szCs w:val="24"/>
        </w:rPr>
        <w:t xml:space="preserve"> random value for the</w:t>
      </w:r>
      <w:r w:rsidR="008839CA">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p>
    <w:p w14:paraId="66DCCA51" w14:textId="76E99C04" w:rsidR="00E24226" w:rsidRDefault="00CF46B2" w:rsidP="00A32F92">
      <w:pPr>
        <w:spacing w:afterLines="50" w:after="156"/>
        <w:rPr>
          <w:rFonts w:ascii="Times New Roman" w:eastAsia="宋体" w:hAnsi="Times New Roman" w:cs="Times New Roman"/>
          <w:kern w:val="0"/>
          <w:sz w:val="24"/>
          <w:szCs w:val="24"/>
        </w:rPr>
      </w:pPr>
      <w:r>
        <w:rPr>
          <w:noProof/>
        </w:rPr>
        <w:lastRenderedPageBreak/>
        <w:drawing>
          <wp:inline distT="0" distB="0" distL="0" distR="0" wp14:anchorId="1B454F6C" wp14:editId="7221BAB6">
            <wp:extent cx="3615316" cy="4646319"/>
            <wp:effectExtent l="0" t="0" r="444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844" cy="4686838"/>
                    </a:xfrm>
                    <a:prstGeom prst="rect">
                      <a:avLst/>
                    </a:prstGeom>
                  </pic:spPr>
                </pic:pic>
              </a:graphicData>
            </a:graphic>
          </wp:inline>
        </w:drawing>
      </w:r>
      <w:r w:rsidR="00E65F7B" w:rsidRPr="00E65F7B">
        <w:rPr>
          <w:noProof/>
        </w:rPr>
        <w:t xml:space="preserve"> </w:t>
      </w:r>
    </w:p>
    <w:p w14:paraId="2F58D82D" w14:textId="2D6DF598" w:rsidR="008160DC" w:rsidRDefault="00253527" w:rsidP="00A02CBE">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F979F0">
        <w:rPr>
          <w:rFonts w:ascii="Times New Roman" w:eastAsia="宋体" w:hAnsi="Times New Roman" w:cs="Times New Roman"/>
          <w:kern w:val="0"/>
          <w:sz w:val="24"/>
          <w:szCs w:val="24"/>
        </w:rPr>
        <w:t xml:space="preserve">Before </w:t>
      </w:r>
      <w:proofErr w:type="spellStart"/>
      <w:r w:rsidR="00F979F0">
        <w:rPr>
          <w:rFonts w:ascii="Times New Roman" w:eastAsia="宋体" w:hAnsi="Times New Roman" w:cs="Times New Roman"/>
          <w:kern w:val="0"/>
          <w:sz w:val="24"/>
          <w:szCs w:val="24"/>
        </w:rPr>
        <w:t>staring</w:t>
      </w:r>
      <w:proofErr w:type="spellEnd"/>
      <w:r w:rsidR="00F979F0">
        <w:rPr>
          <w:rFonts w:ascii="Times New Roman" w:eastAsia="宋体" w:hAnsi="Times New Roman" w:cs="Times New Roman"/>
          <w:kern w:val="0"/>
          <w:sz w:val="24"/>
          <w:szCs w:val="24"/>
        </w:rPr>
        <w:t xml:space="preserve"> a new round</w:t>
      </w:r>
      <w:r w:rsidR="009F2E99">
        <w:rPr>
          <w:rFonts w:ascii="Times New Roman" w:eastAsia="宋体" w:hAnsi="Times New Roman" w:cs="Times New Roman"/>
          <w:kern w:val="0"/>
          <w:sz w:val="24"/>
          <w:szCs w:val="24"/>
        </w:rPr>
        <w:t xml:space="preserve">, consensus nodes perform transaction </w:t>
      </w:r>
      <w:r w:rsidR="00F979F0">
        <w:rPr>
          <w:rFonts w:ascii="Times New Roman" w:eastAsia="宋体" w:hAnsi="Times New Roman" w:cs="Times New Roman"/>
          <w:kern w:val="0"/>
          <w:sz w:val="24"/>
          <w:szCs w:val="24"/>
        </w:rPr>
        <w:t>broadcast</w:t>
      </w:r>
      <w:r w:rsidR="009F2E99">
        <w:rPr>
          <w:rFonts w:ascii="Times New Roman" w:eastAsia="宋体" w:hAnsi="Times New Roman" w:cs="Times New Roman"/>
          <w:kern w:val="0"/>
          <w:sz w:val="24"/>
          <w:szCs w:val="24"/>
        </w:rPr>
        <w:t>. Note that the</w:t>
      </w:r>
      <w:r w:rsidR="00A02CBE">
        <w:rPr>
          <w:rFonts w:ascii="Times New Roman" w:eastAsia="宋体" w:hAnsi="Times New Roman" w:cs="Times New Roman"/>
          <w:kern w:val="0"/>
          <w:sz w:val="24"/>
          <w:szCs w:val="24"/>
        </w:rPr>
        <w:t xml:space="preserve"> pseudo code</w:t>
      </w:r>
      <w:r w:rsidR="00283331">
        <w:rPr>
          <w:rFonts w:ascii="Times New Roman" w:eastAsia="宋体" w:hAnsi="Times New Roman" w:cs="Times New Roman"/>
          <w:kern w:val="0"/>
          <w:sz w:val="24"/>
          <w:szCs w:val="24"/>
        </w:rPr>
        <w:t>s</w:t>
      </w:r>
      <w:r w:rsidR="00A02CBE">
        <w:rPr>
          <w:rFonts w:ascii="Times New Roman" w:eastAsia="宋体" w:hAnsi="Times New Roman" w:cs="Times New Roman"/>
          <w:kern w:val="0"/>
          <w:sz w:val="24"/>
          <w:szCs w:val="24"/>
        </w:rPr>
        <w:t xml:space="preserve"> of</w:t>
      </w:r>
      <w:r w:rsidR="009F2E99">
        <w:rPr>
          <w:rFonts w:ascii="Times New Roman" w:eastAsia="宋体" w:hAnsi="Times New Roman" w:cs="Times New Roman"/>
          <w:kern w:val="0"/>
          <w:sz w:val="24"/>
          <w:szCs w:val="24"/>
        </w:rPr>
        <w:t xml:space="preserve"> </w:t>
      </w:r>
      <w:r w:rsidR="00A02CBE">
        <w:rPr>
          <w:rFonts w:ascii="Times New Roman" w:eastAsia="宋体" w:hAnsi="Times New Roman" w:cs="Times New Roman"/>
          <w:kern w:val="0"/>
          <w:sz w:val="24"/>
          <w:szCs w:val="24"/>
        </w:rPr>
        <w:t>broadcast operation</w:t>
      </w:r>
      <w:r w:rsidR="00283331">
        <w:rPr>
          <w:rFonts w:ascii="Times New Roman" w:eastAsia="宋体" w:hAnsi="Times New Roman" w:cs="Times New Roman"/>
          <w:kern w:val="0"/>
          <w:sz w:val="24"/>
          <w:szCs w:val="24"/>
        </w:rPr>
        <w:t xml:space="preserve"> in blockchain network</w:t>
      </w:r>
      <w:r w:rsidR="00A02CBE">
        <w:rPr>
          <w:rFonts w:ascii="Times New Roman" w:eastAsia="宋体" w:hAnsi="Times New Roman" w:cs="Times New Roman"/>
          <w:kern w:val="0"/>
          <w:sz w:val="24"/>
          <w:szCs w:val="24"/>
        </w:rPr>
        <w:t xml:space="preserve"> presented in Algorithm 2, whose parameters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coun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02CBE">
        <w:rPr>
          <w:rFonts w:ascii="Times New Roman" w:eastAsia="宋体" w:hAnsi="Times New Roman" w:cs="Times New Roman" w:hint="eastAsia"/>
          <w:kern w:val="0"/>
          <w:sz w:val="24"/>
          <w:szCs w:val="24"/>
        </w:rPr>
        <w:t xml:space="preserve"> </w:t>
      </w:r>
      <w:r w:rsidR="00A02CBE">
        <w:rPr>
          <w:rFonts w:ascii="Times New Roman" w:eastAsia="宋体" w:hAnsi="Times New Roman" w:cs="Times New Roman"/>
          <w:kern w:val="0"/>
          <w:sz w:val="24"/>
          <w:szCs w:val="24"/>
        </w:rPr>
        <w:t>are utilized to ensure jamming-resistant communications.</w:t>
      </w:r>
      <w:r w:rsidR="00A02CBE">
        <w:rPr>
          <w:rFonts w:ascii="Times New Roman" w:eastAsia="宋体" w:hAnsi="Times New Roman" w:cs="Times New Roman" w:hint="eastAsia"/>
          <w:kern w:val="0"/>
          <w:sz w:val="24"/>
          <w:szCs w:val="24"/>
        </w:rPr>
        <w:t xml:space="preserve"> </w:t>
      </w:r>
      <w:r w:rsidR="00980776">
        <w:rPr>
          <w:rFonts w:ascii="Times New Roman" w:eastAsia="宋体" w:hAnsi="Times New Roman" w:cs="Times New Roman"/>
          <w:kern w:val="0"/>
          <w:sz w:val="24"/>
          <w:szCs w:val="24"/>
        </w:rPr>
        <w:t>The</w:t>
      </w:r>
      <w:r w:rsidR="00BB1D34">
        <w:rPr>
          <w:rFonts w:ascii="Times New Roman" w:eastAsia="宋体" w:hAnsi="Times New Roman" w:cs="Times New Roman"/>
          <w:kern w:val="0"/>
          <w:sz w:val="24"/>
          <w:szCs w:val="24"/>
        </w:rPr>
        <w:t xml:space="preserve"> </w:t>
      </w:r>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w:t>
      </w:r>
      <w:r w:rsidR="00BB1D34">
        <w:rPr>
          <w:rFonts w:ascii="Times New Roman" w:eastAsia="宋体" w:hAnsi="Times New Roman" w:cs="Times New Roman"/>
          <w:kern w:val="0"/>
          <w:sz w:val="24"/>
          <w:szCs w:val="24"/>
        </w:rPr>
        <w:t xml:space="preserve"> will be given </w:t>
      </w:r>
      <w:r w:rsidR="0068276F">
        <w:rPr>
          <w:rFonts w:ascii="Times New Roman" w:eastAsia="宋体" w:hAnsi="Times New Roman" w:cs="Times New Roman"/>
          <w:kern w:val="0"/>
          <w:sz w:val="24"/>
          <w:szCs w:val="24"/>
        </w:rPr>
        <w:t xml:space="preserve">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7F78741" w14:textId="3341E118" w:rsidR="00A32F92" w:rsidRPr="00E24226" w:rsidRDefault="008C7000" w:rsidP="00A32F92">
      <w:pPr>
        <w:spacing w:afterLines="50" w:after="156"/>
        <w:rPr>
          <w:rFonts w:ascii="Times New Roman" w:eastAsia="宋体" w:hAnsi="Times New Roman" w:cs="Times New Roman"/>
          <w:kern w:val="0"/>
          <w:sz w:val="24"/>
          <w:szCs w:val="24"/>
        </w:rPr>
      </w:pPr>
      <w:r>
        <w:rPr>
          <w:noProof/>
        </w:rPr>
        <w:drawing>
          <wp:inline distT="0" distB="0" distL="0" distR="0" wp14:anchorId="37103805" wp14:editId="68BDA647">
            <wp:extent cx="3073511" cy="218782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459" cy="2211279"/>
                    </a:xfrm>
                    <a:prstGeom prst="rect">
                      <a:avLst/>
                    </a:prstGeom>
                  </pic:spPr>
                </pic:pic>
              </a:graphicData>
            </a:graphic>
          </wp:inline>
        </w:drawing>
      </w:r>
      <w:r w:rsidR="00E65F7B" w:rsidRPr="00E65F7B">
        <w:rPr>
          <w:noProof/>
        </w:rPr>
        <w:t xml:space="preserve"> </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1" w:name="_Toc94273375"/>
      <w:r w:rsidRPr="00DE3197">
        <w:rPr>
          <w:rFonts w:ascii="Times New Roman" w:eastAsia="黑体" w:hAnsi="Times New Roman" w:cs="Times New Roman" w:hint="eastAsia"/>
          <w:sz w:val="28"/>
          <w:szCs w:val="28"/>
        </w:rPr>
        <w:lastRenderedPageBreak/>
        <w:t>4</w:t>
      </w:r>
      <w:r w:rsidRPr="00DE3197">
        <w:rPr>
          <w:rFonts w:ascii="Times New Roman" w:eastAsia="黑体" w:hAnsi="Times New Roman" w:cs="Times New Roman"/>
          <w:sz w:val="28"/>
          <w:szCs w:val="28"/>
        </w:rPr>
        <w:t xml:space="preserve">.2 </w:t>
      </w:r>
      <w:bookmarkEnd w:id="11"/>
      <w:r w:rsidR="00DE3197">
        <w:rPr>
          <w:rFonts w:ascii="Times New Roman" w:eastAsia="黑体" w:hAnsi="Times New Roman" w:cs="Times New Roman"/>
          <w:sz w:val="28"/>
          <w:szCs w:val="28"/>
        </w:rPr>
        <w:t xml:space="preserve">The </w:t>
      </w:r>
      <w:proofErr w:type="spellStart"/>
      <w:r w:rsidR="00A421DC">
        <w:rPr>
          <w:rFonts w:ascii="Times New Roman" w:eastAsia="黑体" w:hAnsi="Times New Roman" w:cs="Times New Roman"/>
          <w:sz w:val="28"/>
          <w:szCs w:val="28"/>
        </w:rPr>
        <w:t>SWIB</w:t>
      </w:r>
      <w:proofErr w:type="spellEnd"/>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1E50BAEC"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w:t>
      </w:r>
      <w:r w:rsidR="00F21357">
        <w:rPr>
          <w:rFonts w:ascii="Times New Roman" w:eastAsia="宋体" w:hAnsi="Times New Roman" w:cs="Times New Roman"/>
          <w:kern w:val="0"/>
          <w:sz w:val="24"/>
          <w:szCs w:val="24"/>
        </w:rPr>
        <w:t xml:space="preserve"> needs </w:t>
      </w:r>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r w:rsidR="00F21357">
        <w:rPr>
          <w:rFonts w:ascii="Times New Roman" w:eastAsia="宋体" w:hAnsi="Times New Roman" w:cs="Times New Roman"/>
          <w:kern w:val="0"/>
          <w:sz w:val="24"/>
          <w:szCs w:val="24"/>
        </w:rPr>
        <w:t>the</w:t>
      </w:r>
      <w:ins w:id="12" w:author="ThinkPad" w:date="2022-05-17T17:25:00Z">
        <w:r w:rsidR="00045DEE">
          <w:rPr>
            <w:rFonts w:ascii="Times New Roman" w:eastAsia="宋体" w:hAnsi="Times New Roman" w:cs="Times New Roman"/>
            <w:kern w:val="0"/>
            <w:sz w:val="24"/>
            <w:szCs w:val="24"/>
          </w:rPr>
          <w:t xml:space="preserv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r w:rsidR="00F21357">
        <w:rPr>
          <w:rFonts w:ascii="Times New Roman" w:eastAsia="宋体" w:hAnsi="Times New Roman" w:cs="Times New Roman"/>
          <w:kern w:val="0"/>
          <w:sz w:val="24"/>
          <w:szCs w:val="24"/>
        </w:rPr>
        <w:t xml:space="preserve"> information</w:t>
      </w:r>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The first part of consensus process is block proposer election, which discussed in the following</w:t>
      </w:r>
      <w:r w:rsidR="00F21357">
        <w:rPr>
          <w:rFonts w:ascii="Times New Roman" w:eastAsia="宋体" w:hAnsi="Times New Roman" w:cs="Times New Roman"/>
          <w:kern w:val="0"/>
          <w:sz w:val="24"/>
          <w:szCs w:val="24"/>
        </w:rPr>
        <w:t xml:space="preserve"> subsection </w:t>
      </w:r>
      <w:r w:rsidR="00F02C92">
        <w:rPr>
          <w:rFonts w:ascii="Times New Roman" w:eastAsia="宋体" w:hAnsi="Times New Roman" w:cs="Times New Roman"/>
          <w:kern w:val="0"/>
          <w:sz w:val="24"/>
          <w:szCs w:val="24"/>
        </w:rPr>
        <w:t>in details.</w:t>
      </w:r>
    </w:p>
    <w:p w14:paraId="5B6A6024" w14:textId="3154C53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w:t>
      </w:r>
      <w:r w:rsidR="001B5F2F">
        <w:rPr>
          <w:rFonts w:ascii="Times New Roman" w:eastAsia="宋体" w:hAnsi="Times New Roman" w:cs="Times New Roman"/>
          <w:sz w:val="24"/>
          <w:szCs w:val="24"/>
        </w:rPr>
        <w:t xml:space="preserve"> and Block Generation</w:t>
      </w:r>
    </w:p>
    <w:p w14:paraId="36E2F97A" w14:textId="595D5B7E" w:rsidR="00F01E1C" w:rsidRDefault="000F6948" w:rsidP="001224C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1B5F2F">
        <w:rPr>
          <w:rFonts w:ascii="Times New Roman" w:eastAsia="宋体" w:hAnsi="Times New Roman" w:cs="Times New Roman"/>
          <w:kern w:val="0"/>
          <w:sz w:val="24"/>
          <w:szCs w:val="24"/>
        </w:rPr>
        <w:t xml:space="preserve">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w:t>
      </w:r>
      <w:r w:rsidR="00CE1E86">
        <w:rPr>
          <w:rFonts w:ascii="Times New Roman" w:eastAsia="宋体" w:hAnsi="Times New Roman" w:cs="Times New Roman"/>
          <w:kern w:val="0"/>
          <w:sz w:val="24"/>
          <w:szCs w:val="24"/>
        </w:rPr>
        <w:t xml:space="preserve">1 </w:t>
      </w:r>
      <w:r w:rsidR="00CE1E86">
        <w:rPr>
          <w:rFonts w:ascii="Times New Roman" w:eastAsia="宋体" w:hAnsi="Times New Roman" w:cs="Times New Roman" w:hint="eastAsia"/>
          <w:kern w:val="0"/>
          <w:sz w:val="24"/>
          <w:szCs w:val="24"/>
        </w:rPr>
        <w:t>(</w:t>
      </w:r>
      <w:r w:rsidR="00CE1E86">
        <w:rPr>
          <w:rFonts w:ascii="Times New Roman" w:eastAsia="宋体" w:hAnsi="Times New Roman" w:cs="Times New Roman"/>
          <w:kern w:val="0"/>
          <w:sz w:val="24"/>
          <w:szCs w:val="24"/>
        </w:rPr>
        <w:t>lines 10-14) show</w:t>
      </w:r>
      <w:r w:rsidR="001B5F2F">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the</w:t>
      </w:r>
      <w:r w:rsidR="001B5F2F">
        <w:rPr>
          <w:rFonts w:ascii="Times New Roman" w:eastAsia="宋体" w:hAnsi="Times New Roman" w:cs="Times New Roman"/>
          <w:kern w:val="0"/>
          <w:sz w:val="24"/>
          <w:szCs w:val="24"/>
        </w:rPr>
        <w:t xml:space="preserve"> procedure</w:t>
      </w:r>
      <w:r w:rsidR="00CE1E86">
        <w:rPr>
          <w:rFonts w:ascii="Times New Roman" w:eastAsia="宋体" w:hAnsi="Times New Roman" w:cs="Times New Roman"/>
          <w:kern w:val="0"/>
          <w:sz w:val="24"/>
          <w:szCs w:val="24"/>
        </w:rPr>
        <w:t>s</w:t>
      </w:r>
      <w:r w:rsidR="001B5F2F">
        <w:rPr>
          <w:rFonts w:ascii="Times New Roman" w:eastAsia="宋体" w:hAnsi="Times New Roman" w:cs="Times New Roman"/>
          <w:kern w:val="0"/>
          <w:sz w:val="24"/>
          <w:szCs w:val="24"/>
        </w:rPr>
        <w:t xml:space="preserve"> for</w:t>
      </w:r>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r w:rsidR="00CE1E86">
        <w:rPr>
          <w:rFonts w:ascii="Times New Roman" w:eastAsia="宋体" w:hAnsi="Times New Roman" w:cs="Times New Roman"/>
          <w:kern w:val="0"/>
          <w:sz w:val="24"/>
          <w:szCs w:val="24"/>
        </w:rPr>
        <w:t>and block generation.</w:t>
      </w:r>
    </w:p>
    <w:p w14:paraId="7786AF0D" w14:textId="5A9422C3" w:rsidR="004921A4" w:rsidRDefault="00E475D5"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w:t>
      </w:r>
      <w:r w:rsidR="004921A4">
        <w:rPr>
          <w:rFonts w:ascii="Times New Roman" w:eastAsia="宋体" w:hAnsi="Times New Roman" w:cs="Times New Roman"/>
          <w:kern w:val="0"/>
          <w:sz w:val="24"/>
          <w:szCs w:val="24"/>
        </w:rPr>
        <w:t xml:space="preserve">proposer election protocol adopts a random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w:t>
      </w:r>
      <w:r>
        <w:rPr>
          <w:rFonts w:ascii="Times New Roman" w:eastAsia="宋体" w:hAnsi="Times New Roman" w:cs="Times New Roman"/>
          <w:kern w:val="0"/>
          <w:sz w:val="24"/>
          <w:szCs w:val="24"/>
        </w:rPr>
        <w:t xml:space="preserve"> for each selection include </w:t>
      </w:r>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r>
        <w:rPr>
          <w:rFonts w:ascii="Times New Roman" w:eastAsia="宋体" w:hAnsi="Times New Roman" w:cs="Times New Roman"/>
          <w:kern w:val="0"/>
          <w:sz w:val="24"/>
          <w:szCs w:val="24"/>
        </w:rPr>
        <w:t>.</w:t>
      </w:r>
      <w:r w:rsidR="004921A4">
        <w:rPr>
          <w:rFonts w:ascii="Times New Roman" w:eastAsia="宋体" w:hAnsi="Times New Roman" w:cs="Times New Roman"/>
          <w:kern w:val="0"/>
          <w:sz w:val="24"/>
          <w:szCs w:val="24"/>
        </w:rPr>
        <w:t xml:space="preserve"> 4, the randomness is performed as the normalized hash value of the</w:t>
      </w:r>
      <w:r>
        <w:rPr>
          <w:rFonts w:ascii="Times New Roman" w:eastAsia="宋体" w:hAnsi="Times New Roman" w:cs="Times New Roman"/>
          <w:kern w:val="0"/>
          <w:sz w:val="24"/>
          <w:szCs w:val="24"/>
        </w:rPr>
        <w:t xml:space="preserve"> above input </w:t>
      </w:r>
      <w:r w:rsidR="004921A4">
        <w:rPr>
          <w:rFonts w:ascii="Times New Roman" w:eastAsia="宋体" w:hAnsi="Times New Roman" w:cs="Times New Roman"/>
          <w:kern w:val="0"/>
          <w:sz w:val="24"/>
          <w:szCs w:val="24"/>
        </w:rPr>
        <w:t>combination:</w:t>
      </w:r>
    </w:p>
    <w:p w14:paraId="04F66DBB" w14:textId="2820D272" w:rsidR="004921A4" w:rsidRPr="006768F2" w:rsidRDefault="00E475D5"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4F6219C1"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810D3BE" w14:textId="4699F84B" w:rsidR="004921A4" w:rsidRDefault="002F5E7C" w:rsidP="004921A4">
      <w:pPr>
        <w:keepNext/>
        <w:spacing w:afterLines="50" w:after="156"/>
        <w:ind w:firstLineChars="200" w:firstLine="420"/>
      </w:pPr>
      <w:r>
        <w:rPr>
          <w:noProof/>
        </w:rPr>
        <w:drawing>
          <wp:inline distT="0" distB="0" distL="0" distR="0" wp14:anchorId="0FE7E1CE" wp14:editId="74FFC3D7">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215C41A" w14:textId="13090652"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Fig</w:t>
      </w:r>
      <w:r w:rsidR="00E475D5">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4. Randomness generation of per round.</w:t>
      </w:r>
    </w:p>
    <w:p w14:paraId="29B46A71" w14:textId="30E2C2C6"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 The recovery process of full signature for each round is unpreventable,</w:t>
      </w:r>
      <w:r w:rsidR="00817EFC">
        <w:rPr>
          <w:rFonts w:ascii="Times New Roman" w:eastAsia="宋体" w:hAnsi="Times New Roman" w:cs="Times New Roman"/>
          <w:kern w:val="0"/>
          <w:sz w:val="24"/>
          <w:szCs w:val="24"/>
        </w:rPr>
        <w:t xml:space="preserve"> provided that </w:t>
      </w:r>
      <w:r>
        <w:rPr>
          <w:rFonts w:ascii="Times New Roman" w:eastAsia="宋体" w:hAnsi="Times New Roman" w:cs="Times New Roman"/>
          <w:kern w:val="0"/>
          <w:sz w:val="24"/>
          <w:szCs w:val="24"/>
        </w:rPr>
        <w:t>majority</w:t>
      </w:r>
      <w:r w:rsidR="00817EFC">
        <w:rPr>
          <w:rFonts w:ascii="Times New Roman" w:eastAsia="宋体" w:hAnsi="Times New Roman" w:cs="Times New Roman"/>
          <w:kern w:val="0"/>
          <w:sz w:val="24"/>
          <w:szCs w:val="24"/>
        </w:rPr>
        <w:t xml:space="preserve"> of the</w:t>
      </w:r>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r w:rsidR="00817EFC">
        <w:rPr>
          <w:rFonts w:ascii="Times New Roman" w:eastAsia="宋体" w:hAnsi="Times New Roman" w:cs="Times New Roman"/>
          <w:kern w:val="0"/>
          <w:sz w:val="24"/>
          <w:szCs w:val="24"/>
        </w:rPr>
        <w:t xml:space="preserve"> as we assume</w:t>
      </w:r>
      <w:r>
        <w:rPr>
          <w:rFonts w:ascii="Times New Roman" w:eastAsia="宋体" w:hAnsi="Times New Roman" w:cs="Times New Roman"/>
          <w:kern w:val="0"/>
          <w:sz w:val="24"/>
          <w:szCs w:val="24"/>
        </w:rPr>
        <w:t>. The full signature will be generated by</w:t>
      </w:r>
      <w:r w:rsidR="00817EFC">
        <w:rPr>
          <w:rFonts w:ascii="Times New Roman" w:eastAsia="宋体" w:hAnsi="Times New Roman" w:cs="Times New Roman"/>
          <w:kern w:val="0"/>
          <w:sz w:val="24"/>
          <w:szCs w:val="24"/>
        </w:rPr>
        <w:t xml:space="preserve"> correct </w:t>
      </w:r>
      <w:r w:rsidR="00817EFC">
        <w:rPr>
          <w:rFonts w:ascii="Times New Roman" w:eastAsia="宋体" w:hAnsi="Times New Roman" w:cs="Times New Roman"/>
          <w:kern w:val="0"/>
          <w:sz w:val="24"/>
          <w:szCs w:val="24"/>
        </w:rPr>
        <w:lastRenderedPageBreak/>
        <w:t>node 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w:t>
      </w:r>
      <w:r w:rsidR="00817EFC">
        <w:rPr>
          <w:rFonts w:ascii="Times New Roman" w:eastAsia="宋体" w:hAnsi="Times New Roman" w:cs="Times New Roman"/>
          <w:kern w:val="0"/>
          <w:sz w:val="24"/>
          <w:szCs w:val="24"/>
        </w:rPr>
        <w:t xml:space="preserve"> known in advance</w:t>
      </w:r>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r w:rsidR="00817EFC">
        <w:rPr>
          <w:rFonts w:ascii="Times New Roman" w:eastAsia="宋体" w:hAnsi="Times New Roman" w:cs="Times New Roman"/>
          <w:kern w:val="0"/>
          <w:sz w:val="24"/>
          <w:szCs w:val="24"/>
        </w:rPr>
        <w:t>no one can</w:t>
      </w:r>
      <w:r w:rsidR="00B54210">
        <w:rPr>
          <w:rFonts w:ascii="Times New Roman" w:eastAsia="宋体" w:hAnsi="Times New Roman" w:cs="Times New Roman"/>
          <w:kern w:val="0"/>
          <w:sz w:val="24"/>
          <w:szCs w:val="24"/>
        </w:rPr>
        <w:t xml:space="preserve"> predict the output of distributed randomness generation protocol</w:t>
      </w:r>
      <w:r w:rsidR="00817EFC">
        <w:rPr>
          <w:rFonts w:ascii="Times New Roman" w:eastAsia="宋体" w:hAnsi="Times New Roman" w:cs="Times New Roman"/>
          <w:kern w:val="0"/>
          <w:sz w:val="24"/>
          <w:szCs w:val="24"/>
        </w:rPr>
        <w:t xml:space="preserve"> in advance</w:t>
      </w:r>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r w:rsidR="00712A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valid full signature, consensus nodes will append</w:t>
      </w:r>
      <w:r w:rsidR="00712AB9">
        <w:rPr>
          <w:rFonts w:ascii="Times New Roman" w:eastAsia="宋体" w:hAnsi="Times New Roman" w:cs="Times New Roman"/>
          <w:kern w:val="0"/>
          <w:sz w:val="24"/>
          <w:szCs w:val="24"/>
        </w:rPr>
        <w:t xml:space="preserve"> the corresponding</w:t>
      </w:r>
      <w:r>
        <w:rPr>
          <w:rFonts w:ascii="Times New Roman" w:eastAsia="宋体" w:hAnsi="Times New Roman" w:cs="Times New Roman"/>
          <w:kern w:val="0"/>
          <w:sz w:val="24"/>
          <w:szCs w:val="24"/>
        </w:rPr>
        <w:t xml:space="preserve">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9829973" w:rsidR="004921A4" w:rsidRDefault="008857BC" w:rsidP="004921A4">
      <w:pPr>
        <w:keepNext/>
        <w:widowControl/>
        <w:shd w:val="clear" w:color="auto" w:fill="FFFFFF"/>
        <w:spacing w:afterLines="100" w:after="312" w:line="450" w:lineRule="atLeast"/>
        <w:ind w:firstLine="420"/>
      </w:pPr>
      <w:r>
        <w:rPr>
          <w:noProof/>
        </w:rPr>
        <w:drawing>
          <wp:inline distT="0" distB="0" distL="0" distR="0" wp14:anchorId="58EBF67C" wp14:editId="7EE670CE">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r>
        <w:rPr>
          <w:noProof/>
        </w:rPr>
        <w:t xml:space="preserve"> </w:t>
      </w:r>
    </w:p>
    <w:p w14:paraId="0AE71A3F" w14:textId="0656FAE7"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Fig</w:t>
      </w:r>
      <w:r w:rsidR="00712AB9">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00062C7" w:rsidR="0092225F" w:rsidRDefault="001C6B72" w:rsidP="00810DB8">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857B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w:t>
      </w:r>
      <w:r w:rsidR="008857BC">
        <w:rPr>
          <w:rFonts w:ascii="Times New Roman" w:eastAsia="宋体" w:hAnsi="Times New Roman" w:cs="Times New Roman"/>
          <w:kern w:val="0"/>
          <w:sz w:val="24"/>
          <w:szCs w:val="24"/>
        </w:rPr>
        <w:t xml:space="preserve"> all consensus nodes are assumed to have the same view on the list of nodes constituent of the wireless blockchain system.</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r w:rsidR="00810DB8">
        <w:rPr>
          <w:rFonts w:ascii="Times New Roman" w:eastAsia="宋体" w:hAnsi="Times New Roman" w:cs="Times New Roman"/>
          <w:kern w:val="0"/>
          <w:sz w:val="24"/>
          <w:szCs w:val="24"/>
        </w:rPr>
        <w:t xml:space="preserve">the </w:t>
      </w:r>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r w:rsidR="00810DB8">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same view </w:t>
      </w:r>
      <w:r w:rsidR="00810DB8">
        <w:rPr>
          <w:rFonts w:ascii="Times New Roman" w:eastAsia="宋体" w:hAnsi="Times New Roman" w:cs="Times New Roman"/>
          <w:kern w:val="0"/>
          <w:sz w:val="24"/>
          <w:szCs w:val="24"/>
        </w:rPr>
        <w:t xml:space="preserve">on the </w:t>
      </w:r>
      <w:r>
        <w:rPr>
          <w:rFonts w:ascii="Times New Roman" w:eastAsia="宋体" w:hAnsi="Times New Roman" w:cs="Times New Roman"/>
          <w:kern w:val="0"/>
          <w:sz w:val="24"/>
          <w:szCs w:val="24"/>
        </w:rPr>
        <w:t xml:space="preserve">node list, </w:t>
      </w:r>
      <w:r w:rsidR="00810DB8">
        <w:rPr>
          <w:rFonts w:ascii="Times New Roman" w:eastAsia="宋体" w:hAnsi="Times New Roman" w:cs="Times New Roman"/>
          <w:kern w:val="0"/>
          <w:sz w:val="24"/>
          <w:szCs w:val="24"/>
        </w:rPr>
        <w:t xml:space="preserve">the list is assumed to be sorted </w:t>
      </w:r>
      <w:r>
        <w:rPr>
          <w:rFonts w:ascii="Times New Roman" w:eastAsia="宋体" w:hAnsi="Times New Roman" w:cs="Times New Roman"/>
          <w:kern w:val="0"/>
          <w:sz w:val="24"/>
          <w:szCs w:val="24"/>
        </w:rPr>
        <w:t>according to the hash value</w:t>
      </w:r>
      <w:r w:rsidR="00810DB8">
        <w:rPr>
          <w:rFonts w:ascii="Times New Roman" w:eastAsia="宋体" w:hAnsi="Times New Roman" w:cs="Times New Roman"/>
          <w:kern w:val="0"/>
          <w:sz w:val="24"/>
          <w:szCs w:val="24"/>
        </w:rPr>
        <w:t xml:space="preserve">s </w:t>
      </w:r>
      <w:r>
        <w:rPr>
          <w:rFonts w:ascii="Times New Roman" w:eastAsia="宋体" w:hAnsi="Times New Roman" w:cs="Times New Roman"/>
          <w:kern w:val="0"/>
          <w:sz w:val="24"/>
          <w:szCs w:val="24"/>
        </w:rPr>
        <w:t>of public keys.</w:t>
      </w:r>
      <w:r>
        <w:rPr>
          <w:rFonts w:ascii="Times New Roman" w:eastAsia="宋体" w:hAnsi="Times New Roman" w:cs="Times New Roman" w:hint="eastAsia"/>
          <w:kern w:val="0"/>
          <w:sz w:val="24"/>
          <w:szCs w:val="24"/>
        </w:rPr>
        <w:t xml:space="preserve"> </w:t>
      </w:r>
    </w:p>
    <w:p w14:paraId="5B31B17B" w14:textId="114D435F" w:rsidR="003E5D72" w:rsidRPr="006768F2" w:rsidRDefault="00810DB8"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w:t>
      </w:r>
      <w:r w:rsidR="0092225F">
        <w:rPr>
          <w:rFonts w:ascii="Times New Roman" w:eastAsia="宋体" w:hAnsi="Times New Roman" w:cs="Times New Roman"/>
          <w:kern w:val="0"/>
          <w:sz w:val="24"/>
          <w:szCs w:val="24"/>
        </w:rPr>
        <w:t xml:space="preserve"> elected according</w:t>
      </w:r>
      <w:r>
        <w:rPr>
          <w:rFonts w:ascii="Times New Roman" w:eastAsia="宋体" w:hAnsi="Times New Roman" w:cs="Times New Roman"/>
          <w:kern w:val="0"/>
          <w:sz w:val="24"/>
          <w:szCs w:val="24"/>
        </w:rPr>
        <w:t xml:space="preserve"> to</w:t>
      </w:r>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probabilities </w:t>
      </w:r>
      <w:r w:rsidR="0092225F">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Rdm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value of the round</w:t>
      </w:r>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r w:rsidR="00CA23F5">
        <w:rPr>
          <w:rFonts w:ascii="Times New Roman" w:eastAsia="宋体" w:hAnsi="Times New Roman" w:cs="Times New Roman"/>
          <w:kern w:val="0"/>
          <w:sz w:val="24"/>
          <w:szCs w:val="24"/>
        </w:rPr>
        <w:t xml:space="preserve">the </w:t>
      </w:r>
      <w:r w:rsidR="00DF053C">
        <w:rPr>
          <w:rFonts w:ascii="Times New Roman" w:eastAsia="宋体" w:hAnsi="Times New Roman" w:cs="Times New Roman"/>
          <w:kern w:val="0"/>
          <w:sz w:val="24"/>
          <w:szCs w:val="24"/>
        </w:rPr>
        <w:t>same</w:t>
      </w:r>
      <w:r w:rsidR="00CA23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CA23F5">
        <w:rPr>
          <w:rFonts w:ascii="Times New Roman" w:eastAsia="宋体" w:hAnsi="Times New Roman" w:cs="Times New Roman"/>
          <w:kern w:val="0"/>
          <w:sz w:val="24"/>
          <w:szCs w:val="24"/>
        </w:rPr>
        <w:t xml:space="preserve"> value</w:t>
      </w:r>
      <w:r w:rsidR="00DF053C">
        <w:rPr>
          <w:rFonts w:ascii="Times New Roman" w:eastAsia="宋体" w:hAnsi="Times New Roman" w:cs="Times New Roman"/>
          <w:kern w:val="0"/>
          <w:sz w:val="24"/>
          <w:szCs w:val="24"/>
        </w:rPr>
        <w:t xml:space="preserve"> by executing</w:t>
      </w:r>
      <w:r w:rsidR="00CA23F5">
        <w:rPr>
          <w:rFonts w:ascii="Times New Roman" w:eastAsia="宋体" w:hAnsi="Times New Roman" w:cs="Times New Roman"/>
          <w:kern w:val="0"/>
          <w:sz w:val="24"/>
          <w:szCs w:val="24"/>
        </w:rPr>
        <w:t xml:space="preserve"> the</w:t>
      </w:r>
      <w:r w:rsidR="00DF053C">
        <w:rPr>
          <w:rFonts w:ascii="Times New Roman" w:eastAsia="宋体" w:hAnsi="Times New Roman" w:cs="Times New Roman"/>
          <w:kern w:val="0"/>
          <w:sz w:val="24"/>
          <w:szCs w:val="24"/>
        </w:rPr>
        <w:t xml:space="preserve"> distributed randomness protocol with </w:t>
      </w:r>
      <w:r w:rsidR="00CA23F5">
        <w:rPr>
          <w:rFonts w:ascii="Times New Roman" w:eastAsia="宋体" w:hAnsi="Times New Roman" w:cs="Times New Roman"/>
          <w:kern w:val="0"/>
          <w:sz w:val="24"/>
          <w:szCs w:val="24"/>
        </w:rPr>
        <w:t xml:space="preserve">same </w:t>
      </w:r>
      <w:r w:rsidR="00DF053C">
        <w:rPr>
          <w:rFonts w:ascii="Times New Roman" w:eastAsia="宋体" w:hAnsi="Times New Roman" w:cs="Times New Roman"/>
          <w:kern w:val="0"/>
          <w:sz w:val="24"/>
          <w:szCs w:val="24"/>
        </w:rPr>
        <w:t xml:space="preserve">inputs. </w:t>
      </w:r>
      <w:r w:rsidR="00CA23F5">
        <w:rPr>
          <w:rFonts w:ascii="Times New Roman" w:eastAsia="宋体" w:hAnsi="Times New Roman" w:cs="Times New Roman"/>
          <w:kern w:val="0"/>
          <w:sz w:val="24"/>
          <w:szCs w:val="24"/>
        </w:rPr>
        <w:t xml:space="preserve">In </w:t>
      </w:r>
      <w:proofErr w:type="spellStart"/>
      <w:r w:rsidR="00CA23F5">
        <w:rPr>
          <w:rFonts w:ascii="Times New Roman" w:eastAsia="宋体" w:hAnsi="Times New Roman" w:cs="Times New Roman"/>
          <w:kern w:val="0"/>
          <w:sz w:val="24"/>
          <w:szCs w:val="24"/>
        </w:rPr>
        <w:t>SWIB</w:t>
      </w:r>
      <w:proofErr w:type="spellEnd"/>
      <w:r w:rsidR="00CA23F5">
        <w:rPr>
          <w:rFonts w:ascii="Times New Roman" w:eastAsia="宋体" w:hAnsi="Times New Roman" w:cs="Times New Roman"/>
          <w:kern w:val="0"/>
          <w:sz w:val="24"/>
          <w:szCs w:val="24"/>
        </w:rPr>
        <w:t xml:space="preserve">, the elected </w:t>
      </w:r>
      <w:r w:rsidR="0057020C">
        <w:rPr>
          <w:rFonts w:ascii="Times New Roman" w:eastAsia="宋体" w:hAnsi="Times New Roman" w:cs="Times New Roman"/>
          <w:kern w:val="0"/>
          <w:sz w:val="24"/>
          <w:szCs w:val="24"/>
        </w:rPr>
        <w:t>probability of</w:t>
      </w:r>
      <w:r w:rsidR="00CA23F5">
        <w:rPr>
          <w:rFonts w:ascii="Times New Roman" w:eastAsia="宋体" w:hAnsi="Times New Roman" w:cs="Times New Roman"/>
          <w:kern w:val="0"/>
          <w:sz w:val="24"/>
          <w:szCs w:val="24"/>
        </w:rPr>
        <w:t xml:space="preserve"> a </w:t>
      </w:r>
      <w:r w:rsidR="0057020C">
        <w:rPr>
          <w:rFonts w:ascii="Times New Roman" w:eastAsia="宋体" w:hAnsi="Times New Roman" w:cs="Times New Roman"/>
          <w:kern w:val="0"/>
          <w:sz w:val="24"/>
          <w:szCs w:val="24"/>
        </w:rPr>
        <w:t xml:space="preserve">node is mainly determined by </w:t>
      </w:r>
      <w:r w:rsidR="00CA23F5">
        <w:rPr>
          <w:rFonts w:ascii="Times New Roman" w:eastAsia="宋体" w:hAnsi="Times New Roman" w:cs="Times New Roman"/>
          <w:kern w:val="0"/>
          <w:sz w:val="24"/>
          <w:szCs w:val="24"/>
        </w:rPr>
        <w:t xml:space="preserve">its </w:t>
      </w:r>
      <w:r w:rsidR="0057020C">
        <w:rPr>
          <w:rFonts w:ascii="Times New Roman" w:eastAsia="宋体" w:hAnsi="Times New Roman" w:cs="Times New Roman"/>
          <w:kern w:val="0"/>
          <w:sz w:val="24"/>
          <w:szCs w:val="24"/>
        </w:rPr>
        <w:t>stability</w:t>
      </w:r>
      <w:r w:rsidR="00CA23F5">
        <w:rPr>
          <w:rFonts w:ascii="Times New Roman" w:eastAsia="宋体" w:hAnsi="Times New Roman" w:cs="Times New Roman"/>
          <w:kern w:val="0"/>
          <w:sz w:val="24"/>
          <w:szCs w:val="24"/>
        </w:rPr>
        <w:t xml:space="preserve">, which is a relative concept. </w:t>
      </w:r>
      <w:r w:rsidR="0057020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r w:rsidR="00CA23F5">
        <w:rPr>
          <w:rFonts w:ascii="Times New Roman" w:eastAsia="宋体" w:hAnsi="Times New Roman" w:cs="Times New Roman"/>
          <w:kern w:val="0"/>
          <w:sz w:val="24"/>
          <w:szCs w:val="24"/>
        </w:rPr>
        <w:t xml:space="preserve">active time </w:t>
      </w:r>
      <w:r w:rsidR="0057020C" w:rsidRPr="0057020C">
        <w:rPr>
          <w:rFonts w:ascii="Times New Roman" w:eastAsia="宋体" w:hAnsi="Times New Roman" w:cs="Times New Roman"/>
          <w:kern w:val="0"/>
          <w:sz w:val="24"/>
          <w:szCs w:val="24"/>
        </w:rPr>
        <w:t xml:space="preserve">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CA23F5">
        <w:rPr>
          <w:rFonts w:ascii="Times New Roman" w:eastAsia="宋体" w:hAnsi="Times New Roman" w:cs="Times New Roman"/>
          <w:kern w:val="0"/>
          <w:sz w:val="24"/>
          <w:szCs w:val="24"/>
        </w:rPr>
        <w:t xml:space="preserve"> in the system</w:t>
      </w:r>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CA23F5" w:rsidRPr="0057020C">
        <w:rPr>
          <w:rFonts w:ascii="Times New Roman" w:eastAsia="宋体" w:hAnsi="Times New Roman" w:cs="Times New Roman"/>
          <w:kern w:val="0"/>
          <w:sz w:val="24"/>
          <w:szCs w:val="24"/>
        </w:rPr>
        <w:t>remaining</w:t>
      </w:r>
      <w:r w:rsidR="00CA23F5">
        <w:rPr>
          <w:rFonts w:ascii="Times New Roman" w:eastAsia="宋体" w:hAnsi="Times New Roman" w:cs="Times New Roman"/>
          <w:kern w:val="0"/>
          <w:sz w:val="24"/>
          <w:szCs w:val="24"/>
        </w:rPr>
        <w:t xml:space="preserve"> active time will </w:t>
      </w:r>
      <w:r w:rsidR="0057020C" w:rsidRPr="0057020C">
        <w:rPr>
          <w:rFonts w:ascii="Times New Roman" w:eastAsia="宋体" w:hAnsi="Times New Roman" w:cs="Times New Roman"/>
          <w:kern w:val="0"/>
          <w:sz w:val="24"/>
          <w:szCs w:val="24"/>
        </w:rPr>
        <w:t>be</w:t>
      </w:r>
      <w:r w:rsidR="00CA23F5">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7B1109">
        <w:rPr>
          <w:rFonts w:ascii="Times New Roman" w:eastAsia="宋体" w:hAnsi="Times New Roman" w:cs="Times New Roman"/>
          <w:kern w:val="0"/>
          <w:sz w:val="24"/>
          <w:szCs w:val="24"/>
        </w:rPr>
        <w:t>active time</w:t>
      </w:r>
      <w:r w:rsidR="0029484C">
        <w:rPr>
          <w:rFonts w:ascii="Times New Roman" w:eastAsia="宋体" w:hAnsi="Times New Roman" w:cs="Times New Roman"/>
          <w:kern w:val="0"/>
          <w:sz w:val="24"/>
          <w:szCs w:val="24"/>
        </w:rPr>
        <w:t xml:space="preserv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 xml:space="preserve">) is calculated </w:t>
      </w:r>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The consensus ratio of</w:t>
      </w:r>
      <w:r w:rsidR="007B1109">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w:t>
      </w:r>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r w:rsidR="007B1109">
        <w:rPr>
          <w:rFonts w:ascii="Times New Roman" w:eastAsia="宋体" w:hAnsi="Times New Roman" w:cs="Times New Roman"/>
          <w:kern w:val="0"/>
          <w:sz w:val="24"/>
          <w:szCs w:val="24"/>
        </w:rPr>
        <w:t xml:space="preserve">calculated </w:t>
      </w:r>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r w:rsidR="004D2795">
        <w:rPr>
          <w:rFonts w:ascii="Times New Roman" w:eastAsia="宋体" w:hAnsi="Times New Roman" w:cs="Times New Roman"/>
          <w:kern w:val="0"/>
          <w:sz w:val="24"/>
          <w:szCs w:val="24"/>
        </w:rPr>
        <w:t xml:space="preserve"> on the blockchain</w:t>
      </w:r>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w:t>
      </w:r>
      <w:r w:rsidR="004D2795">
        <w:rPr>
          <w:rFonts w:ascii="Times New Roman" w:eastAsia="宋体" w:hAnsi="Times New Roman" w:cs="Times New Roman"/>
          <w:kern w:val="0"/>
          <w:sz w:val="24"/>
          <w:szCs w:val="24"/>
        </w:rPr>
        <w:t xml:space="preserve"> blockchain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r w:rsidR="004D2795">
        <w:rPr>
          <w:rFonts w:ascii="Times New Roman" w:eastAsia="宋体" w:hAnsi="Times New Roman" w:cs="Times New Roman"/>
          <w:kern w:val="0"/>
          <w:sz w:val="24"/>
          <w:szCs w:val="24"/>
        </w:rPr>
        <w:t xml:space="preserve">every </w:t>
      </w:r>
      <w:r w:rsidR="003622C6">
        <w:rPr>
          <w:rFonts w:ascii="Times New Roman" w:eastAsia="宋体" w:hAnsi="Times New Roman" w:cs="Times New Roman"/>
          <w:kern w:val="0"/>
          <w:sz w:val="24"/>
          <w:szCs w:val="24"/>
        </w:rPr>
        <w:t>node</w:t>
      </w:r>
      <w:r w:rsidR="004D2795">
        <w:rPr>
          <w:rFonts w:ascii="Times New Roman" w:eastAsia="宋体" w:hAnsi="Times New Roman" w:cs="Times New Roman"/>
          <w:kern w:val="0"/>
          <w:sz w:val="24"/>
          <w:szCs w:val="24"/>
        </w:rPr>
        <w:t xml:space="preserve"> is set as </w:t>
      </w:r>
      <w:r w:rsidR="003622C6">
        <w:rPr>
          <w:rFonts w:ascii="Times New Roman" w:eastAsia="宋体" w:hAnsi="Times New Roman" w:cs="Times New Roman"/>
          <w:kern w:val="0"/>
          <w:sz w:val="24"/>
          <w:szCs w:val="24"/>
        </w:rPr>
        <w:t xml:space="preserve">zero. </w:t>
      </w:r>
      <w:r w:rsidR="004D2795">
        <w:rPr>
          <w:rFonts w:ascii="Times New Roman" w:eastAsia="宋体" w:hAnsi="Times New Roman" w:cs="Times New Roman"/>
          <w:kern w:val="0"/>
          <w:sz w:val="24"/>
          <w:szCs w:val="24"/>
        </w:rPr>
        <w:t xml:space="preserve">For the </w:t>
      </w:r>
      <w:r w:rsidR="003E5D72">
        <w:rPr>
          <w:rFonts w:ascii="Times New Roman" w:eastAsia="宋体" w:hAnsi="Times New Roman" w:cs="Times New Roman"/>
          <w:kern w:val="0"/>
          <w:sz w:val="24"/>
          <w:szCs w:val="24"/>
        </w:rPr>
        <w:t>stability of</w:t>
      </w:r>
      <w:r w:rsidR="004D279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hint="eastAsia"/>
          <w:kern w:val="0"/>
          <w:sz w:val="24"/>
          <w:szCs w:val="24"/>
        </w:rPr>
        <w:t xml:space="preserve"> </w:t>
      </w:r>
      <w:r w:rsidR="004D2795">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kern w:val="0"/>
          <w:sz w:val="24"/>
          <w:szCs w:val="24"/>
        </w:rPr>
        <w:t>), we have</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86BDA">
        <w:rPr>
          <w:rFonts w:ascii="Times New Roman" w:eastAsia="宋体" w:hAnsi="Times New Roman" w:cs="Times New Roman"/>
          <w:kern w:val="0"/>
          <w:sz w:val="24"/>
          <w:szCs w:val="24"/>
        </w:rPr>
        <w:t xml:space="preserve">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r w:rsidR="00F86BDA">
        <w:rPr>
          <w:rFonts w:ascii="Times New Roman" w:eastAsia="宋体" w:hAnsi="Times New Roman" w:cs="Times New Roman"/>
          <w:kern w:val="0"/>
          <w:sz w:val="24"/>
          <w:szCs w:val="24"/>
        </w:rPr>
        <w:t xml:space="preserve">s </w:t>
      </w:r>
      <w:r w:rsidR="0050578E">
        <w:rPr>
          <w:rFonts w:ascii="Times New Roman" w:eastAsia="宋体" w:hAnsi="Times New Roman" w:cs="Times New Roman"/>
          <w:kern w:val="0"/>
          <w:sz w:val="24"/>
          <w:szCs w:val="24"/>
        </w:rPr>
        <w:t xml:space="preserve">of </w:t>
      </w:r>
      <w:r w:rsidR="00F86BDA">
        <w:rPr>
          <w:rFonts w:ascii="Times New Roman" w:eastAsia="宋体" w:hAnsi="Times New Roman" w:cs="Times New Roman"/>
          <w:kern w:val="0"/>
          <w:sz w:val="24"/>
          <w:szCs w:val="24"/>
        </w:rPr>
        <w:t xml:space="preserve">active time </w:t>
      </w:r>
      <w:r w:rsidR="0050578E">
        <w:rPr>
          <w:rFonts w:ascii="Times New Roman" w:eastAsia="宋体" w:hAnsi="Times New Roman" w:cs="Times New Roman"/>
          <w:kern w:val="0"/>
          <w:sz w:val="24"/>
          <w:szCs w:val="24"/>
        </w:rPr>
        <w:t>ratio and consensus ratio</w:t>
      </w:r>
      <w:r w:rsidR="00F86BDA">
        <w:rPr>
          <w:rFonts w:ascii="Times New Roman" w:eastAsia="宋体" w:hAnsi="Times New Roman" w:cs="Times New Roman"/>
          <w:kern w:val="0"/>
          <w:sz w:val="24"/>
          <w:szCs w:val="24"/>
        </w:rPr>
        <w:t xml:space="preserve">, respectively, and </w:t>
      </w:r>
      <m:oMath>
        <m:r>
          <w:rPr>
            <w:rFonts w:ascii="Cambria Math" w:eastAsia="宋体" w:hAnsi="Cambria Math" w:cs="Times New Roman"/>
            <w:kern w:val="0"/>
            <w:sz w:val="24"/>
            <w:szCs w:val="24"/>
          </w:rPr>
          <m:t>a+b=1, a≥0, b≥0</m:t>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r w:rsidR="00F86BDA">
        <w:rPr>
          <w:rFonts w:ascii="Times New Roman" w:eastAsia="宋体" w:hAnsi="Times New Roman" w:cs="Times New Roman"/>
          <w:kern w:val="0"/>
          <w:sz w:val="24"/>
          <w:szCs w:val="24"/>
        </w:rPr>
        <w:t xml:space="preserve"> to</w:t>
      </w:r>
      <w:r w:rsidR="0050578E">
        <w:rPr>
          <w:rFonts w:ascii="Times New Roman" w:eastAsia="宋体" w:hAnsi="Times New Roman" w:cs="Times New Roman"/>
          <w:kern w:val="0"/>
          <w:sz w:val="24"/>
          <w:szCs w:val="24"/>
        </w:rPr>
        <w:t xml:space="preserve"> nodes' stability</w:t>
      </w:r>
      <w:r w:rsidR="00F86BDA">
        <w:rPr>
          <w:rFonts w:ascii="Times New Roman" w:eastAsia="宋体" w:hAnsi="Times New Roman" w:cs="Times New Roman"/>
          <w:kern w:val="0"/>
          <w:sz w:val="24"/>
          <w:szCs w:val="24"/>
        </w:rPr>
        <w:t xml:space="preserve"> values</w:t>
      </w:r>
      <w:r w:rsidR="003622C6">
        <w:rPr>
          <w:rFonts w:ascii="Times New Roman" w:eastAsia="宋体" w:hAnsi="Times New Roman" w:cs="Times New Roman"/>
          <w:kern w:val="0"/>
          <w:sz w:val="24"/>
          <w:szCs w:val="24"/>
        </w:rPr>
        <w:t>, we</w:t>
      </w:r>
      <w:r w:rsidR="00F86BDA">
        <w:rPr>
          <w:rFonts w:ascii="Times New Roman" w:eastAsia="宋体" w:hAnsi="Times New Roman" w:cs="Times New Roman"/>
          <w:kern w:val="0"/>
          <w:sz w:val="24"/>
          <w:szCs w:val="24"/>
        </w:rPr>
        <w:t xml:space="preserve"> have</w:t>
      </w:r>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each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46B7D">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one </w:t>
      </w:r>
      <w:r w:rsidR="000832D4">
        <w:rPr>
          <w:rFonts w:ascii="Times New Roman" w:eastAsia="宋体" w:hAnsi="Times New Roman" w:cs="Times New Roman"/>
          <w:kern w:val="0"/>
          <w:sz w:val="24"/>
          <w:szCs w:val="24"/>
        </w:rPr>
        <w:t>block proposer</w:t>
      </w:r>
      <w:r w:rsidR="00F86BDA">
        <w:rPr>
          <w:rFonts w:ascii="Times New Roman" w:eastAsia="宋体" w:hAnsi="Times New Roman" w:cs="Times New Roman"/>
          <w:kern w:val="0"/>
          <w:sz w:val="24"/>
          <w:szCs w:val="24"/>
        </w:rPr>
        <w:t xml:space="preserve"> for </w:t>
      </w:r>
      <w:r w:rsidR="00F86BDA">
        <w:rPr>
          <w:rFonts w:ascii="Times New Roman" w:eastAsia="宋体" w:hAnsi="Times New Roman" w:cs="Times New Roman"/>
          <w:kern w:val="0"/>
          <w:sz w:val="24"/>
          <w:szCs w:val="24"/>
        </w:rPr>
        <w:lastRenderedPageBreak/>
        <w:t xml:space="preserve">each round based on the elected probabilities of nodes and the </w:t>
      </w:r>
      <m:oMath>
        <m:r>
          <w:rPr>
            <w:rFonts w:ascii="Cambria Math" w:eastAsia="宋体" w:hAnsi="Cambria Math" w:cs="Times New Roman"/>
            <w:kern w:val="0"/>
            <w:sz w:val="24"/>
            <w:szCs w:val="24"/>
          </w:rPr>
          <m:t>Rdm</m:t>
        </m:r>
      </m:oMath>
      <w:r w:rsidR="00F86BDA">
        <w:rPr>
          <w:rFonts w:ascii="Times New Roman" w:eastAsia="宋体" w:hAnsi="Times New Roman" w:cs="Times New Roman" w:hint="eastAsia"/>
          <w:kern w:val="0"/>
          <w:sz w:val="24"/>
          <w:szCs w:val="24"/>
        </w:rPr>
        <w:t xml:space="preserve"> </w:t>
      </w:r>
      <w:r w:rsidR="00F86BDA">
        <w:rPr>
          <w:rFonts w:ascii="Times New Roman" w:eastAsia="宋体" w:hAnsi="Times New Roman" w:cs="Times New Roman"/>
          <w:kern w:val="0"/>
          <w:sz w:val="24"/>
          <w:szCs w:val="24"/>
        </w:rPr>
        <w:t>value of the round</w:t>
      </w:r>
      <w:r w:rsidR="00346B7D">
        <w:rPr>
          <w:rFonts w:ascii="Times New Roman" w:eastAsia="宋体" w:hAnsi="Times New Roman" w:cs="Times New Roman"/>
          <w:kern w:val="0"/>
          <w:sz w:val="24"/>
          <w:szCs w:val="24"/>
        </w:rPr>
        <w:t>.</w:t>
      </w:r>
    </w:p>
    <w:p w14:paraId="23ACC1EF" w14:textId="17033510"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r w:rsidR="00346B7D">
        <w:rPr>
          <w:rFonts w:ascii="Times New Roman" w:eastAsia="宋体" w:hAnsi="Times New Roman" w:cs="Times New Roman"/>
          <w:kern w:val="0"/>
          <w:sz w:val="24"/>
          <w:szCs w:val="24"/>
        </w:rPr>
        <w:t xml:space="preserve">The block </w:t>
      </w:r>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346B7D">
        <w:rPr>
          <w:rFonts w:ascii="Times New Roman" w:eastAsia="宋体" w:hAnsi="Times New Roman" w:cs="Times New Roman"/>
          <w:kern w:val="0"/>
          <w:sz w:val="24"/>
          <w:szCs w:val="24"/>
        </w:rPr>
        <w:t>ized</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the</w:t>
      </w:r>
      <w:r w:rsidR="00346B7D">
        <w:rPr>
          <w:rFonts w:ascii="Times New Roman" w:eastAsia="宋体" w:hAnsi="Times New Roman" w:cs="Times New Roman"/>
          <w:kern w:val="0"/>
          <w:sz w:val="24"/>
          <w:szCs w:val="24"/>
        </w:rPr>
        <w:t xml:space="preserve"> </w:t>
      </w:r>
      <w:r w:rsidR="00A74781">
        <w:rPr>
          <w:rFonts w:ascii="Times New Roman" w:eastAsia="宋体" w:hAnsi="Times New Roman" w:cs="Times New Roman"/>
          <w:kern w:val="0"/>
          <w:sz w:val="24"/>
          <w:szCs w:val="24"/>
        </w:rPr>
        <w:t>block proposer</w:t>
      </w:r>
      <w:ins w:id="13" w:author="ThinkPad" w:date="2022-05-18T19:00:00Z">
        <w:r w:rsidR="00546B0E">
          <w:rPr>
            <w:rFonts w:ascii="Times New Roman" w:eastAsia="宋体" w:hAnsi="Times New Roman" w:cs="Times New Roman"/>
            <w:kern w:val="0"/>
            <w:sz w:val="24"/>
            <w:szCs w:val="24"/>
          </w:rPr>
          <w:t xml:space="preserve"> </w:t>
        </w:r>
      </w:ins>
      <w:r w:rsidR="00346B7D">
        <w:rPr>
          <w:rFonts w:ascii="Times New Roman" w:eastAsia="宋体" w:hAnsi="Times New Roman" w:cs="Times New Roman"/>
          <w:kern w:val="0"/>
          <w:sz w:val="24"/>
          <w:szCs w:val="24"/>
        </w:rPr>
        <w:t>for the current round,</w:t>
      </w:r>
      <w:r w:rsidR="00A74781">
        <w:rPr>
          <w:rFonts w:ascii="Times New Roman" w:eastAsia="宋体" w:hAnsi="Times New Roman" w:cs="Times New Roman"/>
          <w:kern w:val="0"/>
          <w:sz w:val="24"/>
          <w:szCs w:val="24"/>
        </w:rPr>
        <w:t xml:space="preserve"> the</w:t>
      </w:r>
      <w:r w:rsidR="00346B7D">
        <w:rPr>
          <w:rFonts w:ascii="Times New Roman" w:eastAsia="宋体" w:hAnsi="Times New Roman" w:cs="Times New Roman"/>
          <w:kern w:val="0"/>
          <w:sz w:val="24"/>
          <w:szCs w:val="24"/>
        </w:rPr>
        <w:t xml:space="preserve"> election </w:t>
      </w:r>
      <w:r w:rsidR="00A74781">
        <w:rPr>
          <w:rFonts w:ascii="Times New Roman" w:eastAsia="宋体" w:hAnsi="Times New Roman" w:cs="Times New Roman"/>
          <w:kern w:val="0"/>
          <w:sz w:val="24"/>
          <w:szCs w:val="24"/>
        </w:rPr>
        <w:t xml:space="preserve">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sidR="00346B7D">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consecutive intervals</w:t>
      </w:r>
      <w:r w:rsidR="00346B7D">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r w:rsidR="00346B7D">
        <w:rPr>
          <w:rFonts w:ascii="Times New Roman" w:eastAsia="宋体" w:hAnsi="Times New Roman" w:cs="Times New Roman"/>
          <w:kern w:val="0"/>
          <w:sz w:val="24"/>
          <w:szCs w:val="24"/>
        </w:rPr>
        <w:t xml:space="preserve">is rank the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i-1</m:t>
                </m:r>
              </m:e>
            </m:d>
          </m:e>
          <m:sup>
            <m:r>
              <w:rPr>
                <w:rFonts w:ascii="Cambria Math" w:eastAsia="宋体" w:hAnsi="Cambria Math" w:cs="Times New Roman"/>
                <w:kern w:val="0"/>
                <w:sz w:val="24"/>
                <w:szCs w:val="24"/>
              </w:rPr>
              <m:t>th</m:t>
            </m:r>
          </m:sup>
        </m:sSup>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Consensus nodes will independently check whether they are the</w:t>
      </w:r>
      <w:r w:rsidR="00346B7D">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block proposer</w:t>
      </w:r>
      <w:r w:rsidR="00346B7D">
        <w:rPr>
          <w:rFonts w:ascii="Times New Roman" w:eastAsia="宋体" w:hAnsi="Times New Roman" w:cs="Times New Roman"/>
          <w:kern w:val="0"/>
          <w:sz w:val="24"/>
          <w:szCs w:val="24"/>
        </w:rPr>
        <w:t xml:space="preserve"> of a round</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346B7D">
        <w:rPr>
          <w:rFonts w:ascii="Times New Roman" w:eastAsia="宋体" w:hAnsi="Times New Roman" w:cs="Times New Roman"/>
          <w:kern w:val="0"/>
          <w:sz w:val="24"/>
          <w:szCs w:val="24"/>
        </w:rPr>
        <w:t xml:space="preserve">the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r w:rsidR="004B7EF3">
        <w:rPr>
          <w:rFonts w:ascii="Times New Roman" w:eastAsia="宋体" w:hAnsi="Times New Roman" w:cs="Times New Roman"/>
          <w:kern w:val="0"/>
          <w:sz w:val="24"/>
          <w:szCs w:val="24"/>
        </w:rPr>
        <w:t>it is</w:t>
      </w:r>
      <w:r w:rsidR="004B7E52">
        <w:rPr>
          <w:rFonts w:ascii="Times New Roman" w:eastAsia="宋体" w:hAnsi="Times New Roman" w:cs="Times New Roman"/>
          <w:kern w:val="0"/>
          <w:sz w:val="24"/>
          <w:szCs w:val="24"/>
        </w:rPr>
        <w:t xml:space="preserve"> elected as block proposer by </w:t>
      </w:r>
      <w:r w:rsidR="004B7EF3">
        <w:rPr>
          <w:rFonts w:ascii="Times New Roman" w:eastAsia="宋体" w:hAnsi="Times New Roman" w:cs="Times New Roman"/>
          <w:kern w:val="0"/>
          <w:sz w:val="24"/>
          <w:szCs w:val="24"/>
        </w:rPr>
        <w:t xml:space="preserve">its </w:t>
      </w:r>
      <w:r w:rsidR="004B7E52">
        <w:rPr>
          <w:rFonts w:ascii="Times New Roman" w:eastAsia="宋体" w:hAnsi="Times New Roman" w:cs="Times New Roman"/>
          <w:kern w:val="0"/>
          <w:sz w:val="24"/>
          <w:szCs w:val="24"/>
        </w:rPr>
        <w:t xml:space="preserve">private key and </w:t>
      </w:r>
      <w:r w:rsidR="004B7EF3">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r w:rsidR="004B7EF3">
        <w:rPr>
          <w:rFonts w:ascii="Times New Roman" w:eastAsia="宋体" w:hAnsi="Times New Roman" w:cs="Times New Roman"/>
          <w:kern w:val="0"/>
          <w:sz w:val="24"/>
          <w:szCs w:val="24"/>
        </w:rPr>
        <w:t xml:space="preserve">elected </w:t>
      </w:r>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w:t>
      </w:r>
      <w:r w:rsidR="004B7EF3">
        <w:rPr>
          <w:rFonts w:ascii="Times New Roman" w:eastAsia="宋体" w:hAnsi="Times New Roman" w:cs="Times New Roman"/>
          <w:kern w:val="0"/>
          <w:sz w:val="24"/>
          <w:szCs w:val="24"/>
        </w:rPr>
        <w:t>,</w:t>
      </w:r>
      <w:r w:rsidR="0011731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 xml:space="preserve">value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r w:rsidR="004B7EF3">
        <w:rPr>
          <w:rFonts w:ascii="Times New Roman" w:eastAsia="宋体" w:hAnsi="Times New Roman" w:cs="Times New Roman"/>
          <w:kern w:val="0"/>
          <w:sz w:val="24"/>
          <w:szCs w:val="24"/>
        </w:rPr>
        <w:t xml:space="preserve"> </w:t>
      </w:r>
      <w:proofErr w:type="spellStart"/>
      <w:r w:rsidR="004B7EF3">
        <w:rPr>
          <w:rFonts w:ascii="Times New Roman" w:eastAsia="宋体" w:hAnsi="Times New Roman" w:cs="Times New Roman"/>
          <w:kern w:val="0"/>
          <w:sz w:val="24"/>
          <w:szCs w:val="24"/>
        </w:rPr>
        <w:t>the</w:t>
      </w:r>
      <w:proofErr w:type="spellEnd"/>
      <w:r w:rsidR="004B7EF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004B7EF3">
        <w:rPr>
          <w:rFonts w:ascii="Times New Roman" w:eastAsia="宋体" w:hAnsi="Times New Roman" w:cs="Times New Roman"/>
          <w:kern w:val="0"/>
          <w:sz w:val="24"/>
          <w:szCs w:val="24"/>
        </w:rPr>
        <w:t xml:space="preserve"> nodes</w:t>
      </w:r>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D003751" w:rsidR="001927E2" w:rsidRDefault="00E263EA" w:rsidP="000F36E0">
      <w:pPr>
        <w:spacing w:afterLines="50" w:after="156"/>
        <w:ind w:firstLineChars="200" w:firstLine="480"/>
        <w:rPr>
          <w:ins w:id="14"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r w:rsidR="004B7EF3">
        <w:rPr>
          <w:rFonts w:ascii="Times New Roman" w:eastAsia="宋体" w:hAnsi="Times New Roman" w:cs="Times New Roman"/>
          <w:kern w:val="0"/>
          <w:sz w:val="24"/>
          <w:szCs w:val="24"/>
        </w:rPr>
        <w:t xml:space="preserve">, which is </w:t>
      </w:r>
      <w:r w:rsidR="00D96F70">
        <w:rPr>
          <w:rFonts w:ascii="Times New Roman" w:eastAsia="宋体" w:hAnsi="Times New Roman" w:cs="Times New Roman"/>
          <w:kern w:val="0"/>
          <w:sz w:val="24"/>
          <w:szCs w:val="24"/>
        </w:rPr>
        <w:t xml:space="preserve">elected </w:t>
      </w:r>
      <w:r w:rsidR="004B7EF3">
        <w:rPr>
          <w:rFonts w:ascii="Times New Roman" w:eastAsia="宋体" w:hAnsi="Times New Roman" w:cs="Times New Roman"/>
          <w:kern w:val="0"/>
          <w:sz w:val="24"/>
          <w:szCs w:val="24"/>
        </w:rPr>
        <w:t xml:space="preserve">as the </w:t>
      </w:r>
      <w:r w:rsidR="00D96F70">
        <w:rPr>
          <w:rFonts w:ascii="Times New Roman" w:eastAsia="宋体" w:hAnsi="Times New Roman" w:cs="Times New Roman"/>
          <w:kern w:val="0"/>
          <w:sz w:val="24"/>
          <w:szCs w:val="24"/>
        </w:rPr>
        <w:t>block proposer</w:t>
      </w:r>
      <w:r w:rsidR="004B7EF3">
        <w:rPr>
          <w:rFonts w:ascii="Times New Roman" w:eastAsia="宋体" w:hAnsi="Times New Roman" w:cs="Times New Roman"/>
          <w:kern w:val="0"/>
          <w:sz w:val="24"/>
          <w:szCs w:val="24"/>
        </w:rPr>
        <w:t xml:space="preserve">, </w:t>
      </w:r>
      <w:r w:rsidR="00D96F70">
        <w:rPr>
          <w:rFonts w:ascii="Times New Roman" w:eastAsia="宋体" w:hAnsi="Times New Roman" w:cs="Times New Roman"/>
          <w:kern w:val="0"/>
          <w:sz w:val="24"/>
          <w:szCs w:val="24"/>
        </w:rPr>
        <w:t xml:space="preserve">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r w:rsidR="004B7EF3">
        <w:rPr>
          <w:rFonts w:ascii="Times New Roman" w:eastAsia="宋体" w:hAnsi="Times New Roman" w:cs="Times New Roman"/>
          <w:kern w:val="0"/>
          <w:sz w:val="24"/>
          <w:szCs w:val="24"/>
        </w:rPr>
        <w:t xml:space="preserve"> value</w:t>
      </w:r>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4B7EF3">
        <w:rPr>
          <w:rFonts w:ascii="Times New Roman" w:eastAsia="宋体" w:hAnsi="Times New Roman" w:cs="Times New Roman"/>
          <w:kern w:val="0"/>
          <w:sz w:val="24"/>
          <w:szCs w:val="24"/>
        </w:rPr>
        <w:t xml:space="preserve">identity </w:t>
      </w:r>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r w:rsidR="004B7EF3">
        <w:rPr>
          <w:rFonts w:ascii="Times New Roman" w:eastAsia="宋体" w:hAnsi="Times New Roman" w:cs="Times New Roman"/>
          <w:kern w:val="0"/>
          <w:sz w:val="24"/>
          <w:szCs w:val="24"/>
        </w:rPr>
        <w:t>s</w:t>
      </w:r>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r w:rsidR="004B7EF3">
        <w:rPr>
          <w:rFonts w:ascii="Times New Roman" w:eastAsia="宋体" w:hAnsi="Times New Roman" w:cs="Times New Roman"/>
          <w:kern w:val="0"/>
          <w:sz w:val="24"/>
          <w:szCs w:val="24"/>
        </w:rPr>
        <w:t>is</w:t>
      </w:r>
      <w:r w:rsidR="0040073D">
        <w:rPr>
          <w:rFonts w:ascii="Times New Roman" w:eastAsia="宋体" w:hAnsi="Times New Roman" w:cs="Times New Roman"/>
          <w:kern w:val="0"/>
          <w:sz w:val="24"/>
          <w:szCs w:val="24"/>
        </w:rPr>
        <w:t xml:space="preserve"> a transaction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r w:rsidR="004B7EF3">
        <w:rPr>
          <w:rFonts w:ascii="Times New Roman" w:eastAsia="宋体" w:hAnsi="Times New Roman" w:cs="Times New Roman"/>
          <w:kern w:val="0"/>
          <w:sz w:val="24"/>
          <w:szCs w:val="24"/>
        </w:rPr>
        <w:t>ed</w:t>
      </w:r>
      <w:r w:rsidR="00A4592A">
        <w:rPr>
          <w:rFonts w:ascii="Times New Roman" w:eastAsia="宋体" w:hAnsi="Times New Roman" w:cs="Times New Roman"/>
          <w:kern w:val="0"/>
          <w:sz w:val="24"/>
          <w:szCs w:val="24"/>
        </w:rPr>
        <w:t xml:space="preserve"> </w:t>
      </w:r>
      <w:r w:rsidR="004B7EF3">
        <w:rPr>
          <w:rFonts w:ascii="Times New Roman" w:eastAsia="宋体" w:hAnsi="Times New Roman" w:cs="Times New Roman"/>
          <w:kern w:val="0"/>
          <w:sz w:val="24"/>
          <w:szCs w:val="24"/>
        </w:rPr>
        <w:t xml:space="preserve">to </w:t>
      </w:r>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2FC2C315" w14:textId="06956FC6" w:rsidR="00B13B01" w:rsidRDefault="00BA5541" w:rsidP="00F979F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w:t>
      </w:r>
      <w:r w:rsidR="00F979F0">
        <w:rPr>
          <w:rFonts w:ascii="Times New Roman" w:eastAsia="宋体" w:hAnsi="Times New Roman" w:cs="Times New Roman"/>
          <w:kern w:val="0"/>
          <w:sz w:val="24"/>
          <w:szCs w:val="24"/>
        </w:rPr>
        <w:t>1</w:t>
      </w:r>
      <w:r w:rsidR="009C5518">
        <w:rPr>
          <w:rFonts w:ascii="Times New Roman" w:eastAsia="宋体" w:hAnsi="Times New Roman" w:cs="Times New Roman"/>
          <w:kern w:val="0"/>
          <w:sz w:val="24"/>
          <w:szCs w:val="24"/>
        </w:rPr>
        <w:t xml:space="preserve"> </w:t>
      </w:r>
      <w:r w:rsidR="00F979F0">
        <w:rPr>
          <w:rFonts w:ascii="Times New Roman" w:eastAsia="宋体" w:hAnsi="Times New Roman" w:cs="Times New Roman"/>
          <w:kern w:val="0"/>
          <w:sz w:val="24"/>
          <w:szCs w:val="24"/>
        </w:rPr>
        <w:t>(lines 16-3</w:t>
      </w:r>
      <w:r w:rsidR="00CF46B2">
        <w:rPr>
          <w:rFonts w:ascii="Times New Roman" w:eastAsia="宋体" w:hAnsi="Times New Roman" w:cs="Times New Roman"/>
          <w:kern w:val="0"/>
          <w:sz w:val="24"/>
          <w:szCs w:val="24"/>
        </w:rPr>
        <w:t>9</w:t>
      </w:r>
      <w:r w:rsidR="00F979F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r w:rsidR="00F41E44">
        <w:rPr>
          <w:rFonts w:ascii="Times New Roman" w:eastAsia="宋体" w:hAnsi="Times New Roman" w:cs="Times New Roman"/>
          <w:kern w:val="0"/>
          <w:sz w:val="24"/>
          <w:szCs w:val="24"/>
        </w:rPr>
        <w:t>B</w:t>
      </w:r>
      <w:r w:rsidR="00B13B01">
        <w:rPr>
          <w:rFonts w:ascii="Times New Roman" w:eastAsia="宋体" w:hAnsi="Times New Roman" w:cs="Times New Roman"/>
          <w:kern w:val="0"/>
          <w:sz w:val="24"/>
          <w:szCs w:val="24"/>
        </w:rPr>
        <w:t xml:space="preserve">locks and the signatures </w:t>
      </w:r>
      <w:r w:rsidR="00F41E44">
        <w:rPr>
          <w:rFonts w:ascii="Times New Roman" w:eastAsia="宋体" w:hAnsi="Times New Roman" w:cs="Times New Roman"/>
          <w:kern w:val="0"/>
          <w:sz w:val="24"/>
          <w:szCs w:val="24"/>
        </w:rPr>
        <w:t xml:space="preserve">are sent </w:t>
      </w:r>
      <w:r w:rsidR="00B13B01">
        <w:rPr>
          <w:rFonts w:ascii="Times New Roman" w:eastAsia="宋体" w:hAnsi="Times New Roman" w:cs="Times New Roman"/>
          <w:kern w:val="0"/>
          <w:sz w:val="24"/>
          <w:szCs w:val="24"/>
        </w:rPr>
        <w:t>to consensus nodes through wireless network broadcasting.</w:t>
      </w:r>
    </w:p>
    <w:p w14:paraId="2969DBFE" w14:textId="5B974B69"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verification phase, </w:t>
      </w:r>
      <w:r w:rsidR="00F41E44">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node </w:t>
      </w:r>
      <w:r w:rsidR="00F41E44">
        <w:rPr>
          <w:rFonts w:ascii="Times New Roman" w:eastAsia="宋体" w:hAnsi="Times New Roman" w:cs="Times New Roman"/>
          <w:kern w:val="0"/>
          <w:sz w:val="24"/>
          <w:szCs w:val="24"/>
        </w:rPr>
        <w:t xml:space="preserve">needs </w:t>
      </w:r>
      <w:r>
        <w:rPr>
          <w:rFonts w:ascii="Times New Roman" w:eastAsia="宋体" w:hAnsi="Times New Roman" w:cs="Times New Roman"/>
          <w:kern w:val="0"/>
          <w:sz w:val="24"/>
          <w:szCs w:val="24"/>
        </w:rPr>
        <w:t>to check the validation of the proposed block through</w:t>
      </w:r>
      <w:r w:rsidR="00F41E44">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following</w:t>
      </w:r>
      <w:r w:rsidR="00F41E44">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w:t>
      </w:r>
    </w:p>
    <w:p w14:paraId="5D296A93" w14:textId="2F796C91"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r w:rsidR="00F41E44">
        <w:rPr>
          <w:rFonts w:ascii="Times New Roman" w:eastAsia="宋体" w:hAnsi="Times New Roman" w:cs="Times New Roman"/>
          <w:kern w:val="0"/>
          <w:sz w:val="24"/>
          <w:szCs w:val="24"/>
        </w:rPr>
        <w:t>, which</w:t>
      </w:r>
      <w:r w:rsidRPr="006768F2">
        <w:rPr>
          <w:rFonts w:ascii="Times New Roman" w:eastAsia="宋体" w:hAnsi="Times New Roman" w:cs="Times New Roman"/>
          <w:kern w:val="0"/>
          <w:sz w:val="24"/>
          <w:szCs w:val="24"/>
        </w:rPr>
        <w:t xml:space="preserve"> uses the public key and proof of the block proposer as well as current round randomness as inputs</w:t>
      </w:r>
      <w:r w:rsidR="00F41E44">
        <w:rPr>
          <w:rFonts w:ascii="Times New Roman" w:eastAsia="宋体" w:hAnsi="Times New Roman" w:cs="Times New Roman"/>
          <w:kern w:val="0"/>
          <w:sz w:val="24"/>
          <w:szCs w:val="24"/>
        </w:rPr>
        <w:t>,</w:t>
      </w:r>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C6E1C8F" w14:textId="53B3A570" w:rsidR="009C5518" w:rsidRPr="001224CB" w:rsidRDefault="00B13B01" w:rsidP="001224CB">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EB3A282"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F41E44">
        <w:rPr>
          <w:rFonts w:ascii="Times New Roman" w:eastAsia="宋体" w:hAnsi="Times New Roman" w:cs="Times New Roman"/>
          <w:kern w:val="0"/>
          <w:sz w:val="24"/>
          <w:szCs w:val="24"/>
        </w:rPr>
        <w:t xml:space="preserve">shown </w:t>
      </w:r>
      <w:r w:rsidR="00D15870">
        <w:rPr>
          <w:rFonts w:ascii="Times New Roman" w:eastAsia="宋体" w:hAnsi="Times New Roman" w:cs="Times New Roman"/>
          <w:kern w:val="0"/>
          <w:sz w:val="24"/>
          <w:szCs w:val="24"/>
        </w:rPr>
        <w:t>in Fig</w:t>
      </w:r>
      <w:r w:rsidR="00F41E44">
        <w:rPr>
          <w:rFonts w:ascii="Times New Roman" w:eastAsia="宋体" w:hAnsi="Times New Roman" w:cs="Times New Roman"/>
          <w:kern w:val="0"/>
          <w:sz w:val="24"/>
          <w:szCs w:val="24"/>
        </w:rPr>
        <w:t>.</w:t>
      </w:r>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r w:rsidR="00F41E44">
        <w:rPr>
          <w:rFonts w:ascii="Times New Roman" w:eastAsia="宋体" w:hAnsi="Times New Roman" w:cs="Times New Roman"/>
          <w:kern w:val="0"/>
          <w:sz w:val="24"/>
          <w:szCs w:val="24"/>
        </w:rPr>
        <w:t xml:space="preserve"> the above </w:t>
      </w:r>
      <w:r w:rsidR="00D15870">
        <w:rPr>
          <w:rFonts w:ascii="Times New Roman" w:eastAsia="宋体" w:hAnsi="Times New Roman" w:cs="Times New Roman"/>
          <w:kern w:val="0"/>
          <w:sz w:val="24"/>
          <w:szCs w:val="24"/>
        </w:rPr>
        <w:t>conditions are satisfied, a node will then generate partial signature of the block hash and broadcast</w:t>
      </w:r>
      <w:r w:rsidR="00F41E44">
        <w:rPr>
          <w:rFonts w:ascii="Times New Roman" w:eastAsia="宋体" w:hAnsi="Times New Roman" w:cs="Times New Roman"/>
          <w:kern w:val="0"/>
          <w:sz w:val="24"/>
          <w:szCs w:val="24"/>
        </w:rPr>
        <w:t xml:space="preserve"> it</w:t>
      </w:r>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sidR="00A2267D">
        <w:rPr>
          <w:rFonts w:ascii="Times New Roman" w:eastAsia="宋体" w:hAnsi="Times New Roman" w:cs="Times New Roman"/>
          <w:kern w:val="0"/>
          <w:sz w:val="24"/>
          <w:szCs w:val="24"/>
        </w:rPr>
        <w:t xml:space="preserve">block finalization phase, each node will gather partial signature shares of the block hash to recover the full signature. In </w:t>
      </w:r>
      <w:proofErr w:type="spellStart"/>
      <w:r w:rsidR="00A2267D">
        <w:rPr>
          <w:rFonts w:ascii="Times New Roman" w:eastAsia="宋体" w:hAnsi="Times New Roman" w:cs="Times New Roman"/>
          <w:kern w:val="0"/>
          <w:sz w:val="24"/>
          <w:szCs w:val="24"/>
        </w:rPr>
        <w:t>SWIB</w:t>
      </w:r>
      <w:proofErr w:type="spellEnd"/>
      <w:r w:rsidR="00A2267D">
        <w:rPr>
          <w:rFonts w:ascii="Times New Roman" w:eastAsia="宋体" w:hAnsi="Times New Roman" w:cs="Times New Roman"/>
          <w:kern w:val="0"/>
          <w:sz w:val="24"/>
          <w:szCs w:val="24"/>
        </w:rPr>
        <w:t xml:space="preserve">, we can use the full signature as the proof of block finalization. </w:t>
      </w:r>
      <w:r w:rsidR="001E3FD5">
        <w:rPr>
          <w:rFonts w:ascii="Times New Roman" w:eastAsia="宋体" w:hAnsi="Times New Roman" w:cs="Times New Roman"/>
          <w:kern w:val="0"/>
          <w:sz w:val="24"/>
          <w:szCs w:val="24"/>
        </w:rPr>
        <w:t>The reconstruction of valid full signature proves that a</w:t>
      </w:r>
      <w:r w:rsidR="00F41E44">
        <w:rPr>
          <w:rFonts w:ascii="Times New Roman" w:eastAsia="宋体" w:hAnsi="Times New Roman" w:cs="Times New Roman"/>
          <w:kern w:val="0"/>
          <w:sz w:val="24"/>
          <w:szCs w:val="24"/>
        </w:rPr>
        <w:t xml:space="preserve"> threshold of nodes </w:t>
      </w:r>
      <w:proofErr w:type="gramStart"/>
      <w:r w:rsidR="00F41E44">
        <w:rPr>
          <w:rFonts w:ascii="Times New Roman" w:eastAsia="宋体" w:hAnsi="Times New Roman" w:cs="Times New Roman"/>
          <w:kern w:val="0"/>
          <w:sz w:val="24"/>
          <w:szCs w:val="24"/>
        </w:rPr>
        <w:t>have</w:t>
      </w:r>
      <w:proofErr w:type="gramEnd"/>
      <w:r w:rsidR="009411B0">
        <w:rPr>
          <w:rFonts w:ascii="Times New Roman" w:eastAsia="宋体" w:hAnsi="Times New Roman" w:cs="Times New Roman"/>
          <w:kern w:val="0"/>
          <w:sz w:val="24"/>
          <w:szCs w:val="24"/>
        </w:rPr>
        <w:t xml:space="preserve"> signed block hash, which means that a sufficient number of nodes vote for </w:t>
      </w:r>
      <w:r w:rsidR="00F41E44">
        <w:rPr>
          <w:rFonts w:ascii="Times New Roman" w:eastAsia="宋体" w:hAnsi="Times New Roman" w:cs="Times New Roman"/>
          <w:kern w:val="0"/>
          <w:sz w:val="24"/>
          <w:szCs w:val="24"/>
        </w:rPr>
        <w:t xml:space="preserve">the </w:t>
      </w:r>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the</w:t>
      </w:r>
      <w:r w:rsidR="00F41E44">
        <w:rPr>
          <w:rFonts w:ascii="Times New Roman" w:eastAsia="宋体" w:hAnsi="Times New Roman" w:cs="Times New Roman"/>
          <w:kern w:val="0"/>
          <w:sz w:val="24"/>
          <w:szCs w:val="24"/>
        </w:rPr>
        <w:t xml:space="preserve"> signal </w:t>
      </w:r>
      <w:r w:rsidR="008622BD">
        <w:rPr>
          <w:rFonts w:ascii="Times New Roman" w:eastAsia="宋体" w:hAnsi="Times New Roman" w:cs="Times New Roman"/>
          <w:kern w:val="0"/>
          <w:sz w:val="24"/>
          <w:szCs w:val="24"/>
        </w:rPr>
        <w:t xml:space="preserve">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ll signature recovery can be done independently by any correct node. In this way, any node</w:t>
      </w:r>
      <w:r w:rsidR="000050C7">
        <w:rPr>
          <w:rFonts w:ascii="Times New Roman" w:eastAsia="宋体" w:hAnsi="Times New Roman" w:cs="Times New Roman"/>
          <w:kern w:val="0"/>
          <w:sz w:val="24"/>
          <w:szCs w:val="24"/>
        </w:rPr>
        <w:t xml:space="preserve"> which </w:t>
      </w:r>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s that block finalization will be stably achieved in</w:t>
      </w:r>
      <w:r w:rsidR="000050C7">
        <w:rPr>
          <w:rFonts w:ascii="Times New Roman" w:eastAsia="宋体" w:hAnsi="Times New Roman" w:cs="Times New Roman"/>
          <w:kern w:val="0"/>
          <w:sz w:val="24"/>
          <w:szCs w:val="24"/>
        </w:rPr>
        <w:t xml:space="preserve"> 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proofErr w:type="spellStart"/>
      <w:r w:rsidR="00D15870">
        <w:rPr>
          <w:rFonts w:ascii="Times New Roman" w:eastAsia="宋体" w:hAnsi="Times New Roman" w:cs="Times New Roman"/>
          <w:kern w:val="0"/>
          <w:sz w:val="24"/>
          <w:szCs w:val="24"/>
        </w:rPr>
        <w:t>SWIB</w:t>
      </w:r>
      <w:proofErr w:type="spellEnd"/>
      <w:r w:rsidR="008D656B">
        <w:rPr>
          <w:rFonts w:ascii="Times New Roman" w:eastAsia="宋体" w:hAnsi="Times New Roman" w:cs="Times New Roman"/>
          <w:kern w:val="0"/>
          <w:sz w:val="24"/>
          <w:szCs w:val="24"/>
        </w:rPr>
        <w:t xml:space="preserve">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r w:rsidR="0051054A">
        <w:rPr>
          <w:rFonts w:ascii="Times New Roman" w:eastAsia="宋体" w:hAnsi="Times New Roman" w:cs="Times New Roman"/>
          <w:sz w:val="24"/>
          <w:szCs w:val="24"/>
        </w:rPr>
        <w:t>it</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F4FD10E" w:rsidR="006F13BB" w:rsidRDefault="00C51839" w:rsidP="006F13BB">
      <w:pPr>
        <w:keepNext/>
        <w:widowControl/>
        <w:shd w:val="clear" w:color="auto" w:fill="FFFFFF"/>
        <w:spacing w:afterLines="100" w:after="312" w:line="450" w:lineRule="atLeast"/>
        <w:ind w:firstLine="420"/>
      </w:pPr>
      <w:r>
        <w:rPr>
          <w:noProof/>
        </w:rPr>
        <w:drawing>
          <wp:inline distT="0" distB="0" distL="0" distR="0" wp14:anchorId="280810FC" wp14:editId="0015712D">
            <wp:extent cx="4179062" cy="1538095"/>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9623" cy="1549343"/>
                    </a:xfrm>
                    <a:prstGeom prst="rect">
                      <a:avLst/>
                    </a:prstGeom>
                    <a:noFill/>
                    <a:ln>
                      <a:noFill/>
                    </a:ln>
                  </pic:spPr>
                </pic:pic>
              </a:graphicData>
            </a:graphic>
          </wp:inline>
        </w:drawing>
      </w:r>
    </w:p>
    <w:p w14:paraId="5BB8970A" w14:textId="0A4BFDBE"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r w:rsidR="0051054A">
        <w:rPr>
          <w:rFonts w:ascii="Times New Roman" w:hAnsi="Times New Roman" w:cs="Times New Roman"/>
          <w:b/>
          <w:bCs/>
        </w:rPr>
        <w:t>.</w:t>
      </w:r>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r w:rsidR="0051054A">
        <w:rPr>
          <w:rFonts w:ascii="Times New Roman" w:hAnsi="Times New Roman" w:cs="Times New Roman"/>
          <w:b/>
          <w:bCs/>
        </w:rPr>
        <w:t xml:space="preserve"> at a node </w:t>
      </w:r>
      <m:oMath>
        <m:r>
          <m:rPr>
            <m:sty m:val="bi"/>
          </m:rPr>
          <w:rPr>
            <w:rFonts w:ascii="Cambria Math" w:hAnsi="Cambria Math" w:cs="Times New Roman"/>
          </w:rPr>
          <m:t>j</m:t>
        </m:r>
      </m:oMath>
      <w:r w:rsidR="0051054A">
        <w:rPr>
          <w:rFonts w:ascii="Times New Roman" w:hAnsi="Times New Roman" w:cs="Times New Roman"/>
          <w:b/>
          <w:bCs/>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1F090D53"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encourage </w:t>
      </w:r>
      <w:r w:rsidR="00AC0822">
        <w:rPr>
          <w:rFonts w:ascii="Times New Roman" w:eastAsia="宋体" w:hAnsi="Times New Roman" w:cs="Times New Roman"/>
          <w:kern w:val="0"/>
          <w:sz w:val="24"/>
          <w:szCs w:val="24"/>
        </w:rPr>
        <w:t xml:space="preserve">consensus nodes </w:t>
      </w:r>
      <w:r w:rsidR="009808E7">
        <w:rPr>
          <w:rFonts w:ascii="Times New Roman" w:eastAsia="宋体" w:hAnsi="Times New Roman" w:cs="Times New Roman"/>
          <w:kern w:val="0"/>
          <w:sz w:val="24"/>
          <w:szCs w:val="24"/>
        </w:rPr>
        <w:t xml:space="preserve">to </w:t>
      </w:r>
      <w:r w:rsidR="00374E48">
        <w:rPr>
          <w:rFonts w:ascii="Times New Roman" w:eastAsia="宋体" w:hAnsi="Times New Roman" w:cs="Times New Roman"/>
          <w:kern w:val="0"/>
          <w:sz w:val="24"/>
          <w:szCs w:val="24"/>
        </w:rPr>
        <w:t>participant consensus process</w:t>
      </w:r>
      <w:r w:rsidR="00AC0822">
        <w:rPr>
          <w:rFonts w:ascii="Times New Roman" w:eastAsia="宋体" w:hAnsi="Times New Roman" w:cs="Times New Roman"/>
          <w:kern w:val="0"/>
          <w:sz w:val="24"/>
          <w:szCs w:val="24"/>
        </w:rPr>
        <w:t xml:space="preserve">. </w:t>
      </w:r>
      <w:r w:rsidR="00374E48">
        <w:rPr>
          <w:rFonts w:ascii="Times New Roman" w:eastAsia="宋体" w:hAnsi="Times New Roman" w:cs="Times New Roman"/>
          <w:kern w:val="0"/>
          <w:sz w:val="24"/>
          <w:szCs w:val="24"/>
        </w:rPr>
        <w:t xml:space="preserve">Block proposer </w:t>
      </w:r>
      <w:r w:rsidR="009172E1">
        <w:rPr>
          <w:rFonts w:ascii="Times New Roman" w:eastAsia="宋体" w:hAnsi="Times New Roman" w:cs="Times New Roman"/>
          <w:kern w:val="0"/>
          <w:sz w:val="24"/>
          <w:szCs w:val="24"/>
        </w:rPr>
        <w:t xml:space="preserve">might be negative </w:t>
      </w:r>
      <w:r w:rsidR="00994A5C">
        <w:rPr>
          <w:rFonts w:ascii="Times New Roman" w:eastAsia="宋体" w:hAnsi="Times New Roman" w:cs="Times New Roman"/>
          <w:kern w:val="0"/>
          <w:sz w:val="24"/>
          <w:szCs w:val="24"/>
        </w:rPr>
        <w:t xml:space="preserve">in block generation due to high power consumption for packing block and broadcasting it. </w:t>
      </w:r>
      <w:r w:rsidR="00E815B8">
        <w:rPr>
          <w:rFonts w:ascii="Times New Roman" w:eastAsia="宋体" w:hAnsi="Times New Roman" w:cs="Times New Roman"/>
          <w:kern w:val="0"/>
          <w:sz w:val="24"/>
          <w:szCs w:val="24"/>
        </w:rPr>
        <w:t>B</w:t>
      </w:r>
      <w:r w:rsidR="00994A5C">
        <w:rPr>
          <w:rFonts w:ascii="Times New Roman" w:eastAsia="宋体" w:hAnsi="Times New Roman" w:cs="Times New Roman"/>
          <w:kern w:val="0"/>
          <w:sz w:val="24"/>
          <w:szCs w:val="24"/>
        </w:rPr>
        <w:t>esides, b</w:t>
      </w:r>
      <w:r w:rsidR="00E815B8">
        <w:rPr>
          <w:rFonts w:ascii="Times New Roman" w:eastAsia="宋体" w:hAnsi="Times New Roman" w:cs="Times New Roman"/>
          <w:kern w:val="0"/>
          <w:sz w:val="24"/>
          <w:szCs w:val="24"/>
        </w:rPr>
        <w:t>oth</w:t>
      </w:r>
      <w:r w:rsidR="009808E7">
        <w:rPr>
          <w:rFonts w:ascii="Times New Roman" w:eastAsia="宋体" w:hAnsi="Times New Roman" w:cs="Times New Roman"/>
          <w:kern w:val="0"/>
          <w:sz w:val="24"/>
          <w:szCs w:val="24"/>
        </w:rPr>
        <w:t xml:space="preserve"> </w:t>
      </w:r>
      <w:r w:rsidR="00E815B8">
        <w:rPr>
          <w:rFonts w:ascii="Times New Roman" w:eastAsia="宋体" w:hAnsi="Times New Roman" w:cs="Times New Roman"/>
          <w:kern w:val="0"/>
          <w:sz w:val="24"/>
          <w:szCs w:val="24"/>
        </w:rPr>
        <w:t>block</w:t>
      </w:r>
      <w:r w:rsidR="009808E7">
        <w:rPr>
          <w:rFonts w:ascii="Times New Roman" w:eastAsia="宋体" w:hAnsi="Times New Roman" w:cs="Times New Roman"/>
          <w:kern w:val="0"/>
          <w:sz w:val="24"/>
          <w:szCs w:val="24"/>
        </w:rPr>
        <w:t xml:space="preserve"> verification </w:t>
      </w:r>
      <w:r w:rsidR="00E815B8">
        <w:rPr>
          <w:rFonts w:ascii="Times New Roman" w:eastAsia="宋体" w:hAnsi="Times New Roman" w:cs="Times New Roman"/>
          <w:kern w:val="0"/>
          <w:sz w:val="24"/>
          <w:szCs w:val="24"/>
        </w:rPr>
        <w:t>and signature</w:t>
      </w:r>
      <w:r w:rsidR="009808E7">
        <w:rPr>
          <w:rFonts w:ascii="Times New Roman" w:eastAsia="宋体" w:hAnsi="Times New Roman" w:cs="Times New Roman"/>
          <w:kern w:val="0"/>
          <w:sz w:val="24"/>
          <w:szCs w:val="24"/>
        </w:rPr>
        <w:t xml:space="preserve"> generation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9808E7">
        <w:rPr>
          <w:rFonts w:ascii="Times New Roman" w:eastAsia="宋体" w:hAnsi="Times New Roman" w:cs="Times New Roman"/>
          <w:kern w:val="0"/>
          <w:sz w:val="24"/>
          <w:szCs w:val="24"/>
        </w:rPr>
        <w:t xml:space="preserve">certain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w:t>
      </w:r>
      <w:r w:rsidR="009808E7">
        <w:rPr>
          <w:rFonts w:ascii="Times New Roman" w:eastAsia="宋体" w:hAnsi="Times New Roman" w:cs="Times New Roman"/>
          <w:kern w:val="0"/>
          <w:sz w:val="24"/>
          <w:szCs w:val="24"/>
        </w:rPr>
        <w:t xml:space="preserve"> the corresponding </w:t>
      </w:r>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9808E7">
        <w:rPr>
          <w:rFonts w:ascii="Times New Roman" w:eastAsia="宋体" w:hAnsi="Times New Roman" w:cs="Times New Roman"/>
          <w:kern w:val="0"/>
          <w:sz w:val="24"/>
          <w:szCs w:val="24"/>
        </w:rPr>
        <w:t xml:space="preserve"> consuming their </w:t>
      </w:r>
      <w:r w:rsidR="00913D7B">
        <w:rPr>
          <w:rFonts w:ascii="Times New Roman" w:eastAsia="宋体" w:hAnsi="Times New Roman" w:cs="Times New Roman"/>
          <w:kern w:val="0"/>
          <w:sz w:val="24"/>
          <w:szCs w:val="24"/>
        </w:rPr>
        <w:t>computational power to verify</w:t>
      </w:r>
      <w:r w:rsidR="009808E7">
        <w:rPr>
          <w:rFonts w:ascii="Times New Roman" w:eastAsia="宋体" w:hAnsi="Times New Roman" w:cs="Times New Roman"/>
          <w:kern w:val="0"/>
          <w:sz w:val="24"/>
          <w:szCs w:val="24"/>
        </w:rPr>
        <w:t xml:space="preserve"> a</w:t>
      </w:r>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9808E7">
        <w:rPr>
          <w:rFonts w:ascii="Times New Roman" w:eastAsia="宋体" w:hAnsi="Times New Roman" w:cs="Times New Roman"/>
          <w:kern w:val="0"/>
          <w:sz w:val="24"/>
          <w:szCs w:val="24"/>
        </w:rPr>
        <w:t>,</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Therefore, an incentive mechanism</w:t>
      </w:r>
      <w:r w:rsidR="009808E7">
        <w:rPr>
          <w:rFonts w:ascii="Times New Roman" w:eastAsia="宋体" w:hAnsi="Times New Roman" w:cs="Times New Roman"/>
          <w:kern w:val="0"/>
          <w:sz w:val="24"/>
          <w:szCs w:val="24"/>
        </w:rPr>
        <w:t xml:space="preserve"> is needed </w:t>
      </w:r>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participate the</w:t>
      </w:r>
      <w:r w:rsidR="00FB7B3C">
        <w:rPr>
          <w:rFonts w:ascii="Times New Roman" w:eastAsia="宋体" w:hAnsi="Times New Roman" w:cs="Times New Roman"/>
          <w:kern w:val="0"/>
          <w:sz w:val="24"/>
          <w:szCs w:val="24"/>
        </w:rPr>
        <w:t xml:space="preserve"> consensus process </w:t>
      </w:r>
      <w:r w:rsidR="009808E7">
        <w:rPr>
          <w:rFonts w:ascii="Times New Roman" w:eastAsia="宋体" w:hAnsi="Times New Roman" w:cs="Times New Roman"/>
          <w:kern w:val="0"/>
          <w:sz w:val="24"/>
          <w:szCs w:val="24"/>
        </w:rPr>
        <w:t>actively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r w:rsidR="00DB664B">
        <w:rPr>
          <w:rFonts w:ascii="Times New Roman" w:eastAsia="宋体" w:hAnsi="Times New Roman" w:cs="Times New Roman"/>
          <w:kern w:val="0"/>
          <w:sz w:val="24"/>
          <w:szCs w:val="24"/>
        </w:rPr>
        <w:t>part of</w:t>
      </w:r>
      <w:r w:rsidR="009808E7">
        <w:rPr>
          <w:rFonts w:ascii="Times New Roman" w:eastAsia="宋体" w:hAnsi="Times New Roman" w:cs="Times New Roman"/>
          <w:kern w:val="0"/>
          <w:sz w:val="24"/>
          <w:szCs w:val="24"/>
        </w:rPr>
        <w:t xml:space="preserve"> the</w:t>
      </w:r>
      <w:r w:rsidR="00DB664B">
        <w:rPr>
          <w:rFonts w:ascii="Times New Roman" w:eastAsia="宋体" w:hAnsi="Times New Roman" w:cs="Times New Roman"/>
          <w:kern w:val="0"/>
          <w:sz w:val="24"/>
          <w:szCs w:val="24"/>
        </w:rPr>
        <w:t xml:space="preserve"> transaction fees</w:t>
      </w:r>
      <w:r w:rsidR="009808E7">
        <w:rPr>
          <w:rFonts w:ascii="Times New Roman" w:eastAsia="宋体" w:hAnsi="Times New Roman" w:cs="Times New Roman"/>
          <w:kern w:val="0"/>
          <w:sz w:val="24"/>
          <w:szCs w:val="24"/>
        </w:rPr>
        <w:t xml:space="preserve"> is rewarded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8C6345">
        <w:rPr>
          <w:rFonts w:ascii="Times New Roman" w:eastAsia="宋体" w:hAnsi="Times New Roman" w:cs="Times New Roman"/>
          <w:kern w:val="0"/>
          <w:sz w:val="24"/>
          <w:szCs w:val="24"/>
        </w:rPr>
        <w:t xml:space="preserve">among </w:t>
      </w:r>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w:t>
      </w:r>
      <w:r w:rsidR="00E575B1">
        <w:rPr>
          <w:rFonts w:ascii="Times New Roman" w:eastAsia="宋体" w:hAnsi="Times New Roman" w:cs="Times New Roman"/>
          <w:kern w:val="0"/>
          <w:sz w:val="24"/>
          <w:szCs w:val="24"/>
        </w:rPr>
        <w:lastRenderedPageBreak/>
        <w:t>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41DF3028" w:rsidR="00E575B1" w:rsidRPr="00E5221B" w:rsidRDefault="002D4EA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Part of the t</w:t>
      </w:r>
      <w:r w:rsidR="00837B21">
        <w:rPr>
          <w:rFonts w:ascii="Times New Roman" w:eastAsia="宋体" w:hAnsi="Times New Roman" w:cs="Times New Roman"/>
          <w:kern w:val="0"/>
          <w:sz w:val="24"/>
          <w:szCs w:val="24"/>
        </w:rPr>
        <w:t>ransaction fees</w:t>
      </w:r>
      <w:r w:rsidR="006C55AF">
        <w:rPr>
          <w:rFonts w:ascii="Times New Roman" w:eastAsia="宋体" w:hAnsi="Times New Roman" w:cs="Times New Roman"/>
          <w:kern w:val="0"/>
          <w:sz w:val="24"/>
          <w:szCs w:val="24"/>
        </w:rPr>
        <w:t xml:space="preserve"> is distributed to block proposers, which make sure they will pack</w:t>
      </w:r>
      <w:r w:rsidR="00827B56">
        <w:rPr>
          <w:rFonts w:ascii="Times New Roman" w:eastAsia="宋体" w:hAnsi="Times New Roman" w:cs="Times New Roman"/>
          <w:kern w:val="0"/>
          <w:sz w:val="24"/>
          <w:szCs w:val="24"/>
        </w:rPr>
        <w:t>age transactions as much as possible and generate valid blocks. And the rest of fees</w:t>
      </w:r>
      <w:r w:rsidR="00837B21">
        <w:rPr>
          <w:rFonts w:ascii="Times New Roman" w:eastAsia="宋体" w:hAnsi="Times New Roman" w:cs="Times New Roman"/>
          <w:kern w:val="0"/>
          <w:sz w:val="24"/>
          <w:szCs w:val="24"/>
        </w:rPr>
        <w:t xml:space="preserve"> will be shared by </w:t>
      </w:r>
      <w:r w:rsidR="008C6345">
        <w:rPr>
          <w:rFonts w:ascii="Times New Roman" w:eastAsia="宋体" w:hAnsi="Times New Roman" w:cs="Times New Roman"/>
          <w:kern w:val="0"/>
          <w:sz w:val="24"/>
          <w:szCs w:val="24"/>
        </w:rPr>
        <w:t xml:space="preserve">those </w:t>
      </w:r>
      <w:r w:rsidR="00837B21">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sidR="00837B21">
        <w:rPr>
          <w:rFonts w:ascii="Times New Roman" w:eastAsia="宋体" w:hAnsi="Times New Roman" w:cs="Times New Roman"/>
          <w:kern w:val="0"/>
          <w:sz w:val="24"/>
          <w:szCs w:val="24"/>
        </w:rPr>
        <w:t xml:space="preserve"> average timestamp</w:t>
      </w:r>
      <w:r w:rsidR="008C6345">
        <w:rPr>
          <w:rFonts w:ascii="Times New Roman" w:eastAsia="宋体" w:hAnsi="Times New Roman" w:cs="Times New Roman"/>
          <w:kern w:val="0"/>
          <w:sz w:val="24"/>
          <w:szCs w:val="24"/>
        </w:rPr>
        <w:t>s</w:t>
      </w:r>
      <w:r w:rsidR="00837B21">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sidR="00837B21">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sidR="00837B21">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sidR="00837B21">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8C6345">
        <w:rPr>
          <w:rFonts w:ascii="Times New Roman" w:eastAsia="宋体" w:hAnsi="Times New Roman" w:cs="Times New Roman" w:hint="eastAsia"/>
          <w:kern w:val="0"/>
          <w:sz w:val="24"/>
          <w:szCs w:val="24"/>
        </w:rPr>
        <w:t>,</w:t>
      </w:r>
      <w:r w:rsidR="008C6345">
        <w:rPr>
          <w:rFonts w:ascii="Times New Roman" w:eastAsia="宋体" w:hAnsi="Times New Roman" w:cs="Times New Roman"/>
          <w:kern w:val="0"/>
          <w:sz w:val="24"/>
          <w:szCs w:val="24"/>
        </w:rPr>
        <w:t xml:space="preserve"> respectively.</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r w:rsidR="008C6345">
        <w:rPr>
          <w:rFonts w:ascii="Times New Roman" w:eastAsia="宋体" w:hAnsi="Times New Roman" w:cs="Times New Roman"/>
          <w:kern w:val="0"/>
          <w:sz w:val="24"/>
          <w:szCs w:val="24"/>
        </w:rPr>
        <w:t xml:space="preserve">are </w:t>
      </w:r>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w:t>
      </w:r>
      <w:r w:rsidR="006C55AF">
        <w:rPr>
          <w:rFonts w:ascii="Times New Roman" w:eastAsia="宋体" w:hAnsi="Times New Roman" w:cs="Times New Roman"/>
          <w:kern w:val="0"/>
          <w:sz w:val="24"/>
          <w:szCs w:val="24"/>
        </w:rPr>
        <w:t xml:space="preserve">generate and </w:t>
      </w:r>
      <w:r w:rsidR="0054719B">
        <w:rPr>
          <w:rFonts w:ascii="Times New Roman" w:eastAsia="宋体" w:hAnsi="Times New Roman" w:cs="Times New Roman"/>
          <w:kern w:val="0"/>
          <w:sz w:val="24"/>
          <w:szCs w:val="24"/>
        </w:rPr>
        <w:t xml:space="preserve">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r w:rsidR="008C6345">
        <w:rPr>
          <w:rFonts w:ascii="Times New Roman" w:eastAsia="宋体" w:hAnsi="Times New Roman" w:cs="Times New Roman"/>
          <w:kern w:val="0"/>
          <w:sz w:val="24"/>
          <w:szCs w:val="24"/>
        </w:rPr>
        <w:t xml:space="preserve">the </w:t>
      </w:r>
      <w:r w:rsidR="005B46E6">
        <w:rPr>
          <w:rFonts w:ascii="Times New Roman" w:eastAsia="宋体" w:hAnsi="Times New Roman" w:cs="Times New Roman"/>
          <w:kern w:val="0"/>
          <w:sz w:val="24"/>
          <w:szCs w:val="24"/>
        </w:rPr>
        <w:t>signature</w:t>
      </w:r>
      <w:r w:rsidR="008C6345">
        <w:rPr>
          <w:rFonts w:ascii="Times New Roman" w:eastAsia="宋体" w:hAnsi="Times New Roman" w:cs="Times New Roman"/>
          <w:kern w:val="0"/>
          <w:sz w:val="24"/>
          <w:szCs w:val="24"/>
        </w:rPr>
        <w:t xml:space="preserve"> broadcasting</w:t>
      </w:r>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8C6345">
        <w:rPr>
          <w:rFonts w:ascii="Times New Roman" w:eastAsia="宋体" w:hAnsi="Times New Roman" w:cs="Times New Roman"/>
          <w:kern w:val="0"/>
          <w:sz w:val="24"/>
          <w:szCs w:val="24"/>
        </w:rPr>
        <w:t xml:space="preserve"> the </w:t>
      </w:r>
      <w:r w:rsidR="005B46E6">
        <w:rPr>
          <w:rFonts w:ascii="Times New Roman" w:eastAsia="宋体" w:hAnsi="Times New Roman" w:cs="Times New Roman"/>
          <w:kern w:val="0"/>
          <w:sz w:val="24"/>
          <w:szCs w:val="24"/>
        </w:rPr>
        <w:t xml:space="preserve">chance </w:t>
      </w:r>
      <w:r w:rsidR="008C6345">
        <w:rPr>
          <w:rFonts w:ascii="Times New Roman" w:eastAsia="宋体" w:hAnsi="Times New Roman" w:cs="Times New Roman"/>
          <w:kern w:val="0"/>
          <w:sz w:val="24"/>
          <w:szCs w:val="24"/>
        </w:rPr>
        <w:t>being</w:t>
      </w:r>
      <w:r w:rsidR="005B46E6">
        <w:rPr>
          <w:rFonts w:ascii="Times New Roman" w:eastAsia="宋体" w:hAnsi="Times New Roman" w:cs="Times New Roman"/>
          <w:kern w:val="0"/>
          <w:sz w:val="24"/>
          <w:szCs w:val="24"/>
        </w:rPr>
        <w:t xml:space="preserve"> reward</w:t>
      </w:r>
      <w:r w:rsidR="008C6345">
        <w:rPr>
          <w:rFonts w:ascii="Times New Roman" w:eastAsia="宋体" w:hAnsi="Times New Roman" w:cs="Times New Roman"/>
          <w:kern w:val="0"/>
          <w:sz w:val="24"/>
          <w:szCs w:val="24"/>
        </w:rPr>
        <w:t>ed</w:t>
      </w:r>
      <w:r w:rsidR="005B46E6">
        <w:rPr>
          <w:rFonts w:ascii="Times New Roman" w:eastAsia="宋体" w:hAnsi="Times New Roman" w:cs="Times New Roman"/>
          <w:kern w:val="0"/>
          <w:sz w:val="24"/>
          <w:szCs w:val="24"/>
        </w:rPr>
        <w:t>. In this way, the performance of blockchain system will be improved.</w:t>
      </w:r>
    </w:p>
    <w:p w14:paraId="493B06BC" w14:textId="3248B04B" w:rsidR="00D63FC5" w:rsidRPr="00D63FC5" w:rsidRDefault="002A60C3" w:rsidP="00B12A1B">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legal block proposer</w:t>
      </w:r>
      <w:r w:rsidR="00476704">
        <w:rPr>
          <w:rFonts w:ascii="Times New Roman" w:eastAsia="宋体" w:hAnsi="Times New Roman" w:cs="Times New Roman"/>
          <w:kern w:val="0"/>
          <w:sz w:val="24"/>
          <w:szCs w:val="24"/>
        </w:rPr>
        <w:t xml:space="preserve"> of current round</w:t>
      </w:r>
      <w:r w:rsidR="008112A1">
        <w:rPr>
          <w:rFonts w:ascii="Times New Roman" w:eastAsia="宋体" w:hAnsi="Times New Roman" w:cs="Times New Roman"/>
          <w:kern w:val="0"/>
          <w:sz w:val="24"/>
          <w:szCs w:val="24"/>
        </w:rPr>
        <w:t xml:space="preserve">, </w:t>
      </w:r>
      <w:r w:rsidR="008C6345">
        <w:rPr>
          <w:rFonts w:ascii="Times New Roman" w:eastAsia="宋体" w:hAnsi="Times New Roman" w:cs="Times New Roman"/>
          <w:kern w:val="0"/>
          <w:sz w:val="24"/>
          <w:szCs w:val="24"/>
        </w:rPr>
        <w:t xml:space="preserve">the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w:t>
      </w:r>
      <w:r w:rsidR="008C6345">
        <w:rPr>
          <w:rFonts w:ascii="Times New Roman" w:eastAsia="宋体" w:hAnsi="Times New Roman" w:cs="Times New Roman"/>
          <w:kern w:val="0"/>
          <w:sz w:val="24"/>
          <w:szCs w:val="24"/>
        </w:rPr>
        <w:t xml:space="preserve"> before </w:t>
      </w:r>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r w:rsidR="008C6345">
        <w:rPr>
          <w:rFonts w:ascii="Times New Roman" w:eastAsia="宋体" w:hAnsi="Times New Roman" w:cs="Times New Roman"/>
          <w:kern w:val="0"/>
          <w:sz w:val="24"/>
          <w:szCs w:val="24"/>
        </w:rPr>
        <w:t>s</w:t>
      </w:r>
      <w:r w:rsidR="00DF5321">
        <w:rPr>
          <w:rFonts w:ascii="Times New Roman" w:eastAsia="宋体" w:hAnsi="Times New Roman" w:cs="Times New Roman"/>
          <w:kern w:val="0"/>
          <w:sz w:val="24"/>
          <w:szCs w:val="24"/>
        </w:rPr>
        <w:t xml:space="preserve"> invalid signature or garbage messages in block verification and finalization phase. </w:t>
      </w:r>
      <w:r w:rsidR="00D63FC5">
        <w:rPr>
          <w:rFonts w:ascii="Times New Roman" w:eastAsia="宋体" w:hAnsi="Times New Roman" w:cs="Times New Roman"/>
          <w:kern w:val="0"/>
          <w:sz w:val="24"/>
          <w:szCs w:val="24"/>
        </w:rPr>
        <w:t>Irrational nodes may harm others without benefit</w:t>
      </w:r>
      <w:r w:rsidR="00AA5DDB">
        <w:rPr>
          <w:rFonts w:ascii="Times New Roman" w:eastAsia="宋体" w:hAnsi="Times New Roman" w:cs="Times New Roman"/>
          <w:kern w:val="0"/>
          <w:sz w:val="24"/>
          <w:szCs w:val="24"/>
        </w:rPr>
        <w:t>ing themselves</w:t>
      </w:r>
      <w:r w:rsidR="00D63FC5">
        <w:rPr>
          <w:rFonts w:ascii="Times New Roman" w:eastAsia="宋体" w:hAnsi="Times New Roman" w:cs="Times New Roman"/>
          <w:kern w:val="0"/>
          <w:sz w:val="24"/>
          <w:szCs w:val="24"/>
        </w:rPr>
        <w:t>. A punishment mechanism is necessary to restrict the malicious behaviors of consensus nodes.</w:t>
      </w:r>
      <w:r w:rsidR="00AA5DDB">
        <w:rPr>
          <w:rFonts w:ascii="Times New Roman" w:eastAsia="宋体" w:hAnsi="Times New Roman" w:cs="Times New Roman"/>
          <w:kern w:val="0"/>
          <w:sz w:val="24"/>
          <w:szCs w:val="24"/>
        </w:rPr>
        <w:t xml:space="preserve"> In </w:t>
      </w:r>
      <w:proofErr w:type="spellStart"/>
      <w:r w:rsidR="00AA5DDB">
        <w:rPr>
          <w:rFonts w:ascii="Times New Roman" w:eastAsia="宋体" w:hAnsi="Times New Roman" w:cs="Times New Roman"/>
          <w:kern w:val="0"/>
          <w:sz w:val="24"/>
          <w:szCs w:val="24"/>
        </w:rPr>
        <w:t>SWIB</w:t>
      </w:r>
      <w:proofErr w:type="spellEnd"/>
      <w:r w:rsidR="00AA5DDB">
        <w:rPr>
          <w:rFonts w:ascii="Times New Roman" w:eastAsia="宋体" w:hAnsi="Times New Roman" w:cs="Times New Roman"/>
          <w:kern w:val="0"/>
          <w:sz w:val="24"/>
          <w:szCs w:val="24"/>
        </w:rPr>
        <w:t>, active time determines whether nodes can work in blockchain system continuously. Hence, reducing active time is a good measure to punish malicious nodes.</w:t>
      </w:r>
    </w:p>
    <w:p w14:paraId="548856CB" w14:textId="7621C520" w:rsidR="00E5221B" w:rsidRPr="002A60C3" w:rsidRDefault="007F15D7" w:rsidP="008705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sidR="00415276">
        <w:rPr>
          <w:rFonts w:ascii="Times New Roman" w:eastAsia="宋体" w:hAnsi="Times New Roman" w:cs="Times New Roman"/>
          <w:kern w:val="0"/>
          <w:sz w:val="24"/>
          <w:szCs w:val="24"/>
        </w:rPr>
        <w:t xml:space="preserve">educing </w:t>
      </w:r>
      <w:r>
        <w:rPr>
          <w:rFonts w:ascii="Times New Roman" w:eastAsia="宋体" w:hAnsi="Times New Roman" w:cs="Times New Roman"/>
          <w:kern w:val="0"/>
          <w:sz w:val="24"/>
          <w:szCs w:val="24"/>
        </w:rPr>
        <w:t xml:space="preserve">the </w:t>
      </w:r>
      <w:r w:rsidR="0072594A">
        <w:rPr>
          <w:rFonts w:ascii="Times New Roman" w:eastAsia="宋体" w:hAnsi="Times New Roman" w:cs="Times New Roman"/>
          <w:kern w:val="0"/>
          <w:sz w:val="24"/>
          <w:szCs w:val="24"/>
        </w:rPr>
        <w:t xml:space="preserve">active </w:t>
      </w:r>
      <w:r w:rsidR="00415276">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of malicious</w:t>
      </w:r>
      <w:r w:rsidR="00415276">
        <w:rPr>
          <w:rFonts w:ascii="Times New Roman" w:eastAsia="宋体" w:hAnsi="Times New Roman" w:cs="Times New Roman"/>
          <w:kern w:val="0"/>
          <w:sz w:val="24"/>
          <w:szCs w:val="24"/>
        </w:rPr>
        <w:t xml:space="preserve"> </w:t>
      </w:r>
      <w:r w:rsidR="00DF5321">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 xml:space="preserve">can decrease the </w:t>
      </w:r>
      <w:r w:rsidR="00F37B67">
        <w:rPr>
          <w:rFonts w:ascii="Times New Roman" w:eastAsia="宋体" w:hAnsi="Times New Roman" w:cs="Times New Roman"/>
          <w:kern w:val="0"/>
          <w:sz w:val="24"/>
          <w:szCs w:val="24"/>
        </w:rPr>
        <w:t>security and performance of blockchain system.</w:t>
      </w:r>
      <w:r>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Reducing </w:t>
      </w:r>
      <w:r w:rsidR="0072594A">
        <w:rPr>
          <w:rFonts w:ascii="Times New Roman" w:eastAsia="宋体" w:hAnsi="Times New Roman" w:cs="Times New Roman"/>
          <w:kern w:val="0"/>
          <w:sz w:val="24"/>
          <w:szCs w:val="24"/>
        </w:rPr>
        <w:t xml:space="preserve">active </w:t>
      </w:r>
      <w:r w:rsidR="006752B2">
        <w:rPr>
          <w:rFonts w:ascii="Times New Roman" w:eastAsia="宋体" w:hAnsi="Times New Roman" w:cs="Times New Roman"/>
          <w:kern w:val="0"/>
          <w:sz w:val="24"/>
          <w:szCs w:val="24"/>
        </w:rPr>
        <w:t xml:space="preserv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the stability of nodes, which will</w:t>
      </w:r>
      <w:r>
        <w:rPr>
          <w:rFonts w:ascii="Times New Roman" w:eastAsia="宋体" w:hAnsi="Times New Roman" w:cs="Times New Roman"/>
          <w:kern w:val="0"/>
          <w:sz w:val="24"/>
          <w:szCs w:val="24"/>
        </w:rPr>
        <w:t xml:space="preserve"> further</w:t>
      </w:r>
      <w:r w:rsidR="008C6345">
        <w:rPr>
          <w:rFonts w:ascii="Times New Roman" w:eastAsia="宋体" w:hAnsi="Times New Roman" w:cs="Times New Roman"/>
          <w:kern w:val="0"/>
          <w:sz w:val="24"/>
          <w:szCs w:val="24"/>
        </w:rPr>
        <w:t xml:space="preserve"> reduce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elected as block proposer</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 this way, </w:t>
      </w:r>
      <w:r w:rsidR="00F37B67">
        <w:rPr>
          <w:rFonts w:ascii="Times New Roman" w:eastAsia="宋体" w:hAnsi="Times New Roman" w:cs="Times New Roman"/>
          <w:kern w:val="0"/>
          <w:sz w:val="24"/>
          <w:szCs w:val="24"/>
        </w:rPr>
        <w:t xml:space="preserve">there is lower chance to finalize an empty block in a round due to </w:t>
      </w:r>
      <w:r w:rsidR="00FC220C">
        <w:rPr>
          <w:rFonts w:ascii="Times New Roman" w:eastAsia="宋体" w:hAnsi="Times New Roman" w:cs="Times New Roman"/>
          <w:kern w:val="0"/>
          <w:sz w:val="24"/>
          <w:szCs w:val="24"/>
        </w:rPr>
        <w:t xml:space="preserve">malicious nodes </w:t>
      </w:r>
      <w:r>
        <w:rPr>
          <w:rFonts w:ascii="Times New Roman" w:eastAsia="宋体" w:hAnsi="Times New Roman" w:cs="Times New Roman"/>
          <w:kern w:val="0"/>
          <w:sz w:val="24"/>
          <w:szCs w:val="24"/>
        </w:rPr>
        <w:t>generate invalid block or do nothing before timeout</w:t>
      </w:r>
      <w:r w:rsidR="00F37B67">
        <w:rPr>
          <w:rFonts w:ascii="Times New Roman" w:eastAsia="宋体" w:hAnsi="Times New Roman" w:cs="Times New Roman"/>
          <w:kern w:val="0"/>
          <w:sz w:val="24"/>
          <w:szCs w:val="24"/>
        </w:rPr>
        <w:t>, which will decrease the performance of blockchain system. Moreover,</w:t>
      </w:r>
      <w:r w:rsidR="00870570">
        <w:rPr>
          <w:rFonts w:ascii="Times New Roman" w:eastAsia="宋体" w:hAnsi="Times New Roman" w:cs="Times New Roman"/>
          <w:kern w:val="0"/>
          <w:sz w:val="24"/>
          <w:szCs w:val="24"/>
        </w:rPr>
        <w:t xml:space="preserve"> irrational nodes will be quickly expelled from the system if they initiate malicious behaviors frequently. </w:t>
      </w:r>
      <w:r w:rsidR="008F630A">
        <w:rPr>
          <w:rFonts w:ascii="Times New Roman" w:eastAsia="宋体" w:hAnsi="Times New Roman" w:cs="Times New Roman"/>
          <w:kern w:val="0"/>
          <w:sz w:val="24"/>
          <w:szCs w:val="24"/>
        </w:rPr>
        <w:t>As</w:t>
      </w:r>
      <w:r w:rsidR="008C6345">
        <w:rPr>
          <w:rFonts w:ascii="Times New Roman" w:eastAsia="宋体" w:hAnsi="Times New Roman" w:cs="Times New Roman"/>
          <w:kern w:val="0"/>
          <w:sz w:val="24"/>
          <w:szCs w:val="24"/>
        </w:rPr>
        <w:t xml:space="preserve"> a</w:t>
      </w:r>
      <w:r w:rsidR="008F630A">
        <w:rPr>
          <w:rFonts w:ascii="Times New Roman" w:eastAsia="宋体" w:hAnsi="Times New Roman" w:cs="Times New Roman"/>
          <w:kern w:val="0"/>
          <w:sz w:val="24"/>
          <w:szCs w:val="24"/>
        </w:rPr>
        <w:t xml:space="preserve"> result, the security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870570">
        <w:rPr>
          <w:rFonts w:ascii="Times New Roman" w:eastAsia="宋体" w:hAnsi="Times New Roman" w:cs="Times New Roman"/>
          <w:kern w:val="0"/>
          <w:sz w:val="24"/>
          <w:szCs w:val="24"/>
        </w:rPr>
        <w:t xml:space="preserve">Therefore, the punishment mechanism can reduce the </w:t>
      </w:r>
      <w:r w:rsidR="00B12A1B">
        <w:rPr>
          <w:rFonts w:ascii="Times New Roman" w:eastAsia="宋体" w:hAnsi="Times New Roman" w:cs="Times New Roman"/>
          <w:kern w:val="0"/>
          <w:sz w:val="24"/>
          <w:szCs w:val="24"/>
        </w:rPr>
        <w:t>continuous impact of malicious behaviors and improve the willingness of nodes that to be honest.</w:t>
      </w:r>
      <w:r w:rsidR="00870570">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r w:rsidR="007252E8">
        <w:rPr>
          <w:rFonts w:ascii="Times New Roman" w:eastAsia="宋体" w:hAnsi="Times New Roman" w:cs="Times New Roman"/>
          <w:kern w:val="0"/>
          <w:sz w:val="24"/>
          <w:szCs w:val="24"/>
        </w:rPr>
        <w:t>s</w:t>
      </w:r>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5213713" w14:textId="683D7A27" w:rsidR="00267935" w:rsidRPr="001569AC" w:rsidRDefault="001569AC" w:rsidP="008C6345">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r w:rsidR="008C6345">
        <w:rPr>
          <w:rFonts w:ascii="Times New Roman" w:eastAsia="宋体" w:hAnsi="Times New Roman" w:cs="Times New Roman"/>
          <w:kern w:val="0"/>
          <w:sz w:val="24"/>
          <w:szCs w:val="24"/>
        </w:rPr>
        <w:t>d</w:t>
      </w:r>
      <w:r w:rsidR="00B07DEF">
        <w:rPr>
          <w:rFonts w:ascii="Times New Roman" w:eastAsia="宋体" w:hAnsi="Times New Roman" w:cs="Times New Roman"/>
          <w:kern w:val="0"/>
          <w:sz w:val="24"/>
          <w:szCs w:val="24"/>
        </w:rPr>
        <w:t xml:space="preserve"> mechanism. When a </w:t>
      </w:r>
      <w:r w:rsidR="00473EB8">
        <w:rPr>
          <w:rFonts w:ascii="Times New Roman" w:eastAsia="宋体" w:hAnsi="Times New Roman" w:cs="Times New Roman"/>
          <w:kern w:val="0"/>
          <w:sz w:val="24"/>
          <w:szCs w:val="24"/>
        </w:rPr>
        <w:t>new node joins</w:t>
      </w:r>
      <w:r w:rsidR="008C6345">
        <w:rPr>
          <w:rFonts w:ascii="Times New Roman" w:eastAsia="宋体" w:hAnsi="Times New Roman" w:cs="Times New Roman"/>
          <w:kern w:val="0"/>
          <w:sz w:val="24"/>
          <w:szCs w:val="24"/>
        </w:rPr>
        <w:t xml:space="preserve"> the</w:t>
      </w:r>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w:t>
      </w:r>
    </w:p>
    <w:p w14:paraId="47AC2083" w14:textId="34403014" w:rsidR="0085138F"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646E9">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7311F0">
        <w:rPr>
          <w:rFonts w:ascii="Times New Roman" w:eastAsia="宋体" w:hAnsi="Times New Roman" w:cs="Times New Roman"/>
          <w:kern w:val="0"/>
          <w:sz w:val="24"/>
          <w:szCs w:val="24"/>
        </w:rPr>
        <w:t xml:space="preserve"> with high stability and small distance</w:t>
      </w:r>
      <w:r w:rsidR="005646E9" w:rsidRPr="005646E9">
        <w:rPr>
          <w:rFonts w:ascii="Times New Roman" w:eastAsia="宋体" w:hAnsi="Times New Roman" w:cs="Times New Roman"/>
          <w:kern w:val="0"/>
          <w:sz w:val="24"/>
          <w:szCs w:val="24"/>
        </w:rPr>
        <w:t>.</w:t>
      </w:r>
      <w:r w:rsidR="007311F0">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D7218D">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be </w:t>
      </w:r>
      <w:r w:rsidR="00C43B5E">
        <w:rPr>
          <w:rFonts w:ascii="Times New Roman" w:eastAsia="宋体" w:hAnsi="Times New Roman" w:cs="Times New Roman"/>
          <w:kern w:val="0"/>
          <w:sz w:val="24"/>
          <w:szCs w:val="24"/>
        </w:rPr>
        <w:t xml:space="preserve">the </w:t>
      </w:r>
      <w:r w:rsidR="007311F0">
        <w:rPr>
          <w:rFonts w:ascii="Times New Roman" w:eastAsia="宋体" w:hAnsi="Times New Roman" w:cs="Times New Roman"/>
          <w:kern w:val="0"/>
          <w:sz w:val="24"/>
          <w:szCs w:val="24"/>
        </w:rPr>
        <w:t>communication interruption probability</w:t>
      </w:r>
      <w:r w:rsidR="00C43B5E">
        <w:rPr>
          <w:rFonts w:ascii="Times New Roman" w:eastAsia="宋体" w:hAnsi="Times New Roman" w:cs="Times New Roman"/>
          <w:kern w:val="0"/>
          <w:sz w:val="24"/>
          <w:szCs w:val="24"/>
        </w:rPr>
        <w:t xml:space="preserv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C43B5E">
        <w:rPr>
          <w:rFonts w:ascii="Times New Roman" w:eastAsia="宋体" w:hAnsi="Times New Roman" w:cs="Times New Roman" w:hint="eastAsia"/>
          <w:kern w:val="0"/>
          <w:sz w:val="24"/>
          <w:szCs w:val="24"/>
        </w:rPr>
        <w:t xml:space="preserve"> </w:t>
      </w:r>
      <w:r w:rsidR="00C43B5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C43B5E">
        <w:rPr>
          <w:rFonts w:ascii="Times New Roman" w:eastAsia="宋体" w:hAnsi="Times New Roman" w:cs="Times New Roman" w:hint="eastAsia"/>
          <w:kern w:val="0"/>
          <w:sz w:val="24"/>
          <w:szCs w:val="24"/>
        </w:rPr>
        <w:t>,</w:t>
      </w:r>
      <w:r w:rsidR="00C43B5E">
        <w:rPr>
          <w:rFonts w:ascii="Times New Roman" w:eastAsia="宋体" w:hAnsi="Times New Roman" w:cs="Times New Roman"/>
          <w:kern w:val="0"/>
          <w:sz w:val="24"/>
          <w:szCs w:val="24"/>
        </w:rPr>
        <w:t xml:space="preserve"> then</w:t>
      </w:r>
      <w:r w:rsidR="00D7218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33C2F">
        <w:rPr>
          <w:rFonts w:ascii="Times New Roman" w:eastAsia="宋体" w:hAnsi="Times New Roman" w:cs="Times New Roman"/>
          <w:kern w:val="0"/>
          <w:sz w:val="24"/>
          <w:szCs w:val="24"/>
        </w:rPr>
        <w:t xml:space="preserve"> can </w:t>
      </w:r>
      <w:r w:rsidR="006E2FA1">
        <w:rPr>
          <w:rFonts w:ascii="Times New Roman" w:eastAsia="宋体" w:hAnsi="Times New Roman" w:cs="Times New Roman"/>
          <w:kern w:val="0"/>
          <w:sz w:val="24"/>
          <w:szCs w:val="24"/>
        </w:rPr>
        <w:t xml:space="preserve">succeed in </w:t>
      </w:r>
      <w:r w:rsidR="00033C2F">
        <w:rPr>
          <w:rFonts w:ascii="Times New Roman" w:eastAsia="宋体" w:hAnsi="Times New Roman" w:cs="Times New Roman"/>
          <w:kern w:val="0"/>
          <w:sz w:val="24"/>
          <w:szCs w:val="24"/>
        </w:rPr>
        <w:t>receiv</w:t>
      </w:r>
      <w:r w:rsidR="006E2FA1">
        <w:rPr>
          <w:rFonts w:ascii="Times New Roman" w:eastAsia="宋体" w:hAnsi="Times New Roman" w:cs="Times New Roman"/>
          <w:kern w:val="0"/>
          <w:sz w:val="24"/>
          <w:szCs w:val="24"/>
        </w:rPr>
        <w:t>ing</w:t>
      </w:r>
      <w:r w:rsidR="007311F0">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a</w:t>
      </w:r>
      <w:r w:rsidR="007311F0">
        <w:rPr>
          <w:rFonts w:ascii="Times New Roman" w:eastAsia="宋体" w:hAnsi="Times New Roman" w:cs="Times New Roman"/>
          <w:kern w:val="0"/>
          <w:sz w:val="24"/>
          <w:szCs w:val="24"/>
        </w:rPr>
        <w:t xml:space="preserve"> </w:t>
      </w:r>
      <w:r w:rsidR="00033C2F">
        <w:rPr>
          <w:rFonts w:ascii="Times New Roman" w:eastAsia="宋体" w:hAnsi="Times New Roman" w:cs="Times New Roman"/>
          <w:kern w:val="0"/>
          <w:sz w:val="24"/>
          <w:szCs w:val="24"/>
        </w:rPr>
        <w:t xml:space="preserve">block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033C2F">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with probability</w:t>
      </w:r>
      <w:r w:rsidR="00A0006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033C2F">
        <w:rPr>
          <w:rFonts w:ascii="Times New Roman" w:eastAsia="宋体" w:hAnsi="Times New Roman" w:cs="Times New Roman"/>
          <w:kern w:val="0"/>
          <w:sz w:val="24"/>
          <w:szCs w:val="24"/>
        </w:rPr>
        <w:t>.</w:t>
      </w:r>
      <w:r w:rsidR="00D66E0E">
        <w:rPr>
          <w:rFonts w:ascii="Times New Roman" w:eastAsia="宋体" w:hAnsi="Times New Roman" w:cs="Times New Roman"/>
          <w:kern w:val="0"/>
          <w:sz w:val="24"/>
          <w:szCs w:val="24"/>
        </w:rPr>
        <w:t xml:space="preserve"> </w:t>
      </w:r>
      <w:r w:rsidR="00D52B95">
        <w:rPr>
          <w:rFonts w:ascii="Times New Roman" w:eastAsia="宋体" w:hAnsi="Times New Roman" w:cs="Times New Roman"/>
          <w:kern w:val="0"/>
          <w:sz w:val="24"/>
          <w:szCs w:val="24"/>
        </w:rPr>
        <w:t>The</w:t>
      </w:r>
      <w:r w:rsidR="00F16D52">
        <w:rPr>
          <w:rFonts w:ascii="Times New Roman" w:eastAsia="宋体" w:hAnsi="Times New Roman" w:cs="Times New Roman"/>
          <w:kern w:val="0"/>
          <w:sz w:val="24"/>
          <w:szCs w:val="24"/>
        </w:rPr>
        <w:t xml:space="preserve"> probability that a node</w:t>
      </w:r>
      <w:r w:rsidR="00A00064">
        <w:rPr>
          <w:rFonts w:ascii="Times New Roman" w:eastAsia="宋体" w:hAnsi="Times New Roman" w:cs="Times New Roman"/>
          <w:kern w:val="0"/>
          <w:sz w:val="24"/>
          <w:szCs w:val="24"/>
        </w:rPr>
        <w:t xml:space="preserve"> </w:t>
      </w:r>
      <w:r w:rsidR="000752A1">
        <w:rPr>
          <w:rFonts w:ascii="Times New Roman" w:eastAsia="宋体" w:hAnsi="Times New Roman" w:cs="Times New Roman"/>
          <w:kern w:val="0"/>
          <w:sz w:val="24"/>
          <w:szCs w:val="24"/>
        </w:rPr>
        <w:t>receiv</w:t>
      </w:r>
      <w:r w:rsidR="00B6073B">
        <w:rPr>
          <w:rFonts w:ascii="Times New Roman" w:eastAsia="宋体" w:hAnsi="Times New Roman" w:cs="Times New Roman"/>
          <w:kern w:val="0"/>
          <w:sz w:val="24"/>
          <w:szCs w:val="24"/>
        </w:rPr>
        <w:t>es</w:t>
      </w:r>
      <w:r w:rsidR="00F16D5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B6073B">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consecutive </w:t>
      </w:r>
      <w:r w:rsidR="00F16D52">
        <w:rPr>
          <w:rFonts w:ascii="Times New Roman" w:eastAsia="宋体" w:hAnsi="Times New Roman" w:cs="Times New Roman"/>
          <w:kern w:val="0"/>
          <w:sz w:val="24"/>
          <w:szCs w:val="24"/>
        </w:rPr>
        <w:t>block</w:t>
      </w:r>
      <w:r w:rsidR="00A00064">
        <w:rPr>
          <w:rFonts w:ascii="Times New Roman" w:eastAsia="宋体" w:hAnsi="Times New Roman" w:cs="Times New Roman"/>
          <w:kern w:val="0"/>
          <w:sz w:val="24"/>
          <w:szCs w:val="24"/>
        </w:rPr>
        <w:t>s</w:t>
      </w:r>
      <w:r w:rsidR="00F16D52">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history </w:t>
      </w:r>
      <w:r w:rsidR="00B6073B">
        <w:rPr>
          <w:rFonts w:ascii="Times New Roman" w:eastAsia="宋体" w:hAnsi="Times New Roman" w:cs="Times New Roman"/>
          <w:kern w:val="0"/>
          <w:sz w:val="24"/>
          <w:szCs w:val="24"/>
        </w:rPr>
        <w:t>successfully</w:t>
      </w:r>
      <w:r w:rsidR="00F16D52">
        <w:rPr>
          <w:rFonts w:ascii="Times New Roman" w:eastAsia="宋体" w:hAnsi="Times New Roman" w:cs="Times New Roman"/>
          <w:kern w:val="0"/>
          <w:sz w:val="24"/>
          <w:szCs w:val="24"/>
        </w:rPr>
        <w:t xml:space="preserve"> is</w:t>
      </w:r>
      <w:r w:rsidR="00A00064">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BH</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d>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up>
        </m:sSup>
      </m:oMath>
      <w:r w:rsidR="00A00064">
        <w:rPr>
          <w:rFonts w:ascii="Times New Roman" w:eastAsia="宋体" w:hAnsi="Times New Roman" w:cs="Times New Roman" w:hint="eastAsia"/>
          <w:kern w:val="0"/>
          <w:sz w:val="24"/>
          <w:szCs w:val="24"/>
        </w:rPr>
        <w:t xml:space="preserve"> </w:t>
      </w:r>
      <w:r w:rsidR="009F635B">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w:t>
      </w:r>
      <w:r w:rsidR="003259F3">
        <w:rPr>
          <w:rFonts w:ascii="Times New Roman" w:eastAsia="宋体" w:hAnsi="Times New Roman" w:cs="Times New Roman"/>
          <w:kern w:val="0"/>
          <w:sz w:val="24"/>
          <w:szCs w:val="24"/>
        </w:rPr>
        <w:t>design</w:t>
      </w:r>
      <w:r w:rsidR="00C0718F">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reduce</w:t>
      </w:r>
      <w:r w:rsidR="006E2FA1">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xml:space="preserve"> </w:t>
      </w:r>
      <w:r w:rsidR="006E0043">
        <w:rPr>
          <w:rFonts w:ascii="Times New Roman" w:eastAsia="宋体" w:hAnsi="Times New Roman" w:cs="Times New Roman"/>
          <w:kern w:val="0"/>
          <w:sz w:val="24"/>
          <w:szCs w:val="24"/>
        </w:rPr>
        <w:t xml:space="preserve">the overhead of </w:t>
      </w:r>
      <w:r w:rsidR="00EF190D">
        <w:rPr>
          <w:rFonts w:ascii="Times New Roman" w:eastAsia="宋体" w:hAnsi="Times New Roman" w:cs="Times New Roman"/>
          <w:kern w:val="0"/>
          <w:sz w:val="24"/>
          <w:szCs w:val="24"/>
        </w:rPr>
        <w:t>node</w:t>
      </w:r>
      <w:r w:rsidR="00DD075B">
        <w:rPr>
          <w:rFonts w:ascii="Times New Roman" w:eastAsia="宋体" w:hAnsi="Times New Roman" w:cs="Times New Roman"/>
          <w:kern w:val="0"/>
          <w:sz w:val="24"/>
          <w:szCs w:val="24"/>
        </w:rPr>
        <w:t>s</w:t>
      </w:r>
      <w:r w:rsidR="00EF190D">
        <w:rPr>
          <w:rFonts w:ascii="Times New Roman" w:eastAsia="宋体" w:hAnsi="Times New Roman" w:cs="Times New Roman"/>
          <w:kern w:val="0"/>
          <w:sz w:val="24"/>
          <w:szCs w:val="24"/>
        </w:rPr>
        <w:t xml:space="preserve"> in blockchain history transmission. </w:t>
      </w:r>
      <w:r w:rsidR="00DD075B">
        <w:rPr>
          <w:rFonts w:ascii="Times New Roman" w:eastAsia="宋体" w:hAnsi="Times New Roman" w:cs="Times New Roman"/>
          <w:kern w:val="0"/>
          <w:sz w:val="24"/>
          <w:szCs w:val="24"/>
        </w:rPr>
        <w:t>For consensus node, t</w:t>
      </w:r>
      <w:r w:rsidR="00EF190D">
        <w:rPr>
          <w:rFonts w:ascii="Times New Roman" w:eastAsia="宋体" w:hAnsi="Times New Roman" w:cs="Times New Roman"/>
          <w:kern w:val="0"/>
          <w:sz w:val="24"/>
          <w:szCs w:val="24"/>
        </w:rPr>
        <w:t xml:space="preserve">he </w:t>
      </w:r>
      <w:r w:rsidR="00427E5E">
        <w:rPr>
          <w:rFonts w:ascii="Times New Roman" w:eastAsia="宋体" w:hAnsi="Times New Roman" w:cs="Times New Roman"/>
          <w:kern w:val="0"/>
          <w:sz w:val="24"/>
          <w:szCs w:val="24"/>
        </w:rPr>
        <w:t>consumed power of t</w:t>
      </w:r>
      <w:r w:rsidR="00EF190D">
        <w:rPr>
          <w:rFonts w:ascii="Times New Roman" w:eastAsia="宋体" w:hAnsi="Times New Roman" w:cs="Times New Roman"/>
          <w:kern w:val="0"/>
          <w:sz w:val="24"/>
          <w:szCs w:val="24"/>
        </w:rPr>
        <w:t xml:space="preserve">ransmitting a small number of blocks </w:t>
      </w:r>
      <w:r w:rsidR="00427E5E">
        <w:rPr>
          <w:rFonts w:ascii="Times New Roman" w:eastAsia="宋体" w:hAnsi="Times New Roman" w:cs="Times New Roman"/>
          <w:kern w:val="0"/>
          <w:sz w:val="24"/>
          <w:szCs w:val="24"/>
        </w:rPr>
        <w:t xml:space="preserve">will be lower than that large number of blocks. </w:t>
      </w:r>
      <w:r w:rsidR="00652985">
        <w:rPr>
          <w:rFonts w:ascii="Times New Roman" w:eastAsia="宋体" w:hAnsi="Times New Roman" w:cs="Times New Roman"/>
          <w:kern w:val="0"/>
          <w:sz w:val="24"/>
          <w:szCs w:val="24"/>
        </w:rPr>
        <w:t>T</w:t>
      </w:r>
      <w:r w:rsidR="00427E5E">
        <w:rPr>
          <w:rFonts w:ascii="Times New Roman" w:eastAsia="宋体" w:hAnsi="Times New Roman" w:cs="Times New Roman"/>
          <w:kern w:val="0"/>
          <w:sz w:val="24"/>
          <w:szCs w:val="24"/>
        </w:rPr>
        <w:t>he mechanism</w:t>
      </w:r>
      <w:r w:rsidR="00427E5E" w:rsidRPr="002237A6">
        <w:rPr>
          <w:rFonts w:ascii="Times New Roman" w:eastAsia="宋体" w:hAnsi="Times New Roman" w:cs="Times New Roman"/>
          <w:kern w:val="0"/>
          <w:sz w:val="24"/>
          <w:szCs w:val="24"/>
        </w:rPr>
        <w:t xml:space="preserve"> </w:t>
      </w:r>
      <w:r w:rsidR="00427E5E">
        <w:rPr>
          <w:rFonts w:ascii="Times New Roman" w:eastAsia="宋体" w:hAnsi="Times New Roman" w:cs="Times New Roman"/>
          <w:kern w:val="0"/>
          <w:sz w:val="24"/>
          <w:szCs w:val="24"/>
        </w:rPr>
        <w:t xml:space="preserve">can effectively </w:t>
      </w:r>
      <w:r w:rsidR="009B60EF">
        <w:rPr>
          <w:rFonts w:ascii="Times New Roman" w:eastAsia="宋体" w:hAnsi="Times New Roman" w:cs="Times New Roman"/>
          <w:kern w:val="0"/>
          <w:sz w:val="24"/>
          <w:szCs w:val="24"/>
        </w:rPr>
        <w:t>prevent</w:t>
      </w:r>
      <w:r w:rsidR="00427E5E">
        <w:rPr>
          <w:rFonts w:ascii="Times New Roman" w:eastAsia="宋体" w:hAnsi="Times New Roman" w:cs="Times New Roman"/>
          <w:kern w:val="0"/>
          <w:sz w:val="24"/>
          <w:szCs w:val="24"/>
        </w:rPr>
        <w:t xml:space="preserve"> a single node from </w:t>
      </w:r>
      <w:r w:rsidR="009B60EF">
        <w:rPr>
          <w:rFonts w:ascii="Times New Roman" w:eastAsia="宋体" w:hAnsi="Times New Roman" w:cs="Times New Roman"/>
          <w:kern w:val="0"/>
          <w:sz w:val="24"/>
          <w:szCs w:val="24"/>
        </w:rPr>
        <w:t xml:space="preserve">communication </w:t>
      </w:r>
      <w:r w:rsidR="00652985">
        <w:rPr>
          <w:rFonts w:ascii="Times New Roman" w:eastAsia="宋体" w:hAnsi="Times New Roman" w:cs="Times New Roman"/>
          <w:kern w:val="0"/>
          <w:sz w:val="24"/>
          <w:szCs w:val="24"/>
        </w:rPr>
        <w:t>interruption</w:t>
      </w:r>
      <w:r w:rsidR="00427E5E">
        <w:rPr>
          <w:rFonts w:ascii="Times New Roman" w:eastAsia="宋体" w:hAnsi="Times New Roman" w:cs="Times New Roman"/>
          <w:kern w:val="0"/>
          <w:sz w:val="24"/>
          <w:szCs w:val="24"/>
        </w:rPr>
        <w:t xml:space="preserve"> due to </w:t>
      </w:r>
      <w:r w:rsidR="009B60EF">
        <w:rPr>
          <w:rFonts w:ascii="Times New Roman" w:eastAsia="宋体" w:hAnsi="Times New Roman" w:cs="Times New Roman"/>
          <w:kern w:val="0"/>
          <w:sz w:val="24"/>
          <w:szCs w:val="24"/>
        </w:rPr>
        <w:t xml:space="preserve">consuming large power on </w:t>
      </w:r>
      <w:r w:rsidR="00427E5E">
        <w:rPr>
          <w:rFonts w:ascii="Times New Roman" w:eastAsia="宋体" w:hAnsi="Times New Roman" w:cs="Times New Roman"/>
          <w:kern w:val="0"/>
          <w:sz w:val="24"/>
          <w:szCs w:val="24"/>
        </w:rPr>
        <w:t>blockchain history</w:t>
      </w:r>
      <w:r w:rsidR="00652985">
        <w:rPr>
          <w:rFonts w:ascii="Times New Roman" w:eastAsia="宋体" w:hAnsi="Times New Roman" w:cs="Times New Roman"/>
          <w:kern w:val="0"/>
          <w:sz w:val="24"/>
          <w:szCs w:val="24"/>
        </w:rPr>
        <w:t xml:space="preserve"> transmission</w:t>
      </w:r>
      <w:r w:rsidR="00427E5E">
        <w:rPr>
          <w:rFonts w:ascii="Times New Roman" w:eastAsia="宋体" w:hAnsi="Times New Roman" w:cs="Times New Roman"/>
          <w:kern w:val="0"/>
          <w:sz w:val="24"/>
          <w:szCs w:val="24"/>
        </w:rPr>
        <w:t>.</w:t>
      </w:r>
      <w:r w:rsidR="00F725B1">
        <w:rPr>
          <w:rFonts w:ascii="Times New Roman" w:eastAsia="宋体" w:hAnsi="Times New Roman" w:cs="Times New Roman"/>
          <w:kern w:val="0"/>
          <w:sz w:val="24"/>
          <w:szCs w:val="24"/>
        </w:rPr>
        <w:t xml:space="preserve"> Meanwhile, synchronization mechanism will reduce </w:t>
      </w:r>
      <w:r w:rsidR="002237A6">
        <w:rPr>
          <w:rFonts w:ascii="Times New Roman" w:eastAsia="宋体" w:hAnsi="Times New Roman" w:cs="Times New Roman"/>
          <w:kern w:val="0"/>
          <w:sz w:val="24"/>
          <w:szCs w:val="24"/>
        </w:rPr>
        <w:t xml:space="preserve">the risk that node transmits </w:t>
      </w:r>
      <w:r w:rsidR="00F725B1">
        <w:rPr>
          <w:rFonts w:ascii="Times New Roman" w:eastAsia="宋体" w:hAnsi="Times New Roman" w:cs="Times New Roman"/>
          <w:kern w:val="0"/>
          <w:sz w:val="24"/>
          <w:szCs w:val="24"/>
        </w:rPr>
        <w:t>error</w:t>
      </w:r>
      <w:r w:rsidR="002237A6">
        <w:rPr>
          <w:rFonts w:ascii="Times New Roman" w:eastAsia="宋体" w:hAnsi="Times New Roman" w:cs="Times New Roman"/>
          <w:kern w:val="0"/>
          <w:sz w:val="24"/>
          <w:szCs w:val="24"/>
        </w:rPr>
        <w:t xml:space="preserve"> blockchain history to </w:t>
      </w:r>
      <w:r w:rsidR="00974B62">
        <w:rPr>
          <w:rFonts w:ascii="Times New Roman" w:eastAsia="宋体" w:hAnsi="Times New Roman" w:cs="Times New Roman"/>
          <w:kern w:val="0"/>
          <w:sz w:val="24"/>
          <w:szCs w:val="24"/>
        </w:rPr>
        <w:t xml:space="preserve">mislead </w:t>
      </w:r>
      <w:r w:rsidR="002237A6">
        <w:rPr>
          <w:rFonts w:ascii="Times New Roman" w:eastAsia="宋体" w:hAnsi="Times New Roman" w:cs="Times New Roman"/>
          <w:kern w:val="0"/>
          <w:sz w:val="24"/>
          <w:szCs w:val="24"/>
        </w:rPr>
        <w:t>new node</w:t>
      </w:r>
      <w:r w:rsidR="00974B62">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Once a node transmits</w:t>
      </w:r>
      <w:r w:rsidR="00974B62">
        <w:rPr>
          <w:rFonts w:ascii="Times New Roman" w:eastAsia="宋体" w:hAnsi="Times New Roman" w:cs="Times New Roman"/>
          <w:kern w:val="0"/>
          <w:sz w:val="24"/>
          <w:szCs w:val="24"/>
        </w:rPr>
        <w:t xml:space="preserve"> error</w:t>
      </w:r>
      <w:r w:rsidR="002237A6">
        <w:rPr>
          <w:rFonts w:ascii="Times New Roman" w:eastAsia="宋体" w:hAnsi="Times New Roman" w:cs="Times New Roman"/>
          <w:kern w:val="0"/>
          <w:sz w:val="24"/>
          <w:szCs w:val="24"/>
        </w:rPr>
        <w:t xml:space="preserve"> blockchain history</w:t>
      </w:r>
      <w:r w:rsidR="00F725B1">
        <w:rPr>
          <w:rFonts w:ascii="Times New Roman" w:eastAsia="宋体" w:hAnsi="Times New Roman" w:cs="Times New Roman"/>
          <w:kern w:val="0"/>
          <w:sz w:val="24"/>
          <w:szCs w:val="24"/>
        </w:rPr>
        <w:t xml:space="preserve"> information</w:t>
      </w:r>
      <w:r w:rsidR="002237A6">
        <w:rPr>
          <w:rFonts w:ascii="Times New Roman" w:eastAsia="宋体" w:hAnsi="Times New Roman" w:cs="Times New Roman"/>
          <w:kern w:val="0"/>
          <w:sz w:val="24"/>
          <w:szCs w:val="24"/>
        </w:rPr>
        <w:t>, the receive node can immediately detect through blocks</w:t>
      </w:r>
      <w:r w:rsidR="00F725B1">
        <w:rPr>
          <w:rFonts w:ascii="Times New Roman" w:eastAsia="宋体" w:hAnsi="Times New Roman" w:cs="Times New Roman"/>
          <w:kern w:val="0"/>
          <w:sz w:val="24"/>
          <w:szCs w:val="24"/>
        </w:rPr>
        <w:t xml:space="preserve"> </w:t>
      </w:r>
      <w:r w:rsidR="00974B62">
        <w:rPr>
          <w:rFonts w:ascii="Times New Roman" w:eastAsia="宋体" w:hAnsi="Times New Roman" w:cs="Times New Roman"/>
          <w:kern w:val="0"/>
          <w:sz w:val="24"/>
          <w:szCs w:val="24"/>
        </w:rPr>
        <w:t xml:space="preserve">that </w:t>
      </w:r>
      <w:r w:rsidR="00F725B1">
        <w:rPr>
          <w:rFonts w:ascii="Times New Roman" w:eastAsia="宋体" w:hAnsi="Times New Roman" w:cs="Times New Roman"/>
          <w:kern w:val="0"/>
          <w:sz w:val="24"/>
          <w:szCs w:val="24"/>
        </w:rPr>
        <w:t xml:space="preserve">received </w:t>
      </w:r>
      <w:r w:rsidR="002237A6">
        <w:rPr>
          <w:rFonts w:ascii="Times New Roman" w:eastAsia="宋体" w:hAnsi="Times New Roman" w:cs="Times New Roman"/>
          <w:kern w:val="0"/>
          <w:sz w:val="24"/>
          <w:szCs w:val="24"/>
        </w:rPr>
        <w:t>from other nodes.</w:t>
      </w:r>
      <w:r w:rsidR="00F725B1">
        <w:rPr>
          <w:rFonts w:ascii="Times New Roman" w:eastAsia="宋体" w:hAnsi="Times New Roman" w:cs="Times New Roman"/>
          <w:kern w:val="0"/>
          <w:sz w:val="24"/>
          <w:szCs w:val="24"/>
        </w:rPr>
        <w:t xml:space="preserve"> In this case, </w:t>
      </w:r>
      <w:r w:rsidR="00974B62">
        <w:rPr>
          <w:rFonts w:ascii="Times New Roman" w:eastAsia="宋体" w:hAnsi="Times New Roman" w:cs="Times New Roman"/>
          <w:kern w:val="0"/>
          <w:sz w:val="24"/>
          <w:szCs w:val="24"/>
        </w:rPr>
        <w:t xml:space="preserve">the new </w:t>
      </w:r>
      <w:r w:rsidR="00F725B1">
        <w:rPr>
          <w:rFonts w:ascii="Times New Roman" w:eastAsia="宋体" w:hAnsi="Times New Roman" w:cs="Times New Roman"/>
          <w:kern w:val="0"/>
          <w:sz w:val="24"/>
          <w:szCs w:val="24"/>
        </w:rPr>
        <w:t xml:space="preserve">node can request </w:t>
      </w:r>
      <w:r w:rsidR="000C3437">
        <w:rPr>
          <w:rFonts w:ascii="Times New Roman" w:eastAsia="宋体" w:hAnsi="Times New Roman" w:cs="Times New Roman"/>
          <w:kern w:val="0"/>
          <w:sz w:val="24"/>
          <w:szCs w:val="24"/>
        </w:rPr>
        <w:t>blocks</w:t>
      </w:r>
      <w:r w:rsidR="00F725B1">
        <w:rPr>
          <w:rFonts w:ascii="Times New Roman" w:eastAsia="宋体" w:hAnsi="Times New Roman" w:cs="Times New Roman"/>
          <w:kern w:val="0"/>
          <w:sz w:val="24"/>
          <w:szCs w:val="24"/>
        </w:rPr>
        <w:t xml:space="preserve"> from other </w:t>
      </w:r>
      <w:r w:rsidR="00974B62">
        <w:rPr>
          <w:rFonts w:ascii="Times New Roman" w:eastAsia="宋体" w:hAnsi="Times New Roman" w:cs="Times New Roman"/>
          <w:kern w:val="0"/>
          <w:sz w:val="24"/>
          <w:szCs w:val="24"/>
        </w:rPr>
        <w:t xml:space="preserve">trustworthy </w:t>
      </w:r>
      <w:r w:rsidR="00F725B1">
        <w:rPr>
          <w:rFonts w:ascii="Times New Roman" w:eastAsia="宋体" w:hAnsi="Times New Roman" w:cs="Times New Roman"/>
          <w:kern w:val="0"/>
          <w:sz w:val="24"/>
          <w:szCs w:val="24"/>
        </w:rPr>
        <w:t xml:space="preserve">nodes to ensure </w:t>
      </w:r>
      <w:r w:rsidR="000C3437">
        <w:rPr>
          <w:rFonts w:ascii="Times New Roman" w:eastAsia="宋体" w:hAnsi="Times New Roman" w:cs="Times New Roman"/>
          <w:kern w:val="0"/>
          <w:sz w:val="24"/>
          <w:szCs w:val="24"/>
        </w:rPr>
        <w:t>the reality of blockchain history information.</w:t>
      </w:r>
    </w:p>
    <w:p w14:paraId="2B55A2B1" w14:textId="7E4513A0" w:rsidR="000C3437" w:rsidRPr="000F4706" w:rsidRDefault="000C3437" w:rsidP="00FE5A8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Synchronization procedure can also happen when consensus node receive</w:t>
      </w:r>
      <w:r w:rsidR="00B6073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452F2C">
        <w:rPr>
          <w:rFonts w:ascii="Times New Roman" w:eastAsia="宋体" w:hAnsi="Times New Roman" w:cs="Times New Roman"/>
          <w:kern w:val="0"/>
          <w:sz w:val="24"/>
          <w:szCs w:val="24"/>
        </w:rPr>
        <w:t>partial signature or</w:t>
      </w:r>
      <w:r>
        <w:rPr>
          <w:rFonts w:ascii="Times New Roman" w:eastAsia="宋体" w:hAnsi="Times New Roman" w:cs="Times New Roman"/>
          <w:kern w:val="0"/>
          <w:sz w:val="24"/>
          <w:szCs w:val="24"/>
        </w:rPr>
        <w:t xml:space="preserve"> full signature </w:t>
      </w:r>
      <w:r w:rsidR="00BC2346">
        <w:rPr>
          <w:rFonts w:ascii="Times New Roman" w:eastAsia="宋体" w:hAnsi="Times New Roman" w:cs="Times New Roman"/>
          <w:kern w:val="0"/>
          <w:sz w:val="24"/>
          <w:szCs w:val="24"/>
        </w:rPr>
        <w:t>before</w:t>
      </w:r>
      <w:r>
        <w:rPr>
          <w:rFonts w:ascii="Times New Roman" w:eastAsia="宋体" w:hAnsi="Times New Roman" w:cs="Times New Roman"/>
          <w:kern w:val="0"/>
          <w:sz w:val="24"/>
          <w:szCs w:val="24"/>
        </w:rPr>
        <w:t xml:space="preserve"> </w:t>
      </w:r>
      <w:r w:rsidR="00BC2346">
        <w:rPr>
          <w:rFonts w:ascii="Times New Roman" w:eastAsia="宋体" w:hAnsi="Times New Roman" w:cs="Times New Roman"/>
          <w:kern w:val="0"/>
          <w:sz w:val="24"/>
          <w:szCs w:val="24"/>
        </w:rPr>
        <w:t xml:space="preserve">receiving </w:t>
      </w:r>
      <w:r>
        <w:rPr>
          <w:rFonts w:ascii="Times New Roman" w:eastAsia="宋体" w:hAnsi="Times New Roman" w:cs="Times New Roman"/>
          <w:kern w:val="0"/>
          <w:sz w:val="24"/>
          <w:szCs w:val="24"/>
        </w:rPr>
        <w:t xml:space="preserve">block. </w:t>
      </w:r>
      <w:r w:rsidR="00BC2346">
        <w:rPr>
          <w:rFonts w:ascii="Times New Roman" w:eastAsia="宋体" w:hAnsi="Times New Roman" w:cs="Times New Roman"/>
          <w:kern w:val="0"/>
          <w:sz w:val="24"/>
          <w:szCs w:val="24"/>
        </w:rPr>
        <w:t>This</w:t>
      </w:r>
      <w:r w:rsidR="00452F2C">
        <w:rPr>
          <w:rFonts w:ascii="Times New Roman" w:eastAsia="宋体" w:hAnsi="Times New Roman" w:cs="Times New Roman"/>
          <w:kern w:val="0"/>
          <w:sz w:val="24"/>
          <w:szCs w:val="24"/>
        </w:rPr>
        <w:t xml:space="preserve"> node will request</w:t>
      </w:r>
      <w:r w:rsidR="00BC2346">
        <w:rPr>
          <w:rFonts w:ascii="Times New Roman" w:eastAsia="宋体" w:hAnsi="Times New Roman" w:cs="Times New Roman"/>
          <w:kern w:val="0"/>
          <w:sz w:val="24"/>
          <w:szCs w:val="24"/>
        </w:rPr>
        <w:t xml:space="preserve"> the processing block from its neighbor</w:t>
      </w:r>
      <w:r w:rsidR="009B01EF">
        <w:rPr>
          <w:rFonts w:ascii="Times New Roman" w:eastAsia="宋体" w:hAnsi="Times New Roman" w:cs="Times New Roman"/>
          <w:kern w:val="0"/>
          <w:sz w:val="24"/>
          <w:szCs w:val="24"/>
        </w:rPr>
        <w:t>s that</w:t>
      </w:r>
      <w:r w:rsidR="00452F2C">
        <w:rPr>
          <w:rFonts w:ascii="Times New Roman" w:eastAsia="宋体" w:hAnsi="Times New Roman" w:cs="Times New Roman"/>
          <w:kern w:val="0"/>
          <w:sz w:val="24"/>
          <w:szCs w:val="24"/>
        </w:rPr>
        <w:t xml:space="preserve"> have high stability and </w:t>
      </w:r>
      <w:r w:rsidR="009B01EF">
        <w:rPr>
          <w:rFonts w:ascii="Times New Roman" w:eastAsia="宋体" w:hAnsi="Times New Roman" w:cs="Times New Roman"/>
          <w:kern w:val="0"/>
          <w:sz w:val="24"/>
          <w:szCs w:val="24"/>
        </w:rPr>
        <w:t>short</w:t>
      </w:r>
      <w:r w:rsidR="00452F2C">
        <w:rPr>
          <w:rFonts w:ascii="Times New Roman" w:eastAsia="宋体" w:hAnsi="Times New Roman" w:cs="Times New Roman"/>
          <w:kern w:val="0"/>
          <w:sz w:val="24"/>
          <w:szCs w:val="24"/>
        </w:rPr>
        <w:t xml:space="preserve"> distance. </w:t>
      </w:r>
      <w:r w:rsidR="009B01EF">
        <w:rPr>
          <w:rFonts w:ascii="Times New Roman" w:eastAsia="宋体" w:hAnsi="Times New Roman" w:cs="Times New Roman"/>
          <w:kern w:val="0"/>
          <w:sz w:val="24"/>
          <w:szCs w:val="24"/>
        </w:rPr>
        <w:t>If the previous hash of the block not equal to the hash of the latest block on node's local blockchain, the node will requ</w:t>
      </w:r>
      <w:r w:rsidR="00FE5A82">
        <w:rPr>
          <w:rFonts w:ascii="Times New Roman" w:eastAsia="宋体" w:hAnsi="Times New Roman" w:cs="Times New Roman"/>
          <w:kern w:val="0"/>
          <w:sz w:val="24"/>
          <w:szCs w:val="24"/>
        </w:rPr>
        <w:t>est blockchain history from its neighbors.</w:t>
      </w:r>
      <w:r w:rsidR="00FE5A82">
        <w:rPr>
          <w:rFonts w:ascii="Times New Roman" w:eastAsia="宋体" w:hAnsi="Times New Roman" w:cs="Times New Roman" w:hint="eastAsia"/>
          <w:kern w:val="0"/>
          <w:sz w:val="24"/>
          <w:szCs w:val="24"/>
        </w:rPr>
        <w:t xml:space="preserve"> </w:t>
      </w:r>
      <w:r w:rsidR="00892756">
        <w:rPr>
          <w:rFonts w:ascii="Times New Roman" w:eastAsia="宋体" w:hAnsi="Times New Roman" w:cs="Times New Roman"/>
          <w:kern w:val="0"/>
          <w:sz w:val="24"/>
          <w:szCs w:val="24"/>
        </w:rPr>
        <w:t xml:space="preserve">The received blocks are added to </w:t>
      </w:r>
      <w:r w:rsidR="00FE5A82">
        <w:rPr>
          <w:rFonts w:ascii="Times New Roman" w:eastAsia="宋体" w:hAnsi="Times New Roman" w:cs="Times New Roman"/>
          <w:kern w:val="0"/>
          <w:sz w:val="24"/>
          <w:szCs w:val="24"/>
        </w:rPr>
        <w:t>node's</w:t>
      </w:r>
      <w:r w:rsidR="00892756">
        <w:rPr>
          <w:rFonts w:ascii="Times New Roman" w:eastAsia="宋体" w:hAnsi="Times New Roman" w:cs="Times New Roman"/>
          <w:kern w:val="0"/>
          <w:sz w:val="24"/>
          <w:szCs w:val="24"/>
        </w:rPr>
        <w:t xml:space="preserve"> local chain if it is not present in the </w:t>
      </w:r>
      <w:r w:rsidR="00FE5A82">
        <w:rPr>
          <w:rFonts w:ascii="Times New Roman" w:eastAsia="宋体" w:hAnsi="Times New Roman" w:cs="Times New Roman"/>
          <w:kern w:val="0"/>
          <w:sz w:val="24"/>
          <w:szCs w:val="24"/>
        </w:rPr>
        <w:t>blockchain</w:t>
      </w:r>
      <w:r w:rsidR="00892756">
        <w:rPr>
          <w:rFonts w:ascii="Times New Roman" w:eastAsia="宋体" w:hAnsi="Times New Roman" w:cs="Times New Roman"/>
          <w:kern w:val="0"/>
          <w:sz w:val="24"/>
          <w:szCs w:val="24"/>
        </w:rPr>
        <w:t>.</w:t>
      </w:r>
      <w:r w:rsidR="007F722A">
        <w:rPr>
          <w:rFonts w:ascii="Times New Roman" w:eastAsia="宋体" w:hAnsi="Times New Roman" w:cs="Times New Roman"/>
          <w:kern w:val="0"/>
          <w:sz w:val="24"/>
          <w:szCs w:val="24"/>
        </w:rPr>
        <w:t xml:space="preserve"> </w:t>
      </w:r>
      <w:r w:rsidR="00D76E1A">
        <w:rPr>
          <w:rFonts w:ascii="Times New Roman" w:eastAsia="宋体" w:hAnsi="Times New Roman" w:cs="Times New Roman"/>
          <w:kern w:val="0"/>
          <w:sz w:val="24"/>
          <w:szCs w:val="24"/>
        </w:rPr>
        <w:t>when the maintained chain is the latest blockchain</w:t>
      </w:r>
      <w:r w:rsidR="007F722A">
        <w:rPr>
          <w:rFonts w:ascii="Times New Roman" w:eastAsia="宋体" w:hAnsi="Times New Roman" w:cs="Times New Roman"/>
          <w:kern w:val="0"/>
          <w:sz w:val="24"/>
          <w:szCs w:val="24"/>
        </w:rPr>
        <w:t xml:space="preserve">, the node participates consensus process via generating the following round random number according to the full signature of latest block. This procedure ensures that </w:t>
      </w:r>
      <w:r w:rsidR="003E04D3">
        <w:rPr>
          <w:rFonts w:ascii="Times New Roman" w:eastAsia="宋体" w:hAnsi="Times New Roman" w:cs="Times New Roman"/>
          <w:kern w:val="0"/>
          <w:sz w:val="24"/>
          <w:szCs w:val="24"/>
        </w:rPr>
        <w:t>blockchain system will not be stopped because the number of honest node</w:t>
      </w:r>
      <w:r w:rsidR="00B6073B">
        <w:rPr>
          <w:rFonts w:ascii="Times New Roman" w:eastAsia="宋体" w:hAnsi="Times New Roman" w:cs="Times New Roman"/>
          <w:kern w:val="0"/>
          <w:sz w:val="24"/>
          <w:szCs w:val="24"/>
        </w:rPr>
        <w:t>s</w:t>
      </w:r>
      <w:r w:rsidR="00D76E1A">
        <w:rPr>
          <w:rFonts w:ascii="Times New Roman" w:eastAsia="宋体" w:hAnsi="Times New Roman" w:cs="Times New Roman"/>
          <w:kern w:val="0"/>
          <w:sz w:val="24"/>
          <w:szCs w:val="24"/>
        </w:rPr>
        <w:t xml:space="preserve"> </w:t>
      </w:r>
      <w:r w:rsidR="00301351">
        <w:rPr>
          <w:rFonts w:ascii="Times New Roman" w:eastAsia="宋体" w:hAnsi="Times New Roman" w:cs="Times New Roman"/>
          <w:kern w:val="0"/>
          <w:sz w:val="24"/>
          <w:szCs w:val="24"/>
        </w:rPr>
        <w:t>not meets the security threshold. Thus,</w:t>
      </w:r>
      <w:r w:rsidR="00D76E1A">
        <w:rPr>
          <w:rFonts w:ascii="Times New Roman" w:eastAsia="宋体" w:hAnsi="Times New Roman" w:cs="Times New Roman"/>
          <w:kern w:val="0"/>
          <w:sz w:val="24"/>
          <w:szCs w:val="24"/>
        </w:rPr>
        <w:t xml:space="preserve"> </w:t>
      </w:r>
      <w:proofErr w:type="spellStart"/>
      <w:r w:rsidR="00D76E1A">
        <w:rPr>
          <w:rFonts w:ascii="Times New Roman" w:eastAsia="宋体" w:hAnsi="Times New Roman" w:cs="Times New Roman"/>
          <w:kern w:val="0"/>
          <w:sz w:val="24"/>
          <w:szCs w:val="24"/>
        </w:rPr>
        <w:t>SWIB</w:t>
      </w:r>
      <w:proofErr w:type="spellEnd"/>
      <w:r w:rsidR="00D76E1A">
        <w:rPr>
          <w:rFonts w:ascii="Times New Roman" w:eastAsia="宋体" w:hAnsi="Times New Roman" w:cs="Times New Roman"/>
          <w:kern w:val="0"/>
          <w:sz w:val="24"/>
          <w:szCs w:val="24"/>
        </w:rPr>
        <w:t xml:space="preserve"> can utilize the</w:t>
      </w:r>
      <w:r w:rsidR="00301351">
        <w:rPr>
          <w:rFonts w:ascii="Times New Roman" w:eastAsia="宋体" w:hAnsi="Times New Roman" w:cs="Times New Roman"/>
          <w:kern w:val="0"/>
          <w:sz w:val="24"/>
          <w:szCs w:val="24"/>
        </w:rPr>
        <w:t xml:space="preserve"> synchronization </w:t>
      </w:r>
      <w:r w:rsidR="00D76E1A">
        <w:rPr>
          <w:rFonts w:ascii="Times New Roman" w:eastAsia="宋体" w:hAnsi="Times New Roman" w:cs="Times New Roman"/>
          <w:kern w:val="0"/>
          <w:sz w:val="24"/>
          <w:szCs w:val="24"/>
        </w:rPr>
        <w:t>mechanism</w:t>
      </w:r>
      <w:r w:rsidR="00301351">
        <w:rPr>
          <w:rFonts w:ascii="Times New Roman" w:eastAsia="宋体" w:hAnsi="Times New Roman" w:cs="Times New Roman"/>
          <w:kern w:val="0"/>
          <w:sz w:val="24"/>
          <w:szCs w:val="24"/>
        </w:rPr>
        <w:t xml:space="preserve"> to </w:t>
      </w:r>
      <w:r w:rsidR="00D76E1A">
        <w:rPr>
          <w:rFonts w:ascii="Times New Roman" w:eastAsia="宋体" w:hAnsi="Times New Roman" w:cs="Times New Roman"/>
          <w:kern w:val="0"/>
          <w:sz w:val="24"/>
          <w:szCs w:val="24"/>
        </w:rPr>
        <w:t>guarantee</w:t>
      </w:r>
      <w:r w:rsidR="00301351">
        <w:rPr>
          <w:rFonts w:ascii="Times New Roman" w:eastAsia="宋体" w:hAnsi="Times New Roman" w:cs="Times New Roman"/>
          <w:kern w:val="0"/>
          <w:sz w:val="24"/>
          <w:szCs w:val="24"/>
        </w:rPr>
        <w:t xml:space="preserve"> the security of </w:t>
      </w:r>
      <w:proofErr w:type="spellStart"/>
      <w:r w:rsidR="00301351">
        <w:rPr>
          <w:rFonts w:ascii="Times New Roman" w:eastAsia="宋体" w:hAnsi="Times New Roman" w:cs="Times New Roman"/>
          <w:kern w:val="0"/>
          <w:sz w:val="24"/>
          <w:szCs w:val="24"/>
        </w:rPr>
        <w:t>SWIB</w:t>
      </w:r>
      <w:proofErr w:type="spellEnd"/>
      <w:r w:rsidR="00301351">
        <w:rPr>
          <w:rFonts w:ascii="Times New Roman" w:eastAsia="宋体" w:hAnsi="Times New Roman" w:cs="Times New Roman"/>
          <w:kern w:val="0"/>
          <w:sz w:val="24"/>
          <w:szCs w:val="24"/>
        </w:rPr>
        <w:t>.</w:t>
      </w:r>
    </w:p>
    <w:p w14:paraId="31680BC5" w14:textId="76D7440A"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5458212C" w14:textId="7E0F7099" w:rsidR="00E4471D" w:rsidRPr="004246D7" w:rsidRDefault="00E4471D" w:rsidP="00E4471D">
      <w:pPr>
        <w:pStyle w:val="2"/>
        <w:rPr>
          <w:rFonts w:ascii="Times New Roman" w:eastAsia="黑体" w:hAnsi="Times New Roman" w:cs="Times New Roman"/>
          <w:sz w:val="28"/>
          <w:szCs w:val="28"/>
        </w:rPr>
      </w:pPr>
      <w:r w:rsidRPr="004246D7">
        <w:rPr>
          <w:rFonts w:ascii="Times New Roman" w:eastAsia="黑体" w:hAnsi="Times New Roman" w:cs="Times New Roman"/>
          <w:sz w:val="28"/>
          <w:szCs w:val="28"/>
        </w:rPr>
        <w:t>5.</w:t>
      </w:r>
      <w:r>
        <w:rPr>
          <w:rFonts w:ascii="Times New Roman" w:eastAsia="黑体" w:hAnsi="Times New Roman" w:cs="Times New Roman"/>
          <w:sz w:val="28"/>
          <w:szCs w:val="28"/>
        </w:rPr>
        <w:t>1</w:t>
      </w:r>
      <w:r w:rsidRPr="004246D7">
        <w:rPr>
          <w:rFonts w:ascii="Times New Roman" w:eastAsia="黑体" w:hAnsi="Times New Roman" w:cs="Times New Roman"/>
          <w:sz w:val="28"/>
          <w:szCs w:val="28"/>
        </w:rPr>
        <w:t xml:space="preserve"> </w:t>
      </w:r>
      <w:r w:rsidR="007F1AE8">
        <w:rPr>
          <w:rFonts w:ascii="Times New Roman" w:eastAsia="黑体" w:hAnsi="Times New Roman" w:cs="Times New Roman"/>
          <w:sz w:val="28"/>
          <w:szCs w:val="28"/>
        </w:rPr>
        <w:t>P</w:t>
      </w:r>
      <w:r w:rsidR="00B6073B">
        <w:rPr>
          <w:rFonts w:ascii="Times New Roman" w:eastAsia="黑体" w:hAnsi="Times New Roman" w:cs="Times New Roman"/>
          <w:sz w:val="28"/>
          <w:szCs w:val="28"/>
        </w:rPr>
        <w:t xml:space="preserve">erformance </w:t>
      </w:r>
      <w:r w:rsidR="007F1AE8">
        <w:rPr>
          <w:rFonts w:ascii="Times New Roman" w:eastAsia="黑体" w:hAnsi="Times New Roman" w:cs="Times New Roman"/>
          <w:sz w:val="28"/>
          <w:szCs w:val="28"/>
        </w:rPr>
        <w:t>Analysis</w:t>
      </w:r>
    </w:p>
    <w:p w14:paraId="277FF685" w14:textId="2EC5BE4D" w:rsidR="00F905EF" w:rsidRPr="00F905EF" w:rsidRDefault="00F905EF" w:rsidP="00F905EF">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sidR="005F07A4">
        <w:rPr>
          <w:rFonts w:ascii="Times New Roman" w:eastAsia="黑体" w:hAnsi="Times New Roman" w:cs="Times New Roman"/>
          <w:sz w:val="24"/>
          <w:szCs w:val="24"/>
        </w:rPr>
        <w:t xml:space="preserve">Consensus </w:t>
      </w:r>
      <w:r w:rsidR="00E9727C">
        <w:rPr>
          <w:rFonts w:ascii="Times New Roman" w:eastAsia="黑体" w:hAnsi="Times New Roman" w:cs="Times New Roman"/>
          <w:sz w:val="24"/>
          <w:szCs w:val="24"/>
        </w:rPr>
        <w:t>Latency</w:t>
      </w:r>
    </w:p>
    <w:p w14:paraId="7B0381A8" w14:textId="597E9469" w:rsidR="00E9727C" w:rsidRDefault="009967A8" w:rsidP="000130B2">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CD12B9">
        <w:rPr>
          <w:rFonts w:ascii="Times New Roman" w:eastAsia="宋体" w:hAnsi="Times New Roman" w:cs="Times New Roman"/>
          <w:kern w:val="0"/>
          <w:sz w:val="24"/>
          <w:szCs w:val="24"/>
        </w:rPr>
        <w:t>consensus</w:t>
      </w:r>
      <w:r w:rsidR="000130B2">
        <w:rPr>
          <w:rFonts w:ascii="Times New Roman" w:eastAsia="宋体" w:hAnsi="Times New Roman" w:cs="Times New Roman"/>
          <w:kern w:val="0"/>
          <w:sz w:val="24"/>
          <w:szCs w:val="24"/>
        </w:rPr>
        <w:t xml:space="preserve"> latency is </w:t>
      </w:r>
      <w:r>
        <w:rPr>
          <w:rFonts w:ascii="Times New Roman" w:eastAsia="宋体" w:hAnsi="Times New Roman" w:cs="Times New Roman"/>
          <w:kern w:val="0"/>
          <w:sz w:val="24"/>
          <w:szCs w:val="24"/>
        </w:rPr>
        <w:t xml:space="preserve">defined as </w:t>
      </w:r>
      <w:r w:rsidR="000130B2">
        <w:rPr>
          <w:rFonts w:ascii="Times New Roman" w:eastAsia="宋体" w:hAnsi="Times New Roman" w:cs="Times New Roman"/>
          <w:kern w:val="0"/>
          <w:sz w:val="24"/>
          <w:szCs w:val="24"/>
        </w:rPr>
        <w:t>the time interval from the block proposal to the block finalization.</w:t>
      </w:r>
      <w:r w:rsidR="00230543">
        <w:rPr>
          <w:rFonts w:ascii="Times New Roman" w:eastAsia="宋体" w:hAnsi="Times New Roman" w:cs="Times New Roman"/>
          <w:kern w:val="0"/>
          <w:sz w:val="24"/>
          <w:szCs w:val="24"/>
        </w:rPr>
        <w:t xml:space="preserve"> In order to focus on the impact of wireless communication, we assume that the computing time is negligibly small. Then, the consensus latency in our protocol is obtain as</w:t>
      </w:r>
    </w:p>
    <w:p w14:paraId="6810758E" w14:textId="12D1A0CB" w:rsidR="00230543" w:rsidRPr="00230543" w:rsidRDefault="00230543" w:rsidP="000130B2">
      <w:pPr>
        <w:spacing w:afterLines="50" w:after="156"/>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 xml:space="preserve">L=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oMath>
      </m:oMathPara>
    </w:p>
    <w:p w14:paraId="5ED5AA3C" w14:textId="505ECF9E" w:rsidR="00E961A9" w:rsidRDefault="00230543" w:rsidP="00E961A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with a communication success probability greater than or equal</w:t>
      </w:r>
      <w:r w:rsidR="00860AC3">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ζ</m:t>
        </m:r>
      </m:oMath>
      <w:r w:rsidR="00B94728">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 xml:space="preserve">for some </w:t>
      </w:r>
      <m:oMath>
        <m:r>
          <w:rPr>
            <w:rFonts w:ascii="Cambria Math" w:eastAsia="宋体" w:hAnsi="Cambria Math" w:cs="Times New Roman"/>
            <w:kern w:val="0"/>
            <w:sz w:val="24"/>
            <w:szCs w:val="24"/>
          </w:rPr>
          <m:t>0≤ζ&lt;1</m:t>
        </m:r>
      </m:oMath>
      <w:r w:rsidR="00860AC3">
        <w:rPr>
          <w:rFonts w:ascii="Times New Roman" w:eastAsia="宋体" w:hAnsi="Times New Roman" w:cs="Times New Roman" w:hint="eastAsia"/>
          <w:kern w:val="0"/>
          <w:sz w:val="24"/>
          <w:szCs w:val="24"/>
        </w:rPr>
        <w:t>.</w:t>
      </w:r>
      <w:r w:rsidR="00860AC3">
        <w:rPr>
          <w:rFonts w:ascii="Times New Roman" w:eastAsia="宋体" w:hAnsi="Times New Roman" w:cs="Times New Roman"/>
          <w:kern w:val="0"/>
          <w:sz w:val="24"/>
          <w:szCs w:val="24"/>
        </w:rPr>
        <w:t xml:space="preserve"> This equation comes because a single consensus round of </w:t>
      </w:r>
      <w:proofErr w:type="spellStart"/>
      <w:r w:rsidR="00860AC3">
        <w:rPr>
          <w:rFonts w:ascii="Times New Roman" w:eastAsia="宋体" w:hAnsi="Times New Roman" w:cs="Times New Roman"/>
          <w:kern w:val="0"/>
          <w:sz w:val="24"/>
          <w:szCs w:val="24"/>
        </w:rPr>
        <w:t>SWIB</w:t>
      </w:r>
      <w:proofErr w:type="spellEnd"/>
      <w:r w:rsidR="00860AC3">
        <w:rPr>
          <w:rFonts w:ascii="Times New Roman" w:eastAsia="宋体" w:hAnsi="Times New Roman" w:cs="Times New Roman"/>
          <w:kern w:val="0"/>
          <w:sz w:val="24"/>
          <w:szCs w:val="24"/>
        </w:rPr>
        <w:t xml:space="preserve"> consist of at most </w:t>
      </w:r>
      <m:oMath>
        <m:r>
          <w:rPr>
            <w:rFonts w:ascii="Cambria Math" w:eastAsia="宋体" w:hAnsi="Cambria Math" w:cs="Times New Roman"/>
            <w:kern w:val="0"/>
            <w:sz w:val="24"/>
            <w:szCs w:val="24"/>
          </w:rPr>
          <m:t xml:space="preserve">N+2 </m:t>
        </m:r>
      </m:oMath>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urns of independent message dissemination opportunities. The </w:t>
      </w:r>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erm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oMath>
      <w:r w:rsidR="00860AC3">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is</w:t>
      </w:r>
      <w:r w:rsidR="00EA7959">
        <w:rPr>
          <w:rFonts w:ascii="Times New Roman" w:eastAsia="宋体" w:hAnsi="Times New Roman" w:cs="Times New Roman"/>
          <w:kern w:val="0"/>
          <w:sz w:val="24"/>
          <w:szCs w:val="24"/>
        </w:rPr>
        <w:t xml:space="preserve"> the number of time slots</w:t>
      </w:r>
      <w:r w:rsidR="00B94728">
        <w:rPr>
          <w:rFonts w:ascii="Times New Roman" w:eastAsia="宋体" w:hAnsi="Times New Roman" w:cs="Times New Roman"/>
          <w:kern w:val="0"/>
          <w:sz w:val="24"/>
          <w:szCs w:val="24"/>
        </w:rPr>
        <w:t xml:space="preserve"> for a maximum message.</w:t>
      </w:r>
      <w:r w:rsidR="00CA4AF4">
        <w:rPr>
          <w:rFonts w:ascii="Times New Roman" w:eastAsia="宋体" w:hAnsi="Times New Roman" w:cs="Times New Roman"/>
          <w:kern w:val="0"/>
          <w:sz w:val="24"/>
          <w:szCs w:val="24"/>
        </w:rPr>
        <w:t xml:space="preserve"> A block is composed of block header and a block body. The block header mainly stores metadata for identifying blocks and has fixed size. Block body contains multiple transactions, which assumed that have fixed size. Let </w:t>
      </w:r>
      <m:oMath>
        <m:r>
          <w:rPr>
            <w:rFonts w:ascii="Cambria Math" w:eastAsia="宋体" w:hAnsi="Cambria Math" w:cs="Times New Roman"/>
            <w:kern w:val="0"/>
            <w:sz w:val="24"/>
            <w:szCs w:val="24"/>
          </w:rPr>
          <m:t>M</m:t>
        </m:r>
      </m:oMath>
      <w:r w:rsidR="00CA4AF4">
        <w:rPr>
          <w:rFonts w:ascii="Times New Roman" w:eastAsia="宋体" w:hAnsi="Times New Roman" w:cs="Times New Roman" w:hint="eastAsia"/>
          <w:kern w:val="0"/>
          <w:sz w:val="24"/>
          <w:szCs w:val="24"/>
        </w:rPr>
        <w:t xml:space="preserve"> </w:t>
      </w:r>
      <w:r w:rsidR="00CA4AF4">
        <w:rPr>
          <w:rFonts w:ascii="Times New Roman" w:eastAsia="宋体" w:hAnsi="Times New Roman" w:cs="Times New Roman"/>
          <w:kern w:val="0"/>
          <w:sz w:val="24"/>
          <w:szCs w:val="24"/>
        </w:rPr>
        <w:t xml:space="preserve">be </w:t>
      </w:r>
      <w:r w:rsidR="009214D8">
        <w:rPr>
          <w:rFonts w:ascii="Times New Roman" w:eastAsia="宋体" w:hAnsi="Times New Roman" w:cs="Times New Roman"/>
          <w:kern w:val="0"/>
          <w:sz w:val="24"/>
          <w:szCs w:val="24"/>
        </w:rPr>
        <w:t xml:space="preserve">the maximum message in transmission,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respectively be block header size and transaction size. </w:t>
      </w:r>
      <w:r w:rsidR="00E961A9">
        <w:rPr>
          <w:rFonts w:ascii="Times New Roman" w:eastAsia="宋体" w:hAnsi="Times New Roman" w:cs="Times New Roman"/>
          <w:kern w:val="0"/>
          <w:sz w:val="24"/>
          <w:szCs w:val="24"/>
        </w:rPr>
        <w:t xml:space="preserve">The </w:t>
      </w:r>
      <w:r w:rsidR="0039691B">
        <w:rPr>
          <w:rFonts w:ascii="Times New Roman" w:eastAsia="宋体" w:hAnsi="Times New Roman" w:cs="Times New Roman"/>
          <w:kern w:val="0"/>
          <w:sz w:val="24"/>
          <w:szCs w:val="24"/>
        </w:rPr>
        <w:t xml:space="preserve">maximum </w:t>
      </w:r>
      <w:r w:rsidR="00E961A9">
        <w:rPr>
          <w:rFonts w:ascii="Times New Roman" w:eastAsia="宋体" w:hAnsi="Times New Roman" w:cs="Times New Roman"/>
          <w:kern w:val="0"/>
          <w:sz w:val="24"/>
          <w:szCs w:val="24"/>
        </w:rPr>
        <w:t xml:space="preserve">consensus latency of the </w:t>
      </w:r>
      <w:proofErr w:type="spellStart"/>
      <w:r w:rsidR="00E961A9">
        <w:rPr>
          <w:rFonts w:ascii="Times New Roman" w:eastAsia="宋体" w:hAnsi="Times New Roman" w:cs="Times New Roman"/>
          <w:kern w:val="0"/>
          <w:sz w:val="24"/>
          <w:szCs w:val="24"/>
        </w:rPr>
        <w:t>SWIB</w:t>
      </w:r>
      <w:proofErr w:type="spellEnd"/>
      <w:r w:rsidR="00E961A9">
        <w:rPr>
          <w:rFonts w:ascii="Times New Roman" w:eastAsia="宋体" w:hAnsi="Times New Roman" w:cs="Times New Roman"/>
          <w:kern w:val="0"/>
          <w:sz w:val="24"/>
          <w:szCs w:val="24"/>
        </w:rPr>
        <w:t xml:space="preserve"> is </w:t>
      </w:r>
    </w:p>
    <w:p w14:paraId="45F0B822" w14:textId="141BC165" w:rsidR="00E961A9" w:rsidRPr="00641646" w:rsidRDefault="00683AC8" w:rsidP="00E961A9">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oMath>
      </m:oMathPara>
    </w:p>
    <w:p w14:paraId="60E5958D" w14:textId="49CC058C" w:rsidR="00CA4AF4" w:rsidRDefault="00CE456F" w:rsidP="00230543">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max</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i</w:t>
      </w:r>
      <w:proofErr w:type="spellStart"/>
      <w:r>
        <w:rPr>
          <w:rFonts w:ascii="Times New Roman" w:eastAsia="宋体" w:hAnsi="Times New Roman" w:cs="Times New Roman"/>
          <w:kern w:val="0"/>
          <w:sz w:val="24"/>
          <w:szCs w:val="24"/>
        </w:rPr>
        <w:t>s</w:t>
      </w:r>
      <w:proofErr w:type="spellEnd"/>
      <w:r>
        <w:rPr>
          <w:rFonts w:ascii="Times New Roman" w:eastAsia="宋体" w:hAnsi="Times New Roman" w:cs="Times New Roman"/>
          <w:kern w:val="0"/>
          <w:sz w:val="24"/>
          <w:szCs w:val="24"/>
        </w:rPr>
        <w:t xml:space="preserve"> the number of required slots to transmit the maximum size block</w:t>
      </w:r>
      <w:r w:rsidR="009C3060">
        <w:rPr>
          <w:rFonts w:ascii="Times New Roman" w:eastAsia="宋体" w:hAnsi="Times New Roman" w:cs="Times New Roman"/>
          <w:kern w:val="0"/>
          <w:sz w:val="24"/>
          <w:szCs w:val="24"/>
        </w:rPr>
        <w:t xml:space="preserve">,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oMath>
      <w:r w:rsidR="009C3060">
        <w:rPr>
          <w:rFonts w:ascii="Times New Roman" w:eastAsia="宋体" w:hAnsi="Times New Roman" w:cs="Times New Roman" w:hint="eastAsia"/>
          <w:kern w:val="0"/>
          <w:sz w:val="24"/>
          <w:szCs w:val="24"/>
        </w:rPr>
        <w:t xml:space="preserve"> </w:t>
      </w:r>
      <w:r w:rsidR="009C3060">
        <w:rPr>
          <w:rFonts w:ascii="Times New Roman" w:eastAsia="宋体" w:hAnsi="Times New Roman" w:cs="Times New Roman"/>
          <w:kern w:val="0"/>
          <w:sz w:val="24"/>
          <w:szCs w:val="24"/>
        </w:rPr>
        <w:t xml:space="preserve">is the number of slots to transmit the maximum </w:t>
      </w:r>
      <w:proofErr w:type="gramStart"/>
      <w:r w:rsidR="009C3060">
        <w:rPr>
          <w:rFonts w:ascii="Times New Roman" w:eastAsia="宋体" w:hAnsi="Times New Roman" w:cs="Times New Roman"/>
          <w:kern w:val="0"/>
          <w:sz w:val="24"/>
          <w:szCs w:val="24"/>
        </w:rPr>
        <w:t>signatures</w:t>
      </w:r>
      <w:r>
        <w:rPr>
          <w:rFonts w:ascii="Times New Roman" w:eastAsia="宋体" w:hAnsi="Times New Roman" w:cs="Times New Roman"/>
          <w:kern w:val="0"/>
          <w:sz w:val="24"/>
          <w:szCs w:val="24"/>
        </w:rPr>
        <w:t>.</w:t>
      </w:r>
      <w:proofErr w:type="gramEnd"/>
      <w:r w:rsidR="00E675DF">
        <w:rPr>
          <w:rFonts w:ascii="Times New Roman" w:eastAsia="宋体" w:hAnsi="Times New Roman" w:cs="Times New Roman"/>
          <w:kern w:val="0"/>
          <w:sz w:val="24"/>
          <w:szCs w:val="24"/>
        </w:rPr>
        <w:t xml:space="preserve"> </w:t>
      </w:r>
      <w:r w:rsidR="00934494">
        <w:rPr>
          <w:rFonts w:ascii="Times New Roman" w:eastAsia="宋体" w:hAnsi="Times New Roman" w:cs="Times New Roman"/>
          <w:kern w:val="0"/>
          <w:sz w:val="24"/>
          <w:szCs w:val="24"/>
        </w:rPr>
        <w:t>We assume that</w:t>
      </w:r>
      <w:r w:rsidR="00E675DF">
        <w:rPr>
          <w:rFonts w:ascii="Times New Roman" w:eastAsia="宋体" w:hAnsi="Times New Roman" w:cs="Times New Roman"/>
          <w:kern w:val="0"/>
          <w:sz w:val="24"/>
          <w:szCs w:val="24"/>
        </w:rPr>
        <w:t xml:space="preserve"> the transmission probability </w:t>
      </w:r>
      <w:r w:rsidR="00934494">
        <w:rPr>
          <w:rFonts w:ascii="Times New Roman" w:eastAsia="宋体" w:hAnsi="Times New Roman" w:cs="Times New Roman"/>
          <w:kern w:val="0"/>
          <w:sz w:val="24"/>
          <w:szCs w:val="24"/>
        </w:rPr>
        <w:t xml:space="preserve">of nodes is </w:t>
      </w:r>
      <m:oMath>
        <m:r>
          <w:rPr>
            <w:rFonts w:ascii="Cambria Math" w:eastAsia="宋体" w:hAnsi="Cambria Math" w:cs="Times New Roman"/>
            <w:kern w:val="0"/>
            <w:sz w:val="24"/>
            <w:szCs w:val="24"/>
          </w:rPr>
          <m:t>p</m:t>
        </m:r>
      </m:oMath>
      <w:r w:rsidR="00934494">
        <w:rPr>
          <w:rFonts w:ascii="Times New Roman" w:eastAsia="宋体" w:hAnsi="Times New Roman" w:cs="Times New Roman" w:hint="eastAsia"/>
          <w:kern w:val="0"/>
          <w:sz w:val="24"/>
          <w:szCs w:val="24"/>
        </w:rPr>
        <w:t>.</w:t>
      </w:r>
      <w:r w:rsidR="00934494">
        <w:rPr>
          <w:rFonts w:ascii="Times New Roman" w:eastAsia="宋体" w:hAnsi="Times New Roman" w:cs="Times New Roman"/>
          <w:kern w:val="0"/>
          <w:sz w:val="24"/>
          <w:szCs w:val="24"/>
        </w:rPr>
        <w:t xml:space="preserve"> In our considered network model, the consensus latency can be computed as follows:</w:t>
      </w:r>
    </w:p>
    <w:p w14:paraId="34AC0CE2" w14:textId="24AB0E9F" w:rsidR="00E675DF" w:rsidRDefault="00E675DF" w:rsidP="00E675DF">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xml:space="preserve"> 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maximum number of time slots for each completed consensus round, and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transmission probability of each node in system.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934494">
        <w:rPr>
          <w:rFonts w:ascii="Times New Roman" w:eastAsia="宋体" w:hAnsi="Times New Roman" w:cs="Times New Roman"/>
          <w:kern w:val="0"/>
          <w:sz w:val="24"/>
          <w:szCs w:val="24"/>
        </w:rPr>
        <w:t>the runtime of consensus process is</w:t>
      </w:r>
      <w:r>
        <w:rPr>
          <w:rFonts w:ascii="Times New Roman" w:eastAsia="宋体" w:hAnsi="Times New Roman" w:cs="Times New Roman"/>
          <w:kern w:val="0"/>
          <w:sz w:val="24"/>
          <w:szCs w:val="24"/>
        </w:rPr>
        <w:t xml:space="preserve"> at least </w:t>
      </w:r>
      <m:oMath>
        <m:r>
          <w:rPr>
            <w:rFonts w:ascii="Cambria Math" w:eastAsia="宋体" w:hAnsi="Cambria Math" w:cs="Times New Roman"/>
            <w:kern w:val="0"/>
            <w:sz w:val="24"/>
            <w:szCs w:val="24"/>
          </w:rPr>
          <m:t xml:space="preserve">F=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where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some target transmission probability.</w:t>
      </w:r>
    </w:p>
    <w:p w14:paraId="7E123EFB" w14:textId="7F864B95" w:rsidR="00E675DF" w:rsidRDefault="00E675DF" w:rsidP="00230543">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wireless network, each node determines to transmit a message in each slot with probability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probability that only </w:t>
      </w:r>
      <w:r w:rsidR="00C05D99">
        <w:rPr>
          <w:rFonts w:ascii="Times New Roman" w:eastAsia="宋体" w:hAnsi="Times New Roman" w:cs="Times New Roman"/>
          <w:kern w:val="0"/>
          <w:sz w:val="24"/>
          <w:szCs w:val="24"/>
        </w:rPr>
        <w:t>one</w:t>
      </w:r>
      <w:r>
        <w:rPr>
          <w:rFonts w:ascii="Times New Roman" w:eastAsia="宋体" w:hAnsi="Times New Roman" w:cs="Times New Roman"/>
          <w:kern w:val="0"/>
          <w:sz w:val="24"/>
          <w:szCs w:val="24"/>
        </w:rPr>
        <w:t xml:space="preserve"> node </w:t>
      </w:r>
      <w:r w:rsidR="00C05D99">
        <w:rPr>
          <w:rFonts w:ascii="Times New Roman" w:eastAsia="宋体" w:hAnsi="Times New Roman" w:cs="Times New Roman"/>
          <w:kern w:val="0"/>
          <w:sz w:val="24"/>
          <w:szCs w:val="24"/>
        </w:rPr>
        <w:t xml:space="preserve">broadcasts a </w:t>
      </w:r>
      <w:r>
        <w:rPr>
          <w:rFonts w:ascii="Times New Roman" w:eastAsia="宋体" w:hAnsi="Times New Roman" w:cs="Times New Roman"/>
          <w:kern w:val="0"/>
          <w:sz w:val="24"/>
          <w:szCs w:val="24"/>
        </w:rPr>
        <w:t xml:space="preserve">message in a slot is </w:t>
      </w:r>
      <w:r>
        <w:rPr>
          <w:rFonts w:ascii="Times New Roman" w:eastAsia="宋体" w:hAnsi="Times New Roman" w:cs="Times New Roman"/>
          <w:kern w:val="0"/>
          <w:sz w:val="24"/>
          <w:szCs w:val="24"/>
        </w:rPr>
        <w:lastRenderedPageBreak/>
        <w:t xml:space="preserve">expressed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1</m:t>
                </m:r>
              </m:den>
            </m:f>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required for a node to transmit a message. We suppose that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determined the minimum value such that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X≤x</m:t>
                </m:r>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x</m:t>
                </m:r>
              </m:sup>
            </m:sSup>
          </m:e>
        </m:func>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target success transmit probability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minimum required number of time slots is </w:t>
      </w:r>
      <m:oMath>
        <m:r>
          <w:rPr>
            <w:rFonts w:ascii="Cambria Math" w:eastAsia="宋体" w:hAnsi="Cambria Math" w:cs="Times New Roman"/>
            <w:kern w:val="0"/>
            <w:sz w:val="24"/>
            <w:szCs w:val="24"/>
          </w:rPr>
          <m:t>x=⌈</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target transmit probability </w:t>
      </w:r>
      <m:oMath>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 xml:space="preserve">. </w:t>
      </w:r>
      <w:r>
        <w:rPr>
          <w:rFonts w:ascii="Lucida Sans Unicode" w:eastAsia="宋体" w:hAnsi="Lucida Sans Unicode" w:cs="Lucida Sans Unicode"/>
          <w:kern w:val="0"/>
          <w:sz w:val="24"/>
          <w:szCs w:val="24"/>
        </w:rPr>
        <w:t>■</w:t>
      </w:r>
    </w:p>
    <w:p w14:paraId="7DCB64F1" w14:textId="7EEC798B" w:rsidR="00E675DF" w:rsidRDefault="00CA4AF4" w:rsidP="00E675DF">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block proposer is responsible for block generation. After generating a new block, the block proposer sends the new block to other consensus nodes for voting on it. Consensus nodes then generate and broadcast partial signature when they succeed in verifying the validation of the block. When a consensus node receives a sufficient number of partial signature shares, block finalization has been achieved via recovering a full signature. The full signature is seemed as a synchronous block update message, which can be reported to other nodes by any consensus node generating full signature. Our protocol provides a synchronization mechanism to solve the problem of blockchain inconsistency between different nodes. However, consensus process may be interrupted due to no consensus node receives a sufficient number of partial signature shares to recover full signature. This means that all consensus nodes </w:t>
      </w:r>
      <w:r w:rsidR="0039691B">
        <w:rPr>
          <w:rFonts w:ascii="Times New Roman" w:eastAsia="宋体" w:hAnsi="Times New Roman" w:cs="Times New Roman"/>
          <w:kern w:val="0"/>
          <w:sz w:val="24"/>
          <w:szCs w:val="24"/>
        </w:rPr>
        <w:t>cannot generate or receive full signature with the maximum consensus latency</w:t>
      </w:r>
      <w:r>
        <w:rPr>
          <w:rFonts w:ascii="Times New Roman" w:eastAsia="宋体" w:hAnsi="Times New Roman" w:cs="Times New Roman" w:hint="eastAsia"/>
          <w:kern w:val="0"/>
          <w:sz w:val="24"/>
          <w:szCs w:val="24"/>
        </w:rPr>
        <w:t>.</w:t>
      </w:r>
    </w:p>
    <w:p w14:paraId="1B15D1C0" w14:textId="229252E1" w:rsidR="009F1C17" w:rsidRDefault="003626A2" w:rsidP="00486F3F">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considered network model, we have th</w:t>
      </w:r>
      <w:r w:rsidR="009F1C17">
        <w:rPr>
          <w:rFonts w:ascii="Times New Roman" w:eastAsia="宋体" w:hAnsi="Times New Roman" w:cs="Times New Roman"/>
          <w:kern w:val="0"/>
          <w:sz w:val="24"/>
          <w:szCs w:val="24"/>
        </w:rPr>
        <w:t xml:space="preserve">e following consensus success probability of </w:t>
      </w:r>
      <w:proofErr w:type="spellStart"/>
      <w:r w:rsidR="009F1C17">
        <w:rPr>
          <w:rFonts w:ascii="Times New Roman" w:eastAsia="宋体" w:hAnsi="Times New Roman" w:cs="Times New Roman"/>
          <w:kern w:val="0"/>
          <w:sz w:val="24"/>
          <w:szCs w:val="24"/>
        </w:rPr>
        <w:t>SWIB</w:t>
      </w:r>
      <w:proofErr w:type="spellEnd"/>
      <w:r w:rsidR="009F1C17">
        <w:rPr>
          <w:rFonts w:ascii="Times New Roman" w:eastAsia="宋体" w:hAnsi="Times New Roman" w:cs="Times New Roman"/>
          <w:kern w:val="0"/>
          <w:sz w:val="24"/>
          <w:szCs w:val="24"/>
        </w:rPr>
        <w:t>.</w:t>
      </w:r>
    </w:p>
    <w:p w14:paraId="7392B865" w14:textId="6E512B8E" w:rsidR="00E9727C" w:rsidRDefault="00253284" w:rsidP="0020631F">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sidR="00C05D99">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w:t>
      </w:r>
      <w:r w:rsidR="009F1C17">
        <w:rPr>
          <w:rFonts w:ascii="Times New Roman" w:eastAsia="宋体" w:hAnsi="Times New Roman" w:cs="Times New Roman"/>
          <w:kern w:val="0"/>
          <w:sz w:val="24"/>
          <w:szCs w:val="24"/>
        </w:rPr>
        <w:t xml:space="preserve">For a given round, the consensus </w:t>
      </w:r>
      <w:r w:rsidR="006C3F1D">
        <w:rPr>
          <w:rFonts w:ascii="Times New Roman" w:eastAsia="宋体" w:hAnsi="Times New Roman" w:cs="Times New Roman"/>
          <w:kern w:val="0"/>
          <w:sz w:val="24"/>
          <w:szCs w:val="24"/>
        </w:rPr>
        <w:t>success</w:t>
      </w:r>
      <w:r w:rsidR="009F1C17">
        <w:rPr>
          <w:rFonts w:ascii="Times New Roman" w:eastAsia="宋体" w:hAnsi="Times New Roman" w:cs="Times New Roman"/>
          <w:kern w:val="0"/>
          <w:sz w:val="24"/>
          <w:szCs w:val="24"/>
        </w:rPr>
        <w:t xml:space="preserve"> probability of our protocol is </w:t>
      </w:r>
      <w:r w:rsidR="006C3F1D">
        <w:rPr>
          <w:rFonts w:ascii="Times New Roman" w:eastAsia="宋体" w:hAnsi="Times New Roman" w:cs="Times New Roman"/>
          <w:kern w:val="0"/>
          <w:sz w:val="24"/>
          <w:szCs w:val="24"/>
        </w:rPr>
        <w:t>lower</w:t>
      </w:r>
      <w:r w:rsidR="009F1C17">
        <w:rPr>
          <w:rFonts w:ascii="Times New Roman" w:eastAsia="宋体" w:hAnsi="Times New Roman" w:cs="Times New Roman"/>
          <w:kern w:val="0"/>
          <w:sz w:val="24"/>
          <w:szCs w:val="24"/>
        </w:rPr>
        <w:t xml:space="preserve"> bounded as</w:t>
      </w:r>
    </w:p>
    <w:p w14:paraId="06C36916" w14:textId="6C444CD8" w:rsidR="009F1C17" w:rsidRDefault="00683AC8" w:rsidP="0020631F">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 xml:space="preserve">=1-g(N,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r>
            <w:rPr>
              <w:rFonts w:ascii="Cambria Math" w:eastAsia="宋体" w:hAnsi="Cambria Math" w:cs="Times New Roman"/>
              <w:kern w:val="0"/>
              <w:sz w:val="24"/>
              <w:szCs w:val="24"/>
            </w:rPr>
            <m:t>)</m:t>
          </m:r>
        </m:oMath>
      </m:oMathPara>
    </w:p>
    <w:p w14:paraId="54481611" w14:textId="7B517511" w:rsidR="009F1C17" w:rsidRDefault="00E04E9E" w:rsidP="0020631F">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function </w:t>
      </w:r>
      <m:oMath>
        <m:r>
          <w:rPr>
            <w:rFonts w:ascii="Cambria Math" w:eastAsia="宋体" w:hAnsi="Cambria Math" w:cs="Times New Roman"/>
            <w:kern w:val="0"/>
            <w:sz w:val="24"/>
            <w:szCs w:val="24"/>
          </w:rPr>
          <m:t>g(a,b,c)</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defined as</w:t>
      </w:r>
      <m:oMath>
        <m:r>
          <w:rPr>
            <w:rFonts w:ascii="Cambria Math" w:eastAsia="宋体" w:hAnsi="Cambria Math" w:cs="Times New Roman"/>
            <w:kern w:val="0"/>
            <w:sz w:val="24"/>
            <w:szCs w:val="24"/>
          </w:rPr>
          <m:t>g</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a,b,c</m:t>
            </m:r>
          </m:e>
        </m:d>
        <m:r>
          <w:rPr>
            <w:rFonts w:ascii="Cambria Math" w:eastAsia="宋体" w:hAnsi="Cambria Math" w:cs="Times New Roman"/>
            <w:kern w:val="0"/>
            <w:sz w:val="24"/>
            <w:szCs w:val="24"/>
          </w:rPr>
          <m:t>=</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den>
                        </m:f>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b</m:t>
                        </m:r>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1-c</m:t>
                            </m:r>
                          </m:e>
                        </m:d>
                      </m:e>
                      <m:sup>
                        <m:r>
                          <w:rPr>
                            <w:rFonts w:ascii="Cambria Math" w:eastAsia="宋体" w:hAnsi="Cambria Math" w:cs="Times New Roman"/>
                            <w:kern w:val="0"/>
                            <w:sz w:val="24"/>
                            <w:szCs w:val="24"/>
                          </w:rPr>
                          <m:t>a-1-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e>
                </m:d>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oMath>
      <w:r w:rsidR="00255A07">
        <w:rPr>
          <w:rFonts w:ascii="Times New Roman" w:eastAsia="宋体" w:hAnsi="Times New Roman" w:cs="Times New Roman" w:hint="eastAsia"/>
          <w:kern w:val="0"/>
          <w:sz w:val="24"/>
          <w:szCs w:val="24"/>
        </w:rPr>
        <w:t>,</w:t>
      </w:r>
      <w:r w:rsidR="00255A07">
        <w:rPr>
          <w:rFonts w:ascii="Times New Roman" w:eastAsia="宋体" w:hAnsi="Times New Roman" w:cs="Times New Roman"/>
          <w:kern w:val="0"/>
          <w:sz w:val="24"/>
          <w:szCs w:val="24"/>
        </w:rPr>
        <w:t xml:space="preserve"> for </w:t>
      </w:r>
      <m:oMath>
        <m:r>
          <w:rPr>
            <w:rFonts w:ascii="Cambria Math" w:eastAsia="宋体" w:hAnsi="Cambria Math" w:cs="Times New Roman"/>
            <w:kern w:val="0"/>
            <w:sz w:val="24"/>
            <w:szCs w:val="24"/>
          </w:rPr>
          <m:t>a</m:t>
        </m:r>
        <m:r>
          <m:rPr>
            <m:scr m:val="double-struck"/>
          </m:rPr>
          <w:rPr>
            <w:rFonts w:ascii="Cambria Math" w:eastAsia="宋体" w:hAnsi="Cambria Math" w:cs="Times New Roman"/>
            <w:kern w:val="0"/>
            <w:sz w:val="24"/>
            <w:szCs w:val="24"/>
          </w:rPr>
          <m:t>∈N</m:t>
        </m:r>
      </m:oMath>
      <w:r w:rsidR="00255A07">
        <w:rPr>
          <w:rFonts w:ascii="Times New Roman" w:eastAsia="宋体" w:hAnsi="Times New Roman" w:cs="Times New Roman" w:hint="eastAsia"/>
          <w:kern w:val="0"/>
          <w:sz w:val="24"/>
          <w:szCs w:val="24"/>
        </w:rPr>
        <w:t xml:space="preserve"> </w:t>
      </w:r>
      <w:r w:rsidR="00255A0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b,c∈(0, 1]</m:t>
        </m:r>
      </m:oMath>
      <w:r w:rsidR="00A574D5">
        <w:rPr>
          <w:rFonts w:ascii="Times New Roman" w:eastAsia="宋体" w:hAnsi="Times New Roman" w:cs="Times New Roman" w:hint="eastAsia"/>
          <w:kern w:val="0"/>
          <w:sz w:val="24"/>
          <w:szCs w:val="24"/>
        </w:rPr>
        <w:t>.</w:t>
      </w:r>
      <w:r w:rsidR="00A574D5">
        <w:rPr>
          <w:rFonts w:ascii="Times New Roman" w:eastAsia="宋体" w:hAnsi="Times New Roman" w:cs="Times New Roman"/>
          <w:kern w:val="0"/>
          <w:sz w:val="24"/>
          <w:szCs w:val="24"/>
        </w:rPr>
        <w:t xml:space="preserve"> Moreover,</w:t>
      </w:r>
      <w:r w:rsidR="00486F3F">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are the maximum </w:t>
      </w:r>
      <w:proofErr w:type="spellStart"/>
      <w:r w:rsidR="00486F3F">
        <w:rPr>
          <w:rFonts w:ascii="Times New Roman" w:eastAsia="宋体" w:hAnsi="Times New Roman" w:cs="Times New Roman"/>
          <w:kern w:val="0"/>
          <w:sz w:val="24"/>
          <w:szCs w:val="24"/>
        </w:rPr>
        <w:t>SINR</w:t>
      </w:r>
      <w:proofErr w:type="spellEnd"/>
      <w:r w:rsidR="00486F3F">
        <w:rPr>
          <w:rFonts w:ascii="Times New Roman" w:eastAsia="宋体" w:hAnsi="Times New Roman" w:cs="Times New Roman"/>
          <w:kern w:val="0"/>
          <w:sz w:val="24"/>
          <w:szCs w:val="24"/>
        </w:rPr>
        <w:t xml:space="preserve"> communication interruption probability and the minimum </w:t>
      </w:r>
      <w:proofErr w:type="spellStart"/>
      <w:r w:rsidR="00486F3F">
        <w:rPr>
          <w:rFonts w:ascii="Times New Roman" w:eastAsia="宋体" w:hAnsi="Times New Roman" w:cs="Times New Roman"/>
          <w:kern w:val="0"/>
          <w:sz w:val="24"/>
          <w:szCs w:val="24"/>
        </w:rPr>
        <w:t>SINR</w:t>
      </w:r>
      <w:proofErr w:type="spellEnd"/>
      <w:r w:rsidR="00486F3F">
        <w:rPr>
          <w:rFonts w:ascii="Times New Roman" w:eastAsia="宋体" w:hAnsi="Times New Roman" w:cs="Times New Roman"/>
          <w:kern w:val="0"/>
          <w:sz w:val="24"/>
          <w:szCs w:val="24"/>
        </w:rPr>
        <w:t xml:space="preserve"> communication interruption probability in the network, respectively.</w:t>
      </w:r>
    </w:p>
    <w:p w14:paraId="508B9921" w14:textId="0187C367" w:rsidR="00486F3F" w:rsidRDefault="00486F3F" w:rsidP="008D6D6B">
      <w:pPr>
        <w:spacing w:beforeLines="100" w:before="312" w:afterLines="100" w:after="312"/>
        <w:rPr>
          <w:rFonts w:ascii="Times New Roman" w:eastAsia="宋体" w:hAnsi="Times New Roman" w:cs="Times New Roman"/>
          <w:kern w:val="0"/>
          <w:sz w:val="24"/>
          <w:szCs w:val="24"/>
        </w:rPr>
      </w:pPr>
      <w:r w:rsidRPr="00486F3F">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communication failure occurs when a node meets the communication interruption with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nodes</w:t>
      </w:r>
      <w:r w:rsidR="00172DF8">
        <w:rPr>
          <w:rFonts w:ascii="Times New Roman" w:eastAsia="宋体" w:hAnsi="Times New Roman" w:cs="Times New Roman"/>
          <w:kern w:val="0"/>
          <w:sz w:val="24"/>
          <w:szCs w:val="24"/>
        </w:rPr>
        <w:t xml:space="preserve"> in</w:t>
      </w:r>
      <w:r w:rsidR="00B9494F">
        <w:rPr>
          <w:rFonts w:ascii="Times New Roman" w:eastAsia="宋体" w:hAnsi="Times New Roman" w:cs="Times New Roman"/>
          <w:kern w:val="0"/>
          <w:sz w:val="24"/>
          <w:szCs w:val="24"/>
        </w:rPr>
        <w:t xml:space="preserve"> block verification</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consensus nodes in a round,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nodes that fail to transmit a message to the receiver during message transmission.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Pr>
          <w:rFonts w:ascii="Times New Roman" w:eastAsia="宋体" w:hAnsi="Times New Roman" w:cs="Times New Roman"/>
          <w:kern w:val="0"/>
          <w:sz w:val="24"/>
          <w:szCs w:val="24"/>
        </w:rPr>
        <w:t xml:space="preserve">. The communication failure 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due to communication interruption is given as</w:t>
      </w:r>
    </w:p>
    <w:p w14:paraId="167E797B" w14:textId="4C463127" w:rsidR="00486F3F" w:rsidRPr="007816C8" w:rsidRDefault="00683AC8"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r>
                <w:rPr>
                  <w:rFonts w:ascii="Cambria Math" w:eastAsia="宋体" w:hAnsi="Cambria Math" w:cs="Times New Roman"/>
                  <w:kern w:val="0"/>
                  <w:sz w:val="24"/>
                  <w:szCs w:val="24"/>
                </w:rPr>
                <m:t>.</m:t>
              </m:r>
            </m:e>
          </m:nary>
        </m:oMath>
      </m:oMathPara>
    </w:p>
    <w:p w14:paraId="67352D5A" w14:textId="73E0BA1E" w:rsidR="00486F3F" w:rsidRDefault="007816C8" w:rsidP="00D9415D">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p>
    <w:p w14:paraId="7E19D273" w14:textId="5B55AF3A" w:rsidR="00486F3F" w:rsidRDefault="00486F3F" w:rsidP="00486F3F">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The security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not relies on the correct of block proposer. </w:t>
      </w:r>
      <w:r w:rsidR="00A574D5">
        <w:rPr>
          <w:rFonts w:ascii="Times New Roman" w:eastAsia="宋体" w:hAnsi="Times New Roman" w:cs="Times New Roman"/>
          <w:kern w:val="0"/>
          <w:sz w:val="24"/>
          <w:szCs w:val="24"/>
        </w:rPr>
        <w:t>When</w:t>
      </w:r>
      <w:r>
        <w:rPr>
          <w:rFonts w:ascii="Times New Roman" w:eastAsia="宋体" w:hAnsi="Times New Roman" w:cs="Times New Roman"/>
          <w:kern w:val="0"/>
          <w:sz w:val="24"/>
          <w:szCs w:val="24"/>
        </w:rPr>
        <w:t xml:space="preserve"> block proposer is faulty, the rest of honest can vote for an empty block and reach consensus eventually. </w:t>
      </w:r>
      <w:r w:rsidR="00492F22">
        <w:rPr>
          <w:rFonts w:ascii="Times New Roman" w:eastAsia="宋体" w:hAnsi="Times New Roman" w:cs="Times New Roman"/>
          <w:kern w:val="0"/>
          <w:sz w:val="24"/>
          <w:szCs w:val="24"/>
        </w:rPr>
        <w:t xml:space="preserve">If all honest nodes failed to aggregate enough </w:t>
      </w:r>
      <w:r w:rsidR="00205425">
        <w:rPr>
          <w:rFonts w:ascii="Times New Roman" w:eastAsia="宋体" w:hAnsi="Times New Roman" w:cs="Times New Roman"/>
          <w:kern w:val="0"/>
          <w:sz w:val="24"/>
          <w:szCs w:val="24"/>
        </w:rPr>
        <w:t xml:space="preserve">partial signature shares, the consensus process in a round will be interrupted. Our protocol can tolerate at most </w:t>
      </w:r>
      <m:oMath>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05425">
        <w:rPr>
          <w:rFonts w:ascii="Times New Roman" w:eastAsia="宋体" w:hAnsi="Times New Roman" w:cs="Times New Roman" w:hint="eastAsia"/>
          <w:kern w:val="0"/>
          <w:sz w:val="24"/>
          <w:szCs w:val="24"/>
        </w:rPr>
        <w:t xml:space="preserve"> </w:t>
      </w:r>
      <w:r w:rsidR="00205425">
        <w:rPr>
          <w:rFonts w:ascii="Times New Roman" w:eastAsia="宋体" w:hAnsi="Times New Roman" w:cs="Times New Roman"/>
          <w:kern w:val="0"/>
          <w:sz w:val="24"/>
          <w:szCs w:val="24"/>
        </w:rPr>
        <w:t xml:space="preserve">faulty nodes in network of size </w:t>
      </w:r>
      <m:oMath>
        <m:r>
          <w:rPr>
            <w:rFonts w:ascii="Cambria Math" w:eastAsia="宋体" w:hAnsi="Cambria Math" w:cs="Times New Roman"/>
            <w:kern w:val="0"/>
            <w:sz w:val="24"/>
            <w:szCs w:val="24"/>
          </w:rPr>
          <m:t>N</m:t>
        </m:r>
      </m:oMath>
      <w:r w:rsidR="00205425">
        <w:rPr>
          <w:rFonts w:ascii="Times New Roman" w:eastAsia="宋体" w:hAnsi="Times New Roman" w:cs="Times New Roman" w:hint="eastAsia"/>
          <w:kern w:val="0"/>
          <w:sz w:val="24"/>
          <w:szCs w:val="24"/>
        </w:rPr>
        <w:t>.</w:t>
      </w:r>
      <w:r w:rsidR="0020542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Y</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a random variable denotes the number of honest nodes in network.</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Thus, the probability of consensus interruption when the number of honest nodes is bigger than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expressed as</w:t>
      </w:r>
    </w:p>
    <w:p w14:paraId="3FAB702D" w14:textId="487A7878" w:rsidR="00486F3F" w:rsidRDefault="00683AC8"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Pr⁡</m:t>
          </m:r>
          <m:r>
            <w:rPr>
              <w:rFonts w:ascii="Cambria Math" w:eastAsia="宋体" w:hAnsi="Cambria Math" w:cs="Times New Roman"/>
              <w:kern w:val="0"/>
              <w:sz w:val="24"/>
              <w:szCs w:val="24"/>
            </w:rPr>
            <m:t>[Y&gt;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up>
                  <m:r>
                    <w:rPr>
                      <w:rFonts w:ascii="Cambria Math" w:eastAsia="宋体" w:hAnsi="Cambria Math" w:cs="Times New Roman"/>
                      <w:kern w:val="0"/>
                      <w:sz w:val="24"/>
                      <w:szCs w:val="24"/>
                    </w:rPr>
                    <m:t>t</m:t>
                  </m:r>
                </m:sup>
              </m:sSubSup>
              <m:r>
                <w:rPr>
                  <w:rFonts w:ascii="Cambria Math" w:eastAsia="宋体" w:hAnsi="Cambria Math" w:cs="Times New Roman"/>
                  <w:kern w:val="0"/>
                  <w:sz w:val="24"/>
                  <w:szCs w:val="24"/>
                </w:rPr>
                <m:t>.</m:t>
              </m:r>
            </m:e>
          </m:nary>
        </m:oMath>
      </m:oMathPara>
    </w:p>
    <w:p w14:paraId="17FE578F" w14:textId="220AEEB2" w:rsidR="005C61E7" w:rsidRDefault="005805D9" w:rsidP="005C61E7">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consensus success probability is calculated as</w:t>
      </w:r>
    </w:p>
    <w:p w14:paraId="594A72C9" w14:textId="6774B9A8" w:rsidR="005805D9" w:rsidRPr="00F878E5" w:rsidRDefault="00683AC8" w:rsidP="00F878E5">
      <w:pPr>
        <w:spacing w:afterLines="100" w:after="312"/>
        <w:rPr>
          <w:rFonts w:ascii="Times New Roman" w:eastAsia="宋体" w:hAnsi="Times New Roman" w:cs="Times New Roman"/>
          <w:kern w:val="0"/>
          <w:sz w:val="24"/>
          <w:szCs w:val="24"/>
        </w:rPr>
      </w:pPr>
      <m:oMathPara>
        <m:oMathParaPr>
          <m:jc m:val="center"/>
        </m:oMathPara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=1-</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m:t>
              </m:r>
            </m:sup>
            <m:e>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nary>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w,v</m:t>
                                      </m:r>
                                    </m:sub>
                                  </m:sSub>
                                </m:e>
                              </m:d>
                            </m:e>
                          </m:nary>
                        </m:e>
                      </m:nary>
                    </m:e>
                  </m:d>
                </m:e>
                <m:sup>
                  <m:r>
                    <w:rPr>
                      <w:rFonts w:ascii="Cambria Math" w:eastAsia="宋体" w:hAnsi="Cambria Math" w:cs="Times New Roman"/>
                      <w:kern w:val="0"/>
                      <w:sz w:val="24"/>
                      <w:szCs w:val="24"/>
                    </w:rPr>
                    <m:t>t</m:t>
                  </m:r>
                </m:sup>
              </m:sSup>
            </m:e>
          </m:nary>
        </m:oMath>
      </m:oMathPara>
    </w:p>
    <w:p w14:paraId="2B022CC5" w14:textId="06C0380F" w:rsidR="00BE3FBD" w:rsidRDefault="00F878E5" w:rsidP="00BE3FBD">
      <w:pPr>
        <w:spacing w:afterLines="50" w:after="156"/>
        <w:ind w:left="1680" w:firstLine="420"/>
        <w:rPr>
          <w:rFonts w:ascii="Times New Roman" w:eastAsia="宋体" w:hAnsi="Times New Roman" w:cs="Times New Roman"/>
          <w:kern w:val="0"/>
          <w:sz w:val="24"/>
          <w:szCs w:val="24"/>
        </w:rPr>
      </w:pPr>
      <m:oMath>
        <m:r>
          <w:rPr>
            <w:rFonts w:ascii="Cambria Math" w:eastAsia="宋体" w:hAnsi="Cambria Math" w:cs="Times New Roman"/>
            <w:kern w:val="0"/>
            <w:sz w:val="24"/>
            <w:szCs w:val="24"/>
          </w:rPr>
          <m:t xml:space="preserve">≥ 1- </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w:r>
        <w:rPr>
          <w:rFonts w:ascii="Times New Roman" w:eastAsia="宋体" w:hAnsi="Times New Roman" w:cs="Times New Roman" w:hint="eastAsia"/>
          <w:kern w:val="0"/>
          <w:sz w:val="24"/>
          <w:szCs w:val="24"/>
        </w:rPr>
        <w:t xml:space="preserve"> </w:t>
      </w:r>
    </w:p>
    <w:p w14:paraId="02F6C88A" w14:textId="25E536BD" w:rsidR="00BE3FBD" w:rsidRPr="00BE3FBD" w:rsidRDefault="00BE3FBD" w:rsidP="00BE3FBD">
      <w:pPr>
        <w:spacing w:afterLines="50" w:after="156"/>
        <w:ind w:left="2100" w:firstLine="420"/>
        <w:rPr>
          <w:rFonts w:ascii="Times New Roman" w:eastAsia="宋体" w:hAnsi="Times New Roman" w:cs="Times New Roman"/>
          <w:kern w:val="0"/>
          <w:sz w:val="24"/>
          <w:szCs w:val="24"/>
        </w:rPr>
      </w:pPr>
      <m:oMathPara>
        <m:oMathParaPr>
          <m:jc m:val="left"/>
        </m:oMathParaPr>
        <m:oMath>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N-1-f</m:t>
                          </m:r>
                        </m:sup>
                      </m:sSup>
                      <m:r>
                        <w:rPr>
                          <w:rFonts w:ascii="Cambria Math" w:eastAsia="宋体" w:hAnsi="Cambria Math" w:cs="Times New Roman"/>
                          <w:kern w:val="0"/>
                          <w:sz w:val="24"/>
                          <w:szCs w:val="24"/>
                        </w:rPr>
                        <m:t xml:space="preserve"> </m:t>
                      </m:r>
                    </m:e>
                  </m:nary>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m:oMathPara>
    </w:p>
    <w:p w14:paraId="07AAC414" w14:textId="77777777" w:rsidR="00D9415D" w:rsidRPr="00D9415D" w:rsidRDefault="00F878E5" w:rsidP="00D9415D">
      <w:pPr>
        <w:spacing w:afterLines="50" w:after="156"/>
        <w:ind w:left="780"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oMath>
      </m:oMathPara>
    </w:p>
    <w:p w14:paraId="1C4B5998" w14:textId="6B8294D7" w:rsidR="0020631F" w:rsidRPr="00D9415D" w:rsidRDefault="00D9415D" w:rsidP="00D9415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the maximum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and the minimum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in the network, respectively. </w:t>
      </w:r>
      <w:r w:rsidR="000E762A">
        <w:rPr>
          <w:rFonts w:ascii="Lucida Sans Unicode" w:eastAsia="宋体" w:hAnsi="Lucida Sans Unicode" w:cs="Lucida Sans Unicode"/>
          <w:kern w:val="0"/>
          <w:sz w:val="24"/>
          <w:szCs w:val="24"/>
        </w:rPr>
        <w:t>■</w:t>
      </w:r>
    </w:p>
    <w:p w14:paraId="78328EDC" w14:textId="0E1397E9" w:rsidR="00C93E9C" w:rsidRDefault="00C93E9C"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our protocol, consensus success probability is only related to network size and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between nodes because</w:t>
      </w:r>
      <w:r w:rsidR="008D6D6B">
        <w:rPr>
          <w:rFonts w:ascii="Times New Roman" w:eastAsia="宋体" w:hAnsi="Times New Roman" w:cs="Times New Roman"/>
          <w:kern w:val="0"/>
          <w:sz w:val="24"/>
          <w:szCs w:val="24"/>
        </w:rPr>
        <w:t xml:space="preserve"> the consensus security</w:t>
      </w:r>
      <w:r>
        <w:rPr>
          <w:rFonts w:ascii="Times New Roman" w:eastAsia="宋体" w:hAnsi="Times New Roman" w:cs="Times New Roman"/>
          <w:kern w:val="0"/>
          <w:sz w:val="24"/>
          <w:szCs w:val="24"/>
        </w:rPr>
        <w:t xml:space="preserve"> </w:t>
      </w:r>
      <w:r w:rsidR="008D6D6B">
        <w:rPr>
          <w:rFonts w:ascii="Times New Roman" w:eastAsia="宋体" w:hAnsi="Times New Roman" w:cs="Times New Roman"/>
          <w:kern w:val="0"/>
          <w:sz w:val="24"/>
          <w:szCs w:val="24"/>
        </w:rPr>
        <w:t xml:space="preserve">of </w:t>
      </w:r>
      <w:proofErr w:type="spellStart"/>
      <w:r w:rsidR="008D6D6B">
        <w:rPr>
          <w:rFonts w:ascii="Times New Roman" w:eastAsia="宋体" w:hAnsi="Times New Roman" w:cs="Times New Roman"/>
          <w:kern w:val="0"/>
          <w:sz w:val="24"/>
          <w:szCs w:val="24"/>
        </w:rPr>
        <w:t>SWIB</w:t>
      </w:r>
      <w:proofErr w:type="spellEnd"/>
      <w:r w:rsidR="008D6D6B">
        <w:rPr>
          <w:rFonts w:ascii="Times New Roman" w:eastAsia="宋体" w:hAnsi="Times New Roman" w:cs="Times New Roman"/>
          <w:kern w:val="0"/>
          <w:sz w:val="24"/>
          <w:szCs w:val="24"/>
        </w:rPr>
        <w:t xml:space="preserve"> not rely on correct block proposer driving communications</w:t>
      </w:r>
      <w:r>
        <w:rPr>
          <w:rFonts w:ascii="Times New Roman" w:eastAsia="宋体" w:hAnsi="Times New Roman" w:cs="Times New Roman"/>
          <w:kern w:val="0"/>
          <w:sz w:val="24"/>
          <w:szCs w:val="24"/>
        </w:rPr>
        <w:t>.</w:t>
      </w:r>
    </w:p>
    <w:p w14:paraId="0AC3DD95" w14:textId="41E778D4" w:rsidR="00A66E07" w:rsidRDefault="00237AC2"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assume that transmitting a valid block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valid</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and transmitting an empty block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empty</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time slots. Let</w:t>
      </w:r>
      <w:r w:rsidR="00A66E0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valid</m:t>
            </m:r>
          </m:sup>
        </m:sSubSup>
      </m:oMath>
      <w:r w:rsidR="00294285">
        <w:rPr>
          <w:rFonts w:ascii="Times New Roman" w:eastAsia="宋体" w:hAnsi="Times New Roman" w:cs="Times New Roman"/>
          <w:kern w:val="0"/>
          <w:sz w:val="24"/>
          <w:szCs w:val="24"/>
        </w:rPr>
        <w:t xml:space="preserve"> </w:t>
      </w:r>
      <w:r w:rsidR="00A66E07">
        <w:rPr>
          <w:rFonts w:ascii="Times New Roman" w:eastAsia="宋体" w:hAnsi="Times New Roman" w:cs="Times New Roman"/>
          <w:kern w:val="0"/>
          <w:sz w:val="24"/>
          <w:szCs w:val="24"/>
        </w:rPr>
        <w:t xml:space="preserve">be the consensus latency of a valid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empty</m:t>
            </m:r>
          </m:sup>
        </m:sSubSup>
      </m:oMath>
      <w:r w:rsidR="00A66E07">
        <w:rPr>
          <w:rFonts w:ascii="Times New Roman" w:eastAsia="宋体" w:hAnsi="Times New Roman" w:cs="Times New Roman" w:hint="eastAsia"/>
          <w:kern w:val="0"/>
          <w:sz w:val="24"/>
          <w:szCs w:val="24"/>
        </w:rPr>
        <w:t xml:space="preserve"> </w:t>
      </w:r>
      <w:r w:rsidR="00A66E07">
        <w:rPr>
          <w:rFonts w:ascii="Times New Roman" w:eastAsia="宋体" w:hAnsi="Times New Roman" w:cs="Times New Roman"/>
          <w:kern w:val="0"/>
          <w:sz w:val="24"/>
          <w:szCs w:val="24"/>
        </w:rPr>
        <w:t xml:space="preserve">be the latency of an empty block.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are maximum consensus latency of valid block and empty block, respectively. We </w:t>
      </w:r>
      <w:r w:rsidR="005554F5">
        <w:rPr>
          <w:rFonts w:ascii="Times New Roman" w:eastAsia="宋体" w:hAnsi="Times New Roman" w:cs="Times New Roman"/>
          <w:kern w:val="0"/>
          <w:sz w:val="24"/>
          <w:szCs w:val="24"/>
        </w:rPr>
        <w:t xml:space="preserve">use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 xml:space="preserve">denotes the probability that elected block proposer is faulty in network that has at most </w:t>
      </w:r>
      <m:oMath>
        <m:r>
          <w:rPr>
            <w:rFonts w:ascii="Cambria Math" w:eastAsia="宋体" w:hAnsi="Cambria Math" w:cs="Times New Roman"/>
            <w:kern w:val="0"/>
            <w:sz w:val="24"/>
            <w:szCs w:val="24"/>
          </w:rPr>
          <m:t>f=</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faulty nodes</w:t>
      </w:r>
      <w:r w:rsidR="00BA454B">
        <w:rPr>
          <w:rFonts w:ascii="Times New Roman" w:eastAsia="宋体" w:hAnsi="Times New Roman" w:cs="Times New Roman"/>
          <w:kern w:val="0"/>
          <w:sz w:val="24"/>
          <w:szCs w:val="24"/>
        </w:rPr>
        <w:t xml:space="preserve"> among </w:t>
      </w:r>
      <m:oMath>
        <m:r>
          <w:rPr>
            <w:rFonts w:ascii="Cambria Math" w:eastAsia="宋体" w:hAnsi="Cambria Math" w:cs="Times New Roman"/>
            <w:kern w:val="0"/>
            <w:sz w:val="24"/>
            <w:szCs w:val="24"/>
          </w:rPr>
          <m:t>N</m:t>
        </m:r>
      </m:oMath>
      <w:r w:rsidR="00BA454B">
        <w:rPr>
          <w:rFonts w:ascii="Times New Roman" w:eastAsia="宋体" w:hAnsi="Times New Roman" w:cs="Times New Roman" w:hint="eastAsia"/>
          <w:kern w:val="0"/>
          <w:sz w:val="24"/>
          <w:szCs w:val="24"/>
        </w:rPr>
        <w:t xml:space="preserve"> </w:t>
      </w:r>
      <w:r w:rsidR="00BA454B">
        <w:rPr>
          <w:rFonts w:ascii="Times New Roman" w:eastAsia="宋体" w:hAnsi="Times New Roman" w:cs="Times New Roman"/>
          <w:kern w:val="0"/>
          <w:sz w:val="24"/>
          <w:szCs w:val="24"/>
        </w:rPr>
        <w:t>nodes</w:t>
      </w:r>
      <w:r w:rsidR="005554F5">
        <w:rPr>
          <w:rFonts w:ascii="Times New Roman" w:eastAsia="宋体" w:hAnsi="Times New Roman" w:cs="Times New Roman"/>
          <w:kern w:val="0"/>
          <w:sz w:val="24"/>
          <w:szCs w:val="24"/>
        </w:rPr>
        <w:t>.</w:t>
      </w:r>
      <w:r w:rsidR="005554F5">
        <w:rPr>
          <w:rFonts w:ascii="Times New Roman" w:eastAsia="宋体" w:hAnsi="Times New Roman" w:cs="Times New Roman" w:hint="eastAsia"/>
          <w:kern w:val="0"/>
          <w:sz w:val="24"/>
          <w:szCs w:val="24"/>
        </w:rPr>
        <w:t xml:space="preserve"> </w:t>
      </w:r>
      <w:r w:rsidR="004528A6">
        <w:rPr>
          <w:rFonts w:ascii="Times New Roman" w:eastAsia="宋体" w:hAnsi="Times New Roman" w:cs="Times New Roman"/>
          <w:kern w:val="0"/>
          <w:sz w:val="24"/>
          <w:szCs w:val="24"/>
        </w:rPr>
        <w:t xml:space="preserve">According to above consensus </w:t>
      </w:r>
      <w:r w:rsidR="00A66E07">
        <w:rPr>
          <w:rFonts w:ascii="Times New Roman" w:eastAsia="宋体" w:hAnsi="Times New Roman" w:cs="Times New Roman"/>
          <w:kern w:val="0"/>
          <w:sz w:val="24"/>
          <w:szCs w:val="24"/>
        </w:rPr>
        <w:t xml:space="preserve">success </w:t>
      </w:r>
      <w:r w:rsidR="004528A6">
        <w:rPr>
          <w:rFonts w:ascii="Times New Roman" w:eastAsia="宋体" w:hAnsi="Times New Roman" w:cs="Times New Roman"/>
          <w:kern w:val="0"/>
          <w:sz w:val="24"/>
          <w:szCs w:val="24"/>
        </w:rPr>
        <w:t>probability</w:t>
      </w:r>
      <w:r w:rsidR="00A66E07">
        <w:rPr>
          <w:rFonts w:ascii="Times New Roman" w:eastAsia="宋体" w:hAnsi="Times New Roman" w:cs="Times New Roman"/>
          <w:kern w:val="0"/>
          <w:sz w:val="24"/>
          <w:szCs w:val="24"/>
        </w:rPr>
        <w:t>, we can calculate the expected consensus latency as follows</w:t>
      </w:r>
    </w:p>
    <w:p w14:paraId="19BC88C9" w14:textId="7301B42D" w:rsidR="00A66E07" w:rsidRPr="00BA454B" w:rsidRDefault="00683AC8" w:rsidP="0020631F">
      <w:pPr>
        <w:spacing w:afterLines="50" w:after="156"/>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m:rPr>
                  <m:scr m:val="double-struck"/>
                </m:rPr>
                <w:rPr>
                  <w:rFonts w:ascii="Cambria Math" w:eastAsia="宋体" w:hAnsi="Cambria Math" w:cs="Times New Roman"/>
                  <w:kern w:val="0"/>
                  <w:sz w:val="24"/>
                  <w:szCs w:val="24"/>
                </w:rPr>
                <m:t>E</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C</m:t>
              </m:r>
            </m:den>
          </m:f>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c=1</m:t>
              </m:r>
            </m:sub>
            <m:sup>
              <m:r>
                <w:rPr>
                  <w:rFonts w:ascii="Cambria Math" w:eastAsia="宋体" w:hAnsi="Cambria Math" w:cs="Times New Roman"/>
                  <w:kern w:val="0"/>
                  <w:sz w:val="24"/>
                  <w:szCs w:val="24"/>
                </w:rPr>
                <m:t>C</m:t>
              </m:r>
            </m:sup>
            <m:e>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e>
                  </m:d>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e>
                  </m:d>
                </m:e>
              </m:d>
            </m:e>
          </m:nary>
          <m:r>
            <w:rPr>
              <w:rFonts w:ascii="Cambria Math" w:eastAsia="宋体" w:hAnsi="Cambria Math" w:cs="Times New Roman"/>
              <w:kern w:val="0"/>
              <w:sz w:val="24"/>
              <w:szCs w:val="24"/>
            </w:rPr>
            <m:t>,</m:t>
          </m:r>
        </m:oMath>
      </m:oMathPara>
    </w:p>
    <w:p w14:paraId="236A142A" w14:textId="5F08CBBD" w:rsidR="00BA454B" w:rsidRDefault="00BA454B" w:rsidP="00BA454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C</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total number of consensus </w:t>
      </w:r>
      <w:proofErr w:type="gramStart"/>
      <w:r>
        <w:rPr>
          <w:rFonts w:ascii="Times New Roman" w:eastAsia="宋体" w:hAnsi="Times New Roman" w:cs="Times New Roman"/>
          <w:kern w:val="0"/>
          <w:sz w:val="24"/>
          <w:szCs w:val="24"/>
        </w:rPr>
        <w:t>round.</w:t>
      </w:r>
      <w:proofErr w:type="gramEnd"/>
    </w:p>
    <w:p w14:paraId="7F9857A9" w14:textId="4029B4AB" w:rsidR="0085138F" w:rsidRPr="004246D7" w:rsidRDefault="0085138F" w:rsidP="00565B69">
      <w:pPr>
        <w:pStyle w:val="2"/>
        <w:rPr>
          <w:rFonts w:ascii="Times New Roman" w:eastAsia="黑体" w:hAnsi="Times New Roman" w:cs="Times New Roman"/>
          <w:sz w:val="28"/>
          <w:szCs w:val="28"/>
        </w:rPr>
      </w:pPr>
      <w:bookmarkStart w:id="15" w:name="_Toc94273382"/>
      <w:r w:rsidRPr="004246D7">
        <w:rPr>
          <w:rFonts w:ascii="Times New Roman" w:eastAsia="黑体" w:hAnsi="Times New Roman" w:cs="Times New Roman"/>
          <w:sz w:val="28"/>
          <w:szCs w:val="28"/>
        </w:rPr>
        <w:t>5.</w:t>
      </w:r>
      <w:r w:rsidR="007252E8">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15"/>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w:t>
      </w:r>
      <w:proofErr w:type="spellStart"/>
      <w:r w:rsidR="00582132">
        <w:rPr>
          <w:rFonts w:ascii="Times New Roman" w:eastAsia="宋体" w:hAnsi="Times New Roman" w:cs="Times New Roman"/>
          <w:kern w:val="0"/>
          <w:sz w:val="24"/>
          <w:szCs w:val="24"/>
        </w:rPr>
        <w:t>SWIB</w:t>
      </w:r>
      <w:proofErr w:type="spellEnd"/>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proofErr w:type="spellStart"/>
      <w:r w:rsidR="00BB7A56">
        <w:rPr>
          <w:rFonts w:ascii="Times New Roman" w:eastAsia="宋体" w:hAnsi="Times New Roman" w:cs="Times New Roman"/>
          <w:kern w:val="0"/>
          <w:sz w:val="24"/>
          <w:szCs w:val="24"/>
        </w:rPr>
        <w:t>SWIB</w:t>
      </w:r>
      <w:proofErr w:type="spellEnd"/>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w:t>
      </w:r>
      <w:r w:rsidR="00DD12BB">
        <w:rPr>
          <w:rFonts w:ascii="Times New Roman" w:eastAsia="宋体" w:hAnsi="Times New Roman" w:cs="Times New Roman"/>
          <w:kern w:val="0"/>
          <w:sz w:val="24"/>
          <w:szCs w:val="24"/>
        </w:rPr>
        <w:lastRenderedPageBreak/>
        <w:t xml:space="preserve">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25BE0CC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6000F78A"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34537E" w:rsidRPr="0034537E">
        <w:rPr>
          <w:rFonts w:ascii="Times New Roman" w:eastAsia="宋体" w:hAnsi="Times New Roman" w:cs="Times New Roman"/>
          <w:kern w:val="0"/>
          <w:sz w:val="24"/>
          <w:szCs w:val="24"/>
        </w:rPr>
        <w:t xml:space="preserve">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lastRenderedPageBreak/>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435F030C"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proofErr w:type="spellStart"/>
      <w:r w:rsidR="00582132">
        <w:rPr>
          <w:rFonts w:ascii="Times New Roman" w:eastAsia="宋体" w:hAnsi="Times New Roman" w:cs="Times New Roman"/>
          <w:kern w:val="0"/>
          <w:sz w:val="24"/>
          <w:szCs w:val="24"/>
        </w:rPr>
        <w:t>SWIB</w:t>
      </w:r>
      <w:proofErr w:type="spellEnd"/>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 xml:space="preserve">honest </w:t>
      </w:r>
      <w:r w:rsidR="0099381E">
        <w:rPr>
          <w:rFonts w:ascii="Times New Roman" w:eastAsia="宋体" w:hAnsi="Times New Roman" w:cs="Times New Roman"/>
          <w:kern w:val="0"/>
          <w:sz w:val="24"/>
          <w:szCs w:val="24"/>
        </w:rPr>
        <w:lastRenderedPageBreak/>
        <w:t>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3B10231A"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.3 </w:t>
      </w:r>
      <w:r w:rsidR="007252E8">
        <w:rPr>
          <w:rFonts w:ascii="Times New Roman" w:eastAsia="黑体" w:hAnsi="Times New Roman" w:cs="Times New Roman"/>
          <w:sz w:val="24"/>
          <w:szCs w:val="24"/>
        </w:rPr>
        <w:t>R</w:t>
      </w:r>
      <w:r w:rsidR="00780A9B">
        <w:rPr>
          <w:rFonts w:ascii="Times New Roman" w:eastAsia="黑体" w:hAnsi="Times New Roman" w:cs="Times New Roman"/>
          <w:sz w:val="24"/>
          <w:szCs w:val="24"/>
        </w:rPr>
        <w:t>andom</w:t>
      </w:r>
      <w:r w:rsidR="007252E8">
        <w:rPr>
          <w:rFonts w:ascii="Times New Roman" w:eastAsia="黑体" w:hAnsi="Times New Roman" w:cs="Times New Roman"/>
          <w:sz w:val="24"/>
          <w:szCs w:val="24"/>
        </w:rPr>
        <w:t xml:space="preserve"> </w:t>
      </w:r>
      <w:r w:rsidR="00780A9B">
        <w:rPr>
          <w:rFonts w:ascii="Times New Roman" w:eastAsia="黑体" w:hAnsi="Times New Roman" w:cs="Times New Roman"/>
          <w:sz w:val="24"/>
          <w:szCs w:val="24"/>
        </w:rPr>
        <w:t>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FB3E69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proofErr w:type="spellStart"/>
      <w:r w:rsidR="00A94E48">
        <w:rPr>
          <w:rFonts w:ascii="Times New Roman" w:eastAsia="宋体" w:hAnsi="Times New Roman" w:cs="Times New Roman"/>
          <w:kern w:val="0"/>
          <w:sz w:val="24"/>
          <w:szCs w:val="24"/>
        </w:rPr>
        <w:t>SWIB</w:t>
      </w:r>
      <w:proofErr w:type="spellEnd"/>
      <w:r w:rsidR="00A94E48">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w:t>
      </w:r>
      <w:r w:rsidR="002526EE">
        <w:rPr>
          <w:rFonts w:ascii="Times New Roman" w:eastAsia="宋体" w:hAnsi="Times New Roman" w:cs="Times New Roman"/>
          <w:kern w:val="0"/>
          <w:sz w:val="24"/>
          <w:szCs w:val="24"/>
        </w:rPr>
        <w:lastRenderedPageBreak/>
        <w:t xml:space="preserve">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4AD866A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FD3036">
        <w:rPr>
          <w:rFonts w:ascii="Times New Roman" w:eastAsia="黑体" w:hAnsi="Times New Roman" w:cs="Times New Roman"/>
          <w:sz w:val="24"/>
          <w:szCs w:val="24"/>
        </w:rPr>
        <w:t>.</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73D1CC08" w14:textId="07D6F38C" w:rsidR="009B7AC5" w:rsidRDefault="00BC3BC3" w:rsidP="00E81EC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proofErr w:type="spellStart"/>
      <w:r w:rsidR="00AE5FF7">
        <w:rPr>
          <w:rFonts w:ascii="Times New Roman" w:eastAsia="宋体" w:hAnsi="Times New Roman" w:cs="Times New Roman"/>
          <w:kern w:val="0"/>
          <w:sz w:val="24"/>
          <w:szCs w:val="24"/>
        </w:rPr>
        <w:t>SWIB</w:t>
      </w:r>
      <w:proofErr w:type="spellEnd"/>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3DBB1221" w14:textId="3DF1FC8D" w:rsidR="000D20C7" w:rsidRDefault="002A049E" w:rsidP="008E6D6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Consensus interruption occurs when no node receiving a sufficient partial signature in block finalization phase. </w:t>
      </w:r>
      <w:r w:rsidR="003942D2">
        <w:rPr>
          <w:rFonts w:ascii="Times New Roman" w:eastAsia="宋体" w:hAnsi="Times New Roman" w:cs="Times New Roman"/>
          <w:kern w:val="0"/>
          <w:sz w:val="24"/>
          <w:szCs w:val="24"/>
        </w:rPr>
        <w:t xml:space="preserve">In </w:t>
      </w:r>
      <w:proofErr w:type="spellStart"/>
      <w:r w:rsidR="003942D2">
        <w:rPr>
          <w:rFonts w:ascii="Times New Roman" w:eastAsia="宋体" w:hAnsi="Times New Roman" w:cs="Times New Roman"/>
          <w:kern w:val="0"/>
          <w:sz w:val="24"/>
          <w:szCs w:val="24"/>
        </w:rPr>
        <w:t>SWIB</w:t>
      </w:r>
      <w:proofErr w:type="spellEnd"/>
      <w:r w:rsidR="003942D2">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utilizing an estimate of adversary time window</w:t>
      </w:r>
      <w:r w:rsidR="00E81EC6">
        <w:rPr>
          <w:rFonts w:ascii="Times New Roman" w:eastAsia="宋体" w:hAnsi="Times New Roman" w:cs="Times New Roman"/>
          <w:kern w:val="0"/>
          <w:sz w:val="24"/>
          <w:szCs w:val="24"/>
        </w:rPr>
        <w:t xml:space="preserve"> ensure</w:t>
      </w:r>
      <w:r w:rsidR="009440C8">
        <w:rPr>
          <w:rFonts w:ascii="Times New Roman" w:eastAsia="宋体" w:hAnsi="Times New Roman" w:cs="Times New Roman"/>
          <w:kern w:val="0"/>
          <w:sz w:val="24"/>
          <w:szCs w:val="24"/>
        </w:rPr>
        <w:t>s</w:t>
      </w:r>
      <w:r w:rsidR="00E81EC6">
        <w:rPr>
          <w:rFonts w:ascii="Times New Roman" w:eastAsia="宋体" w:hAnsi="Times New Roman" w:cs="Times New Roman"/>
          <w:kern w:val="0"/>
          <w:sz w:val="24"/>
          <w:szCs w:val="24"/>
        </w:rPr>
        <w:t xml:space="preserve"> the finalization of block in wireless </w:t>
      </w:r>
      <w:r w:rsidR="003942D2">
        <w:rPr>
          <w:rFonts w:ascii="Times New Roman" w:eastAsia="宋体" w:hAnsi="Times New Roman" w:cs="Times New Roman"/>
          <w:kern w:val="0"/>
          <w:sz w:val="24"/>
          <w:szCs w:val="24"/>
        </w:rPr>
        <w:t xml:space="preserve">blockchain </w:t>
      </w:r>
      <w:r w:rsidR="00E81EC6">
        <w:rPr>
          <w:rFonts w:ascii="Times New Roman" w:eastAsia="宋体" w:hAnsi="Times New Roman" w:cs="Times New Roman"/>
          <w:kern w:val="0"/>
          <w:sz w:val="24"/>
          <w:szCs w:val="24"/>
        </w:rPr>
        <w:t xml:space="preserve">network </w:t>
      </w:r>
      <w:r w:rsidR="003942D2">
        <w:rPr>
          <w:rFonts w:ascii="Times New Roman" w:eastAsia="宋体" w:hAnsi="Times New Roman" w:cs="Times New Roman"/>
          <w:kern w:val="0"/>
          <w:sz w:val="24"/>
          <w:szCs w:val="24"/>
        </w:rPr>
        <w:t>under jamming attack</w:t>
      </w:r>
      <w:r w:rsidR="00E81EC6">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We assume that the 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9440C8">
        <w:rPr>
          <w:rFonts w:ascii="Times New Roman" w:eastAsia="宋体" w:hAnsi="Times New Roman" w:cs="Times New Roman" w:hint="eastAsia"/>
          <w:kern w:val="0"/>
          <w:sz w:val="24"/>
          <w:szCs w:val="24"/>
        </w:rPr>
        <w:t>-</w:t>
      </w:r>
      <w:r w:rsidR="009440C8" w:rsidRPr="001C456B">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bounded, i.e., in any</w:t>
      </w:r>
      <w:r w:rsidR="009440C8"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9440C8">
        <w:rPr>
          <w:rFonts w:ascii="Times New Roman" w:eastAsia="宋体" w:hAnsi="Times New Roman" w:cs="Times New Roman"/>
          <w:kern w:val="0"/>
          <w:sz w:val="24"/>
          <w:szCs w:val="24"/>
        </w:rPr>
        <w:t>consecutive slots</w:t>
      </w:r>
      <w:r w:rsidR="009440C8" w:rsidRPr="00FF45A9">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9440C8">
        <w:rPr>
          <w:rFonts w:ascii="Times New Roman" w:eastAsia="宋体" w:hAnsi="Times New Roman" w:cs="Times New Roman"/>
          <w:kern w:val="0"/>
          <w:sz w:val="24"/>
          <w:szCs w:val="24"/>
        </w:rPr>
        <w:t xml:space="preserve"> slots</w:t>
      </w:r>
      <w:r w:rsidR="009440C8" w:rsidRPr="00FF45A9">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9440C8">
        <w:rPr>
          <w:rFonts w:ascii="Times New Roman" w:eastAsia="宋体" w:hAnsi="Times New Roman" w:cs="Times New Roman" w:hint="eastAsia"/>
          <w:kern w:val="0"/>
          <w:sz w:val="24"/>
          <w:szCs w:val="24"/>
        </w:rPr>
        <w:t xml:space="preserve"> </w:t>
      </w:r>
      <w:r w:rsidR="009440C8">
        <w:rPr>
          <w:rFonts w:ascii="Times New Roman" w:eastAsia="宋体" w:hAnsi="Times New Roman" w:cs="Times New Roman"/>
          <w:kern w:val="0"/>
          <w:sz w:val="24"/>
          <w:szCs w:val="24"/>
        </w:rPr>
        <w:t xml:space="preserve">and </w:t>
      </w:r>
      <w:r w:rsidR="009440C8"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9440C8" w:rsidRPr="00FF45A9">
        <w:rPr>
          <w:rFonts w:ascii="Times New Roman" w:eastAsia="宋体" w:hAnsi="Times New Roman" w:cs="Times New Roman"/>
          <w:kern w:val="0"/>
          <w:sz w:val="24"/>
          <w:szCs w:val="24"/>
        </w:rPr>
        <w:t xml:space="preserve"> ≤ 1</w:t>
      </w:r>
      <w:r w:rsidR="009440C8">
        <w:rPr>
          <w:rFonts w:ascii="Times New Roman" w:eastAsia="宋体" w:hAnsi="Times New Roman" w:cs="Times New Roman"/>
          <w:kern w:val="0"/>
          <w:sz w:val="24"/>
          <w:szCs w:val="24"/>
        </w:rPr>
        <w:t>.</w:t>
      </w:r>
    </w:p>
    <w:p w14:paraId="07727396" w14:textId="2FD36FA0" w:rsidR="000D20C7" w:rsidRDefault="000D20C7" w:rsidP="000D20C7">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sidR="002F4AE0">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xml:space="preserve">. </w:t>
      </w:r>
      <w:r w:rsidR="00F90CBE">
        <w:rPr>
          <w:rFonts w:ascii="Times New Roman" w:eastAsia="宋体" w:hAnsi="Times New Roman" w:cs="Times New Roman"/>
          <w:kern w:val="0"/>
          <w:sz w:val="24"/>
          <w:szCs w:val="24"/>
        </w:rPr>
        <w:t xml:space="preserve">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oMath>
      <w:r w:rsidR="00F90CBE">
        <w:rPr>
          <w:rFonts w:ascii="Times New Roman" w:eastAsia="宋体" w:hAnsi="Times New Roman" w:cs="Times New Roman" w:hint="eastAsia"/>
          <w:kern w:val="0"/>
          <w:sz w:val="24"/>
          <w:szCs w:val="24"/>
        </w:rPr>
        <w:t xml:space="preserve"> </w:t>
      </w:r>
      <w:r w:rsidR="00F90CBE">
        <w:rPr>
          <w:rFonts w:ascii="Times New Roman" w:eastAsia="宋体" w:hAnsi="Times New Roman" w:cs="Times New Roman"/>
          <w:kern w:val="0"/>
          <w:sz w:val="24"/>
          <w:szCs w:val="24"/>
        </w:rPr>
        <w:t xml:space="preserve">be the maximum number of time slots for each completed consensus round, and </w:t>
      </w:r>
      <m:oMath>
        <m:r>
          <w:rPr>
            <w:rFonts w:ascii="Cambria Math" w:eastAsia="宋体" w:hAnsi="Cambria Math" w:cs="Times New Roman"/>
            <w:kern w:val="0"/>
            <w:sz w:val="24"/>
            <w:szCs w:val="24"/>
          </w:rPr>
          <m:t>p</m:t>
        </m:r>
      </m:oMath>
      <w:r w:rsidR="00F90CBE">
        <w:rPr>
          <w:rFonts w:ascii="Times New Roman" w:eastAsia="宋体" w:hAnsi="Times New Roman" w:cs="Times New Roman" w:hint="eastAsia"/>
          <w:kern w:val="0"/>
          <w:sz w:val="24"/>
          <w:szCs w:val="24"/>
        </w:rPr>
        <w:t xml:space="preserve"> </w:t>
      </w:r>
      <w:r w:rsidR="00F90CBE">
        <w:rPr>
          <w:rFonts w:ascii="Times New Roman" w:eastAsia="宋体" w:hAnsi="Times New Roman" w:cs="Times New Roman"/>
          <w:kern w:val="0"/>
          <w:sz w:val="24"/>
          <w:szCs w:val="24"/>
        </w:rPr>
        <w:t xml:space="preserve">be the transmission probability of each node in system. </w:t>
      </w:r>
      <w:r w:rsidR="00EA4BAE">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 xml:space="preserve">n </w:t>
      </w:r>
      <w:proofErr w:type="spellStart"/>
      <w:r>
        <w:rPr>
          <w:rFonts w:ascii="Times New Roman" w:eastAsia="宋体" w:hAnsi="Times New Roman" w:cs="Times New Roman"/>
          <w:kern w:val="0"/>
          <w:sz w:val="24"/>
          <w:szCs w:val="24"/>
        </w:rPr>
        <w:t>SWIB</w:t>
      </w:r>
      <w:proofErr w:type="spellEnd"/>
      <w:r w:rsidR="00A86D59">
        <w:rPr>
          <w:rFonts w:ascii="Times New Roman" w:eastAsia="宋体" w:hAnsi="Times New Roman" w:cs="Times New Roman"/>
          <w:kern w:val="0"/>
          <w:sz w:val="24"/>
          <w:szCs w:val="24"/>
        </w:rPr>
        <w:t>, it requires</w:t>
      </w:r>
      <w:r>
        <w:rPr>
          <w:rFonts w:ascii="Times New Roman" w:eastAsia="宋体" w:hAnsi="Times New Roman" w:cs="Times New Roman"/>
          <w:kern w:val="0"/>
          <w:sz w:val="24"/>
          <w:szCs w:val="24"/>
        </w:rPr>
        <w:t xml:space="preserve"> </w:t>
      </w:r>
      <w:r w:rsidR="00A86D59">
        <w:rPr>
          <w:rFonts w:ascii="Times New Roman" w:eastAsia="宋体" w:hAnsi="Times New Roman" w:cs="Times New Roman"/>
          <w:kern w:val="0"/>
          <w:sz w:val="24"/>
          <w:szCs w:val="24"/>
        </w:rPr>
        <w:t xml:space="preserve">at least </w:t>
      </w:r>
      <m:oMath>
        <m:r>
          <w:rPr>
            <w:rFonts w:ascii="Cambria Math" w:eastAsia="宋体" w:hAnsi="Cambria Math" w:cs="Times New Roman"/>
            <w:kern w:val="0"/>
            <w:sz w:val="24"/>
            <w:szCs w:val="24"/>
          </w:rPr>
          <m:t>F= 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oMath>
      <w:r w:rsidR="00A86D59">
        <w:rPr>
          <w:rFonts w:ascii="Times New Roman" w:eastAsia="宋体" w:hAnsi="Times New Roman" w:cs="Times New Roman" w:hint="eastAsia"/>
          <w:kern w:val="0"/>
          <w:sz w:val="24"/>
          <w:szCs w:val="24"/>
        </w:rPr>
        <w:t xml:space="preserve"> </w:t>
      </w:r>
      <w:r w:rsidR="00A86D59">
        <w:rPr>
          <w:rFonts w:ascii="Times New Roman" w:eastAsia="宋体" w:hAnsi="Times New Roman" w:cs="Times New Roman"/>
          <w:kern w:val="0"/>
          <w:sz w:val="24"/>
          <w:szCs w:val="24"/>
        </w:rPr>
        <w:t>time slots lead to</w:t>
      </w:r>
      <w:r w:rsidR="00825446">
        <w:rPr>
          <w:rFonts w:ascii="Times New Roman" w:eastAsia="宋体" w:hAnsi="Times New Roman" w:cs="Times New Roman"/>
          <w:kern w:val="0"/>
          <w:sz w:val="24"/>
          <w:szCs w:val="24"/>
        </w:rPr>
        <w:t xml:space="preserve"> at least </w:t>
      </w:r>
      <m:oMath>
        <m:r>
          <w:rPr>
            <w:rFonts w:ascii="Cambria Math" w:eastAsia="宋体" w:hAnsi="Cambria Math" w:cs="Times New Roman"/>
            <w:kern w:val="0"/>
            <w:sz w:val="24"/>
            <w:szCs w:val="24"/>
          </w:rPr>
          <m:t>δ</m:t>
        </m:r>
      </m:oMath>
      <w:r w:rsidR="00A86D59">
        <w:rPr>
          <w:rFonts w:ascii="Times New Roman" w:eastAsia="宋体" w:hAnsi="Times New Roman" w:cs="Times New Roman"/>
          <w:kern w:val="0"/>
          <w:sz w:val="24"/>
          <w:szCs w:val="24"/>
        </w:rPr>
        <w:t xml:space="preserve"> </w:t>
      </w:r>
      <w:r w:rsidR="002D2670">
        <w:rPr>
          <w:rFonts w:ascii="Times New Roman" w:eastAsia="宋体" w:hAnsi="Times New Roman" w:cs="Times New Roman"/>
          <w:kern w:val="0"/>
          <w:sz w:val="24"/>
          <w:szCs w:val="24"/>
        </w:rPr>
        <w:t xml:space="preserve">against any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e>
        </m:d>
      </m:oMath>
      <w:r w:rsidR="006360A9">
        <w:rPr>
          <w:rFonts w:ascii="Times New Roman" w:eastAsia="宋体" w:hAnsi="Times New Roman" w:cs="Times New Roman" w:hint="eastAsia"/>
          <w:kern w:val="0"/>
          <w:sz w:val="24"/>
          <w:szCs w:val="24"/>
        </w:rPr>
        <w:t>-</w:t>
      </w:r>
      <w:r w:rsidR="00EA4BAE">
        <w:rPr>
          <w:rFonts w:ascii="Times New Roman" w:eastAsia="宋体" w:hAnsi="Times New Roman" w:cs="Times New Roman"/>
          <w:kern w:val="0"/>
          <w:sz w:val="24"/>
          <w:szCs w:val="24"/>
        </w:rPr>
        <w:t xml:space="preserve"> </w:t>
      </w:r>
      <w:r w:rsidR="002D2670">
        <w:rPr>
          <w:rFonts w:ascii="Times New Roman" w:eastAsia="宋体" w:hAnsi="Times New Roman" w:cs="Times New Roman"/>
          <w:kern w:val="0"/>
          <w:sz w:val="24"/>
          <w:szCs w:val="24"/>
        </w:rPr>
        <w:t>bounded adversary</w:t>
      </w:r>
      <w:r w:rsidR="00EA4BA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0≤ς&lt;1</m:t>
        </m:r>
      </m:oMath>
      <w:r w:rsidR="00EA4BAE">
        <w:rPr>
          <w:rFonts w:ascii="Times New Roman" w:eastAsia="宋体" w:hAnsi="Times New Roman" w:cs="Times New Roman" w:hint="eastAsia"/>
          <w:kern w:val="0"/>
          <w:sz w:val="24"/>
          <w:szCs w:val="24"/>
        </w:rPr>
        <w:t xml:space="preserve"> </w:t>
      </w:r>
      <w:r w:rsidR="00EA4BAE">
        <w:rPr>
          <w:rFonts w:ascii="Times New Roman" w:eastAsia="宋体" w:hAnsi="Times New Roman" w:cs="Times New Roman"/>
          <w:kern w:val="0"/>
          <w:sz w:val="24"/>
          <w:szCs w:val="24"/>
        </w:rPr>
        <w:t>is some target transmission probability</w:t>
      </w:r>
      <w:r w:rsidR="002D2670">
        <w:rPr>
          <w:rFonts w:ascii="Times New Roman" w:eastAsia="宋体" w:hAnsi="Times New Roman" w:cs="Times New Roman"/>
          <w:kern w:val="0"/>
          <w:sz w:val="24"/>
          <w:szCs w:val="24"/>
        </w:rPr>
        <w:t>.</w:t>
      </w:r>
    </w:p>
    <w:p w14:paraId="61C6BC9B" w14:textId="78EBB0C3" w:rsidR="006D48CD" w:rsidRDefault="002D2670" w:rsidP="002655FC">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D92505">
        <w:rPr>
          <w:rFonts w:ascii="Times New Roman" w:eastAsia="宋体" w:hAnsi="Times New Roman" w:cs="Times New Roman"/>
          <w:kern w:val="0"/>
          <w:sz w:val="24"/>
          <w:szCs w:val="24"/>
        </w:rPr>
        <w:t xml:space="preserve">According Proposition 1,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1</m:t>
                </m:r>
              </m:den>
            </m:f>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oMath>
      <w:r w:rsidR="00D92505">
        <w:rPr>
          <w:rFonts w:ascii="Times New Roman" w:eastAsia="宋体" w:hAnsi="Times New Roman" w:cs="Times New Roman" w:hint="eastAsia"/>
          <w:kern w:val="0"/>
          <w:sz w:val="24"/>
          <w:szCs w:val="24"/>
        </w:rPr>
        <w:t xml:space="preserve"> </w:t>
      </w:r>
      <w:r w:rsidR="00D92505">
        <w:rPr>
          <w:rFonts w:ascii="Times New Roman" w:eastAsia="宋体" w:hAnsi="Times New Roman" w:cs="Times New Roman"/>
          <w:kern w:val="0"/>
          <w:sz w:val="24"/>
          <w:szCs w:val="24"/>
        </w:rPr>
        <w:t xml:space="preserve">be </w:t>
      </w:r>
      <w:r w:rsidR="00AB337A">
        <w:rPr>
          <w:rFonts w:ascii="Times New Roman" w:eastAsia="宋体" w:hAnsi="Times New Roman" w:cs="Times New Roman"/>
          <w:kern w:val="0"/>
          <w:sz w:val="24"/>
          <w:szCs w:val="24"/>
        </w:rPr>
        <w:t xml:space="preserve">the probability that </w:t>
      </w:r>
      <w:r w:rsidR="00667840">
        <w:rPr>
          <w:rFonts w:ascii="Times New Roman" w:eastAsia="宋体" w:hAnsi="Times New Roman" w:cs="Times New Roman"/>
          <w:kern w:val="0"/>
          <w:sz w:val="24"/>
          <w:szCs w:val="24"/>
        </w:rPr>
        <w:t xml:space="preserve">only </w:t>
      </w:r>
      <w:r w:rsidR="00D92505">
        <w:rPr>
          <w:rFonts w:ascii="Times New Roman" w:eastAsia="宋体" w:hAnsi="Times New Roman" w:cs="Times New Roman"/>
          <w:kern w:val="0"/>
          <w:sz w:val="24"/>
          <w:szCs w:val="24"/>
        </w:rPr>
        <w:t>one</w:t>
      </w:r>
      <w:r w:rsidR="00AB337A">
        <w:rPr>
          <w:rFonts w:ascii="Times New Roman" w:eastAsia="宋体" w:hAnsi="Times New Roman" w:cs="Times New Roman"/>
          <w:kern w:val="0"/>
          <w:sz w:val="24"/>
          <w:szCs w:val="24"/>
        </w:rPr>
        <w:t xml:space="preserve"> node transmit</w:t>
      </w:r>
      <w:r w:rsidR="00667840">
        <w:rPr>
          <w:rFonts w:ascii="Times New Roman" w:eastAsia="宋体" w:hAnsi="Times New Roman" w:cs="Times New Roman"/>
          <w:kern w:val="0"/>
          <w:sz w:val="24"/>
          <w:szCs w:val="24"/>
        </w:rPr>
        <w:t xml:space="preserve"> </w:t>
      </w:r>
      <w:r w:rsidR="00AB337A">
        <w:rPr>
          <w:rFonts w:ascii="Times New Roman" w:eastAsia="宋体" w:hAnsi="Times New Roman" w:cs="Times New Roman"/>
          <w:kern w:val="0"/>
          <w:sz w:val="24"/>
          <w:szCs w:val="24"/>
        </w:rPr>
        <w:t>message</w:t>
      </w:r>
      <w:r w:rsidR="00667840">
        <w:rPr>
          <w:rFonts w:ascii="Times New Roman" w:eastAsia="宋体" w:hAnsi="Times New Roman" w:cs="Times New Roman"/>
          <w:kern w:val="0"/>
          <w:sz w:val="24"/>
          <w:szCs w:val="24"/>
        </w:rPr>
        <w:t xml:space="preserve"> in a slot</w:t>
      </w:r>
      <w:r w:rsidR="00D92505">
        <w:rPr>
          <w:rFonts w:ascii="Times New Roman" w:eastAsia="宋体" w:hAnsi="Times New Roman" w:cs="Times New Roman"/>
          <w:kern w:val="0"/>
          <w:sz w:val="24"/>
          <w:szCs w:val="24"/>
        </w:rPr>
        <w:t xml:space="preserve"> and</w:t>
      </w:r>
      <w:r w:rsidR="00AB337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0≤ς&lt;1</m:t>
        </m:r>
      </m:oMath>
      <w:r w:rsidR="00D92505">
        <w:rPr>
          <w:rFonts w:ascii="Times New Roman" w:eastAsia="宋体" w:hAnsi="Times New Roman" w:cs="Times New Roman" w:hint="eastAsia"/>
          <w:kern w:val="0"/>
          <w:sz w:val="24"/>
          <w:szCs w:val="24"/>
        </w:rPr>
        <w:t xml:space="preserve"> </w:t>
      </w:r>
      <w:r w:rsidR="00D92505">
        <w:rPr>
          <w:rFonts w:ascii="Times New Roman" w:eastAsia="宋体" w:hAnsi="Times New Roman" w:cs="Times New Roman"/>
          <w:kern w:val="0"/>
          <w:sz w:val="24"/>
          <w:szCs w:val="24"/>
        </w:rPr>
        <w:t xml:space="preserve">be the </w:t>
      </w:r>
      <w:r w:rsidR="00AB337A">
        <w:rPr>
          <w:rFonts w:ascii="Times New Roman" w:eastAsia="宋体" w:hAnsi="Times New Roman" w:cs="Times New Roman"/>
          <w:kern w:val="0"/>
          <w:sz w:val="24"/>
          <w:szCs w:val="24"/>
        </w:rPr>
        <w:t xml:space="preserve">target </w:t>
      </w:r>
      <w:r w:rsidR="00A240DA">
        <w:rPr>
          <w:rFonts w:ascii="Times New Roman" w:eastAsia="宋体" w:hAnsi="Times New Roman" w:cs="Times New Roman"/>
          <w:kern w:val="0"/>
          <w:sz w:val="24"/>
          <w:szCs w:val="24"/>
        </w:rPr>
        <w:t xml:space="preserve">success </w:t>
      </w:r>
      <w:r w:rsidR="00AB337A">
        <w:rPr>
          <w:rFonts w:ascii="Times New Roman" w:eastAsia="宋体" w:hAnsi="Times New Roman" w:cs="Times New Roman"/>
          <w:kern w:val="0"/>
          <w:sz w:val="24"/>
          <w:szCs w:val="24"/>
        </w:rPr>
        <w:t>transmit probability</w:t>
      </w:r>
      <w:r w:rsidR="00AB337A">
        <w:rPr>
          <w:rFonts w:ascii="Times New Roman" w:eastAsia="宋体" w:hAnsi="Times New Roman" w:cs="Times New Roman" w:hint="eastAsia"/>
          <w:kern w:val="0"/>
          <w:sz w:val="24"/>
          <w:szCs w:val="24"/>
        </w:rPr>
        <w:t>.</w:t>
      </w:r>
      <w:r w:rsidR="00AB337A">
        <w:rPr>
          <w:rFonts w:ascii="Times New Roman" w:eastAsia="宋体" w:hAnsi="Times New Roman" w:cs="Times New Roman"/>
          <w:kern w:val="0"/>
          <w:sz w:val="24"/>
          <w:szCs w:val="24"/>
        </w:rPr>
        <w:t xml:space="preserve"> Then, the</w:t>
      </w:r>
      <w:r w:rsidR="00D32B81">
        <w:rPr>
          <w:rFonts w:ascii="Times New Roman" w:eastAsia="宋体" w:hAnsi="Times New Roman" w:cs="Times New Roman"/>
          <w:kern w:val="0"/>
          <w:sz w:val="24"/>
          <w:szCs w:val="24"/>
        </w:rPr>
        <w:t xml:space="preserve"> minimum</w:t>
      </w:r>
      <w:r w:rsidR="008E29B5">
        <w:rPr>
          <w:rFonts w:ascii="Times New Roman" w:eastAsia="宋体" w:hAnsi="Times New Roman" w:cs="Times New Roman"/>
          <w:kern w:val="0"/>
          <w:sz w:val="24"/>
          <w:szCs w:val="24"/>
        </w:rPr>
        <w:t xml:space="preserve"> </w:t>
      </w:r>
      <w:r w:rsidR="008E29B5">
        <w:rPr>
          <w:rFonts w:ascii="Times New Roman" w:eastAsia="宋体" w:hAnsi="Times New Roman" w:cs="Times New Roman" w:hint="eastAsia"/>
          <w:kern w:val="0"/>
          <w:sz w:val="24"/>
          <w:szCs w:val="24"/>
        </w:rPr>
        <w:t>number</w:t>
      </w:r>
      <w:r w:rsidR="008E29B5">
        <w:rPr>
          <w:rFonts w:ascii="Times New Roman" w:eastAsia="宋体" w:hAnsi="Times New Roman" w:cs="Times New Roman"/>
          <w:kern w:val="0"/>
          <w:sz w:val="24"/>
          <w:szCs w:val="24"/>
        </w:rPr>
        <w:t xml:space="preserve"> </w:t>
      </w:r>
      <w:r w:rsidR="008E29B5">
        <w:rPr>
          <w:rFonts w:ascii="Times New Roman" w:eastAsia="宋体" w:hAnsi="Times New Roman" w:cs="Times New Roman" w:hint="eastAsia"/>
          <w:kern w:val="0"/>
          <w:sz w:val="24"/>
          <w:szCs w:val="24"/>
        </w:rPr>
        <w:t>of</w:t>
      </w:r>
      <w:r w:rsidR="00AB337A">
        <w:rPr>
          <w:rFonts w:ascii="Times New Roman" w:eastAsia="宋体" w:hAnsi="Times New Roman" w:cs="Times New Roman"/>
          <w:kern w:val="0"/>
          <w:sz w:val="24"/>
          <w:szCs w:val="24"/>
        </w:rPr>
        <w:t xml:space="preserve"> time slots</w:t>
      </w:r>
      <w:r w:rsidR="00D92505">
        <w:rPr>
          <w:rFonts w:ascii="Times New Roman" w:eastAsia="宋体" w:hAnsi="Times New Roman" w:cs="Times New Roman"/>
          <w:kern w:val="0"/>
          <w:sz w:val="24"/>
          <w:szCs w:val="24"/>
        </w:rPr>
        <w:t xml:space="preserve"> for each consensus round</w:t>
      </w:r>
      <w:r w:rsidR="00AB337A">
        <w:rPr>
          <w:rFonts w:ascii="Times New Roman" w:eastAsia="宋体" w:hAnsi="Times New Roman" w:cs="Times New Roman"/>
          <w:kern w:val="0"/>
          <w:sz w:val="24"/>
          <w:szCs w:val="24"/>
        </w:rPr>
        <w:t xml:space="preserve"> is</w:t>
      </w:r>
      <w:r w:rsidR="00D92505">
        <w:rPr>
          <w:rFonts w:ascii="Times New Roman" w:eastAsia="宋体" w:hAnsi="Times New Roman" w:cs="Times New Roman"/>
          <w:kern w:val="0"/>
          <w:sz w:val="24"/>
          <w:szCs w:val="24"/>
        </w:rPr>
        <w:t xml:space="preserve"> calculated as</w:t>
      </w:r>
      <w:r w:rsidR="00AB337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x=⌈</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sidR="00D32B81">
        <w:rPr>
          <w:rFonts w:ascii="Times New Roman" w:eastAsia="宋体" w:hAnsi="Times New Roman" w:cs="Times New Roman" w:hint="eastAsia"/>
          <w:kern w:val="0"/>
          <w:sz w:val="24"/>
          <w:szCs w:val="24"/>
        </w:rPr>
        <w:t xml:space="preserve"> </w:t>
      </w:r>
      <w:r w:rsidR="00D32B81">
        <w:rPr>
          <w:rFonts w:ascii="Times New Roman" w:eastAsia="宋体" w:hAnsi="Times New Roman" w:cs="Times New Roman"/>
          <w:kern w:val="0"/>
          <w:sz w:val="24"/>
          <w:szCs w:val="24"/>
        </w:rPr>
        <w:t xml:space="preserve">for target transmit probability </w:t>
      </w:r>
      <m:oMath>
        <m:r>
          <w:rPr>
            <w:rFonts w:ascii="Cambria Math" w:eastAsia="宋体" w:hAnsi="Cambria Math" w:cs="Times New Roman"/>
            <w:kern w:val="0"/>
            <w:sz w:val="24"/>
            <w:szCs w:val="24"/>
          </w:rPr>
          <m:t>ς</m:t>
        </m:r>
      </m:oMath>
      <w:r w:rsidR="00AB337A">
        <w:rPr>
          <w:rFonts w:ascii="Times New Roman" w:eastAsia="宋体" w:hAnsi="Times New Roman" w:cs="Times New Roman" w:hint="eastAsia"/>
          <w:kern w:val="0"/>
          <w:sz w:val="24"/>
          <w:szCs w:val="24"/>
        </w:rPr>
        <w:t>.</w:t>
      </w:r>
      <w:r w:rsidR="00171A4D">
        <w:rPr>
          <w:rFonts w:ascii="Times New Roman" w:eastAsia="宋体" w:hAnsi="Times New Roman" w:cs="Times New Roman" w:hint="eastAsia"/>
          <w:kern w:val="0"/>
          <w:sz w:val="24"/>
          <w:szCs w:val="24"/>
        </w:rPr>
        <w:t xml:space="preserve"> </w:t>
      </w:r>
      <w:r w:rsidR="008C3ADC">
        <w:rPr>
          <w:rFonts w:ascii="Times New Roman" w:eastAsia="宋体" w:hAnsi="Times New Roman" w:cs="Times New Roman"/>
          <w:kern w:val="0"/>
          <w:sz w:val="24"/>
          <w:szCs w:val="24"/>
        </w:rPr>
        <w:t>Assuming that in any</w:t>
      </w:r>
      <w:r w:rsidR="008C3ADC"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8C3ADC">
        <w:rPr>
          <w:rFonts w:ascii="Times New Roman" w:eastAsia="宋体" w:hAnsi="Times New Roman" w:cs="Times New Roman"/>
          <w:kern w:val="0"/>
          <w:sz w:val="24"/>
          <w:szCs w:val="24"/>
        </w:rPr>
        <w:t>consecutive slots</w:t>
      </w:r>
      <w:r w:rsidR="008C3ADC" w:rsidRPr="00FF45A9">
        <w:rPr>
          <w:rFonts w:ascii="Times New Roman" w:eastAsia="宋体" w:hAnsi="Times New Roman" w:cs="Times New Roman"/>
          <w:kern w:val="0"/>
          <w:sz w:val="24"/>
          <w:szCs w:val="24"/>
        </w:rPr>
        <w:t xml:space="preserve">, </w:t>
      </w:r>
      <w:r w:rsidR="008C3ADC">
        <w:rPr>
          <w:rFonts w:ascii="Times New Roman" w:eastAsia="宋体" w:hAnsi="Times New Roman" w:cs="Times New Roman"/>
          <w:kern w:val="0"/>
          <w:sz w:val="24"/>
          <w:szCs w:val="24"/>
        </w:rPr>
        <w:lastRenderedPageBreak/>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8C3ADC">
        <w:rPr>
          <w:rFonts w:ascii="Times New Roman" w:eastAsia="宋体" w:hAnsi="Times New Roman" w:cs="Times New Roman"/>
          <w:kern w:val="0"/>
          <w:sz w:val="24"/>
          <w:szCs w:val="24"/>
        </w:rPr>
        <w:t xml:space="preserve"> slots</w:t>
      </w:r>
      <w:r w:rsidR="008C3ADC" w:rsidRPr="00FF45A9">
        <w:rPr>
          <w:rFonts w:ascii="Times New Roman" w:eastAsia="宋体" w:hAnsi="Times New Roman" w:cs="Times New Roman"/>
          <w:kern w:val="0"/>
          <w:sz w:val="24"/>
          <w:szCs w:val="24"/>
        </w:rPr>
        <w:t>,</w:t>
      </w:r>
      <w:r w:rsidR="008C3ADC">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8C3ADC">
        <w:rPr>
          <w:rFonts w:ascii="Times New Roman" w:eastAsia="宋体" w:hAnsi="Times New Roman" w:cs="Times New Roman" w:hint="eastAsia"/>
          <w:kern w:val="0"/>
          <w:sz w:val="24"/>
          <w:szCs w:val="24"/>
        </w:rPr>
        <w:t xml:space="preserve"> </w:t>
      </w:r>
      <w:r w:rsidR="008C3ADC">
        <w:rPr>
          <w:rFonts w:ascii="Times New Roman" w:eastAsia="宋体" w:hAnsi="Times New Roman" w:cs="Times New Roman"/>
          <w:kern w:val="0"/>
          <w:sz w:val="24"/>
          <w:szCs w:val="24"/>
        </w:rPr>
        <w:t xml:space="preserve">and </w:t>
      </w:r>
      <w:r w:rsidR="008C3ADC"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8C3ADC" w:rsidRPr="00FF45A9">
        <w:rPr>
          <w:rFonts w:ascii="Times New Roman" w:eastAsia="宋体" w:hAnsi="Times New Roman" w:cs="Times New Roman"/>
          <w:kern w:val="0"/>
          <w:sz w:val="24"/>
          <w:szCs w:val="24"/>
        </w:rPr>
        <w:t xml:space="preserve"> ≤ 1</w:t>
      </w:r>
      <w:r w:rsidR="008C3ADC">
        <w:rPr>
          <w:rFonts w:ascii="Times New Roman" w:eastAsia="宋体" w:hAnsi="Times New Roman" w:cs="Times New Roman"/>
          <w:kern w:val="0"/>
          <w:sz w:val="24"/>
          <w:szCs w:val="24"/>
        </w:rPr>
        <w:t>.</w:t>
      </w:r>
      <w:r w:rsidR="00756FA9">
        <w:rPr>
          <w:rFonts w:ascii="Times New Roman" w:eastAsia="宋体" w:hAnsi="Times New Roman" w:cs="Times New Roman"/>
          <w:kern w:val="0"/>
          <w:sz w:val="24"/>
          <w:szCs w:val="24"/>
        </w:rPr>
        <w:t xml:space="preserve"> </w:t>
      </w:r>
      <w:r w:rsidR="005D60D6">
        <w:rPr>
          <w:rFonts w:ascii="Times New Roman" w:eastAsia="宋体" w:hAnsi="Times New Roman" w:cs="Times New Roman"/>
          <w:kern w:val="0"/>
          <w:sz w:val="24"/>
          <w:szCs w:val="24"/>
        </w:rPr>
        <w:t xml:space="preserve">For each slot, the jamming probability is </w:t>
      </w:r>
      <m:oMath>
        <m:r>
          <w:rPr>
            <w:rFonts w:ascii="Cambria Math" w:eastAsia="宋体" w:hAnsi="Cambria Math" w:cs="Times New Roman"/>
            <w:kern w:val="0"/>
            <w:sz w:val="24"/>
            <w:szCs w:val="24"/>
          </w:rPr>
          <m:t>δ</m:t>
        </m:r>
      </m:oMath>
      <w:r w:rsidR="005D60D6">
        <w:rPr>
          <w:rFonts w:ascii="Times New Roman" w:eastAsia="宋体" w:hAnsi="Times New Roman" w:cs="Times New Roman" w:hint="eastAsia"/>
          <w:kern w:val="0"/>
          <w:sz w:val="24"/>
          <w:szCs w:val="24"/>
        </w:rPr>
        <w:t>.</w:t>
      </w:r>
      <w:r w:rsidR="005D60D6">
        <w:rPr>
          <w:rFonts w:ascii="Times New Roman" w:eastAsia="宋体" w:hAnsi="Times New Roman" w:cs="Times New Roman"/>
          <w:kern w:val="0"/>
          <w:sz w:val="24"/>
          <w:szCs w:val="24"/>
        </w:rPr>
        <w:t xml:space="preserve"> Thus, a message can be transmitted successfully after at least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num>
          <m:den>
            <m:r>
              <w:rPr>
                <w:rFonts w:ascii="Cambria Math" w:eastAsia="宋体" w:hAnsi="Cambria Math" w:cs="Times New Roman"/>
                <w:kern w:val="0"/>
                <w:sz w:val="24"/>
                <w:szCs w:val="24"/>
              </w:rPr>
              <m:t>δ</m:t>
            </m:r>
          </m:den>
        </m:f>
      </m:oMath>
      <w:r w:rsidR="005D60D6">
        <w:rPr>
          <w:rFonts w:ascii="Times New Roman" w:eastAsia="宋体" w:hAnsi="Times New Roman" w:cs="Times New Roman"/>
          <w:kern w:val="0"/>
          <w:sz w:val="24"/>
          <w:szCs w:val="24"/>
        </w:rPr>
        <w:t xml:space="preserve"> time slots. </w:t>
      </w:r>
      <w:r w:rsidR="00EC7006">
        <w:rPr>
          <w:rFonts w:ascii="Times New Roman" w:eastAsia="宋体" w:hAnsi="Times New Roman" w:cs="Times New Roman"/>
          <w:kern w:val="0"/>
          <w:sz w:val="24"/>
          <w:szCs w:val="24"/>
        </w:rPr>
        <w:t xml:space="preserve">A completed consensus process for each round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+N⋅</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oMath>
      <w:r w:rsidR="00EC7006">
        <w:rPr>
          <w:rFonts w:ascii="Times New Roman" w:eastAsia="宋体" w:hAnsi="Times New Roman" w:cs="Times New Roman" w:hint="eastAsia"/>
          <w:kern w:val="0"/>
          <w:sz w:val="24"/>
          <w:szCs w:val="24"/>
        </w:rPr>
        <w:t xml:space="preserve"> </w:t>
      </w:r>
      <w:r w:rsidR="00EC7006">
        <w:rPr>
          <w:rFonts w:ascii="Times New Roman" w:eastAsia="宋体" w:hAnsi="Times New Roman" w:cs="Times New Roman"/>
          <w:kern w:val="0"/>
          <w:sz w:val="24"/>
          <w:szCs w:val="24"/>
        </w:rPr>
        <w:t>time slots. Therefore,</w:t>
      </w:r>
      <w:r w:rsidR="002655FC">
        <w:rPr>
          <w:rFonts w:ascii="Times New Roman" w:eastAsia="宋体" w:hAnsi="Times New Roman" w:cs="Times New Roman"/>
          <w:kern w:val="0"/>
          <w:sz w:val="24"/>
          <w:szCs w:val="24"/>
        </w:rPr>
        <w:t xml:space="preserve"> to ensure at least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sidR="00F61776">
        <w:rPr>
          <w:rFonts w:ascii="Times New Roman" w:eastAsia="宋体" w:hAnsi="Times New Roman" w:cs="Times New Roman" w:hint="eastAsia"/>
          <w:kern w:val="0"/>
          <w:sz w:val="24"/>
          <w:szCs w:val="24"/>
        </w:rPr>
        <w:t xml:space="preserve"> </w:t>
      </w:r>
      <w:r w:rsidR="00F61776">
        <w:rPr>
          <w:rFonts w:ascii="Times New Roman" w:eastAsia="宋体" w:hAnsi="Times New Roman" w:cs="Times New Roman"/>
          <w:kern w:val="0"/>
          <w:sz w:val="24"/>
          <w:szCs w:val="24"/>
        </w:rPr>
        <w:t>time slots</w:t>
      </w:r>
      <w:r w:rsidR="002655FC">
        <w:rPr>
          <w:rFonts w:ascii="Times New Roman" w:eastAsia="宋体" w:hAnsi="Times New Roman" w:cs="Times New Roman"/>
          <w:kern w:val="0"/>
          <w:sz w:val="24"/>
          <w:szCs w:val="24"/>
        </w:rPr>
        <w:t xml:space="preserve"> with </w:t>
      </w:r>
      <w:r w:rsidR="00F90CBE">
        <w:rPr>
          <w:rFonts w:ascii="Times New Roman" w:eastAsia="宋体" w:hAnsi="Times New Roman" w:cs="Times New Roman"/>
          <w:kern w:val="0"/>
          <w:sz w:val="24"/>
          <w:szCs w:val="24"/>
        </w:rPr>
        <w:t xml:space="preserve">successful transmission </w:t>
      </w:r>
      <w:r w:rsidR="002655FC">
        <w:rPr>
          <w:rFonts w:ascii="Times New Roman" w:eastAsia="宋体" w:hAnsi="Times New Roman" w:cs="Times New Roman"/>
          <w:kern w:val="0"/>
          <w:sz w:val="24"/>
          <w:szCs w:val="24"/>
        </w:rPr>
        <w:t>probability</w:t>
      </w:r>
      <w:r w:rsidR="00F90CB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0≤ς&lt;1</m:t>
        </m:r>
      </m:oMath>
      <w:r w:rsidR="002655FC">
        <w:rPr>
          <w:rFonts w:ascii="Times New Roman" w:eastAsia="宋体" w:hAnsi="Times New Roman" w:cs="Times New Roman" w:hint="eastAsia"/>
          <w:kern w:val="0"/>
          <w:sz w:val="24"/>
          <w:szCs w:val="24"/>
        </w:rPr>
        <w:t>,</w:t>
      </w:r>
      <w:r w:rsidR="002655FC">
        <w:rPr>
          <w:rFonts w:ascii="Times New Roman" w:eastAsia="宋体" w:hAnsi="Times New Roman" w:cs="Times New Roman"/>
          <w:kern w:val="0"/>
          <w:sz w:val="24"/>
          <w:szCs w:val="24"/>
        </w:rPr>
        <w:t xml:space="preserve"> our protocol runs at least </w:t>
      </w:r>
      <m:oMath>
        <m:r>
          <w:rPr>
            <w:rFonts w:ascii="Cambria Math" w:eastAsia="宋体" w:hAnsi="Cambria Math" w:cs="Times New Roman"/>
            <w:kern w:val="0"/>
            <w:sz w:val="24"/>
            <w:szCs w:val="24"/>
          </w:rPr>
          <m:t>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sidR="002655FC">
        <w:rPr>
          <w:rFonts w:ascii="Times New Roman" w:eastAsia="宋体" w:hAnsi="Times New Roman" w:cs="Times New Roman" w:hint="eastAsia"/>
          <w:kern w:val="0"/>
          <w:sz w:val="24"/>
          <w:szCs w:val="24"/>
        </w:rPr>
        <w:t xml:space="preserve"> </w:t>
      </w:r>
      <w:r w:rsidR="002655FC">
        <w:rPr>
          <w:rFonts w:ascii="Times New Roman" w:eastAsia="宋体" w:hAnsi="Times New Roman" w:cs="Times New Roman"/>
          <w:kern w:val="0"/>
          <w:sz w:val="24"/>
          <w:szCs w:val="24"/>
        </w:rPr>
        <w:t>slot</w:t>
      </w:r>
      <w:r w:rsidR="00F90CBE">
        <w:rPr>
          <w:rFonts w:ascii="Times New Roman" w:eastAsia="宋体" w:hAnsi="Times New Roman" w:cs="Times New Roman"/>
          <w:kern w:val="0"/>
          <w:sz w:val="24"/>
          <w:szCs w:val="24"/>
        </w:rPr>
        <w:t>s for each round</w:t>
      </w:r>
      <w:r w:rsidR="00B45D4D">
        <w:rPr>
          <w:rFonts w:ascii="Times New Roman" w:eastAsia="宋体" w:hAnsi="Times New Roman" w:cs="Times New Roman"/>
          <w:kern w:val="0"/>
          <w:sz w:val="24"/>
          <w:szCs w:val="24"/>
        </w:rPr>
        <w:t xml:space="preserve"> under jamming attacks</w:t>
      </w:r>
      <w:r w:rsidR="00E93208">
        <w:rPr>
          <w:rFonts w:ascii="Times New Roman" w:eastAsia="宋体" w:hAnsi="Times New Roman" w:cs="Times New Roman"/>
          <w:kern w:val="0"/>
          <w:sz w:val="24"/>
          <w:szCs w:val="24"/>
        </w:rPr>
        <w:t xml:space="preserve"> issued by any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E93208">
        <w:rPr>
          <w:rFonts w:ascii="Times New Roman" w:eastAsia="宋体" w:hAnsi="Times New Roman" w:cs="Times New Roman" w:hint="eastAsia"/>
          <w:kern w:val="0"/>
          <w:sz w:val="24"/>
          <w:szCs w:val="24"/>
        </w:rPr>
        <w:t>-</w:t>
      </w:r>
      <w:r w:rsidR="00E93208" w:rsidRPr="001C456B">
        <w:rPr>
          <w:rFonts w:ascii="Times New Roman" w:eastAsia="宋体" w:hAnsi="Times New Roman" w:cs="Times New Roman"/>
          <w:kern w:val="0"/>
          <w:sz w:val="24"/>
          <w:szCs w:val="24"/>
        </w:rPr>
        <w:t xml:space="preserve"> </w:t>
      </w:r>
      <w:r w:rsidR="00E93208">
        <w:rPr>
          <w:rFonts w:ascii="Times New Roman" w:eastAsia="宋体" w:hAnsi="Times New Roman" w:cs="Times New Roman"/>
          <w:kern w:val="0"/>
          <w:sz w:val="24"/>
          <w:szCs w:val="24"/>
        </w:rPr>
        <w:t>bounded adversary</w:t>
      </w:r>
      <w:r w:rsidR="00F90CBE">
        <w:rPr>
          <w:rFonts w:ascii="Times New Roman" w:eastAsia="宋体" w:hAnsi="Times New Roman" w:cs="Times New Roman"/>
          <w:kern w:val="0"/>
          <w:sz w:val="24"/>
          <w:szCs w:val="24"/>
        </w:rPr>
        <w:t xml:space="preserve">. </w:t>
      </w:r>
      <w:r w:rsidR="00F90CBE">
        <w:rPr>
          <w:rFonts w:ascii="Lucida Sans Unicode" w:eastAsia="宋体" w:hAnsi="Lucida Sans Unicode" w:cs="Lucida Sans Unicode"/>
          <w:kern w:val="0"/>
          <w:sz w:val="24"/>
          <w:szCs w:val="24"/>
        </w:rPr>
        <w:t>■</w:t>
      </w:r>
    </w:p>
    <w:p w14:paraId="4EC069E7" w14:textId="10753C8A" w:rsidR="00E81EC6" w:rsidRDefault="00E93208" w:rsidP="008E6D6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Thus, to</w:t>
      </w:r>
      <w:r w:rsidR="00CC3867">
        <w:rPr>
          <w:rFonts w:ascii="Times New Roman" w:eastAsia="宋体" w:hAnsi="Times New Roman" w:cs="Times New Roman"/>
          <w:kern w:val="0"/>
          <w:sz w:val="24"/>
          <w:szCs w:val="24"/>
        </w:rPr>
        <w:t xml:space="preserve"> ensure the block finalization under</w:t>
      </w:r>
      <w:r>
        <w:rPr>
          <w:rFonts w:ascii="Times New Roman" w:eastAsia="宋体" w:hAnsi="Times New Roman" w:cs="Times New Roman"/>
          <w:kern w:val="0"/>
          <w:sz w:val="24"/>
          <w:szCs w:val="24"/>
        </w:rPr>
        <w:t xml:space="preserve"> </w:t>
      </w:r>
      <w:r w:rsidR="00DB40C8">
        <w:rPr>
          <w:rFonts w:ascii="Times New Roman" w:eastAsia="宋体" w:hAnsi="Times New Roman" w:cs="Times New Roman"/>
          <w:kern w:val="0"/>
          <w:sz w:val="24"/>
          <w:szCs w:val="24"/>
        </w:rPr>
        <w:t xml:space="preserve">jamming attacks, </w:t>
      </w:r>
      <w:r>
        <w:rPr>
          <w:rFonts w:ascii="Times New Roman" w:eastAsia="宋体" w:hAnsi="Times New Roman" w:cs="Times New Roman"/>
          <w:kern w:val="0"/>
          <w:sz w:val="24"/>
          <w:szCs w:val="24"/>
        </w:rPr>
        <w:t xml:space="preserve">each </w:t>
      </w:r>
      <w:r w:rsidR="00DB40C8">
        <w:rPr>
          <w:rFonts w:ascii="Times New Roman" w:eastAsia="宋体" w:hAnsi="Times New Roman" w:cs="Times New Roman"/>
          <w:kern w:val="0"/>
          <w:sz w:val="24"/>
          <w:szCs w:val="24"/>
        </w:rPr>
        <w:t>node</w:t>
      </w:r>
      <w:r>
        <w:rPr>
          <w:rFonts w:ascii="Times New Roman" w:eastAsia="宋体" w:hAnsi="Times New Roman" w:cs="Times New Roman"/>
          <w:kern w:val="0"/>
          <w:sz w:val="24"/>
          <w:szCs w:val="24"/>
        </w:rPr>
        <w:t xml:space="preserve"> maintains an estimate of adversary time window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dynamically adjust </w:t>
      </w:r>
      <w:r w:rsidR="00537BA8">
        <w:rPr>
          <w:rFonts w:ascii="Times New Roman" w:eastAsia="宋体" w:hAnsi="Times New Roman" w:cs="Times New Roman"/>
          <w:kern w:val="0"/>
          <w:sz w:val="24"/>
          <w:szCs w:val="24"/>
        </w:rPr>
        <w:t>round timeout.</w:t>
      </w:r>
      <w:r w:rsidR="00CC3867">
        <w:rPr>
          <w:rFonts w:ascii="Times New Roman" w:eastAsia="宋体" w:hAnsi="Times New Roman" w:cs="Times New Roman"/>
          <w:kern w:val="0"/>
          <w:sz w:val="24"/>
          <w:szCs w:val="24"/>
        </w:rPr>
        <w:t xml:space="preserve"> In this case, </w:t>
      </w:r>
      <w:proofErr w:type="spellStart"/>
      <w:r w:rsidR="00CC3867">
        <w:rPr>
          <w:rFonts w:ascii="Times New Roman" w:eastAsia="宋体" w:hAnsi="Times New Roman" w:cs="Times New Roman"/>
          <w:kern w:val="0"/>
          <w:sz w:val="24"/>
          <w:szCs w:val="24"/>
        </w:rPr>
        <w:t>SWIB</w:t>
      </w:r>
      <w:proofErr w:type="spellEnd"/>
      <w:r w:rsidR="00CC3867">
        <w:rPr>
          <w:rFonts w:ascii="Times New Roman" w:eastAsia="宋体" w:hAnsi="Times New Roman" w:cs="Times New Roman"/>
          <w:kern w:val="0"/>
          <w:sz w:val="24"/>
          <w:szCs w:val="24"/>
        </w:rPr>
        <w:t xml:space="preserve"> can against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CC3867">
        <w:rPr>
          <w:rFonts w:ascii="Times New Roman" w:eastAsia="宋体" w:hAnsi="Times New Roman" w:cs="Times New Roman" w:hint="eastAsia"/>
          <w:kern w:val="0"/>
          <w:sz w:val="24"/>
          <w:szCs w:val="24"/>
        </w:rPr>
        <w:t>-</w:t>
      </w:r>
      <w:r w:rsidR="00CC3867" w:rsidRPr="001C456B">
        <w:rPr>
          <w:rFonts w:ascii="Times New Roman" w:eastAsia="宋体" w:hAnsi="Times New Roman" w:cs="Times New Roman"/>
          <w:kern w:val="0"/>
          <w:sz w:val="24"/>
          <w:szCs w:val="24"/>
        </w:rPr>
        <w:t xml:space="preserve"> </w:t>
      </w:r>
      <w:r w:rsidR="00CC3867">
        <w:rPr>
          <w:rFonts w:ascii="Times New Roman" w:eastAsia="宋体" w:hAnsi="Times New Roman" w:cs="Times New Roman"/>
          <w:kern w:val="0"/>
          <w:sz w:val="24"/>
          <w:szCs w:val="24"/>
        </w:rPr>
        <w:t>bounded adversary issuing jamming attacks.</w:t>
      </w:r>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38832AF5" w14:textId="33F3103A" w:rsidR="00D30079" w:rsidRPr="00966C9C" w:rsidRDefault="00966C9C" w:rsidP="000C4A92">
      <w:pPr>
        <w:spacing w:afterLines="50" w:after="156"/>
        <w:ind w:firstLineChars="200" w:firstLine="480"/>
        <w:rPr>
          <w:rFonts w:ascii="Times New Roman" w:eastAsia="宋体" w:hAnsi="Times New Roman" w:cs="Times New Roman" w:hint="eastAsia"/>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 xml:space="preserve">the performance of </w:t>
      </w:r>
      <w:proofErr w:type="spellStart"/>
      <w:r w:rsidR="00905CD2">
        <w:rPr>
          <w:rFonts w:ascii="Times New Roman" w:eastAsia="宋体" w:hAnsi="Times New Roman" w:cs="Times New Roman"/>
          <w:kern w:val="0"/>
          <w:sz w:val="24"/>
          <w:szCs w:val="24"/>
        </w:rPr>
        <w:t>SWIB</w:t>
      </w:r>
      <w:proofErr w:type="spellEnd"/>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16"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16"/>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57EDB262"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w:t>
      </w:r>
      <w:r w:rsidR="0072594A">
        <w:rPr>
          <w:rFonts w:ascii="Times New Roman" w:eastAsia="宋体" w:hAnsi="Times New Roman" w:cs="Times New Roman"/>
          <w:kern w:val="0"/>
          <w:sz w:val="24"/>
          <w:szCs w:val="24"/>
        </w:rPr>
        <w:t xml:space="preserve">active </w:t>
      </w:r>
      <w:r w:rsidR="00C81E78">
        <w:rPr>
          <w:rFonts w:ascii="Times New Roman" w:eastAsia="宋体" w:hAnsi="Times New Roman" w:cs="Times New Roman"/>
          <w:kern w:val="0"/>
          <w:sz w:val="24"/>
          <w:szCs w:val="24"/>
        </w:rPr>
        <w:t xml:space="preserv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w:t>
      </w:r>
      <w:proofErr w:type="spellStart"/>
      <w:r w:rsidR="00B5109C">
        <w:rPr>
          <w:rFonts w:ascii="Times New Roman" w:eastAsia="宋体" w:hAnsi="Times New Roman" w:cs="Times New Roman"/>
          <w:kern w:val="0"/>
          <w:sz w:val="24"/>
          <w:szCs w:val="24"/>
        </w:rPr>
        <w:t>SWIB</w:t>
      </w:r>
      <w:proofErr w:type="spellEnd"/>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w:t>
      </w:r>
      <w:r w:rsidR="0072594A">
        <w:rPr>
          <w:rFonts w:ascii="Times New Roman" w:eastAsia="宋体" w:hAnsi="Times New Roman" w:cs="Times New Roman"/>
          <w:kern w:val="0"/>
          <w:sz w:val="24"/>
          <w:szCs w:val="24"/>
        </w:rPr>
        <w:t xml:space="preserve">active </w:t>
      </w:r>
      <w:r w:rsidR="00076964">
        <w:rPr>
          <w:rFonts w:ascii="Times New Roman" w:eastAsia="宋体" w:hAnsi="Times New Roman" w:cs="Times New Roman"/>
          <w:kern w:val="0"/>
          <w:sz w:val="24"/>
          <w:szCs w:val="24"/>
        </w:rPr>
        <w:t xml:space="preserv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 xml:space="preserve">block </w:t>
      </w:r>
      <w:r w:rsidR="00076964">
        <w:rPr>
          <w:rFonts w:ascii="Times New Roman" w:eastAsia="宋体" w:hAnsi="Times New Roman" w:cs="Times New Roman"/>
          <w:kern w:val="0"/>
          <w:sz w:val="24"/>
          <w:szCs w:val="24"/>
        </w:rPr>
        <w:lastRenderedPageBreak/>
        <w:t>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w:t>
      </w:r>
      <w:r w:rsidR="0072594A">
        <w:rPr>
          <w:rFonts w:ascii="Times New Roman" w:eastAsia="宋体" w:hAnsi="Times New Roman" w:cs="Times New Roman"/>
          <w:kern w:val="0"/>
          <w:sz w:val="24"/>
          <w:szCs w:val="24"/>
        </w:rPr>
        <w:t xml:space="preserve">active </w:t>
      </w:r>
      <w:r w:rsidR="004E415A">
        <w:rPr>
          <w:rFonts w:ascii="Times New Roman" w:eastAsia="宋体" w:hAnsi="Times New Roman" w:cs="Times New Roman"/>
          <w:kern w:val="0"/>
          <w:sz w:val="24"/>
          <w:szCs w:val="24"/>
        </w:rPr>
        <w:t xml:space="preserv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79A5A3B"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A177B0"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587B20">
        <w:rPr>
          <w:rFonts w:ascii="Times New Roman" w:eastAsia="宋体" w:hAnsi="Times New Roman" w:cs="Times New Roman"/>
          <w:kern w:val="0"/>
          <w:sz w:val="24"/>
          <w:szCs w:val="24"/>
        </w:rPr>
        <w:t xml:space="preserve"> The parameters are shown in Fig. 7(a).</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the impact of</w:t>
      </w:r>
      <w:r w:rsidR="00587B20">
        <w:rPr>
          <w:rFonts w:ascii="Times New Roman" w:eastAsia="宋体" w:hAnsi="Times New Roman" w:cs="Times New Roman"/>
          <w:kern w:val="0"/>
          <w:sz w:val="24"/>
          <w:szCs w:val="24"/>
        </w:rPr>
        <w:t xml:space="preserve"> active time ratio weight</w:t>
      </w:r>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38E1BE95" w:rsidR="00A81F43" w:rsidRDefault="00F903B8" w:rsidP="002B2E3D">
      <w:pPr>
        <w:keepNext/>
        <w:widowControl/>
        <w:shd w:val="clear" w:color="auto" w:fill="FFFFFF"/>
        <w:spacing w:line="450" w:lineRule="atLeast"/>
        <w:ind w:firstLine="420"/>
        <w:jc w:val="left"/>
        <w:rPr>
          <w:noProof/>
        </w:rPr>
      </w:pPr>
      <w:r>
        <w:rPr>
          <w:noProof/>
        </w:rPr>
        <w:drawing>
          <wp:inline distT="0" distB="0" distL="0" distR="0" wp14:anchorId="28A13575" wp14:editId="13B66A80">
            <wp:extent cx="2458084" cy="209307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3276" cy="2097498"/>
                    </a:xfrm>
                    <a:prstGeom prst="rect">
                      <a:avLst/>
                    </a:prstGeom>
                  </pic:spPr>
                </pic:pic>
              </a:graphicData>
            </a:graphic>
          </wp:inline>
        </w:drawing>
      </w:r>
      <w:r w:rsidR="00093A75" w:rsidRPr="00093A75">
        <w:rPr>
          <w:noProof/>
        </w:rPr>
        <w:t xml:space="preserve"> </w:t>
      </w:r>
      <w:r w:rsidR="008628D8">
        <w:rPr>
          <w:noProof/>
        </w:rPr>
        <w:drawing>
          <wp:inline distT="0" distB="0" distL="0" distR="0" wp14:anchorId="47593EAF" wp14:editId="03D96040">
            <wp:extent cx="2741549" cy="2045507"/>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5501" cy="2055917"/>
                    </a:xfrm>
                    <a:prstGeom prst="rect">
                      <a:avLst/>
                    </a:prstGeom>
                  </pic:spPr>
                </pic:pic>
              </a:graphicData>
            </a:graphic>
          </wp:inline>
        </w:drawing>
      </w:r>
    </w:p>
    <w:p w14:paraId="04064AC5" w14:textId="282DA38C" w:rsidR="00587B20" w:rsidRPr="00587B20" w:rsidRDefault="002B2E3D" w:rsidP="002B2E3D">
      <w:pPr>
        <w:keepNext/>
        <w:widowControl/>
        <w:shd w:val="clear" w:color="auto" w:fill="FFFFFF"/>
        <w:spacing w:line="450" w:lineRule="atLeast"/>
        <w:ind w:firstLine="420"/>
        <w:rPr>
          <w:rFonts w:ascii="Times New Roman" w:hAnsi="Times New Roman" w:cs="Times New Roman"/>
        </w:rPr>
      </w:pPr>
      <w:r>
        <w:rPr>
          <w:noProof/>
        </w:rPr>
        <w:tab/>
      </w:r>
      <w:r>
        <w:rPr>
          <w:noProof/>
        </w:rPr>
        <w:tab/>
      </w:r>
      <w:r>
        <w:rPr>
          <w:noProof/>
        </w:rPr>
        <w:tab/>
      </w:r>
      <w:r w:rsidR="00587B20">
        <w:rPr>
          <w:noProof/>
        </w:rPr>
        <w:tab/>
      </w:r>
      <w:r w:rsidR="00587B20">
        <w:rPr>
          <w:noProof/>
        </w:rPr>
        <w:tab/>
      </w:r>
      <w:r w:rsidR="00587B20">
        <w:rPr>
          <w:rFonts w:ascii="Times New Roman" w:hAnsi="Times New Roman" w:cs="Times New Roman" w:hint="cs"/>
          <w:noProof/>
        </w:rPr>
        <w:t>(</w:t>
      </w:r>
      <w:r w:rsidR="00587B20">
        <w:rPr>
          <w:rFonts w:ascii="Times New Roman" w:hAnsi="Times New Roman" w:cs="Times New Roman"/>
          <w:noProof/>
        </w:rPr>
        <w:t xml:space="preserve">a) </w:t>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sidR="00587B20">
        <w:rPr>
          <w:rFonts w:ascii="Times New Roman" w:hAnsi="Times New Roman" w:cs="Times New Roman"/>
          <w:noProof/>
        </w:rPr>
        <w:t>(b)</w:t>
      </w:r>
    </w:p>
    <w:p w14:paraId="67447650" w14:textId="47937718" w:rsidR="00E5720D" w:rsidRPr="001E4CC7" w:rsidRDefault="00A81F43" w:rsidP="002B2E3D">
      <w:pPr>
        <w:pStyle w:val="ac"/>
        <w:spacing w:beforeLines="50" w:before="156"/>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Fi</w:t>
      </w:r>
      <w:r w:rsidR="008B7AC3">
        <w:rPr>
          <w:rFonts w:ascii="Times New Roman" w:hAnsi="Times New Roman" w:cs="Times New Roman"/>
          <w:b/>
          <w:bCs/>
        </w:rPr>
        <w:t>g</w:t>
      </w:r>
      <w:r w:rsidR="001E4CC7" w:rsidRPr="001E4CC7">
        <w:rPr>
          <w:rFonts w:ascii="Times New Roman" w:hAnsi="Times New Roman" w:cs="Times New Roman"/>
          <w:b/>
          <w:bCs/>
        </w:rPr>
        <w:t>.</w:t>
      </w:r>
      <w:r w:rsidR="008B7AC3">
        <w:rPr>
          <w:rFonts w:ascii="Times New Roman" w:hAnsi="Times New Roman" w:cs="Times New Roman"/>
          <w:b/>
          <w:bCs/>
        </w:rPr>
        <w:t xml:space="preserve"> 7.</w:t>
      </w:r>
      <w:r w:rsidR="001E4CC7" w:rsidRPr="001E4CC7">
        <w:rPr>
          <w:rFonts w:ascii="Times New Roman" w:hAnsi="Times New Roman" w:cs="Times New Roman"/>
          <w:b/>
          <w:bCs/>
        </w:rPr>
        <w:t xml:space="preserve"> Percentage of high-quality under different coefficients</w:t>
      </w:r>
    </w:p>
    <w:p w14:paraId="50C069D0" w14:textId="785E04AC" w:rsidR="00B16695" w:rsidRDefault="004E6BCC"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B7AC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824F4">
        <w:rPr>
          <w:rFonts w:ascii="Times New Roman" w:eastAsia="宋体" w:hAnsi="Times New Roman" w:cs="Times New Roman"/>
          <w:kern w:val="0"/>
          <w:sz w:val="24"/>
          <w:szCs w:val="24"/>
        </w:rPr>
        <w:t>7</w:t>
      </w:r>
      <w:r w:rsidR="00587B20">
        <w:rPr>
          <w:rFonts w:ascii="Times New Roman" w:eastAsia="宋体" w:hAnsi="Times New Roman" w:cs="Times New Roman"/>
          <w:kern w:val="0"/>
          <w:sz w:val="24"/>
          <w:szCs w:val="24"/>
        </w:rPr>
        <w:t>(b)</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8B7AC3">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587B20">
        <w:rPr>
          <w:rFonts w:ascii="Times New Roman" w:eastAsia="宋体" w:hAnsi="Times New Roman" w:cs="Times New Roman"/>
          <w:kern w:val="0"/>
          <w:sz w:val="24"/>
          <w:szCs w:val="24"/>
        </w:rPr>
        <w:t>of</w:t>
      </w:r>
      <w:r w:rsidR="0004789B">
        <w:rPr>
          <w:rFonts w:ascii="Times New Roman" w:eastAsia="宋体" w:hAnsi="Times New Roman" w:cs="Times New Roman"/>
          <w:kern w:val="0"/>
          <w:sz w:val="24"/>
          <w:szCs w:val="24"/>
        </w:rPr>
        <w:t xml:space="preserve"> high-quality node </w:t>
      </w:r>
      <w:r w:rsidR="00E261F1">
        <w:rPr>
          <w:rFonts w:ascii="Times New Roman" w:eastAsia="宋体" w:hAnsi="Times New Roman" w:cs="Times New Roman"/>
          <w:kern w:val="0"/>
          <w:sz w:val="24"/>
          <w:szCs w:val="24"/>
        </w:rPr>
        <w:t xml:space="preserve">linearly </w:t>
      </w:r>
      <w:r w:rsidR="008B7AC3">
        <w:rPr>
          <w:rFonts w:ascii="Times New Roman" w:eastAsia="宋体" w:hAnsi="Times New Roman" w:cs="Times New Roman"/>
          <w:kern w:val="0"/>
          <w:sz w:val="24"/>
          <w:szCs w:val="24"/>
        </w:rPr>
        <w:t>in</w:t>
      </w:r>
      <w:r w:rsidR="0004789B">
        <w:rPr>
          <w:rFonts w:ascii="Times New Roman" w:eastAsia="宋体" w:hAnsi="Times New Roman" w:cs="Times New Roman"/>
          <w:kern w:val="0"/>
          <w:sz w:val="24"/>
          <w:szCs w:val="24"/>
        </w:rPr>
        <w:t>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w:t>
      </w:r>
      <w:r w:rsidR="0048541D">
        <w:rPr>
          <w:rFonts w:ascii="Times New Roman" w:eastAsia="宋体" w:hAnsi="Times New Roman" w:cs="Times New Roman"/>
          <w:kern w:val="0"/>
          <w:sz w:val="24"/>
          <w:szCs w:val="24"/>
        </w:rPr>
        <w:t xml:space="preserve"> active time ratio weight</w:t>
      </w:r>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w:t>
      </w:r>
      <w:r w:rsidR="00822E8B">
        <w:rPr>
          <w:rFonts w:ascii="Times New Roman" w:eastAsia="宋体" w:hAnsi="Times New Roman" w:cs="Times New Roman"/>
          <w:kern w:val="0"/>
          <w:sz w:val="24"/>
          <w:szCs w:val="24"/>
        </w:rPr>
        <w:t xml:space="preserve">Both active time ratio and consensus ratio </w:t>
      </w:r>
      <w:r w:rsidR="0053084A">
        <w:rPr>
          <w:rFonts w:ascii="Times New Roman" w:eastAsia="宋体" w:hAnsi="Times New Roman" w:cs="Times New Roman"/>
          <w:kern w:val="0"/>
          <w:sz w:val="24"/>
          <w:szCs w:val="24"/>
        </w:rPr>
        <w:t>influence the probability that electing high-quality node as block proposer</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w:t>
      </w:r>
      <w:r w:rsidR="0082692C">
        <w:rPr>
          <w:rFonts w:ascii="Times New Roman" w:eastAsia="宋体" w:hAnsi="Times New Roman" w:cs="Times New Roman"/>
          <w:kern w:val="0"/>
          <w:sz w:val="24"/>
          <w:szCs w:val="24"/>
        </w:rPr>
        <w:t>85</w:t>
      </w:r>
      <w:r w:rsidR="00A55DB5">
        <w:rPr>
          <w:rFonts w:ascii="Times New Roman" w:eastAsia="宋体" w:hAnsi="Times New Roman" w:cs="Times New Roman"/>
          <w:kern w:val="0"/>
          <w:sz w:val="24"/>
          <w:szCs w:val="24"/>
        </w:rPr>
        <w:t xml:space="preserve"> while the minimum value is larger than 0.</w:t>
      </w:r>
      <w:r w:rsidR="0082692C">
        <w:rPr>
          <w:rFonts w:ascii="Times New Roman" w:eastAsia="宋体" w:hAnsi="Times New Roman" w:cs="Times New Roman"/>
          <w:kern w:val="0"/>
          <w:sz w:val="24"/>
          <w:szCs w:val="24"/>
        </w:rPr>
        <w:t>7</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hen</w:t>
      </w:r>
      <w:r w:rsidR="0082692C">
        <w:rPr>
          <w:rFonts w:ascii="Times New Roman" w:eastAsia="宋体" w:hAnsi="Times New Roman" w:cs="Times New Roman"/>
          <w:kern w:val="0"/>
          <w:sz w:val="24"/>
          <w:szCs w:val="24"/>
        </w:rPr>
        <w:t xml:space="preserve"> the active time ratio weight equals to 0.7</w:t>
      </w:r>
      <w:r w:rsidR="00B107DC">
        <w:rPr>
          <w:rFonts w:ascii="Times New Roman" w:eastAsia="宋体" w:hAnsi="Times New Roman" w:cs="Times New Roman"/>
          <w:kern w:val="0"/>
          <w:sz w:val="24"/>
          <w:szCs w:val="24"/>
        </w:rPr>
        <w:t>, the percentage high-quality node</w:t>
      </w:r>
      <w:r w:rsidR="00EE46EC">
        <w:rPr>
          <w:rFonts w:ascii="Times New Roman" w:eastAsia="宋体" w:hAnsi="Times New Roman" w:cs="Times New Roman"/>
          <w:kern w:val="0"/>
          <w:sz w:val="24"/>
          <w:szCs w:val="24"/>
        </w:rPr>
        <w:t xml:space="preserve">s </w:t>
      </w:r>
      <w:r w:rsidR="0004789B">
        <w:rPr>
          <w:rFonts w:ascii="Times New Roman" w:eastAsia="宋体" w:hAnsi="Times New Roman" w:cs="Times New Roman"/>
          <w:kern w:val="0"/>
          <w:sz w:val="24"/>
          <w:szCs w:val="24"/>
        </w:rPr>
        <w:t>can approximately reach 0.</w:t>
      </w:r>
      <w:r w:rsidR="0082692C">
        <w:rPr>
          <w:rFonts w:ascii="Times New Roman" w:eastAsia="宋体" w:hAnsi="Times New Roman" w:cs="Times New Roman"/>
          <w:kern w:val="0"/>
          <w:sz w:val="24"/>
          <w:szCs w:val="24"/>
        </w:rPr>
        <w:t>8</w:t>
      </w:r>
      <w:r w:rsidR="00B107DC">
        <w:rPr>
          <w:rFonts w:ascii="Times New Roman" w:eastAsia="宋体" w:hAnsi="Times New Roman" w:cs="Times New Roman"/>
          <w:kern w:val="0"/>
          <w:sz w:val="24"/>
          <w:szCs w:val="24"/>
        </w:rPr>
        <w:t xml:space="preserve">. </w:t>
      </w:r>
      <w:r w:rsidR="0029222A">
        <w:rPr>
          <w:rFonts w:ascii="Times New Roman" w:eastAsia="宋体" w:hAnsi="Times New Roman" w:cs="Times New Roman"/>
          <w:kern w:val="0"/>
          <w:sz w:val="24"/>
          <w:szCs w:val="24"/>
        </w:rPr>
        <w:t xml:space="preserve">In this case, </w:t>
      </w:r>
      <w:r w:rsidR="008628D8">
        <w:rPr>
          <w:rFonts w:ascii="Times New Roman" w:eastAsia="宋体" w:hAnsi="Times New Roman" w:cs="Times New Roman"/>
          <w:kern w:val="0"/>
          <w:sz w:val="24"/>
          <w:szCs w:val="24"/>
        </w:rPr>
        <w:t>active time ratio</w:t>
      </w:r>
      <w:r w:rsidR="00F11F91">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is more </w:t>
      </w:r>
      <w:r w:rsidR="008628D8">
        <w:rPr>
          <w:rFonts w:ascii="Times New Roman" w:eastAsia="宋体" w:hAnsi="Times New Roman" w:cs="Times New Roman"/>
          <w:kern w:val="0"/>
          <w:sz w:val="24"/>
          <w:szCs w:val="24"/>
        </w:rPr>
        <w:t>effect</w:t>
      </w:r>
      <w:r w:rsidR="00CA68B4">
        <w:rPr>
          <w:rFonts w:ascii="Times New Roman" w:eastAsia="宋体" w:hAnsi="Times New Roman" w:cs="Times New Roman"/>
          <w:kern w:val="0"/>
          <w:sz w:val="24"/>
          <w:szCs w:val="24"/>
        </w:rPr>
        <w:t xml:space="preserve"> than </w:t>
      </w:r>
      <w:r w:rsidR="008628D8">
        <w:rPr>
          <w:rFonts w:ascii="Times New Roman" w:eastAsia="宋体" w:hAnsi="Times New Roman" w:cs="Times New Roman"/>
          <w:kern w:val="0"/>
          <w:sz w:val="24"/>
          <w:szCs w:val="24"/>
        </w:rPr>
        <w:t>consensus</w:t>
      </w:r>
      <w:r w:rsidR="00F11F91">
        <w:rPr>
          <w:rFonts w:ascii="Times New Roman" w:eastAsia="宋体" w:hAnsi="Times New Roman" w:cs="Times New Roman"/>
          <w:kern w:val="0"/>
          <w:sz w:val="24"/>
          <w:szCs w:val="24"/>
        </w:rPr>
        <w:t xml:space="preserve"> ratio</w:t>
      </w:r>
      <w:r w:rsidR="00CA68B4">
        <w:rPr>
          <w:rFonts w:ascii="Times New Roman" w:eastAsia="宋体" w:hAnsi="Times New Roman" w:cs="Times New Roman"/>
          <w:kern w:val="0"/>
          <w:sz w:val="24"/>
          <w:szCs w:val="24"/>
        </w:rPr>
        <w:t xml:space="preserve"> </w:t>
      </w:r>
      <w:r w:rsidR="008628D8">
        <w:rPr>
          <w:rFonts w:ascii="Times New Roman" w:eastAsia="宋体" w:hAnsi="Times New Roman" w:cs="Times New Roman"/>
          <w:kern w:val="0"/>
          <w:sz w:val="24"/>
          <w:szCs w:val="24"/>
        </w:rPr>
        <w:t>for</w:t>
      </w:r>
      <w:r w:rsidR="00CA68B4">
        <w:rPr>
          <w:rFonts w:ascii="Times New Roman" w:eastAsia="宋体" w:hAnsi="Times New Roman" w:cs="Times New Roman"/>
          <w:kern w:val="0"/>
          <w:sz w:val="24"/>
          <w:szCs w:val="24"/>
        </w:rPr>
        <w:t xml:space="preserve"> stability. Consensus nodes that </w:t>
      </w:r>
      <w:r w:rsidR="00A27FDB">
        <w:rPr>
          <w:rFonts w:ascii="Times New Roman" w:eastAsia="宋体" w:hAnsi="Times New Roman" w:cs="Times New Roman"/>
          <w:kern w:val="0"/>
          <w:sz w:val="24"/>
          <w:szCs w:val="24"/>
        </w:rPr>
        <w:t xml:space="preserve">have </w:t>
      </w:r>
      <w:r w:rsidR="003B1BA9">
        <w:rPr>
          <w:rFonts w:ascii="Times New Roman" w:eastAsia="宋体" w:hAnsi="Times New Roman" w:cs="Times New Roman"/>
          <w:kern w:val="0"/>
          <w:sz w:val="24"/>
          <w:szCs w:val="24"/>
        </w:rPr>
        <w:t>high</w:t>
      </w:r>
      <w:r w:rsidR="00A27FDB">
        <w:rPr>
          <w:rFonts w:ascii="Times New Roman" w:eastAsia="宋体" w:hAnsi="Times New Roman" w:cs="Times New Roman"/>
          <w:kern w:val="0"/>
          <w:sz w:val="24"/>
          <w:szCs w:val="24"/>
        </w:rPr>
        <w:t xml:space="preserve"> remaining active time</w:t>
      </w:r>
      <w:r w:rsidR="00532F37">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would </w:t>
      </w:r>
      <w:r w:rsidR="00A27FDB">
        <w:rPr>
          <w:rFonts w:ascii="Times New Roman" w:eastAsia="宋体" w:hAnsi="Times New Roman" w:cs="Times New Roman"/>
          <w:kern w:val="0"/>
          <w:sz w:val="24"/>
          <w:szCs w:val="24"/>
        </w:rPr>
        <w:t xml:space="preserve">like to be honest </w:t>
      </w:r>
      <w:r w:rsidR="00532F37">
        <w:rPr>
          <w:rFonts w:ascii="Times New Roman" w:eastAsia="宋体" w:hAnsi="Times New Roman" w:cs="Times New Roman"/>
          <w:kern w:val="0"/>
          <w:sz w:val="24"/>
          <w:szCs w:val="24"/>
        </w:rPr>
        <w:t>than those with low remaining active time</w:t>
      </w:r>
      <w:r w:rsidR="003B1BA9">
        <w:rPr>
          <w:rFonts w:ascii="Times New Roman" w:eastAsia="宋体" w:hAnsi="Times New Roman" w:cs="Times New Roman"/>
          <w:kern w:val="0"/>
          <w:sz w:val="24"/>
          <w:szCs w:val="24"/>
        </w:rPr>
        <w:t xml:space="preserve"> due to the incentive and punishment mechanism of </w:t>
      </w:r>
      <w:proofErr w:type="spellStart"/>
      <w:r w:rsidR="003B1BA9">
        <w:rPr>
          <w:rFonts w:ascii="Times New Roman" w:eastAsia="宋体" w:hAnsi="Times New Roman" w:cs="Times New Roman"/>
          <w:kern w:val="0"/>
          <w:sz w:val="24"/>
          <w:szCs w:val="24"/>
        </w:rPr>
        <w:t>SWIB</w:t>
      </w:r>
      <w:proofErr w:type="spellEnd"/>
      <w:r w:rsidR="008628D8">
        <w:rPr>
          <w:rFonts w:ascii="Times New Roman" w:eastAsia="宋体" w:hAnsi="Times New Roman" w:cs="Times New Roman"/>
          <w:kern w:val="0"/>
          <w:sz w:val="24"/>
          <w:szCs w:val="24"/>
        </w:rPr>
        <w:t>.</w:t>
      </w:r>
      <w:r w:rsidR="003B1BA9">
        <w:rPr>
          <w:rFonts w:ascii="Times New Roman" w:eastAsia="宋体" w:hAnsi="Times New Roman" w:cs="Times New Roman"/>
          <w:kern w:val="0"/>
          <w:sz w:val="24"/>
          <w:szCs w:val="24"/>
        </w:rPr>
        <w:t xml:space="preserve"> </w:t>
      </w:r>
      <w:r w:rsidR="00361C23">
        <w:rPr>
          <w:rFonts w:ascii="Times New Roman" w:eastAsia="宋体" w:hAnsi="Times New Roman" w:cs="Times New Roman"/>
          <w:kern w:val="0"/>
          <w:sz w:val="24"/>
          <w:szCs w:val="24"/>
        </w:rPr>
        <w:t>To ensure relative high probability that high-quality nodes are elected as block proposer, w</w:t>
      </w:r>
      <w:r w:rsidR="00EE46EC">
        <w:rPr>
          <w:rFonts w:ascii="Times New Roman" w:eastAsia="宋体" w:hAnsi="Times New Roman" w:cs="Times New Roman"/>
          <w:kern w:val="0"/>
          <w:sz w:val="24"/>
          <w:szCs w:val="24"/>
        </w:rPr>
        <w:t xml:space="preserve">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 xml:space="preserve">the </w:t>
      </w:r>
      <w:r w:rsidR="003B1BA9">
        <w:rPr>
          <w:rFonts w:ascii="Times New Roman" w:eastAsia="宋体" w:hAnsi="Times New Roman" w:cs="Times New Roman"/>
          <w:kern w:val="0"/>
          <w:sz w:val="24"/>
          <w:szCs w:val="24"/>
        </w:rPr>
        <w:t xml:space="preserve">active time ratio weight as 0.7 </w:t>
      </w:r>
      <w:r w:rsidR="00361C23">
        <w:rPr>
          <w:rFonts w:ascii="Times New Roman" w:eastAsia="宋体" w:hAnsi="Times New Roman" w:cs="Times New Roman"/>
          <w:kern w:val="0"/>
          <w:sz w:val="24"/>
          <w:szCs w:val="24"/>
        </w:rPr>
        <w:t xml:space="preserve">and consensus ratio </w:t>
      </w:r>
      <w:r w:rsidR="00EE46EC" w:rsidRPr="00B107DC">
        <w:rPr>
          <w:rFonts w:ascii="Times New Roman" w:eastAsia="宋体" w:hAnsi="Times New Roman" w:cs="Times New Roman"/>
          <w:kern w:val="0"/>
          <w:sz w:val="24"/>
          <w:szCs w:val="24"/>
        </w:rPr>
        <w:t xml:space="preserve">weight </w:t>
      </w:r>
      <w:r w:rsidR="00361C23">
        <w:rPr>
          <w:rFonts w:ascii="Times New Roman" w:eastAsia="宋体" w:hAnsi="Times New Roman" w:cs="Times New Roman"/>
          <w:kern w:val="0"/>
          <w:sz w:val="24"/>
          <w:szCs w:val="24"/>
        </w:rPr>
        <w:t>as 0.3</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w:t>
      </w:r>
      <w:r w:rsidR="00361C23">
        <w:rPr>
          <w:rFonts w:ascii="Times New Roman" w:eastAsia="宋体" w:hAnsi="Times New Roman" w:cs="Times New Roman"/>
          <w:kern w:val="0"/>
          <w:sz w:val="24"/>
          <w:szCs w:val="24"/>
        </w:rPr>
        <w:t xml:space="preserve">be changed dynamically </w:t>
      </w:r>
    </w:p>
    <w:p w14:paraId="78BAAC5F" w14:textId="2976201A" w:rsidR="00AD59B5" w:rsidRPr="00B16695" w:rsidRDefault="00AD59B5" w:rsidP="00AD59B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.2 </w:t>
      </w:r>
      <w:r>
        <w:rPr>
          <w:rFonts w:ascii="Times New Roman" w:eastAsia="黑体" w:hAnsi="Times New Roman" w:cs="Times New Roman"/>
          <w:sz w:val="28"/>
          <w:szCs w:val="28"/>
        </w:rPr>
        <w:t>Consensus Interruption</w:t>
      </w:r>
      <w:r w:rsidR="00EE05FC">
        <w:rPr>
          <w:rFonts w:ascii="Times New Roman" w:eastAsia="黑体" w:hAnsi="Times New Roman" w:cs="Times New Roman"/>
          <w:sz w:val="28"/>
          <w:szCs w:val="28"/>
        </w:rPr>
        <w:t xml:space="preserve"> Comparison</w:t>
      </w:r>
    </w:p>
    <w:p w14:paraId="49E638F7" w14:textId="0EC24E2D" w:rsidR="00AD59B5" w:rsidRDefault="00AD59B5"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analyze how the consensus interruption probability </w:t>
      </w:r>
      <w:r w:rsidR="000941F3">
        <w:rPr>
          <w:rFonts w:ascii="Times New Roman" w:eastAsia="宋体" w:hAnsi="Times New Roman" w:cs="Times New Roman"/>
          <w:kern w:val="0"/>
          <w:sz w:val="24"/>
          <w:szCs w:val="24"/>
        </w:rPr>
        <w:t xml:space="preserve">is </w:t>
      </w:r>
      <w:r>
        <w:rPr>
          <w:rFonts w:ascii="Times New Roman" w:eastAsia="宋体" w:hAnsi="Times New Roman" w:cs="Times New Roman"/>
          <w:kern w:val="0"/>
          <w:sz w:val="24"/>
          <w:szCs w:val="24"/>
        </w:rPr>
        <w:t xml:space="preserve">influenced by the </w:t>
      </w:r>
      <w:r w:rsidR="000941F3">
        <w:rPr>
          <w:rFonts w:ascii="Times New Roman" w:eastAsia="宋体" w:hAnsi="Times New Roman" w:cs="Times New Roman"/>
          <w:kern w:val="0"/>
          <w:sz w:val="24"/>
          <w:szCs w:val="24"/>
        </w:rPr>
        <w:t xml:space="preserve">communication interruption probability. </w:t>
      </w:r>
      <w:r w:rsidR="00A8751E">
        <w:rPr>
          <w:rFonts w:ascii="Times New Roman" w:eastAsia="宋体" w:hAnsi="Times New Roman" w:cs="Times New Roman"/>
          <w:kern w:val="0"/>
          <w:sz w:val="24"/>
          <w:szCs w:val="24"/>
        </w:rPr>
        <w:t xml:space="preserve">To compare the consensus interruption probability of </w:t>
      </w:r>
      <w:proofErr w:type="spellStart"/>
      <w:r w:rsidR="00A8751E">
        <w:rPr>
          <w:rFonts w:ascii="Times New Roman" w:eastAsia="宋体" w:hAnsi="Times New Roman" w:cs="Times New Roman"/>
          <w:kern w:val="0"/>
          <w:sz w:val="24"/>
          <w:szCs w:val="24"/>
        </w:rPr>
        <w:t>SWIB</w:t>
      </w:r>
      <w:proofErr w:type="spellEnd"/>
      <w:r w:rsidR="00A8751E">
        <w:rPr>
          <w:rFonts w:ascii="Times New Roman" w:eastAsia="宋体" w:hAnsi="Times New Roman" w:cs="Times New Roman"/>
          <w:kern w:val="0"/>
          <w:sz w:val="24"/>
          <w:szCs w:val="24"/>
        </w:rPr>
        <w:t xml:space="preserve"> with </w:t>
      </w:r>
      <w:proofErr w:type="spellStart"/>
      <w:r w:rsidR="00A8751E">
        <w:rPr>
          <w:rFonts w:ascii="Times New Roman" w:eastAsia="宋体" w:hAnsi="Times New Roman" w:cs="Times New Roman"/>
          <w:kern w:val="0"/>
          <w:sz w:val="24"/>
          <w:szCs w:val="24"/>
        </w:rPr>
        <w:t>PBFT</w:t>
      </w:r>
      <w:proofErr w:type="spellEnd"/>
      <w:r w:rsidR="00A8751E">
        <w:rPr>
          <w:rFonts w:ascii="Times New Roman" w:eastAsia="宋体" w:hAnsi="Times New Roman" w:cs="Times New Roman"/>
          <w:kern w:val="0"/>
          <w:sz w:val="24"/>
          <w:szCs w:val="24"/>
        </w:rPr>
        <w:t>, Fig. 8</w:t>
      </w:r>
      <w:r w:rsidR="00386360">
        <w:rPr>
          <w:rFonts w:ascii="Times New Roman" w:eastAsia="宋体" w:hAnsi="Times New Roman" w:cs="Times New Roman"/>
          <w:kern w:val="0"/>
          <w:sz w:val="24"/>
          <w:szCs w:val="24"/>
        </w:rPr>
        <w:t xml:space="preserve"> </w:t>
      </w:r>
      <w:r w:rsidR="00A8751E">
        <w:rPr>
          <w:rFonts w:ascii="Times New Roman" w:eastAsia="宋体" w:hAnsi="Times New Roman" w:cs="Times New Roman"/>
          <w:kern w:val="0"/>
          <w:sz w:val="24"/>
          <w:szCs w:val="24"/>
        </w:rPr>
        <w:t>shows the trend of consensus interruption probability with a varying communication interruption probability.</w:t>
      </w:r>
    </w:p>
    <w:p w14:paraId="088E9413" w14:textId="01627B24" w:rsidR="00DE4965" w:rsidRDefault="00CA0C13" w:rsidP="00DE4965">
      <w:pPr>
        <w:keepNext/>
        <w:spacing w:beforeLines="50" w:before="156" w:afterLines="50" w:after="156"/>
        <w:ind w:firstLine="420"/>
        <w:rPr>
          <w:rFonts w:ascii="Times New Roman" w:hAnsi="Times New Roman" w:cs="Times New Roman"/>
          <w:b/>
          <w:bCs/>
        </w:rPr>
      </w:pPr>
      <w:r>
        <w:rPr>
          <w:noProof/>
        </w:rPr>
        <w:drawing>
          <wp:inline distT="0" distB="0" distL="0" distR="0" wp14:anchorId="7E6C98D2" wp14:editId="4C4CF243">
            <wp:extent cx="2637061" cy="1876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0436" cy="1893002"/>
                    </a:xfrm>
                    <a:prstGeom prst="rect">
                      <a:avLst/>
                    </a:prstGeom>
                  </pic:spPr>
                </pic:pic>
              </a:graphicData>
            </a:graphic>
          </wp:inline>
        </w:drawing>
      </w:r>
      <w:r w:rsidR="0035546B" w:rsidRPr="0035546B">
        <w:rPr>
          <w:noProof/>
        </w:rPr>
        <w:t xml:space="preserve"> </w:t>
      </w:r>
      <w:r w:rsidR="0035546B">
        <w:rPr>
          <w:noProof/>
        </w:rPr>
        <w:drawing>
          <wp:inline distT="0" distB="0" distL="0" distR="0" wp14:anchorId="47B417BD" wp14:editId="56130A72">
            <wp:extent cx="2611167" cy="1860513"/>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2407" cy="1875647"/>
                    </a:xfrm>
                    <a:prstGeom prst="rect">
                      <a:avLst/>
                    </a:prstGeom>
                  </pic:spPr>
                </pic:pic>
              </a:graphicData>
            </a:graphic>
          </wp:inline>
        </w:drawing>
      </w:r>
    </w:p>
    <w:p w14:paraId="69E2EFB4" w14:textId="658674E2" w:rsidR="0002307F" w:rsidRPr="00DE4965" w:rsidRDefault="00DE4965" w:rsidP="00DE4965">
      <w:pPr>
        <w:keepNext/>
        <w:spacing w:beforeLines="50" w:before="156" w:afterLines="50" w:after="156"/>
        <w:ind w:firstLine="420"/>
      </w:pPr>
      <w:r w:rsidRPr="00DE4965">
        <w:rPr>
          <w:rFonts w:ascii="Times New Roman" w:hAnsi="Times New Roman" w:cs="Times New Roman"/>
        </w:rPr>
        <w:t xml:space="preserve">(a) </w:t>
      </w:r>
      <w:r w:rsidR="0002307F" w:rsidRPr="00DE4965">
        <w:rPr>
          <w:rFonts w:ascii="Times New Roman" w:hAnsi="Times New Roman" w:cs="Times New Roman"/>
        </w:rPr>
        <w:t>Theoretical Analysis</w:t>
      </w:r>
      <w:r w:rsidR="000E3CEB"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000E3CEB" w:rsidRPr="00DE4965">
        <w:rPr>
          <w:rFonts w:ascii="Times New Roman" w:hAnsi="Times New Roman" w:cs="Times New Roman"/>
        </w:rPr>
        <w:t xml:space="preserve">(b) </w:t>
      </w:r>
      <w:r w:rsidRPr="00DE4965">
        <w:rPr>
          <w:rFonts w:ascii="Times New Roman" w:hAnsi="Times New Roman" w:cs="Times New Roman"/>
        </w:rPr>
        <w:t>Fault-free Practical Comparison</w:t>
      </w:r>
    </w:p>
    <w:p w14:paraId="60CA5BC6" w14:textId="7E78585D" w:rsidR="00AD59B5" w:rsidRPr="000941F3" w:rsidRDefault="000941F3" w:rsidP="000941F3">
      <w:pPr>
        <w:pStyle w:val="ac"/>
        <w:ind w:firstLine="420"/>
        <w:jc w:val="left"/>
        <w:rPr>
          <w:rFonts w:ascii="Times New Roman" w:hAnsi="Times New Roman" w:cs="Times New Roman"/>
          <w:b/>
          <w:bCs/>
        </w:rPr>
      </w:pPr>
      <w:r w:rsidRPr="000941F3">
        <w:rPr>
          <w:rFonts w:ascii="Times New Roman" w:hAnsi="Times New Roman" w:cs="Times New Roman"/>
          <w:b/>
          <w:bCs/>
        </w:rPr>
        <w:t>Fig. 8.</w:t>
      </w:r>
      <w:r>
        <w:rPr>
          <w:rFonts w:ascii="Times New Roman" w:hAnsi="Times New Roman" w:cs="Times New Roman"/>
          <w:b/>
          <w:bCs/>
        </w:rPr>
        <w:t xml:space="preserve"> </w:t>
      </w:r>
      <w:r w:rsidR="00A8751E">
        <w:rPr>
          <w:rFonts w:ascii="Times New Roman" w:hAnsi="Times New Roman" w:cs="Times New Roman"/>
          <w:b/>
          <w:bCs/>
        </w:rPr>
        <w:t>C</w:t>
      </w:r>
      <w:r>
        <w:rPr>
          <w:rFonts w:ascii="Times New Roman" w:hAnsi="Times New Roman" w:cs="Times New Roman"/>
          <w:b/>
          <w:bCs/>
        </w:rPr>
        <w:t xml:space="preserve">onsensus interruption </w:t>
      </w:r>
      <w:r w:rsidR="00AF5D92">
        <w:rPr>
          <w:rFonts w:ascii="Times New Roman" w:hAnsi="Times New Roman" w:cs="Times New Roman"/>
          <w:b/>
          <w:bCs/>
        </w:rPr>
        <w:t>probability</w:t>
      </w:r>
      <w:r w:rsidR="00A8751E">
        <w:rPr>
          <w:rFonts w:ascii="Times New Roman" w:hAnsi="Times New Roman" w:cs="Times New Roman"/>
          <w:b/>
          <w:bCs/>
        </w:rPr>
        <w:t xml:space="preserve"> Comparison.</w:t>
      </w:r>
    </w:p>
    <w:p w14:paraId="1398EDA9" w14:textId="22726772" w:rsidR="00AD59B5" w:rsidRPr="0087304F" w:rsidRDefault="00211233" w:rsidP="00CD26F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choose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as the baseline protocol and representative of a traditional consensus protocol for Byzantine environment.</w:t>
      </w:r>
      <w:r w:rsidR="006D3A4F">
        <w:rPr>
          <w:rFonts w:ascii="Times New Roman" w:eastAsia="宋体" w:hAnsi="Times New Roman" w:cs="Times New Roman"/>
          <w:kern w:val="0"/>
          <w:sz w:val="24"/>
          <w:szCs w:val="24"/>
        </w:rPr>
        <w:t xml:space="preserve"> </w:t>
      </w:r>
      <w:r w:rsidR="00CD26FD">
        <w:rPr>
          <w:rFonts w:ascii="Times New Roman" w:eastAsia="宋体" w:hAnsi="Times New Roman" w:cs="Times New Roman"/>
          <w:kern w:val="0"/>
          <w:sz w:val="24"/>
          <w:szCs w:val="24"/>
        </w:rPr>
        <w:t xml:space="preserve">Without considering faulty nodes, </w:t>
      </w:r>
      <w:proofErr w:type="spellStart"/>
      <w:r w:rsidR="008B6C43">
        <w:rPr>
          <w:rFonts w:ascii="Times New Roman" w:eastAsia="宋体" w:hAnsi="Times New Roman" w:cs="Times New Roman"/>
          <w:kern w:val="0"/>
          <w:sz w:val="24"/>
          <w:szCs w:val="24"/>
        </w:rPr>
        <w:t>Fig.8</w:t>
      </w:r>
      <w:proofErr w:type="spellEnd"/>
      <w:r w:rsidR="008B6C43">
        <w:rPr>
          <w:rFonts w:ascii="Times New Roman" w:eastAsia="宋体" w:hAnsi="Times New Roman" w:cs="Times New Roman"/>
          <w:kern w:val="0"/>
          <w:sz w:val="24"/>
          <w:szCs w:val="24"/>
        </w:rPr>
        <w:t>(a)</w:t>
      </w:r>
      <w:r w:rsidR="00CD26FD">
        <w:rPr>
          <w:rFonts w:ascii="Times New Roman" w:eastAsia="宋体" w:hAnsi="Times New Roman" w:cs="Times New Roman"/>
          <w:kern w:val="0"/>
          <w:sz w:val="24"/>
          <w:szCs w:val="24"/>
        </w:rPr>
        <w:t xml:space="preserve"> </w:t>
      </w:r>
      <w:r w:rsidR="00CD26FD">
        <w:rPr>
          <w:rFonts w:ascii="Times New Roman" w:eastAsia="宋体" w:hAnsi="Times New Roman" w:cs="Times New Roman" w:hint="eastAsia"/>
          <w:kern w:val="0"/>
          <w:sz w:val="24"/>
          <w:szCs w:val="24"/>
        </w:rPr>
        <w:t>shows</w:t>
      </w:r>
      <w:r w:rsidR="00CD26FD">
        <w:rPr>
          <w:rFonts w:ascii="Times New Roman" w:eastAsia="宋体" w:hAnsi="Times New Roman" w:cs="Times New Roman"/>
          <w:kern w:val="0"/>
          <w:sz w:val="24"/>
          <w:szCs w:val="24"/>
        </w:rPr>
        <w:t xml:space="preserve"> that</w:t>
      </w:r>
      <w:r w:rsidR="00F51913">
        <w:rPr>
          <w:rFonts w:ascii="Times New Roman" w:eastAsia="宋体" w:hAnsi="Times New Roman" w:cs="Times New Roman"/>
          <w:kern w:val="0"/>
          <w:sz w:val="24"/>
          <w:szCs w:val="24"/>
        </w:rPr>
        <w:t xml:space="preserve"> the consensus interruption probability in the two protocols remain</w:t>
      </w:r>
      <w:r w:rsidR="003D284E">
        <w:rPr>
          <w:rFonts w:ascii="Times New Roman" w:eastAsia="宋体" w:hAnsi="Times New Roman" w:cs="Times New Roman"/>
          <w:kern w:val="0"/>
          <w:sz w:val="24"/>
          <w:szCs w:val="24"/>
        </w:rPr>
        <w:t>s</w:t>
      </w:r>
      <w:r w:rsidR="00F51913">
        <w:rPr>
          <w:rFonts w:ascii="Times New Roman" w:eastAsia="宋体" w:hAnsi="Times New Roman" w:cs="Times New Roman"/>
          <w:kern w:val="0"/>
          <w:sz w:val="24"/>
          <w:szCs w:val="24"/>
        </w:rPr>
        <w:t xml:space="preserve"> steady first, then in</w:t>
      </w:r>
      <w:r w:rsidR="003D284E">
        <w:rPr>
          <w:rFonts w:ascii="Times New Roman" w:eastAsia="宋体" w:hAnsi="Times New Roman" w:cs="Times New Roman"/>
          <w:kern w:val="0"/>
          <w:sz w:val="24"/>
          <w:szCs w:val="24"/>
        </w:rPr>
        <w:t>creases to 1.0 and stabilizes at this value</w:t>
      </w:r>
      <w:r w:rsidR="00C0038E">
        <w:rPr>
          <w:rFonts w:ascii="Times New Roman" w:eastAsia="宋体" w:hAnsi="Times New Roman" w:cs="Times New Roman"/>
          <w:kern w:val="0"/>
          <w:sz w:val="24"/>
          <w:szCs w:val="24"/>
        </w:rPr>
        <w:t>.</w:t>
      </w:r>
      <w:r w:rsidR="003D284E">
        <w:rPr>
          <w:rFonts w:ascii="Times New Roman" w:eastAsia="宋体" w:hAnsi="Times New Roman" w:cs="Times New Roman"/>
          <w:kern w:val="0"/>
          <w:sz w:val="24"/>
          <w:szCs w:val="24"/>
        </w:rPr>
        <w:t xml:space="preserve"> </w:t>
      </w:r>
      <w:r w:rsidR="00C0038E">
        <w:rPr>
          <w:rFonts w:ascii="Times New Roman" w:eastAsia="宋体" w:hAnsi="Times New Roman" w:cs="Times New Roman"/>
          <w:kern w:val="0"/>
          <w:sz w:val="24"/>
          <w:szCs w:val="24"/>
        </w:rPr>
        <w:t>T</w:t>
      </w:r>
      <w:r w:rsidR="00A86308">
        <w:rPr>
          <w:rFonts w:ascii="Times New Roman" w:eastAsia="宋体" w:hAnsi="Times New Roman" w:cs="Times New Roman"/>
          <w:kern w:val="0"/>
          <w:sz w:val="24"/>
          <w:szCs w:val="24"/>
        </w:rPr>
        <w:t>heore</w:t>
      </w:r>
      <w:r w:rsidR="00AA45EA">
        <w:rPr>
          <w:rFonts w:ascii="Times New Roman" w:eastAsia="宋体" w:hAnsi="Times New Roman" w:cs="Times New Roman"/>
          <w:kern w:val="0"/>
          <w:sz w:val="24"/>
          <w:szCs w:val="24"/>
        </w:rPr>
        <w:t>ti</w:t>
      </w:r>
      <w:r w:rsidR="00A86308">
        <w:rPr>
          <w:rFonts w:ascii="Times New Roman" w:eastAsia="宋体" w:hAnsi="Times New Roman" w:cs="Times New Roman"/>
          <w:kern w:val="0"/>
          <w:sz w:val="24"/>
          <w:szCs w:val="24"/>
        </w:rPr>
        <w:t>cally</w:t>
      </w:r>
      <w:r w:rsidR="00C0038E">
        <w:rPr>
          <w:rFonts w:ascii="Times New Roman" w:eastAsia="宋体" w:hAnsi="Times New Roman" w:cs="Times New Roman"/>
          <w:kern w:val="0"/>
          <w:sz w:val="24"/>
          <w:szCs w:val="24"/>
        </w:rPr>
        <w:t xml:space="preserve">, </w:t>
      </w:r>
      <w:r w:rsidR="0072006D">
        <w:rPr>
          <w:rFonts w:ascii="Times New Roman" w:eastAsia="宋体" w:hAnsi="Times New Roman" w:cs="Times New Roman"/>
          <w:kern w:val="0"/>
          <w:sz w:val="24"/>
          <w:szCs w:val="24"/>
        </w:rPr>
        <w:t xml:space="preserve">consensus process </w:t>
      </w:r>
      <w:r w:rsidR="00AA45EA">
        <w:rPr>
          <w:rFonts w:ascii="Times New Roman" w:eastAsia="宋体" w:hAnsi="Times New Roman" w:cs="Times New Roman"/>
          <w:kern w:val="0"/>
          <w:sz w:val="24"/>
          <w:szCs w:val="24"/>
        </w:rPr>
        <w:t xml:space="preserve">in </w:t>
      </w:r>
      <w:proofErr w:type="spellStart"/>
      <w:r w:rsidR="00AA45EA">
        <w:rPr>
          <w:rFonts w:ascii="Times New Roman" w:eastAsia="宋体" w:hAnsi="Times New Roman" w:cs="Times New Roman"/>
          <w:kern w:val="0"/>
          <w:sz w:val="24"/>
          <w:szCs w:val="24"/>
        </w:rPr>
        <w:t>PBFT</w:t>
      </w:r>
      <w:proofErr w:type="spellEnd"/>
      <w:r w:rsidR="00AA45EA">
        <w:rPr>
          <w:rFonts w:ascii="Times New Roman" w:eastAsia="宋体" w:hAnsi="Times New Roman" w:cs="Times New Roman"/>
          <w:kern w:val="0"/>
          <w:sz w:val="24"/>
          <w:szCs w:val="24"/>
        </w:rPr>
        <w:t xml:space="preserve"> </w:t>
      </w:r>
      <w:r w:rsidR="0072006D">
        <w:rPr>
          <w:rFonts w:ascii="Times New Roman" w:eastAsia="宋体" w:hAnsi="Times New Roman" w:cs="Times New Roman"/>
          <w:kern w:val="0"/>
          <w:sz w:val="24"/>
          <w:szCs w:val="24"/>
        </w:rPr>
        <w:t xml:space="preserve">is interrupted with high probability when communication interruption probability is bigger than 0.4. </w:t>
      </w:r>
      <w:r w:rsidR="003D284E">
        <w:rPr>
          <w:rFonts w:ascii="Times New Roman" w:eastAsia="宋体" w:hAnsi="Times New Roman" w:cs="Times New Roman"/>
          <w:kern w:val="0"/>
          <w:sz w:val="24"/>
          <w:szCs w:val="24"/>
        </w:rPr>
        <w:t xml:space="preserve">However, consensus process </w:t>
      </w:r>
      <w:r w:rsidR="00C0038E">
        <w:rPr>
          <w:rFonts w:ascii="Times New Roman" w:eastAsia="宋体" w:hAnsi="Times New Roman" w:cs="Times New Roman" w:hint="eastAsia"/>
          <w:kern w:val="0"/>
          <w:sz w:val="24"/>
          <w:szCs w:val="24"/>
        </w:rPr>
        <w:t xml:space="preserve">in </w:t>
      </w:r>
      <w:r w:rsidR="00C0038E">
        <w:rPr>
          <w:rFonts w:ascii="Times New Roman" w:eastAsia="宋体" w:hAnsi="Times New Roman" w:cs="Times New Roman"/>
          <w:kern w:val="0"/>
          <w:sz w:val="24"/>
          <w:szCs w:val="24"/>
        </w:rPr>
        <w:t xml:space="preserve">our protocol </w:t>
      </w:r>
      <w:r w:rsidR="003D284E">
        <w:rPr>
          <w:rFonts w:ascii="Times New Roman" w:eastAsia="宋体" w:hAnsi="Times New Roman" w:cs="Times New Roman"/>
          <w:kern w:val="0"/>
          <w:sz w:val="24"/>
          <w:szCs w:val="24"/>
        </w:rPr>
        <w:t xml:space="preserve">can work smoothly </w:t>
      </w:r>
      <w:r w:rsidR="00C0038E">
        <w:rPr>
          <w:rFonts w:ascii="Times New Roman" w:eastAsia="宋体" w:hAnsi="Times New Roman" w:cs="Times New Roman"/>
          <w:kern w:val="0"/>
          <w:sz w:val="24"/>
          <w:szCs w:val="24"/>
        </w:rPr>
        <w:t xml:space="preserve">while the communication success probability is bigger than </w:t>
      </w:r>
      <w:r w:rsidR="00AD7A14">
        <w:rPr>
          <w:rFonts w:ascii="Times New Roman" w:eastAsia="宋体" w:hAnsi="Times New Roman" w:cs="Times New Roman"/>
          <w:kern w:val="0"/>
          <w:sz w:val="24"/>
          <w:szCs w:val="24"/>
        </w:rPr>
        <w:t xml:space="preserve">0.5. </w:t>
      </w:r>
      <w:r w:rsidR="000F1496">
        <w:rPr>
          <w:rFonts w:ascii="Times New Roman" w:eastAsia="宋体" w:hAnsi="Times New Roman" w:cs="Times New Roman"/>
          <w:kern w:val="0"/>
          <w:sz w:val="24"/>
          <w:szCs w:val="24"/>
        </w:rPr>
        <w:t xml:space="preserve">Since </w:t>
      </w:r>
      <w:r w:rsidR="00CD26FD">
        <w:rPr>
          <w:rFonts w:ascii="Times New Roman" w:eastAsia="宋体" w:hAnsi="Times New Roman" w:cs="Times New Roman"/>
          <w:kern w:val="0"/>
          <w:sz w:val="24"/>
          <w:szCs w:val="24"/>
        </w:rPr>
        <w:t xml:space="preserve">our protocol </w:t>
      </w:r>
      <w:r w:rsidR="000F1496">
        <w:rPr>
          <w:rFonts w:ascii="Times New Roman" w:eastAsia="宋体" w:hAnsi="Times New Roman" w:cs="Times New Roman"/>
          <w:kern w:val="0"/>
          <w:sz w:val="24"/>
          <w:szCs w:val="24"/>
        </w:rPr>
        <w:t>decouples leader (or block proposer)</w:t>
      </w:r>
      <w:r w:rsidR="00CD26FD">
        <w:rPr>
          <w:rFonts w:ascii="Times New Roman" w:eastAsia="宋体" w:hAnsi="Times New Roman" w:cs="Times New Roman"/>
          <w:kern w:val="0"/>
          <w:sz w:val="24"/>
          <w:szCs w:val="24"/>
        </w:rPr>
        <w:t xml:space="preserve"> from communication driven process</w:t>
      </w:r>
      <w:r w:rsidR="000F1496">
        <w:rPr>
          <w:rFonts w:ascii="Times New Roman" w:eastAsia="宋体" w:hAnsi="Times New Roman" w:cs="Times New Roman"/>
          <w:kern w:val="0"/>
          <w:sz w:val="24"/>
          <w:szCs w:val="24"/>
        </w:rPr>
        <w:t xml:space="preserve">, </w:t>
      </w:r>
      <w:r w:rsidR="00CD26FD">
        <w:rPr>
          <w:rFonts w:ascii="Times New Roman" w:eastAsia="宋体" w:hAnsi="Times New Roman" w:cs="Times New Roman"/>
          <w:kern w:val="0"/>
          <w:sz w:val="24"/>
          <w:szCs w:val="24"/>
        </w:rPr>
        <w:t>e</w:t>
      </w:r>
      <w:r w:rsidR="00907E95">
        <w:rPr>
          <w:rFonts w:ascii="Times New Roman" w:eastAsia="宋体" w:hAnsi="Times New Roman" w:cs="Times New Roman"/>
          <w:kern w:val="0"/>
          <w:sz w:val="24"/>
          <w:szCs w:val="24"/>
        </w:rPr>
        <w:t xml:space="preserve">xperiment result </w:t>
      </w:r>
      <w:r w:rsidR="00AC01F6">
        <w:rPr>
          <w:rFonts w:ascii="Times New Roman" w:eastAsia="宋体" w:hAnsi="Times New Roman" w:cs="Times New Roman"/>
          <w:kern w:val="0"/>
          <w:sz w:val="24"/>
          <w:szCs w:val="24"/>
        </w:rPr>
        <w:t xml:space="preserve">shown in </w:t>
      </w:r>
      <w:proofErr w:type="spellStart"/>
      <w:r w:rsidR="00AC01F6">
        <w:rPr>
          <w:rFonts w:ascii="Times New Roman" w:eastAsia="宋体" w:hAnsi="Times New Roman" w:cs="Times New Roman"/>
          <w:kern w:val="0"/>
          <w:sz w:val="24"/>
          <w:szCs w:val="24"/>
        </w:rPr>
        <w:t>Fig.8</w:t>
      </w:r>
      <w:proofErr w:type="spellEnd"/>
      <w:r w:rsidR="00AC01F6">
        <w:rPr>
          <w:rFonts w:ascii="Times New Roman" w:eastAsia="宋体" w:hAnsi="Times New Roman" w:cs="Times New Roman"/>
          <w:kern w:val="0"/>
          <w:sz w:val="24"/>
          <w:szCs w:val="24"/>
        </w:rPr>
        <w:t>(b)</w:t>
      </w:r>
      <w:r w:rsidR="00CD26FD">
        <w:rPr>
          <w:rFonts w:ascii="Times New Roman" w:eastAsia="宋体" w:hAnsi="Times New Roman" w:cs="Times New Roman"/>
          <w:kern w:val="0"/>
          <w:sz w:val="24"/>
          <w:szCs w:val="24"/>
        </w:rPr>
        <w:t xml:space="preserve"> </w:t>
      </w:r>
      <w:r w:rsidR="00AC01F6">
        <w:rPr>
          <w:rFonts w:ascii="Times New Roman" w:eastAsia="宋体" w:hAnsi="Times New Roman" w:cs="Times New Roman"/>
          <w:kern w:val="0"/>
          <w:sz w:val="24"/>
          <w:szCs w:val="24"/>
        </w:rPr>
        <w:t xml:space="preserve">proves that </w:t>
      </w:r>
      <w:r w:rsidR="00DA2CD5">
        <w:rPr>
          <w:rFonts w:ascii="Times New Roman" w:eastAsia="宋体" w:hAnsi="Times New Roman" w:cs="Times New Roman"/>
          <w:kern w:val="0"/>
          <w:sz w:val="24"/>
          <w:szCs w:val="24"/>
        </w:rPr>
        <w:t xml:space="preserve">the consensus process in </w:t>
      </w:r>
      <w:r w:rsidR="00AC01F6">
        <w:rPr>
          <w:rFonts w:ascii="Times New Roman" w:eastAsia="宋体" w:hAnsi="Times New Roman" w:cs="Times New Roman"/>
          <w:kern w:val="0"/>
          <w:sz w:val="24"/>
          <w:szCs w:val="24"/>
        </w:rPr>
        <w:t>our protocol is more sta</w:t>
      </w:r>
      <w:r w:rsidR="00CD26FD">
        <w:rPr>
          <w:rFonts w:ascii="Times New Roman" w:eastAsia="宋体" w:hAnsi="Times New Roman" w:cs="Times New Roman"/>
          <w:kern w:val="0"/>
          <w:sz w:val="24"/>
          <w:szCs w:val="24"/>
        </w:rPr>
        <w:t xml:space="preserve">ble than </w:t>
      </w:r>
      <w:r w:rsidR="00DA2CD5">
        <w:rPr>
          <w:rFonts w:ascii="Times New Roman" w:eastAsia="宋体" w:hAnsi="Times New Roman" w:cs="Times New Roman"/>
          <w:kern w:val="0"/>
          <w:sz w:val="24"/>
          <w:szCs w:val="24"/>
        </w:rPr>
        <w:t xml:space="preserve">that in </w:t>
      </w:r>
      <w:proofErr w:type="spellStart"/>
      <w:r w:rsidR="00CD26FD">
        <w:rPr>
          <w:rFonts w:ascii="Times New Roman" w:eastAsia="宋体" w:hAnsi="Times New Roman" w:cs="Times New Roman" w:hint="eastAsia"/>
          <w:kern w:val="0"/>
          <w:sz w:val="24"/>
          <w:szCs w:val="24"/>
        </w:rPr>
        <w:t>PBFT</w:t>
      </w:r>
      <w:proofErr w:type="spellEnd"/>
      <w:r w:rsidR="00DA2CD5">
        <w:rPr>
          <w:rFonts w:ascii="Times New Roman" w:eastAsia="宋体" w:hAnsi="Times New Roman" w:cs="Times New Roman"/>
          <w:kern w:val="0"/>
          <w:sz w:val="24"/>
          <w:szCs w:val="24"/>
        </w:rPr>
        <w:t xml:space="preserve"> when nodes have lost some messages</w:t>
      </w:r>
      <w:r w:rsidR="00CD26FD">
        <w:rPr>
          <w:rFonts w:ascii="Times New Roman" w:eastAsia="宋体" w:hAnsi="Times New Roman" w:cs="Times New Roman"/>
          <w:kern w:val="0"/>
          <w:sz w:val="24"/>
          <w:szCs w:val="24"/>
        </w:rPr>
        <w:t>.</w:t>
      </w:r>
    </w:p>
    <w:p w14:paraId="627E7817" w14:textId="75A3113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F273BF">
        <w:rPr>
          <w:rFonts w:ascii="Times New Roman" w:eastAsia="黑体" w:hAnsi="Times New Roman" w:cs="Times New Roman"/>
          <w:sz w:val="28"/>
          <w:szCs w:val="28"/>
        </w:rPr>
        <w:t>3</w:t>
      </w:r>
      <w:r w:rsidRPr="00B16695">
        <w:rPr>
          <w:rFonts w:ascii="Times New Roman" w:eastAsia="黑体" w:hAnsi="Times New Roman" w:cs="Times New Roman"/>
          <w:sz w:val="28"/>
          <w:szCs w:val="28"/>
        </w:rPr>
        <w:t xml:space="preserve"> </w:t>
      </w:r>
      <w:r w:rsidR="00B263B3">
        <w:rPr>
          <w:rFonts w:ascii="Times New Roman" w:eastAsia="黑体" w:hAnsi="Times New Roman" w:cs="Times New Roman"/>
          <w:sz w:val="28"/>
          <w:szCs w:val="28"/>
        </w:rPr>
        <w:t>P</w:t>
      </w:r>
      <w:r w:rsidR="00DA2CD5">
        <w:rPr>
          <w:rFonts w:ascii="Times New Roman" w:eastAsia="黑体" w:hAnsi="Times New Roman" w:cs="Times New Roman"/>
          <w:sz w:val="28"/>
          <w:szCs w:val="28"/>
        </w:rPr>
        <w:t>erformance</w:t>
      </w:r>
    </w:p>
    <w:p w14:paraId="337FDEE0" w14:textId="0313A4DA" w:rsidR="00B263B3" w:rsidRPr="00ED2A1C" w:rsidRDefault="00B263B3" w:rsidP="00ED2A1C">
      <w:pPr>
        <w:spacing w:beforeLines="50" w:before="156" w:afterLines="50" w:after="156"/>
        <w:ind w:firstLine="42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B</w:t>
      </w:r>
      <w:r>
        <w:rPr>
          <w:rFonts w:ascii="Times New Roman" w:eastAsia="宋体" w:hAnsi="Times New Roman" w:cs="Times New Roman"/>
          <w:kern w:val="0"/>
          <w:sz w:val="24"/>
          <w:szCs w:val="24"/>
        </w:rPr>
        <w:t xml:space="preserve">oth block size and network size </w:t>
      </w:r>
      <w:r w:rsidR="00E049E7">
        <w:rPr>
          <w:rFonts w:ascii="Times New Roman" w:eastAsia="宋体" w:hAnsi="Times New Roman" w:cs="Times New Roman"/>
          <w:kern w:val="0"/>
          <w:sz w:val="24"/>
          <w:szCs w:val="24"/>
        </w:rPr>
        <w:t>are the factors that influence system performance, which can be measured via consensus latency and transaction throughput.</w:t>
      </w:r>
      <w:r w:rsidR="00ED2A1C">
        <w:rPr>
          <w:rFonts w:ascii="Times New Roman" w:eastAsia="宋体" w:hAnsi="Times New Roman" w:cs="Times New Roman"/>
          <w:kern w:val="0"/>
          <w:sz w:val="24"/>
          <w:szCs w:val="24"/>
        </w:rPr>
        <w:t xml:space="preserve"> </w:t>
      </w:r>
      <w:r w:rsidR="00ED2A1C">
        <w:rPr>
          <w:rFonts w:ascii="Times New Roman" w:eastAsia="宋体" w:hAnsi="Times New Roman" w:cs="Times New Roman"/>
          <w:kern w:val="0"/>
          <w:sz w:val="24"/>
          <w:szCs w:val="24"/>
        </w:rPr>
        <w:t xml:space="preserve">In this subsection, we fix the transmit power at each node for broadcast transmissions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=100</m:t>
        </m:r>
      </m:oMath>
      <w:r w:rsidR="00ED2A1C">
        <w:rPr>
          <w:rFonts w:ascii="Times New Roman" w:eastAsia="宋体" w:hAnsi="Times New Roman" w:cs="Times New Roman" w:hint="eastAsia"/>
          <w:kern w:val="0"/>
          <w:sz w:val="24"/>
          <w:szCs w:val="24"/>
        </w:rPr>
        <w:t>m</w:t>
      </w:r>
      <w:r w:rsidR="00ED2A1C">
        <w:rPr>
          <w:rFonts w:ascii="Times New Roman" w:eastAsia="宋体" w:hAnsi="Times New Roman" w:cs="Times New Roman"/>
          <w:kern w:val="0"/>
          <w:sz w:val="24"/>
          <w:szCs w:val="24"/>
        </w:rPr>
        <w:t xml:space="preserve">W, and the noise power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-9</m:t>
            </m:r>
          </m:sup>
        </m:sSup>
      </m:oMath>
      <w:r w:rsidR="00ED2A1C">
        <w:rPr>
          <w:rFonts w:ascii="Times New Roman" w:eastAsia="宋体" w:hAnsi="Times New Roman" w:cs="Times New Roman" w:hint="eastAsia"/>
          <w:kern w:val="0"/>
          <w:sz w:val="24"/>
          <w:szCs w:val="24"/>
        </w:rPr>
        <w:t>m</w:t>
      </w:r>
      <w:r w:rsidR="00ED2A1C">
        <w:rPr>
          <w:rFonts w:ascii="Times New Roman" w:eastAsia="宋体" w:hAnsi="Times New Roman" w:cs="Times New Roman"/>
          <w:kern w:val="0"/>
          <w:sz w:val="24"/>
          <w:szCs w:val="24"/>
        </w:rPr>
        <w:t xml:space="preserve">W. We also fix the path loss exponent as </w:t>
      </w:r>
      <m:oMath>
        <m:r>
          <w:rPr>
            <w:rFonts w:ascii="Cambria Math" w:eastAsia="宋体" w:hAnsi="Cambria Math" w:cs="Times New Roman"/>
            <w:kern w:val="0"/>
            <w:sz w:val="24"/>
            <w:szCs w:val="24"/>
          </w:rPr>
          <m:t>α=3</m:t>
        </m:r>
      </m:oMath>
      <w:r w:rsidR="00ED2A1C">
        <w:rPr>
          <w:rFonts w:ascii="Times New Roman" w:eastAsia="宋体" w:hAnsi="Times New Roman" w:cs="Times New Roman" w:hint="eastAsia"/>
          <w:kern w:val="0"/>
          <w:sz w:val="24"/>
          <w:szCs w:val="24"/>
        </w:rPr>
        <w:t>,</w:t>
      </w:r>
      <w:r w:rsidR="00ED2A1C">
        <w:rPr>
          <w:rFonts w:ascii="Times New Roman" w:eastAsia="宋体" w:hAnsi="Times New Roman" w:cs="Times New Roman"/>
          <w:kern w:val="0"/>
          <w:sz w:val="24"/>
          <w:szCs w:val="24"/>
        </w:rPr>
        <w:t xml:space="preserve"> and threshold </w:t>
      </w:r>
      <m:oMath>
        <m:r>
          <w:rPr>
            <w:rFonts w:ascii="Cambria Math" w:eastAsia="宋体" w:hAnsi="Cambria Math" w:cs="Times New Roman"/>
            <w:kern w:val="0"/>
            <w:sz w:val="24"/>
            <w:szCs w:val="24"/>
          </w:rPr>
          <m:t>β=2</m:t>
        </m:r>
      </m:oMath>
      <w:r w:rsidR="00ED2A1C">
        <w:rPr>
          <w:rFonts w:ascii="Times New Roman" w:eastAsia="宋体" w:hAnsi="Times New Roman" w:cs="Times New Roman"/>
          <w:kern w:val="0"/>
          <w:sz w:val="24"/>
          <w:szCs w:val="24"/>
        </w:rPr>
        <w:t xml:space="preserve">. In addition, all nodes are deployed into a network area with size </w:t>
      </w:r>
      <m:oMath>
        <m:r>
          <w:rPr>
            <w:rFonts w:ascii="Cambria Math" w:eastAsia="宋体" w:hAnsi="Cambria Math" w:cs="Times New Roman"/>
            <w:kern w:val="0"/>
            <w:sz w:val="24"/>
            <w:szCs w:val="24"/>
          </w:rPr>
          <m:t xml:space="preserve">100×100 </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oMath>
      <w:r w:rsidR="00ED2A1C">
        <w:rPr>
          <w:rFonts w:ascii="Times New Roman" w:eastAsia="宋体" w:hAnsi="Times New Roman" w:cs="Times New Roman"/>
          <w:kern w:val="0"/>
          <w:sz w:val="24"/>
          <w:szCs w:val="24"/>
        </w:rPr>
        <w:t xml:space="preserve"> , and the minimum distance between nodes is </w:t>
      </w:r>
      <m:oMath>
        <m:r>
          <w:rPr>
            <w:rFonts w:ascii="Cambria Math" w:eastAsia="宋体" w:hAnsi="Cambria Math" w:cs="Times New Roman"/>
            <w:kern w:val="0"/>
            <w:sz w:val="24"/>
            <w:szCs w:val="24"/>
          </w:rPr>
          <m:t>1</m:t>
        </m:r>
      </m:oMath>
      <w:r w:rsidR="00ED2A1C">
        <w:rPr>
          <w:rFonts w:ascii="Times New Roman" w:eastAsia="宋体" w:hAnsi="Times New Roman" w:cs="Times New Roman" w:hint="eastAsia"/>
          <w:kern w:val="0"/>
          <w:sz w:val="24"/>
          <w:szCs w:val="24"/>
        </w:rPr>
        <w:t xml:space="preserve"> </w:t>
      </w:r>
      <w:r w:rsidR="00ED2A1C">
        <w:rPr>
          <w:rFonts w:ascii="Times New Roman" w:eastAsia="宋体" w:hAnsi="Times New Roman" w:cs="Times New Roman"/>
          <w:kern w:val="0"/>
          <w:sz w:val="24"/>
          <w:szCs w:val="24"/>
        </w:rPr>
        <w:t xml:space="preserve">meter. From Friis equation, we assume </w:t>
      </w:r>
      <m:oMath>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=20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λ</m:t>
                </m:r>
              </m:num>
              <m:den>
                <m:r>
                  <w:rPr>
                    <w:rFonts w:ascii="Cambria Math" w:eastAsia="宋体" w:hAnsi="Cambria Math" w:cs="Times New Roman"/>
                    <w:kern w:val="0"/>
                    <w:sz w:val="24"/>
                    <w:szCs w:val="24"/>
                  </w:rPr>
                  <m:t>4π</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func>
        <m:r>
          <w:rPr>
            <w:rFonts w:ascii="Cambria Math" w:eastAsia="宋体" w:hAnsi="Cambria Math" w:cs="Times New Roman"/>
            <w:kern w:val="0"/>
            <w:sz w:val="24"/>
            <w:szCs w:val="24"/>
          </w:rPr>
          <m:t xml:space="preserve"> </m:t>
        </m:r>
      </m:oMath>
      <w:r w:rsidR="00ED2A1C">
        <w:rPr>
          <w:rFonts w:ascii="Times New Roman" w:eastAsia="宋体" w:hAnsi="Times New Roman" w:cs="Times New Roman" w:hint="eastAsia"/>
          <w:kern w:val="0"/>
          <w:sz w:val="24"/>
          <w:szCs w:val="24"/>
        </w:rPr>
        <w:t xml:space="preserve"> </w:t>
      </w:r>
      <w:r w:rsidR="00ED2A1C">
        <w:rPr>
          <w:rFonts w:ascii="Times New Roman" w:eastAsia="宋体" w:hAnsi="Times New Roman" w:cs="Times New Roman"/>
          <w:kern w:val="0"/>
          <w:sz w:val="24"/>
          <w:szCs w:val="24"/>
        </w:rPr>
        <w:t xml:space="preserve">and for the simulation we fix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=1</m:t>
        </m:r>
      </m:oMath>
      <w:r w:rsidR="00ED2A1C">
        <w:rPr>
          <w:rFonts w:ascii="Times New Roman" w:eastAsia="宋体" w:hAnsi="Times New Roman" w:cs="Times New Roman" w:hint="eastAsia"/>
          <w:kern w:val="0"/>
          <w:sz w:val="24"/>
          <w:szCs w:val="24"/>
        </w:rPr>
        <w:t xml:space="preserve"> </w:t>
      </w:r>
      <w:r w:rsidR="00ED2A1C">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λ=0.125</m:t>
        </m:r>
      </m:oMath>
      <w:r w:rsidR="00ED2A1C">
        <w:rPr>
          <w:rFonts w:ascii="Times New Roman" w:eastAsia="宋体" w:hAnsi="Times New Roman" w:cs="Times New Roman" w:hint="eastAsia"/>
          <w:kern w:val="0"/>
          <w:sz w:val="24"/>
          <w:szCs w:val="24"/>
        </w:rPr>
        <w:t xml:space="preserve"> </w:t>
      </w:r>
      <w:r w:rsidR="00ED2A1C">
        <w:rPr>
          <w:rFonts w:ascii="Times New Roman" w:eastAsia="宋体" w:hAnsi="Times New Roman" w:cs="Times New Roman"/>
          <w:kern w:val="0"/>
          <w:sz w:val="24"/>
          <w:szCs w:val="24"/>
        </w:rPr>
        <w:t xml:space="preserve">meters, from the ISM (industrial scientific and medical) ratio bounds at </w:t>
      </w:r>
      <w:proofErr w:type="spellStart"/>
      <w:r w:rsidR="00ED2A1C">
        <w:rPr>
          <w:rFonts w:ascii="Times New Roman" w:eastAsia="宋体" w:hAnsi="Times New Roman" w:cs="Times New Roman"/>
          <w:kern w:val="0"/>
          <w:sz w:val="24"/>
          <w:szCs w:val="24"/>
        </w:rPr>
        <w:t>2.4GHz</w:t>
      </w:r>
      <w:proofErr w:type="spellEnd"/>
      <w:r w:rsidR="00ED2A1C">
        <w:rPr>
          <w:rFonts w:ascii="Times New Roman" w:eastAsia="宋体" w:hAnsi="Times New Roman" w:cs="Times New Roman"/>
          <w:kern w:val="0"/>
          <w:sz w:val="24"/>
          <w:szCs w:val="24"/>
        </w:rPr>
        <w:t xml:space="preserve">. Besides, the transmission probability of each node is set as </w:t>
      </w:r>
      <w:r w:rsidR="00F706DF">
        <w:rPr>
          <w:rFonts w:ascii="Times New Roman" w:eastAsia="宋体" w:hAnsi="Times New Roman" w:cs="Times New Roman" w:hint="eastAsia"/>
          <w:kern w:val="0"/>
          <w:sz w:val="24"/>
          <w:szCs w:val="24"/>
        </w:rPr>
        <w:t>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=0.0125</m:t>
        </m:r>
      </m:oMath>
      <w:r w:rsidR="00F706DF">
        <w:rPr>
          <w:rFonts w:ascii="Times New Roman" w:eastAsia="宋体" w:hAnsi="Times New Roman" w:cs="Times New Roman" w:hint="eastAsia"/>
          <w:kern w:val="0"/>
          <w:sz w:val="24"/>
          <w:szCs w:val="24"/>
        </w:rPr>
        <w:t xml:space="preserve"> </w:t>
      </w:r>
      <w:r w:rsidR="00F706DF">
        <w:rPr>
          <w:rFonts w:ascii="Times New Roman" w:eastAsia="宋体" w:hAnsi="Times New Roman" w:cs="Times New Roman"/>
          <w:kern w:val="0"/>
          <w:sz w:val="24"/>
          <w:szCs w:val="24"/>
        </w:rPr>
        <w:t xml:space="preserve">and the unit slot time for IEEE 802.11 is set to be </w:t>
      </w:r>
      <m:oMath>
        <m:r>
          <w:rPr>
            <w:rFonts w:ascii="Cambria Math" w:eastAsia="宋体" w:hAnsi="Cambria Math" w:cs="Times New Roman"/>
            <w:kern w:val="0"/>
            <w:sz w:val="24"/>
            <w:szCs w:val="24"/>
          </w:rPr>
          <m:t>50μs</m:t>
        </m:r>
      </m:oMath>
      <w:r w:rsidR="00F706DF">
        <w:rPr>
          <w:rFonts w:ascii="Times New Roman" w:eastAsia="宋体" w:hAnsi="Times New Roman" w:cs="Times New Roman" w:hint="eastAsia"/>
          <w:kern w:val="0"/>
          <w:sz w:val="24"/>
          <w:szCs w:val="24"/>
        </w:rPr>
        <w:t>.</w:t>
      </w:r>
    </w:p>
    <w:p w14:paraId="7AE2DF9A" w14:textId="3D6277D9"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which is the time</w:t>
      </w:r>
      <w:r w:rsidR="00F273BF">
        <w:rPr>
          <w:rFonts w:ascii="Times New Roman" w:eastAsia="宋体" w:hAnsi="Times New Roman" w:cs="Times New Roman"/>
          <w:kern w:val="0"/>
          <w:sz w:val="24"/>
          <w:szCs w:val="24"/>
        </w:rPr>
        <w:t xml:space="preserve"> interval</w:t>
      </w:r>
      <w:r w:rsidR="00405751">
        <w:rPr>
          <w:rFonts w:ascii="Times New Roman" w:eastAsia="宋体" w:hAnsi="Times New Roman" w:cs="Times New Roman"/>
          <w:kern w:val="0"/>
          <w:sz w:val="24"/>
          <w:szCs w:val="24"/>
        </w:rPr>
        <w:t xml:space="preserve"> of a round of </w:t>
      </w:r>
      <w:proofErr w:type="spellStart"/>
      <w:r w:rsidR="00405751">
        <w:rPr>
          <w:rFonts w:ascii="Times New Roman" w:eastAsia="宋体" w:hAnsi="Times New Roman" w:cs="Times New Roman"/>
          <w:kern w:val="0"/>
          <w:sz w:val="24"/>
          <w:szCs w:val="24"/>
        </w:rPr>
        <w:t>SWIB</w:t>
      </w:r>
      <w:proofErr w:type="spellEnd"/>
      <w:r w:rsidR="00405751">
        <w:rPr>
          <w:rFonts w:ascii="Times New Roman" w:eastAsia="宋体" w:hAnsi="Times New Roman" w:cs="Times New Roman"/>
          <w:kern w:val="0"/>
          <w:sz w:val="24"/>
          <w:szCs w:val="24"/>
        </w:rPr>
        <w:t xml:space="preserve">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We run the consensus protocol for 10 consecutive rounds increas</w:t>
      </w:r>
      <w:r w:rsidR="00F273BF">
        <w:rPr>
          <w:rFonts w:ascii="Times New Roman" w:eastAsia="宋体" w:hAnsi="Times New Roman" w:cs="Times New Roman"/>
          <w:kern w:val="0"/>
          <w:sz w:val="24"/>
          <w:szCs w:val="24"/>
        </w:rPr>
        <w:t>ing</w:t>
      </w:r>
      <w:r w:rsidR="0065290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w:t>
      </w:r>
      <w:r w:rsidR="00F273BF">
        <w:rPr>
          <w:rFonts w:ascii="Times New Roman" w:eastAsia="宋体" w:hAnsi="Times New Roman" w:cs="Times New Roman"/>
          <w:kern w:val="0"/>
          <w:sz w:val="24"/>
          <w:szCs w:val="24"/>
        </w:rPr>
        <w:t>three</w:t>
      </w:r>
      <w:r>
        <w:rPr>
          <w:rFonts w:ascii="Times New Roman" w:eastAsia="宋体" w:hAnsi="Times New Roman" w:cs="Times New Roman"/>
          <w:kern w:val="0"/>
          <w:sz w:val="24"/>
          <w:szCs w:val="24"/>
        </w:rPr>
        <w:t xml:space="preserve">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2F8DE029" w:rsidR="00D67760" w:rsidRDefault="00E9106F" w:rsidP="008363AB">
      <w:pPr>
        <w:keepNext/>
        <w:widowControl/>
        <w:shd w:val="clear" w:color="auto" w:fill="FFFFFF"/>
        <w:spacing w:afterLines="100" w:after="312" w:line="450" w:lineRule="atLeast"/>
        <w:ind w:firstLine="420"/>
        <w:jc w:val="center"/>
      </w:pPr>
      <w:r>
        <w:rPr>
          <w:noProof/>
        </w:rPr>
        <w:drawing>
          <wp:inline distT="0" distB="0" distL="0" distR="0" wp14:anchorId="628B3B31" wp14:editId="7DE84658">
            <wp:extent cx="2303790" cy="1784555"/>
            <wp:effectExtent l="0" t="0" r="127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8410" cy="1788133"/>
                    </a:xfrm>
                    <a:prstGeom prst="rect">
                      <a:avLst/>
                    </a:prstGeom>
                  </pic:spPr>
                </pic:pic>
              </a:graphicData>
            </a:graphic>
          </wp:inline>
        </w:drawing>
      </w:r>
      <w:r>
        <w:rPr>
          <w:noProof/>
        </w:rPr>
        <w:t xml:space="preserve"> </w:t>
      </w:r>
      <w:r>
        <w:rPr>
          <w:noProof/>
        </w:rPr>
        <w:drawing>
          <wp:inline distT="0" distB="0" distL="0" distR="0" wp14:anchorId="70DD4B2D" wp14:editId="3A2CCF86">
            <wp:extent cx="2745957" cy="168131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0046" cy="1726680"/>
                    </a:xfrm>
                    <a:prstGeom prst="rect">
                      <a:avLst/>
                    </a:prstGeom>
                  </pic:spPr>
                </pic:pic>
              </a:graphicData>
            </a:graphic>
          </wp:inline>
        </w:drawing>
      </w:r>
    </w:p>
    <w:p w14:paraId="289AE81C" w14:textId="1C754E6B"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Fig</w:t>
      </w:r>
      <w:r w:rsidR="00F273BF">
        <w:rPr>
          <w:rFonts w:ascii="Times New Roman" w:hAnsi="Times New Roman" w:cs="Times New Roman"/>
          <w:b/>
          <w:bCs/>
        </w:rPr>
        <w:t>. 9</w:t>
      </w:r>
      <w:r>
        <w:rPr>
          <w:rFonts w:ascii="Times New Roman" w:hAnsi="Times New Roman" w:cs="Times New Roman"/>
          <w:b/>
          <w:bCs/>
        </w:rPr>
        <w:t xml:space="preserve">. </w:t>
      </w:r>
      <w:r w:rsidR="00B121D4">
        <w:rPr>
          <w:rFonts w:ascii="Times New Roman" w:hAnsi="Times New Roman" w:cs="Times New Roman"/>
          <w:b/>
          <w:bCs/>
        </w:rPr>
        <w:t xml:space="preserve">The performance of </w:t>
      </w:r>
      <w:proofErr w:type="spellStart"/>
      <w:r w:rsidR="00B121D4">
        <w:rPr>
          <w:rFonts w:ascii="Times New Roman" w:hAnsi="Times New Roman" w:cs="Times New Roman"/>
          <w:b/>
          <w:bCs/>
        </w:rPr>
        <w:t>SWIB</w:t>
      </w:r>
      <w:proofErr w:type="spellEnd"/>
      <w:r w:rsidR="00B121D4">
        <w:rPr>
          <w:rFonts w:ascii="Times New Roman" w:hAnsi="Times New Roman" w:cs="Times New Roman"/>
          <w:b/>
          <w:bCs/>
        </w:rPr>
        <w:t xml:space="preserve"> vs. </w:t>
      </w:r>
      <w:r w:rsidR="00B95734">
        <w:rPr>
          <w:rFonts w:ascii="Times New Roman" w:hAnsi="Times New Roman" w:cs="Times New Roman"/>
          <w:b/>
          <w:bCs/>
        </w:rPr>
        <w:t>block size</w:t>
      </w:r>
    </w:p>
    <w:p w14:paraId="362E72CF" w14:textId="3AAED38F"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4D5D4A">
        <w:rPr>
          <w:rFonts w:ascii="Times New Roman" w:eastAsia="宋体" w:hAnsi="Times New Roman" w:cs="Times New Roman"/>
          <w:kern w:val="0"/>
          <w:sz w:val="24"/>
          <w:szCs w:val="24"/>
        </w:rPr>
        <w:t>. 9</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1550E7DB" w14:textId="6692AA20"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We</w:t>
      </w:r>
      <w:r w:rsidR="004D5D4A">
        <w:rPr>
          <w:rFonts w:ascii="Times New Roman" w:eastAsia="宋体" w:hAnsi="Times New Roman" w:cs="Times New Roman"/>
          <w:kern w:val="0"/>
          <w:sz w:val="24"/>
          <w:szCs w:val="24"/>
        </w:rPr>
        <w:t xml:space="preserve"> then</w:t>
      </w:r>
      <w:r w:rsidRPr="007B56C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w:t>
      </w:r>
      <w:r w:rsidR="004D5D4A">
        <w:rPr>
          <w:rFonts w:ascii="Times New Roman" w:eastAsia="宋体" w:hAnsi="Times New Roman" w:cs="Times New Roman"/>
          <w:kern w:val="0"/>
          <w:sz w:val="24"/>
          <w:szCs w:val="24"/>
        </w:rPr>
        <w:t>three</w:t>
      </w:r>
      <w:r w:rsidR="0069678F">
        <w:rPr>
          <w:rFonts w:ascii="Times New Roman" w:eastAsia="宋体" w:hAnsi="Times New Roman" w:cs="Times New Roman"/>
          <w:kern w:val="0"/>
          <w:sz w:val="24"/>
          <w:szCs w:val="24"/>
        </w:rPr>
        <w:t xml:space="preserve"> different block sizes. </w:t>
      </w:r>
    </w:p>
    <w:p w14:paraId="49663023" w14:textId="52BEC6D1" w:rsidR="00B95734" w:rsidRDefault="00887D1B" w:rsidP="00B95734">
      <w:pPr>
        <w:keepNext/>
        <w:widowControl/>
        <w:shd w:val="clear" w:color="auto" w:fill="FFFFFF"/>
        <w:spacing w:afterLines="100" w:after="312" w:line="450" w:lineRule="atLeast"/>
        <w:ind w:firstLine="420"/>
        <w:jc w:val="left"/>
      </w:pPr>
      <w:r>
        <w:rPr>
          <w:noProof/>
        </w:rPr>
        <w:drawing>
          <wp:inline distT="0" distB="0" distL="0" distR="0" wp14:anchorId="4FB738B8" wp14:editId="46D3D3DF">
            <wp:extent cx="2512142" cy="16729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7779" cy="1696723"/>
                    </a:xfrm>
                    <a:prstGeom prst="rect">
                      <a:avLst/>
                    </a:prstGeom>
                  </pic:spPr>
                </pic:pic>
              </a:graphicData>
            </a:graphic>
          </wp:inline>
        </w:drawing>
      </w:r>
      <w:r>
        <w:rPr>
          <w:noProof/>
        </w:rPr>
        <w:t xml:space="preserve"> </w:t>
      </w:r>
      <w:r>
        <w:rPr>
          <w:noProof/>
        </w:rPr>
        <w:drawing>
          <wp:inline distT="0" distB="0" distL="0" distR="0" wp14:anchorId="7BDE1710" wp14:editId="27DF8BC3">
            <wp:extent cx="2728062" cy="18681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4201" cy="1886029"/>
                    </a:xfrm>
                    <a:prstGeom prst="rect">
                      <a:avLst/>
                    </a:prstGeom>
                  </pic:spPr>
                </pic:pic>
              </a:graphicData>
            </a:graphic>
          </wp:inline>
        </w:drawing>
      </w:r>
    </w:p>
    <w:p w14:paraId="6CCDF214" w14:textId="2B1E8118"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Fig</w:t>
      </w:r>
      <w:r w:rsidR="004D5D4A">
        <w:rPr>
          <w:rFonts w:ascii="Times New Roman" w:hAnsi="Times New Roman" w:cs="Times New Roman"/>
          <w:b/>
          <w:bCs/>
        </w:rPr>
        <w:t>.</w:t>
      </w:r>
      <w:r w:rsidR="00B95734" w:rsidRPr="00B95734">
        <w:rPr>
          <w:rFonts w:ascii="Times New Roman" w:hAnsi="Times New Roman" w:cs="Times New Roman"/>
          <w:b/>
          <w:bCs/>
        </w:rPr>
        <w:t xml:space="preserve"> </w:t>
      </w:r>
      <w:r w:rsidR="004D5D4A">
        <w:rPr>
          <w:rFonts w:ascii="Times New Roman" w:hAnsi="Times New Roman" w:cs="Times New Roman"/>
          <w:b/>
          <w:bCs/>
        </w:rPr>
        <w:t>10</w:t>
      </w:r>
      <w:r w:rsidR="00B95734">
        <w:rPr>
          <w:rFonts w:ascii="Times New Roman" w:hAnsi="Times New Roman" w:cs="Times New Roman"/>
          <w:b/>
          <w:bCs/>
        </w:rPr>
        <w:t>.</w:t>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 </w:t>
      </w:r>
      <w:r w:rsidR="00B95734">
        <w:rPr>
          <w:rFonts w:ascii="Times New Roman" w:hAnsi="Times New Roman" w:cs="Times New Roman"/>
          <w:b/>
          <w:bCs/>
        </w:rPr>
        <w:t>network size</w:t>
      </w:r>
      <w:r w:rsidR="004D5D4A">
        <w:rPr>
          <w:rFonts w:ascii="Times New Roman" w:hAnsi="Times New Roman" w:cs="Times New Roman"/>
          <w:b/>
          <w:bCs/>
        </w:rPr>
        <w:t>s</w:t>
      </w:r>
    </w:p>
    <w:p w14:paraId="6511E147" w14:textId="4D91F359" w:rsidR="0069678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w:t>
      </w:r>
      <w:r w:rsidR="004D5D4A">
        <w:rPr>
          <w:rFonts w:ascii="Times New Roman" w:eastAsia="宋体" w:hAnsi="Times New Roman" w:cs="Times New Roman"/>
          <w:kern w:val="0"/>
          <w:sz w:val="24"/>
          <w:szCs w:val="24"/>
        </w:rPr>
        <w:t>Fig. 10</w:t>
      </w:r>
      <w:r>
        <w:rPr>
          <w:rFonts w:ascii="Times New Roman" w:eastAsia="宋体" w:hAnsi="Times New Roman" w:cs="Times New Roman"/>
          <w:kern w:val="0"/>
          <w:sz w:val="24"/>
          <w:szCs w:val="24"/>
        </w:rPr>
        <w:t xml:space="preserve">, consensus latency </w:t>
      </w:r>
      <w:r w:rsidR="00A47F16">
        <w:rPr>
          <w:rFonts w:ascii="Times New Roman" w:eastAsia="宋体" w:hAnsi="Times New Roman" w:cs="Times New Roman"/>
          <w:kern w:val="0"/>
          <w:sz w:val="24"/>
          <w:szCs w:val="24"/>
        </w:rPr>
        <w:t xml:space="preserve">will increase with the number of consensus </w:t>
      </w:r>
      <w:r w:rsidR="00A47F16">
        <w:rPr>
          <w:rFonts w:ascii="Times New Roman" w:eastAsia="宋体" w:hAnsi="Times New Roman" w:cs="Times New Roman"/>
          <w:kern w:val="0"/>
          <w:sz w:val="24"/>
          <w:szCs w:val="24"/>
        </w:rPr>
        <w:lastRenderedPageBreak/>
        <w:t xml:space="preserve">nodes, and achieving acceptable values even for network size of </w:t>
      </w:r>
      <w:r w:rsidR="00AC434F">
        <w:rPr>
          <w:rFonts w:ascii="Times New Roman" w:eastAsia="宋体" w:hAnsi="Times New Roman" w:cs="Times New Roman"/>
          <w:kern w:val="0"/>
          <w:sz w:val="24"/>
          <w:szCs w:val="24"/>
        </w:rPr>
        <w:t>5</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AC434F">
        <w:rPr>
          <w:rFonts w:ascii="Times New Roman" w:eastAsia="宋体" w:hAnsi="Times New Roman" w:cs="Times New Roman"/>
          <w:kern w:val="0"/>
          <w:sz w:val="24"/>
          <w:szCs w:val="24"/>
        </w:rPr>
        <w:t>reach approximate</w:t>
      </w:r>
      <w:r w:rsidR="00C72CED">
        <w:rPr>
          <w:rFonts w:ascii="Times New Roman" w:eastAsia="宋体" w:hAnsi="Times New Roman" w:cs="Times New Roman"/>
          <w:kern w:val="0"/>
          <w:sz w:val="24"/>
          <w:szCs w:val="24"/>
        </w:rPr>
        <w:t xml:space="preserve"> </w:t>
      </w:r>
      <w:r w:rsidR="00AC434F">
        <w:rPr>
          <w:rFonts w:ascii="Times New Roman" w:eastAsia="宋体" w:hAnsi="Times New Roman" w:cs="Times New Roman"/>
          <w:kern w:val="0"/>
          <w:sz w:val="24"/>
          <w:szCs w:val="24"/>
        </w:rPr>
        <w:t>3</w:t>
      </w:r>
      <w:r w:rsidR="00C72CED">
        <w:rPr>
          <w:rFonts w:ascii="Times New Roman" w:eastAsia="宋体" w:hAnsi="Times New Roman" w:cs="Times New Roman"/>
          <w:kern w:val="0"/>
          <w:sz w:val="24"/>
          <w:szCs w:val="24"/>
        </w:rPr>
        <w:t>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 xml:space="preserve">for network size of </w:t>
      </w:r>
      <w:r w:rsidR="00AC434F">
        <w:rPr>
          <w:rFonts w:ascii="Times New Roman" w:eastAsia="宋体" w:hAnsi="Times New Roman" w:cs="Times New Roman"/>
          <w:kern w:val="0"/>
          <w:sz w:val="24"/>
          <w:szCs w:val="24"/>
        </w:rPr>
        <w:t>5</w:t>
      </w:r>
      <w:r w:rsidR="005D2B8C">
        <w:rPr>
          <w:rFonts w:ascii="Times New Roman" w:eastAsia="宋体" w:hAnsi="Times New Roman" w:cs="Times New Roman"/>
          <w:kern w:val="0"/>
          <w:sz w:val="24"/>
          <w:szCs w:val="24"/>
        </w:rPr>
        <w:t>00 nodes</w:t>
      </w:r>
      <w:r w:rsidR="00AC434F">
        <w:rPr>
          <w:rFonts w:ascii="Times New Roman" w:eastAsia="宋体" w:hAnsi="Times New Roman" w:cs="Times New Roman"/>
          <w:kern w:val="0"/>
          <w:sz w:val="24"/>
          <w:szCs w:val="24"/>
        </w:rPr>
        <w:t xml:space="preserve"> and 1 MB block size</w:t>
      </w:r>
      <w:r w:rsidR="005D2B8C">
        <w:rPr>
          <w:rFonts w:ascii="Times New Roman" w:eastAsia="宋体" w:hAnsi="Times New Roman" w:cs="Times New Roman"/>
          <w:kern w:val="0"/>
          <w:sz w:val="24"/>
          <w:szCs w:val="24"/>
        </w:rPr>
        <w:t xml:space="preserve">. </w:t>
      </w:r>
    </w:p>
    <w:p w14:paraId="33662767" w14:textId="4B5C00BA" w:rsidR="00A71D23" w:rsidRDefault="00330775"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性能比较测试图</w:t>
      </w:r>
      <w:r>
        <w:rPr>
          <w:rFonts w:ascii="Times New Roman" w:eastAsia="宋体" w:hAnsi="Times New Roman" w:cs="Times New Roman"/>
          <w:kern w:val="0"/>
          <w:sz w:val="24"/>
          <w:szCs w:val="24"/>
        </w:rPr>
        <w:t>)</w:t>
      </w:r>
    </w:p>
    <w:p w14:paraId="0258E603" w14:textId="1DDD35DF" w:rsidR="00A71D23" w:rsidRPr="007B56CF" w:rsidRDefault="00A71D23" w:rsidP="004B3924">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 xml:space="preserve">ue to randomness of block proposer election method, the probability of electing a malicious block proposer in a round is related to the fraction of adversary power in network. Honest nodes will discard </w:t>
      </w:r>
      <w:r w:rsidR="003A30A5">
        <w:rPr>
          <w:rFonts w:ascii="Times New Roman" w:eastAsia="宋体" w:hAnsi="Times New Roman" w:cs="Times New Roman"/>
          <w:kern w:val="0"/>
          <w:sz w:val="24"/>
          <w:szCs w:val="24"/>
        </w:rPr>
        <w:t xml:space="preserve">invalid block and sign an empty block instead. Fig. 15 shows a comparison of the performance reduction due to adversary power presence. This experiment assume that all malicious nodes try to propose invalid block or not proposer any blocks at all. Under this assumption, the performance is </w:t>
      </w:r>
      <w:r w:rsidR="00034331">
        <w:rPr>
          <w:rFonts w:ascii="Times New Roman" w:eastAsia="宋体" w:hAnsi="Times New Roman" w:cs="Times New Roman"/>
          <w:kern w:val="0"/>
          <w:sz w:val="24"/>
          <w:szCs w:val="24"/>
        </w:rPr>
        <w:t xml:space="preserve">affected in both our protocol and </w:t>
      </w:r>
      <w:proofErr w:type="spellStart"/>
      <w:r w:rsidR="00034331">
        <w:rPr>
          <w:rFonts w:ascii="Times New Roman" w:eastAsia="宋体" w:hAnsi="Times New Roman" w:cs="Times New Roman"/>
          <w:kern w:val="0"/>
          <w:sz w:val="24"/>
          <w:szCs w:val="24"/>
        </w:rPr>
        <w:t>PBFT</w:t>
      </w:r>
      <w:proofErr w:type="spellEnd"/>
      <w:r w:rsidR="00034331">
        <w:rPr>
          <w:rFonts w:ascii="Times New Roman" w:eastAsia="宋体" w:hAnsi="Times New Roman" w:cs="Times New Roman"/>
          <w:kern w:val="0"/>
          <w:sz w:val="24"/>
          <w:szCs w:val="24"/>
        </w:rPr>
        <w:t>. Moreover, our protocol can keep working with reduced performance with adversary power up to 50%.</w:t>
      </w:r>
    </w:p>
    <w:p w14:paraId="2E3C3BB7" w14:textId="130765E8" w:rsidR="00B16695" w:rsidRPr="00B16695" w:rsidRDefault="00B16695" w:rsidP="00DD5A6B">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4B3924">
        <w:rPr>
          <w:rFonts w:ascii="Times New Roman" w:eastAsia="黑体" w:hAnsi="Times New Roman" w:cs="Times New Roman"/>
          <w:sz w:val="28"/>
          <w:szCs w:val="28"/>
        </w:rPr>
        <w:t>4</w:t>
      </w:r>
      <w:r w:rsidRPr="00B16695">
        <w:rPr>
          <w:rFonts w:ascii="Times New Roman" w:eastAsia="黑体" w:hAnsi="Times New Roman" w:cs="Times New Roman"/>
          <w:sz w:val="28"/>
          <w:szCs w:val="28"/>
        </w:rPr>
        <w:t xml:space="preserve"> </w:t>
      </w:r>
      <w:r w:rsidR="004D5D4A">
        <w:rPr>
          <w:rFonts w:ascii="Times New Roman" w:eastAsia="黑体" w:hAnsi="Times New Roman" w:cs="Times New Roman"/>
          <w:sz w:val="28"/>
          <w:szCs w:val="28"/>
        </w:rPr>
        <w:t xml:space="preserve">Attack </w:t>
      </w:r>
      <w:r w:rsidR="00DD5A6B">
        <w:rPr>
          <w:rFonts w:ascii="Times New Roman" w:eastAsia="黑体" w:hAnsi="Times New Roman" w:cs="Times New Roman"/>
          <w:sz w:val="28"/>
          <w:szCs w:val="28"/>
        </w:rPr>
        <w:t>Resistance</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lastRenderedPageBreak/>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003A5F54" w14:textId="6F9D9592"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proofErr w:type="spellStart"/>
      <w:r w:rsidR="00794ADE">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proofErr w:type="spellStart"/>
      <w:r w:rsidR="00355892">
        <w:rPr>
          <w:rFonts w:ascii="Times New Roman" w:eastAsia="宋体" w:hAnsi="Times New Roman" w:cs="Times New Roman"/>
          <w:kern w:val="0"/>
          <w:sz w:val="24"/>
          <w:szCs w:val="24"/>
        </w:rPr>
        <w:t>bursty</w:t>
      </w:r>
      <w:proofErr w:type="spellEnd"/>
      <w:r w:rsidR="00355892">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δ</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δ</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 xml:space="preserve">our </w:t>
      </w:r>
      <w:r w:rsidR="000468A3">
        <w:rPr>
          <w:rFonts w:ascii="Times New Roman" w:eastAsia="宋体" w:hAnsi="Times New Roman" w:cs="Times New Roman"/>
          <w:kern w:val="0"/>
          <w:sz w:val="24"/>
          <w:szCs w:val="24"/>
        </w:rPr>
        <w:lastRenderedPageBreak/>
        <w:t>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7"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8" w:name="_Ref70424734"/>
      <w:bookmarkEnd w:id="17"/>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8"/>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 xml:space="preserve">M. Xu, F. Zhao, Y. Zou, C. Liu, X. Cheng and F. Dressler, "BLOWN: A Blockchain Protocol for Single-Hop Wireless Networks under Adversarial </w:t>
      </w:r>
      <w:proofErr w:type="spellStart"/>
      <w:r w:rsidR="002D4E67" w:rsidRPr="002D4E67">
        <w:rPr>
          <w:rFonts w:ascii="Times New Roman" w:hAnsi="Times New Roman" w:cs="Times New Roman"/>
          <w:sz w:val="20"/>
          <w:szCs w:val="20"/>
        </w:rPr>
        <w:t>SINR</w:t>
      </w:r>
      <w:proofErr w:type="spellEnd"/>
      <w:r w:rsidR="002D4E67" w:rsidRPr="002D4E67">
        <w:rPr>
          <w:rFonts w:ascii="Times New Roman" w:hAnsi="Times New Roman" w:cs="Times New Roman"/>
          <w:sz w:val="20"/>
          <w:szCs w:val="20"/>
        </w:rPr>
        <w:t>,"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xml:space="preserve">, </w:t>
      </w:r>
      <w:proofErr w:type="spellStart"/>
      <w:r w:rsidR="002D4E67" w:rsidRPr="002D4E67">
        <w:rPr>
          <w:rFonts w:ascii="Times New Roman" w:hAnsi="Times New Roman" w:cs="Times New Roman"/>
          <w:sz w:val="20"/>
          <w:szCs w:val="20"/>
        </w:rPr>
        <w:t>doi</w:t>
      </w:r>
      <w:proofErr w:type="spellEnd"/>
      <w:r w:rsidR="002D4E67" w:rsidRPr="002D4E67">
        <w:rPr>
          <w:rFonts w:ascii="Times New Roman" w:hAnsi="Times New Roman" w:cs="Times New Roman"/>
          <w:sz w:val="20"/>
          <w:szCs w:val="20"/>
        </w:rPr>
        <w:t>: 10.1109/</w:t>
      </w:r>
      <w:proofErr w:type="spellStart"/>
      <w:r w:rsidR="002D4E67" w:rsidRPr="002D4E67">
        <w:rPr>
          <w:rFonts w:ascii="Times New Roman" w:hAnsi="Times New Roman" w:cs="Times New Roman"/>
          <w:sz w:val="20"/>
          <w:szCs w:val="20"/>
        </w:rPr>
        <w:t>TMC.2022.3162117</w:t>
      </w:r>
      <w:proofErr w:type="spellEnd"/>
      <w:r w:rsidR="002D4E67" w:rsidRPr="002D4E67">
        <w:rPr>
          <w:rFonts w:ascii="Times New Roman" w:hAnsi="Times New Roman" w:cs="Times New Roman"/>
          <w:sz w:val="20"/>
          <w:szCs w:val="20"/>
        </w:rPr>
        <w:t>.</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 xml:space="preserve">S. </w:t>
      </w:r>
      <w:proofErr w:type="spellStart"/>
      <w:r w:rsidR="005774EA" w:rsidRPr="005774EA">
        <w:rPr>
          <w:rFonts w:ascii="Times New Roman" w:eastAsia="宋体" w:hAnsi="Times New Roman" w:cs="Times New Roman"/>
          <w:kern w:val="0"/>
          <w:sz w:val="20"/>
          <w:szCs w:val="20"/>
        </w:rPr>
        <w:t>Dziembowski</w:t>
      </w:r>
      <w:proofErr w:type="spellEnd"/>
      <w:r w:rsidR="005774EA" w:rsidRPr="005774EA">
        <w:rPr>
          <w:rFonts w:ascii="Times New Roman" w:eastAsia="宋体" w:hAnsi="Times New Roman" w:cs="Times New Roman"/>
          <w:kern w:val="0"/>
          <w:sz w:val="20"/>
          <w:szCs w:val="20"/>
        </w:rPr>
        <w:t>,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proofErr w:type="spellStart"/>
      <w:r w:rsidR="003E366B" w:rsidRPr="003E366B">
        <w:rPr>
          <w:rFonts w:ascii="Times New Roman" w:eastAsia="宋体" w:hAnsi="Times New Roman" w:cs="Times New Roman"/>
          <w:kern w:val="0"/>
          <w:sz w:val="20"/>
          <w:szCs w:val="20"/>
        </w:rPr>
        <w:t>Karantias</w:t>
      </w:r>
      <w:proofErr w:type="spellEnd"/>
      <w:r w:rsidR="003E366B" w:rsidRPr="003E366B">
        <w:rPr>
          <w:rFonts w:ascii="Times New Roman" w:eastAsia="宋体" w:hAnsi="Times New Roman" w:cs="Times New Roman"/>
          <w:kern w:val="0"/>
          <w:sz w:val="20"/>
          <w:szCs w:val="20"/>
        </w:rPr>
        <w:t>,</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w:t>
      </w:r>
      <w:proofErr w:type="spellStart"/>
      <w:r w:rsidR="003E366B" w:rsidRPr="003E366B">
        <w:rPr>
          <w:rFonts w:ascii="Times New Roman" w:eastAsia="宋体" w:hAnsi="Times New Roman" w:cs="Times New Roman"/>
          <w:kern w:val="0"/>
          <w:sz w:val="20"/>
          <w:szCs w:val="20"/>
        </w:rPr>
        <w:t>Kiayias</w:t>
      </w:r>
      <w:proofErr w:type="spellEnd"/>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proofErr w:type="spellStart"/>
      <w:r w:rsidR="003E366B" w:rsidRPr="003E366B">
        <w:rPr>
          <w:rFonts w:ascii="Times New Roman" w:eastAsia="宋体" w:hAnsi="Times New Roman" w:cs="Times New Roman"/>
          <w:kern w:val="0"/>
          <w:sz w:val="20"/>
          <w:szCs w:val="20"/>
        </w:rPr>
        <w:t>Zindros</w:t>
      </w:r>
      <w:proofErr w:type="spellEnd"/>
      <w:r w:rsidR="003E366B" w:rsidRPr="003E366B">
        <w:rPr>
          <w:rFonts w:ascii="Times New Roman" w:eastAsia="宋体" w:hAnsi="Times New Roman" w:cs="Times New Roman"/>
          <w:kern w:val="0"/>
          <w:sz w:val="20"/>
          <w:szCs w:val="20"/>
        </w:rPr>
        <w:t xml:space="preserve">.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xml:space="preserve">, </w:t>
      </w:r>
      <w:proofErr w:type="spellStart"/>
      <w:r w:rsidR="003E366B">
        <w:rPr>
          <w:rFonts w:ascii="Times New Roman" w:eastAsia="宋体" w:hAnsi="Times New Roman" w:cs="Times New Roman"/>
          <w:kern w:val="0"/>
          <w:sz w:val="20"/>
          <w:szCs w:val="20"/>
        </w:rPr>
        <w:t>doi</w:t>
      </w:r>
      <w:proofErr w:type="spellEnd"/>
      <w:r w:rsidR="003E366B">
        <w:rPr>
          <w:rFonts w:ascii="Times New Roman" w:eastAsia="宋体" w:hAnsi="Times New Roman" w:cs="Times New Roman"/>
          <w:kern w:val="0"/>
          <w:sz w:val="20"/>
          <w:szCs w:val="20"/>
        </w:rPr>
        <w:t>:</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w:t>
      </w:r>
      <w:proofErr w:type="spellStart"/>
      <w:r w:rsidR="001C3277">
        <w:rPr>
          <w:rFonts w:ascii="Times New Roman" w:eastAsia="宋体" w:hAnsi="Times New Roman" w:cs="Times New Roman"/>
          <w:kern w:val="0"/>
          <w:sz w:val="20"/>
          <w:szCs w:val="20"/>
        </w:rPr>
        <w:t>doi</w:t>
      </w:r>
      <w:proofErr w:type="spellEnd"/>
      <w:r w:rsidR="001C3277">
        <w:rPr>
          <w:rFonts w:ascii="Times New Roman" w:eastAsia="宋体" w:hAnsi="Times New Roman" w:cs="Times New Roman"/>
          <w:kern w:val="0"/>
          <w:sz w:val="20"/>
          <w:szCs w:val="20"/>
        </w:rPr>
        <w:t xml:space="preserve">: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 xml:space="preserve">Formal Security Analysis on </w:t>
      </w:r>
      <w:proofErr w:type="spellStart"/>
      <w:r w:rsidR="004B6693" w:rsidRPr="004B6693">
        <w:rPr>
          <w:rFonts w:ascii="Times New Roman" w:eastAsia="宋体" w:hAnsi="Times New Roman" w:cs="Times New Roman"/>
          <w:kern w:val="0"/>
          <w:sz w:val="20"/>
          <w:szCs w:val="20"/>
        </w:rPr>
        <w:t>dBFT</w:t>
      </w:r>
      <w:proofErr w:type="spellEnd"/>
      <w:r w:rsidR="004B6693" w:rsidRPr="004B6693">
        <w:rPr>
          <w:rFonts w:ascii="Times New Roman" w:eastAsia="宋体" w:hAnsi="Times New Roman" w:cs="Times New Roman"/>
          <w:kern w:val="0"/>
          <w:sz w:val="20"/>
          <w:szCs w:val="20"/>
        </w:rPr>
        <w:t xml:space="preserve">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w:t>
      </w:r>
      <w:proofErr w:type="spellStart"/>
      <w:r w:rsidR="00A34AEE" w:rsidRPr="00A34AEE">
        <w:rPr>
          <w:rFonts w:ascii="Times New Roman" w:eastAsia="宋体" w:hAnsi="Times New Roman" w:cs="Times New Roman"/>
          <w:kern w:val="0"/>
          <w:sz w:val="20"/>
          <w:szCs w:val="20"/>
        </w:rPr>
        <w:t>Tendermint</w:t>
      </w:r>
      <w:proofErr w:type="spellEnd"/>
      <w:r w:rsidR="00A34AEE"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r w:rsidR="00D55CF3">
        <w:rPr>
          <w:rFonts w:ascii="Times New Roman" w:eastAsia="宋体" w:hAnsi="Times New Roman" w:cs="Times New Roman"/>
          <w:kern w:val="0"/>
          <w:sz w:val="20"/>
          <w:szCs w:val="20"/>
        </w:rPr>
        <w:t>"</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36542B51" w:rsidR="00851B2C" w:rsidRPr="00513ED5" w:rsidRDefault="006D7633" w:rsidP="00565B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32]</w:t>
      </w:r>
      <w:r w:rsidRPr="006D7633">
        <w:rPr>
          <w:rFonts w:ascii="Times New Roman" w:eastAsia="宋体" w:hAnsi="Times New Roman" w:cs="Times New Roman"/>
          <w:kern w:val="0"/>
          <w:sz w:val="20"/>
          <w:szCs w:val="20"/>
        </w:rPr>
        <w:t xml:space="preserve"> A. Goldsmith, Wireless Communications. Cambridge University Press,</w:t>
      </w:r>
      <w:r>
        <w:rPr>
          <w:rFonts w:ascii="Times New Roman" w:eastAsia="宋体" w:hAnsi="Times New Roman" w:cs="Times New Roman"/>
          <w:kern w:val="0"/>
          <w:sz w:val="20"/>
          <w:szCs w:val="20"/>
        </w:rPr>
        <w:t xml:space="preserve"> </w:t>
      </w:r>
      <w:r w:rsidRPr="006D7633">
        <w:rPr>
          <w:rFonts w:ascii="Times New Roman" w:eastAsia="宋体" w:hAnsi="Times New Roman" w:cs="Times New Roman"/>
          <w:kern w:val="0"/>
          <w:sz w:val="20"/>
          <w:szCs w:val="20"/>
        </w:rPr>
        <w:t>1 ed., Aug. 2005.</w:t>
      </w: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12FD" w14:textId="77777777" w:rsidR="00683AC8" w:rsidRDefault="00683AC8" w:rsidP="00851B2C">
      <w:r>
        <w:separator/>
      </w:r>
    </w:p>
  </w:endnote>
  <w:endnote w:type="continuationSeparator" w:id="0">
    <w:p w14:paraId="0AAE64DC" w14:textId="77777777" w:rsidR="00683AC8" w:rsidRDefault="00683AC8"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B97C" w14:textId="77777777" w:rsidR="00E81EC6" w:rsidRDefault="00E81EC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4924" w14:textId="77777777" w:rsidR="00E81EC6" w:rsidRDefault="00E81EC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1D91" w14:textId="77777777" w:rsidR="00E81EC6" w:rsidRDefault="00E81EC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7A8F2" w14:textId="77777777" w:rsidR="00683AC8" w:rsidRDefault="00683AC8" w:rsidP="00851B2C">
      <w:r>
        <w:separator/>
      </w:r>
    </w:p>
  </w:footnote>
  <w:footnote w:type="continuationSeparator" w:id="0">
    <w:p w14:paraId="358C7752" w14:textId="77777777" w:rsidR="00683AC8" w:rsidRDefault="00683AC8" w:rsidP="0085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BABA" w14:textId="77777777" w:rsidR="00E81EC6" w:rsidRDefault="00E81EC6" w:rsidP="00E81E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2604" w14:textId="77777777" w:rsidR="00E81EC6" w:rsidRDefault="00E81EC6" w:rsidP="00E81EC6">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68F3" w14:textId="77777777" w:rsidR="00E81EC6" w:rsidRDefault="00E81E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8"/>
  </w:num>
  <w:num w:numId="2" w16cid:durableId="714232992">
    <w:abstractNumId w:val="5"/>
  </w:num>
  <w:num w:numId="3" w16cid:durableId="1123697682">
    <w:abstractNumId w:val="0"/>
  </w:num>
  <w:num w:numId="4" w16cid:durableId="563031425">
    <w:abstractNumId w:val="7"/>
  </w:num>
  <w:num w:numId="5" w16cid:durableId="1651129588">
    <w:abstractNumId w:val="3"/>
  </w:num>
  <w:num w:numId="6" w16cid:durableId="348411220">
    <w:abstractNumId w:val="19"/>
  </w:num>
  <w:num w:numId="7" w16cid:durableId="869145170">
    <w:abstractNumId w:val="12"/>
  </w:num>
  <w:num w:numId="8" w16cid:durableId="1842621883">
    <w:abstractNumId w:val="9"/>
  </w:num>
  <w:num w:numId="9" w16cid:durableId="630064355">
    <w:abstractNumId w:val="15"/>
  </w:num>
  <w:num w:numId="10" w16cid:durableId="1673411547">
    <w:abstractNumId w:val="1"/>
  </w:num>
  <w:num w:numId="11" w16cid:durableId="366679290">
    <w:abstractNumId w:val="17"/>
  </w:num>
  <w:num w:numId="12" w16cid:durableId="867328336">
    <w:abstractNumId w:val="20"/>
  </w:num>
  <w:num w:numId="13" w16cid:durableId="341973935">
    <w:abstractNumId w:val="11"/>
  </w:num>
  <w:num w:numId="14" w16cid:durableId="1687441121">
    <w:abstractNumId w:val="13"/>
  </w:num>
  <w:num w:numId="15" w16cid:durableId="1516966298">
    <w:abstractNumId w:val="22"/>
  </w:num>
  <w:num w:numId="16" w16cid:durableId="1171263003">
    <w:abstractNumId w:val="14"/>
  </w:num>
  <w:num w:numId="17" w16cid:durableId="805855862">
    <w:abstractNumId w:val="2"/>
  </w:num>
  <w:num w:numId="18" w16cid:durableId="2063671820">
    <w:abstractNumId w:val="16"/>
  </w:num>
  <w:num w:numId="19" w16cid:durableId="1410080583">
    <w:abstractNumId w:val="8"/>
  </w:num>
  <w:num w:numId="20" w16cid:durableId="81069342">
    <w:abstractNumId w:val="10"/>
  </w:num>
  <w:num w:numId="21" w16cid:durableId="135605591">
    <w:abstractNumId w:val="4"/>
  </w:num>
  <w:num w:numId="22" w16cid:durableId="370109397">
    <w:abstractNumId w:val="6"/>
  </w:num>
  <w:num w:numId="23" w16cid:durableId="2753551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0C7"/>
    <w:rsid w:val="0000549E"/>
    <w:rsid w:val="000059CE"/>
    <w:rsid w:val="00007D8A"/>
    <w:rsid w:val="000108AB"/>
    <w:rsid w:val="00010D48"/>
    <w:rsid w:val="000130B2"/>
    <w:rsid w:val="0001683F"/>
    <w:rsid w:val="00017E60"/>
    <w:rsid w:val="0002307F"/>
    <w:rsid w:val="00025DF0"/>
    <w:rsid w:val="00025FD7"/>
    <w:rsid w:val="00025FDA"/>
    <w:rsid w:val="000272F3"/>
    <w:rsid w:val="00030E3C"/>
    <w:rsid w:val="00032531"/>
    <w:rsid w:val="00033C2F"/>
    <w:rsid w:val="00034331"/>
    <w:rsid w:val="00035CFA"/>
    <w:rsid w:val="00035E66"/>
    <w:rsid w:val="00037986"/>
    <w:rsid w:val="00037F75"/>
    <w:rsid w:val="000406CF"/>
    <w:rsid w:val="000408D7"/>
    <w:rsid w:val="00040A2D"/>
    <w:rsid w:val="00040CE1"/>
    <w:rsid w:val="00040E88"/>
    <w:rsid w:val="00043C21"/>
    <w:rsid w:val="000441DB"/>
    <w:rsid w:val="000446F0"/>
    <w:rsid w:val="00045DEE"/>
    <w:rsid w:val="000460A0"/>
    <w:rsid w:val="000468A3"/>
    <w:rsid w:val="0004789B"/>
    <w:rsid w:val="00050782"/>
    <w:rsid w:val="00050803"/>
    <w:rsid w:val="00050887"/>
    <w:rsid w:val="00051371"/>
    <w:rsid w:val="00054645"/>
    <w:rsid w:val="00054E0F"/>
    <w:rsid w:val="00055FC9"/>
    <w:rsid w:val="0005603D"/>
    <w:rsid w:val="000569E6"/>
    <w:rsid w:val="00057576"/>
    <w:rsid w:val="00060033"/>
    <w:rsid w:val="00060AFE"/>
    <w:rsid w:val="000622D5"/>
    <w:rsid w:val="0006381A"/>
    <w:rsid w:val="00064492"/>
    <w:rsid w:val="00066DBF"/>
    <w:rsid w:val="000671E6"/>
    <w:rsid w:val="000708EA"/>
    <w:rsid w:val="00070EBD"/>
    <w:rsid w:val="00072710"/>
    <w:rsid w:val="000727F2"/>
    <w:rsid w:val="000730A7"/>
    <w:rsid w:val="00073D45"/>
    <w:rsid w:val="00074E71"/>
    <w:rsid w:val="000752A1"/>
    <w:rsid w:val="00076006"/>
    <w:rsid w:val="0007631C"/>
    <w:rsid w:val="00076964"/>
    <w:rsid w:val="00076DD3"/>
    <w:rsid w:val="00081ECD"/>
    <w:rsid w:val="000832D4"/>
    <w:rsid w:val="00083645"/>
    <w:rsid w:val="00083A5E"/>
    <w:rsid w:val="00085248"/>
    <w:rsid w:val="0008602F"/>
    <w:rsid w:val="00087FDB"/>
    <w:rsid w:val="00090923"/>
    <w:rsid w:val="00090AA4"/>
    <w:rsid w:val="00093094"/>
    <w:rsid w:val="00093A75"/>
    <w:rsid w:val="000941F3"/>
    <w:rsid w:val="00095F00"/>
    <w:rsid w:val="000A1DDD"/>
    <w:rsid w:val="000A339A"/>
    <w:rsid w:val="000A659D"/>
    <w:rsid w:val="000A77D9"/>
    <w:rsid w:val="000B0002"/>
    <w:rsid w:val="000B15A9"/>
    <w:rsid w:val="000B1E8C"/>
    <w:rsid w:val="000B258B"/>
    <w:rsid w:val="000B2605"/>
    <w:rsid w:val="000B330A"/>
    <w:rsid w:val="000B3710"/>
    <w:rsid w:val="000B3D56"/>
    <w:rsid w:val="000B3DE2"/>
    <w:rsid w:val="000B44D7"/>
    <w:rsid w:val="000B4761"/>
    <w:rsid w:val="000B4FCD"/>
    <w:rsid w:val="000B551F"/>
    <w:rsid w:val="000B6D4C"/>
    <w:rsid w:val="000C0520"/>
    <w:rsid w:val="000C14AC"/>
    <w:rsid w:val="000C1700"/>
    <w:rsid w:val="000C23A9"/>
    <w:rsid w:val="000C2A87"/>
    <w:rsid w:val="000C3437"/>
    <w:rsid w:val="000C4149"/>
    <w:rsid w:val="000C4A92"/>
    <w:rsid w:val="000C5376"/>
    <w:rsid w:val="000C5814"/>
    <w:rsid w:val="000C6387"/>
    <w:rsid w:val="000C76E6"/>
    <w:rsid w:val="000C7C2C"/>
    <w:rsid w:val="000D12F7"/>
    <w:rsid w:val="000D20C7"/>
    <w:rsid w:val="000D39E6"/>
    <w:rsid w:val="000D4925"/>
    <w:rsid w:val="000D5DAF"/>
    <w:rsid w:val="000E1DA5"/>
    <w:rsid w:val="000E217A"/>
    <w:rsid w:val="000E378D"/>
    <w:rsid w:val="000E3999"/>
    <w:rsid w:val="000E3CEB"/>
    <w:rsid w:val="000E5C9C"/>
    <w:rsid w:val="000E6AE5"/>
    <w:rsid w:val="000E762A"/>
    <w:rsid w:val="000F0A7F"/>
    <w:rsid w:val="000F1496"/>
    <w:rsid w:val="000F17E9"/>
    <w:rsid w:val="000F1BC1"/>
    <w:rsid w:val="000F36E0"/>
    <w:rsid w:val="000F4706"/>
    <w:rsid w:val="000F4F1C"/>
    <w:rsid w:val="000F6948"/>
    <w:rsid w:val="000F6FD4"/>
    <w:rsid w:val="000F7C92"/>
    <w:rsid w:val="001011BC"/>
    <w:rsid w:val="00101600"/>
    <w:rsid w:val="001017A3"/>
    <w:rsid w:val="00105189"/>
    <w:rsid w:val="001056A6"/>
    <w:rsid w:val="00105769"/>
    <w:rsid w:val="001062CF"/>
    <w:rsid w:val="00106654"/>
    <w:rsid w:val="00110FC4"/>
    <w:rsid w:val="00115DE8"/>
    <w:rsid w:val="0011731A"/>
    <w:rsid w:val="00121208"/>
    <w:rsid w:val="0012166A"/>
    <w:rsid w:val="001224CB"/>
    <w:rsid w:val="0012582C"/>
    <w:rsid w:val="00125DA7"/>
    <w:rsid w:val="00126E44"/>
    <w:rsid w:val="00130AF3"/>
    <w:rsid w:val="00133212"/>
    <w:rsid w:val="00134130"/>
    <w:rsid w:val="001350B1"/>
    <w:rsid w:val="00135E38"/>
    <w:rsid w:val="00135F51"/>
    <w:rsid w:val="001369BE"/>
    <w:rsid w:val="00137AB8"/>
    <w:rsid w:val="00143EFA"/>
    <w:rsid w:val="00144253"/>
    <w:rsid w:val="00145313"/>
    <w:rsid w:val="001455EE"/>
    <w:rsid w:val="001458A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1A4D"/>
    <w:rsid w:val="00171D34"/>
    <w:rsid w:val="00172DF8"/>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4574"/>
    <w:rsid w:val="001959D3"/>
    <w:rsid w:val="001A3434"/>
    <w:rsid w:val="001A62A4"/>
    <w:rsid w:val="001A6C36"/>
    <w:rsid w:val="001B106D"/>
    <w:rsid w:val="001B12A3"/>
    <w:rsid w:val="001B25B1"/>
    <w:rsid w:val="001B2894"/>
    <w:rsid w:val="001B5F2F"/>
    <w:rsid w:val="001B5FE3"/>
    <w:rsid w:val="001B652C"/>
    <w:rsid w:val="001B67F1"/>
    <w:rsid w:val="001B7535"/>
    <w:rsid w:val="001C117E"/>
    <w:rsid w:val="001C1BD1"/>
    <w:rsid w:val="001C3277"/>
    <w:rsid w:val="001C456B"/>
    <w:rsid w:val="001C4687"/>
    <w:rsid w:val="001C590E"/>
    <w:rsid w:val="001C631F"/>
    <w:rsid w:val="001C69A1"/>
    <w:rsid w:val="001C6B72"/>
    <w:rsid w:val="001C6DF8"/>
    <w:rsid w:val="001C741E"/>
    <w:rsid w:val="001C7FF2"/>
    <w:rsid w:val="001D1DA6"/>
    <w:rsid w:val="001D2A7C"/>
    <w:rsid w:val="001D2DEB"/>
    <w:rsid w:val="001D4140"/>
    <w:rsid w:val="001D42F2"/>
    <w:rsid w:val="001D5863"/>
    <w:rsid w:val="001D5A2F"/>
    <w:rsid w:val="001D73FB"/>
    <w:rsid w:val="001D7710"/>
    <w:rsid w:val="001D7854"/>
    <w:rsid w:val="001E2470"/>
    <w:rsid w:val="001E2644"/>
    <w:rsid w:val="001E3FD5"/>
    <w:rsid w:val="001E4CC7"/>
    <w:rsid w:val="001E514A"/>
    <w:rsid w:val="001F04E2"/>
    <w:rsid w:val="001F1150"/>
    <w:rsid w:val="001F176C"/>
    <w:rsid w:val="001F1D5A"/>
    <w:rsid w:val="001F1F0B"/>
    <w:rsid w:val="001F20DB"/>
    <w:rsid w:val="001F347C"/>
    <w:rsid w:val="001F3DBD"/>
    <w:rsid w:val="001F5685"/>
    <w:rsid w:val="001F7E20"/>
    <w:rsid w:val="00200702"/>
    <w:rsid w:val="002008F7"/>
    <w:rsid w:val="00201E1D"/>
    <w:rsid w:val="0020364D"/>
    <w:rsid w:val="0020469D"/>
    <w:rsid w:val="0020494F"/>
    <w:rsid w:val="00205425"/>
    <w:rsid w:val="0020631F"/>
    <w:rsid w:val="00206C51"/>
    <w:rsid w:val="002072A9"/>
    <w:rsid w:val="00207F92"/>
    <w:rsid w:val="00210062"/>
    <w:rsid w:val="0021039A"/>
    <w:rsid w:val="002105A8"/>
    <w:rsid w:val="00211233"/>
    <w:rsid w:val="002133A7"/>
    <w:rsid w:val="00214524"/>
    <w:rsid w:val="002164C2"/>
    <w:rsid w:val="00221AA2"/>
    <w:rsid w:val="00222443"/>
    <w:rsid w:val="00222904"/>
    <w:rsid w:val="0022319C"/>
    <w:rsid w:val="002237A6"/>
    <w:rsid w:val="00223914"/>
    <w:rsid w:val="00224EBF"/>
    <w:rsid w:val="00230543"/>
    <w:rsid w:val="00231297"/>
    <w:rsid w:val="00231532"/>
    <w:rsid w:val="002319D6"/>
    <w:rsid w:val="00236DDE"/>
    <w:rsid w:val="00237AC2"/>
    <w:rsid w:val="0024073F"/>
    <w:rsid w:val="0024076D"/>
    <w:rsid w:val="00240F97"/>
    <w:rsid w:val="002415A4"/>
    <w:rsid w:val="002425E9"/>
    <w:rsid w:val="00243E42"/>
    <w:rsid w:val="00245058"/>
    <w:rsid w:val="00245D17"/>
    <w:rsid w:val="00247132"/>
    <w:rsid w:val="00252515"/>
    <w:rsid w:val="002526EE"/>
    <w:rsid w:val="00253284"/>
    <w:rsid w:val="00253527"/>
    <w:rsid w:val="0025380C"/>
    <w:rsid w:val="00254F91"/>
    <w:rsid w:val="002556E0"/>
    <w:rsid w:val="00255A07"/>
    <w:rsid w:val="00257449"/>
    <w:rsid w:val="00260208"/>
    <w:rsid w:val="00260D8E"/>
    <w:rsid w:val="00261608"/>
    <w:rsid w:val="00261E43"/>
    <w:rsid w:val="00263C6D"/>
    <w:rsid w:val="00263CD3"/>
    <w:rsid w:val="00264919"/>
    <w:rsid w:val="002649D8"/>
    <w:rsid w:val="002652E5"/>
    <w:rsid w:val="002655FC"/>
    <w:rsid w:val="00267935"/>
    <w:rsid w:val="00270886"/>
    <w:rsid w:val="0027326D"/>
    <w:rsid w:val="00273EA9"/>
    <w:rsid w:val="002753B2"/>
    <w:rsid w:val="00275E63"/>
    <w:rsid w:val="002764DC"/>
    <w:rsid w:val="00277B82"/>
    <w:rsid w:val="00277B9A"/>
    <w:rsid w:val="00280098"/>
    <w:rsid w:val="00281A62"/>
    <w:rsid w:val="00282496"/>
    <w:rsid w:val="0028293A"/>
    <w:rsid w:val="00283331"/>
    <w:rsid w:val="002839D2"/>
    <w:rsid w:val="002842FD"/>
    <w:rsid w:val="0028458C"/>
    <w:rsid w:val="00287942"/>
    <w:rsid w:val="00287D74"/>
    <w:rsid w:val="00290B1F"/>
    <w:rsid w:val="002920E6"/>
    <w:rsid w:val="0029222A"/>
    <w:rsid w:val="00294285"/>
    <w:rsid w:val="0029484C"/>
    <w:rsid w:val="002A049E"/>
    <w:rsid w:val="002A1C4C"/>
    <w:rsid w:val="002A1C62"/>
    <w:rsid w:val="002A276F"/>
    <w:rsid w:val="002A291E"/>
    <w:rsid w:val="002A2AC4"/>
    <w:rsid w:val="002A2F59"/>
    <w:rsid w:val="002A3ABE"/>
    <w:rsid w:val="002A42E8"/>
    <w:rsid w:val="002A5D48"/>
    <w:rsid w:val="002A60C3"/>
    <w:rsid w:val="002A640A"/>
    <w:rsid w:val="002A7C0A"/>
    <w:rsid w:val="002B0950"/>
    <w:rsid w:val="002B26EC"/>
    <w:rsid w:val="002B27E2"/>
    <w:rsid w:val="002B2E3D"/>
    <w:rsid w:val="002B3259"/>
    <w:rsid w:val="002B3DED"/>
    <w:rsid w:val="002B41F9"/>
    <w:rsid w:val="002B7039"/>
    <w:rsid w:val="002B7CCB"/>
    <w:rsid w:val="002C1844"/>
    <w:rsid w:val="002C6B9F"/>
    <w:rsid w:val="002C7C80"/>
    <w:rsid w:val="002D2670"/>
    <w:rsid w:val="002D4E67"/>
    <w:rsid w:val="002D4EA6"/>
    <w:rsid w:val="002D7416"/>
    <w:rsid w:val="002E0A19"/>
    <w:rsid w:val="002E0B17"/>
    <w:rsid w:val="002E2FCC"/>
    <w:rsid w:val="002E3E1D"/>
    <w:rsid w:val="002E7843"/>
    <w:rsid w:val="002F3864"/>
    <w:rsid w:val="002F4AE0"/>
    <w:rsid w:val="002F55B0"/>
    <w:rsid w:val="002F5E7C"/>
    <w:rsid w:val="002F7D09"/>
    <w:rsid w:val="003012AC"/>
    <w:rsid w:val="00301351"/>
    <w:rsid w:val="00301E94"/>
    <w:rsid w:val="003034E7"/>
    <w:rsid w:val="003043A9"/>
    <w:rsid w:val="00307E6B"/>
    <w:rsid w:val="00310A52"/>
    <w:rsid w:val="00312494"/>
    <w:rsid w:val="003138EE"/>
    <w:rsid w:val="00313AFD"/>
    <w:rsid w:val="00314480"/>
    <w:rsid w:val="00317CC0"/>
    <w:rsid w:val="00317DCE"/>
    <w:rsid w:val="00322A44"/>
    <w:rsid w:val="00322BFC"/>
    <w:rsid w:val="003254B9"/>
    <w:rsid w:val="003256FC"/>
    <w:rsid w:val="003259F3"/>
    <w:rsid w:val="003264B1"/>
    <w:rsid w:val="00330775"/>
    <w:rsid w:val="003312C7"/>
    <w:rsid w:val="00331716"/>
    <w:rsid w:val="00331D77"/>
    <w:rsid w:val="003323C7"/>
    <w:rsid w:val="00333FB7"/>
    <w:rsid w:val="00335CA9"/>
    <w:rsid w:val="00337E9D"/>
    <w:rsid w:val="0034146C"/>
    <w:rsid w:val="003418CA"/>
    <w:rsid w:val="00342DBF"/>
    <w:rsid w:val="00343ECE"/>
    <w:rsid w:val="0034537E"/>
    <w:rsid w:val="00346B7D"/>
    <w:rsid w:val="00350DC3"/>
    <w:rsid w:val="00351D29"/>
    <w:rsid w:val="00354529"/>
    <w:rsid w:val="00354D11"/>
    <w:rsid w:val="0035546B"/>
    <w:rsid w:val="00355892"/>
    <w:rsid w:val="00356890"/>
    <w:rsid w:val="00361C23"/>
    <w:rsid w:val="003622C6"/>
    <w:rsid w:val="003626A2"/>
    <w:rsid w:val="00362DB6"/>
    <w:rsid w:val="00363966"/>
    <w:rsid w:val="003646F4"/>
    <w:rsid w:val="003651F6"/>
    <w:rsid w:val="003728C8"/>
    <w:rsid w:val="00374E48"/>
    <w:rsid w:val="00376B0B"/>
    <w:rsid w:val="00377D3E"/>
    <w:rsid w:val="0038210E"/>
    <w:rsid w:val="003823D1"/>
    <w:rsid w:val="00382494"/>
    <w:rsid w:val="003828C6"/>
    <w:rsid w:val="00382B54"/>
    <w:rsid w:val="00385B02"/>
    <w:rsid w:val="00386360"/>
    <w:rsid w:val="00391899"/>
    <w:rsid w:val="00391CCE"/>
    <w:rsid w:val="00391D61"/>
    <w:rsid w:val="003925AB"/>
    <w:rsid w:val="00393110"/>
    <w:rsid w:val="0039321A"/>
    <w:rsid w:val="003937CB"/>
    <w:rsid w:val="003942D2"/>
    <w:rsid w:val="00395228"/>
    <w:rsid w:val="00395560"/>
    <w:rsid w:val="00395CEB"/>
    <w:rsid w:val="0039691B"/>
    <w:rsid w:val="00397768"/>
    <w:rsid w:val="003A0DA1"/>
    <w:rsid w:val="003A30A5"/>
    <w:rsid w:val="003A3A50"/>
    <w:rsid w:val="003A44ED"/>
    <w:rsid w:val="003A6298"/>
    <w:rsid w:val="003A7BF5"/>
    <w:rsid w:val="003B1BA9"/>
    <w:rsid w:val="003B415A"/>
    <w:rsid w:val="003B4EC7"/>
    <w:rsid w:val="003B667E"/>
    <w:rsid w:val="003B798C"/>
    <w:rsid w:val="003C3521"/>
    <w:rsid w:val="003C6352"/>
    <w:rsid w:val="003D284E"/>
    <w:rsid w:val="003D3A16"/>
    <w:rsid w:val="003D4422"/>
    <w:rsid w:val="003D57C0"/>
    <w:rsid w:val="003D6FD4"/>
    <w:rsid w:val="003E04D3"/>
    <w:rsid w:val="003E2DE5"/>
    <w:rsid w:val="003E366B"/>
    <w:rsid w:val="003E3EB6"/>
    <w:rsid w:val="003E41B6"/>
    <w:rsid w:val="003E492D"/>
    <w:rsid w:val="003E5D72"/>
    <w:rsid w:val="003E76E7"/>
    <w:rsid w:val="003E7A8D"/>
    <w:rsid w:val="003F0710"/>
    <w:rsid w:val="003F3EE9"/>
    <w:rsid w:val="003F3FF6"/>
    <w:rsid w:val="003F45AD"/>
    <w:rsid w:val="003F6EA1"/>
    <w:rsid w:val="0040073D"/>
    <w:rsid w:val="004010F5"/>
    <w:rsid w:val="0040182E"/>
    <w:rsid w:val="00401CEC"/>
    <w:rsid w:val="0040391F"/>
    <w:rsid w:val="00404119"/>
    <w:rsid w:val="004041C7"/>
    <w:rsid w:val="004049CB"/>
    <w:rsid w:val="00404F73"/>
    <w:rsid w:val="00405751"/>
    <w:rsid w:val="00406501"/>
    <w:rsid w:val="004119F1"/>
    <w:rsid w:val="00415276"/>
    <w:rsid w:val="00415C98"/>
    <w:rsid w:val="0041694A"/>
    <w:rsid w:val="00416BB1"/>
    <w:rsid w:val="00417055"/>
    <w:rsid w:val="00420D9E"/>
    <w:rsid w:val="00421A5E"/>
    <w:rsid w:val="00422274"/>
    <w:rsid w:val="00422E49"/>
    <w:rsid w:val="004239B2"/>
    <w:rsid w:val="004246D7"/>
    <w:rsid w:val="00425C29"/>
    <w:rsid w:val="00425F02"/>
    <w:rsid w:val="0042633D"/>
    <w:rsid w:val="00426352"/>
    <w:rsid w:val="00427C3E"/>
    <w:rsid w:val="00427E5E"/>
    <w:rsid w:val="00430549"/>
    <w:rsid w:val="0043129A"/>
    <w:rsid w:val="004345B1"/>
    <w:rsid w:val="004378BF"/>
    <w:rsid w:val="0044069E"/>
    <w:rsid w:val="00441647"/>
    <w:rsid w:val="00442C99"/>
    <w:rsid w:val="00442E44"/>
    <w:rsid w:val="00443A4B"/>
    <w:rsid w:val="00443C91"/>
    <w:rsid w:val="0044462B"/>
    <w:rsid w:val="00444C00"/>
    <w:rsid w:val="00444C17"/>
    <w:rsid w:val="00445178"/>
    <w:rsid w:val="00445D98"/>
    <w:rsid w:val="00446425"/>
    <w:rsid w:val="0044734E"/>
    <w:rsid w:val="00450B39"/>
    <w:rsid w:val="004528A6"/>
    <w:rsid w:val="00452F2C"/>
    <w:rsid w:val="004540BA"/>
    <w:rsid w:val="004548B8"/>
    <w:rsid w:val="0045622C"/>
    <w:rsid w:val="0045727A"/>
    <w:rsid w:val="0045749E"/>
    <w:rsid w:val="00457502"/>
    <w:rsid w:val="00457EFF"/>
    <w:rsid w:val="004612D8"/>
    <w:rsid w:val="00463A35"/>
    <w:rsid w:val="00463AB1"/>
    <w:rsid w:val="00464637"/>
    <w:rsid w:val="00465E0A"/>
    <w:rsid w:val="00467C47"/>
    <w:rsid w:val="0047056C"/>
    <w:rsid w:val="00471106"/>
    <w:rsid w:val="00472469"/>
    <w:rsid w:val="0047251F"/>
    <w:rsid w:val="00472894"/>
    <w:rsid w:val="00472AD9"/>
    <w:rsid w:val="00473EB8"/>
    <w:rsid w:val="0047458C"/>
    <w:rsid w:val="004749E5"/>
    <w:rsid w:val="00475709"/>
    <w:rsid w:val="00476704"/>
    <w:rsid w:val="0048104D"/>
    <w:rsid w:val="004815E4"/>
    <w:rsid w:val="004835AA"/>
    <w:rsid w:val="004839FC"/>
    <w:rsid w:val="0048459E"/>
    <w:rsid w:val="0048541D"/>
    <w:rsid w:val="00485500"/>
    <w:rsid w:val="0048589C"/>
    <w:rsid w:val="00486F3F"/>
    <w:rsid w:val="00490563"/>
    <w:rsid w:val="00490F92"/>
    <w:rsid w:val="004921A4"/>
    <w:rsid w:val="00492F22"/>
    <w:rsid w:val="004947E8"/>
    <w:rsid w:val="00496581"/>
    <w:rsid w:val="004A06FB"/>
    <w:rsid w:val="004A2727"/>
    <w:rsid w:val="004A297C"/>
    <w:rsid w:val="004B175F"/>
    <w:rsid w:val="004B28E1"/>
    <w:rsid w:val="004B3924"/>
    <w:rsid w:val="004B4359"/>
    <w:rsid w:val="004B4AF5"/>
    <w:rsid w:val="004B6693"/>
    <w:rsid w:val="004B6978"/>
    <w:rsid w:val="004B7E52"/>
    <w:rsid w:val="004B7EF3"/>
    <w:rsid w:val="004C07A8"/>
    <w:rsid w:val="004C0CBA"/>
    <w:rsid w:val="004C25DA"/>
    <w:rsid w:val="004C63EA"/>
    <w:rsid w:val="004C6442"/>
    <w:rsid w:val="004C7DB3"/>
    <w:rsid w:val="004C7EA4"/>
    <w:rsid w:val="004D06F6"/>
    <w:rsid w:val="004D0FD9"/>
    <w:rsid w:val="004D13CB"/>
    <w:rsid w:val="004D2795"/>
    <w:rsid w:val="004D2EBE"/>
    <w:rsid w:val="004D3D2E"/>
    <w:rsid w:val="004D46FA"/>
    <w:rsid w:val="004D5D4A"/>
    <w:rsid w:val="004D7A3E"/>
    <w:rsid w:val="004D7F5A"/>
    <w:rsid w:val="004E1370"/>
    <w:rsid w:val="004E315C"/>
    <w:rsid w:val="004E415A"/>
    <w:rsid w:val="004E4842"/>
    <w:rsid w:val="004E5700"/>
    <w:rsid w:val="004E6BCC"/>
    <w:rsid w:val="004F01A7"/>
    <w:rsid w:val="004F08D1"/>
    <w:rsid w:val="004F20F7"/>
    <w:rsid w:val="004F3E6C"/>
    <w:rsid w:val="004F452C"/>
    <w:rsid w:val="004F7A84"/>
    <w:rsid w:val="005012BF"/>
    <w:rsid w:val="005027D7"/>
    <w:rsid w:val="005041D2"/>
    <w:rsid w:val="00504575"/>
    <w:rsid w:val="0050511E"/>
    <w:rsid w:val="0050578E"/>
    <w:rsid w:val="00505ED2"/>
    <w:rsid w:val="00506653"/>
    <w:rsid w:val="00507109"/>
    <w:rsid w:val="00507E59"/>
    <w:rsid w:val="00507E72"/>
    <w:rsid w:val="0051054A"/>
    <w:rsid w:val="005149DC"/>
    <w:rsid w:val="00514B66"/>
    <w:rsid w:val="00514C88"/>
    <w:rsid w:val="00517ADC"/>
    <w:rsid w:val="00520F26"/>
    <w:rsid w:val="00521CD3"/>
    <w:rsid w:val="005221FB"/>
    <w:rsid w:val="005224EF"/>
    <w:rsid w:val="00522AFF"/>
    <w:rsid w:val="00523C72"/>
    <w:rsid w:val="00523E15"/>
    <w:rsid w:val="005248BE"/>
    <w:rsid w:val="00526DF7"/>
    <w:rsid w:val="00527594"/>
    <w:rsid w:val="00527DBC"/>
    <w:rsid w:val="0053039E"/>
    <w:rsid w:val="00530761"/>
    <w:rsid w:val="0053084A"/>
    <w:rsid w:val="005313D7"/>
    <w:rsid w:val="0053178B"/>
    <w:rsid w:val="00532DFE"/>
    <w:rsid w:val="00532F37"/>
    <w:rsid w:val="005343C8"/>
    <w:rsid w:val="00534801"/>
    <w:rsid w:val="00537BA8"/>
    <w:rsid w:val="00540BF2"/>
    <w:rsid w:val="00541F6D"/>
    <w:rsid w:val="005427E4"/>
    <w:rsid w:val="00544126"/>
    <w:rsid w:val="00544DD9"/>
    <w:rsid w:val="00544EC0"/>
    <w:rsid w:val="00544FDA"/>
    <w:rsid w:val="005454D2"/>
    <w:rsid w:val="00546B0E"/>
    <w:rsid w:val="0054719B"/>
    <w:rsid w:val="005473A7"/>
    <w:rsid w:val="0055186F"/>
    <w:rsid w:val="00552F7E"/>
    <w:rsid w:val="005554F5"/>
    <w:rsid w:val="00555ABE"/>
    <w:rsid w:val="00556209"/>
    <w:rsid w:val="00556D4B"/>
    <w:rsid w:val="00557ECF"/>
    <w:rsid w:val="005612A6"/>
    <w:rsid w:val="0056175C"/>
    <w:rsid w:val="005620D4"/>
    <w:rsid w:val="005646E9"/>
    <w:rsid w:val="00565B69"/>
    <w:rsid w:val="00566E20"/>
    <w:rsid w:val="0057020C"/>
    <w:rsid w:val="005710B5"/>
    <w:rsid w:val="00572596"/>
    <w:rsid w:val="0057621D"/>
    <w:rsid w:val="00576937"/>
    <w:rsid w:val="005774EA"/>
    <w:rsid w:val="00577E6E"/>
    <w:rsid w:val="005805D9"/>
    <w:rsid w:val="00580D63"/>
    <w:rsid w:val="00580D93"/>
    <w:rsid w:val="00582132"/>
    <w:rsid w:val="0058259C"/>
    <w:rsid w:val="00584609"/>
    <w:rsid w:val="00584A5F"/>
    <w:rsid w:val="005852C2"/>
    <w:rsid w:val="00585F81"/>
    <w:rsid w:val="00586108"/>
    <w:rsid w:val="00586CE5"/>
    <w:rsid w:val="00587B20"/>
    <w:rsid w:val="0059233C"/>
    <w:rsid w:val="00593390"/>
    <w:rsid w:val="00594A37"/>
    <w:rsid w:val="00595A43"/>
    <w:rsid w:val="00597381"/>
    <w:rsid w:val="00597BCF"/>
    <w:rsid w:val="005A07C0"/>
    <w:rsid w:val="005A15C0"/>
    <w:rsid w:val="005A1727"/>
    <w:rsid w:val="005A2706"/>
    <w:rsid w:val="005A2C93"/>
    <w:rsid w:val="005A4713"/>
    <w:rsid w:val="005A65E9"/>
    <w:rsid w:val="005A7002"/>
    <w:rsid w:val="005B09D5"/>
    <w:rsid w:val="005B22FB"/>
    <w:rsid w:val="005B42EC"/>
    <w:rsid w:val="005B46E6"/>
    <w:rsid w:val="005B48BA"/>
    <w:rsid w:val="005B5158"/>
    <w:rsid w:val="005B54AB"/>
    <w:rsid w:val="005B56F4"/>
    <w:rsid w:val="005B7B51"/>
    <w:rsid w:val="005C097B"/>
    <w:rsid w:val="005C2AAC"/>
    <w:rsid w:val="005C4B6D"/>
    <w:rsid w:val="005C61E7"/>
    <w:rsid w:val="005C640E"/>
    <w:rsid w:val="005C7105"/>
    <w:rsid w:val="005D1A49"/>
    <w:rsid w:val="005D2B8C"/>
    <w:rsid w:val="005D60D6"/>
    <w:rsid w:val="005E0709"/>
    <w:rsid w:val="005E0EDD"/>
    <w:rsid w:val="005E2532"/>
    <w:rsid w:val="005E3CC9"/>
    <w:rsid w:val="005E3D50"/>
    <w:rsid w:val="005F07A4"/>
    <w:rsid w:val="005F07ED"/>
    <w:rsid w:val="005F21C9"/>
    <w:rsid w:val="005F2403"/>
    <w:rsid w:val="005F2498"/>
    <w:rsid w:val="005F3A74"/>
    <w:rsid w:val="005F599B"/>
    <w:rsid w:val="005F61FE"/>
    <w:rsid w:val="006002DF"/>
    <w:rsid w:val="0060060B"/>
    <w:rsid w:val="00601630"/>
    <w:rsid w:val="006024E5"/>
    <w:rsid w:val="00612CF2"/>
    <w:rsid w:val="006130AC"/>
    <w:rsid w:val="0061446D"/>
    <w:rsid w:val="0061456A"/>
    <w:rsid w:val="0061662E"/>
    <w:rsid w:val="00617011"/>
    <w:rsid w:val="00622CBD"/>
    <w:rsid w:val="00622F5C"/>
    <w:rsid w:val="00624395"/>
    <w:rsid w:val="006248CD"/>
    <w:rsid w:val="0062596F"/>
    <w:rsid w:val="0062704F"/>
    <w:rsid w:val="006276F7"/>
    <w:rsid w:val="00630C1D"/>
    <w:rsid w:val="00631184"/>
    <w:rsid w:val="006338FD"/>
    <w:rsid w:val="00633A1A"/>
    <w:rsid w:val="00633EB0"/>
    <w:rsid w:val="006360A9"/>
    <w:rsid w:val="006365EC"/>
    <w:rsid w:val="006370CB"/>
    <w:rsid w:val="006376AC"/>
    <w:rsid w:val="00637AA1"/>
    <w:rsid w:val="00637F11"/>
    <w:rsid w:val="006401FE"/>
    <w:rsid w:val="00641271"/>
    <w:rsid w:val="00641646"/>
    <w:rsid w:val="00641959"/>
    <w:rsid w:val="00643187"/>
    <w:rsid w:val="00645922"/>
    <w:rsid w:val="00652904"/>
    <w:rsid w:val="00652985"/>
    <w:rsid w:val="00653105"/>
    <w:rsid w:val="00653A30"/>
    <w:rsid w:val="00653CF7"/>
    <w:rsid w:val="0065492F"/>
    <w:rsid w:val="00660500"/>
    <w:rsid w:val="006605E6"/>
    <w:rsid w:val="00660856"/>
    <w:rsid w:val="00664831"/>
    <w:rsid w:val="00667840"/>
    <w:rsid w:val="006679B6"/>
    <w:rsid w:val="00667A92"/>
    <w:rsid w:val="00667B03"/>
    <w:rsid w:val="00670B29"/>
    <w:rsid w:val="00671721"/>
    <w:rsid w:val="0067283B"/>
    <w:rsid w:val="00673438"/>
    <w:rsid w:val="00673EE2"/>
    <w:rsid w:val="00674E62"/>
    <w:rsid w:val="006752B2"/>
    <w:rsid w:val="00675CA1"/>
    <w:rsid w:val="006768F2"/>
    <w:rsid w:val="0068001E"/>
    <w:rsid w:val="006804EF"/>
    <w:rsid w:val="006812B5"/>
    <w:rsid w:val="006816A2"/>
    <w:rsid w:val="00681857"/>
    <w:rsid w:val="0068276F"/>
    <w:rsid w:val="0068312C"/>
    <w:rsid w:val="00683AC8"/>
    <w:rsid w:val="00684B22"/>
    <w:rsid w:val="00684DFF"/>
    <w:rsid w:val="00685977"/>
    <w:rsid w:val="006912B8"/>
    <w:rsid w:val="0069140C"/>
    <w:rsid w:val="00693E6E"/>
    <w:rsid w:val="006955BA"/>
    <w:rsid w:val="0069678F"/>
    <w:rsid w:val="006A104F"/>
    <w:rsid w:val="006A1076"/>
    <w:rsid w:val="006A171F"/>
    <w:rsid w:val="006A30D4"/>
    <w:rsid w:val="006A368D"/>
    <w:rsid w:val="006A5169"/>
    <w:rsid w:val="006A5DD1"/>
    <w:rsid w:val="006A675F"/>
    <w:rsid w:val="006A7D79"/>
    <w:rsid w:val="006B0C6E"/>
    <w:rsid w:val="006B1E09"/>
    <w:rsid w:val="006B1F5F"/>
    <w:rsid w:val="006B23A6"/>
    <w:rsid w:val="006B69A5"/>
    <w:rsid w:val="006B74E4"/>
    <w:rsid w:val="006C0EF4"/>
    <w:rsid w:val="006C3F1D"/>
    <w:rsid w:val="006C43B6"/>
    <w:rsid w:val="006C4F86"/>
    <w:rsid w:val="006C55AF"/>
    <w:rsid w:val="006C57C0"/>
    <w:rsid w:val="006C6770"/>
    <w:rsid w:val="006D1283"/>
    <w:rsid w:val="006D137E"/>
    <w:rsid w:val="006D3A4F"/>
    <w:rsid w:val="006D4591"/>
    <w:rsid w:val="006D46BA"/>
    <w:rsid w:val="006D48CD"/>
    <w:rsid w:val="006D7633"/>
    <w:rsid w:val="006D7FCA"/>
    <w:rsid w:val="006E0043"/>
    <w:rsid w:val="006E0096"/>
    <w:rsid w:val="006E0C7D"/>
    <w:rsid w:val="006E2FA1"/>
    <w:rsid w:val="006E32A2"/>
    <w:rsid w:val="006E4D5C"/>
    <w:rsid w:val="006E664A"/>
    <w:rsid w:val="006E7BF1"/>
    <w:rsid w:val="006E7FFC"/>
    <w:rsid w:val="006F13BB"/>
    <w:rsid w:val="006F1D84"/>
    <w:rsid w:val="006F24C0"/>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12AB9"/>
    <w:rsid w:val="00712AF4"/>
    <w:rsid w:val="0072006D"/>
    <w:rsid w:val="0072084F"/>
    <w:rsid w:val="007208FC"/>
    <w:rsid w:val="007236B4"/>
    <w:rsid w:val="00724B97"/>
    <w:rsid w:val="00724C98"/>
    <w:rsid w:val="007252E8"/>
    <w:rsid w:val="0072594A"/>
    <w:rsid w:val="00726068"/>
    <w:rsid w:val="00726E7B"/>
    <w:rsid w:val="00726EFB"/>
    <w:rsid w:val="00726F0F"/>
    <w:rsid w:val="00727D51"/>
    <w:rsid w:val="007308AA"/>
    <w:rsid w:val="00730F6A"/>
    <w:rsid w:val="007311F0"/>
    <w:rsid w:val="00732E64"/>
    <w:rsid w:val="007351D3"/>
    <w:rsid w:val="0073668F"/>
    <w:rsid w:val="00747AB8"/>
    <w:rsid w:val="007535D3"/>
    <w:rsid w:val="0075576D"/>
    <w:rsid w:val="00755C55"/>
    <w:rsid w:val="00756FA9"/>
    <w:rsid w:val="007572E3"/>
    <w:rsid w:val="00762B28"/>
    <w:rsid w:val="00763452"/>
    <w:rsid w:val="00765022"/>
    <w:rsid w:val="007652F1"/>
    <w:rsid w:val="00765E41"/>
    <w:rsid w:val="00766C5F"/>
    <w:rsid w:val="00766DA3"/>
    <w:rsid w:val="007670A8"/>
    <w:rsid w:val="00767AFB"/>
    <w:rsid w:val="00767F5C"/>
    <w:rsid w:val="00770C92"/>
    <w:rsid w:val="00773395"/>
    <w:rsid w:val="0077339E"/>
    <w:rsid w:val="00775787"/>
    <w:rsid w:val="00777BDE"/>
    <w:rsid w:val="00777F2D"/>
    <w:rsid w:val="00780A9B"/>
    <w:rsid w:val="007816C8"/>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1339"/>
    <w:rsid w:val="007A2933"/>
    <w:rsid w:val="007A2D4B"/>
    <w:rsid w:val="007A3452"/>
    <w:rsid w:val="007A69F1"/>
    <w:rsid w:val="007A6D2B"/>
    <w:rsid w:val="007A7D32"/>
    <w:rsid w:val="007B02A7"/>
    <w:rsid w:val="007B1109"/>
    <w:rsid w:val="007B56CF"/>
    <w:rsid w:val="007B66D7"/>
    <w:rsid w:val="007C2D11"/>
    <w:rsid w:val="007C2F09"/>
    <w:rsid w:val="007C356C"/>
    <w:rsid w:val="007C45E9"/>
    <w:rsid w:val="007C61AC"/>
    <w:rsid w:val="007D0485"/>
    <w:rsid w:val="007D0A19"/>
    <w:rsid w:val="007D6A8C"/>
    <w:rsid w:val="007D71C0"/>
    <w:rsid w:val="007D7C70"/>
    <w:rsid w:val="007E047A"/>
    <w:rsid w:val="007E26C1"/>
    <w:rsid w:val="007E4CE8"/>
    <w:rsid w:val="007E6CBF"/>
    <w:rsid w:val="007E6DC7"/>
    <w:rsid w:val="007E721A"/>
    <w:rsid w:val="007F15D7"/>
    <w:rsid w:val="007F1692"/>
    <w:rsid w:val="007F1AE8"/>
    <w:rsid w:val="007F5078"/>
    <w:rsid w:val="007F6ECF"/>
    <w:rsid w:val="007F722A"/>
    <w:rsid w:val="00802F58"/>
    <w:rsid w:val="0080386B"/>
    <w:rsid w:val="00805A3A"/>
    <w:rsid w:val="0081056E"/>
    <w:rsid w:val="00810DB8"/>
    <w:rsid w:val="008112A1"/>
    <w:rsid w:val="0081172E"/>
    <w:rsid w:val="00811D15"/>
    <w:rsid w:val="008140B2"/>
    <w:rsid w:val="008160DC"/>
    <w:rsid w:val="00816A79"/>
    <w:rsid w:val="00817EFC"/>
    <w:rsid w:val="00820C36"/>
    <w:rsid w:val="00821BB3"/>
    <w:rsid w:val="00822E8B"/>
    <w:rsid w:val="00823467"/>
    <w:rsid w:val="00823D64"/>
    <w:rsid w:val="00825446"/>
    <w:rsid w:val="008261E1"/>
    <w:rsid w:val="0082692C"/>
    <w:rsid w:val="00827091"/>
    <w:rsid w:val="00827B56"/>
    <w:rsid w:val="0083353E"/>
    <w:rsid w:val="008344BD"/>
    <w:rsid w:val="00834D87"/>
    <w:rsid w:val="008363AB"/>
    <w:rsid w:val="0083706C"/>
    <w:rsid w:val="00837B21"/>
    <w:rsid w:val="00840AD9"/>
    <w:rsid w:val="008410F0"/>
    <w:rsid w:val="008416CC"/>
    <w:rsid w:val="00842594"/>
    <w:rsid w:val="0084497E"/>
    <w:rsid w:val="00844A62"/>
    <w:rsid w:val="00845CCF"/>
    <w:rsid w:val="00846A5F"/>
    <w:rsid w:val="00846F3A"/>
    <w:rsid w:val="0085138F"/>
    <w:rsid w:val="00851B2C"/>
    <w:rsid w:val="00851C3A"/>
    <w:rsid w:val="0085316E"/>
    <w:rsid w:val="00854209"/>
    <w:rsid w:val="008552F7"/>
    <w:rsid w:val="00860AC3"/>
    <w:rsid w:val="00861B50"/>
    <w:rsid w:val="008622BD"/>
    <w:rsid w:val="008626ED"/>
    <w:rsid w:val="008628D8"/>
    <w:rsid w:val="00864AEA"/>
    <w:rsid w:val="00865D2C"/>
    <w:rsid w:val="00867A9A"/>
    <w:rsid w:val="00867FF1"/>
    <w:rsid w:val="00870570"/>
    <w:rsid w:val="008712D3"/>
    <w:rsid w:val="00872AFD"/>
    <w:rsid w:val="0087304F"/>
    <w:rsid w:val="00873853"/>
    <w:rsid w:val="00875CF8"/>
    <w:rsid w:val="00876983"/>
    <w:rsid w:val="0087699D"/>
    <w:rsid w:val="00877F67"/>
    <w:rsid w:val="00880FC9"/>
    <w:rsid w:val="0088156A"/>
    <w:rsid w:val="0088243E"/>
    <w:rsid w:val="008839CA"/>
    <w:rsid w:val="00883D75"/>
    <w:rsid w:val="008857BC"/>
    <w:rsid w:val="008859E9"/>
    <w:rsid w:val="008866B4"/>
    <w:rsid w:val="008874F1"/>
    <w:rsid w:val="00887D1B"/>
    <w:rsid w:val="0089244D"/>
    <w:rsid w:val="00892756"/>
    <w:rsid w:val="00892EA9"/>
    <w:rsid w:val="00892FD5"/>
    <w:rsid w:val="00894541"/>
    <w:rsid w:val="008A0037"/>
    <w:rsid w:val="008A0EAF"/>
    <w:rsid w:val="008A11E3"/>
    <w:rsid w:val="008A39BE"/>
    <w:rsid w:val="008A3CA7"/>
    <w:rsid w:val="008A4EC9"/>
    <w:rsid w:val="008A59BE"/>
    <w:rsid w:val="008A61EB"/>
    <w:rsid w:val="008A64F3"/>
    <w:rsid w:val="008A6AF7"/>
    <w:rsid w:val="008A6CB6"/>
    <w:rsid w:val="008B0BE0"/>
    <w:rsid w:val="008B0E87"/>
    <w:rsid w:val="008B561C"/>
    <w:rsid w:val="008B582E"/>
    <w:rsid w:val="008B6C43"/>
    <w:rsid w:val="008B7AC3"/>
    <w:rsid w:val="008C0CAB"/>
    <w:rsid w:val="008C2FB5"/>
    <w:rsid w:val="008C3ADC"/>
    <w:rsid w:val="008C4AA0"/>
    <w:rsid w:val="008C6345"/>
    <w:rsid w:val="008C7000"/>
    <w:rsid w:val="008D051F"/>
    <w:rsid w:val="008D0A35"/>
    <w:rsid w:val="008D0A87"/>
    <w:rsid w:val="008D1859"/>
    <w:rsid w:val="008D656B"/>
    <w:rsid w:val="008D6D6B"/>
    <w:rsid w:val="008D7124"/>
    <w:rsid w:val="008D7367"/>
    <w:rsid w:val="008E0093"/>
    <w:rsid w:val="008E29B5"/>
    <w:rsid w:val="008E36E4"/>
    <w:rsid w:val="008E5764"/>
    <w:rsid w:val="008E6075"/>
    <w:rsid w:val="008E6506"/>
    <w:rsid w:val="008E653D"/>
    <w:rsid w:val="008E6D67"/>
    <w:rsid w:val="008F182E"/>
    <w:rsid w:val="008F3396"/>
    <w:rsid w:val="008F613B"/>
    <w:rsid w:val="008F630A"/>
    <w:rsid w:val="008F649F"/>
    <w:rsid w:val="008F66F7"/>
    <w:rsid w:val="008F6D83"/>
    <w:rsid w:val="008F7797"/>
    <w:rsid w:val="009003CC"/>
    <w:rsid w:val="009008F9"/>
    <w:rsid w:val="00901BF5"/>
    <w:rsid w:val="00903CE0"/>
    <w:rsid w:val="0090530C"/>
    <w:rsid w:val="00905CD2"/>
    <w:rsid w:val="00906DBA"/>
    <w:rsid w:val="00907E95"/>
    <w:rsid w:val="00911BFD"/>
    <w:rsid w:val="00913720"/>
    <w:rsid w:val="00913D7B"/>
    <w:rsid w:val="009172E1"/>
    <w:rsid w:val="00917F83"/>
    <w:rsid w:val="00920A6F"/>
    <w:rsid w:val="00920E1E"/>
    <w:rsid w:val="00920E4C"/>
    <w:rsid w:val="009214D8"/>
    <w:rsid w:val="0092225F"/>
    <w:rsid w:val="00922732"/>
    <w:rsid w:val="00922DE8"/>
    <w:rsid w:val="009232AF"/>
    <w:rsid w:val="00923CE7"/>
    <w:rsid w:val="00927A4F"/>
    <w:rsid w:val="009307A6"/>
    <w:rsid w:val="009336C1"/>
    <w:rsid w:val="00934338"/>
    <w:rsid w:val="00934494"/>
    <w:rsid w:val="009348C7"/>
    <w:rsid w:val="00936092"/>
    <w:rsid w:val="00936529"/>
    <w:rsid w:val="009411B0"/>
    <w:rsid w:val="009426C9"/>
    <w:rsid w:val="00942C67"/>
    <w:rsid w:val="00942F1F"/>
    <w:rsid w:val="00943882"/>
    <w:rsid w:val="00943D7B"/>
    <w:rsid w:val="009440C8"/>
    <w:rsid w:val="00952A8D"/>
    <w:rsid w:val="009539A7"/>
    <w:rsid w:val="009566C6"/>
    <w:rsid w:val="00956734"/>
    <w:rsid w:val="0096315E"/>
    <w:rsid w:val="00964674"/>
    <w:rsid w:val="00964B50"/>
    <w:rsid w:val="00965C0A"/>
    <w:rsid w:val="009666EA"/>
    <w:rsid w:val="009667AA"/>
    <w:rsid w:val="00966C9C"/>
    <w:rsid w:val="00966E49"/>
    <w:rsid w:val="0097198B"/>
    <w:rsid w:val="00971FF9"/>
    <w:rsid w:val="0097227A"/>
    <w:rsid w:val="00974272"/>
    <w:rsid w:val="00974B62"/>
    <w:rsid w:val="00974C28"/>
    <w:rsid w:val="00975214"/>
    <w:rsid w:val="00975E52"/>
    <w:rsid w:val="00980776"/>
    <w:rsid w:val="009808E7"/>
    <w:rsid w:val="00980D27"/>
    <w:rsid w:val="00981598"/>
    <w:rsid w:val="00982B9F"/>
    <w:rsid w:val="00983172"/>
    <w:rsid w:val="00983931"/>
    <w:rsid w:val="009861C0"/>
    <w:rsid w:val="0098788E"/>
    <w:rsid w:val="00987E76"/>
    <w:rsid w:val="00991E52"/>
    <w:rsid w:val="009928CA"/>
    <w:rsid w:val="009934BA"/>
    <w:rsid w:val="0099381E"/>
    <w:rsid w:val="00994A5C"/>
    <w:rsid w:val="009967A8"/>
    <w:rsid w:val="009A0BF1"/>
    <w:rsid w:val="009A18E8"/>
    <w:rsid w:val="009A2557"/>
    <w:rsid w:val="009A2D0C"/>
    <w:rsid w:val="009A5C70"/>
    <w:rsid w:val="009B01EF"/>
    <w:rsid w:val="009B2E1A"/>
    <w:rsid w:val="009B2E6B"/>
    <w:rsid w:val="009B4960"/>
    <w:rsid w:val="009B60EF"/>
    <w:rsid w:val="009B7AC5"/>
    <w:rsid w:val="009C0919"/>
    <w:rsid w:val="009C1C71"/>
    <w:rsid w:val="009C3060"/>
    <w:rsid w:val="009C401B"/>
    <w:rsid w:val="009C47CE"/>
    <w:rsid w:val="009C5495"/>
    <w:rsid w:val="009C5518"/>
    <w:rsid w:val="009D043D"/>
    <w:rsid w:val="009D31F9"/>
    <w:rsid w:val="009D457C"/>
    <w:rsid w:val="009D4B7E"/>
    <w:rsid w:val="009D51CB"/>
    <w:rsid w:val="009D54DE"/>
    <w:rsid w:val="009D631D"/>
    <w:rsid w:val="009D6AC3"/>
    <w:rsid w:val="009E16EF"/>
    <w:rsid w:val="009E20E5"/>
    <w:rsid w:val="009E2100"/>
    <w:rsid w:val="009E2B5F"/>
    <w:rsid w:val="009E453D"/>
    <w:rsid w:val="009E5BF8"/>
    <w:rsid w:val="009E6474"/>
    <w:rsid w:val="009E768A"/>
    <w:rsid w:val="009F1BFC"/>
    <w:rsid w:val="009F1C17"/>
    <w:rsid w:val="009F273E"/>
    <w:rsid w:val="009F2E99"/>
    <w:rsid w:val="009F40F7"/>
    <w:rsid w:val="009F49C2"/>
    <w:rsid w:val="009F53F5"/>
    <w:rsid w:val="009F635B"/>
    <w:rsid w:val="009F66C2"/>
    <w:rsid w:val="009F7E98"/>
    <w:rsid w:val="00A00064"/>
    <w:rsid w:val="00A01AD0"/>
    <w:rsid w:val="00A02CBE"/>
    <w:rsid w:val="00A03B0F"/>
    <w:rsid w:val="00A0465B"/>
    <w:rsid w:val="00A05A01"/>
    <w:rsid w:val="00A06495"/>
    <w:rsid w:val="00A06599"/>
    <w:rsid w:val="00A10327"/>
    <w:rsid w:val="00A10331"/>
    <w:rsid w:val="00A14980"/>
    <w:rsid w:val="00A14BAF"/>
    <w:rsid w:val="00A156F8"/>
    <w:rsid w:val="00A15AE3"/>
    <w:rsid w:val="00A171E3"/>
    <w:rsid w:val="00A176CF"/>
    <w:rsid w:val="00A17705"/>
    <w:rsid w:val="00A177B0"/>
    <w:rsid w:val="00A2267D"/>
    <w:rsid w:val="00A22CBA"/>
    <w:rsid w:val="00A2376E"/>
    <w:rsid w:val="00A240DA"/>
    <w:rsid w:val="00A257FD"/>
    <w:rsid w:val="00A27FDB"/>
    <w:rsid w:val="00A3260A"/>
    <w:rsid w:val="00A32BBD"/>
    <w:rsid w:val="00A32F92"/>
    <w:rsid w:val="00A33DD5"/>
    <w:rsid w:val="00A3470E"/>
    <w:rsid w:val="00A34863"/>
    <w:rsid w:val="00A34AEE"/>
    <w:rsid w:val="00A35800"/>
    <w:rsid w:val="00A368C8"/>
    <w:rsid w:val="00A3692C"/>
    <w:rsid w:val="00A36FC4"/>
    <w:rsid w:val="00A37C4E"/>
    <w:rsid w:val="00A411A0"/>
    <w:rsid w:val="00A421DC"/>
    <w:rsid w:val="00A425C2"/>
    <w:rsid w:val="00A43C26"/>
    <w:rsid w:val="00A45353"/>
    <w:rsid w:val="00A4592A"/>
    <w:rsid w:val="00A474B9"/>
    <w:rsid w:val="00A47F16"/>
    <w:rsid w:val="00A50B6C"/>
    <w:rsid w:val="00A50E70"/>
    <w:rsid w:val="00A5216A"/>
    <w:rsid w:val="00A52341"/>
    <w:rsid w:val="00A5425D"/>
    <w:rsid w:val="00A54950"/>
    <w:rsid w:val="00A55DB5"/>
    <w:rsid w:val="00A56F5B"/>
    <w:rsid w:val="00A574D5"/>
    <w:rsid w:val="00A6284B"/>
    <w:rsid w:val="00A62D09"/>
    <w:rsid w:val="00A65625"/>
    <w:rsid w:val="00A66E07"/>
    <w:rsid w:val="00A71D23"/>
    <w:rsid w:val="00A733A3"/>
    <w:rsid w:val="00A74692"/>
    <w:rsid w:val="00A74781"/>
    <w:rsid w:val="00A75E10"/>
    <w:rsid w:val="00A760B8"/>
    <w:rsid w:val="00A81BD2"/>
    <w:rsid w:val="00A81F43"/>
    <w:rsid w:val="00A83526"/>
    <w:rsid w:val="00A84EF9"/>
    <w:rsid w:val="00A86222"/>
    <w:rsid w:val="00A86308"/>
    <w:rsid w:val="00A86D59"/>
    <w:rsid w:val="00A86E19"/>
    <w:rsid w:val="00A87200"/>
    <w:rsid w:val="00A8751E"/>
    <w:rsid w:val="00A9191D"/>
    <w:rsid w:val="00A94E48"/>
    <w:rsid w:val="00A962CD"/>
    <w:rsid w:val="00A97969"/>
    <w:rsid w:val="00A97DC8"/>
    <w:rsid w:val="00AA19FB"/>
    <w:rsid w:val="00AA1F17"/>
    <w:rsid w:val="00AA2CDD"/>
    <w:rsid w:val="00AA2D8A"/>
    <w:rsid w:val="00AA436D"/>
    <w:rsid w:val="00AA449B"/>
    <w:rsid w:val="00AA45EA"/>
    <w:rsid w:val="00AA46CD"/>
    <w:rsid w:val="00AA49C5"/>
    <w:rsid w:val="00AA523E"/>
    <w:rsid w:val="00AA55A1"/>
    <w:rsid w:val="00AA5DDB"/>
    <w:rsid w:val="00AA5E45"/>
    <w:rsid w:val="00AA718B"/>
    <w:rsid w:val="00AB0E76"/>
    <w:rsid w:val="00AB127B"/>
    <w:rsid w:val="00AB15C1"/>
    <w:rsid w:val="00AB32C0"/>
    <w:rsid w:val="00AB337A"/>
    <w:rsid w:val="00AB420B"/>
    <w:rsid w:val="00AB469A"/>
    <w:rsid w:val="00AB494C"/>
    <w:rsid w:val="00AB4B65"/>
    <w:rsid w:val="00AB6734"/>
    <w:rsid w:val="00AC01F6"/>
    <w:rsid w:val="00AC0616"/>
    <w:rsid w:val="00AC0822"/>
    <w:rsid w:val="00AC10DF"/>
    <w:rsid w:val="00AC32C7"/>
    <w:rsid w:val="00AC4279"/>
    <w:rsid w:val="00AC434F"/>
    <w:rsid w:val="00AC6A35"/>
    <w:rsid w:val="00AC6C71"/>
    <w:rsid w:val="00AC7039"/>
    <w:rsid w:val="00AC75E8"/>
    <w:rsid w:val="00AD0DBA"/>
    <w:rsid w:val="00AD0F35"/>
    <w:rsid w:val="00AD1145"/>
    <w:rsid w:val="00AD59B5"/>
    <w:rsid w:val="00AD78DE"/>
    <w:rsid w:val="00AD7A14"/>
    <w:rsid w:val="00AE1839"/>
    <w:rsid w:val="00AE1A63"/>
    <w:rsid w:val="00AE233F"/>
    <w:rsid w:val="00AE26FD"/>
    <w:rsid w:val="00AE2786"/>
    <w:rsid w:val="00AE363C"/>
    <w:rsid w:val="00AE51E1"/>
    <w:rsid w:val="00AE5FF7"/>
    <w:rsid w:val="00AE6581"/>
    <w:rsid w:val="00AF0170"/>
    <w:rsid w:val="00AF0FFF"/>
    <w:rsid w:val="00AF1037"/>
    <w:rsid w:val="00AF3920"/>
    <w:rsid w:val="00AF5D92"/>
    <w:rsid w:val="00AF6717"/>
    <w:rsid w:val="00AF6906"/>
    <w:rsid w:val="00B00BB1"/>
    <w:rsid w:val="00B02BFD"/>
    <w:rsid w:val="00B035C8"/>
    <w:rsid w:val="00B07DEF"/>
    <w:rsid w:val="00B107DC"/>
    <w:rsid w:val="00B11400"/>
    <w:rsid w:val="00B121D4"/>
    <w:rsid w:val="00B12A1B"/>
    <w:rsid w:val="00B12EBE"/>
    <w:rsid w:val="00B12ECF"/>
    <w:rsid w:val="00B131F0"/>
    <w:rsid w:val="00B13B01"/>
    <w:rsid w:val="00B148C6"/>
    <w:rsid w:val="00B14B05"/>
    <w:rsid w:val="00B16695"/>
    <w:rsid w:val="00B17A7D"/>
    <w:rsid w:val="00B20073"/>
    <w:rsid w:val="00B2051F"/>
    <w:rsid w:val="00B20A8A"/>
    <w:rsid w:val="00B22140"/>
    <w:rsid w:val="00B225A8"/>
    <w:rsid w:val="00B2368B"/>
    <w:rsid w:val="00B23BD9"/>
    <w:rsid w:val="00B23C12"/>
    <w:rsid w:val="00B263B3"/>
    <w:rsid w:val="00B26936"/>
    <w:rsid w:val="00B3017E"/>
    <w:rsid w:val="00B32BB4"/>
    <w:rsid w:val="00B33762"/>
    <w:rsid w:val="00B34982"/>
    <w:rsid w:val="00B3506A"/>
    <w:rsid w:val="00B403DF"/>
    <w:rsid w:val="00B40826"/>
    <w:rsid w:val="00B42EF6"/>
    <w:rsid w:val="00B43D2D"/>
    <w:rsid w:val="00B454BA"/>
    <w:rsid w:val="00B45C5C"/>
    <w:rsid w:val="00B45D4D"/>
    <w:rsid w:val="00B46013"/>
    <w:rsid w:val="00B46E37"/>
    <w:rsid w:val="00B504DC"/>
    <w:rsid w:val="00B50F70"/>
    <w:rsid w:val="00B5109C"/>
    <w:rsid w:val="00B51BA2"/>
    <w:rsid w:val="00B53291"/>
    <w:rsid w:val="00B532AB"/>
    <w:rsid w:val="00B53EE5"/>
    <w:rsid w:val="00B54210"/>
    <w:rsid w:val="00B55418"/>
    <w:rsid w:val="00B5560F"/>
    <w:rsid w:val="00B57AD2"/>
    <w:rsid w:val="00B6073B"/>
    <w:rsid w:val="00B6345C"/>
    <w:rsid w:val="00B6596D"/>
    <w:rsid w:val="00B6681F"/>
    <w:rsid w:val="00B66F86"/>
    <w:rsid w:val="00B66FCD"/>
    <w:rsid w:val="00B70353"/>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10D"/>
    <w:rsid w:val="00B94728"/>
    <w:rsid w:val="00B9494F"/>
    <w:rsid w:val="00B94B3C"/>
    <w:rsid w:val="00B95734"/>
    <w:rsid w:val="00B95F37"/>
    <w:rsid w:val="00B96E40"/>
    <w:rsid w:val="00BA17A7"/>
    <w:rsid w:val="00BA4355"/>
    <w:rsid w:val="00BA454B"/>
    <w:rsid w:val="00BA5541"/>
    <w:rsid w:val="00BA6D67"/>
    <w:rsid w:val="00BB031C"/>
    <w:rsid w:val="00BB1C94"/>
    <w:rsid w:val="00BB1D34"/>
    <w:rsid w:val="00BB223F"/>
    <w:rsid w:val="00BB2F38"/>
    <w:rsid w:val="00BB4000"/>
    <w:rsid w:val="00BB47C7"/>
    <w:rsid w:val="00BB7A56"/>
    <w:rsid w:val="00BB7B2C"/>
    <w:rsid w:val="00BB7EA6"/>
    <w:rsid w:val="00BC059A"/>
    <w:rsid w:val="00BC2346"/>
    <w:rsid w:val="00BC3B8C"/>
    <w:rsid w:val="00BC3B9D"/>
    <w:rsid w:val="00BC3BC3"/>
    <w:rsid w:val="00BC5844"/>
    <w:rsid w:val="00BD20FA"/>
    <w:rsid w:val="00BD434C"/>
    <w:rsid w:val="00BD7469"/>
    <w:rsid w:val="00BE0AD1"/>
    <w:rsid w:val="00BE0DA6"/>
    <w:rsid w:val="00BE396F"/>
    <w:rsid w:val="00BE3FBD"/>
    <w:rsid w:val="00BE554C"/>
    <w:rsid w:val="00BE5586"/>
    <w:rsid w:val="00BE749C"/>
    <w:rsid w:val="00BE7B53"/>
    <w:rsid w:val="00BF2EB7"/>
    <w:rsid w:val="00BF42F3"/>
    <w:rsid w:val="00BF4CB7"/>
    <w:rsid w:val="00BF729A"/>
    <w:rsid w:val="00BF7A11"/>
    <w:rsid w:val="00C0038E"/>
    <w:rsid w:val="00C0046D"/>
    <w:rsid w:val="00C01D1B"/>
    <w:rsid w:val="00C02DBA"/>
    <w:rsid w:val="00C05D99"/>
    <w:rsid w:val="00C0718F"/>
    <w:rsid w:val="00C07D49"/>
    <w:rsid w:val="00C11BA0"/>
    <w:rsid w:val="00C1360D"/>
    <w:rsid w:val="00C16B62"/>
    <w:rsid w:val="00C2025D"/>
    <w:rsid w:val="00C20FDF"/>
    <w:rsid w:val="00C30358"/>
    <w:rsid w:val="00C3153B"/>
    <w:rsid w:val="00C349A4"/>
    <w:rsid w:val="00C40DA4"/>
    <w:rsid w:val="00C41928"/>
    <w:rsid w:val="00C42F3A"/>
    <w:rsid w:val="00C439F9"/>
    <w:rsid w:val="00C43B5E"/>
    <w:rsid w:val="00C43D1B"/>
    <w:rsid w:val="00C441D3"/>
    <w:rsid w:val="00C476BF"/>
    <w:rsid w:val="00C5062B"/>
    <w:rsid w:val="00C51713"/>
    <w:rsid w:val="00C51839"/>
    <w:rsid w:val="00C54BAB"/>
    <w:rsid w:val="00C55641"/>
    <w:rsid w:val="00C556DD"/>
    <w:rsid w:val="00C606C1"/>
    <w:rsid w:val="00C60EAB"/>
    <w:rsid w:val="00C6135E"/>
    <w:rsid w:val="00C615F3"/>
    <w:rsid w:val="00C61932"/>
    <w:rsid w:val="00C6287F"/>
    <w:rsid w:val="00C65692"/>
    <w:rsid w:val="00C72CED"/>
    <w:rsid w:val="00C752A1"/>
    <w:rsid w:val="00C77129"/>
    <w:rsid w:val="00C7798A"/>
    <w:rsid w:val="00C81E78"/>
    <w:rsid w:val="00C82A89"/>
    <w:rsid w:val="00C909B3"/>
    <w:rsid w:val="00C91E2F"/>
    <w:rsid w:val="00C9218F"/>
    <w:rsid w:val="00C93E9C"/>
    <w:rsid w:val="00C93F2C"/>
    <w:rsid w:val="00C94E2B"/>
    <w:rsid w:val="00C95014"/>
    <w:rsid w:val="00C95094"/>
    <w:rsid w:val="00C9530F"/>
    <w:rsid w:val="00C96A6E"/>
    <w:rsid w:val="00C96C81"/>
    <w:rsid w:val="00CA0C13"/>
    <w:rsid w:val="00CA0FE7"/>
    <w:rsid w:val="00CA1C7D"/>
    <w:rsid w:val="00CA23F5"/>
    <w:rsid w:val="00CA2F90"/>
    <w:rsid w:val="00CA3632"/>
    <w:rsid w:val="00CA394E"/>
    <w:rsid w:val="00CA4025"/>
    <w:rsid w:val="00CA4AF4"/>
    <w:rsid w:val="00CA4E16"/>
    <w:rsid w:val="00CA5788"/>
    <w:rsid w:val="00CA59F4"/>
    <w:rsid w:val="00CA68B1"/>
    <w:rsid w:val="00CA68B4"/>
    <w:rsid w:val="00CB0D2A"/>
    <w:rsid w:val="00CB1158"/>
    <w:rsid w:val="00CB14FE"/>
    <w:rsid w:val="00CB3D3D"/>
    <w:rsid w:val="00CB3FF7"/>
    <w:rsid w:val="00CB42C1"/>
    <w:rsid w:val="00CB4B45"/>
    <w:rsid w:val="00CB54A4"/>
    <w:rsid w:val="00CB6A2C"/>
    <w:rsid w:val="00CB6C73"/>
    <w:rsid w:val="00CB7A10"/>
    <w:rsid w:val="00CB7B52"/>
    <w:rsid w:val="00CC3867"/>
    <w:rsid w:val="00CC6590"/>
    <w:rsid w:val="00CC7379"/>
    <w:rsid w:val="00CC7BD4"/>
    <w:rsid w:val="00CD12B9"/>
    <w:rsid w:val="00CD23F5"/>
    <w:rsid w:val="00CD26FD"/>
    <w:rsid w:val="00CD2C8E"/>
    <w:rsid w:val="00CD4067"/>
    <w:rsid w:val="00CD4FE3"/>
    <w:rsid w:val="00CE083F"/>
    <w:rsid w:val="00CE0A40"/>
    <w:rsid w:val="00CE11E5"/>
    <w:rsid w:val="00CE1E86"/>
    <w:rsid w:val="00CE2B50"/>
    <w:rsid w:val="00CE456F"/>
    <w:rsid w:val="00CE5F7A"/>
    <w:rsid w:val="00CE60B2"/>
    <w:rsid w:val="00CE7FB6"/>
    <w:rsid w:val="00CF0EF7"/>
    <w:rsid w:val="00CF1D2B"/>
    <w:rsid w:val="00CF32E8"/>
    <w:rsid w:val="00CF46B2"/>
    <w:rsid w:val="00CF4783"/>
    <w:rsid w:val="00CF53E7"/>
    <w:rsid w:val="00CF5990"/>
    <w:rsid w:val="00CF5C06"/>
    <w:rsid w:val="00CF6D36"/>
    <w:rsid w:val="00D0243D"/>
    <w:rsid w:val="00D0246F"/>
    <w:rsid w:val="00D03335"/>
    <w:rsid w:val="00D03424"/>
    <w:rsid w:val="00D054FE"/>
    <w:rsid w:val="00D05654"/>
    <w:rsid w:val="00D06080"/>
    <w:rsid w:val="00D06FF8"/>
    <w:rsid w:val="00D13316"/>
    <w:rsid w:val="00D1560B"/>
    <w:rsid w:val="00D156FD"/>
    <w:rsid w:val="00D15870"/>
    <w:rsid w:val="00D17D95"/>
    <w:rsid w:val="00D200D1"/>
    <w:rsid w:val="00D209D4"/>
    <w:rsid w:val="00D21550"/>
    <w:rsid w:val="00D2185D"/>
    <w:rsid w:val="00D21ACD"/>
    <w:rsid w:val="00D260BB"/>
    <w:rsid w:val="00D26AEE"/>
    <w:rsid w:val="00D26CFB"/>
    <w:rsid w:val="00D30079"/>
    <w:rsid w:val="00D32022"/>
    <w:rsid w:val="00D321BB"/>
    <w:rsid w:val="00D32B81"/>
    <w:rsid w:val="00D34AEC"/>
    <w:rsid w:val="00D34B2A"/>
    <w:rsid w:val="00D357D9"/>
    <w:rsid w:val="00D36810"/>
    <w:rsid w:val="00D37531"/>
    <w:rsid w:val="00D379E0"/>
    <w:rsid w:val="00D41CE9"/>
    <w:rsid w:val="00D42EE6"/>
    <w:rsid w:val="00D44789"/>
    <w:rsid w:val="00D452A2"/>
    <w:rsid w:val="00D47284"/>
    <w:rsid w:val="00D52B95"/>
    <w:rsid w:val="00D5376C"/>
    <w:rsid w:val="00D549B6"/>
    <w:rsid w:val="00D54AF0"/>
    <w:rsid w:val="00D55CF3"/>
    <w:rsid w:val="00D6068A"/>
    <w:rsid w:val="00D63BF6"/>
    <w:rsid w:val="00D63EDC"/>
    <w:rsid w:val="00D63FC5"/>
    <w:rsid w:val="00D659F7"/>
    <w:rsid w:val="00D66E0E"/>
    <w:rsid w:val="00D67760"/>
    <w:rsid w:val="00D70632"/>
    <w:rsid w:val="00D71028"/>
    <w:rsid w:val="00D7218D"/>
    <w:rsid w:val="00D72D02"/>
    <w:rsid w:val="00D73866"/>
    <w:rsid w:val="00D73C8A"/>
    <w:rsid w:val="00D746E3"/>
    <w:rsid w:val="00D76E1A"/>
    <w:rsid w:val="00D80C48"/>
    <w:rsid w:val="00D81347"/>
    <w:rsid w:val="00D8176C"/>
    <w:rsid w:val="00D8191D"/>
    <w:rsid w:val="00D82F11"/>
    <w:rsid w:val="00D866A7"/>
    <w:rsid w:val="00D86D2E"/>
    <w:rsid w:val="00D87794"/>
    <w:rsid w:val="00D901A4"/>
    <w:rsid w:val="00D92505"/>
    <w:rsid w:val="00D9415D"/>
    <w:rsid w:val="00D94729"/>
    <w:rsid w:val="00D96F70"/>
    <w:rsid w:val="00D97692"/>
    <w:rsid w:val="00D97F38"/>
    <w:rsid w:val="00DA103A"/>
    <w:rsid w:val="00DA2CD5"/>
    <w:rsid w:val="00DA3576"/>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40C8"/>
    <w:rsid w:val="00DB6078"/>
    <w:rsid w:val="00DB664B"/>
    <w:rsid w:val="00DC0859"/>
    <w:rsid w:val="00DC16E7"/>
    <w:rsid w:val="00DC3CD8"/>
    <w:rsid w:val="00DC42F6"/>
    <w:rsid w:val="00DC4545"/>
    <w:rsid w:val="00DC5631"/>
    <w:rsid w:val="00DC6363"/>
    <w:rsid w:val="00DC67E5"/>
    <w:rsid w:val="00DC776E"/>
    <w:rsid w:val="00DC78D9"/>
    <w:rsid w:val="00DC7F65"/>
    <w:rsid w:val="00DD02A1"/>
    <w:rsid w:val="00DD075B"/>
    <w:rsid w:val="00DD12BB"/>
    <w:rsid w:val="00DD4490"/>
    <w:rsid w:val="00DD5A6B"/>
    <w:rsid w:val="00DD6AB2"/>
    <w:rsid w:val="00DD6CF1"/>
    <w:rsid w:val="00DD7EEE"/>
    <w:rsid w:val="00DE125A"/>
    <w:rsid w:val="00DE1538"/>
    <w:rsid w:val="00DE3197"/>
    <w:rsid w:val="00DE3A60"/>
    <w:rsid w:val="00DE4965"/>
    <w:rsid w:val="00DE5D63"/>
    <w:rsid w:val="00DE7713"/>
    <w:rsid w:val="00DF01C2"/>
    <w:rsid w:val="00DF0264"/>
    <w:rsid w:val="00DF053C"/>
    <w:rsid w:val="00DF1B19"/>
    <w:rsid w:val="00DF1BCD"/>
    <w:rsid w:val="00DF229D"/>
    <w:rsid w:val="00DF2748"/>
    <w:rsid w:val="00DF2901"/>
    <w:rsid w:val="00DF3187"/>
    <w:rsid w:val="00DF4F96"/>
    <w:rsid w:val="00DF5321"/>
    <w:rsid w:val="00DF7070"/>
    <w:rsid w:val="00DF7D58"/>
    <w:rsid w:val="00E03441"/>
    <w:rsid w:val="00E049E7"/>
    <w:rsid w:val="00E04E9E"/>
    <w:rsid w:val="00E05FEB"/>
    <w:rsid w:val="00E11CF6"/>
    <w:rsid w:val="00E14D6D"/>
    <w:rsid w:val="00E16C23"/>
    <w:rsid w:val="00E20360"/>
    <w:rsid w:val="00E211B5"/>
    <w:rsid w:val="00E227E5"/>
    <w:rsid w:val="00E22D99"/>
    <w:rsid w:val="00E239F1"/>
    <w:rsid w:val="00E23D27"/>
    <w:rsid w:val="00E24226"/>
    <w:rsid w:val="00E24255"/>
    <w:rsid w:val="00E24D80"/>
    <w:rsid w:val="00E253EE"/>
    <w:rsid w:val="00E2548A"/>
    <w:rsid w:val="00E261F1"/>
    <w:rsid w:val="00E263EA"/>
    <w:rsid w:val="00E275CF"/>
    <w:rsid w:val="00E30600"/>
    <w:rsid w:val="00E30E4D"/>
    <w:rsid w:val="00E31AF2"/>
    <w:rsid w:val="00E33E2E"/>
    <w:rsid w:val="00E359F2"/>
    <w:rsid w:val="00E35E1D"/>
    <w:rsid w:val="00E410C0"/>
    <w:rsid w:val="00E438A8"/>
    <w:rsid w:val="00E444B2"/>
    <w:rsid w:val="00E4471D"/>
    <w:rsid w:val="00E45277"/>
    <w:rsid w:val="00E46CC9"/>
    <w:rsid w:val="00E474A7"/>
    <w:rsid w:val="00E475D5"/>
    <w:rsid w:val="00E512F4"/>
    <w:rsid w:val="00E51554"/>
    <w:rsid w:val="00E5221B"/>
    <w:rsid w:val="00E53B9D"/>
    <w:rsid w:val="00E540EB"/>
    <w:rsid w:val="00E548AE"/>
    <w:rsid w:val="00E56355"/>
    <w:rsid w:val="00E56A98"/>
    <w:rsid w:val="00E5720D"/>
    <w:rsid w:val="00E575B1"/>
    <w:rsid w:val="00E57BAE"/>
    <w:rsid w:val="00E62025"/>
    <w:rsid w:val="00E626E3"/>
    <w:rsid w:val="00E62BA7"/>
    <w:rsid w:val="00E649A8"/>
    <w:rsid w:val="00E65949"/>
    <w:rsid w:val="00E65F7B"/>
    <w:rsid w:val="00E67066"/>
    <w:rsid w:val="00E675DF"/>
    <w:rsid w:val="00E677E0"/>
    <w:rsid w:val="00E70B0F"/>
    <w:rsid w:val="00E70DAD"/>
    <w:rsid w:val="00E71A36"/>
    <w:rsid w:val="00E73151"/>
    <w:rsid w:val="00E74944"/>
    <w:rsid w:val="00E74945"/>
    <w:rsid w:val="00E769FA"/>
    <w:rsid w:val="00E80B6C"/>
    <w:rsid w:val="00E80D5A"/>
    <w:rsid w:val="00E815B8"/>
    <w:rsid w:val="00E81EC6"/>
    <w:rsid w:val="00E83FC8"/>
    <w:rsid w:val="00E85DDF"/>
    <w:rsid w:val="00E86EE8"/>
    <w:rsid w:val="00E87C2F"/>
    <w:rsid w:val="00E909DD"/>
    <w:rsid w:val="00E9106F"/>
    <w:rsid w:val="00E911F4"/>
    <w:rsid w:val="00E9284C"/>
    <w:rsid w:val="00E93208"/>
    <w:rsid w:val="00E961A9"/>
    <w:rsid w:val="00E96376"/>
    <w:rsid w:val="00E9727C"/>
    <w:rsid w:val="00E9736D"/>
    <w:rsid w:val="00E97C79"/>
    <w:rsid w:val="00EA0CD8"/>
    <w:rsid w:val="00EA229B"/>
    <w:rsid w:val="00EA353E"/>
    <w:rsid w:val="00EA3F5F"/>
    <w:rsid w:val="00EA4BAE"/>
    <w:rsid w:val="00EA5210"/>
    <w:rsid w:val="00EA5D33"/>
    <w:rsid w:val="00EA7259"/>
    <w:rsid w:val="00EA7959"/>
    <w:rsid w:val="00EB1116"/>
    <w:rsid w:val="00EB336D"/>
    <w:rsid w:val="00EB67E8"/>
    <w:rsid w:val="00EC4424"/>
    <w:rsid w:val="00EC68E0"/>
    <w:rsid w:val="00EC7006"/>
    <w:rsid w:val="00EC71A2"/>
    <w:rsid w:val="00EC78DB"/>
    <w:rsid w:val="00ED03DD"/>
    <w:rsid w:val="00ED1AA6"/>
    <w:rsid w:val="00ED2A1C"/>
    <w:rsid w:val="00ED2DAB"/>
    <w:rsid w:val="00ED6F37"/>
    <w:rsid w:val="00ED7B8C"/>
    <w:rsid w:val="00EE05FC"/>
    <w:rsid w:val="00EE0A58"/>
    <w:rsid w:val="00EE45A2"/>
    <w:rsid w:val="00EE46EC"/>
    <w:rsid w:val="00EE4F7E"/>
    <w:rsid w:val="00EE6643"/>
    <w:rsid w:val="00EE6C6F"/>
    <w:rsid w:val="00EE7761"/>
    <w:rsid w:val="00EF0DE6"/>
    <w:rsid w:val="00EF190D"/>
    <w:rsid w:val="00EF2502"/>
    <w:rsid w:val="00EF38DE"/>
    <w:rsid w:val="00EF4436"/>
    <w:rsid w:val="00EF6C9E"/>
    <w:rsid w:val="00EF6FD3"/>
    <w:rsid w:val="00EF78C3"/>
    <w:rsid w:val="00F0049B"/>
    <w:rsid w:val="00F017F6"/>
    <w:rsid w:val="00F01E1C"/>
    <w:rsid w:val="00F0226D"/>
    <w:rsid w:val="00F02614"/>
    <w:rsid w:val="00F02C92"/>
    <w:rsid w:val="00F02EB0"/>
    <w:rsid w:val="00F038D3"/>
    <w:rsid w:val="00F04A13"/>
    <w:rsid w:val="00F06344"/>
    <w:rsid w:val="00F07E09"/>
    <w:rsid w:val="00F11A35"/>
    <w:rsid w:val="00F11F91"/>
    <w:rsid w:val="00F12301"/>
    <w:rsid w:val="00F129C9"/>
    <w:rsid w:val="00F12C8B"/>
    <w:rsid w:val="00F15098"/>
    <w:rsid w:val="00F16D52"/>
    <w:rsid w:val="00F17EE9"/>
    <w:rsid w:val="00F21357"/>
    <w:rsid w:val="00F23AC1"/>
    <w:rsid w:val="00F24440"/>
    <w:rsid w:val="00F248FC"/>
    <w:rsid w:val="00F24E9C"/>
    <w:rsid w:val="00F25288"/>
    <w:rsid w:val="00F26BF0"/>
    <w:rsid w:val="00F273BF"/>
    <w:rsid w:val="00F276BA"/>
    <w:rsid w:val="00F31013"/>
    <w:rsid w:val="00F314A3"/>
    <w:rsid w:val="00F34A46"/>
    <w:rsid w:val="00F37B67"/>
    <w:rsid w:val="00F40EF7"/>
    <w:rsid w:val="00F41E44"/>
    <w:rsid w:val="00F42B5A"/>
    <w:rsid w:val="00F438F9"/>
    <w:rsid w:val="00F447A0"/>
    <w:rsid w:val="00F44F57"/>
    <w:rsid w:val="00F45852"/>
    <w:rsid w:val="00F46662"/>
    <w:rsid w:val="00F4768B"/>
    <w:rsid w:val="00F50E80"/>
    <w:rsid w:val="00F511DD"/>
    <w:rsid w:val="00F51913"/>
    <w:rsid w:val="00F529E8"/>
    <w:rsid w:val="00F53959"/>
    <w:rsid w:val="00F60ADD"/>
    <w:rsid w:val="00F61776"/>
    <w:rsid w:val="00F63F17"/>
    <w:rsid w:val="00F63F90"/>
    <w:rsid w:val="00F640DE"/>
    <w:rsid w:val="00F64299"/>
    <w:rsid w:val="00F646DE"/>
    <w:rsid w:val="00F64E72"/>
    <w:rsid w:val="00F67A6F"/>
    <w:rsid w:val="00F70630"/>
    <w:rsid w:val="00F706DF"/>
    <w:rsid w:val="00F71E72"/>
    <w:rsid w:val="00F725B1"/>
    <w:rsid w:val="00F7281F"/>
    <w:rsid w:val="00F73765"/>
    <w:rsid w:val="00F73E17"/>
    <w:rsid w:val="00F740F2"/>
    <w:rsid w:val="00F7499D"/>
    <w:rsid w:val="00F752B7"/>
    <w:rsid w:val="00F75EFD"/>
    <w:rsid w:val="00F80213"/>
    <w:rsid w:val="00F8065D"/>
    <w:rsid w:val="00F808DA"/>
    <w:rsid w:val="00F8156F"/>
    <w:rsid w:val="00F817C9"/>
    <w:rsid w:val="00F824F4"/>
    <w:rsid w:val="00F83A6E"/>
    <w:rsid w:val="00F84AF9"/>
    <w:rsid w:val="00F85894"/>
    <w:rsid w:val="00F86BDA"/>
    <w:rsid w:val="00F86C22"/>
    <w:rsid w:val="00F8789E"/>
    <w:rsid w:val="00F878E5"/>
    <w:rsid w:val="00F903B8"/>
    <w:rsid w:val="00F905EF"/>
    <w:rsid w:val="00F90AB4"/>
    <w:rsid w:val="00F90CBE"/>
    <w:rsid w:val="00F91E62"/>
    <w:rsid w:val="00F95448"/>
    <w:rsid w:val="00F979F0"/>
    <w:rsid w:val="00FA0590"/>
    <w:rsid w:val="00FA1E2F"/>
    <w:rsid w:val="00FA2CCC"/>
    <w:rsid w:val="00FA2DE3"/>
    <w:rsid w:val="00FA382E"/>
    <w:rsid w:val="00FA43D9"/>
    <w:rsid w:val="00FA650A"/>
    <w:rsid w:val="00FA7663"/>
    <w:rsid w:val="00FA7C4C"/>
    <w:rsid w:val="00FB0ABC"/>
    <w:rsid w:val="00FB15E3"/>
    <w:rsid w:val="00FB187B"/>
    <w:rsid w:val="00FB3C8B"/>
    <w:rsid w:val="00FB426D"/>
    <w:rsid w:val="00FB42A4"/>
    <w:rsid w:val="00FB5777"/>
    <w:rsid w:val="00FB7B3C"/>
    <w:rsid w:val="00FC06A0"/>
    <w:rsid w:val="00FC1D83"/>
    <w:rsid w:val="00FC220C"/>
    <w:rsid w:val="00FC4836"/>
    <w:rsid w:val="00FC6CEC"/>
    <w:rsid w:val="00FD0D73"/>
    <w:rsid w:val="00FD0EF7"/>
    <w:rsid w:val="00FD1A6F"/>
    <w:rsid w:val="00FD1E91"/>
    <w:rsid w:val="00FD3036"/>
    <w:rsid w:val="00FD4B25"/>
    <w:rsid w:val="00FD528B"/>
    <w:rsid w:val="00FD7196"/>
    <w:rsid w:val="00FD7F17"/>
    <w:rsid w:val="00FE5A82"/>
    <w:rsid w:val="00FE6E10"/>
    <w:rsid w:val="00FE734D"/>
    <w:rsid w:val="00FF1923"/>
    <w:rsid w:val="00FF1B7C"/>
    <w:rsid w:val="00FF1E4C"/>
    <w:rsid w:val="00FF2156"/>
    <w:rsid w:val="00FF29B7"/>
    <w:rsid w:val="00FF45A9"/>
    <w:rsid w:val="00FF4EF6"/>
    <w:rsid w:val="00FF5572"/>
    <w:rsid w:val="00FF5C39"/>
    <w:rsid w:val="00FF65B8"/>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 w:type="table" w:styleId="af">
    <w:name w:val="Table Grid"/>
    <w:basedOn w:val="a1"/>
    <w:uiPriority w:val="39"/>
    <w:rsid w:val="003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36</Pages>
  <Words>13469</Words>
  <Characters>76775</Characters>
  <Application>Microsoft Office Word</Application>
  <DocSecurity>0</DocSecurity>
  <Lines>639</Lines>
  <Paragraphs>180</Paragraphs>
  <ScaleCrop>false</ScaleCrop>
  <Company/>
  <LinksUpToDate>false</LinksUpToDate>
  <CharactersWithSpaces>90064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95</cp:revision>
  <dcterms:created xsi:type="dcterms:W3CDTF">2022-05-18T13:23:00Z</dcterms:created>
  <dcterms:modified xsi:type="dcterms:W3CDTF">2022-05-30T07:38:00Z</dcterms:modified>
</cp:coreProperties>
</file>
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323F8854"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ins w:id="0" w:author="ThinkPad" w:date="2022-05-16T18:53:00Z">
        <w:r w:rsidR="00684B22">
          <w:rPr>
            <w:rFonts w:ascii="Times New Roman" w:eastAsia="宋体" w:hAnsi="Times New Roman" w:cs="Times New Roman"/>
            <w:b/>
            <w:bCs/>
            <w:color w:val="800000"/>
            <w:kern w:val="0"/>
            <w:sz w:val="24"/>
            <w:szCs w:val="24"/>
          </w:rPr>
          <w:t>s</w:t>
        </w:r>
      </w:ins>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r w:rsidR="00051371">
        <w:rPr>
          <w:rFonts w:ascii="Times New Roman" w:hAnsi="Times New Roman" w:cs="Times New Roman"/>
          <w:sz w:val="24"/>
          <w:szCs w:val="24"/>
        </w:rPr>
        <w:t xml:space="preserve">SWIB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r w:rsidR="002105A8">
        <w:rPr>
          <w:rFonts w:ascii="Times New Roman" w:hAnsi="Times New Roman" w:cs="Times New Roman"/>
          <w:sz w:val="24"/>
          <w:szCs w:val="24"/>
        </w:rPr>
        <w:t xml:space="preserve">SWIB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r w:rsidR="00D34AEC">
        <w:rPr>
          <w:rFonts w:ascii="Times New Roman" w:hAnsi="Times New Roman" w:cs="Times New Roman"/>
          <w:sz w:val="24"/>
          <w:szCs w:val="24"/>
        </w:rPr>
        <w:t>SWIB</w:t>
      </w:r>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SWIB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SWIB</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SWIB</w:t>
      </w:r>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r w:rsidR="00506653">
        <w:rPr>
          <w:rFonts w:ascii="Times New Roman" w:eastAsia="宋体" w:hAnsi="Times New Roman" w:cs="Times New Roman"/>
          <w:sz w:val="24"/>
          <w:szCs w:val="24"/>
        </w:rPr>
        <w:t>SWIB</w:t>
      </w:r>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1"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2"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 xml:space="preserve">(Boneh-Lynn-Shacham)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SWIB</w:t>
      </w:r>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SWIB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r w:rsidR="006A7D79">
        <w:rPr>
          <w:rFonts w:ascii="Times New Roman" w:eastAsia="宋体" w:hAnsi="Times New Roman" w:cs="Times New Roman"/>
          <w:sz w:val="24"/>
          <w:szCs w:val="24"/>
        </w:rPr>
        <w:t>SWIB</w:t>
      </w:r>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(PBFT)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3" w:name="_Toc94273360"/>
      <w:r w:rsidRPr="00DE3197">
        <w:rPr>
          <w:rFonts w:ascii="Times New Roman" w:eastAsia="黑体" w:hAnsi="Times New Roman" w:cs="Times New Roman"/>
          <w:sz w:val="28"/>
          <w:szCs w:val="28"/>
        </w:rPr>
        <w:t xml:space="preserve">2.3 </w:t>
      </w:r>
      <w:bookmarkEnd w:id="3"/>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4"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4"/>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5"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6" w:name="_Toc94273367"/>
      <w:bookmarkEnd w:id="5"/>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6"/>
      <w:r w:rsidR="008F182E" w:rsidRPr="00DE3197">
        <w:rPr>
          <w:rFonts w:ascii="Times New Roman" w:eastAsia="黑体" w:hAnsi="Times New Roman" w:cs="Times New Roman"/>
          <w:sz w:val="28"/>
          <w:szCs w:val="28"/>
        </w:rPr>
        <w:t>Network Model</w:t>
      </w:r>
    </w:p>
    <w:p w14:paraId="3DC34BB6" w14:textId="70430EA0"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147383">
        <w:rPr>
          <w:rFonts w:ascii="Times New Roman" w:eastAsia="宋体" w:hAnsi="Times New Roman" w:cs="Times New Roman"/>
          <w:kern w:val="0"/>
          <w:sz w:val="24"/>
          <w:szCs w:val="24"/>
        </w:rPr>
        <w:t>We further assume that any node can join</w:t>
      </w:r>
      <w:r w:rsidR="007A7D32">
        <w:rPr>
          <w:rFonts w:ascii="Times New Roman" w:eastAsia="宋体" w:hAnsi="Times New Roman" w:cs="Times New Roman"/>
          <w:kern w:val="0"/>
          <w:sz w:val="24"/>
          <w:szCs w:val="24"/>
        </w:rPr>
        <w:t xml:space="preserve"> or leave</w:t>
      </w:r>
      <w:r w:rsidR="00147383">
        <w:rPr>
          <w:rFonts w:ascii="Times New Roman" w:eastAsia="宋体" w:hAnsi="Times New Roman" w:cs="Times New Roman"/>
          <w:kern w:val="0"/>
          <w:sz w:val="24"/>
          <w:szCs w:val="24"/>
        </w:rPr>
        <w:t xml:space="preserve"> the wireless blockchain network</w:t>
      </w:r>
      <w:r w:rsidR="007A7D32">
        <w:rPr>
          <w:rFonts w:ascii="Times New Roman" w:eastAsia="宋体" w:hAnsi="Times New Roman" w:cs="Times New Roman"/>
          <w:kern w:val="0"/>
          <w:sz w:val="24"/>
          <w:szCs w:val="24"/>
        </w:rPr>
        <w:t xml:space="preserve"> freely</w:t>
      </w:r>
      <w:r w:rsidR="00147383">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SWIB</w:t>
      </w:r>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7"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7"/>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18DAA8D2"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others over wireless channels, which are assumed </w:t>
      </w:r>
      <w:r w:rsidR="006D7633">
        <w:rPr>
          <w:rFonts w:ascii="Times New Roman" w:eastAsia="宋体" w:hAnsi="Times New Roman" w:cs="Times New Roman"/>
          <w:kern w:val="0"/>
          <w:sz w:val="24"/>
          <w:szCs w:val="24"/>
        </w:rPr>
        <w:lastRenderedPageBreak/>
        <w:t xml:space="preserve">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hint="eastAsia"/>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12734987"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p</w:t>
      </w:r>
      <w:r>
        <w:rPr>
          <w:rFonts w:ascii="Times New Roman" w:eastAsia="宋体" w:hAnsi="Times New Roman" w:cs="Times New Roman"/>
          <w:kern w:val="0"/>
          <w:sz w:val="24"/>
          <w:szCs w:val="24"/>
        </w:rPr>
        <w:t>ath</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to</w:t>
      </w:r>
      <w:r w:rsidR="004D46F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9D631D">
        <w:rPr>
          <w:rFonts w:ascii="Times New Roman" w:eastAsia="宋体" w:hAnsi="Times New Roman" w:cs="Times New Roman"/>
          <w:kern w:val="0"/>
          <w:sz w:val="24"/>
          <w:szCs w:val="24"/>
        </w:rPr>
        <w:t xml:space="preserve">The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28E99399"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m:t>
              </m:r>
              <m:r>
                <w:rPr>
                  <w:rFonts w:ascii="Cambria Math" w:eastAsia="宋体" w:hAnsi="Cambria Math" w:cs="Times New Roman"/>
                  <w:kern w:val="0"/>
                  <w:sz w:val="24"/>
                  <w:szCs w:val="24"/>
                </w:rPr>
                <m:t>α</m:t>
              </m:r>
            </m:sup>
          </m:sSup>
        </m:oMath>
      </m:oMathPara>
    </w:p>
    <w:p w14:paraId="41914E40" w14:textId="32878F95" w:rsidR="000408D7"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transmission power of transmitter </w:t>
      </w:r>
      <w:r w:rsidR="00DC454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oMath>
      <w:r w:rsidR="00DC4545">
        <w:rPr>
          <w:rFonts w:ascii="Times New Roman" w:eastAsia="宋体" w:hAnsi="Times New Roman" w:cs="Times New Roman" w:hint="eastAsia"/>
          <w:kern w:val="0"/>
          <w:sz w:val="24"/>
          <w:szCs w:val="24"/>
        </w:rPr>
        <w:t xml:space="preserve"> </w:t>
      </w:r>
      <w:r w:rsidR="00DC4545">
        <w:rPr>
          <w:rFonts w:ascii="Times New Roman" w:eastAsia="宋体" w:hAnsi="Times New Roman" w:cs="Times New Roman"/>
          <w:kern w:val="0"/>
          <w:sz w:val="24"/>
          <w:szCs w:val="24"/>
        </w:rPr>
        <w:t xml:space="preserve">is </w:t>
      </w:r>
      <w:r w:rsidR="008C0CAB">
        <w:rPr>
          <w:rFonts w:ascii="Times New Roman" w:eastAsia="宋体" w:hAnsi="Times New Roman" w:cs="Times New Roman"/>
          <w:kern w:val="0"/>
          <w:sz w:val="24"/>
          <w:szCs w:val="24"/>
        </w:rPr>
        <w:t>The fixed time interval of each slot is calculated by</w:t>
      </w:r>
    </w:p>
    <w:p w14:paraId="1609A142" w14:textId="1C6CCEC6" w:rsidR="008C0CAB" w:rsidRPr="00701529" w:rsidRDefault="00406501"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3E76AAA9" w14:textId="00797DE9"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message sent by nodes during the consensus process in bits, </w:t>
      </w:r>
      <m:oMath>
        <m:r>
          <w:rPr>
            <w:rFonts w:ascii="Cambria Math" w:eastAsia="宋体" w:hAnsi="Cambria Math" w:cs="Times New Roman"/>
            <w:kern w:val="0"/>
            <w:sz w:val="24"/>
            <w:szCs w:val="24"/>
          </w:rPr>
          <m:t>β</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target Signal-to-Interference-plus-Noise ratio (SINR) of each transmission,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An SINR outage occurs if SINR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SINR outage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is given as</w:t>
      </w:r>
    </w:p>
    <w:p w14:paraId="4FDFFCC8" w14:textId="100B9938" w:rsidR="004D7F5A" w:rsidRDefault="00406501"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&lt;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sup>
          </m:sSup>
          <m:r>
            <w:rPr>
              <w:rFonts w:ascii="Cambria Math" w:eastAsia="宋体" w:hAnsi="Cambria Math" w:cs="Times New Roman"/>
              <w:kern w:val="0"/>
              <w:sz w:val="24"/>
              <w:szCs w:val="24"/>
            </w:rPr>
            <m:t>.</m:t>
          </m:r>
        </m:oMath>
      </m:oMathPara>
    </w:p>
    <w:p w14:paraId="40B6B050" w14:textId="2691646F" w:rsidR="00B02BFD" w:rsidRDefault="00B02BFD"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In the rest of this paper, we analyze the performance </w:t>
      </w:r>
      <w:r w:rsidR="0069140C">
        <w:rPr>
          <w:rFonts w:ascii="Times New Roman" w:eastAsia="宋体" w:hAnsi="Times New Roman" w:cs="Times New Roman"/>
          <w:kern w:val="0"/>
          <w:sz w:val="24"/>
          <w:szCs w:val="24"/>
        </w:rPr>
        <w:t>utilizing the SINR outage probability.</w:t>
      </w:r>
      <w:r w:rsidR="009E2B5F">
        <w:rPr>
          <w:rFonts w:ascii="Times New Roman" w:eastAsia="宋体" w:hAnsi="Times New Roman" w:cs="Times New Roman"/>
          <w:kern w:val="0"/>
          <w:sz w:val="24"/>
          <w:szCs w:val="24"/>
        </w:rPr>
        <w:t xml:space="preserve"> </w:t>
      </w:r>
      <w:r w:rsidR="00391D61">
        <w:rPr>
          <w:rFonts w:ascii="Times New Roman" w:eastAsia="宋体" w:hAnsi="Times New Roman" w:cs="Times New Roman"/>
          <w:kern w:val="0"/>
          <w:sz w:val="24"/>
          <w:szCs w:val="24"/>
        </w:rPr>
        <w:t>Retransmission</w:t>
      </w:r>
      <w:r w:rsidR="00527DBC">
        <w:rPr>
          <w:rFonts w:ascii="Times New Roman" w:eastAsia="宋体" w:hAnsi="Times New Roman" w:cs="Times New Roman"/>
          <w:kern w:val="0"/>
          <w:sz w:val="24"/>
          <w:szCs w:val="24"/>
        </w:rPr>
        <w:t xml:space="preserve"> is</w:t>
      </w:r>
      <w:r w:rsidR="00391D61">
        <w:rPr>
          <w:rFonts w:ascii="Times New Roman" w:eastAsia="宋体" w:hAnsi="Times New Roman" w:cs="Times New Roman"/>
          <w:kern w:val="0"/>
          <w:sz w:val="24"/>
          <w:szCs w:val="24"/>
        </w:rPr>
        <w:t xml:space="preserve"> necessary</w:t>
      </w:r>
      <w:r w:rsidR="00527DBC">
        <w:rPr>
          <w:rFonts w:ascii="Times New Roman" w:eastAsia="宋体" w:hAnsi="Times New Roman" w:cs="Times New Roman"/>
          <w:kern w:val="0"/>
          <w:sz w:val="24"/>
          <w:szCs w:val="24"/>
        </w:rPr>
        <w:t xml:space="preserve"> when </w:t>
      </w:r>
      <w:r w:rsidR="0069140C">
        <w:rPr>
          <w:rFonts w:ascii="Times New Roman" w:eastAsia="宋体" w:hAnsi="Times New Roman" w:cs="Times New Roman"/>
          <w:kern w:val="0"/>
          <w:sz w:val="24"/>
          <w:szCs w:val="24"/>
        </w:rPr>
        <w:t xml:space="preserve">an outage occurs due to </w:t>
      </w:r>
      <w:r w:rsidR="000F1BC1">
        <w:rPr>
          <w:rFonts w:ascii="Times New Roman" w:eastAsia="宋体" w:hAnsi="Times New Roman" w:cs="Times New Roman"/>
          <w:kern w:val="0"/>
          <w:sz w:val="24"/>
          <w:szCs w:val="24"/>
        </w:rPr>
        <w:t>a poor condition of the actual channel</w:t>
      </w:r>
      <w:r w:rsidR="002B0950">
        <w:rPr>
          <w:rFonts w:ascii="Times New Roman" w:eastAsia="宋体" w:hAnsi="Times New Roman" w:cs="Times New Roman"/>
          <w:kern w:val="0"/>
          <w:sz w:val="24"/>
          <w:szCs w:val="24"/>
        </w:rPr>
        <w:t>.</w:t>
      </w:r>
      <w:r w:rsidR="00BD434C">
        <w:rPr>
          <w:rFonts w:ascii="Times New Roman" w:eastAsia="宋体" w:hAnsi="Times New Roman" w:cs="Times New Roman"/>
          <w:kern w:val="0"/>
          <w:sz w:val="24"/>
          <w:szCs w:val="24"/>
        </w:rPr>
        <w:t xml:space="preserve"> </w:t>
      </w:r>
      <w:r w:rsidR="002B0950">
        <w:rPr>
          <w:rFonts w:ascii="Times New Roman" w:eastAsia="宋体" w:hAnsi="Times New Roman" w:cs="Times New Roman"/>
          <w:kern w:val="0"/>
          <w:sz w:val="24"/>
          <w:szCs w:val="24"/>
        </w:rPr>
        <w:t>In our protocol, only block message and full signature message require to retransmission via H-ARQ until the lost messages are successfully delivered.</w:t>
      </w:r>
      <w:r w:rsidR="00BD434C">
        <w:rPr>
          <w:rFonts w:ascii="Times New Roman" w:eastAsia="宋体" w:hAnsi="Times New Roman" w:cs="Times New Roman"/>
          <w:kern w:val="0"/>
          <w:sz w:val="24"/>
          <w:szCs w:val="24"/>
        </w:rPr>
        <w:t xml:space="preserve"> </w:t>
      </w:r>
    </w:p>
    <w:p w14:paraId="1BD4F63A" w14:textId="41081160" w:rsidR="0048459E" w:rsidRDefault="0048459E"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Our communication method </w:t>
      </w:r>
      <w:r w:rsidR="00FB187B">
        <w:rPr>
          <w:rFonts w:ascii="Times New Roman" w:eastAsia="宋体" w:hAnsi="Times New Roman" w:cs="Times New Roman"/>
          <w:kern w:val="0"/>
          <w:sz w:val="24"/>
          <w:szCs w:val="24"/>
        </w:rPr>
        <w:t>is built upon broadcasting leveraged at each node.</w:t>
      </w:r>
      <w:r w:rsidR="00391D61">
        <w:rPr>
          <w:rFonts w:ascii="Times New Roman" w:eastAsia="宋体" w:hAnsi="Times New Roman" w:cs="Times New Roman"/>
          <w:kern w:val="0"/>
          <w:sz w:val="24"/>
          <w:szCs w:val="24"/>
        </w:rPr>
        <w:t xml:space="preserve"> We assume that</w:t>
      </w:r>
      <w:r w:rsidR="00391D61" w:rsidRPr="00391D61">
        <w:rPr>
          <w:rFonts w:ascii="Times New Roman" w:eastAsia="宋体" w:hAnsi="Times New Roman" w:cs="Times New Roman"/>
          <w:kern w:val="0"/>
          <w:sz w:val="24"/>
          <w:szCs w:val="24"/>
        </w:rPr>
        <w:t xml:space="preserve"> a transmitter has its target communication nodes, which literally are the communication targets of a</w:t>
      </w:r>
      <w:r w:rsidR="00391D61">
        <w:rPr>
          <w:rFonts w:ascii="Times New Roman" w:eastAsia="宋体" w:hAnsi="Times New Roman" w:cs="Times New Roman"/>
          <w:kern w:val="0"/>
          <w:sz w:val="24"/>
          <w:szCs w:val="24"/>
        </w:rPr>
        <w:t xml:space="preserve"> </w:t>
      </w:r>
      <w:r w:rsidR="00391D61" w:rsidRPr="00391D61">
        <w:rPr>
          <w:rFonts w:ascii="Times New Roman" w:eastAsia="宋体" w:hAnsi="Times New Roman" w:cs="Times New Roman"/>
          <w:kern w:val="0"/>
          <w:sz w:val="24"/>
          <w:szCs w:val="24"/>
        </w:rPr>
        <w:t>transmitter node.</w:t>
      </w:r>
      <w:r w:rsidR="00391D61">
        <w:rPr>
          <w:rFonts w:ascii="Times New Roman" w:eastAsia="宋体" w:hAnsi="Times New Roman" w:cs="Times New Roman"/>
          <w:kern w:val="0"/>
          <w:sz w:val="24"/>
          <w:szCs w:val="24"/>
        </w:rPr>
        <w:t xml:space="preserve"> </w:t>
      </w:r>
      <w:r w:rsidR="00BD434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be a random variable denoting the number of time slots required for message transmission to all target communication nodes of transmitter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BD434C">
        <w:rPr>
          <w:rFonts w:ascii="Times New Roman" w:eastAsia="宋体" w:hAnsi="Times New Roman" w:cs="Times New Roman" w:hint="eastAsia"/>
          <w:kern w:val="0"/>
          <w:sz w:val="24"/>
          <w:szCs w:val="24"/>
        </w:rPr>
        <w:t>.</w:t>
      </w:r>
      <w:r w:rsidR="00BD434C">
        <w:rPr>
          <w:rFonts w:ascii="Times New Roman" w:eastAsia="宋体" w:hAnsi="Times New Roman" w:cs="Times New Roman"/>
          <w:kern w:val="0"/>
          <w:sz w:val="24"/>
          <w:szCs w:val="24"/>
        </w:rPr>
        <w:t xml:space="preserve">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is determined to be minimum </w:t>
      </w:r>
      <m:oMath>
        <m:r>
          <w:rPr>
            <w:rFonts w:ascii="Cambria Math" w:eastAsia="宋体" w:hAnsi="Cambria Math" w:cs="Times New Roman"/>
            <w:kern w:val="0"/>
            <w:sz w:val="24"/>
            <w:szCs w:val="24"/>
          </w:rPr>
          <m:t>x</m:t>
        </m:r>
      </m:oMath>
      <w:r w:rsidR="00BD434C">
        <w:rPr>
          <w:rFonts w:ascii="Times New Roman" w:eastAsia="宋体" w:hAnsi="Times New Roman" w:cs="Times New Roman" w:hint="eastAsia"/>
          <w:kern w:val="0"/>
          <w:sz w:val="24"/>
          <w:szCs w:val="24"/>
        </w:rPr>
        <w:t xml:space="preserve"> </w:t>
      </w:r>
      <w:r w:rsidR="00BD434C">
        <w:rPr>
          <w:rFonts w:ascii="Times New Roman" w:eastAsia="宋体" w:hAnsi="Times New Roman" w:cs="Times New Roman"/>
          <w:kern w:val="0"/>
          <w:sz w:val="24"/>
          <w:szCs w:val="24"/>
        </w:rPr>
        <w:t xml:space="preserve">such that </w:t>
      </w:r>
    </w:p>
    <w:p w14:paraId="1FC59009" w14:textId="042FB415" w:rsidR="00BD434C" w:rsidRPr="00BD434C" w:rsidRDefault="00BD434C" w:rsidP="00E74944">
      <w:pPr>
        <w:spacing w:afterLines="100" w:after="312"/>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w:lastRenderedPageBreak/>
            <m:t>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≤x</m:t>
              </m:r>
            </m:e>
          </m:d>
          <m:r>
            <w:rPr>
              <w:rFonts w:ascii="Cambria Math" w:eastAsia="宋体" w:hAnsi="Cambria Math" w:cs="Times New Roman"/>
              <w:kern w:val="0"/>
              <w:sz w:val="24"/>
              <w:szCs w:val="24"/>
            </w:rPr>
            <m:t>≥ζ</m:t>
          </m:r>
        </m:oMath>
      </m:oMathPara>
    </w:p>
    <w:p w14:paraId="351C36F6" w14:textId="7A48C730" w:rsidR="00BD434C" w:rsidRDefault="00AA49C5"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w:t>
      </w:r>
      <w:r w:rsidR="00CC7379">
        <w:rPr>
          <w:rFonts w:ascii="Times New Roman" w:eastAsia="宋体" w:hAnsi="Times New Roman" w:cs="Times New Roman"/>
          <w:kern w:val="0"/>
          <w:sz w:val="24"/>
          <w:szCs w:val="24"/>
        </w:rPr>
        <w:t xml:space="preserve">targe broadcast success probability </w:t>
      </w:r>
      <m:oMath>
        <m:r>
          <w:rPr>
            <w:rFonts w:ascii="Cambria Math" w:eastAsia="宋体" w:hAnsi="Cambria Math" w:cs="Times New Roman"/>
            <w:kern w:val="0"/>
            <w:sz w:val="24"/>
            <w:szCs w:val="24"/>
          </w:rPr>
          <m:t>0≤</m:t>
        </m:r>
        <m:r>
          <m:rPr>
            <m:sty m:val="p"/>
          </m:rPr>
          <w:rPr>
            <w:rFonts w:ascii="Cambria Math" w:eastAsia="宋体" w:hAnsi="Cambria Math" w:cs="Times New Roman"/>
            <w:kern w:val="0"/>
            <w:sz w:val="24"/>
            <w:szCs w:val="24"/>
          </w:rPr>
          <m:t>ζ&lt;1</m:t>
        </m:r>
      </m:oMath>
      <w:r w:rsidR="00CC7379">
        <w:rPr>
          <w:rFonts w:ascii="Times New Roman" w:eastAsia="宋体" w:hAnsi="Times New Roman" w:cs="Times New Roman" w:hint="eastAsia"/>
          <w:kern w:val="0"/>
          <w:sz w:val="24"/>
          <w:szCs w:val="24"/>
        </w:rPr>
        <w:t>.</w:t>
      </w:r>
      <w:r w:rsidR="00CC7379">
        <w:rPr>
          <w:rFonts w:ascii="Times New Roman" w:eastAsia="宋体" w:hAnsi="Times New Roman" w:cs="Times New Roman"/>
          <w:kern w:val="0"/>
          <w:sz w:val="24"/>
          <w:szCs w:val="24"/>
        </w:rPr>
        <w:t xml:space="preserve"> Then, we can obtain the following proposition:</w:t>
      </w:r>
    </w:p>
    <w:p w14:paraId="550E8628" w14:textId="434D8B9B" w:rsidR="00CC7379" w:rsidRDefault="00CC7379" w:rsidP="00E74944">
      <w:pPr>
        <w:spacing w:afterLines="100" w:after="312"/>
        <w:rPr>
          <w:rFonts w:ascii="Times New Roman" w:eastAsia="宋体" w:hAnsi="Times New Roman" w:cs="Times New Roman"/>
          <w:kern w:val="0"/>
          <w:sz w:val="24"/>
          <w:szCs w:val="24"/>
        </w:rPr>
      </w:pPr>
      <w:r w:rsidRPr="008859E9">
        <w:rPr>
          <w:rFonts w:ascii="Times New Roman" w:eastAsia="宋体" w:hAnsi="Times New Roman" w:cs="Times New Roman" w:hint="eastAsia"/>
          <w:b/>
          <w:bCs/>
          <w:kern w:val="0"/>
          <w:sz w:val="24"/>
          <w:szCs w:val="24"/>
        </w:rPr>
        <w:t>P</w:t>
      </w:r>
      <w:r w:rsidRPr="008859E9">
        <w:rPr>
          <w:rFonts w:ascii="Times New Roman" w:eastAsia="宋体" w:hAnsi="Times New Roman" w:cs="Times New Roman"/>
          <w:b/>
          <w:bCs/>
          <w:kern w:val="0"/>
          <w:sz w:val="24"/>
          <w:szCs w:val="24"/>
        </w:rPr>
        <w:t xml:space="preserve">roposition 1. </w:t>
      </w:r>
      <w:r>
        <w:rPr>
          <w:rFonts w:ascii="Times New Roman" w:eastAsia="宋体" w:hAnsi="Times New Roman" w:cs="Times New Roman"/>
          <w:kern w:val="0"/>
          <w:sz w:val="24"/>
          <w:szCs w:val="24"/>
        </w:rPr>
        <w:t xml:space="preserve">The required number of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broadcast a message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its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target nodes with probability </w:t>
      </w:r>
      <m:oMath>
        <m:r>
          <w:rPr>
            <w:rFonts w:ascii="Cambria Math" w:eastAsia="宋体" w:hAnsi="Cambria Math" w:cs="Times New Roman"/>
            <w:kern w:val="0"/>
            <w:sz w:val="24"/>
            <w:szCs w:val="24"/>
          </w:rPr>
          <m:t>0≤</m:t>
        </m:r>
        <m:r>
          <m:rPr>
            <m:sty m:val="p"/>
          </m:rPr>
          <w:rPr>
            <w:rFonts w:ascii="Cambria Math" w:eastAsia="宋体" w:hAnsi="Cambria Math" w:cs="Times New Roman"/>
            <w:kern w:val="0"/>
            <w:sz w:val="24"/>
            <w:szCs w:val="24"/>
          </w:rPr>
          <m:t>ζ&lt;1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w:t>
      </w:r>
    </w:p>
    <w:p w14:paraId="44754A07" w14:textId="5F03E9D9" w:rsidR="00CC7379" w:rsidRPr="008B561C" w:rsidRDefault="00406501"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 xml:space="preserve">=f(k,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Sub>
          <m:r>
            <w:rPr>
              <w:rFonts w:ascii="Cambria Math" w:eastAsia="宋体" w:hAnsi="Cambria Math" w:cs="Times New Roman"/>
              <w:kern w:val="0"/>
              <w:sz w:val="24"/>
              <w:szCs w:val="24"/>
            </w:rPr>
            <m:t>),</m:t>
          </m:r>
        </m:oMath>
      </m:oMathPara>
    </w:p>
    <w:p w14:paraId="611D8FA2" w14:textId="2114F786" w:rsidR="008B561C" w:rsidRDefault="008B561C"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m:t>
            </m:r>
          </m:e>
        </m:d>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ζ</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a</m:t>
                    </m:r>
                  </m:den>
                </m:f>
              </m:sup>
            </m:sSup>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b⌉</m:t>
                </m:r>
              </m:e>
            </m:func>
          </m:e>
        </m:func>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 xml:space="preserve">∈N, </m:t>
        </m:r>
        <m:r>
          <w:rPr>
            <w:rFonts w:ascii="Cambria Math" w:eastAsia="宋体" w:hAnsi="Cambria Math" w:cs="Times New Roman"/>
            <w:kern w:val="0"/>
            <w:sz w:val="24"/>
            <w:szCs w:val="24"/>
          </w:rPr>
          <m:t>b∈(0, 1]</m:t>
        </m:r>
      </m:oMath>
      <w:r w:rsidR="002556E0">
        <w:rPr>
          <w:rFonts w:ascii="Times New Roman" w:eastAsia="宋体" w:hAnsi="Times New Roman" w:cs="Times New Roman" w:hint="eastAsia"/>
          <w:kern w:val="0"/>
          <w:sz w:val="24"/>
          <w:szCs w:val="24"/>
        </w:rPr>
        <w:t>,</w:t>
      </w:r>
      <w:r w:rsidR="002556E0">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σ</m:t>
                    </m:r>
                  </m:e>
                  <m:sup>
                    <m:r>
                      <w:rPr>
                        <w:rFonts w:ascii="Cambria Math" w:eastAsia="宋体" w:hAnsi="Cambria Math" w:cs="Times New Roman"/>
                        <w:kern w:val="0"/>
                        <w:sz w:val="24"/>
                        <w:szCs w:val="24"/>
                      </w:rPr>
                      <m:t>2</m:t>
                    </m:r>
                  </m:sup>
                </m:sSup>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 xml:space="preserve">u, </m:t>
                    </m:r>
                    <m:r>
                      <w:rPr>
                        <w:rFonts w:ascii="Cambria Math" w:eastAsia="宋体" w:hAnsi="Cambria Math" w:cs="Times New Roman" w:hint="eastAsia"/>
                        <w:kern w:val="0"/>
                        <w:sz w:val="24"/>
                        <w:szCs w:val="24"/>
                      </w:rPr>
                      <m:t>max</m:t>
                    </m:r>
                  </m:sub>
                  <m:sup>
                    <m:r>
                      <w:rPr>
                        <w:rFonts w:ascii="Cambria Math" w:eastAsia="宋体" w:hAnsi="Cambria Math" w:cs="Times New Roman"/>
                        <w:kern w:val="0"/>
                        <w:sz w:val="24"/>
                        <w:szCs w:val="24"/>
                      </w:rPr>
                      <m:t>α</m:t>
                    </m:r>
                  </m:sup>
                </m:sSub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den>
            </m:f>
          </m:sup>
        </m:sSup>
        <m:r>
          <w:rPr>
            <w:rFonts w:ascii="Cambria Math" w:eastAsia="宋体" w:hAnsi="Cambria Math" w:cs="Times New Roman"/>
            <w:kern w:val="0"/>
            <w:sz w:val="24"/>
            <w:szCs w:val="24"/>
          </w:rPr>
          <m:t xml:space="preserve"> </m:t>
        </m:r>
      </m:oMath>
      <w:r w:rsidR="002556E0">
        <w:rPr>
          <w:rFonts w:ascii="Times New Roman" w:eastAsia="宋体" w:hAnsi="Times New Roman" w:cs="Times New Roman" w:hint="eastAsia"/>
          <w:kern w:val="0"/>
          <w:sz w:val="24"/>
          <w:szCs w:val="24"/>
        </w:rPr>
        <w:t>i</w:t>
      </w:r>
      <w:r w:rsidR="002556E0">
        <w:rPr>
          <w:rFonts w:ascii="Times New Roman" w:eastAsia="宋体" w:hAnsi="Times New Roman" w:cs="Times New Roman"/>
          <w:kern w:val="0"/>
          <w:sz w:val="24"/>
          <w:szCs w:val="24"/>
        </w:rPr>
        <w:t xml:space="preserve">s the SINR outage probability </w:t>
      </w:r>
      <w:r w:rsidR="008859E9">
        <w:rPr>
          <w:rFonts w:ascii="Times New Roman" w:eastAsia="宋体" w:hAnsi="Times New Roman" w:cs="Times New Roman"/>
          <w:kern w:val="0"/>
          <w:sz w:val="24"/>
          <w:szCs w:val="24"/>
        </w:rPr>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859E9">
        <w:rPr>
          <w:rFonts w:ascii="Times New Roman" w:eastAsia="宋体" w:hAnsi="Times New Roman" w:cs="Times New Roman" w:hint="eastAsia"/>
          <w:kern w:val="0"/>
          <w:sz w:val="24"/>
          <w:szCs w:val="24"/>
        </w:rPr>
        <w:t xml:space="preserve"> </w:t>
      </w:r>
      <w:r w:rsidR="008859E9">
        <w:rPr>
          <w:rFonts w:ascii="Times New Roman" w:eastAsia="宋体" w:hAnsi="Times New Roman" w:cs="Times New Roman"/>
          <w:kern w:val="0"/>
          <w:sz w:val="24"/>
          <w:szCs w:val="24"/>
        </w:rPr>
        <w:t xml:space="preserve">and the node that located maximum distance apart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859E9">
        <w:rPr>
          <w:rFonts w:ascii="Times New Roman" w:eastAsia="宋体" w:hAnsi="Times New Roman" w:cs="Times New Roman" w:hint="eastAsia"/>
          <w:kern w:val="0"/>
          <w:sz w:val="24"/>
          <w:szCs w:val="24"/>
        </w:rPr>
        <w:t xml:space="preserve"> </w:t>
      </w:r>
      <w:r w:rsidR="008859E9">
        <w:rPr>
          <w:rFonts w:ascii="Times New Roman" w:eastAsia="宋体" w:hAnsi="Times New Roman" w:cs="Times New Roman"/>
          <w:kern w:val="0"/>
          <w:sz w:val="24"/>
          <w:szCs w:val="24"/>
        </w:rPr>
        <w:t>among the target communication nodes.</w:t>
      </w:r>
    </w:p>
    <w:p w14:paraId="24714BAF" w14:textId="0A386213" w:rsidR="008859E9" w:rsidRDefault="008859E9"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w:t>
      </w:r>
      <w:r>
        <w:rPr>
          <w:rFonts w:ascii="Times New Roman" w:eastAsia="宋体" w:hAnsi="Times New Roman" w:cs="Times New Roman"/>
          <w:kern w:val="0"/>
          <w:sz w:val="24"/>
          <w:szCs w:val="24"/>
        </w:rPr>
        <w:t xml:space="preserve">roof.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which denotes the number of time slots required </w:t>
      </w:r>
      <w:r w:rsidR="00277B9A">
        <w:rPr>
          <w:rFonts w:ascii="Times New Roman" w:eastAsia="宋体" w:hAnsi="Times New Roman" w:cs="Times New Roman"/>
          <w:kern w:val="0"/>
          <w:sz w:val="24"/>
          <w:szCs w:val="24"/>
        </w:rPr>
        <w:t xml:space="preserve">to send a message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77B9A">
        <w:rPr>
          <w:rFonts w:ascii="Times New Roman" w:eastAsia="宋体" w:hAnsi="Times New Roman" w:cs="Times New Roman" w:hint="eastAsia"/>
          <w:kern w:val="0"/>
          <w:sz w:val="24"/>
          <w:szCs w:val="24"/>
        </w:rPr>
        <w:t xml:space="preserve"> </w:t>
      </w:r>
      <w:r w:rsidR="00277B9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77B9A">
        <w:rPr>
          <w:rFonts w:ascii="Times New Roman" w:eastAsia="宋体" w:hAnsi="Times New Roman" w:cs="Times New Roman" w:hint="eastAsia"/>
          <w:kern w:val="0"/>
          <w:sz w:val="24"/>
          <w:szCs w:val="24"/>
        </w:rPr>
        <w:t xml:space="preserve"> </w:t>
      </w:r>
      <w:r w:rsidR="00277B9A">
        <w:rPr>
          <w:rFonts w:ascii="Times New Roman" w:eastAsia="宋体" w:hAnsi="Times New Roman" w:cs="Times New Roman"/>
          <w:kern w:val="0"/>
          <w:sz w:val="24"/>
          <w:szCs w:val="24"/>
        </w:rPr>
        <w:t>via broadcast</w:t>
      </w:r>
      <w:r w:rsidR="00277B9A">
        <w:rPr>
          <w:rFonts w:ascii="Times New Roman" w:eastAsia="宋体" w:hAnsi="Times New Roman" w:cs="Times New Roman" w:hint="eastAsia"/>
          <w:kern w:val="0"/>
          <w:sz w:val="24"/>
          <w:szCs w:val="24"/>
        </w:rPr>
        <w:t>.</w:t>
      </w:r>
      <w:r w:rsidR="00277B9A">
        <w:rPr>
          <w:rFonts w:ascii="Times New Roman" w:eastAsia="宋体" w:hAnsi="Times New Roman" w:cs="Times New Roman"/>
          <w:kern w:val="0"/>
          <w:sz w:val="24"/>
          <w:szCs w:val="24"/>
        </w:rPr>
        <w:t xml:space="preserve"> </w:t>
      </w:r>
      <w:r w:rsidR="00517ADC">
        <w:rPr>
          <w:rFonts w:ascii="Times New Roman" w:eastAsia="宋体" w:hAnsi="Times New Roman" w:cs="Times New Roman"/>
          <w:kern w:val="0"/>
          <w:sz w:val="24"/>
          <w:szCs w:val="24"/>
        </w:rPr>
        <w:t xml:space="preserve">Since transmission failures might occur with a certain probability due to channel fading and some message is sent repeatedly until successful delivery, the random variable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oMath>
      <w:r w:rsidR="00517ADC">
        <w:rPr>
          <w:rFonts w:ascii="Times New Roman" w:eastAsia="宋体" w:hAnsi="Times New Roman" w:cs="Times New Roman" w:hint="eastAsia"/>
          <w:kern w:val="0"/>
          <w:sz w:val="24"/>
          <w:szCs w:val="24"/>
        </w:rPr>
        <w:t xml:space="preserve"> </w:t>
      </w:r>
      <w:r w:rsidR="00517ADC">
        <w:rPr>
          <w:rFonts w:ascii="Times New Roman" w:eastAsia="宋体" w:hAnsi="Times New Roman" w:cs="Times New Roman"/>
          <w:kern w:val="0"/>
          <w:sz w:val="24"/>
          <w:szCs w:val="24"/>
        </w:rPr>
        <w:t>follows a geometric distribution with probability distributed function</w:t>
      </w:r>
    </w:p>
    <w:p w14:paraId="7E388870" w14:textId="131F0A04" w:rsidR="00517ADC" w:rsidRPr="00DD7EEE" w:rsidRDefault="00406501" w:rsidP="00E74944">
      <w:pPr>
        <w:spacing w:afterLines="100" w:after="312"/>
        <w:rPr>
          <w:rFonts w:ascii="Times New Roman" w:eastAsia="宋体" w:hAnsi="Times New Roman" w:cs="Times New Roman"/>
          <w:i/>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up>
                      <m:r>
                        <w:rPr>
                          <w:rFonts w:ascii="Cambria Math" w:eastAsia="宋体" w:hAnsi="Cambria Math" w:cs="Times New Roman"/>
                          <w:kern w:val="0"/>
                          <w:sz w:val="24"/>
                          <w:szCs w:val="24"/>
                        </w:rPr>
                        <m:t>x-1</m:t>
                      </m:r>
                    </m:sup>
                  </m:sSub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 max</m:t>
                          </m:r>
                        </m:sub>
                      </m:sSub>
                    </m:e>
                  </m:d>
                  <m:r>
                    <w:rPr>
                      <w:rFonts w:ascii="Cambria Math" w:eastAsia="宋体" w:hAnsi="Cambria Math" w:cs="Times New Roman"/>
                      <w:kern w:val="0"/>
                      <w:sz w:val="24"/>
                      <w:szCs w:val="24"/>
                    </w:rPr>
                    <m:t>, ∀x&gt;1</m:t>
                  </m:r>
                </m:e>
                <m:e>
                  <m:r>
                    <w:rPr>
                      <w:rFonts w:ascii="Cambria Math" w:eastAsia="宋体" w:hAnsi="Cambria Math" w:cs="Times New Roman"/>
                      <w:kern w:val="0"/>
                      <w:sz w:val="24"/>
                      <w:szCs w:val="24"/>
                    </w:rPr>
                    <m:t>0, elsewhere,</m:t>
                  </m:r>
                </m:e>
              </m:eqArr>
            </m:e>
          </m:d>
        </m:oMath>
      </m:oMathPara>
    </w:p>
    <w:p w14:paraId="34C1DCBC" w14:textId="2F41EA02" w:rsidR="00DD7EEE" w:rsidRDefault="00E86EE8" w:rsidP="00E74944">
      <w:pPr>
        <w:spacing w:afterLines="100" w:after="312"/>
        <w:rPr>
          <w:rFonts w:ascii="Times New Roman" w:eastAsia="宋体" w:hAnsi="Times New Roman" w:cs="Times New Roman"/>
          <w:iCs/>
          <w:kern w:val="0"/>
          <w:sz w:val="24"/>
          <w:szCs w:val="24"/>
        </w:rPr>
      </w:pPr>
      <w:r>
        <w:rPr>
          <w:rFonts w:ascii="Times New Roman" w:eastAsia="宋体" w:hAnsi="Times New Roman" w:cs="Times New Roman"/>
          <w:iCs/>
          <w:kern w:val="0"/>
          <w:sz w:val="24"/>
          <w:szCs w:val="24"/>
        </w:rPr>
        <w:t xml:space="preserve">Then, the </w:t>
      </w:r>
      <w:r w:rsidR="00A50B6C">
        <w:rPr>
          <w:rFonts w:ascii="Times New Roman" w:eastAsia="宋体" w:hAnsi="Times New Roman" w:cs="Times New Roman"/>
          <w:iCs/>
          <w:kern w:val="0"/>
          <w:sz w:val="24"/>
          <w:szCs w:val="24"/>
        </w:rPr>
        <w:t>upper</w:t>
      </w:r>
      <w:r>
        <w:rPr>
          <w:rFonts w:ascii="Times New Roman" w:eastAsia="宋体" w:hAnsi="Times New Roman" w:cs="Times New Roman"/>
          <w:iCs/>
          <w:kern w:val="0"/>
          <w:sz w:val="24"/>
          <w:szCs w:val="24"/>
        </w:rPr>
        <w:t xml:space="preserve"> bound of transmission outage probability is calculated as</w:t>
      </w:r>
    </w:p>
    <w:p w14:paraId="76B4EAD5" w14:textId="712A06A8" w:rsidR="00E86EE8" w:rsidRPr="00A50B6C" w:rsidRDefault="00406501" w:rsidP="00E74944">
      <w:pPr>
        <w:spacing w:afterLines="100" w:after="312"/>
        <w:rPr>
          <w:rFonts w:ascii="Times New Roman" w:eastAsia="宋体" w:hAnsi="Times New Roman" w:cs="Times New Roman"/>
          <w:kern w:val="0"/>
          <w:sz w:val="24"/>
          <w:szCs w:val="24"/>
        </w:rPr>
      </w:pPr>
      <m:oMathPara>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kern w:val="0"/>
                              <w:sz w:val="24"/>
                              <w:szCs w:val="24"/>
                            </w:rPr>
                          </m:ctrlPr>
                        </m:limLowPr>
                        <m:e>
                          <m:r>
                            <m:rPr>
                              <m:sty m:val="p"/>
                            </m:rPr>
                            <w:rPr>
                              <w:rFonts w:ascii="Cambria Math" w:eastAsia="宋体" w:hAnsi="Cambria Math" w:cs="Times New Roman"/>
                              <w:kern w:val="0"/>
                              <w:sz w:val="24"/>
                              <w:szCs w:val="24"/>
                            </w:rPr>
                            <m:t>max</m:t>
                          </m:r>
                        </m:e>
                        <m:lim>
                          <m:r>
                            <m:rPr>
                              <m:sty m:val="p"/>
                            </m:rPr>
                            <w:rPr>
                              <w:rFonts w:ascii="Cambria Math" w:eastAsia="宋体" w:hAnsi="Cambria Math" w:cs="Times New Roman"/>
                              <w:kern w:val="0"/>
                              <w:sz w:val="24"/>
                              <w:szCs w:val="24"/>
                            </w:rPr>
                            <m:t>v</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e>
                  </m:func>
                  <m:r>
                    <w:rPr>
                      <w:rFonts w:ascii="Cambria Math" w:eastAsia="宋体" w:hAnsi="Cambria Math" w:cs="Times New Roman"/>
                      <w:kern w:val="0"/>
                      <w:sz w:val="24"/>
                      <w:szCs w:val="24"/>
                    </w:rPr>
                    <m:t>≤x</m:t>
                  </m:r>
                </m:e>
              </m:d>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r>
                    <m:rPr>
                      <m:lit/>
                    </m:rPr>
                    <w:rPr>
                      <w:rFonts w:ascii="Cambria Math" w:eastAsia="宋体" w:hAnsi="Cambria Math" w:cs="Times New Roman"/>
                      <w:kern w:val="0"/>
                      <w:sz w:val="24"/>
                      <w:szCs w:val="24"/>
                    </w:rPr>
                    <m:t>{</m:t>
                  </m:r>
                  <m:r>
                    <w:rPr>
                      <w:rFonts w:ascii="Cambria Math" w:eastAsia="宋体" w:hAnsi="Cambria Math" w:cs="Times New Roman"/>
                      <w:kern w:val="0"/>
                      <w:sz w:val="24"/>
                      <w:szCs w:val="24"/>
                    </w:rPr>
                    <m:t>u}</m:t>
                  </m:r>
                </m:sub>
                <m:sup/>
                <m:e>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≤x]</m:t>
                  </m:r>
                </m:e>
              </m:nary>
            </m:e>
          </m:func>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r>
                <m:rPr>
                  <m:lit/>
                </m:rPr>
                <w:rPr>
                  <w:rFonts w:ascii="Cambria Math" w:eastAsia="宋体" w:hAnsi="Cambria Math" w:cs="Times New Roman"/>
                  <w:kern w:val="0"/>
                  <w:sz w:val="24"/>
                  <w:szCs w:val="24"/>
                </w:rPr>
                <m:t>{</m:t>
              </m:r>
              <m:r>
                <w:rPr>
                  <w:rFonts w:ascii="Cambria Math" w:eastAsia="宋体" w:hAnsi="Cambria Math" w:cs="Times New Roman"/>
                  <w:kern w:val="0"/>
                  <w:sz w:val="24"/>
                  <w:szCs w:val="24"/>
                </w:rPr>
                <m:t>u}</m:t>
              </m:r>
            </m:sub>
            <m:sup/>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u,v</m:t>
                      </m:r>
                    </m:sub>
                    <m:sup>
                      <m:r>
                        <m:rPr>
                          <m:sty m:val="p"/>
                        </m:rPr>
                        <w:rPr>
                          <w:rFonts w:ascii="Cambria Math" w:eastAsia="宋体" w:hAnsi="Cambria Math" w:cs="Times New Roman"/>
                          <w:kern w:val="0"/>
                          <w:sz w:val="24"/>
                          <w:szCs w:val="24"/>
                        </w:rPr>
                        <m:t>x</m:t>
                      </m:r>
                    </m:sup>
                  </m:sSubSup>
                </m:e>
              </m:d>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 xml:space="preserve">1- </m:t>
                      </m:r>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u,max</m:t>
                          </m:r>
                        </m:sub>
                        <m:sup>
                          <m:r>
                            <m:rPr>
                              <m:sty m:val="p"/>
                            </m:rPr>
                            <w:rPr>
                              <w:rFonts w:ascii="Cambria Math" w:eastAsia="宋体" w:hAnsi="Cambria Math" w:cs="Times New Roman"/>
                              <w:kern w:val="0"/>
                              <w:sz w:val="24"/>
                              <w:szCs w:val="24"/>
                            </w:rPr>
                            <m:t>x</m:t>
                          </m:r>
                        </m:sup>
                      </m:sSubSup>
                    </m:e>
                  </m:d>
                </m:e>
                <m:sup>
                  <m:r>
                    <m:rPr>
                      <m:sty m:val="p"/>
                    </m:rPr>
                    <w:rPr>
                      <w:rFonts w:ascii="Cambria Math" w:eastAsia="宋体" w:hAnsi="Cambria Math" w:cs="Times New Roman"/>
                      <w:kern w:val="0"/>
                      <w:sz w:val="24"/>
                      <w:szCs w:val="24"/>
                    </w:rPr>
                    <m:t>k</m:t>
                  </m:r>
                </m:sup>
              </m:sSup>
            </m:e>
          </m:nary>
        </m:oMath>
      </m:oMathPara>
    </w:p>
    <w:p w14:paraId="60AC525B" w14:textId="30991CEE" w:rsidR="00A50B6C" w:rsidRDefault="00A50B6C"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u,max</m:t>
                    </m:r>
                  </m:sub>
                </m:sSub>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≥ζ</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required time slots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x</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i</m:t>
            </m:r>
          </m:sub>
        </m:sSub>
      </m:oMath>
      <w:r w:rsidR="00CE5F7A">
        <w:rPr>
          <w:rFonts w:ascii="Times New Roman" w:eastAsia="宋体" w:hAnsi="Times New Roman" w:cs="Times New Roman" w:hint="eastAsia"/>
          <w:kern w:val="0"/>
          <w:sz w:val="24"/>
          <w:szCs w:val="24"/>
        </w:rPr>
        <w:t xml:space="preserve"> </w:t>
      </w:r>
      <w:r w:rsidR="00CE5F7A">
        <w:rPr>
          <w:rFonts w:ascii="Times New Roman" w:eastAsia="宋体" w:hAnsi="Times New Roman" w:cs="Times New Roman"/>
          <w:kern w:val="0"/>
          <w:sz w:val="24"/>
          <w:szCs w:val="24"/>
        </w:rPr>
        <w:t xml:space="preserve">is calculated as </w:t>
      </w:r>
    </w:p>
    <w:p w14:paraId="4BC3AB24" w14:textId="247B8332" w:rsidR="00CE5F7A" w:rsidRPr="00CE5F7A" w:rsidRDefault="00406501" w:rsidP="00E74944">
      <w:pPr>
        <w:spacing w:afterLines="100" w:after="312"/>
        <w:rPr>
          <w:rFonts w:ascii="Times New Roman" w:eastAsia="宋体" w:hAnsi="Times New Roman" w:cs="Times New Roman"/>
          <w:iCs/>
          <w:kern w:val="0"/>
          <w:sz w:val="24"/>
          <w:szCs w:val="24"/>
        </w:rPr>
      </w:pPr>
      <m:oMathPara>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iCs/>
                  <w:kern w:val="0"/>
                  <w:sz w:val="24"/>
                  <w:szCs w:val="24"/>
                </w:rPr>
              </m:ctrlPr>
            </m:dPr>
            <m:e>
              <m:f>
                <m:fPr>
                  <m:ctrlPr>
                    <w:rPr>
                      <w:rFonts w:ascii="Cambria Math" w:eastAsia="宋体" w:hAnsi="Cambria Math" w:cs="Times New Roman"/>
                      <w:i/>
                      <w:iCs/>
                      <w:kern w:val="0"/>
                      <w:sz w:val="24"/>
                      <w:szCs w:val="24"/>
                    </w:rPr>
                  </m:ctrlPr>
                </m:fPr>
                <m:num>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iCs/>
                                  <w:kern w:val="0"/>
                                  <w:sz w:val="24"/>
                                  <w:szCs w:val="24"/>
                                </w:rPr>
                              </m:ctrlPr>
                            </m:sSupPr>
                            <m:e>
                              <m:r>
                                <w:rPr>
                                  <w:rFonts w:ascii="Cambria Math" w:eastAsia="宋体" w:hAnsi="Cambria Math" w:cs="Times New Roman"/>
                                  <w:kern w:val="0"/>
                                  <w:sz w:val="24"/>
                                  <w:szCs w:val="24"/>
                                </w:rPr>
                                <m:t>ζ</m:t>
                              </m:r>
                            </m:e>
                            <m:sup>
                              <m:f>
                                <m:fPr>
                                  <m:ctrlPr>
                                    <w:rPr>
                                      <w:rFonts w:ascii="Cambria Math" w:eastAsia="宋体" w:hAnsi="Cambria Math" w:cs="Times New Roman"/>
                                      <w:i/>
                                      <w:iCs/>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k</m:t>
                                  </m:r>
                                </m:den>
                              </m:f>
                            </m:sup>
                          </m:sSup>
                        </m:e>
                      </m:d>
                    </m:e>
                  </m:func>
                </m:num>
                <m:den>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sSubSup>
                        <m:sSubSupPr>
                          <m:ctrlPr>
                            <w:rPr>
                              <w:rFonts w:ascii="Cambria Math" w:eastAsia="宋体" w:hAnsi="Cambria Math" w:cs="Times New Roman"/>
                              <w:kern w:val="0"/>
                              <w:sz w:val="24"/>
                              <w:szCs w:val="24"/>
                            </w:rPr>
                          </m:ctrlPr>
                        </m:sSubSupPr>
                        <m:e>
                          <m:r>
                            <m:rPr>
                              <m:sty m:val="p"/>
                            </m:rPr>
                            <w:rPr>
                              <w:rFonts w:ascii="Cambria Math" w:eastAsia="宋体" w:hAnsi="Cambria Math" w:cs="Times New Roman"/>
                              <w:kern w:val="0"/>
                              <w:sz w:val="24"/>
                              <w:szCs w:val="24"/>
                            </w:rPr>
                            <m:t>ϵ</m:t>
                          </m:r>
                        </m:e>
                        <m:sub>
                          <m:r>
                            <m:rPr>
                              <m:sty m:val="p"/>
                            </m:rPr>
                            <w:rPr>
                              <w:rFonts w:ascii="Cambria Math" w:eastAsia="宋体" w:hAnsi="Cambria Math" w:cs="Times New Roman"/>
                              <w:kern w:val="0"/>
                              <w:sz w:val="24"/>
                              <w:szCs w:val="24"/>
                            </w:rPr>
                            <m:t>u,max</m:t>
                          </m:r>
                        </m:sub>
                        <m:sup>
                          <m:r>
                            <m:rPr>
                              <m:sty m:val="p"/>
                            </m:rPr>
                            <w:rPr>
                              <w:rFonts w:ascii="Cambria Math" w:eastAsia="宋体" w:hAnsi="Cambria Math" w:cs="Times New Roman"/>
                              <w:kern w:val="0"/>
                              <w:sz w:val="24"/>
                              <w:szCs w:val="24"/>
                            </w:rPr>
                            <m:t>x</m:t>
                          </m:r>
                        </m:sup>
                      </m:sSubSup>
                    </m:e>
                  </m:func>
                </m:den>
              </m:f>
            </m:e>
          </m:d>
          <m:r>
            <w:rPr>
              <w:rFonts w:ascii="Cambria Math" w:eastAsia="宋体" w:hAnsi="Cambria Math" w:cs="Times New Roman"/>
              <w:kern w:val="0"/>
              <w:sz w:val="24"/>
              <w:szCs w:val="24"/>
            </w:rPr>
            <m:t>.</m:t>
          </m:r>
        </m:oMath>
      </m:oMathPara>
    </w:p>
    <w:p w14:paraId="4B9E628D" w14:textId="3BC9C9BA" w:rsidR="002649D8" w:rsidRDefault="002649D8" w:rsidP="002649D8">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required for message transmission 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target communication nodes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determined to be minimum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such that </w:t>
      </w:r>
    </w:p>
    <w:p w14:paraId="163792AB" w14:textId="61BA20EC" w:rsidR="002649D8" w:rsidRPr="00BD434C" w:rsidRDefault="002649D8" w:rsidP="002649D8">
      <w:pPr>
        <w:spacing w:afterLines="100" w:after="312"/>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≤t</m:t>
              </m:r>
            </m:e>
          </m:d>
          <m:r>
            <w:rPr>
              <w:rFonts w:ascii="Cambria Math" w:eastAsia="宋体" w:hAnsi="Cambria Math" w:cs="Times New Roman"/>
              <w:kern w:val="0"/>
              <w:sz w:val="24"/>
              <w:szCs w:val="24"/>
            </w:rPr>
            <m:t>≥ς</m:t>
          </m:r>
        </m:oMath>
      </m:oMathPara>
    </w:p>
    <w:p w14:paraId="5BE06C0F" w14:textId="60AB9018" w:rsidR="002649D8" w:rsidRDefault="002649D8" w:rsidP="00E74944">
      <w:pPr>
        <w:spacing w:afterLines="100" w:after="312"/>
        <w:rPr>
          <w:rFonts w:ascii="Times New Roman" w:eastAsia="宋体" w:hAnsi="Times New Roman" w:cs="Times New Roman"/>
          <w:iCs/>
          <w:kern w:val="0"/>
          <w:sz w:val="24"/>
          <w:szCs w:val="24"/>
        </w:rPr>
      </w:pPr>
      <w:r>
        <w:rPr>
          <w:rFonts w:ascii="Times New Roman" w:eastAsia="宋体" w:hAnsi="Times New Roman" w:cs="Times New Roman"/>
          <w:iCs/>
          <w:kern w:val="0"/>
          <w:sz w:val="24"/>
          <w:szCs w:val="24"/>
        </w:rPr>
        <w:lastRenderedPageBreak/>
        <w:t xml:space="preserve">for target broadcast success probability </w:t>
      </w:r>
      <m:oMath>
        <m:r>
          <w:rPr>
            <w:rFonts w:ascii="Cambria Math" w:eastAsia="宋体" w:hAnsi="Cambria Math" w:cs="Times New Roman"/>
            <w:kern w:val="0"/>
            <w:sz w:val="24"/>
            <w:szCs w:val="24"/>
          </w:rPr>
          <m:t>0≤ς&lt;1</m:t>
        </m:r>
      </m:oMath>
      <w:r w:rsidR="00F04A13">
        <w:rPr>
          <w:rFonts w:ascii="Times New Roman" w:eastAsia="宋体" w:hAnsi="Times New Roman" w:cs="Times New Roman" w:hint="eastAsia"/>
          <w:iCs/>
          <w:kern w:val="0"/>
          <w:sz w:val="24"/>
          <w:szCs w:val="24"/>
        </w:rPr>
        <w:t>.</w:t>
      </w:r>
      <w:r w:rsidR="00F04A13">
        <w:rPr>
          <w:rFonts w:ascii="Times New Roman" w:eastAsia="宋体" w:hAnsi="Times New Roman" w:cs="Times New Roman"/>
          <w:iCs/>
          <w:kern w:val="0"/>
          <w:sz w:val="24"/>
          <w:szCs w:val="24"/>
        </w:rPr>
        <w:t xml:space="preserve"> Then, we have the following proposition</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8"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8"/>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1A6182FE"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t>
      </w:r>
      <w:r w:rsidR="008F6D83">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53E0904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(1-ϵ,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ϵ</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r w:rsidR="00210062">
        <w:rPr>
          <w:rFonts w:ascii="Times New Roman" w:eastAsia="宋体" w:hAnsi="Times New Roman" w:cs="Times New Roman"/>
          <w:kern w:val="0"/>
          <w:sz w:val="24"/>
          <w:szCs w:val="24"/>
        </w:rPr>
        <w:t>SWIB</w:t>
      </w:r>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SWIB protocol.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 xml:space="preserve">SWIB,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9"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10"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r w:rsidR="00DA49A3">
        <w:rPr>
          <w:rFonts w:ascii="Times New Roman" w:hAnsi="Times New Roman" w:cs="Times New Roman"/>
          <w:b/>
          <w:bCs/>
        </w:rPr>
        <w:t>SWIB</w:t>
      </w:r>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1"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757F1508"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w:t>
      </w:r>
      <w:r w:rsidR="00DF7070">
        <w:rPr>
          <w:rFonts w:ascii="Times New Roman" w:eastAsia="宋体" w:hAnsi="Times New Roman" w:cs="Times New Roman"/>
          <w:kern w:val="0"/>
          <w:sz w:val="24"/>
          <w:szCs w:val="24"/>
        </w:rPr>
        <w:lastRenderedPageBreak/>
        <w:t xml:space="preserve">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2"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2"/>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3"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26922852" w14:textId="796D5956"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2 </w:t>
      </w:r>
      <w:r w:rsidR="001B5F2F">
        <w:rPr>
          <w:rFonts w:ascii="Times New Roman" w:eastAsia="宋体" w:hAnsi="Times New Roman" w:cs="Times New Roman"/>
          <w:kern w:val="0"/>
          <w:sz w:val="24"/>
          <w:szCs w:val="24"/>
        </w:rPr>
        <w:t xml:space="preserve">gives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1B5F2F">
        <w:rPr>
          <w:rFonts w:ascii="Times New Roman" w:eastAsia="宋体" w:hAnsi="Times New Roman" w:cs="Times New Roman"/>
          <w:kern w:val="0"/>
          <w:sz w:val="24"/>
          <w:szCs w:val="24"/>
        </w:rPr>
        <w:t xml:space="preserve">at </w:t>
      </w:r>
      <w:r w:rsidR="00586CE5">
        <w:rPr>
          <w:rFonts w:ascii="Times New Roman" w:eastAsia="宋体" w:hAnsi="Times New Roman" w:cs="Times New Roman"/>
          <w:kern w:val="0"/>
          <w:sz w:val="24"/>
          <w:szCs w:val="24"/>
        </w:rPr>
        <w:t>a node</w:t>
      </w:r>
      <w:r w:rsidR="00F01E1C">
        <w:rPr>
          <w:rFonts w:ascii="Times New Roman" w:eastAsia="宋体" w:hAnsi="Times New Roman" w:cs="Times New Roman"/>
          <w:kern w:val="0"/>
          <w:sz w:val="24"/>
          <w:szCs w:val="24"/>
        </w:rPr>
        <w:t>.</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lastRenderedPageBreak/>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SWIB, the elected </w:t>
      </w:r>
      <w:r w:rsidR="0057020C">
        <w:rPr>
          <w:rFonts w:ascii="Times New Roman" w:eastAsia="宋体" w:hAnsi="Times New Roman" w:cs="Times New Roman"/>
          <w:kern w:val="0"/>
          <w:sz w:val="24"/>
          <w:szCs w:val="24"/>
        </w:rPr>
        <w:lastRenderedPageBreak/>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4"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5"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4494163F" w14:textId="57C59BC7" w:rsidR="00B13B01" w:rsidRDefault="00BA554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3.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 xml:space="preserve">to consensus nodes through wireless network broadcasting. </w:t>
      </w:r>
    </w:p>
    <w:p w14:paraId="2FC2C315" w14:textId="3BE994CD" w:rsidR="00B13B01" w:rsidRDefault="00B13B01" w:rsidP="00B13B01">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0AFE5125" wp14:editId="04C9E7FA">
            <wp:extent cx="3423781" cy="388998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046" cy="3926645"/>
                    </a:xfrm>
                    <a:prstGeom prst="rect">
                      <a:avLst/>
                    </a:prstGeom>
                  </pic:spPr>
                </pic:pic>
              </a:graphicData>
            </a:graphic>
          </wp:inline>
        </w:drawing>
      </w:r>
    </w:p>
    <w:p w14:paraId="2969DBFE" w14:textId="0240C6AC"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0CB2226" w14:textId="5ED0993B" w:rsidR="00BA5541" w:rsidRPr="00B13B01"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4F5B2CFC"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w:t>
      </w:r>
      <w:r w:rsidR="00A2267D">
        <w:rPr>
          <w:rFonts w:ascii="Times New Roman" w:eastAsia="宋体" w:hAnsi="Times New Roman" w:cs="Times New Roman"/>
          <w:kern w:val="0"/>
          <w:sz w:val="24"/>
          <w:szCs w:val="24"/>
        </w:rPr>
        <w:lastRenderedPageBreak/>
        <w:t xml:space="preserve">signature. In SWIB,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have</w:t>
      </w:r>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766E2545"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AC0822">
        <w:rPr>
          <w:rFonts w:ascii="Times New Roman" w:eastAsia="宋体" w:hAnsi="Times New Roman" w:cs="Times New Roman"/>
          <w:kern w:val="0"/>
          <w:sz w:val="24"/>
          <w:szCs w:val="24"/>
        </w:rPr>
        <w:t xml:space="preserve">generate signature. </w:t>
      </w:r>
      <w:r w:rsidR="00E815B8">
        <w:rPr>
          <w:rFonts w:ascii="Times New Roman" w:eastAsia="宋体" w:hAnsi="Times New Roman" w:cs="Times New Roman"/>
          <w:kern w:val="0"/>
          <w:sz w:val="24"/>
          <w:szCs w:val="24"/>
        </w:rPr>
        <w:t>Both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961F760"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w:t>
      </w:r>
      <w:r w:rsidR="008C6345">
        <w:rPr>
          <w:rFonts w:ascii="Times New Roman" w:eastAsia="宋体" w:hAnsi="Times New Roman" w:cs="Times New Roman"/>
          <w:kern w:val="0"/>
          <w:sz w:val="24"/>
          <w:szCs w:val="24"/>
        </w:rPr>
        <w:t xml:space="preserve">those </w:t>
      </w:r>
      <w:r>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w:lastRenderedPageBreak/>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548856CB" w14:textId="0221240C"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415276">
        <w:rPr>
          <w:rFonts w:ascii="Times New Roman" w:eastAsia="宋体" w:hAnsi="Times New Roman" w:cs="Times New Roman"/>
          <w:kern w:val="0"/>
          <w:sz w:val="24"/>
          <w:szCs w:val="24"/>
        </w:rPr>
        <w:t xml:space="preserve">Nodes will be punished by reducing their lifetime when </w:t>
      </w:r>
      <w:r w:rsidR="00DF5321">
        <w:rPr>
          <w:rFonts w:ascii="Times New Roman" w:eastAsia="宋体" w:hAnsi="Times New Roman" w:cs="Times New Roman"/>
          <w:kern w:val="0"/>
          <w:sz w:val="24"/>
          <w:szCs w:val="24"/>
        </w:rPr>
        <w:t xml:space="preserve">nodes are judged malicious. </w:t>
      </w:r>
      <w:r w:rsidR="006752B2">
        <w:rPr>
          <w:rFonts w:ascii="Times New Roman" w:eastAsia="宋体" w:hAnsi="Times New Roman" w:cs="Times New Roman"/>
          <w:kern w:val="0"/>
          <w:sz w:val="24"/>
          <w:szCs w:val="24"/>
        </w:rPr>
        <w:t xml:space="preserve">Reducing lifetime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obtain</w:t>
      </w:r>
      <w:r w:rsidR="00415276">
        <w:rPr>
          <w:rFonts w:ascii="Times New Roman" w:eastAsia="宋体" w:hAnsi="Times New Roman" w:cs="Times New Roman"/>
          <w:kern w:val="0"/>
          <w:sz w:val="24"/>
          <w:szCs w:val="24"/>
        </w:rPr>
        <w:t>s</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 xml:space="preserve">block generation </w:t>
      </w:r>
      <w:r w:rsidR="008F630A">
        <w:rPr>
          <w:rFonts w:ascii="Times New Roman" w:eastAsia="宋体" w:hAnsi="Times New Roman" w:cs="Times New Roman"/>
          <w:kern w:val="0"/>
          <w:sz w:val="24"/>
          <w:szCs w:val="24"/>
        </w:rPr>
        <w:t>reward. 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and efficiency of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ins w:id="16" w:author="ThinkPad" w:date="2022-05-17T23:23:00Z">
        <w:r w:rsidR="00B774C1">
          <w:rPr>
            <w:rFonts w:ascii="Times New Roman" w:eastAsia="宋体" w:hAnsi="Times New Roman" w:cs="Times New Roman"/>
            <w:kern w:val="0"/>
            <w:sz w:val="24"/>
            <w:szCs w:val="24"/>
          </w:rPr>
          <w:t>s</w:t>
        </w:r>
      </w:ins>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7A31C254" w14:textId="11391EA9" w:rsidR="00D7218D" w:rsidRPr="00033C2F" w:rsidRDefault="000F4706" w:rsidP="00CE0A4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1D5863">
        <w:rPr>
          <w:rFonts w:ascii="Times New Roman" w:eastAsia="宋体" w:hAnsi="Times New Roman" w:cs="Times New Roman"/>
          <w:kern w:val="0"/>
          <w:sz w:val="24"/>
          <w:szCs w:val="24"/>
        </w:rPr>
        <w:t xml:space="preserve"> We assume that </w:t>
      </w:r>
      <w:r w:rsidR="00A56F5B">
        <w:rPr>
          <w:rFonts w:ascii="Times New Roman" w:eastAsia="宋体" w:hAnsi="Times New Roman" w:cs="Times New Roman"/>
          <w:kern w:val="0"/>
          <w:sz w:val="24"/>
          <w:szCs w:val="24"/>
        </w:rPr>
        <w:t xml:space="preserve">blocks will be retransmitted </w:t>
      </w:r>
      <w:r w:rsidR="00CE0A40">
        <w:rPr>
          <w:rFonts w:ascii="Times New Roman" w:eastAsia="宋体" w:hAnsi="Times New Roman" w:cs="Times New Roman"/>
          <w:kern w:val="0"/>
          <w:sz w:val="24"/>
          <w:szCs w:val="24"/>
        </w:rPr>
        <w:t>when an outage occurs due to a poor condition of the actual channel.</w:t>
      </w:r>
      <w:r w:rsidR="00CE0A40">
        <w:rPr>
          <w:rFonts w:ascii="Times New Roman" w:eastAsia="宋体" w:hAnsi="Times New Roman" w:cs="Times New Roman" w:hint="eastAsia"/>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SINR outage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receive a 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after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iCs/>
                    <w:kern w:val="0"/>
                    <w:sz w:val="24"/>
                    <w:szCs w:val="24"/>
                  </w:rPr>
                </m:ctrlPr>
              </m:fPr>
              <m:num>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iCs/>
                            <w:kern w:val="0"/>
                            <w:sz w:val="24"/>
                            <w:szCs w:val="24"/>
                          </w:rPr>
                        </m:ctrlPr>
                      </m:dPr>
                      <m:e>
                        <m:r>
                          <w:rPr>
                            <w:rFonts w:ascii="Cambria Math" w:eastAsia="宋体" w:hAnsi="Cambria Math" w:cs="Times New Roman"/>
                            <w:kern w:val="0"/>
                            <w:sz w:val="24"/>
                            <w:szCs w:val="24"/>
                          </w:rPr>
                          <m:t>ς</m:t>
                        </m:r>
                      </m:e>
                    </m:d>
                  </m:e>
                </m:func>
              </m:num>
              <m:den>
                <m:func>
                  <m:funcPr>
                    <m:ctrlPr>
                      <w:rPr>
                        <w:rFonts w:ascii="Cambria Math" w:eastAsia="宋体" w:hAnsi="Cambria Math" w:cs="Times New Roman"/>
                        <w:i/>
                        <w:iCs/>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(1-ϵ</m:t>
                        </m:r>
                      </m:e>
                      <m:sub>
                        <m:r>
                          <m:rPr>
                            <m:sty m:val="p"/>
                          </m:rP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e>
                </m:func>
              </m:den>
            </m:f>
          </m:e>
        </m:d>
      </m:oMath>
      <w:r w:rsidR="00033C2F">
        <w:rPr>
          <w:rFonts w:ascii="Times New Roman" w:eastAsia="宋体" w:hAnsi="Times New Roman" w:cs="Times New Roman"/>
          <w:kern w:val="0"/>
          <w:sz w:val="24"/>
          <w:szCs w:val="24"/>
        </w:rPr>
        <w:t xml:space="preserve"> time slots</w:t>
      </w:r>
      <w:r w:rsidR="00D66E0E">
        <w:rPr>
          <w:rFonts w:ascii="Times New Roman" w:eastAsia="宋体" w:hAnsi="Times New Roman" w:cs="Times New Roman"/>
          <w:kern w:val="0"/>
          <w:sz w:val="24"/>
          <w:szCs w:val="24"/>
        </w:rPr>
        <w:t xml:space="preserve"> with probability </w:t>
      </w:r>
      <m:oMath>
        <m:r>
          <w:rPr>
            <w:rFonts w:ascii="Cambria Math" w:eastAsia="宋体" w:hAnsi="Cambria Math" w:cs="Times New Roman"/>
            <w:kern w:val="0"/>
            <w:sz w:val="24"/>
            <w:szCs w:val="24"/>
          </w:rPr>
          <m:t>0≤ζ&lt;1</m:t>
        </m:r>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p>
    <w:p w14:paraId="27853CBD" w14:textId="77777777" w:rsidR="00D7218D" w:rsidRDefault="00D7218D" w:rsidP="002237A6">
      <w:pPr>
        <w:spacing w:afterLines="50" w:after="156"/>
        <w:ind w:firstLineChars="200" w:firstLine="480"/>
        <w:rPr>
          <w:rFonts w:ascii="Times New Roman" w:eastAsia="宋体" w:hAnsi="Times New Roman" w:cs="Times New Roman"/>
          <w:kern w:val="0"/>
          <w:sz w:val="24"/>
          <w:szCs w:val="24"/>
        </w:rPr>
      </w:pPr>
    </w:p>
    <w:p w14:paraId="47AC2083" w14:textId="61F8F96A" w:rsidR="0085138F" w:rsidRPr="000F4706" w:rsidRDefault="005646E9"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probability </w:t>
      </w:r>
      <m:oMath>
        <m:r>
          <w:rPr>
            <w:rFonts w:ascii="Cambria Math" w:eastAsia="宋体" w:hAnsi="Cambria Math" w:cs="Times New Roman"/>
            <w:kern w:val="0"/>
            <w:sz w:val="24"/>
            <w:szCs w:val="24"/>
          </w:rPr>
          <m:t>p</m:t>
        </m:r>
      </m:oMath>
      <w:r w:rsidR="00E410C0">
        <w:rPr>
          <w:rFonts w:ascii="Times New Roman" w:eastAsia="宋体" w:hAnsi="Times New Roman" w:cs="Times New Roman"/>
          <w:kern w:val="0"/>
          <w:sz w:val="24"/>
          <w:szCs w:val="24"/>
        </w:rPr>
        <w:t xml:space="preserve"> </w:t>
      </w:r>
      <w:r w:rsidR="00F8065D">
        <w:rPr>
          <w:rFonts w:ascii="Times New Roman" w:eastAsia="宋体" w:hAnsi="Times New Roman" w:cs="Times New Roman"/>
          <w:kern w:val="0"/>
          <w:sz w:val="24"/>
          <w:szCs w:val="24"/>
        </w:rPr>
        <w:t xml:space="preserve">in </w:t>
      </w:r>
      <w:r w:rsidR="00F511DD">
        <w:rPr>
          <w:rFonts w:ascii="Times New Roman" w:eastAsia="宋体" w:hAnsi="Times New Roman" w:cs="Times New Roman"/>
          <w:kern w:val="0"/>
          <w:sz w:val="24"/>
          <w:szCs w:val="24"/>
        </w:rPr>
        <w:t>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w:t>
      </w:r>
      <w:ins w:id="17" w:author="ThinkPad" w:date="2022-05-17T23:50:00Z">
        <w:r w:rsidR="00350DC3">
          <w:rPr>
            <w:rFonts w:ascii="Times New Roman" w:eastAsia="宋体" w:hAnsi="Times New Roman" w:cs="Times New Roman"/>
            <w:kern w:val="0"/>
            <w:sz w:val="24"/>
            <w:szCs w:val="24"/>
          </w:rPr>
          <w:t xml:space="preserve">can </w:t>
        </w:r>
      </w:ins>
      <w:r w:rsidR="00F16D52">
        <w:rPr>
          <w:rFonts w:ascii="Times New Roman" w:eastAsia="宋体" w:hAnsi="Times New Roman" w:cs="Times New Roman"/>
          <w:kern w:val="0"/>
          <w:sz w:val="24"/>
          <w:szCs w:val="24"/>
        </w:rPr>
        <w:t>succe</w:t>
      </w:r>
      <w:del w:id="18" w:author="ThinkPad" w:date="2022-05-17T23:48:00Z">
        <w:r w:rsidR="00F16D52" w:rsidDel="00350DC3">
          <w:rPr>
            <w:rFonts w:ascii="Times New Roman" w:eastAsia="宋体" w:hAnsi="Times New Roman" w:cs="Times New Roman" w:hint="eastAsia"/>
            <w:kern w:val="0"/>
            <w:sz w:val="24"/>
            <w:szCs w:val="24"/>
          </w:rPr>
          <w:delText>ss</w:delText>
        </w:r>
      </w:del>
      <w:ins w:id="19" w:author="ThinkPad" w:date="2022-05-17T23:48:00Z">
        <w:r w:rsidR="00350DC3">
          <w:rPr>
            <w:rFonts w:ascii="Times New Roman" w:eastAsia="宋体" w:hAnsi="Times New Roman" w:cs="Times New Roman" w:hint="eastAsia"/>
            <w:kern w:val="0"/>
            <w:sz w:val="24"/>
            <w:szCs w:val="24"/>
          </w:rPr>
          <w:t>ed</w:t>
        </w:r>
      </w:ins>
      <w:r w:rsidR="00F16D52">
        <w:rPr>
          <w:rFonts w:ascii="Times New Roman" w:eastAsia="宋体" w:hAnsi="Times New Roman" w:cs="Times New Roman"/>
          <w:kern w:val="0"/>
          <w:sz w:val="24"/>
          <w:szCs w:val="24"/>
        </w:rPr>
        <w:t xml:space="preserve">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lastRenderedPageBreak/>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ins w:id="20" w:author="ThinkPad" w:date="2022-05-18T19:31:00Z">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【从单个邻居</w:t>
        </w:r>
      </w:ins>
      <m:oMath>
        <m:f>
          <m:fPr>
            <m:ctrlPr>
              <w:ins w:id="21" w:author="ThinkPad" w:date="2022-05-18T19:32:00Z">
                <w:rPr>
                  <w:rFonts w:ascii="Cambria Math" w:eastAsia="宋体" w:hAnsi="Cambria Math" w:cs="Times New Roman"/>
                  <w:kern w:val="0"/>
                  <w:sz w:val="24"/>
                  <w:szCs w:val="24"/>
                </w:rPr>
              </w:ins>
            </m:ctrlPr>
          </m:fPr>
          <m:num>
            <m:r>
              <w:ins w:id="22" w:author="ThinkPad" w:date="2022-05-18T19:32:00Z">
                <m:rPr>
                  <m:sty m:val="p"/>
                </m:rPr>
                <w:rPr>
                  <w:rFonts w:ascii="Cambria Math" w:eastAsia="宋体" w:hAnsi="Cambria Math" w:cs="Times New Roman"/>
                  <w:kern w:val="0"/>
                  <w:sz w:val="24"/>
                  <w:szCs w:val="24"/>
                </w:rPr>
                <m:t>2</m:t>
              </w:ins>
            </m:r>
          </m:num>
          <m:den>
            <m:r>
              <w:ins w:id="23" w:author="ThinkPad" w:date="2022-05-18T19:32:00Z">
                <w:rPr>
                  <w:rFonts w:ascii="Cambria Math" w:eastAsia="宋体" w:hAnsi="Cambria Math" w:cs="Times New Roman"/>
                  <w:kern w:val="0"/>
                  <w:sz w:val="24"/>
                  <w:szCs w:val="24"/>
                </w:rPr>
                <m:t>p</m:t>
              </w:ins>
            </m:r>
          </m:den>
        </m:f>
        <m:func>
          <m:funcPr>
            <m:ctrlPr>
              <w:ins w:id="24" w:author="ThinkPad" w:date="2022-05-18T19:32:00Z">
                <w:rPr>
                  <w:rFonts w:ascii="Cambria Math" w:eastAsia="宋体" w:hAnsi="Cambria Math" w:cs="Times New Roman"/>
                  <w:kern w:val="0"/>
                  <w:sz w:val="24"/>
                  <w:szCs w:val="24"/>
                </w:rPr>
              </w:ins>
            </m:ctrlPr>
          </m:funcPr>
          <m:fName>
            <m:r>
              <w:ins w:id="25" w:author="ThinkPad" w:date="2022-05-18T19:32:00Z">
                <m:rPr>
                  <m:sty m:val="p"/>
                </m:rPr>
                <w:rPr>
                  <w:rFonts w:ascii="Cambria Math" w:eastAsia="宋体" w:hAnsi="Cambria Math" w:cs="Times New Roman"/>
                  <w:kern w:val="0"/>
                  <w:sz w:val="24"/>
                  <w:szCs w:val="24"/>
                </w:rPr>
                <m:t>log</m:t>
              </w:ins>
            </m:r>
          </m:fName>
          <m:e>
            <m:r>
              <w:ins w:id="26" w:author="ThinkPad" w:date="2022-05-18T19:32:00Z">
                <w:rPr>
                  <w:rFonts w:ascii="Cambria Math" w:eastAsia="宋体" w:hAnsi="Cambria Math" w:cs="Times New Roman"/>
                  <w:kern w:val="0"/>
                  <w:sz w:val="24"/>
                  <w:szCs w:val="24"/>
                </w:rPr>
                <m:t>N</m:t>
              </w:ins>
            </m:r>
            <m:r>
              <w:ins w:id="27" w:author="ThinkPad" w:date="2022-05-18T19:32:00Z">
                <m:rPr>
                  <m:sty m:val="p"/>
                </m:rPr>
                <w:rPr>
                  <w:rFonts w:ascii="Cambria Math" w:eastAsia="宋体" w:hAnsi="Cambria Math" w:cs="Times New Roman"/>
                  <w:kern w:val="0"/>
                  <w:sz w:val="24"/>
                  <w:szCs w:val="24"/>
                </w:rPr>
                <m:t xml:space="preserve"> </m:t>
              </w:ins>
            </m:r>
          </m:e>
        </m:func>
      </m:oMath>
      <w:ins w:id="28" w:author="ThinkPad" w:date="2022-05-18T19:32:00Z">
        <w:r w:rsidR="00867A9A">
          <w:rPr>
            <w:rFonts w:ascii="Times New Roman" w:eastAsia="宋体" w:hAnsi="Times New Roman" w:cs="Times New Roman" w:hint="eastAsia"/>
            <w:kern w:val="0"/>
            <w:sz w:val="24"/>
            <w:szCs w:val="24"/>
          </w:rPr>
          <w:t>时隙内接收一个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是高概率的，</w:t>
        </w:r>
      </w:ins>
      <w:ins w:id="29" w:author="ThinkPad" w:date="2022-05-18T19:33:00Z">
        <w:r w:rsidR="007972CB">
          <w:rPr>
            <w:rFonts w:ascii="Times New Roman" w:eastAsia="宋体" w:hAnsi="Times New Roman" w:cs="Times New Roman" w:hint="eastAsia"/>
            <w:kern w:val="0"/>
            <w:sz w:val="24"/>
            <w:szCs w:val="24"/>
          </w:rPr>
          <w:t>同等条件下，需要连续</w:t>
        </w:r>
      </w:ins>
      <w:ins w:id="30" w:author="ThinkPad" w:date="2022-05-18T19:32:00Z">
        <w:r w:rsidR="00867A9A">
          <w:rPr>
            <w:rFonts w:ascii="Times New Roman" w:eastAsia="宋体" w:hAnsi="Times New Roman" w:cs="Times New Roman" w:hint="eastAsia"/>
            <w:kern w:val="0"/>
            <w:sz w:val="24"/>
            <w:szCs w:val="24"/>
          </w:rPr>
          <w:t>接收</w:t>
        </w:r>
      </w:ins>
      <w:ins w:id="31" w:author="ThinkPad" w:date="2022-05-18T19:33:00Z">
        <w:r w:rsidR="007972CB">
          <w:rPr>
            <w:rFonts w:ascii="Times New Roman" w:eastAsia="宋体" w:hAnsi="Times New Roman" w:cs="Times New Roman" w:hint="eastAsia"/>
            <w:kern w:val="0"/>
            <w:sz w:val="24"/>
            <w:szCs w:val="24"/>
          </w:rPr>
          <w:t>到所有</w:t>
        </w:r>
      </w:ins>
      <m:oMath>
        <m:r>
          <w:ins w:id="32" w:author="ThinkPad" w:date="2022-05-18T19:32:00Z">
            <m:rPr>
              <m:sty m:val="p"/>
            </m:rPr>
            <w:rPr>
              <w:rFonts w:ascii="Cambria Math" w:eastAsia="宋体" w:hAnsi="Cambria Math" w:cs="Times New Roman"/>
              <w:kern w:val="0"/>
              <w:sz w:val="24"/>
              <w:szCs w:val="24"/>
            </w:rPr>
            <m:t>⌈</m:t>
          </w:ins>
        </m:r>
        <m:f>
          <m:fPr>
            <m:ctrlPr>
              <w:ins w:id="33" w:author="ThinkPad" w:date="2022-05-18T19:32:00Z">
                <w:rPr>
                  <w:rFonts w:ascii="Cambria Math" w:eastAsia="宋体" w:hAnsi="Cambria Math" w:cs="Times New Roman"/>
                  <w:kern w:val="0"/>
                  <w:sz w:val="24"/>
                  <w:szCs w:val="24"/>
                </w:rPr>
              </w:ins>
            </m:ctrlPr>
          </m:fPr>
          <m:num>
            <m:r>
              <w:ins w:id="34" w:author="ThinkPad" w:date="2022-05-18T19:32:00Z">
                <w:rPr>
                  <w:rFonts w:ascii="Cambria Math" w:eastAsia="宋体" w:hAnsi="Cambria Math" w:cs="Times New Roman"/>
                  <w:kern w:val="0"/>
                  <w:sz w:val="24"/>
                  <w:szCs w:val="24"/>
                </w:rPr>
                <m:t>L</m:t>
              </w:ins>
            </m:r>
          </m:num>
          <m:den>
            <m:func>
              <m:funcPr>
                <m:ctrlPr>
                  <w:ins w:id="35" w:author="ThinkPad" w:date="2022-05-18T19:32:00Z">
                    <w:rPr>
                      <w:rFonts w:ascii="Cambria Math" w:eastAsia="宋体" w:hAnsi="Cambria Math" w:cs="Times New Roman"/>
                      <w:kern w:val="0"/>
                      <w:sz w:val="24"/>
                      <w:szCs w:val="24"/>
                    </w:rPr>
                  </w:ins>
                </m:ctrlPr>
              </m:funcPr>
              <m:fName>
                <m:r>
                  <w:ins w:id="36" w:author="ThinkPad" w:date="2022-05-18T19:32:00Z">
                    <m:rPr>
                      <m:sty m:val="p"/>
                    </m:rPr>
                    <w:rPr>
                      <w:rFonts w:ascii="Cambria Math" w:eastAsia="宋体" w:hAnsi="Cambria Math" w:cs="Times New Roman"/>
                      <w:kern w:val="0"/>
                      <w:sz w:val="24"/>
                      <w:szCs w:val="24"/>
                    </w:rPr>
                    <m:t>log</m:t>
                  </w:ins>
                </m:r>
              </m:fName>
              <m:e>
                <m:r>
                  <w:ins w:id="37" w:author="ThinkPad" w:date="2022-05-18T19:32:00Z">
                    <w:rPr>
                      <w:rFonts w:ascii="Cambria Math" w:eastAsia="宋体" w:hAnsi="Cambria Math" w:cs="Times New Roman"/>
                      <w:kern w:val="0"/>
                      <w:sz w:val="24"/>
                      <w:szCs w:val="24"/>
                    </w:rPr>
                    <m:t>N</m:t>
                  </w:ins>
                </m:r>
              </m:e>
            </m:func>
          </m:den>
        </m:f>
        <m:r>
          <w:ins w:id="38" w:author="ThinkPad" w:date="2022-05-18T19:32:00Z">
            <m:rPr>
              <m:sty m:val="p"/>
            </m:rPr>
            <w:rPr>
              <w:rFonts w:ascii="Cambria Math" w:eastAsia="宋体" w:hAnsi="Cambria Math" w:cs="Times New Roman"/>
              <w:kern w:val="0"/>
              <w:sz w:val="24"/>
              <w:szCs w:val="24"/>
            </w:rPr>
            <m:t>⌉</m:t>
          </w:ins>
        </m:r>
      </m:oMath>
      <w:ins w:id="39" w:author="ThinkPad" w:date="2022-05-18T19:33:00Z">
        <w:r w:rsidR="00867A9A">
          <w:rPr>
            <w:rFonts w:ascii="Times New Roman" w:eastAsia="宋体" w:hAnsi="Times New Roman" w:cs="Times New Roman" w:hint="eastAsia"/>
            <w:kern w:val="0"/>
            <w:sz w:val="24"/>
            <w:szCs w:val="24"/>
          </w:rPr>
          <w:t>个</w:t>
        </w:r>
        <w:r w:rsidR="00867A9A">
          <w:rPr>
            <w:rFonts w:ascii="Times New Roman" w:eastAsia="宋体" w:hAnsi="Times New Roman" w:cs="Times New Roman" w:hint="eastAsia"/>
            <w:kern w:val="0"/>
            <w:sz w:val="24"/>
            <w:szCs w:val="24"/>
          </w:rPr>
          <w:t>b</w:t>
        </w:r>
        <w:r w:rsidR="00867A9A">
          <w:rPr>
            <w:rFonts w:ascii="Times New Roman" w:eastAsia="宋体" w:hAnsi="Times New Roman" w:cs="Times New Roman"/>
            <w:kern w:val="0"/>
            <w:sz w:val="24"/>
            <w:szCs w:val="24"/>
          </w:rPr>
          <w:t>lock</w:t>
        </w:r>
        <w:r w:rsidR="00867A9A">
          <w:rPr>
            <w:rFonts w:ascii="Times New Roman" w:eastAsia="宋体" w:hAnsi="Times New Roman" w:cs="Times New Roman" w:hint="eastAsia"/>
            <w:kern w:val="0"/>
            <w:sz w:val="24"/>
            <w:szCs w:val="24"/>
          </w:rPr>
          <w:t>s</w:t>
        </w:r>
        <w:r w:rsidR="007972CB">
          <w:rPr>
            <w:rFonts w:ascii="Times New Roman" w:eastAsia="宋体" w:hAnsi="Times New Roman" w:cs="Times New Roman" w:hint="eastAsia"/>
            <w:kern w:val="0"/>
            <w:sz w:val="24"/>
            <w:szCs w:val="24"/>
          </w:rPr>
          <w:t>的概率值</w:t>
        </w:r>
        <w:r w:rsidR="00867A9A">
          <w:rPr>
            <w:rFonts w:ascii="Times New Roman" w:eastAsia="宋体" w:hAnsi="Times New Roman" w:cs="Times New Roman"/>
            <w:kern w:val="0"/>
            <w:sz w:val="24"/>
            <w:szCs w:val="24"/>
          </w:rPr>
          <w:t xml:space="preserve">, </w:t>
        </w:r>
        <w:r w:rsidR="00867A9A">
          <w:rPr>
            <w:rFonts w:ascii="Times New Roman" w:eastAsia="宋体" w:hAnsi="Times New Roman" w:cs="Times New Roman" w:hint="eastAsia"/>
            <w:kern w:val="0"/>
            <w:sz w:val="24"/>
            <w:szCs w:val="24"/>
          </w:rPr>
          <w:t>还叫高概率么？</w:t>
        </w:r>
      </w:ins>
      <w:ins w:id="40" w:author="ThinkPad" w:date="2022-05-18T19:31:00Z">
        <w:r w:rsidR="00867A9A">
          <w:rPr>
            <w:rFonts w:ascii="Times New Roman" w:eastAsia="宋体" w:hAnsi="Times New Roman" w:cs="Times New Roman" w:hint="eastAsia"/>
            <w:kern w:val="0"/>
            <w:sz w:val="24"/>
            <w:szCs w:val="24"/>
          </w:rPr>
          <w:t>】</w:t>
        </w:r>
      </w:ins>
      <w:r w:rsidR="00301E94">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mechanism </w:t>
      </w:r>
      <w:r w:rsidR="002237A6">
        <w:rPr>
          <w:rFonts w:ascii="Times New Roman" w:eastAsia="宋体" w:hAnsi="Times New Roman" w:cs="Times New Roman"/>
          <w:kern w:val="0"/>
          <w:sz w:val="24"/>
          <w:szCs w:val="24"/>
        </w:rPr>
        <w:t>can reduce the risk that single node transmits stale blockchain history to new node.</w:t>
      </w:r>
      <w:ins w:id="41" w:author="ThinkPad" w:date="2022-05-18T19:34:00Z">
        <w:r w:rsidR="0061662E">
          <w:rPr>
            <w:rFonts w:ascii="Times New Roman" w:eastAsia="宋体" w:hAnsi="Times New Roman" w:cs="Times New Roman"/>
            <w:kern w:val="0"/>
            <w:sz w:val="24"/>
            <w:szCs w:val="24"/>
          </w:rPr>
          <w:t xml:space="preserve"> </w:t>
        </w:r>
        <w:r w:rsidR="0061662E">
          <w:rPr>
            <w:rFonts w:ascii="Times New Roman" w:eastAsia="宋体" w:hAnsi="Times New Roman" w:cs="Times New Roman" w:hint="eastAsia"/>
            <w:kern w:val="0"/>
            <w:sz w:val="24"/>
            <w:szCs w:val="24"/>
          </w:rPr>
          <w:t>【都是一个链，怎么还有陈旧的、还有新的</w:t>
        </w:r>
        <w:r w:rsidR="0061662E">
          <w:rPr>
            <w:rFonts w:ascii="Times New Roman" w:eastAsia="宋体" w:hAnsi="Times New Roman" w:cs="Times New Roman"/>
            <w:kern w:val="0"/>
            <w:sz w:val="24"/>
            <w:szCs w:val="24"/>
          </w:rPr>
          <w:t>…</w:t>
        </w:r>
        <w:r w:rsidR="0061662E">
          <w:rPr>
            <w:rFonts w:ascii="Times New Roman" w:eastAsia="宋体" w:hAnsi="Times New Roman" w:cs="Times New Roman" w:hint="eastAsia"/>
            <w:kern w:val="0"/>
            <w:sz w:val="24"/>
            <w:szCs w:val="24"/>
          </w:rPr>
          <w:t>】</w:t>
        </w:r>
      </w:ins>
      <w:r w:rsidR="002237A6">
        <w:rPr>
          <w:rFonts w:ascii="Times New Roman" w:eastAsia="宋体" w:hAnsi="Times New Roman" w:cs="Times New Roman"/>
          <w:kern w:val="0"/>
          <w:sz w:val="24"/>
          <w:szCs w:val="24"/>
        </w:rPr>
        <w:t xml:space="preserve"> Once a node transmits wrong blockchain history</w:t>
      </w:r>
      <w:ins w:id="42" w:author="ThinkPad" w:date="2022-05-18T08:06:00Z">
        <w:r w:rsidR="007C2D11">
          <w:rPr>
            <w:rFonts w:ascii="Times New Roman" w:eastAsia="宋体" w:hAnsi="Times New Roman" w:cs="Times New Roman"/>
            <w:kern w:val="0"/>
            <w:sz w:val="24"/>
            <w:szCs w:val="24"/>
          </w:rPr>
          <w:t xml:space="preserve"> information</w:t>
        </w:r>
      </w:ins>
      <w:r w:rsidR="002237A6">
        <w:rPr>
          <w:rFonts w:ascii="Times New Roman" w:eastAsia="宋体" w:hAnsi="Times New Roman" w:cs="Times New Roman"/>
          <w:kern w:val="0"/>
          <w:sz w:val="24"/>
          <w:szCs w:val="24"/>
        </w:rPr>
        <w:t xml:space="preserve">, the receive node can immediately detect through </w:t>
      </w:r>
      <w:del w:id="43" w:author="ThinkPad" w:date="2022-05-18T08:06:00Z">
        <w:r w:rsidR="002237A6" w:rsidDel="007C2D11">
          <w:rPr>
            <w:rFonts w:ascii="Times New Roman" w:eastAsia="宋体" w:hAnsi="Times New Roman" w:cs="Times New Roman"/>
            <w:kern w:val="0"/>
            <w:sz w:val="24"/>
            <w:szCs w:val="24"/>
          </w:rPr>
          <w:delText xml:space="preserve">transmitted </w:delText>
        </w:r>
      </w:del>
      <w:r w:rsidR="002237A6">
        <w:rPr>
          <w:rFonts w:ascii="Times New Roman" w:eastAsia="宋体" w:hAnsi="Times New Roman" w:cs="Times New Roman"/>
          <w:kern w:val="0"/>
          <w:sz w:val="24"/>
          <w:szCs w:val="24"/>
        </w:rPr>
        <w:t>blocks</w:t>
      </w:r>
      <w:ins w:id="44" w:author="ThinkPad" w:date="2022-05-18T08:06:00Z">
        <w:r w:rsidR="007C2D11">
          <w:rPr>
            <w:rFonts w:ascii="Times New Roman" w:eastAsia="宋体" w:hAnsi="Times New Roman" w:cs="Times New Roman"/>
            <w:kern w:val="0"/>
            <w:sz w:val="24"/>
            <w:szCs w:val="24"/>
          </w:rPr>
          <w:t xml:space="preserve"> received</w:t>
        </w:r>
      </w:ins>
      <w:r w:rsidR="002237A6">
        <w:rPr>
          <w:rFonts w:ascii="Times New Roman" w:eastAsia="宋体" w:hAnsi="Times New Roman" w:cs="Times New Roman"/>
          <w:kern w:val="0"/>
          <w:sz w:val="24"/>
          <w:szCs w:val="24"/>
        </w:rPr>
        <w:t xml:space="preserve"> from other nodes.</w:t>
      </w:r>
      <w:r w:rsidR="002237A6">
        <w:rPr>
          <w:rFonts w:ascii="Times New Roman" w:eastAsia="宋体" w:hAnsi="Times New Roman" w:cs="Times New Roman" w:hint="eastAsia"/>
          <w:kern w:val="0"/>
          <w:sz w:val="24"/>
          <w:szCs w:val="24"/>
        </w:rPr>
        <w:t xml:space="preserve"> </w:t>
      </w:r>
      <w:r w:rsidR="00F11A35">
        <w:rPr>
          <w:rFonts w:ascii="Times New Roman" w:eastAsia="宋体" w:hAnsi="Times New Roman" w:cs="Times New Roman"/>
          <w:kern w:val="0"/>
          <w:sz w:val="24"/>
          <w:szCs w:val="24"/>
        </w:rPr>
        <w:t xml:space="preserve">Meanwhile, </w:t>
      </w:r>
      <w:r w:rsidR="002237A6">
        <w:rPr>
          <w:rFonts w:ascii="Times New Roman" w:eastAsia="宋体" w:hAnsi="Times New Roman" w:cs="Times New Roman"/>
          <w:kern w:val="0"/>
          <w:sz w:val="24"/>
          <w:szCs w:val="24"/>
        </w:rPr>
        <w:t>synchroni</w:t>
      </w:r>
      <w:r w:rsidR="00A22CBA">
        <w:rPr>
          <w:rFonts w:ascii="Times New Roman" w:eastAsia="宋体" w:hAnsi="Times New Roman" w:cs="Times New Roman"/>
          <w:kern w:val="0"/>
          <w:sz w:val="24"/>
          <w:szCs w:val="24"/>
        </w:rPr>
        <w:t>zation</w:t>
      </w:r>
      <w:r w:rsidR="002237A6">
        <w:rPr>
          <w:rFonts w:ascii="Times New Roman" w:eastAsia="宋体" w:hAnsi="Times New Roman" w:cs="Times New Roman"/>
          <w:kern w:val="0"/>
          <w:sz w:val="24"/>
          <w:szCs w:val="24"/>
        </w:rPr>
        <w:t xml:space="preserve"> mechanism</w:t>
      </w:r>
      <w:r w:rsidR="002237A6" w:rsidRPr="002237A6">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 xml:space="preserve">can effectively prevent a single node from </w:t>
      </w:r>
      <w:del w:id="45" w:author="ThinkPad" w:date="2022-05-18T08:06:00Z">
        <w:r w:rsidR="002237A6" w:rsidDel="007C2D11">
          <w:rPr>
            <w:rFonts w:ascii="Times New Roman" w:eastAsia="宋体" w:hAnsi="Times New Roman" w:cs="Times New Roman"/>
            <w:kern w:val="0"/>
            <w:sz w:val="24"/>
            <w:szCs w:val="24"/>
          </w:rPr>
          <w:delText xml:space="preserve">absenting </w:delText>
        </w:r>
      </w:del>
      <w:ins w:id="46" w:author="ThinkPad" w:date="2022-05-18T19:35:00Z">
        <w:r w:rsidR="0061662E">
          <w:rPr>
            <w:rFonts w:ascii="Times New Roman" w:eastAsia="宋体" w:hAnsi="Times New Roman" w:cs="Times New Roman"/>
            <w:kern w:val="0"/>
            <w:sz w:val="24"/>
            <w:szCs w:val="24"/>
          </w:rPr>
          <w:t>absenting</w:t>
        </w:r>
      </w:ins>
      <w:ins w:id="47" w:author="ThinkPad" w:date="2022-05-18T08:06:00Z">
        <w:r w:rsidR="007C2D11">
          <w:rPr>
            <w:rFonts w:ascii="Times New Roman" w:eastAsia="宋体" w:hAnsi="Times New Roman" w:cs="Times New Roman"/>
            <w:kern w:val="0"/>
            <w:sz w:val="24"/>
            <w:szCs w:val="24"/>
          </w:rPr>
          <w:t xml:space="preserve"> the </w:t>
        </w:r>
      </w:ins>
      <w:r w:rsidR="002237A6">
        <w:rPr>
          <w:rFonts w:ascii="Times New Roman" w:eastAsia="宋体" w:hAnsi="Times New Roman" w:cs="Times New Roman"/>
          <w:kern w:val="0"/>
          <w:sz w:val="24"/>
          <w:szCs w:val="24"/>
        </w:rPr>
        <w:t xml:space="preserve">consensus process </w:t>
      </w:r>
      <w:ins w:id="48" w:author="ThinkPad" w:date="2022-05-18T08:06:00Z">
        <w:r w:rsidR="007C2D11">
          <w:rPr>
            <w:rFonts w:ascii="Times New Roman" w:eastAsia="宋体" w:hAnsi="Times New Roman" w:cs="Times New Roman"/>
            <w:kern w:val="0"/>
            <w:sz w:val="24"/>
            <w:szCs w:val="24"/>
          </w:rPr>
          <w:t xml:space="preserve">for </w:t>
        </w:r>
      </w:ins>
      <w:r w:rsidR="002237A6">
        <w:rPr>
          <w:rFonts w:ascii="Times New Roman" w:eastAsia="宋体" w:hAnsi="Times New Roman" w:cs="Times New Roman"/>
          <w:kern w:val="0"/>
          <w:sz w:val="24"/>
          <w:szCs w:val="24"/>
        </w:rPr>
        <w:t xml:space="preserve">long </w:t>
      </w:r>
      <w:del w:id="49" w:author="ThinkPad" w:date="2022-05-18T08:06:00Z">
        <w:r w:rsidR="002237A6" w:rsidDel="007C2D11">
          <w:rPr>
            <w:rFonts w:ascii="Times New Roman" w:eastAsia="宋体" w:hAnsi="Times New Roman" w:cs="Times New Roman"/>
            <w:kern w:val="0"/>
            <w:sz w:val="24"/>
            <w:szCs w:val="24"/>
          </w:rPr>
          <w:delText xml:space="preserve">time </w:delText>
        </w:r>
      </w:del>
      <w:r w:rsidR="002237A6">
        <w:rPr>
          <w:rFonts w:ascii="Times New Roman" w:eastAsia="宋体" w:hAnsi="Times New Roman" w:cs="Times New Roman"/>
          <w:kern w:val="0"/>
          <w:sz w:val="24"/>
          <w:szCs w:val="24"/>
        </w:rPr>
        <w:t xml:space="preserve">due to </w:t>
      </w:r>
      <w:r w:rsidR="002237A6">
        <w:rPr>
          <w:rFonts w:ascii="Times New Roman" w:eastAsia="宋体" w:hAnsi="Times New Roman" w:cs="Times New Roman" w:hint="eastAsia"/>
          <w:kern w:val="0"/>
          <w:sz w:val="24"/>
          <w:szCs w:val="24"/>
        </w:rPr>
        <w:t>t</w:t>
      </w:r>
      <w:r w:rsidR="002237A6">
        <w:rPr>
          <w:rFonts w:ascii="Times New Roman" w:eastAsia="宋体" w:hAnsi="Times New Roman" w:cs="Times New Roman"/>
          <w:kern w:val="0"/>
          <w:sz w:val="24"/>
          <w:szCs w:val="24"/>
        </w:rPr>
        <w:t>he transmission of blockchain history.</w:t>
      </w:r>
      <w:ins w:id="50" w:author="ThinkPad" w:date="2022-05-18T08:06:00Z">
        <w:r w:rsidR="007C2D11">
          <w:rPr>
            <w:rFonts w:ascii="Times New Roman" w:eastAsia="宋体" w:hAnsi="Times New Roman" w:cs="Times New Roman"/>
            <w:kern w:val="0"/>
            <w:sz w:val="24"/>
            <w:szCs w:val="24"/>
          </w:rPr>
          <w:t xml:space="preserve"> </w:t>
        </w:r>
      </w:ins>
      <w:ins w:id="51" w:author="ThinkPad" w:date="2022-05-18T08:07:00Z">
        <w:r w:rsidR="007C2D11">
          <w:rPr>
            <w:rFonts w:ascii="Times New Roman" w:eastAsia="宋体" w:hAnsi="Times New Roman" w:cs="Times New Roman"/>
            <w:kern w:val="0"/>
            <w:sz w:val="24"/>
            <w:szCs w:val="24"/>
          </w:rPr>
          <w:t>[</w:t>
        </w:r>
        <w:r w:rsidR="007C2D11">
          <w:rPr>
            <w:rFonts w:ascii="Times New Roman" w:eastAsia="宋体" w:hAnsi="Times New Roman" w:cs="Times New Roman" w:hint="eastAsia"/>
            <w:kern w:val="0"/>
            <w:sz w:val="24"/>
            <w:szCs w:val="24"/>
          </w:rPr>
          <w:t>最后一句为啥？</w:t>
        </w:r>
      </w:ins>
      <w:ins w:id="52" w:author="ThinkPad" w:date="2022-05-18T19:35:00Z">
        <w:r w:rsidR="0061662E">
          <w:rPr>
            <w:rFonts w:ascii="Times New Roman" w:eastAsia="宋体" w:hAnsi="Times New Roman" w:cs="Times New Roman" w:hint="eastAsia"/>
            <w:kern w:val="0"/>
            <w:sz w:val="24"/>
            <w:szCs w:val="24"/>
          </w:rPr>
          <w:t>从多个传，咋就说是“好”呢？从传的速度来说的话</w:t>
        </w:r>
      </w:ins>
      <w:ins w:id="53" w:author="ThinkPad" w:date="2022-05-18T08:07:00Z">
        <w:r w:rsidR="007C2D11">
          <w:rPr>
            <w:rFonts w:ascii="Times New Roman" w:eastAsia="宋体" w:hAnsi="Times New Roman" w:cs="Times New Roman"/>
            <w:kern w:val="0"/>
            <w:sz w:val="24"/>
            <w:szCs w:val="24"/>
          </w:rPr>
          <w:t>]</w:t>
        </w:r>
      </w:ins>
    </w:p>
    <w:p w14:paraId="31680BC5" w14:textId="16E81D2F"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67326BEC" w:rsidR="0085138F" w:rsidRPr="004246D7" w:rsidRDefault="0085138F" w:rsidP="00565B69">
      <w:pPr>
        <w:pStyle w:val="2"/>
        <w:rPr>
          <w:rFonts w:ascii="Times New Roman" w:eastAsia="黑体" w:hAnsi="Times New Roman" w:cs="Times New Roman"/>
          <w:sz w:val="28"/>
          <w:szCs w:val="28"/>
        </w:rPr>
      </w:pPr>
      <w:bookmarkStart w:id="54" w:name="_Toc94273382"/>
      <w:r w:rsidRPr="004246D7">
        <w:rPr>
          <w:rFonts w:ascii="Times New Roman" w:eastAsia="黑体" w:hAnsi="Times New Roman" w:cs="Times New Roman"/>
          <w:sz w:val="28"/>
          <w:szCs w:val="28"/>
        </w:rPr>
        <w:t xml:space="preserve">5.1 </w:t>
      </w:r>
      <w:bookmarkEnd w:id="54"/>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SWIB</w:t>
      </w:r>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sidR="00BB7A56">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xml:space="preserve">, because its output is unforgeable and </w:t>
      </w:r>
      <w:r w:rsidR="00B12EBE">
        <w:rPr>
          <w:rFonts w:ascii="Times New Roman" w:eastAsia="宋体" w:hAnsi="Times New Roman" w:cs="Times New Roman"/>
          <w:kern w:val="0"/>
          <w:sz w:val="24"/>
          <w:szCs w:val="24"/>
        </w:rPr>
        <w:lastRenderedPageBreak/>
        <w:t>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w:t>
      </w:r>
      <w:r w:rsidR="00223914">
        <w:rPr>
          <w:rFonts w:ascii="Times New Roman" w:eastAsia="宋体" w:hAnsi="Times New Roman" w:cs="Times New Roman"/>
          <w:kern w:val="0"/>
          <w:sz w:val="24"/>
          <w:szCs w:val="24"/>
        </w:rPr>
        <w:lastRenderedPageBreak/>
        <w:t xml:space="preserve">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r w:rsidR="00582132">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108211DE"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780A9B">
        <w:rPr>
          <w:rFonts w:ascii="Times New Roman" w:eastAsia="黑体" w:hAnsi="Times New Roman" w:cs="Times New Roman"/>
          <w:sz w:val="24"/>
          <w:szCs w:val="24"/>
        </w:rPr>
        <w:t>randomness 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69D130FB"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53FA251B" w14:textId="77777777" w:rsidR="00667A92" w:rsidRDefault="00667A92" w:rsidP="00667A92">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t>Le</w:t>
      </w:r>
      <w:r>
        <w:rPr>
          <w:rFonts w:ascii="Times New Roman" w:eastAsia="宋体" w:hAnsi="Times New Roman" w:cs="Times New Roman"/>
          <w:b/>
          <w:bCs/>
          <w:kern w:val="0"/>
          <w:sz w:val="24"/>
          <w:szCs w:val="24"/>
        </w:rPr>
        <w:t>mma 1</w:t>
      </w:r>
      <w:r>
        <w:rPr>
          <w:rFonts w:ascii="Times New Roman" w:eastAsia="宋体" w:hAnsi="Times New Roman" w:cs="Times New Roman"/>
          <w:kern w:val="0"/>
          <w:sz w:val="24"/>
          <w:szCs w:val="24"/>
        </w:rPr>
        <w:t xml:space="preserve">. For a given slot, a node </w:t>
      </w:r>
      <m:oMath>
        <m:r>
          <w:rPr>
            <w:rFonts w:ascii="Cambria Math" w:eastAsia="宋体" w:hAnsi="Cambria Math" w:cs="Times New Roman"/>
            <w:kern w:val="0"/>
            <w:sz w:val="24"/>
            <w:szCs w:val="24"/>
          </w:rPr>
          <m:t>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receive the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with a constant probability.</w:t>
      </w:r>
    </w:p>
    <w:p w14:paraId="60D5BBEC" w14:textId="40079C28" w:rsidR="009666EA" w:rsidRDefault="00667A92" w:rsidP="00AB494C">
      <w:pPr>
        <w:widowControl/>
        <w:shd w:val="clear" w:color="auto" w:fill="FFFFFF"/>
        <w:spacing w:afterLines="100" w:after="312" w:line="450" w:lineRule="atLeast"/>
        <w:rPr>
          <w:rFonts w:ascii="Times New Roman" w:eastAsia="宋体" w:hAnsi="Times New Roman" w:cs="Times New Roman"/>
          <w:kern w:val="0"/>
          <w:sz w:val="24"/>
          <w:szCs w:val="24"/>
        </w:rPr>
      </w:pPr>
      <w:r w:rsidRPr="00270886">
        <w:rPr>
          <w:rFonts w:ascii="Times New Roman" w:eastAsia="宋体" w:hAnsi="Times New Roman" w:cs="Times New Roman"/>
          <w:b/>
          <w:bCs/>
          <w:kern w:val="0"/>
          <w:sz w:val="24"/>
          <w:szCs w:val="24"/>
        </w:rPr>
        <w:t xml:space="preserve">Proof. </w:t>
      </w:r>
      <w:r w:rsidR="00270886">
        <w:rPr>
          <w:rFonts w:ascii="Times New Roman" w:eastAsia="宋体" w:hAnsi="Times New Roman" w:cs="Times New Roman"/>
          <w:kern w:val="0"/>
          <w:sz w:val="24"/>
          <w:szCs w:val="24"/>
        </w:rPr>
        <w:t xml:space="preserve">For a given slot, we denote the aggregated transmission probability of </w:t>
      </w:r>
      <m:oMath>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oMath>
      <w:r w:rsidR="00270886">
        <w:rPr>
          <w:rFonts w:ascii="Times New Roman" w:eastAsia="宋体" w:hAnsi="Times New Roman" w:cs="Times New Roman" w:hint="eastAsia"/>
          <w:kern w:val="0"/>
          <w:sz w:val="24"/>
          <w:szCs w:val="24"/>
        </w:rPr>
        <w:t xml:space="preserve"> </w:t>
      </w:r>
      <w:r w:rsidR="00270886">
        <w:rPr>
          <w:rFonts w:ascii="Times New Roman" w:eastAsia="宋体" w:hAnsi="Times New Roman" w:cs="Times New Roman"/>
          <w:kern w:val="0"/>
          <w:sz w:val="24"/>
          <w:szCs w:val="24"/>
        </w:rPr>
        <w:t>by</w:t>
      </w:r>
      <w:r w:rsidR="001523BE">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 xml:space="preserve">= </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nary>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We first prove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can be bounded by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1523BE">
        <w:rPr>
          <w:rFonts w:ascii="Times New Roman" w:eastAsia="宋体" w:hAnsi="Times New Roman" w:cs="Times New Roman" w:hint="eastAsia"/>
          <w:kern w:val="0"/>
          <w:sz w:val="24"/>
          <w:szCs w:val="24"/>
        </w:rPr>
        <w:t>,</w:t>
      </w:r>
      <w:r w:rsidR="001523B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σ</m:t>
        </m:r>
      </m:oMath>
      <w:r w:rsidR="001523BE">
        <w:rPr>
          <w:rFonts w:ascii="Times New Roman" w:eastAsia="宋体" w:hAnsi="Times New Roman" w:cs="Times New Roman" w:hint="eastAsia"/>
          <w:kern w:val="0"/>
          <w:sz w:val="24"/>
          <w:szCs w:val="24"/>
        </w:rPr>
        <w:t xml:space="preserve"> </w:t>
      </w:r>
      <w:r w:rsidR="001523BE">
        <w:rPr>
          <w:rFonts w:ascii="Times New Roman" w:eastAsia="宋体" w:hAnsi="Times New Roman" w:cs="Times New Roman"/>
          <w:kern w:val="0"/>
          <w:sz w:val="24"/>
          <w:szCs w:val="24"/>
        </w:rPr>
        <w:t xml:space="preserve">is a sufficient large constant. </w:t>
      </w:r>
      <w:r w:rsidR="00363966">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λ</m:t>
        </m:r>
      </m:oMath>
      <w:r w:rsidR="00363966">
        <w:rPr>
          <w:rFonts w:ascii="Times New Roman" w:eastAsia="宋体" w:hAnsi="Times New Roman" w:cs="Times New Roman" w:hint="eastAsia"/>
          <w:kern w:val="0"/>
          <w:sz w:val="24"/>
          <w:szCs w:val="24"/>
        </w:rPr>
        <w:t xml:space="preserve"> </w:t>
      </w:r>
      <w:r w:rsidR="00363966">
        <w:rPr>
          <w:rFonts w:ascii="Times New Roman" w:eastAsia="宋体" w:hAnsi="Times New Roman" w:cs="Times New Roman"/>
          <w:kern w:val="0"/>
          <w:sz w:val="24"/>
          <w:szCs w:val="24"/>
        </w:rPr>
        <w:t xml:space="preserve">be the order of set </w:t>
      </w:r>
      <m:oMath>
        <m:r>
          <w:rPr>
            <w:rFonts w:ascii="Cambria Math" w:eastAsia="宋体" w:hAnsi="Cambria Math" w:cs="Times New Roman"/>
            <w:kern w:val="0"/>
            <w:sz w:val="24"/>
            <w:szCs w:val="24"/>
          </w:rPr>
          <m:t>V∖{v}</m:t>
        </m:r>
      </m:oMath>
      <w:r w:rsidR="00363966">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Since the</w:t>
      </w:r>
      <w:r w:rsidR="00CA2F90" w:rsidRPr="00CA2F90">
        <w:rPr>
          <w:rFonts w:ascii="Times New Roman" w:eastAsia="宋体" w:hAnsi="Times New Roman" w:cs="Times New Roman"/>
          <w:kern w:val="0"/>
          <w:sz w:val="24"/>
          <w:szCs w:val="24"/>
        </w:rPr>
        <w:t xml:space="preserve"> </w:t>
      </w:r>
      <w:r w:rsidR="00CA2F90">
        <w:rPr>
          <w:rFonts w:ascii="Times New Roman" w:eastAsia="宋体" w:hAnsi="Times New Roman" w:cs="Times New Roman"/>
          <w:kern w:val="0"/>
          <w:sz w:val="24"/>
          <w:szCs w:val="24"/>
        </w:rPr>
        <w:t xml:space="preserve">transmission probability of each </w:t>
      </w:r>
      <m:oMath>
        <m:r>
          <w:rPr>
            <w:rFonts w:ascii="Cambria Math" w:eastAsia="宋体" w:hAnsi="Cambria Math" w:cs="Times New Roman"/>
            <w:kern w:val="0"/>
            <w:sz w:val="24"/>
            <w:szCs w:val="24"/>
          </w:rPr>
          <m:t>w∈V'∖{v}</m:t>
        </m:r>
      </m:oMath>
      <w:r w:rsidR="00CA2F90">
        <w:rPr>
          <w:rFonts w:ascii="Times New Roman" w:eastAsia="宋体" w:hAnsi="Times New Roman" w:cs="Times New Roman"/>
          <w:kern w:val="0"/>
          <w:sz w:val="24"/>
          <w:szCs w:val="24"/>
        </w:rPr>
        <w:t xml:space="preserve">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where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oMath>
      <w:r w:rsidR="00CA2F90">
        <w:rPr>
          <w:rFonts w:ascii="Times New Roman" w:eastAsia="宋体" w:hAnsi="Times New Roman" w:cs="Times New Roman" w:hint="eastAsia"/>
          <w:kern w:val="0"/>
          <w:sz w:val="24"/>
          <w:szCs w:val="24"/>
        </w:rPr>
        <w:t xml:space="preserve"> </w:t>
      </w:r>
      <w:r w:rsidR="00CA2F90">
        <w:rPr>
          <w:rFonts w:ascii="Times New Roman" w:eastAsia="宋体" w:hAnsi="Times New Roman" w:cs="Times New Roman"/>
          <w:kern w:val="0"/>
          <w:sz w:val="24"/>
          <w:szCs w:val="24"/>
        </w:rPr>
        <w:t xml:space="preserve">is the order of set </w:t>
      </w:r>
      <m:oMath>
        <m:r>
          <w:rPr>
            <w:rFonts w:ascii="Cambria Math" w:eastAsia="宋体" w:hAnsi="Cambria Math" w:cs="Times New Roman"/>
            <w:kern w:val="0"/>
            <w:sz w:val="24"/>
            <w:szCs w:val="24"/>
          </w:rPr>
          <m:t>V'∖{v}</m:t>
        </m:r>
      </m:oMath>
      <w:r w:rsidR="00CA2F90">
        <w:rPr>
          <w:rFonts w:ascii="Times New Roman" w:eastAsia="宋体" w:hAnsi="Times New Roman" w:cs="Times New Roman" w:hint="eastAsia"/>
          <w:kern w:val="0"/>
          <w:sz w:val="24"/>
          <w:szCs w:val="24"/>
        </w:rPr>
        <w:t>.</w:t>
      </w:r>
      <w:r w:rsidR="00CA2F90">
        <w:rPr>
          <w:rFonts w:ascii="Times New Roman" w:eastAsia="宋体" w:hAnsi="Times New Roman" w:cs="Times New Roman"/>
          <w:kern w:val="0"/>
          <w:sz w:val="24"/>
          <w:szCs w:val="24"/>
        </w:rPr>
        <w:t xml:space="preserve"> We Thus, we have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=λ⋅</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363966">
        <w:rPr>
          <w:rFonts w:ascii="Times New Roman" w:eastAsia="宋体" w:hAnsi="Times New Roman" w:cs="Times New Roman"/>
          <w:kern w:val="0"/>
          <w:sz w:val="24"/>
          <w:szCs w:val="24"/>
        </w:rPr>
        <w:t>.</w:t>
      </w:r>
      <w:r w:rsidR="00EE7761">
        <w:rPr>
          <w:rFonts w:ascii="Times New Roman" w:eastAsia="宋体" w:hAnsi="Times New Roman" w:cs="Times New Roman"/>
          <w:kern w:val="0"/>
          <w:sz w:val="24"/>
          <w:szCs w:val="24"/>
        </w:rPr>
        <w:t xml:space="preserve"> We then bound the probability that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is the only transmitting node.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den>
        </m:f>
      </m:oMath>
      <w:r w:rsidR="00EE7761">
        <w:rPr>
          <w:rFonts w:ascii="Times New Roman" w:eastAsia="宋体" w:hAnsi="Times New Roman" w:cs="Times New Roman"/>
          <w:kern w:val="0"/>
          <w:sz w:val="24"/>
          <w:szCs w:val="24"/>
        </w:rPr>
        <w:t xml:space="preserve">, the probability that only </w:t>
      </w:r>
      <m:oMath>
        <m:r>
          <w:rPr>
            <w:rFonts w:ascii="Cambria Math" w:eastAsia="宋体" w:hAnsi="Cambria Math" w:cs="Times New Roman"/>
            <w:kern w:val="0"/>
            <w:sz w:val="24"/>
            <w:szCs w:val="24"/>
          </w:rPr>
          <m:t>u</m:t>
        </m:r>
      </m:oMath>
      <w:r w:rsidR="00EE7761">
        <w:rPr>
          <w:rFonts w:ascii="Times New Roman" w:eastAsia="宋体" w:hAnsi="Times New Roman" w:cs="Times New Roman" w:hint="eastAsia"/>
          <w:kern w:val="0"/>
          <w:sz w:val="24"/>
          <w:szCs w:val="24"/>
        </w:rPr>
        <w:t xml:space="preserve"> </w:t>
      </w:r>
      <w:r w:rsidR="00EE7761">
        <w:rPr>
          <w:rFonts w:ascii="Times New Roman" w:eastAsia="宋体" w:hAnsi="Times New Roman" w:cs="Times New Roman"/>
          <w:kern w:val="0"/>
          <w:sz w:val="24"/>
          <w:szCs w:val="24"/>
        </w:rPr>
        <w:t xml:space="preserve">transmits at each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 u}</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nary>
                  <m:naryPr>
                    <m:chr m:val="∏"/>
                    <m:limLoc m:val="undOvr"/>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w∈V'∖{v}</m:t>
                    </m:r>
                  </m:sub>
                  <m:sup/>
                  <m:e>
                    <m:d>
                      <m:dPr>
                        <m:ctrlPr>
                          <w:rPr>
                            <w:rFonts w:ascii="Cambria Math" w:eastAsia="宋体" w:hAnsi="Cambria Math" w:cs="Times New Roman"/>
                            <w:i/>
                            <w:kern w:val="0"/>
                            <w:sz w:val="24"/>
                            <w:szCs w:val="24"/>
                          </w:rPr>
                        </m:ctrlPr>
                      </m:dPr>
                      <m:e>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w</m:t>
                                    </m:r>
                                  </m:sub>
                                </m:sSub>
                              </m:num>
                              <m:den>
                                <m:r>
                                  <w:rPr>
                                    <w:rFonts w:ascii="Cambria Math" w:eastAsia="宋体" w:hAnsi="Cambria Math" w:cs="Times New Roman"/>
                                    <w:kern w:val="0"/>
                                    <w:sz w:val="24"/>
                                    <w:szCs w:val="24"/>
                                  </w:rPr>
                                  <m:t>1-p</m:t>
                                </m:r>
                              </m:den>
                            </m:f>
                          </m:sup>
                        </m:sSup>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num>
                          <m:den>
                            <m:r>
                              <w:rPr>
                                <w:rFonts w:ascii="Cambria Math" w:eastAsia="宋体" w:hAnsi="Cambria Math" w:cs="Times New Roman"/>
                                <w:kern w:val="0"/>
                                <w:sz w:val="24"/>
                                <w:szCs w:val="24"/>
                              </w:rPr>
                              <m:t>1-p</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num>
                          <m:den>
                            <m:r>
                              <w:rPr>
                                <w:rFonts w:ascii="Cambria Math" w:eastAsia="宋体" w:hAnsi="Cambria Math" w:cs="Times New Roman"/>
                                <w:kern w:val="0"/>
                                <w:sz w:val="24"/>
                                <w:szCs w:val="24"/>
                              </w:rPr>
                              <m:t>σ</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λ</m:t>
                                </m:r>
                              </m:e>
                              <m:sup>
                                <m:r>
                                  <w:rPr>
                                    <w:rFonts w:ascii="Cambria Math" w:eastAsia="宋体" w:hAnsi="Cambria Math" w:cs="Times New Roman"/>
                                    <w:kern w:val="0"/>
                                    <w:sz w:val="24"/>
                                    <w:szCs w:val="24"/>
                                  </w:rPr>
                                  <m:t>'</m:t>
                                </m:r>
                              </m:sup>
                            </m:sSup>
                            <m:r>
                              <w:rPr>
                                <w:rFonts w:ascii="Cambria Math" w:eastAsia="宋体" w:hAnsi="Cambria Math" w:cs="Times New Roman"/>
                                <w:kern w:val="0"/>
                                <w:sz w:val="24"/>
                                <w:szCs w:val="24"/>
                              </w:rPr>
                              <m:t>-1</m:t>
                            </m:r>
                          </m:den>
                        </m:f>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Ω</m:t>
                    </m:r>
                    <m:r>
                      <w:rPr>
                        <w:rFonts w:ascii="Cambria Math" w:eastAsia="宋体" w:hAnsi="Cambria Math" w:cs="Times New Roman"/>
                        <w:kern w:val="0"/>
                        <w:sz w:val="24"/>
                        <w:szCs w:val="24"/>
                      </w:rPr>
                      <m:t>(1)</m:t>
                    </m:r>
                  </m:e>
                </m:nary>
              </m:e>
            </m:nary>
          </m:e>
        </m:nary>
      </m:oMath>
      <w:r w:rsidR="00D2185D">
        <w:rPr>
          <w:rFonts w:ascii="Times New Roman" w:eastAsia="宋体" w:hAnsi="Times New Roman" w:cs="Times New Roman" w:hint="eastAsia"/>
          <w:kern w:val="0"/>
          <w:sz w:val="24"/>
          <w:szCs w:val="24"/>
        </w:rPr>
        <w:t>.</w:t>
      </w:r>
      <w:r w:rsidR="00D2185D">
        <w:rPr>
          <w:rFonts w:ascii="Times New Roman" w:eastAsia="宋体" w:hAnsi="Times New Roman" w:cs="Times New Roman"/>
          <w:kern w:val="0"/>
          <w:sz w:val="24"/>
          <w:szCs w:val="24"/>
        </w:rPr>
        <w:t xml:space="preserve"> </w:t>
      </w:r>
      <w:r w:rsidR="009666EA">
        <w:rPr>
          <w:rFonts w:ascii="Times New Roman" w:eastAsia="宋体" w:hAnsi="Times New Roman" w:cs="Times New Roman"/>
          <w:kern w:val="0"/>
          <w:sz w:val="24"/>
          <w:szCs w:val="24"/>
        </w:rPr>
        <w:t xml:space="preserve">This implies that node </w:t>
      </w:r>
      <m:oMath>
        <m:r>
          <w:rPr>
            <w:rFonts w:ascii="Cambria Math" w:eastAsia="宋体" w:hAnsi="Cambria Math" w:cs="Times New Roman"/>
            <w:kern w:val="0"/>
            <w:sz w:val="24"/>
            <w:szCs w:val="24"/>
          </w:rPr>
          <m:t>v</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 xml:space="preserve">can receive the message from node </w:t>
      </w:r>
      <m:oMath>
        <m:r>
          <w:rPr>
            <w:rFonts w:ascii="Cambria Math" w:eastAsia="宋体" w:hAnsi="Cambria Math" w:cs="Times New Roman"/>
            <w:kern w:val="0"/>
            <w:sz w:val="24"/>
            <w:szCs w:val="24"/>
          </w:rPr>
          <m:t>u</m:t>
        </m:r>
      </m:oMath>
      <w:r w:rsidR="009666EA">
        <w:rPr>
          <w:rFonts w:ascii="Times New Roman" w:eastAsia="宋体" w:hAnsi="Times New Roman" w:cs="Times New Roman" w:hint="eastAsia"/>
          <w:kern w:val="0"/>
          <w:sz w:val="24"/>
          <w:szCs w:val="24"/>
        </w:rPr>
        <w:t xml:space="preserve"> </w:t>
      </w:r>
      <w:r w:rsidR="009666EA">
        <w:rPr>
          <w:rFonts w:ascii="Times New Roman" w:eastAsia="宋体" w:hAnsi="Times New Roman" w:cs="Times New Roman"/>
          <w:kern w:val="0"/>
          <w:sz w:val="24"/>
          <w:szCs w:val="24"/>
        </w:rPr>
        <w:t>with a constant probability.</w:t>
      </w:r>
      <w:r w:rsidR="009666EA" w:rsidRPr="009666EA">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r w:rsidR="003E2DE5">
        <w:rPr>
          <w:rFonts w:ascii="Times New Roman" w:eastAsia="宋体" w:hAnsi="Times New Roman" w:cs="Times New Roman"/>
          <w:kern w:val="0"/>
          <w:sz w:val="24"/>
          <w:szCs w:val="24"/>
        </w:rPr>
        <w:t xml:space="preserve"> </w:t>
      </w:r>
    </w:p>
    <w:p w14:paraId="45DCFE14" w14:textId="0E1AB79C" w:rsidR="009B7AC5" w:rsidRDefault="009B7AC5" w:rsidP="009B7AC5">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b/>
          <w:bCs/>
          <w:kern w:val="0"/>
          <w:sz w:val="24"/>
          <w:szCs w:val="24"/>
        </w:rPr>
        <w:lastRenderedPageBreak/>
        <w:t>Le</w:t>
      </w:r>
      <w:r>
        <w:rPr>
          <w:rFonts w:ascii="Times New Roman" w:eastAsia="宋体" w:hAnsi="Times New Roman" w:cs="Times New Roman"/>
          <w:b/>
          <w:bCs/>
          <w:kern w:val="0"/>
          <w:sz w:val="24"/>
          <w:szCs w:val="24"/>
        </w:rPr>
        <w:t>mma 2</w:t>
      </w:r>
      <w:r>
        <w:rPr>
          <w:rFonts w:ascii="Times New Roman" w:eastAsia="宋体" w:hAnsi="Times New Roman" w:cs="Times New Roman"/>
          <w:kern w:val="0"/>
          <w:sz w:val="24"/>
          <w:szCs w:val="24"/>
        </w:rPr>
        <w:t xml:space="preserve">. </w:t>
      </w:r>
      <w:r w:rsidR="003E2DE5">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a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succeeds in </w:t>
      </w:r>
      <w:r>
        <w:rPr>
          <w:rFonts w:ascii="Times New Roman" w:eastAsia="宋体" w:hAnsi="Times New Roman" w:cs="Times New Roman"/>
          <w:kern w:val="0"/>
          <w:sz w:val="24"/>
          <w:szCs w:val="24"/>
        </w:rPr>
        <w:t>receiv</w:t>
      </w:r>
      <w:r w:rsidR="00A86222">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w:t>
      </w:r>
      <w:r w:rsidR="00A8622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message from any node </w:t>
      </w:r>
      <m:oMath>
        <m:r>
          <w:rPr>
            <w:rFonts w:ascii="Cambria Math" w:eastAsia="宋体" w:hAnsi="Cambria Math" w:cs="Times New Roman"/>
            <w:kern w:val="0"/>
            <w:sz w:val="24"/>
            <w:szCs w:val="24"/>
          </w:rPr>
          <m:t>u∈V∖{v}</m:t>
        </m:r>
      </m:oMath>
      <w:r>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8622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A86222">
        <w:rPr>
          <w:rFonts w:ascii="Times New Roman" w:eastAsia="宋体" w:hAnsi="Times New Roman" w:cs="Times New Roman"/>
          <w:kern w:val="0"/>
          <w:sz w:val="24"/>
          <w:szCs w:val="24"/>
        </w:rPr>
        <w:t>.h</w:t>
      </w:r>
      <w:r>
        <w:rPr>
          <w:rFonts w:ascii="Times New Roman" w:eastAsia="宋体" w:hAnsi="Times New Roman" w:cs="Times New Roman"/>
          <w:kern w:val="0"/>
          <w:sz w:val="24"/>
          <w:szCs w:val="24"/>
        </w:rPr>
        <w:t>.</w:t>
      </w:r>
      <w:r w:rsidR="00A86222">
        <w:rPr>
          <w:rFonts w:ascii="Times New Roman" w:eastAsia="宋体" w:hAnsi="Times New Roman" w:cs="Times New Roman"/>
          <w:kern w:val="0"/>
          <w:sz w:val="24"/>
          <w:szCs w:val="24"/>
        </w:rPr>
        <w:t xml:space="preserve">p., where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transmission probability of each node and </w:t>
      </w:r>
      <m:oMath>
        <m:r>
          <w:rPr>
            <w:rFonts w:ascii="Cambria Math" w:eastAsia="宋体" w:hAnsi="Cambria Math" w:cs="Times New Roman"/>
            <w:kern w:val="0"/>
            <w:sz w:val="24"/>
            <w:szCs w:val="24"/>
          </w:rPr>
          <m:t>N</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is the </w:t>
      </w:r>
      <w:r w:rsidR="00AB494C">
        <w:rPr>
          <w:rFonts w:ascii="Times New Roman" w:eastAsia="宋体" w:hAnsi="Times New Roman" w:cs="Times New Roman"/>
          <w:kern w:val="0"/>
          <w:sz w:val="24"/>
          <w:szCs w:val="24"/>
        </w:rPr>
        <w:t>order</w:t>
      </w:r>
      <w:r w:rsidR="00A86222">
        <w:rPr>
          <w:rFonts w:ascii="Times New Roman" w:eastAsia="宋体" w:hAnsi="Times New Roman" w:cs="Times New Roman"/>
          <w:kern w:val="0"/>
          <w:sz w:val="24"/>
          <w:szCs w:val="24"/>
        </w:rPr>
        <w:t xml:space="preserve"> of </w:t>
      </w:r>
      <w:r w:rsidR="00AB494C">
        <w:rPr>
          <w:rFonts w:ascii="Times New Roman" w:eastAsia="宋体" w:hAnsi="Times New Roman" w:cs="Times New Roman"/>
          <w:kern w:val="0"/>
          <w:sz w:val="24"/>
          <w:szCs w:val="24"/>
        </w:rPr>
        <w:t xml:space="preserve">set </w:t>
      </w:r>
      <m:oMath>
        <m:r>
          <w:rPr>
            <w:rFonts w:ascii="Cambria Math" w:eastAsia="宋体" w:hAnsi="Cambria Math" w:cs="Times New Roman"/>
            <w:kern w:val="0"/>
            <w:sz w:val="24"/>
            <w:szCs w:val="24"/>
          </w:rPr>
          <m:t>V</m:t>
        </m:r>
      </m:oMath>
      <w:r w:rsidR="00A86222">
        <w:rPr>
          <w:rFonts w:ascii="Times New Roman" w:eastAsia="宋体" w:hAnsi="Times New Roman" w:cs="Times New Roman"/>
          <w:kern w:val="0"/>
          <w:sz w:val="24"/>
          <w:szCs w:val="24"/>
        </w:rPr>
        <w:t>.</w:t>
      </w:r>
    </w:p>
    <w:p w14:paraId="73D1CC08" w14:textId="5936D851" w:rsidR="009B7AC5" w:rsidRDefault="009B7AC5" w:rsidP="00270886">
      <w:pPr>
        <w:widowControl/>
        <w:shd w:val="clear" w:color="auto" w:fill="FFFFFF"/>
        <w:spacing w:afterLines="100" w:after="312" w:line="450" w:lineRule="atLeast"/>
        <w:rPr>
          <w:rFonts w:ascii="Cambria Math" w:eastAsia="宋体" w:hAnsi="Cambria Math" w:cs="Times New Roman"/>
          <w:kern w:val="0"/>
          <w:sz w:val="24"/>
          <w:szCs w:val="24"/>
        </w:rPr>
      </w:pPr>
      <w:r w:rsidRPr="00270886">
        <w:rPr>
          <w:rFonts w:ascii="Times New Roman" w:eastAsia="宋体" w:hAnsi="Times New Roman" w:cs="Times New Roman"/>
          <w:b/>
          <w:bCs/>
          <w:kern w:val="0"/>
          <w:sz w:val="24"/>
          <w:szCs w:val="24"/>
        </w:rPr>
        <w:t xml:space="preserve">Proof. </w:t>
      </w:r>
      <w:r w:rsidR="00A86222" w:rsidRPr="009666EA">
        <w:rPr>
          <w:rFonts w:ascii="Times New Roman" w:eastAsia="宋体" w:hAnsi="Times New Roman" w:cs="Times New Roman" w:hint="eastAsia"/>
          <w:kern w:val="0"/>
          <w:sz w:val="24"/>
          <w:szCs w:val="24"/>
        </w:rPr>
        <w:t>I</w:t>
      </w:r>
      <w:r w:rsidR="00A86222" w:rsidRPr="009666EA">
        <w:rPr>
          <w:rFonts w:ascii="Times New Roman" w:eastAsia="宋体" w:hAnsi="Times New Roman" w:cs="Times New Roman"/>
          <w:kern w:val="0"/>
          <w:sz w:val="24"/>
          <w:szCs w:val="24"/>
        </w:rPr>
        <w:t xml:space="preserve">n </w:t>
      </w:r>
      <w:r w:rsidR="00A86222">
        <w:rPr>
          <w:rFonts w:ascii="Times New Roman" w:eastAsia="宋体" w:hAnsi="Times New Roman" w:cs="Times New Roman"/>
          <w:kern w:val="0"/>
          <w:sz w:val="24"/>
          <w:szCs w:val="24"/>
        </w:rPr>
        <w:t xml:space="preserve">our protocol, each round consists of multiple number of slots. Lemma 1 indicates that at each slot, node </w:t>
      </w:r>
      <m:oMath>
        <m:r>
          <w:rPr>
            <w:rFonts w:ascii="Cambria Math" w:eastAsia="宋体" w:hAnsi="Cambria Math" w:cs="Times New Roman"/>
            <w:kern w:val="0"/>
            <w:sz w:val="24"/>
            <w:szCs w:val="24"/>
          </w:rPr>
          <m:t>u</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can transmit a message to node </w:t>
      </w:r>
      <m:oMath>
        <m:r>
          <w:rPr>
            <w:rFonts w:ascii="Cambria Math" w:eastAsia="宋体" w:hAnsi="Cambria Math" w:cs="Times New Roman"/>
            <w:kern w:val="0"/>
            <w:sz w:val="24"/>
            <w:szCs w:val="24"/>
          </w:rPr>
          <m:t>v</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 xml:space="preserve">with a constant probability denoted by </w:t>
      </w:r>
      <m:oMath>
        <m:acc>
          <m:accPr>
            <m:ctrlPr>
              <w:rPr>
                <w:rFonts w:ascii="Cambria Math" w:eastAsia="宋体" w:hAnsi="Cambria Math" w:cs="Times New Roman"/>
                <w:kern w:val="0"/>
                <w:sz w:val="24"/>
                <w:szCs w:val="24"/>
              </w:rPr>
            </m:ctrlPr>
          </m:accPr>
          <m:e>
            <m:r>
              <w:rPr>
                <w:rFonts w:ascii="Cambria Math" w:eastAsia="宋体" w:hAnsi="Cambria Math" w:cs="Times New Roman"/>
                <w:kern w:val="0"/>
                <w:sz w:val="24"/>
                <w:szCs w:val="24"/>
              </w:rPr>
              <m:t>p</m:t>
            </m:r>
          </m:e>
        </m:acc>
        <m:r>
          <m:rPr>
            <m:sty m:val="p"/>
          </m:rPr>
          <w:rPr>
            <w:rFonts w:ascii="Cambria Math" w:eastAsia="宋体" w:hAnsi="Cambria Math" w:cs="Times New Roman"/>
            <w:kern w:val="0"/>
            <w:sz w:val="24"/>
            <w:szCs w:val="24"/>
          </w:rPr>
          <m:t xml:space="preserve">. </m:t>
        </m:r>
      </m:oMath>
      <w:r w:rsidR="00A86222">
        <w:rPr>
          <w:rFonts w:ascii="Times New Roman" w:eastAsia="宋体" w:hAnsi="Times New Roman" w:cs="Times New Roman" w:hint="eastAsia"/>
          <w:kern w:val="0"/>
          <w:sz w:val="24"/>
          <w:szCs w:val="24"/>
        </w:rPr>
        <w:t xml:space="preserve"> </w:t>
      </w:r>
      <w:r w:rsidR="00A86222">
        <w:rPr>
          <w:rFonts w:ascii="Times New Roman" w:eastAsia="宋体" w:hAnsi="Times New Roman" w:cs="Times New Roman"/>
          <w:kern w:val="0"/>
          <w:sz w:val="24"/>
          <w:szCs w:val="24"/>
        </w:rPr>
        <w:t>By applying the Chernoff bound, the probability that</w:t>
      </w:r>
      <w:r w:rsidR="00AB494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v</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succeeds in receiving a message from node </w:t>
      </w:r>
      <m:oMath>
        <m:r>
          <w:rPr>
            <w:rFonts w:ascii="Cambria Math" w:eastAsia="宋体" w:hAnsi="Cambria Math" w:cs="Times New Roman"/>
            <w:kern w:val="0"/>
            <w:sz w:val="24"/>
            <w:szCs w:val="24"/>
          </w:rPr>
          <m:t>u</m:t>
        </m:r>
      </m:oMath>
      <w:r w:rsidR="00AB494C">
        <w:rPr>
          <w:rFonts w:ascii="Times New Roman" w:eastAsia="宋体" w:hAnsi="Times New Roman" w:cs="Times New Roman" w:hint="eastAsia"/>
          <w:kern w:val="0"/>
          <w:sz w:val="24"/>
          <w:szCs w:val="24"/>
        </w:rPr>
        <w:t xml:space="preserve"> </w:t>
      </w:r>
      <w:r w:rsidR="00AB494C">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AB494C">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slots </w:t>
      </w:r>
      <w:r w:rsidR="00AB494C">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B15A9">
        <w:rPr>
          <w:rFonts w:ascii="Times New Roman" w:eastAsia="宋体" w:hAnsi="Times New Roman" w:cs="Times New Roman" w:hint="eastAsia"/>
          <w:kern w:val="0"/>
          <w:sz w:val="24"/>
          <w:szCs w:val="24"/>
        </w:rPr>
        <w:t>.</w:t>
      </w:r>
      <w:r w:rsidR="000B15A9">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w:t>
      </w:r>
      <w:r w:rsidR="000B15A9">
        <w:rPr>
          <w:rFonts w:ascii="Times New Roman" w:eastAsia="宋体" w:hAnsi="Times New Roman" w:cs="Times New Roman"/>
          <w:kern w:val="0"/>
          <w:sz w:val="24"/>
          <w:szCs w:val="24"/>
        </w:rPr>
        <w:t xml:space="preserve">e conclude that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can successfully receive a message from node </w:t>
      </w:r>
      <m:oMath>
        <m:r>
          <w:rPr>
            <w:rFonts w:ascii="Cambria Math" w:eastAsia="宋体" w:hAnsi="Cambria Math" w:cs="Times New Roman"/>
            <w:kern w:val="0"/>
            <w:sz w:val="24"/>
            <w:szCs w:val="24"/>
          </w:rPr>
          <m:t>v</m:t>
        </m:r>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 xml:space="preserve">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0B15A9">
        <w:rPr>
          <w:rFonts w:ascii="Times New Roman" w:eastAsia="宋体" w:hAnsi="Times New Roman" w:cs="Times New Roman" w:hint="eastAsia"/>
          <w:kern w:val="0"/>
          <w:sz w:val="24"/>
          <w:szCs w:val="24"/>
        </w:rPr>
        <w:t xml:space="preserve"> </w:t>
      </w:r>
      <w:r w:rsidR="000B15A9">
        <w:rPr>
          <w:rFonts w:ascii="Times New Roman" w:eastAsia="宋体" w:hAnsi="Times New Roman" w:cs="Times New Roman"/>
          <w:kern w:val="0"/>
          <w:sz w:val="24"/>
          <w:szCs w:val="24"/>
        </w:rPr>
        <w:t>slots</w:t>
      </w:r>
      <w:r w:rsidR="00AB15C1" w:rsidRPr="00AB15C1">
        <w:rPr>
          <w:rFonts w:ascii="Times New Roman" w:eastAsia="宋体" w:hAnsi="Times New Roman" w:cs="Times New Roman"/>
          <w:kern w:val="0"/>
          <w:sz w:val="24"/>
          <w:szCs w:val="24"/>
        </w:rPr>
        <w:t xml:space="preserve"> </w:t>
      </w:r>
      <w:r w:rsidR="00AB15C1">
        <w:rPr>
          <w:rFonts w:ascii="Times New Roman" w:eastAsia="宋体" w:hAnsi="Times New Roman" w:cs="Times New Roman"/>
          <w:kern w:val="0"/>
          <w:sz w:val="24"/>
          <w:szCs w:val="24"/>
        </w:rPr>
        <w:t>with high probability</w:t>
      </w:r>
      <w:r w:rsidR="000B15A9">
        <w:rPr>
          <w:rFonts w:ascii="Times New Roman" w:eastAsia="宋体" w:hAnsi="Times New Roman" w:cs="Times New Roman"/>
          <w:kern w:val="0"/>
          <w:sz w:val="24"/>
          <w:szCs w:val="24"/>
        </w:rPr>
        <w:t>.</w:t>
      </w:r>
      <w:r w:rsidR="000B15A9" w:rsidRPr="000B15A9">
        <w:rPr>
          <w:rFonts w:ascii="Cambria Math" w:eastAsia="宋体" w:hAnsi="Cambria Math" w:cs="Times New Roman"/>
          <w:kern w:val="0"/>
          <w:sz w:val="24"/>
          <w:szCs w:val="24"/>
        </w:rPr>
        <w:t xml:space="preserve"> </w:t>
      </w:r>
      <m:oMath>
        <m:r>
          <m:rPr>
            <m:sty m:val="p"/>
          </m:rPr>
          <w:rPr>
            <w:rFonts w:ascii="Cambria Math" w:eastAsia="宋体" w:hAnsi="Cambria Math" w:cs="Times New Roman"/>
            <w:kern w:val="0"/>
            <w:sz w:val="24"/>
            <w:szCs w:val="24"/>
          </w:rPr>
          <m:t>∎</m:t>
        </m:r>
      </m:oMath>
    </w:p>
    <w:p w14:paraId="5085847E" w14:textId="1D554AF7" w:rsidR="00DD02A1" w:rsidRPr="000B15A9" w:rsidRDefault="00DD02A1" w:rsidP="00DD02A1">
      <w:pPr>
        <w:spacing w:afterLines="50" w:after="156"/>
        <w:ind w:firstLineChars="200" w:firstLine="480"/>
        <w:rPr>
          <w:rFonts w:ascii="Times New Roman" w:eastAsia="宋体" w:hAnsi="Times New Roman" w:cs="Times New Roman"/>
          <w:kern w:val="0"/>
          <w:sz w:val="24"/>
          <w:szCs w:val="24"/>
        </w:rPr>
      </w:pPr>
      <w:r w:rsidRPr="00DD02A1">
        <w:rPr>
          <w:rFonts w:ascii="Times New Roman" w:eastAsia="宋体" w:hAnsi="Times New Roman" w:cs="Times New Roman"/>
          <w:kern w:val="0"/>
          <w:sz w:val="24"/>
          <w:szCs w:val="24"/>
        </w:rPr>
        <w:t xml:space="preserve">With the robust communication guarantee, </w:t>
      </w:r>
      <w:r>
        <w:rPr>
          <w:rFonts w:ascii="Times New Roman" w:eastAsia="宋体" w:hAnsi="Times New Roman" w:cs="Times New Roman"/>
          <w:kern w:val="0"/>
          <w:sz w:val="24"/>
          <w:szCs w:val="24"/>
        </w:rPr>
        <w:t>we next prove that SWIB can successful</w:t>
      </w:r>
      <w:r w:rsidR="0008602F">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achieve block finalization</w:t>
      </w:r>
      <w:r w:rsidR="0008602F">
        <w:rPr>
          <w:rFonts w:ascii="Times New Roman" w:eastAsia="宋体" w:hAnsi="Times New Roman" w:cs="Times New Roman"/>
          <w:kern w:val="0"/>
          <w:sz w:val="24"/>
          <w:szCs w:val="24"/>
        </w:rPr>
        <w:t xml:space="preserve"> under adversary attack</w:t>
      </w:r>
      <w:r w:rsidR="00DA7CD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w:t>
      </w:r>
      <w:r w:rsidR="0008602F">
        <w:rPr>
          <w:rFonts w:ascii="Times New Roman" w:eastAsia="宋体" w:hAnsi="Times New Roman" w:cs="Times New Roman"/>
          <w:kern w:val="0"/>
          <w:sz w:val="24"/>
          <w:szCs w:val="24"/>
        </w:rPr>
        <w:t xml:space="preserve"> Most block finalization in wireless networks are rely on the reveal of the block proposer, </w:t>
      </w:r>
      <w:r w:rsidR="00DA7CD1">
        <w:rPr>
          <w:rFonts w:ascii="Times New Roman" w:eastAsia="宋体" w:hAnsi="Times New Roman" w:cs="Times New Roman"/>
          <w:kern w:val="0"/>
          <w:sz w:val="24"/>
          <w:szCs w:val="24"/>
        </w:rPr>
        <w:t>wh</w:t>
      </w:r>
      <w:r w:rsidR="006F544E">
        <w:rPr>
          <w:rFonts w:ascii="Times New Roman" w:eastAsia="宋体" w:hAnsi="Times New Roman" w:cs="Times New Roman"/>
          <w:kern w:val="0"/>
          <w:sz w:val="24"/>
          <w:szCs w:val="24"/>
        </w:rPr>
        <w:t>o</w:t>
      </w:r>
      <w:r w:rsidR="0008602F">
        <w:rPr>
          <w:rFonts w:ascii="Times New Roman" w:eastAsia="宋体" w:hAnsi="Times New Roman" w:cs="Times New Roman"/>
          <w:kern w:val="0"/>
          <w:sz w:val="24"/>
          <w:szCs w:val="24"/>
        </w:rPr>
        <w:t xml:space="preserve"> is </w:t>
      </w:r>
      <w:r w:rsidR="006B0C6E">
        <w:rPr>
          <w:rFonts w:ascii="Times New Roman" w:eastAsia="宋体" w:hAnsi="Times New Roman" w:cs="Times New Roman"/>
          <w:kern w:val="0"/>
          <w:sz w:val="24"/>
          <w:szCs w:val="24"/>
        </w:rPr>
        <w:t>also</w:t>
      </w:r>
      <w:r w:rsidR="0008602F">
        <w:rPr>
          <w:rFonts w:ascii="Times New Roman" w:eastAsia="宋体" w:hAnsi="Times New Roman" w:cs="Times New Roman"/>
          <w:kern w:val="0"/>
          <w:sz w:val="24"/>
          <w:szCs w:val="24"/>
        </w:rPr>
        <w:t xml:space="preserve"> response for </w:t>
      </w:r>
      <w:r w:rsidR="006B0C6E">
        <w:rPr>
          <w:rFonts w:ascii="Times New Roman" w:eastAsia="宋体" w:hAnsi="Times New Roman" w:cs="Times New Roman"/>
          <w:kern w:val="0"/>
          <w:sz w:val="24"/>
          <w:szCs w:val="24"/>
        </w:rPr>
        <w:t>driving communication</w:t>
      </w:r>
      <w:r w:rsidR="0008602F">
        <w:rPr>
          <w:rFonts w:ascii="Times New Roman" w:eastAsia="宋体" w:hAnsi="Times New Roman" w:cs="Times New Roman"/>
          <w:kern w:val="0"/>
          <w:sz w:val="24"/>
          <w:szCs w:val="24"/>
        </w:rPr>
        <w:t>. Our protocol adopts threshold signature scheme to ensure the finalization of block in wireless network with faulty nodes.</w:t>
      </w:r>
    </w:p>
    <w:p w14:paraId="08CDAD02" w14:textId="39668DBF"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slots,</w:t>
      </w:r>
      <w:r w:rsidR="00A32BBD">
        <w:rPr>
          <w:rFonts w:ascii="Times New Roman" w:eastAsia="宋体" w:hAnsi="Times New Roman" w:cs="Times New Roman"/>
          <w:kern w:val="0"/>
          <w:sz w:val="24"/>
          <w:szCs w:val="24"/>
        </w:rPr>
        <w:t xml:space="preserve"> and the number of faulty nodes is </w:t>
      </w:r>
      <m:oMath>
        <m:r>
          <w:rPr>
            <w:rFonts w:ascii="Cambria Math" w:eastAsia="宋体" w:hAnsi="Cambria Math" w:cs="Times New Roman"/>
            <w:kern w:val="0"/>
            <w:sz w:val="24"/>
            <w:szCs w:val="24"/>
          </w:rPr>
          <m:t>f.</m:t>
        </m:r>
      </m:oMath>
      <w:r w:rsidRPr="00054645">
        <w:rPr>
          <w:rFonts w:ascii="Times New Roman" w:eastAsia="宋体" w:hAnsi="Times New Roman" w:cs="Times New Roman"/>
          <w:kern w:val="0"/>
          <w:sz w:val="24"/>
          <w:szCs w:val="24"/>
        </w:rPr>
        <w:t xml:space="preserve"> </w:t>
      </w:r>
      <w:r w:rsidR="00A32BBD">
        <w:rPr>
          <w:rFonts w:ascii="Times New Roman" w:eastAsia="宋体" w:hAnsi="Times New Roman" w:cs="Times New Roman"/>
          <w:kern w:val="0"/>
          <w:sz w:val="24"/>
          <w:szCs w:val="24"/>
        </w:rPr>
        <w:t>B</w:t>
      </w:r>
      <w:r w:rsidR="008A6CB6">
        <w:rPr>
          <w:rFonts w:ascii="Times New Roman" w:eastAsia="宋体" w:hAnsi="Times New Roman" w:cs="Times New Roman"/>
          <w:kern w:val="0"/>
          <w:sz w:val="24"/>
          <w:szCs w:val="24"/>
        </w:rPr>
        <w:t>lock finalization</w:t>
      </w:r>
      <w:r w:rsidR="00A32BBD">
        <w:rPr>
          <w:rFonts w:ascii="Times New Roman" w:eastAsia="宋体" w:hAnsi="Times New Roman" w:cs="Times New Roman"/>
          <w:kern w:val="0"/>
          <w:sz w:val="24"/>
          <w:szCs w:val="24"/>
        </w:rPr>
        <w:t xml:space="preserve"> of our protocol</w:t>
      </w:r>
      <w:r w:rsidR="008A6CB6">
        <w:rPr>
          <w:rFonts w:ascii="Times New Roman" w:eastAsia="宋体" w:hAnsi="Times New Roman" w:cs="Times New Roman"/>
          <w:kern w:val="0"/>
          <w:sz w:val="24"/>
          <w:szCs w:val="24"/>
        </w:rPr>
        <w:t xml:space="preserve"> </w:t>
      </w:r>
      <w:r w:rsidRPr="00054645">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succe</w:t>
      </w:r>
      <w:r w:rsidR="00B91B00">
        <w:rPr>
          <w:rFonts w:ascii="Times New Roman" w:eastAsia="宋体" w:hAnsi="Times New Roman" w:cs="Times New Roman"/>
          <w:kern w:val="0"/>
          <w:sz w:val="24"/>
          <w:szCs w:val="24"/>
        </w:rPr>
        <w:t xml:space="preserve">ed </w:t>
      </w:r>
      <w:r w:rsidR="00892EA9">
        <w:rPr>
          <w:rFonts w:ascii="Times New Roman" w:eastAsia="宋体" w:hAnsi="Times New Roman" w:cs="Times New Roman"/>
          <w:kern w:val="0"/>
          <w:sz w:val="24"/>
          <w:szCs w:val="24"/>
        </w:rPr>
        <w:t>in</w:t>
      </w:r>
      <w:r w:rsidR="004815E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w:rPr>
            <w:rFonts w:ascii="Cambria Math" w:eastAsia="宋体" w:hAnsi="Cambria Math" w:cs="Times New Roman"/>
            <w:kern w:val="0"/>
            <w:sz w:val="24"/>
            <w:szCs w:val="24"/>
          </w:rPr>
          <m:t>)</m:t>
        </m:r>
      </m:oMath>
      <w:r w:rsidR="008A6CB6">
        <w:rPr>
          <w:rFonts w:ascii="Times New Roman" w:eastAsia="宋体" w:hAnsi="Times New Roman" w:cs="Times New Roman" w:hint="eastAsia"/>
          <w:kern w:val="0"/>
          <w:sz w:val="24"/>
          <w:szCs w:val="24"/>
        </w:rPr>
        <w:t xml:space="preserve"> </w:t>
      </w:r>
      <w:r w:rsidR="008A6CB6">
        <w:rPr>
          <w:rFonts w:ascii="Times New Roman" w:eastAsia="宋体" w:hAnsi="Times New Roman" w:cs="Times New Roman"/>
          <w:kern w:val="0"/>
          <w:sz w:val="24"/>
          <w:szCs w:val="24"/>
        </w:rPr>
        <w:t>slots</w:t>
      </w:r>
      <w:r w:rsidR="008A6CB6" w:rsidRPr="008A6CB6">
        <w:rPr>
          <w:rFonts w:ascii="Times New Roman" w:eastAsia="宋体" w:hAnsi="Times New Roman" w:cs="Times New Roman"/>
          <w:kern w:val="0"/>
          <w:sz w:val="24"/>
          <w:szCs w:val="24"/>
        </w:rPr>
        <w:t xml:space="preserve"> </w:t>
      </w:r>
      <w:r w:rsidR="008A6CB6" w:rsidRPr="00331D77">
        <w:rPr>
          <w:rFonts w:ascii="Times New Roman" w:eastAsia="宋体" w:hAnsi="Times New Roman" w:cs="Times New Roman"/>
          <w:kern w:val="0"/>
          <w:sz w:val="24"/>
          <w:szCs w:val="24"/>
        </w:rPr>
        <w:t>w</w:t>
      </w:r>
      <w:r w:rsidR="008A6CB6">
        <w:rPr>
          <w:rFonts w:ascii="Times New Roman" w:eastAsia="宋体" w:hAnsi="Times New Roman" w:cs="Times New Roman"/>
          <w:kern w:val="0"/>
          <w:sz w:val="24"/>
          <w:szCs w:val="24"/>
        </w:rPr>
        <w:t>.h.</w:t>
      </w:r>
      <w:r w:rsidR="008A6CB6" w:rsidRPr="00331D77">
        <w:rPr>
          <w:rFonts w:ascii="Times New Roman" w:eastAsia="宋体" w:hAnsi="Times New Roman" w:cs="Times New Roman"/>
          <w:kern w:val="0"/>
          <w:sz w:val="24"/>
          <w:szCs w:val="24"/>
        </w:rPr>
        <w:t>p</w:t>
      </w:r>
      <w:r w:rsidR="008A6CB6">
        <w:rPr>
          <w:rFonts w:ascii="Times New Roman" w:eastAsia="宋体" w:hAnsi="Times New Roman" w:cs="Times New Roman"/>
          <w:kern w:val="0"/>
          <w:sz w:val="24"/>
          <w:szCs w:val="24"/>
        </w:rPr>
        <w:t>.</w:t>
      </w:r>
      <w:r w:rsidR="00DA7CD1">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DA7CD1">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N</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E03441">
        <w:rPr>
          <w:rFonts w:ascii="Times New Roman" w:eastAsia="宋体" w:hAnsi="Times New Roman" w:cs="Times New Roman"/>
          <w:kern w:val="0"/>
          <w:sz w:val="24"/>
          <w:szCs w:val="24"/>
        </w:rPr>
        <w:t>total number</w:t>
      </w:r>
      <w:r w:rsidR="007B02A7">
        <w:rPr>
          <w:rFonts w:ascii="Times New Roman" w:eastAsia="宋体" w:hAnsi="Times New Roman" w:cs="Times New Roman"/>
          <w:kern w:val="0"/>
          <w:sz w:val="24"/>
          <w:szCs w:val="24"/>
        </w:rPr>
        <w:t xml:space="preserve"> of </w:t>
      </w:r>
      <w:r w:rsidR="00E03441">
        <w:rPr>
          <w:rFonts w:ascii="Times New Roman" w:eastAsia="宋体" w:hAnsi="Times New Roman" w:cs="Times New Roman"/>
          <w:kern w:val="0"/>
          <w:sz w:val="24"/>
          <w:szCs w:val="24"/>
        </w:rPr>
        <w:t xml:space="preserve">consensus nodes in </w:t>
      </w:r>
      <w:r w:rsidR="007B66D7">
        <w:rPr>
          <w:rFonts w:ascii="Times New Roman" w:eastAsia="宋体" w:hAnsi="Times New Roman" w:cs="Times New Roman"/>
          <w:kern w:val="0"/>
          <w:sz w:val="24"/>
          <w:szCs w:val="24"/>
        </w:rPr>
        <w:t>our</w:t>
      </w:r>
      <w:r w:rsidR="007B02A7">
        <w:rPr>
          <w:rFonts w:ascii="Times New Roman" w:eastAsia="宋体" w:hAnsi="Times New Roman" w:cs="Times New Roman"/>
          <w:kern w:val="0"/>
          <w:sz w:val="24"/>
          <w:szCs w:val="24"/>
        </w:rPr>
        <w:t xml:space="preserve"> protocol</w:t>
      </w:r>
      <w:r w:rsidR="00DA7CD1">
        <w:rPr>
          <w:rFonts w:ascii="Times New Roman" w:eastAsia="宋体" w:hAnsi="Times New Roman" w:cs="Times New Roman"/>
          <w:kern w:val="0"/>
          <w:sz w:val="24"/>
          <w:szCs w:val="24"/>
        </w:rPr>
        <w:t>.</w:t>
      </w:r>
    </w:p>
    <w:p w14:paraId="172C1F2E" w14:textId="1D78291A" w:rsidR="00E33E2E" w:rsidRPr="00EA7259"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D7">
        <w:rPr>
          <w:rFonts w:ascii="Times New Roman" w:eastAsia="宋体" w:hAnsi="Times New Roman" w:cs="Times New Roman"/>
          <w:kern w:val="0"/>
          <w:sz w:val="24"/>
          <w:szCs w:val="24"/>
        </w:rPr>
        <w:t>W</w:t>
      </w:r>
      <w:r w:rsidR="006F544E">
        <w:rPr>
          <w:rFonts w:ascii="Times New Roman" w:eastAsia="宋体" w:hAnsi="Times New Roman" w:cs="Times New Roman"/>
          <w:kern w:val="0"/>
          <w:sz w:val="24"/>
          <w:szCs w:val="24"/>
        </w:rPr>
        <w:t>e assume that</w:t>
      </w:r>
      <w:r w:rsidR="007B66D7">
        <w:rPr>
          <w:rFonts w:ascii="Times New Roman" w:eastAsia="宋体" w:hAnsi="Times New Roman" w:cs="Times New Roman"/>
          <w:kern w:val="0"/>
          <w:sz w:val="24"/>
          <w:szCs w:val="24"/>
        </w:rPr>
        <w:t xml:space="preserve"> an </w:t>
      </w:r>
      <w:r>
        <w:rPr>
          <w:rFonts w:ascii="Times New Roman" w:eastAsia="宋体" w:hAnsi="Times New Roman" w:cs="Times New Roman"/>
          <w:kern w:val="0"/>
          <w:sz w:val="24"/>
          <w:szCs w:val="24"/>
        </w:rPr>
        <w:t xml:space="preserve">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006D137E">
        <w:rPr>
          <w:rFonts w:ascii="Times New Roman" w:eastAsia="宋体" w:hAnsi="Times New Roman" w:cs="Times New Roman"/>
          <w:kern w:val="0"/>
          <w:sz w:val="24"/>
          <w:szCs w:val="24"/>
        </w:rPr>
        <w:t>slots of</w:t>
      </w:r>
      <w:r w:rsidRPr="00942C6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w:t>
      </w:r>
      <w:r w:rsidR="005D1A49">
        <w:rPr>
          <w:rFonts w:ascii="Times New Roman" w:eastAsia="宋体" w:hAnsi="Times New Roman" w:cs="Times New Roman"/>
          <w:kern w:val="0"/>
          <w:sz w:val="24"/>
          <w:szCs w:val="24"/>
        </w:rPr>
        <w:t>According to Lemma 1 and Lemma 2,</w:t>
      </w:r>
      <w:r w:rsidR="004E5700">
        <w:rPr>
          <w:rFonts w:ascii="Times New Roman" w:eastAsia="宋体" w:hAnsi="Times New Roman" w:cs="Times New Roman"/>
          <w:kern w:val="0"/>
          <w:sz w:val="24"/>
          <w:szCs w:val="24"/>
        </w:rPr>
        <w:t xml:space="preserve"> </w:t>
      </w:r>
      <w:r w:rsidR="00DF1B19">
        <w:rPr>
          <w:rFonts w:ascii="Times New Roman" w:eastAsia="宋体" w:hAnsi="Times New Roman" w:cs="Times New Roman"/>
          <w:kern w:val="0"/>
          <w:sz w:val="24"/>
          <w:szCs w:val="24"/>
        </w:rPr>
        <w:t xml:space="preserve">a </w:t>
      </w:r>
      <w:r w:rsidR="004E5700">
        <w:rPr>
          <w:rFonts w:ascii="Times New Roman" w:eastAsia="宋体" w:hAnsi="Times New Roman" w:cs="Times New Roman"/>
          <w:kern w:val="0"/>
          <w:sz w:val="24"/>
          <w:szCs w:val="24"/>
        </w:rPr>
        <w:t>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w:t>
      </w:r>
      <w:r w:rsidR="000F6FD4">
        <w:rPr>
          <w:rFonts w:ascii="Times New Roman" w:eastAsia="宋体" w:hAnsi="Times New Roman" w:cs="Times New Roman"/>
          <w:kern w:val="0"/>
          <w:sz w:val="24"/>
          <w:szCs w:val="24"/>
        </w:rPr>
        <w:t xml:space="preserve">a </w:t>
      </w:r>
      <w:r w:rsidR="00DF1B19">
        <w:rPr>
          <w:rFonts w:ascii="Times New Roman" w:eastAsia="宋体" w:hAnsi="Times New Roman" w:cs="Times New Roman"/>
          <w:kern w:val="0"/>
          <w:sz w:val="24"/>
          <w:szCs w:val="24"/>
        </w:rPr>
        <w:t xml:space="preserve">partial signature </w:t>
      </w:r>
      <w:r w:rsidR="004E5700">
        <w:rPr>
          <w:rFonts w:ascii="Times New Roman" w:eastAsia="宋体" w:hAnsi="Times New Roman" w:cs="Times New Roman"/>
          <w:kern w:val="0"/>
          <w:sz w:val="24"/>
          <w:szCs w:val="24"/>
        </w:rPr>
        <w:t xml:space="preserve">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r w:rsidR="000F6FD4">
        <w:rPr>
          <w:rFonts w:ascii="Times New Roman" w:eastAsia="宋体" w:hAnsi="Times New Roman" w:cs="Times New Roman"/>
          <w:kern w:val="0"/>
          <w:sz w:val="24"/>
          <w:szCs w:val="24"/>
        </w:rPr>
        <w:t>with high probability</w:t>
      </w:r>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w:t>
      </w:r>
      <w:r w:rsidR="00E03441">
        <w:rPr>
          <w:rFonts w:ascii="Times New Roman" w:eastAsia="宋体" w:hAnsi="Times New Roman" w:cs="Times New Roman"/>
          <w:kern w:val="0"/>
          <w:sz w:val="24"/>
          <w:szCs w:val="24"/>
        </w:rPr>
        <w:t xml:space="preserve"> in normal consensus process</w:t>
      </w:r>
      <w:r w:rsidR="00D32022">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n</w:t>
      </w:r>
      <w:r w:rsidR="00D32022">
        <w:rPr>
          <w:rFonts w:ascii="Times New Roman" w:eastAsia="宋体" w:hAnsi="Times New Roman" w:cs="Times New Roman"/>
          <w:kern w:val="0"/>
          <w:sz w:val="24"/>
          <w:szCs w:val="24"/>
        </w:rPr>
        <w:t>ode</w:t>
      </w:r>
      <w:r w:rsidR="00E03441">
        <w:rPr>
          <w:rFonts w:ascii="Times New Roman" w:eastAsia="宋体" w:hAnsi="Times New Roman" w:cs="Times New Roman"/>
          <w:kern w:val="0"/>
          <w:sz w:val="24"/>
          <w:szCs w:val="24"/>
        </w:rPr>
        <w:t>s</w:t>
      </w:r>
      <w:r w:rsidR="00D32022">
        <w:rPr>
          <w:rFonts w:ascii="Times New Roman" w:eastAsia="宋体" w:hAnsi="Times New Roman" w:cs="Times New Roman"/>
          <w:kern w:val="0"/>
          <w:sz w:val="24"/>
          <w:szCs w:val="24"/>
        </w:rPr>
        <w:t xml:space="preserve"> can gather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partial signatures with high probability</w:t>
      </w:r>
      <w:r w:rsidR="00E03441" w:rsidRPr="00E03441">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 xml:space="preserve">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E03441">
        <w:rPr>
          <w:rFonts w:ascii="Times New Roman" w:eastAsia="宋体" w:hAnsi="Times New Roman" w:cs="Times New Roman"/>
          <w:kern w:val="0"/>
          <w:sz w:val="24"/>
          <w:szCs w:val="24"/>
        </w:rPr>
        <w:t xml:space="preserve"> slots</w:t>
      </w:r>
      <w:r w:rsidR="00D32022">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In this case,</w:t>
      </w:r>
      <w:r w:rsidR="006F3FC7">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the</w:t>
      </w:r>
      <w:r w:rsidR="000F6FD4" w:rsidRPr="000F6FD4">
        <w:rPr>
          <w:rFonts w:ascii="Times New Roman" w:eastAsia="宋体" w:hAnsi="Times New Roman" w:cs="Times New Roman"/>
          <w:kern w:val="0"/>
          <w:sz w:val="24"/>
          <w:szCs w:val="24"/>
        </w:rPr>
        <w:t xml:space="preserve"> </w:t>
      </w:r>
      <w:r w:rsidR="000F6FD4">
        <w:rPr>
          <w:rFonts w:ascii="Times New Roman" w:eastAsia="宋体" w:hAnsi="Times New Roman" w:cs="Times New Roman"/>
          <w:kern w:val="0"/>
          <w:sz w:val="24"/>
          <w:szCs w:val="24"/>
        </w:rPr>
        <w:t>full signature</w:t>
      </w:r>
      <w:r w:rsidR="00D32022">
        <w:rPr>
          <w:rFonts w:ascii="Times New Roman" w:eastAsia="宋体" w:hAnsi="Times New Roman" w:cs="Times New Roman"/>
          <w:kern w:val="0"/>
          <w:sz w:val="24"/>
          <w:szCs w:val="24"/>
        </w:rPr>
        <w:t xml:space="preserve"> can </w:t>
      </w:r>
      <w:r w:rsidR="000F6FD4">
        <w:rPr>
          <w:rFonts w:ascii="Times New Roman" w:eastAsia="宋体" w:hAnsi="Times New Roman" w:cs="Times New Roman"/>
          <w:kern w:val="0"/>
          <w:sz w:val="24"/>
          <w:szCs w:val="24"/>
        </w:rPr>
        <w:t xml:space="preserve">be </w:t>
      </w:r>
      <w:r w:rsidR="00D32022">
        <w:rPr>
          <w:rFonts w:ascii="Times New Roman" w:eastAsia="宋体" w:hAnsi="Times New Roman" w:cs="Times New Roman"/>
          <w:kern w:val="0"/>
          <w:sz w:val="24"/>
          <w:szCs w:val="24"/>
        </w:rPr>
        <w:t>reconstruct</w:t>
      </w:r>
      <w:r w:rsidR="000F6FD4">
        <w:rPr>
          <w:rFonts w:ascii="Times New Roman" w:eastAsia="宋体" w:hAnsi="Times New Roman" w:cs="Times New Roman"/>
          <w:kern w:val="0"/>
          <w:sz w:val="24"/>
          <w:szCs w:val="24"/>
        </w:rPr>
        <w:t>ed</w:t>
      </w:r>
      <w:r w:rsidR="00D32022">
        <w:rPr>
          <w:rFonts w:ascii="Times New Roman" w:eastAsia="宋体" w:hAnsi="Times New Roman" w:cs="Times New Roman"/>
          <w:kern w:val="0"/>
          <w:sz w:val="24"/>
          <w:szCs w:val="24"/>
        </w:rPr>
        <w:t xml:space="preserve"> </w:t>
      </w:r>
      <w:r w:rsidR="007B02A7">
        <w:rPr>
          <w:rFonts w:ascii="Times New Roman" w:eastAsia="宋体" w:hAnsi="Times New Roman" w:cs="Times New Roman"/>
          <w:kern w:val="0"/>
          <w:sz w:val="24"/>
          <w:szCs w:val="24"/>
        </w:rPr>
        <w:t>to</w:t>
      </w:r>
      <w:r w:rsidR="009B2E1A">
        <w:rPr>
          <w:rFonts w:ascii="Times New Roman" w:eastAsia="宋体" w:hAnsi="Times New Roman" w:cs="Times New Roman"/>
          <w:kern w:val="0"/>
          <w:sz w:val="24"/>
          <w:szCs w:val="24"/>
        </w:rPr>
        <w:t xml:space="preserve"> show the termination of consensus process in a round</w:t>
      </w:r>
      <w:r w:rsidR="00D32022">
        <w:rPr>
          <w:rFonts w:ascii="Times New Roman" w:eastAsia="宋体" w:hAnsi="Times New Roman" w:cs="Times New Roman"/>
          <w:kern w:val="0"/>
          <w:sz w:val="24"/>
          <w:szCs w:val="24"/>
        </w:rPr>
        <w:t xml:space="preserve">.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w:t>
      </w:r>
      <w:r w:rsidR="00975E52">
        <w:rPr>
          <w:rFonts w:ascii="Times New Roman" w:eastAsia="宋体" w:hAnsi="Times New Roman" w:cs="Times New Roman"/>
          <w:kern w:val="0"/>
          <w:sz w:val="24"/>
          <w:szCs w:val="24"/>
        </w:rPr>
        <w:t xml:space="preserve">Thus, the transmission probability of honest nodes should be </w:t>
      </w:r>
      <m:oMath>
        <m:r>
          <w:rPr>
            <w:rFonts w:ascii="Cambria Math" w:eastAsia="宋体" w:hAnsi="Cambria Math" w:cs="Times New Roman"/>
            <w:kern w:val="0"/>
            <w:sz w:val="24"/>
            <w:szCs w:val="24"/>
          </w:rPr>
          <m:t>pϵ</m:t>
        </m:r>
      </m:oMath>
      <w:r w:rsidR="00975E52">
        <w:rPr>
          <w:rFonts w:ascii="Times New Roman" w:eastAsia="宋体" w:hAnsi="Times New Roman" w:cs="Times New Roman" w:hint="eastAsia"/>
          <w:kern w:val="0"/>
          <w:sz w:val="24"/>
          <w:szCs w:val="24"/>
        </w:rPr>
        <w:t xml:space="preserve"> </w:t>
      </w:r>
      <w:r w:rsidR="00975E52">
        <w:rPr>
          <w:rFonts w:ascii="Times New Roman" w:eastAsia="宋体" w:hAnsi="Times New Roman" w:cs="Times New Roman"/>
          <w:kern w:val="0"/>
          <w:sz w:val="24"/>
          <w:szCs w:val="24"/>
        </w:rPr>
        <w:t xml:space="preserve">under jamming attacks. </w:t>
      </w:r>
      <w:r w:rsidR="001A62A4">
        <w:rPr>
          <w:rFonts w:ascii="Times New Roman" w:eastAsia="宋体" w:hAnsi="Times New Roman" w:cs="Times New Roman"/>
          <w:kern w:val="0"/>
          <w:sz w:val="24"/>
          <w:szCs w:val="24"/>
        </w:rPr>
        <w:t xml:space="preserve">The probability of </w:t>
      </w:r>
      <w:r w:rsidR="00025DF0">
        <w:rPr>
          <w:rFonts w:ascii="Times New Roman" w:eastAsia="宋体" w:hAnsi="Times New Roman" w:cs="Times New Roman"/>
          <w:kern w:val="0"/>
          <w:sz w:val="24"/>
          <w:szCs w:val="24"/>
        </w:rPr>
        <w:t>node can receive a partial signature from another node after</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F6FD4" w:rsidRPr="000F6FD4">
        <w:rPr>
          <w:rFonts w:ascii="Times New Roman" w:eastAsia="宋体" w:hAnsi="Times New Roman" w:cs="Times New Roman"/>
          <w:kern w:val="0"/>
          <w:sz w:val="24"/>
          <w:szCs w:val="24"/>
        </w:rPr>
        <w:t xml:space="preserve"> </w:t>
      </w:r>
      <w:r w:rsidR="001A62A4">
        <w:rPr>
          <w:rFonts w:ascii="Times New Roman" w:eastAsia="宋体" w:hAnsi="Times New Roman" w:cs="Times New Roman"/>
          <w:kern w:val="0"/>
          <w:sz w:val="24"/>
          <w:szCs w:val="24"/>
        </w:rPr>
        <w:t>is</w:t>
      </w:r>
      <w:r w:rsidR="00E83FC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1-pϵ</m:t>
                </m:r>
              </m:e>
            </m:d>
          </m:e>
          <m:sup>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e</m:t>
            </m:r>
          </m:e>
          <m:sup>
            <m:r>
              <w:rPr>
                <w:rFonts w:ascii="Cambria Math" w:eastAsia="宋体" w:hAnsi="Cambria Math" w:cs="Times New Roman"/>
                <w:kern w:val="0"/>
                <w:sz w:val="24"/>
                <w:szCs w:val="24"/>
              </w:rPr>
              <m:t>-pϵ⋅</m:t>
            </m:r>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sup>
        </m:sSup>
        <m:r>
          <w:rPr>
            <w:rFonts w:ascii="Cambria Math" w:eastAsia="宋体" w:hAnsi="Cambria Math" w:cs="Times New Roman"/>
            <w:kern w:val="0"/>
            <w:sz w:val="24"/>
            <w:szCs w:val="24"/>
          </w:rPr>
          <m:t>≥1-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den>
        </m:f>
      </m:oMath>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w:t>
      </w:r>
      <w:r w:rsidR="00BE7B53">
        <w:rPr>
          <w:rFonts w:ascii="Times New Roman" w:eastAsia="宋体" w:hAnsi="Times New Roman" w:cs="Times New Roman"/>
          <w:kern w:val="0"/>
          <w:sz w:val="24"/>
          <w:szCs w:val="24"/>
        </w:rPr>
        <w:t xml:space="preserve">block </w:t>
      </w:r>
      <w:r w:rsidR="00BE7B53">
        <w:rPr>
          <w:rFonts w:ascii="Times New Roman" w:eastAsia="宋体" w:hAnsi="Times New Roman" w:cs="Times New Roman"/>
          <w:kern w:val="0"/>
          <w:sz w:val="24"/>
          <w:szCs w:val="24"/>
        </w:rPr>
        <w:lastRenderedPageBreak/>
        <w:t>finalization can be</w:t>
      </w:r>
      <w:r w:rsidR="004815E4">
        <w:rPr>
          <w:rFonts w:ascii="Times New Roman" w:eastAsia="宋体" w:hAnsi="Times New Roman" w:cs="Times New Roman"/>
          <w:kern w:val="0"/>
          <w:sz w:val="24"/>
          <w:szCs w:val="24"/>
        </w:rPr>
        <w:t xml:space="preserve"> completed</w:t>
      </w:r>
      <w:r w:rsidR="00BE7B53">
        <w:rPr>
          <w:rFonts w:ascii="Times New Roman" w:eastAsia="宋体" w:hAnsi="Times New Roman" w:cs="Times New Roman"/>
          <w:kern w:val="0"/>
          <w:sz w:val="24"/>
          <w:szCs w:val="24"/>
        </w:rPr>
        <w:t xml:space="preserve"> </w:t>
      </w:r>
      <w:r w:rsidR="004815E4">
        <w:rPr>
          <w:rFonts w:ascii="Times New Roman" w:eastAsia="宋体" w:hAnsi="Times New Roman" w:cs="Times New Roman"/>
          <w:kern w:val="0"/>
          <w:sz w:val="24"/>
          <w:szCs w:val="24"/>
        </w:rPr>
        <w:t>after</w:t>
      </w:r>
      <w:r w:rsidR="00025DF0">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slots</w:t>
      </w:r>
      <w:r w:rsidR="00BE7B53">
        <w:rPr>
          <w:rFonts w:ascii="Times New Roman" w:eastAsia="宋体" w:hAnsi="Times New Roman" w:cs="Times New Roman"/>
          <w:kern w:val="0"/>
          <w:sz w:val="24"/>
          <w:szCs w:val="24"/>
        </w:rPr>
        <w:t xml:space="preserve"> w.h.p. </w:t>
      </w:r>
      <w:r w:rsidR="00846A5F">
        <w:rPr>
          <w:rFonts w:ascii="Times New Roman" w:eastAsia="宋体" w:hAnsi="Times New Roman" w:cs="Times New Roman"/>
          <w:kern w:val="0"/>
          <w:sz w:val="24"/>
          <w:szCs w:val="24"/>
        </w:rPr>
        <w:t>When nodes failures happen, error message will be transmitted</w:t>
      </w:r>
      <w:r w:rsidR="001C741E">
        <w:rPr>
          <w:rFonts w:ascii="Times New Roman" w:eastAsia="宋体" w:hAnsi="Times New Roman" w:cs="Times New Roman"/>
          <w:kern w:val="0"/>
          <w:sz w:val="24"/>
          <w:szCs w:val="24"/>
        </w:rPr>
        <w:t xml:space="preserve"> in block finalization process</w:t>
      </w:r>
      <w:r w:rsidR="00846A5F">
        <w:rPr>
          <w:rFonts w:ascii="Times New Roman" w:eastAsia="宋体" w:hAnsi="Times New Roman" w:cs="Times New Roman"/>
          <w:kern w:val="0"/>
          <w:sz w:val="24"/>
          <w:szCs w:val="24"/>
        </w:rPr>
        <w:t xml:space="preserve">. </w:t>
      </w:r>
      <w:r w:rsidR="001C741E">
        <w:rPr>
          <w:rFonts w:ascii="Times New Roman" w:eastAsia="宋体" w:hAnsi="Times New Roman" w:cs="Times New Roman"/>
          <w:kern w:val="0"/>
          <w:sz w:val="24"/>
          <w:szCs w:val="24"/>
        </w:rPr>
        <w:t>T</w:t>
      </w:r>
      <w:r w:rsidR="00846A5F">
        <w:rPr>
          <w:rFonts w:ascii="Times New Roman" w:eastAsia="宋体" w:hAnsi="Times New Roman" w:cs="Times New Roman"/>
          <w:kern w:val="0"/>
          <w:sz w:val="24"/>
          <w:szCs w:val="24"/>
        </w:rPr>
        <w:t xml:space="preserve">he number of faulty nodes is bounded by </w:t>
      </w:r>
      <m:oMath>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FF1E4C">
        <w:rPr>
          <w:rFonts w:ascii="Times New Roman" w:eastAsia="宋体" w:hAnsi="Times New Roman" w:cs="Times New Roman"/>
          <w:kern w:val="0"/>
          <w:sz w:val="24"/>
          <w:szCs w:val="24"/>
        </w:rPr>
        <w:t xml:space="preserve">. </w:t>
      </w:r>
      <w:r w:rsidR="00E03441">
        <w:rPr>
          <w:rFonts w:ascii="Times New Roman" w:eastAsia="宋体" w:hAnsi="Times New Roman" w:cs="Times New Roman"/>
          <w:kern w:val="0"/>
          <w:sz w:val="24"/>
          <w:szCs w:val="24"/>
        </w:rPr>
        <w:t>T</w:t>
      </w:r>
      <w:r w:rsidR="00FF1E4C">
        <w:rPr>
          <w:rFonts w:ascii="Times New Roman" w:eastAsia="宋体" w:hAnsi="Times New Roman" w:cs="Times New Roman"/>
          <w:kern w:val="0"/>
          <w:sz w:val="24"/>
          <w:szCs w:val="24"/>
        </w:rPr>
        <w:t xml:space="preserve">here are at most </w:t>
      </w:r>
      <m:oMath>
        <m:r>
          <w:rPr>
            <w:rFonts w:ascii="Cambria Math" w:eastAsia="宋体" w:hAnsi="Cambria Math" w:cs="Times New Roman"/>
            <w:kern w:val="0"/>
            <w:sz w:val="24"/>
            <w:szCs w:val="24"/>
          </w:rPr>
          <m:t>f</m:t>
        </m:r>
      </m:oMath>
      <w:r w:rsidR="00FF1E4C">
        <w:rPr>
          <w:rFonts w:ascii="Times New Roman" w:eastAsia="宋体" w:hAnsi="Times New Roman" w:cs="Times New Roman" w:hint="eastAsia"/>
          <w:kern w:val="0"/>
          <w:sz w:val="24"/>
          <w:szCs w:val="24"/>
        </w:rPr>
        <w:t xml:space="preserve"> </w:t>
      </w:r>
      <w:r w:rsidR="00FF1E4C">
        <w:rPr>
          <w:rFonts w:ascii="Times New Roman" w:eastAsia="宋体" w:hAnsi="Times New Roman" w:cs="Times New Roman"/>
          <w:kern w:val="0"/>
          <w:sz w:val="24"/>
          <w:szCs w:val="24"/>
        </w:rPr>
        <w:t xml:space="preserve">nodes sending error partial signature shares during the signature aggregation process. </w:t>
      </w:r>
      <w:r w:rsidR="00AB15C1">
        <w:rPr>
          <w:rFonts w:ascii="Times New Roman" w:eastAsia="宋体" w:hAnsi="Times New Roman" w:cs="Times New Roman"/>
          <w:kern w:val="0"/>
          <w:sz w:val="24"/>
          <w:szCs w:val="24"/>
        </w:rPr>
        <w:t>The consensus process will be finalized after</w:t>
      </w:r>
      <w:r w:rsidR="00AA5E45">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AA5E45">
        <w:rPr>
          <w:rFonts w:ascii="Times New Roman" w:eastAsia="宋体" w:hAnsi="Times New Roman" w:cs="Times New Roman" w:hint="eastAsia"/>
          <w:kern w:val="0"/>
          <w:sz w:val="24"/>
          <w:szCs w:val="24"/>
        </w:rPr>
        <w:t xml:space="preserve"> </w:t>
      </w:r>
      <w:r w:rsidR="007E26C1">
        <w:rPr>
          <w:rFonts w:ascii="Times New Roman" w:eastAsia="宋体" w:hAnsi="Times New Roman" w:cs="Times New Roman"/>
          <w:kern w:val="0"/>
          <w:sz w:val="24"/>
          <w:szCs w:val="24"/>
        </w:rPr>
        <w:t xml:space="preserve">slots, </w:t>
      </w:r>
      <w:r w:rsidR="00AA5E45">
        <w:rPr>
          <w:rFonts w:ascii="Times New Roman" w:eastAsia="宋体" w:hAnsi="Times New Roman" w:cs="Times New Roman"/>
          <w:kern w:val="0"/>
          <w:sz w:val="24"/>
          <w:szCs w:val="24"/>
        </w:rPr>
        <w:t xml:space="preserve">since aggregating at least </w:t>
      </w:r>
      <m:oMath>
        <m:r>
          <w:rPr>
            <w:rFonts w:ascii="Cambria Math" w:eastAsia="宋体" w:hAnsi="Cambria Math" w:cs="Times New Roman"/>
            <w:kern w:val="0"/>
            <w:sz w:val="24"/>
            <w:szCs w:val="24"/>
          </w:rPr>
          <m:t>t</m:t>
        </m:r>
      </m:oMath>
      <w:r w:rsidR="00AA5E45">
        <w:rPr>
          <w:rFonts w:ascii="Times New Roman" w:eastAsia="宋体" w:hAnsi="Times New Roman" w:cs="Times New Roman" w:hint="eastAsia"/>
          <w:kern w:val="0"/>
          <w:sz w:val="24"/>
          <w:szCs w:val="24"/>
        </w:rPr>
        <w:t xml:space="preserve"> </w:t>
      </w:r>
      <w:r w:rsidR="00AA5E45">
        <w:rPr>
          <w:rFonts w:ascii="Times New Roman" w:eastAsia="宋体" w:hAnsi="Times New Roman" w:cs="Times New Roman"/>
          <w:kern w:val="0"/>
          <w:sz w:val="24"/>
          <w:szCs w:val="24"/>
        </w:rPr>
        <w:t xml:space="preserve">partial signature shares to recover the full signature. </w:t>
      </w:r>
      <w:r w:rsidR="00FF1E4C">
        <w:rPr>
          <w:rFonts w:ascii="Times New Roman" w:eastAsia="宋体" w:hAnsi="Times New Roman" w:cs="Times New Roman"/>
          <w:kern w:val="0"/>
          <w:sz w:val="24"/>
          <w:szCs w:val="24"/>
        </w:rPr>
        <w:t>T</w:t>
      </w:r>
      <w:r w:rsidR="00E03441">
        <w:rPr>
          <w:rFonts w:ascii="Times New Roman" w:eastAsia="宋体" w:hAnsi="Times New Roman" w:cs="Times New Roman"/>
          <w:kern w:val="0"/>
          <w:sz w:val="24"/>
          <w:szCs w:val="24"/>
        </w:rPr>
        <w:t>hus, t</w:t>
      </w:r>
      <w:r w:rsidR="00FF1E4C">
        <w:rPr>
          <w:rFonts w:ascii="Times New Roman" w:eastAsia="宋体" w:hAnsi="Times New Roman" w:cs="Times New Roman"/>
          <w:kern w:val="0"/>
          <w:sz w:val="24"/>
          <w:szCs w:val="24"/>
        </w:rPr>
        <w:t xml:space="preserve">he upper bound of consensus process should be </w:t>
      </w:r>
      <m:oMath>
        <m:r>
          <w:rPr>
            <w:rFonts w:ascii="Cambria Math" w:eastAsia="宋体" w:hAnsi="Cambria Math" w:cs="Times New Roman"/>
            <w:kern w:val="0"/>
            <w:sz w:val="24"/>
            <w:szCs w:val="24"/>
          </w:rPr>
          <m:t xml:space="preserve"> O</m:t>
        </m:r>
        <m:r>
          <m:rPr>
            <m:sty m:val="p"/>
          </m:rP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e>
            </m:func>
          </m:num>
          <m:den>
            <m:r>
              <w:rPr>
                <w:rFonts w:ascii="Cambria Math" w:eastAsia="宋体" w:hAnsi="Cambria Math" w:cs="Times New Roman"/>
                <w:kern w:val="0"/>
                <w:sz w:val="24"/>
                <w:szCs w:val="24"/>
              </w:rPr>
              <m:t>ϵ</m:t>
            </m:r>
          </m:den>
        </m:f>
        <m:r>
          <m:rPr>
            <m:sty m:val="p"/>
          </m:rPr>
          <w:rPr>
            <w:rFonts w:ascii="Cambria Math" w:eastAsia="宋体" w:hAnsi="Cambria Math" w:cs="Times New Roman"/>
            <w:kern w:val="0"/>
            <w:sz w:val="24"/>
            <w:szCs w:val="24"/>
          </w:rPr>
          <m:t>)</m:t>
        </m:r>
      </m:oMath>
      <w:r w:rsidR="00172F72">
        <w:rPr>
          <w:rFonts w:ascii="Times New Roman" w:eastAsia="宋体" w:hAnsi="Times New Roman" w:cs="Times New Roman"/>
          <w:kern w:val="0"/>
          <w:sz w:val="24"/>
          <w:szCs w:val="24"/>
        </w:rPr>
        <w:t xml:space="preserve"> with high probability.</w:t>
      </w:r>
      <w:r w:rsidR="00846A5F">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35003A5F" w14:textId="0EF6767D" w:rsidR="0085138F" w:rsidRPr="0041694A" w:rsidRDefault="0085138F" w:rsidP="00565B69">
      <w:pPr>
        <w:pStyle w:val="2"/>
        <w:rPr>
          <w:rFonts w:ascii="Times New Roman" w:eastAsia="黑体" w:hAnsi="Times New Roman" w:cs="Times New Roman"/>
          <w:sz w:val="28"/>
          <w:szCs w:val="28"/>
        </w:rPr>
      </w:pPr>
      <w:bookmarkStart w:id="55"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55"/>
      <w:r w:rsidR="00CF32E8">
        <w:rPr>
          <w:rFonts w:ascii="Times New Roman" w:eastAsia="黑体" w:hAnsi="Times New Roman" w:cs="Times New Roman" w:hint="eastAsia"/>
          <w:sz w:val="28"/>
          <w:szCs w:val="28"/>
        </w:rPr>
        <w:t>System</w:t>
      </w:r>
      <w:r w:rsidR="00CF32E8">
        <w:rPr>
          <w:rFonts w:ascii="Times New Roman" w:eastAsia="黑体" w:hAnsi="Times New Roman" w:cs="Times New Roman"/>
          <w:sz w:val="28"/>
          <w:szCs w:val="28"/>
        </w:rPr>
        <w:t xml:space="preserve"> Overhead</w:t>
      </w:r>
      <w:r w:rsidR="0041694A" w:rsidRPr="0041694A">
        <w:rPr>
          <w:rFonts w:ascii="Times New Roman" w:eastAsia="黑体" w:hAnsi="Times New Roman" w:cs="Times New Roman"/>
          <w:sz w:val="28"/>
          <w:szCs w:val="28"/>
        </w:rPr>
        <w:t xml:space="preserv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6BE0705F"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3825AF7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2T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(t+1)T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2ECA8CE6"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lastRenderedPageBreak/>
        <w:t>there</w:t>
      </w:r>
      <w:r w:rsidR="00D70632">
        <w:rPr>
          <w:rFonts w:ascii="Times New Roman" w:eastAsia="宋体" w:hAnsi="Times New Roman" w:cs="Times New Roman"/>
          <w:kern w:val="0"/>
          <w:sz w:val="24"/>
          <w:szCs w:val="24"/>
        </w:rPr>
        <w:t xml:space="preserve"> is no valid block is </w:t>
      </w:r>
      <w:r w:rsidR="001C117E">
        <w:rPr>
          <w:rFonts w:ascii="Times New Roman" w:eastAsia="宋体" w:hAnsi="Times New Roman" w:cs="Times New Roman"/>
          <w:kern w:val="0"/>
          <w:sz w:val="24"/>
          <w:szCs w:val="24"/>
        </w:rPr>
        <w:t>generated</w:t>
      </w:r>
      <w:r w:rsidR="00D70632">
        <w:rPr>
          <w:rFonts w:ascii="Times New Roman" w:eastAsia="宋体" w:hAnsi="Times New Roman" w:cs="Times New Roman"/>
          <w:kern w:val="0"/>
          <w:sz w:val="24"/>
          <w:szCs w:val="24"/>
        </w:rPr>
        <w:t xml:space="preserve">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a</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o</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77747D54" w:rsidR="005A2C93" w:rsidRPr="004C25DA" w:rsidRDefault="00406501"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1DAD335"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514B66">
        <w:rPr>
          <w:rFonts w:ascii="Times New Roman" w:eastAsia="宋体" w:hAnsi="Times New Roman" w:cs="Times New Roman"/>
          <w:kern w:val="0"/>
          <w:sz w:val="24"/>
          <w:szCs w:val="24"/>
        </w:rPr>
        <w:t xml:space="preserve"> be </w:t>
      </w:r>
      <w:r>
        <w:rPr>
          <w:rFonts w:ascii="Times New Roman" w:eastAsia="宋体" w:hAnsi="Times New Roman" w:cs="Times New Roman"/>
          <w:kern w:val="0"/>
          <w:sz w:val="24"/>
          <w:szCs w:val="24"/>
        </w:rPr>
        <w:t>the computational power of nodes</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w:t>
      </w:r>
      <w:r w:rsidR="00905CD2">
        <w:rPr>
          <w:rFonts w:ascii="Times New Roman" w:eastAsia="宋体" w:hAnsi="Times New Roman" w:cs="Times New Roman"/>
          <w:kern w:val="0"/>
          <w:sz w:val="24"/>
          <w:szCs w:val="24"/>
        </w:rPr>
        <w:t xml:space="preserve">We also assume that generating an empty block requires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905CD2">
        <w:rPr>
          <w:rFonts w:ascii="Times New Roman" w:eastAsia="宋体" w:hAnsi="Times New Roman" w:cs="Times New Roman" w:hint="eastAsia"/>
          <w:kern w:val="0"/>
          <w:sz w:val="24"/>
          <w:szCs w:val="24"/>
        </w:rPr>
        <w:t>.</w:t>
      </w:r>
      <w:r w:rsidR="00905CD2">
        <w:rPr>
          <w:rFonts w:ascii="Times New Roman" w:eastAsia="宋体" w:hAnsi="Times New Roman" w:cs="Times New Roman"/>
          <w:kern w:val="0"/>
          <w:sz w:val="24"/>
          <w:szCs w:val="24"/>
        </w:rPr>
        <w:t xml:space="preserve"> </w:t>
      </w:r>
      <w:r w:rsidR="00942F1F">
        <w:rPr>
          <w:rFonts w:ascii="Times New Roman" w:eastAsia="宋体" w:hAnsi="Times New Roman" w:cs="Times New Roman"/>
          <w:kern w:val="0"/>
          <w:sz w:val="24"/>
          <w:szCs w:val="24"/>
        </w:rPr>
        <w:t xml:space="preserve">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905CD2">
        <w:rPr>
          <w:rFonts w:ascii="Times New Roman" w:eastAsia="宋体" w:hAnsi="Times New Roman" w:cs="Times New Roman"/>
          <w:kern w:val="0"/>
          <w:sz w:val="24"/>
          <w:szCs w:val="24"/>
        </w:rPr>
        <w:t>confirmed</w:t>
      </w:r>
      <w:r w:rsidR="00597381">
        <w:rPr>
          <w:rFonts w:ascii="Times New Roman" w:eastAsia="宋体" w:hAnsi="Times New Roman" w:cs="Times New Roman"/>
          <w:kern w:val="0"/>
          <w:sz w:val="24"/>
          <w:szCs w:val="24"/>
        </w:rPr>
        <w:t xml:space="preserve"> before generating a valid block, the average hash times to generate a valid block is calculated as</w:t>
      </w:r>
    </w:p>
    <w:p w14:paraId="755CA8FD" w14:textId="542A0B2D" w:rsidR="0041694A" w:rsidRPr="0088243E" w:rsidRDefault="00406501"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=1</m:t>
                  </m:r>
                </m:e>
              </m:eqArr>
            </m:e>
          </m:d>
        </m:oMath>
      </m:oMathPara>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720251C2" w14:textId="1B9D827C"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56"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5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60593C60"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59ABCD9C"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lower lifetime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A177B0" w:rsidRPr="00E5720D">
        <w:rPr>
          <w:rFonts w:ascii="Times New Roman" w:eastAsia="宋体" w:hAnsi="Times New Roman" w:cs="Times New Roman"/>
          <w:kern w:val="0"/>
          <w:sz w:val="24"/>
          <w:szCs w:val="24"/>
        </w:rPr>
        <w:t xml:space="preserve">lifetime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43E1D701" w:rsidR="00A81F43" w:rsidRDefault="0004789B" w:rsidP="00A81F43">
      <w:pPr>
        <w:keepNext/>
        <w:widowControl/>
        <w:shd w:val="clear" w:color="auto" w:fill="FFFFFF"/>
        <w:spacing w:afterLines="100" w:after="312" w:line="450" w:lineRule="atLeast"/>
        <w:ind w:firstLine="420"/>
        <w:jc w:val="left"/>
      </w:pPr>
      <w:r w:rsidRPr="0004789B">
        <w:rPr>
          <w:noProof/>
        </w:rPr>
        <w:drawing>
          <wp:inline distT="0" distB="0" distL="0" distR="0" wp14:anchorId="799B8C39" wp14:editId="1693792B">
            <wp:extent cx="1788869" cy="1961657"/>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161" cy="1990489"/>
                    </a:xfrm>
                    <a:prstGeom prst="rect">
                      <a:avLst/>
                    </a:prstGeom>
                  </pic:spPr>
                </pic:pic>
              </a:graphicData>
            </a:graphic>
          </wp:inline>
        </w:drawing>
      </w:r>
      <w:r w:rsidR="00093A75" w:rsidRPr="00093A75">
        <w:rPr>
          <w:noProof/>
        </w:rPr>
        <w:t xml:space="preserve"> </w:t>
      </w:r>
      <w:r w:rsidR="00B26936" w:rsidRPr="00B26936">
        <w:rPr>
          <w:noProof/>
        </w:rPr>
        <w:drawing>
          <wp:inline distT="0" distB="0" distL="0" distR="0" wp14:anchorId="4A02185B" wp14:editId="303E3425">
            <wp:extent cx="2479148" cy="18487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5" cy="1861000"/>
                    </a:xfrm>
                    <a:prstGeom prst="rect">
                      <a:avLst/>
                    </a:prstGeom>
                  </pic:spPr>
                </pic:pic>
              </a:graphicData>
            </a:graphic>
          </wp:inline>
        </w:drawing>
      </w:r>
    </w:p>
    <w:p w14:paraId="67447650" w14:textId="54A1A293" w:rsidR="00E5720D" w:rsidRPr="001E4CC7" w:rsidRDefault="00A81F43" w:rsidP="00AA436D">
      <w:pPr>
        <w:pStyle w:val="ac"/>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 xml:space="preserve">Fig </w:t>
      </w:r>
      <w:r w:rsidRPr="001E4CC7">
        <w:rPr>
          <w:rFonts w:ascii="Times New Roman" w:hAnsi="Times New Roman" w:cs="Times New Roman"/>
          <w:b/>
          <w:bCs/>
        </w:rPr>
        <w:fldChar w:fldCharType="begin"/>
      </w:r>
      <w:r w:rsidRPr="001E4CC7">
        <w:rPr>
          <w:rFonts w:ascii="Times New Roman" w:hAnsi="Times New Roman" w:cs="Times New Roman"/>
          <w:b/>
          <w:bCs/>
        </w:rPr>
        <w:instrText xml:space="preserve"> SEQ Fig \* ARABIC </w:instrText>
      </w:r>
      <w:r w:rsidRPr="001E4CC7">
        <w:rPr>
          <w:rFonts w:ascii="Times New Roman" w:hAnsi="Times New Roman" w:cs="Times New Roman"/>
          <w:b/>
          <w:bCs/>
        </w:rPr>
        <w:fldChar w:fldCharType="separate"/>
      </w:r>
      <w:r w:rsidR="00B121D4">
        <w:rPr>
          <w:rFonts w:ascii="Times New Roman" w:hAnsi="Times New Roman" w:cs="Times New Roman"/>
          <w:b/>
          <w:bCs/>
          <w:noProof/>
        </w:rPr>
        <w:t>7</w:t>
      </w:r>
      <w:r w:rsidRPr="001E4CC7">
        <w:rPr>
          <w:rFonts w:ascii="Times New Roman" w:hAnsi="Times New Roman" w:cs="Times New Roman"/>
          <w:b/>
          <w:bCs/>
        </w:rPr>
        <w:fldChar w:fldCharType="end"/>
      </w:r>
      <w:r w:rsidR="001E4CC7" w:rsidRPr="001E4CC7">
        <w:rPr>
          <w:rFonts w:ascii="Times New Roman" w:hAnsi="Times New Roman" w:cs="Times New Roman"/>
          <w:b/>
          <w:bCs/>
        </w:rPr>
        <w:t>. Percentage of high-quality nodes elected as block proposer under different coefficients</w:t>
      </w:r>
    </w:p>
    <w:p w14:paraId="50C069D0" w14:textId="1DDBD7AD" w:rsidR="00B16695" w:rsidRPr="0087304F" w:rsidRDefault="004E6BCC" w:rsidP="00AA436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F824F4">
        <w:rPr>
          <w:rFonts w:ascii="Times New Roman" w:eastAsia="宋体" w:hAnsi="Times New Roman" w:cs="Times New Roman"/>
          <w:kern w:val="0"/>
          <w:sz w:val="24"/>
          <w:szCs w:val="24"/>
        </w:rPr>
        <w:t>7</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B26936">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B26936">
        <w:rPr>
          <w:rFonts w:ascii="Times New Roman" w:eastAsia="宋体" w:hAnsi="Times New Roman" w:cs="Times New Roman"/>
          <w:kern w:val="0"/>
          <w:sz w:val="24"/>
          <w:szCs w:val="24"/>
        </w:rPr>
        <w:t>that</w:t>
      </w:r>
      <w:r w:rsidR="0004789B">
        <w:rPr>
          <w:rFonts w:ascii="Times New Roman" w:eastAsia="宋体" w:hAnsi="Times New Roman" w:cs="Times New Roman"/>
          <w:kern w:val="0"/>
          <w:sz w:val="24"/>
          <w:szCs w:val="24"/>
        </w:rPr>
        <w:t xml:space="preserve"> electing high-quality node as block proposer</w:t>
      </w:r>
      <w:r w:rsidR="00B26936">
        <w:rPr>
          <w:rFonts w:ascii="Times New Roman" w:eastAsia="宋体" w:hAnsi="Times New Roman" w:cs="Times New Roman"/>
          <w:kern w:val="0"/>
          <w:sz w:val="24"/>
          <w:szCs w:val="24"/>
        </w:rPr>
        <w:t xml:space="preserve"> in 100 </w:t>
      </w:r>
      <w:r w:rsidR="00B26936">
        <w:rPr>
          <w:rFonts w:ascii="Times New Roman" w:eastAsia="宋体" w:hAnsi="Times New Roman" w:cs="Times New Roman"/>
          <w:kern w:val="0"/>
          <w:sz w:val="24"/>
          <w:szCs w:val="24"/>
        </w:rPr>
        <w:lastRenderedPageBreak/>
        <w:t>consensus rounds</w:t>
      </w:r>
      <w:r w:rsidR="0004789B">
        <w:rPr>
          <w:rFonts w:ascii="Times New Roman" w:eastAsia="宋体" w:hAnsi="Times New Roman" w:cs="Times New Roman"/>
          <w:kern w:val="0"/>
          <w:sz w:val="24"/>
          <w:szCs w:val="24"/>
        </w:rPr>
        <w:t xml:space="preserve"> </w:t>
      </w:r>
      <w:r w:rsidR="00E261F1">
        <w:rPr>
          <w:rFonts w:ascii="Times New Roman" w:eastAsia="宋体" w:hAnsi="Times New Roman" w:cs="Times New Roman"/>
          <w:kern w:val="0"/>
          <w:sz w:val="24"/>
          <w:szCs w:val="24"/>
        </w:rPr>
        <w:t xml:space="preserve">linearly </w:t>
      </w:r>
      <w:r w:rsidR="0004789B">
        <w:rPr>
          <w:rFonts w:ascii="Times New Roman" w:eastAsia="宋体" w:hAnsi="Times New Roman" w:cs="Times New Roman"/>
          <w:kern w:val="0"/>
          <w:sz w:val="24"/>
          <w:szCs w:val="24"/>
        </w:rPr>
        <w:t>decreases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 </w:t>
      </w:r>
      <m:oMath>
        <m:r>
          <w:rPr>
            <w:rFonts w:ascii="Cambria Math" w:eastAsia="宋体" w:hAnsi="Cambria Math" w:cs="Times New Roman"/>
            <w:kern w:val="0"/>
            <w:sz w:val="24"/>
            <w:szCs w:val="24"/>
          </w:rPr>
          <m:t>a</m:t>
        </m:r>
      </m:oMath>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The </w:t>
      </w:r>
      <w:r w:rsidR="00B26936" w:rsidRPr="00B107DC">
        <w:rPr>
          <w:rFonts w:ascii="Times New Roman" w:eastAsia="宋体" w:hAnsi="Times New Roman" w:cs="Times New Roman"/>
          <w:kern w:val="0"/>
          <w:sz w:val="24"/>
          <w:szCs w:val="24"/>
        </w:rPr>
        <w:t>experimental result show</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that the</w:t>
      </w:r>
      <w:r w:rsidR="00A55DB5" w:rsidRPr="00B107DC">
        <w:rPr>
          <w:rFonts w:ascii="Times New Roman" w:eastAsia="宋体" w:hAnsi="Times New Roman" w:cs="Times New Roman"/>
          <w:kern w:val="0"/>
          <w:sz w:val="24"/>
          <w:szCs w:val="24"/>
        </w:rPr>
        <w:t xml:space="preserve"> </w:t>
      </w:r>
      <w:r w:rsidR="00A55DB5">
        <w:rPr>
          <w:rFonts w:ascii="Times New Roman" w:eastAsia="宋体" w:hAnsi="Times New Roman" w:cs="Times New Roman"/>
          <w:kern w:val="0"/>
          <w:sz w:val="24"/>
          <w:szCs w:val="24"/>
        </w:rPr>
        <w:t>number of recent generated blocks</w:t>
      </w:r>
      <w:r w:rsidR="00B26936" w:rsidRPr="00B107DC">
        <w:rPr>
          <w:rFonts w:ascii="Times New Roman" w:eastAsia="宋体" w:hAnsi="Times New Roman" w:cs="Times New Roman"/>
          <w:kern w:val="0"/>
          <w:sz w:val="24"/>
          <w:szCs w:val="24"/>
        </w:rPr>
        <w:t xml:space="preserve"> </w:t>
      </w:r>
      <w:r w:rsidR="00936529">
        <w:rPr>
          <w:rFonts w:ascii="Times New Roman" w:eastAsia="宋体" w:hAnsi="Times New Roman" w:cs="Times New Roman"/>
          <w:kern w:val="0"/>
          <w:sz w:val="24"/>
          <w:szCs w:val="24"/>
        </w:rPr>
        <w:t xml:space="preserve">greatly </w:t>
      </w:r>
      <w:r w:rsidR="00B26936" w:rsidRPr="00B107DC">
        <w:rPr>
          <w:rFonts w:ascii="Times New Roman" w:eastAsia="宋体" w:hAnsi="Times New Roman" w:cs="Times New Roman"/>
          <w:kern w:val="0"/>
          <w:sz w:val="24"/>
          <w:szCs w:val="24"/>
        </w:rPr>
        <w:t>affect</w:t>
      </w:r>
      <w:r w:rsidR="00936529">
        <w:rPr>
          <w:rFonts w:ascii="Times New Roman" w:eastAsia="宋体" w:hAnsi="Times New Roman" w:cs="Times New Roman"/>
          <w:kern w:val="0"/>
          <w:sz w:val="24"/>
          <w:szCs w:val="24"/>
        </w:rPr>
        <w:t>s</w:t>
      </w:r>
      <w:r w:rsidR="00B26936" w:rsidRPr="00B107DC">
        <w:rPr>
          <w:rFonts w:ascii="Times New Roman" w:eastAsia="宋体" w:hAnsi="Times New Roman" w:cs="Times New Roman"/>
          <w:kern w:val="0"/>
          <w:sz w:val="24"/>
          <w:szCs w:val="24"/>
        </w:rPr>
        <w:t xml:space="preserve"> the probability of selecting high-quality nodes, </w:t>
      </w:r>
      <w:r w:rsidR="00A55DB5">
        <w:rPr>
          <w:rFonts w:ascii="Times New Roman" w:eastAsia="宋体" w:hAnsi="Times New Roman" w:cs="Times New Roman"/>
          <w:kern w:val="0"/>
          <w:sz w:val="24"/>
          <w:szCs w:val="24"/>
        </w:rPr>
        <w:t>while</w:t>
      </w:r>
      <w:r w:rsidR="00B26936" w:rsidRPr="00B107DC">
        <w:rPr>
          <w:rFonts w:ascii="Times New Roman" w:eastAsia="宋体" w:hAnsi="Times New Roman" w:cs="Times New Roman"/>
          <w:kern w:val="0"/>
          <w:sz w:val="24"/>
          <w:szCs w:val="24"/>
        </w:rPr>
        <w:t xml:space="preserve"> the </w:t>
      </w:r>
      <w:r w:rsidR="00A55DB5">
        <w:rPr>
          <w:rFonts w:ascii="Times New Roman" w:eastAsia="宋体" w:hAnsi="Times New Roman" w:cs="Times New Roman"/>
          <w:kern w:val="0"/>
          <w:sz w:val="24"/>
          <w:szCs w:val="24"/>
        </w:rPr>
        <w:t>lifetime</w:t>
      </w:r>
      <w:r w:rsidR="00E261F1">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has </w:t>
      </w:r>
      <w:r w:rsidR="00AA2D8A">
        <w:rPr>
          <w:rFonts w:ascii="Times New Roman" w:eastAsia="宋体" w:hAnsi="Times New Roman" w:cs="Times New Roman"/>
          <w:kern w:val="0"/>
          <w:sz w:val="24"/>
          <w:szCs w:val="24"/>
        </w:rPr>
        <w:t xml:space="preserve">relatively </w:t>
      </w:r>
      <w:r w:rsidR="00EE46EC">
        <w:rPr>
          <w:rFonts w:ascii="Times New Roman" w:eastAsia="宋体" w:hAnsi="Times New Roman" w:cs="Times New Roman"/>
          <w:kern w:val="0"/>
          <w:sz w:val="24"/>
          <w:szCs w:val="24"/>
        </w:rPr>
        <w:t>less influence</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0.75 while the minimum value is larger than 0.65</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 xml:space="preserve">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w:t>
      </w:r>
      <w:r w:rsidR="00B107DC">
        <w:rPr>
          <w:rFonts w:ascii="Times New Roman" w:eastAsia="宋体" w:hAnsi="Times New Roman" w:cs="Times New Roman"/>
          <w:kern w:val="0"/>
          <w:sz w:val="24"/>
          <w:szCs w:val="24"/>
        </w:rPr>
        <w:t>high-quality node</w:t>
      </w:r>
      <w:r w:rsidR="00EE46EC">
        <w:rPr>
          <w:rFonts w:ascii="Times New Roman" w:eastAsia="宋体" w:hAnsi="Times New Roman" w:cs="Times New Roman"/>
          <w:kern w:val="0"/>
          <w:sz w:val="24"/>
          <w:szCs w:val="24"/>
        </w:rPr>
        <w:t>s as block proposer</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can approximately reach 0.7</w:t>
      </w:r>
      <w:r w:rsidR="00B107DC">
        <w:rPr>
          <w:rFonts w:ascii="Times New Roman" w:eastAsia="宋体" w:hAnsi="Times New Roman" w:cs="Times New Roman"/>
          <w:kern w:val="0"/>
          <w:sz w:val="24"/>
          <w:szCs w:val="24"/>
        </w:rPr>
        <w:t xml:space="preserve">. </w:t>
      </w:r>
      <w:r w:rsidR="00EE46EC">
        <w:rPr>
          <w:rFonts w:ascii="Times New Roman" w:eastAsia="宋体" w:hAnsi="Times New Roman" w:cs="Times New Roman"/>
          <w:kern w:val="0"/>
          <w:sz w:val="24"/>
          <w:szCs w:val="24"/>
        </w:rPr>
        <w:t xml:space="preserve">We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the weight coefficient of stability to a = b = 0.5</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also </w:t>
      </w:r>
      <w:r w:rsidR="0087304F" w:rsidRPr="00B107DC">
        <w:rPr>
          <w:rFonts w:ascii="Times New Roman" w:eastAsia="宋体" w:hAnsi="Times New Roman" w:cs="Times New Roman"/>
          <w:kern w:val="0"/>
          <w:sz w:val="24"/>
          <w:szCs w:val="24"/>
        </w:rPr>
        <w:t>ensure</w:t>
      </w:r>
      <w:r w:rsidR="0087304F">
        <w:rPr>
          <w:rFonts w:ascii="Times New Roman" w:eastAsia="宋体" w:hAnsi="Times New Roman" w:cs="Times New Roman"/>
          <w:kern w:val="0"/>
          <w:sz w:val="24"/>
          <w:szCs w:val="24"/>
        </w:rPr>
        <w:t xml:space="preserve"> high probability</w:t>
      </w:r>
      <w:r w:rsidR="0087304F" w:rsidRPr="00B107DC">
        <w:rPr>
          <w:rFonts w:ascii="Times New Roman" w:eastAsia="宋体" w:hAnsi="Times New Roman" w:cs="Times New Roman"/>
          <w:kern w:val="0"/>
          <w:sz w:val="24"/>
          <w:szCs w:val="24"/>
        </w:rPr>
        <w:t xml:space="preserve"> that high-quality and stable </w:t>
      </w:r>
      <w:r w:rsidR="0087304F">
        <w:rPr>
          <w:rFonts w:ascii="Times New Roman" w:eastAsia="宋体" w:hAnsi="Times New Roman" w:cs="Times New Roman"/>
          <w:kern w:val="0"/>
          <w:sz w:val="24"/>
          <w:szCs w:val="24"/>
        </w:rPr>
        <w:t>node</w:t>
      </w:r>
      <w:r w:rsidR="0087304F"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is </w:t>
      </w:r>
      <w:r w:rsidR="0087304F" w:rsidRPr="00B107DC">
        <w:rPr>
          <w:rFonts w:ascii="Times New Roman" w:eastAsia="宋体" w:hAnsi="Times New Roman" w:cs="Times New Roman"/>
          <w:kern w:val="0"/>
          <w:sz w:val="24"/>
          <w:szCs w:val="24"/>
        </w:rPr>
        <w:t xml:space="preserve">selected as </w:t>
      </w:r>
      <w:r w:rsidR="0087304F">
        <w:rPr>
          <w:rFonts w:ascii="Times New Roman" w:eastAsia="宋体" w:hAnsi="Times New Roman" w:cs="Times New Roman"/>
          <w:kern w:val="0"/>
          <w:sz w:val="24"/>
          <w:szCs w:val="24"/>
        </w:rPr>
        <w:t xml:space="preserve">block proposer </w:t>
      </w:r>
      <w:r w:rsidR="0087304F" w:rsidRPr="00B107DC">
        <w:rPr>
          <w:rFonts w:ascii="Times New Roman" w:eastAsia="宋体" w:hAnsi="Times New Roman" w:cs="Times New Roman"/>
          <w:kern w:val="0"/>
          <w:sz w:val="24"/>
          <w:szCs w:val="24"/>
        </w:rPr>
        <w:t xml:space="preserve">in </w:t>
      </w:r>
      <w:r w:rsidR="0087304F">
        <w:rPr>
          <w:rFonts w:ascii="Times New Roman" w:eastAsia="宋体" w:hAnsi="Times New Roman" w:cs="Times New Roman"/>
          <w:kern w:val="0"/>
          <w:sz w:val="24"/>
          <w:szCs w:val="24"/>
        </w:rPr>
        <w:t>block proposer election phase</w:t>
      </w:r>
      <w:r w:rsidR="0087304F"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AE2DF9A" w14:textId="5C075305"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 of taking to complete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 xml:space="preserve">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D67760">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39EBB39">
            <wp:extent cx="2235200" cy="13939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558" cy="1412260"/>
                    </a:xfrm>
                    <a:prstGeom prst="rect">
                      <a:avLst/>
                    </a:prstGeom>
                    <a:noFill/>
                    <a:ln>
                      <a:noFill/>
                    </a:ln>
                  </pic:spPr>
                </pic:pic>
              </a:graphicData>
            </a:graphic>
          </wp:inline>
        </w:drawing>
      </w:r>
    </w:p>
    <w:p w14:paraId="289AE81C" w14:textId="6AD3A0B0"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 xml:space="preserve">Fig </w:t>
      </w:r>
      <w:r w:rsidRPr="00D67760">
        <w:rPr>
          <w:rFonts w:ascii="Times New Roman" w:hAnsi="Times New Roman" w:cs="Times New Roman"/>
          <w:b/>
          <w:bCs/>
        </w:rPr>
        <w:fldChar w:fldCharType="begin"/>
      </w:r>
      <w:r w:rsidRPr="00D67760">
        <w:rPr>
          <w:rFonts w:ascii="Times New Roman" w:hAnsi="Times New Roman" w:cs="Times New Roman"/>
          <w:b/>
          <w:bCs/>
        </w:rPr>
        <w:instrText xml:space="preserve"> SEQ Fig \* ARABIC </w:instrText>
      </w:r>
      <w:r w:rsidRPr="00D67760">
        <w:rPr>
          <w:rFonts w:ascii="Times New Roman" w:hAnsi="Times New Roman" w:cs="Times New Roman"/>
          <w:b/>
          <w:bCs/>
        </w:rPr>
        <w:fldChar w:fldCharType="separate"/>
      </w:r>
      <w:r w:rsidR="00B121D4">
        <w:rPr>
          <w:rFonts w:ascii="Times New Roman" w:hAnsi="Times New Roman" w:cs="Times New Roman"/>
          <w:b/>
          <w:bCs/>
          <w:noProof/>
        </w:rPr>
        <w:t>8</w:t>
      </w:r>
      <w:r w:rsidRPr="00D67760">
        <w:rPr>
          <w:rFonts w:ascii="Times New Roman" w:hAnsi="Times New Roman" w:cs="Times New Roman"/>
          <w:b/>
          <w:bCs/>
        </w:rPr>
        <w:fldChar w:fldCharType="end"/>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Pr>
          <w:rFonts w:ascii="Times New Roman" w:hAnsi="Times New Roman" w:cs="Times New Roman"/>
          <w:b/>
          <w:bCs/>
        </w:rPr>
        <w:t xml:space="preserve">the </w:t>
      </w:r>
      <w:r w:rsidR="00B95734">
        <w:rPr>
          <w:rFonts w:ascii="Times New Roman" w:hAnsi="Times New Roman" w:cs="Times New Roman"/>
          <w:b/>
          <w:bCs/>
        </w:rPr>
        <w:t>block size</w:t>
      </w:r>
    </w:p>
    <w:p w14:paraId="362E72CF" w14:textId="0F8268C7"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w:t>
      </w:r>
      <w:r w:rsidR="00B95734">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1C753E2A"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67F2DB4A"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9</w:t>
      </w:r>
      <w:r w:rsidR="00B95734" w:rsidRPr="00B95734">
        <w:rPr>
          <w:rFonts w:ascii="Times New Roman" w:hAnsi="Times New Roman" w:cs="Times New Roman"/>
          <w:b/>
          <w:bCs/>
        </w:rPr>
        <w:fldChar w:fldCharType="end"/>
      </w:r>
      <w:r w:rsidR="00B95734">
        <w:rPr>
          <w:rFonts w:ascii="Times New Roman" w:hAnsi="Times New Roman" w:cs="Times New Roman"/>
          <w:b/>
          <w:bCs/>
        </w:rPr>
        <w:t>.</w:t>
      </w:r>
      <w:r>
        <w:rPr>
          <w:rFonts w:ascii="Times New Roman" w:hAnsi="Times New Roman" w:cs="Times New Roman"/>
          <w:b/>
          <w:bCs/>
        </w:rPr>
        <w:t xml:space="preserve"> The performance of SWIB vs. </w:t>
      </w:r>
      <w:r w:rsidR="00B95734">
        <w:rPr>
          <w:rFonts w:ascii="Times New Roman" w:hAnsi="Times New Roman" w:cs="Times New Roman"/>
          <w:b/>
          <w:bCs/>
        </w:rPr>
        <w:t>network size</w:t>
      </w:r>
      <w:r w:rsidR="004A06FB">
        <w:rPr>
          <w:rFonts w:ascii="Times New Roman" w:hAnsi="Times New Roman" w:cs="Times New Roman"/>
          <w:b/>
          <w:bCs/>
        </w:rPr>
        <w:t xml:space="preserve"> </w:t>
      </w:r>
      <w:r w:rsidR="00B95734">
        <w:rPr>
          <w:rFonts w:ascii="Times New Roman" w:hAnsi="Times New Roman" w:cs="Times New Roman"/>
          <w:b/>
          <w:bCs/>
        </w:rPr>
        <w:t>(number of nodes)</w:t>
      </w:r>
    </w:p>
    <w:p w14:paraId="6511E147" w14:textId="30749665" w:rsidR="0069678F" w:rsidRPr="007B56C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2091AC65" w:rsidR="00B16695" w:rsidRDefault="005D2B8C" w:rsidP="00AA436D">
      <w:pPr>
        <w:spacing w:afterLines="50" w:after="156"/>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964B50">
        <w:rPr>
          <w:rFonts w:ascii="Times New Roman" w:eastAsia="宋体" w:hAnsi="Times New Roman" w:cs="Times New Roman"/>
          <w:kern w:val="0"/>
          <w:sz w:val="24"/>
          <w:szCs w:val="24"/>
        </w:rPr>
        <w:t xml:space="preserve"> and network size of 500 nodes</w:t>
      </w:r>
      <w:r w:rsidR="007652F1">
        <w:rPr>
          <w:rFonts w:ascii="Times New Roman" w:eastAsia="宋体" w:hAnsi="Times New Roman" w:cs="Times New Roman"/>
          <w:kern w:val="0"/>
          <w:sz w:val="24"/>
          <w:szCs w:val="24"/>
        </w:rPr>
        <w:t xml:space="preserve">. The results are shown in Fig </w:t>
      </w:r>
      <w:r w:rsidR="00964B50">
        <w:rPr>
          <w:rFonts w:ascii="Times New Roman" w:eastAsia="宋体" w:hAnsi="Times New Roman" w:cs="Times New Roman"/>
          <w:kern w:val="0"/>
          <w:sz w:val="24"/>
          <w:szCs w:val="24"/>
        </w:rPr>
        <w:t>10</w:t>
      </w:r>
      <w:r w:rsidR="007652F1">
        <w:rPr>
          <w:rFonts w:ascii="Times New Roman" w:eastAsia="宋体" w:hAnsi="Times New Roman" w:cs="Times New Roman"/>
          <w:kern w:val="0"/>
          <w:sz w:val="24"/>
          <w:szCs w:val="24"/>
        </w:rPr>
        <w:t>,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5FB198C0" w14:textId="77777777" w:rsidR="00B95734" w:rsidRDefault="007652F1" w:rsidP="00B95734">
      <w:pPr>
        <w:keepNext/>
        <w:widowControl/>
        <w:shd w:val="clear" w:color="auto" w:fill="FFFFFF"/>
        <w:spacing w:afterLines="100" w:after="312" w:line="450" w:lineRule="atLeast"/>
        <w:ind w:firstLine="420"/>
        <w:jc w:val="left"/>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63D4E3B8" w14:textId="7C3A699E" w:rsidR="007652F1"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10</w:t>
      </w:r>
      <w:r w:rsidR="00B95734" w:rsidRPr="00B95734">
        <w:rPr>
          <w:rFonts w:ascii="Times New Roman" w:hAnsi="Times New Roman" w:cs="Times New Roman"/>
          <w:b/>
          <w:bCs/>
        </w:rPr>
        <w:fldChar w:fldCharType="end"/>
      </w:r>
      <w:r w:rsidR="00B95734">
        <w:rPr>
          <w:rFonts w:ascii="Times New Roman" w:hAnsi="Times New Roman" w:cs="Times New Roman"/>
          <w:b/>
          <w:bCs/>
        </w:rPr>
        <w:t xml:space="preserve">. </w:t>
      </w:r>
      <w:r>
        <w:rPr>
          <w:rFonts w:ascii="Times New Roman" w:hAnsi="Times New Roman" w:cs="Times New Roman"/>
          <w:b/>
          <w:bCs/>
        </w:rPr>
        <w:t>The performance of SWIB vs.</w:t>
      </w:r>
      <w:r w:rsidR="00B95734">
        <w:rPr>
          <w:rFonts w:ascii="Times New Roman" w:hAnsi="Times New Roman" w:cs="Times New Roman"/>
          <w:b/>
          <w:bCs/>
        </w:rPr>
        <w:t xml:space="preserve"> bandwidth</w:t>
      </w:r>
    </w:p>
    <w:p w14:paraId="1AB02680" w14:textId="0BB778DB" w:rsidR="005D2B8C" w:rsidRPr="005D2B8C" w:rsidRDefault="00A8352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 xml:space="preserve">average transaction throughput will </w:t>
      </w:r>
      <w:r w:rsidR="00DA63B0">
        <w:rPr>
          <w:rFonts w:ascii="Times New Roman" w:eastAsia="宋体" w:hAnsi="Times New Roman" w:cs="Times New Roman"/>
          <w:kern w:val="0"/>
          <w:sz w:val="24"/>
          <w:szCs w:val="24"/>
        </w:rPr>
        <w:lastRenderedPageBreak/>
        <w:t>increase</w:t>
      </w:r>
      <w:r w:rsidR="00964B50">
        <w:rPr>
          <w:rFonts w:ascii="Times New Roman" w:eastAsia="宋体" w:hAnsi="Times New Roman" w:cs="Times New Roman"/>
          <w:kern w:val="0"/>
          <w:sz w:val="24"/>
          <w:szCs w:val="24"/>
        </w:rPr>
        <w:t xml:space="preserve"> linearly</w:t>
      </w:r>
      <w:r w:rsidR="00DA63B0">
        <w:rPr>
          <w:rFonts w:ascii="Times New Roman" w:eastAsia="宋体" w:hAnsi="Times New Roman" w:cs="Times New Roman"/>
          <w:kern w:val="0"/>
          <w:sz w:val="24"/>
          <w:szCs w:val="24"/>
        </w:rPr>
        <w:t xml:space="preserve">, which means that blockchain </w:t>
      </w:r>
      <w:r w:rsidR="00964B50">
        <w:rPr>
          <w:rFonts w:ascii="Times New Roman" w:eastAsia="宋体" w:hAnsi="Times New Roman" w:cs="Times New Roman"/>
          <w:kern w:val="0"/>
          <w:sz w:val="24"/>
          <w:szCs w:val="24"/>
        </w:rPr>
        <w:t xml:space="preserve">system </w:t>
      </w:r>
      <w:r w:rsidR="00DA63B0">
        <w:rPr>
          <w:rFonts w:ascii="Times New Roman" w:eastAsia="宋体" w:hAnsi="Times New Roman" w:cs="Times New Roman"/>
          <w:kern w:val="0"/>
          <w:sz w:val="24"/>
          <w:szCs w:val="24"/>
        </w:rPr>
        <w:t>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SWIB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0E01B445"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r w:rsidR="00355892">
        <w:rPr>
          <w:rFonts w:ascii="Times New Roman" w:eastAsia="宋体" w:hAnsi="Times New Roman" w:cs="Times New Roman"/>
          <w:kern w:val="0"/>
          <w:sz w:val="24"/>
          <w:szCs w:val="24"/>
        </w:rPr>
        <w:t xml:space="preserve">bursty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The performance of SWIB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57"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58" w:name="_Ref70424734"/>
      <w:bookmarkEnd w:id="5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58"/>
      <w:r w:rsidRPr="00513ED5">
        <w:rPr>
          <w:rFonts w:ascii="Times New Roman" w:hAnsi="Times New Roman" w:cs="Times New Roman"/>
          <w:sz w:val="20"/>
          <w:szCs w:val="20"/>
        </w:rPr>
        <w:t xml:space="preserve">A. Kiayias, A. Russell, B. David, and R. Oliynykov,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Liskov.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(OSDI),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M. Xu, F. Zhao, Y. Zou, C. Liu, X. Cheng and F. Dressler, "BLOWN: A Blockchain Protocol for Single-Hop Wireless Networks under Adversarial SINR,"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doi: 10.1109/TMC.2022.3162117.</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Commun.Surv.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The quest for scalable blockchain fabric: Proof-of-work vs. BFT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Netw. Secur.,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[15] </w:t>
      </w:r>
      <w:r w:rsidR="005774EA" w:rsidRPr="005774EA">
        <w:rPr>
          <w:rFonts w:ascii="Times New Roman" w:eastAsia="宋体" w:hAnsi="Times New Roman" w:cs="Times New Roman"/>
          <w:kern w:val="0"/>
          <w:sz w:val="20"/>
          <w:szCs w:val="20"/>
        </w:rPr>
        <w:t>S. Dziembowski,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r w:rsidR="003E366B" w:rsidRPr="003E366B">
        <w:rPr>
          <w:rFonts w:ascii="Times New Roman" w:eastAsia="宋体" w:hAnsi="Times New Roman" w:cs="Times New Roman"/>
          <w:kern w:val="0"/>
          <w:sz w:val="20"/>
          <w:szCs w:val="20"/>
        </w:rPr>
        <w:t>Karantias,</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Kiayias,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r w:rsidR="003E366B" w:rsidRPr="003E366B">
        <w:rPr>
          <w:rFonts w:ascii="Times New Roman" w:eastAsia="宋体" w:hAnsi="Times New Roman" w:cs="Times New Roman"/>
          <w:kern w:val="0"/>
          <w:sz w:val="20"/>
          <w:szCs w:val="20"/>
        </w:rPr>
        <w:t xml:space="preserve">Zindros.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doi:</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doi: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Formal Security Analysis on dBFT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Hemo, S. Micali, et al. </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Algorand: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9667" w14:textId="77777777" w:rsidR="00406501" w:rsidRDefault="00406501" w:rsidP="00851B2C">
      <w:r>
        <w:separator/>
      </w:r>
    </w:p>
  </w:endnote>
  <w:endnote w:type="continuationSeparator" w:id="0">
    <w:p w14:paraId="5BE82D14" w14:textId="77777777" w:rsidR="00406501" w:rsidRDefault="00406501"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C0C12" w14:textId="77777777" w:rsidR="00406501" w:rsidRDefault="00406501" w:rsidP="00851B2C">
      <w:r>
        <w:separator/>
      </w:r>
    </w:p>
  </w:footnote>
  <w:footnote w:type="continuationSeparator" w:id="0">
    <w:p w14:paraId="13A60771" w14:textId="77777777" w:rsidR="00406501" w:rsidRDefault="00406501"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8"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7"/>
  </w:num>
  <w:num w:numId="2" w16cid:durableId="714232992">
    <w:abstractNumId w:val="5"/>
  </w:num>
  <w:num w:numId="3" w16cid:durableId="1123697682">
    <w:abstractNumId w:val="0"/>
  </w:num>
  <w:num w:numId="4" w16cid:durableId="563031425">
    <w:abstractNumId w:val="6"/>
  </w:num>
  <w:num w:numId="5" w16cid:durableId="1651129588">
    <w:abstractNumId w:val="3"/>
  </w:num>
  <w:num w:numId="6" w16cid:durableId="348411220">
    <w:abstractNumId w:val="18"/>
  </w:num>
  <w:num w:numId="7" w16cid:durableId="869145170">
    <w:abstractNumId w:val="11"/>
  </w:num>
  <w:num w:numId="8" w16cid:durableId="1842621883">
    <w:abstractNumId w:val="8"/>
  </w:num>
  <w:num w:numId="9" w16cid:durableId="630064355">
    <w:abstractNumId w:val="14"/>
  </w:num>
  <w:num w:numId="10" w16cid:durableId="1673411547">
    <w:abstractNumId w:val="1"/>
  </w:num>
  <w:num w:numId="11" w16cid:durableId="366679290">
    <w:abstractNumId w:val="16"/>
  </w:num>
  <w:num w:numId="12" w16cid:durableId="867328336">
    <w:abstractNumId w:val="19"/>
  </w:num>
  <w:num w:numId="13" w16cid:durableId="341973935">
    <w:abstractNumId w:val="10"/>
  </w:num>
  <w:num w:numId="14" w16cid:durableId="1687441121">
    <w:abstractNumId w:val="12"/>
  </w:num>
  <w:num w:numId="15" w16cid:durableId="1516966298">
    <w:abstractNumId w:val="20"/>
  </w:num>
  <w:num w:numId="16" w16cid:durableId="1171263003">
    <w:abstractNumId w:val="13"/>
  </w:num>
  <w:num w:numId="17" w16cid:durableId="805855862">
    <w:abstractNumId w:val="2"/>
  </w:num>
  <w:num w:numId="18" w16cid:durableId="2063671820">
    <w:abstractNumId w:val="15"/>
  </w:num>
  <w:num w:numId="19" w16cid:durableId="1410080583">
    <w:abstractNumId w:val="7"/>
  </w:num>
  <w:num w:numId="20" w16cid:durableId="81069342">
    <w:abstractNumId w:val="9"/>
  </w:num>
  <w:num w:numId="21" w16cid:durableId="13560559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D48"/>
    <w:rsid w:val="0001683F"/>
    <w:rsid w:val="00017E60"/>
    <w:rsid w:val="00025DF0"/>
    <w:rsid w:val="00025FD7"/>
    <w:rsid w:val="00025FDA"/>
    <w:rsid w:val="000272F3"/>
    <w:rsid w:val="00032531"/>
    <w:rsid w:val="00033C2F"/>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9E6"/>
    <w:rsid w:val="00057576"/>
    <w:rsid w:val="00060033"/>
    <w:rsid w:val="000622D5"/>
    <w:rsid w:val="0006381A"/>
    <w:rsid w:val="00064492"/>
    <w:rsid w:val="00066DBF"/>
    <w:rsid w:val="000671E6"/>
    <w:rsid w:val="000708EA"/>
    <w:rsid w:val="00072710"/>
    <w:rsid w:val="000730A7"/>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3094"/>
    <w:rsid w:val="00093A75"/>
    <w:rsid w:val="00095F00"/>
    <w:rsid w:val="000A1DDD"/>
    <w:rsid w:val="000A339A"/>
    <w:rsid w:val="000A659D"/>
    <w:rsid w:val="000A77D9"/>
    <w:rsid w:val="000B15A9"/>
    <w:rsid w:val="000B1E8C"/>
    <w:rsid w:val="000B258B"/>
    <w:rsid w:val="000B2605"/>
    <w:rsid w:val="000B330A"/>
    <w:rsid w:val="000B3710"/>
    <w:rsid w:val="000B3D56"/>
    <w:rsid w:val="000B44D7"/>
    <w:rsid w:val="000B4761"/>
    <w:rsid w:val="000B4FCD"/>
    <w:rsid w:val="000B6D4C"/>
    <w:rsid w:val="000C0520"/>
    <w:rsid w:val="000C14AC"/>
    <w:rsid w:val="000C1700"/>
    <w:rsid w:val="000C4149"/>
    <w:rsid w:val="000C5376"/>
    <w:rsid w:val="000C5814"/>
    <w:rsid w:val="000C6387"/>
    <w:rsid w:val="000C76E6"/>
    <w:rsid w:val="000C7C2C"/>
    <w:rsid w:val="000D12F7"/>
    <w:rsid w:val="000D39E6"/>
    <w:rsid w:val="000D4925"/>
    <w:rsid w:val="000E1DA5"/>
    <w:rsid w:val="000E217A"/>
    <w:rsid w:val="000E378D"/>
    <w:rsid w:val="000E3999"/>
    <w:rsid w:val="000E5C9C"/>
    <w:rsid w:val="000E6AE5"/>
    <w:rsid w:val="000F0A7F"/>
    <w:rsid w:val="000F1BC1"/>
    <w:rsid w:val="000F36E0"/>
    <w:rsid w:val="000F4706"/>
    <w:rsid w:val="000F6948"/>
    <w:rsid w:val="000F6FD4"/>
    <w:rsid w:val="000F7C92"/>
    <w:rsid w:val="001011BC"/>
    <w:rsid w:val="00101600"/>
    <w:rsid w:val="00105189"/>
    <w:rsid w:val="00105769"/>
    <w:rsid w:val="001062CF"/>
    <w:rsid w:val="00106654"/>
    <w:rsid w:val="00110FC4"/>
    <w:rsid w:val="00115DE8"/>
    <w:rsid w:val="0011731A"/>
    <w:rsid w:val="00121208"/>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59D3"/>
    <w:rsid w:val="001A62A4"/>
    <w:rsid w:val="001B106D"/>
    <w:rsid w:val="001B12A3"/>
    <w:rsid w:val="001B2894"/>
    <w:rsid w:val="001B5F2F"/>
    <w:rsid w:val="001B652C"/>
    <w:rsid w:val="001B67F1"/>
    <w:rsid w:val="001B7535"/>
    <w:rsid w:val="001C117E"/>
    <w:rsid w:val="001C1BD1"/>
    <w:rsid w:val="001C3277"/>
    <w:rsid w:val="001C456B"/>
    <w:rsid w:val="001C4687"/>
    <w:rsid w:val="001C631F"/>
    <w:rsid w:val="001C69A1"/>
    <w:rsid w:val="001C6B72"/>
    <w:rsid w:val="001C6DF8"/>
    <w:rsid w:val="001C741E"/>
    <w:rsid w:val="001C7FF2"/>
    <w:rsid w:val="001D2A7C"/>
    <w:rsid w:val="001D2DEB"/>
    <w:rsid w:val="001D4140"/>
    <w:rsid w:val="001D5863"/>
    <w:rsid w:val="001D5A2F"/>
    <w:rsid w:val="001D73FB"/>
    <w:rsid w:val="001D7854"/>
    <w:rsid w:val="001E2470"/>
    <w:rsid w:val="001E2644"/>
    <w:rsid w:val="001E3FD5"/>
    <w:rsid w:val="001E4CC7"/>
    <w:rsid w:val="001F04E2"/>
    <w:rsid w:val="001F1150"/>
    <w:rsid w:val="001F1D5A"/>
    <w:rsid w:val="001F1F0B"/>
    <w:rsid w:val="001F20DB"/>
    <w:rsid w:val="001F347C"/>
    <w:rsid w:val="001F3DBD"/>
    <w:rsid w:val="001F5685"/>
    <w:rsid w:val="001F7E20"/>
    <w:rsid w:val="00200702"/>
    <w:rsid w:val="00201E1D"/>
    <w:rsid w:val="0020494F"/>
    <w:rsid w:val="00206C51"/>
    <w:rsid w:val="002072A9"/>
    <w:rsid w:val="00207F92"/>
    <w:rsid w:val="00210062"/>
    <w:rsid w:val="0021039A"/>
    <w:rsid w:val="002105A8"/>
    <w:rsid w:val="002133A7"/>
    <w:rsid w:val="00214524"/>
    <w:rsid w:val="002164C2"/>
    <w:rsid w:val="00221AA2"/>
    <w:rsid w:val="00222904"/>
    <w:rsid w:val="0022319C"/>
    <w:rsid w:val="002237A6"/>
    <w:rsid w:val="00223914"/>
    <w:rsid w:val="00231297"/>
    <w:rsid w:val="002319D6"/>
    <w:rsid w:val="00236DDE"/>
    <w:rsid w:val="0024073F"/>
    <w:rsid w:val="0024076D"/>
    <w:rsid w:val="002415A4"/>
    <w:rsid w:val="00243E42"/>
    <w:rsid w:val="00245058"/>
    <w:rsid w:val="00247132"/>
    <w:rsid w:val="00252515"/>
    <w:rsid w:val="002526EE"/>
    <w:rsid w:val="00253527"/>
    <w:rsid w:val="0025380C"/>
    <w:rsid w:val="00254F91"/>
    <w:rsid w:val="002556E0"/>
    <w:rsid w:val="00257449"/>
    <w:rsid w:val="00260208"/>
    <w:rsid w:val="00260D8E"/>
    <w:rsid w:val="00261608"/>
    <w:rsid w:val="00261E43"/>
    <w:rsid w:val="00263C6D"/>
    <w:rsid w:val="00263CD3"/>
    <w:rsid w:val="00264919"/>
    <w:rsid w:val="002649D8"/>
    <w:rsid w:val="002652E5"/>
    <w:rsid w:val="00267935"/>
    <w:rsid w:val="00270886"/>
    <w:rsid w:val="0027326D"/>
    <w:rsid w:val="00273EA9"/>
    <w:rsid w:val="002753B2"/>
    <w:rsid w:val="00275E63"/>
    <w:rsid w:val="00277B82"/>
    <w:rsid w:val="00277B9A"/>
    <w:rsid w:val="00280098"/>
    <w:rsid w:val="00282496"/>
    <w:rsid w:val="0028293A"/>
    <w:rsid w:val="0028458C"/>
    <w:rsid w:val="00287942"/>
    <w:rsid w:val="00287D74"/>
    <w:rsid w:val="00290B1F"/>
    <w:rsid w:val="0029484C"/>
    <w:rsid w:val="002A1C4C"/>
    <w:rsid w:val="002A1C62"/>
    <w:rsid w:val="002A276F"/>
    <w:rsid w:val="002A2F59"/>
    <w:rsid w:val="002A3ABE"/>
    <w:rsid w:val="002A42E8"/>
    <w:rsid w:val="002A5D48"/>
    <w:rsid w:val="002A60C3"/>
    <w:rsid w:val="002A640A"/>
    <w:rsid w:val="002B0950"/>
    <w:rsid w:val="002B26EC"/>
    <w:rsid w:val="002B27E2"/>
    <w:rsid w:val="002B3259"/>
    <w:rsid w:val="002B3DED"/>
    <w:rsid w:val="002B41F9"/>
    <w:rsid w:val="002B7039"/>
    <w:rsid w:val="002C1844"/>
    <w:rsid w:val="002C7C80"/>
    <w:rsid w:val="002D4E67"/>
    <w:rsid w:val="002D7416"/>
    <w:rsid w:val="002E0A19"/>
    <w:rsid w:val="002E0B17"/>
    <w:rsid w:val="002E2FCC"/>
    <w:rsid w:val="002E3E1D"/>
    <w:rsid w:val="002E7843"/>
    <w:rsid w:val="002F3864"/>
    <w:rsid w:val="002F55B0"/>
    <w:rsid w:val="002F5E7C"/>
    <w:rsid w:val="002F7D09"/>
    <w:rsid w:val="003012AC"/>
    <w:rsid w:val="00301E94"/>
    <w:rsid w:val="003034E7"/>
    <w:rsid w:val="003043A9"/>
    <w:rsid w:val="00310A52"/>
    <w:rsid w:val="003138EE"/>
    <w:rsid w:val="00313AFD"/>
    <w:rsid w:val="00314480"/>
    <w:rsid w:val="00317CC0"/>
    <w:rsid w:val="00317DCE"/>
    <w:rsid w:val="00322BFC"/>
    <w:rsid w:val="003254B9"/>
    <w:rsid w:val="003264B1"/>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892"/>
    <w:rsid w:val="00356890"/>
    <w:rsid w:val="003622C6"/>
    <w:rsid w:val="00363966"/>
    <w:rsid w:val="003646F4"/>
    <w:rsid w:val="003651F6"/>
    <w:rsid w:val="003728C8"/>
    <w:rsid w:val="00376B0B"/>
    <w:rsid w:val="00377D3E"/>
    <w:rsid w:val="0038210E"/>
    <w:rsid w:val="003823D1"/>
    <w:rsid w:val="00382494"/>
    <w:rsid w:val="003828C6"/>
    <w:rsid w:val="00382B54"/>
    <w:rsid w:val="00391899"/>
    <w:rsid w:val="00391CCE"/>
    <w:rsid w:val="00391D61"/>
    <w:rsid w:val="003925AB"/>
    <w:rsid w:val="00393110"/>
    <w:rsid w:val="0039321A"/>
    <w:rsid w:val="003937CB"/>
    <w:rsid w:val="00395228"/>
    <w:rsid w:val="00395560"/>
    <w:rsid w:val="00395CEB"/>
    <w:rsid w:val="003A0DA1"/>
    <w:rsid w:val="003A44ED"/>
    <w:rsid w:val="003A6298"/>
    <w:rsid w:val="003A7BF5"/>
    <w:rsid w:val="003B415A"/>
    <w:rsid w:val="003B4EC7"/>
    <w:rsid w:val="003B667E"/>
    <w:rsid w:val="003B798C"/>
    <w:rsid w:val="003C3521"/>
    <w:rsid w:val="003C6352"/>
    <w:rsid w:val="003D3A16"/>
    <w:rsid w:val="003D4422"/>
    <w:rsid w:val="003D6FD4"/>
    <w:rsid w:val="003E2DE5"/>
    <w:rsid w:val="003E366B"/>
    <w:rsid w:val="003E3EB6"/>
    <w:rsid w:val="003E41B6"/>
    <w:rsid w:val="003E492D"/>
    <w:rsid w:val="003E5D72"/>
    <w:rsid w:val="003E7A8D"/>
    <w:rsid w:val="003F0710"/>
    <w:rsid w:val="003F3EE9"/>
    <w:rsid w:val="003F3FF6"/>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30549"/>
    <w:rsid w:val="0043129A"/>
    <w:rsid w:val="004345B1"/>
    <w:rsid w:val="004378BF"/>
    <w:rsid w:val="0044069E"/>
    <w:rsid w:val="00441647"/>
    <w:rsid w:val="00442C99"/>
    <w:rsid w:val="00442E44"/>
    <w:rsid w:val="00443C91"/>
    <w:rsid w:val="0044462B"/>
    <w:rsid w:val="00444C00"/>
    <w:rsid w:val="00445178"/>
    <w:rsid w:val="00446425"/>
    <w:rsid w:val="0044734E"/>
    <w:rsid w:val="00450B39"/>
    <w:rsid w:val="004540BA"/>
    <w:rsid w:val="004548B8"/>
    <w:rsid w:val="0045622C"/>
    <w:rsid w:val="0045727A"/>
    <w:rsid w:val="00457EFF"/>
    <w:rsid w:val="004612D8"/>
    <w:rsid w:val="00463A35"/>
    <w:rsid w:val="00464637"/>
    <w:rsid w:val="00465E0A"/>
    <w:rsid w:val="00467C47"/>
    <w:rsid w:val="0047056C"/>
    <w:rsid w:val="00471106"/>
    <w:rsid w:val="00472469"/>
    <w:rsid w:val="0047251F"/>
    <w:rsid w:val="00472894"/>
    <w:rsid w:val="00473EB8"/>
    <w:rsid w:val="0047458C"/>
    <w:rsid w:val="004749E5"/>
    <w:rsid w:val="00475709"/>
    <w:rsid w:val="0048104D"/>
    <w:rsid w:val="004815E4"/>
    <w:rsid w:val="004835AA"/>
    <w:rsid w:val="004839FC"/>
    <w:rsid w:val="0048459E"/>
    <w:rsid w:val="00485500"/>
    <w:rsid w:val="0048589C"/>
    <w:rsid w:val="00490563"/>
    <w:rsid w:val="00490F92"/>
    <w:rsid w:val="004921A4"/>
    <w:rsid w:val="004947E8"/>
    <w:rsid w:val="00496581"/>
    <w:rsid w:val="004A06FB"/>
    <w:rsid w:val="004A2727"/>
    <w:rsid w:val="004A297C"/>
    <w:rsid w:val="004B175F"/>
    <w:rsid w:val="004B28E1"/>
    <w:rsid w:val="004B4359"/>
    <w:rsid w:val="004B4AF5"/>
    <w:rsid w:val="004B6693"/>
    <w:rsid w:val="004B6978"/>
    <w:rsid w:val="004B7E52"/>
    <w:rsid w:val="004B7EF3"/>
    <w:rsid w:val="004C07A8"/>
    <w:rsid w:val="004C0CBA"/>
    <w:rsid w:val="004C25DA"/>
    <w:rsid w:val="004C63EA"/>
    <w:rsid w:val="004C7DB3"/>
    <w:rsid w:val="004C7EA4"/>
    <w:rsid w:val="004D06F6"/>
    <w:rsid w:val="004D0FD9"/>
    <w:rsid w:val="004D13CB"/>
    <w:rsid w:val="004D2795"/>
    <w:rsid w:val="004D2EBE"/>
    <w:rsid w:val="004D3D2E"/>
    <w:rsid w:val="004D46F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575"/>
    <w:rsid w:val="0050511E"/>
    <w:rsid w:val="0050578E"/>
    <w:rsid w:val="00505ED2"/>
    <w:rsid w:val="00506653"/>
    <w:rsid w:val="00507E59"/>
    <w:rsid w:val="00507E72"/>
    <w:rsid w:val="0051054A"/>
    <w:rsid w:val="005149DC"/>
    <w:rsid w:val="00514B66"/>
    <w:rsid w:val="00514C88"/>
    <w:rsid w:val="00517ADC"/>
    <w:rsid w:val="00520F26"/>
    <w:rsid w:val="00521CD3"/>
    <w:rsid w:val="005224EF"/>
    <w:rsid w:val="00522AFF"/>
    <w:rsid w:val="00523C72"/>
    <w:rsid w:val="005248BE"/>
    <w:rsid w:val="00526DF7"/>
    <w:rsid w:val="00527594"/>
    <w:rsid w:val="00527DBC"/>
    <w:rsid w:val="0053039E"/>
    <w:rsid w:val="00530761"/>
    <w:rsid w:val="005313D7"/>
    <w:rsid w:val="0053178B"/>
    <w:rsid w:val="00532DFE"/>
    <w:rsid w:val="005343C8"/>
    <w:rsid w:val="00534801"/>
    <w:rsid w:val="00541F6D"/>
    <w:rsid w:val="005427E4"/>
    <w:rsid w:val="00544126"/>
    <w:rsid w:val="00544DD9"/>
    <w:rsid w:val="00544EC0"/>
    <w:rsid w:val="00544FDA"/>
    <w:rsid w:val="005454D2"/>
    <w:rsid w:val="00546B0E"/>
    <w:rsid w:val="0054719B"/>
    <w:rsid w:val="005473A7"/>
    <w:rsid w:val="0055186F"/>
    <w:rsid w:val="00552F7E"/>
    <w:rsid w:val="00555ABE"/>
    <w:rsid w:val="00556209"/>
    <w:rsid w:val="00556D4B"/>
    <w:rsid w:val="005612A6"/>
    <w:rsid w:val="0056175C"/>
    <w:rsid w:val="005620D4"/>
    <w:rsid w:val="005646E9"/>
    <w:rsid w:val="00565B69"/>
    <w:rsid w:val="00566E20"/>
    <w:rsid w:val="0057020C"/>
    <w:rsid w:val="005710B5"/>
    <w:rsid w:val="0057621D"/>
    <w:rsid w:val="00576937"/>
    <w:rsid w:val="005774EA"/>
    <w:rsid w:val="00577E6E"/>
    <w:rsid w:val="00580D93"/>
    <w:rsid w:val="00582132"/>
    <w:rsid w:val="0058259C"/>
    <w:rsid w:val="00584609"/>
    <w:rsid w:val="00584A5F"/>
    <w:rsid w:val="005852C2"/>
    <w:rsid w:val="00586108"/>
    <w:rsid w:val="00586CE5"/>
    <w:rsid w:val="0059233C"/>
    <w:rsid w:val="00593390"/>
    <w:rsid w:val="00594A37"/>
    <w:rsid w:val="00595A43"/>
    <w:rsid w:val="00597381"/>
    <w:rsid w:val="00597BCF"/>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7B51"/>
    <w:rsid w:val="005C097B"/>
    <w:rsid w:val="005C2AAC"/>
    <w:rsid w:val="005C4B6D"/>
    <w:rsid w:val="005C640E"/>
    <w:rsid w:val="005C7105"/>
    <w:rsid w:val="005D1A49"/>
    <w:rsid w:val="005D2B8C"/>
    <w:rsid w:val="005E0EDD"/>
    <w:rsid w:val="005E2532"/>
    <w:rsid w:val="005E3CC9"/>
    <w:rsid w:val="005E3D50"/>
    <w:rsid w:val="005F21C9"/>
    <w:rsid w:val="005F2403"/>
    <w:rsid w:val="005F2498"/>
    <w:rsid w:val="005F599B"/>
    <w:rsid w:val="005F61FE"/>
    <w:rsid w:val="006002DF"/>
    <w:rsid w:val="00601630"/>
    <w:rsid w:val="00612CF2"/>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EB0"/>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4831"/>
    <w:rsid w:val="006679B6"/>
    <w:rsid w:val="00667A92"/>
    <w:rsid w:val="00667B03"/>
    <w:rsid w:val="00670B29"/>
    <w:rsid w:val="00671721"/>
    <w:rsid w:val="00674E62"/>
    <w:rsid w:val="006752B2"/>
    <w:rsid w:val="006768F2"/>
    <w:rsid w:val="0068001E"/>
    <w:rsid w:val="006804EF"/>
    <w:rsid w:val="006812B5"/>
    <w:rsid w:val="006816A2"/>
    <w:rsid w:val="0068276F"/>
    <w:rsid w:val="00684B22"/>
    <w:rsid w:val="00684DFF"/>
    <w:rsid w:val="00685977"/>
    <w:rsid w:val="006912B8"/>
    <w:rsid w:val="0069140C"/>
    <w:rsid w:val="0069678F"/>
    <w:rsid w:val="006A1076"/>
    <w:rsid w:val="006A368D"/>
    <w:rsid w:val="006A5169"/>
    <w:rsid w:val="006A5DD1"/>
    <w:rsid w:val="006A675F"/>
    <w:rsid w:val="006A7D79"/>
    <w:rsid w:val="006B0C6E"/>
    <w:rsid w:val="006B1F5F"/>
    <w:rsid w:val="006B23A6"/>
    <w:rsid w:val="006B69A5"/>
    <w:rsid w:val="006B74E4"/>
    <w:rsid w:val="006C43B6"/>
    <w:rsid w:val="006C57C0"/>
    <w:rsid w:val="006C6770"/>
    <w:rsid w:val="006D1283"/>
    <w:rsid w:val="006D137E"/>
    <w:rsid w:val="006D4591"/>
    <w:rsid w:val="006D46BA"/>
    <w:rsid w:val="006D7633"/>
    <w:rsid w:val="006D7FCA"/>
    <w:rsid w:val="006E0096"/>
    <w:rsid w:val="006E0C7D"/>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2084F"/>
    <w:rsid w:val="007208FC"/>
    <w:rsid w:val="00724C98"/>
    <w:rsid w:val="0072606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6C5F"/>
    <w:rsid w:val="007670A8"/>
    <w:rsid w:val="00767AFB"/>
    <w:rsid w:val="00767F5C"/>
    <w:rsid w:val="00770C92"/>
    <w:rsid w:val="0077339E"/>
    <w:rsid w:val="00775787"/>
    <w:rsid w:val="00777F2D"/>
    <w:rsid w:val="00780A9B"/>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2933"/>
    <w:rsid w:val="007A2D4B"/>
    <w:rsid w:val="007A69F1"/>
    <w:rsid w:val="007A6D2B"/>
    <w:rsid w:val="007A7D32"/>
    <w:rsid w:val="007B02A7"/>
    <w:rsid w:val="007B1109"/>
    <w:rsid w:val="007B56CF"/>
    <w:rsid w:val="007B66D7"/>
    <w:rsid w:val="007C2D11"/>
    <w:rsid w:val="007C2F09"/>
    <w:rsid w:val="007C45E9"/>
    <w:rsid w:val="007D0A19"/>
    <w:rsid w:val="007D6A8C"/>
    <w:rsid w:val="007D71C0"/>
    <w:rsid w:val="007D7C70"/>
    <w:rsid w:val="007E047A"/>
    <w:rsid w:val="007E26C1"/>
    <w:rsid w:val="007E4CE8"/>
    <w:rsid w:val="007E6DC7"/>
    <w:rsid w:val="007E721A"/>
    <w:rsid w:val="007F1692"/>
    <w:rsid w:val="007F5078"/>
    <w:rsid w:val="007F6ECF"/>
    <w:rsid w:val="00802F58"/>
    <w:rsid w:val="0080386B"/>
    <w:rsid w:val="00805A3A"/>
    <w:rsid w:val="0081056E"/>
    <w:rsid w:val="00810DB8"/>
    <w:rsid w:val="008112A1"/>
    <w:rsid w:val="0081172E"/>
    <w:rsid w:val="00811D15"/>
    <w:rsid w:val="008140B2"/>
    <w:rsid w:val="008160DC"/>
    <w:rsid w:val="00816A79"/>
    <w:rsid w:val="00817EFC"/>
    <w:rsid w:val="00820C36"/>
    <w:rsid w:val="00823D64"/>
    <w:rsid w:val="008261E1"/>
    <w:rsid w:val="00827091"/>
    <w:rsid w:val="0083353E"/>
    <w:rsid w:val="008344BD"/>
    <w:rsid w:val="00834D87"/>
    <w:rsid w:val="00837B21"/>
    <w:rsid w:val="00840AD9"/>
    <w:rsid w:val="008410F0"/>
    <w:rsid w:val="008416CC"/>
    <w:rsid w:val="00842594"/>
    <w:rsid w:val="0084497E"/>
    <w:rsid w:val="00846A5F"/>
    <w:rsid w:val="00846F3A"/>
    <w:rsid w:val="0085138F"/>
    <w:rsid w:val="00851B2C"/>
    <w:rsid w:val="0085316E"/>
    <w:rsid w:val="00854209"/>
    <w:rsid w:val="00861B50"/>
    <w:rsid w:val="008622BD"/>
    <w:rsid w:val="00864AEA"/>
    <w:rsid w:val="00865D2C"/>
    <w:rsid w:val="00867A9A"/>
    <w:rsid w:val="00867FF1"/>
    <w:rsid w:val="008712D3"/>
    <w:rsid w:val="00872AFD"/>
    <w:rsid w:val="0087304F"/>
    <w:rsid w:val="00873853"/>
    <w:rsid w:val="00875CF8"/>
    <w:rsid w:val="00876983"/>
    <w:rsid w:val="00877F67"/>
    <w:rsid w:val="00880FC9"/>
    <w:rsid w:val="0088156A"/>
    <w:rsid w:val="0088243E"/>
    <w:rsid w:val="008839CA"/>
    <w:rsid w:val="00883D75"/>
    <w:rsid w:val="008857BC"/>
    <w:rsid w:val="008859E9"/>
    <w:rsid w:val="008866B4"/>
    <w:rsid w:val="008874F1"/>
    <w:rsid w:val="0089244D"/>
    <w:rsid w:val="00892EA9"/>
    <w:rsid w:val="00892FD5"/>
    <w:rsid w:val="00894541"/>
    <w:rsid w:val="008A0037"/>
    <w:rsid w:val="008A0EAF"/>
    <w:rsid w:val="008A11E3"/>
    <w:rsid w:val="008A3CA7"/>
    <w:rsid w:val="008A4EC9"/>
    <w:rsid w:val="008A59BE"/>
    <w:rsid w:val="008A61EB"/>
    <w:rsid w:val="008A64F3"/>
    <w:rsid w:val="008A6CB6"/>
    <w:rsid w:val="008B0BE0"/>
    <w:rsid w:val="008B0E87"/>
    <w:rsid w:val="008B561C"/>
    <w:rsid w:val="008B582E"/>
    <w:rsid w:val="008C0CAB"/>
    <w:rsid w:val="008C2FB5"/>
    <w:rsid w:val="008C4AA0"/>
    <w:rsid w:val="008C6345"/>
    <w:rsid w:val="008D051F"/>
    <w:rsid w:val="008D0A87"/>
    <w:rsid w:val="008D1859"/>
    <w:rsid w:val="008D656B"/>
    <w:rsid w:val="008D7124"/>
    <w:rsid w:val="008D7367"/>
    <w:rsid w:val="008E0093"/>
    <w:rsid w:val="008E36E4"/>
    <w:rsid w:val="008E5764"/>
    <w:rsid w:val="008E6075"/>
    <w:rsid w:val="008E6506"/>
    <w:rsid w:val="008E653D"/>
    <w:rsid w:val="008F182E"/>
    <w:rsid w:val="008F3396"/>
    <w:rsid w:val="008F613B"/>
    <w:rsid w:val="008F630A"/>
    <w:rsid w:val="008F66F7"/>
    <w:rsid w:val="008F6D83"/>
    <w:rsid w:val="008F7797"/>
    <w:rsid w:val="009003CC"/>
    <w:rsid w:val="009008F9"/>
    <w:rsid w:val="00903CE0"/>
    <w:rsid w:val="0090530C"/>
    <w:rsid w:val="00905CD2"/>
    <w:rsid w:val="00911BFD"/>
    <w:rsid w:val="00913720"/>
    <w:rsid w:val="00913D7B"/>
    <w:rsid w:val="00917F83"/>
    <w:rsid w:val="00920A6F"/>
    <w:rsid w:val="00920E1E"/>
    <w:rsid w:val="00920E4C"/>
    <w:rsid w:val="0092225F"/>
    <w:rsid w:val="00922732"/>
    <w:rsid w:val="00922DE8"/>
    <w:rsid w:val="009232AF"/>
    <w:rsid w:val="00927A4F"/>
    <w:rsid w:val="00934338"/>
    <w:rsid w:val="009348C7"/>
    <w:rsid w:val="00936092"/>
    <w:rsid w:val="00936529"/>
    <w:rsid w:val="009411B0"/>
    <w:rsid w:val="009426C9"/>
    <w:rsid w:val="00942C67"/>
    <w:rsid w:val="00942F1F"/>
    <w:rsid w:val="00943882"/>
    <w:rsid w:val="00943D7B"/>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C28"/>
    <w:rsid w:val="00975E52"/>
    <w:rsid w:val="00980776"/>
    <w:rsid w:val="009808E7"/>
    <w:rsid w:val="00980D27"/>
    <w:rsid w:val="00981598"/>
    <w:rsid w:val="00982B9F"/>
    <w:rsid w:val="00983172"/>
    <w:rsid w:val="00983931"/>
    <w:rsid w:val="009861C0"/>
    <w:rsid w:val="0098788E"/>
    <w:rsid w:val="00987E76"/>
    <w:rsid w:val="009928CA"/>
    <w:rsid w:val="009934BA"/>
    <w:rsid w:val="0099381E"/>
    <w:rsid w:val="009A0BF1"/>
    <w:rsid w:val="009A2D0C"/>
    <w:rsid w:val="009A5C70"/>
    <w:rsid w:val="009B2E1A"/>
    <w:rsid w:val="009B2E6B"/>
    <w:rsid w:val="009B4960"/>
    <w:rsid w:val="009B7AC5"/>
    <w:rsid w:val="009C1C71"/>
    <w:rsid w:val="009C401B"/>
    <w:rsid w:val="009C47CE"/>
    <w:rsid w:val="009C5495"/>
    <w:rsid w:val="009D043D"/>
    <w:rsid w:val="009D31F9"/>
    <w:rsid w:val="009D457C"/>
    <w:rsid w:val="009D4B7E"/>
    <w:rsid w:val="009D51CB"/>
    <w:rsid w:val="009D54DE"/>
    <w:rsid w:val="009D631D"/>
    <w:rsid w:val="009D6AC3"/>
    <w:rsid w:val="009E20E5"/>
    <w:rsid w:val="009E2100"/>
    <w:rsid w:val="009E2B5F"/>
    <w:rsid w:val="009E453D"/>
    <w:rsid w:val="009E5BF8"/>
    <w:rsid w:val="009E6474"/>
    <w:rsid w:val="009E768A"/>
    <w:rsid w:val="009F1BFC"/>
    <w:rsid w:val="009F273E"/>
    <w:rsid w:val="009F40F7"/>
    <w:rsid w:val="009F53F5"/>
    <w:rsid w:val="009F635B"/>
    <w:rsid w:val="009F66C2"/>
    <w:rsid w:val="009F7E98"/>
    <w:rsid w:val="00A01AD0"/>
    <w:rsid w:val="00A03B0F"/>
    <w:rsid w:val="00A0465B"/>
    <w:rsid w:val="00A05A01"/>
    <w:rsid w:val="00A06495"/>
    <w:rsid w:val="00A06599"/>
    <w:rsid w:val="00A10327"/>
    <w:rsid w:val="00A14980"/>
    <w:rsid w:val="00A14BAF"/>
    <w:rsid w:val="00A15AE3"/>
    <w:rsid w:val="00A171E3"/>
    <w:rsid w:val="00A176CF"/>
    <w:rsid w:val="00A17705"/>
    <w:rsid w:val="00A177B0"/>
    <w:rsid w:val="00A2267D"/>
    <w:rsid w:val="00A22CBA"/>
    <w:rsid w:val="00A2376E"/>
    <w:rsid w:val="00A257FD"/>
    <w:rsid w:val="00A3260A"/>
    <w:rsid w:val="00A32BBD"/>
    <w:rsid w:val="00A3470E"/>
    <w:rsid w:val="00A34863"/>
    <w:rsid w:val="00A34AEE"/>
    <w:rsid w:val="00A35800"/>
    <w:rsid w:val="00A368C8"/>
    <w:rsid w:val="00A3692C"/>
    <w:rsid w:val="00A37C4E"/>
    <w:rsid w:val="00A411A0"/>
    <w:rsid w:val="00A421DC"/>
    <w:rsid w:val="00A425C2"/>
    <w:rsid w:val="00A43C26"/>
    <w:rsid w:val="00A45353"/>
    <w:rsid w:val="00A4592A"/>
    <w:rsid w:val="00A474B9"/>
    <w:rsid w:val="00A47F16"/>
    <w:rsid w:val="00A50B6C"/>
    <w:rsid w:val="00A50E70"/>
    <w:rsid w:val="00A5216A"/>
    <w:rsid w:val="00A52341"/>
    <w:rsid w:val="00A54950"/>
    <w:rsid w:val="00A55DB5"/>
    <w:rsid w:val="00A56F5B"/>
    <w:rsid w:val="00A62D09"/>
    <w:rsid w:val="00A65625"/>
    <w:rsid w:val="00A733A3"/>
    <w:rsid w:val="00A74692"/>
    <w:rsid w:val="00A74781"/>
    <w:rsid w:val="00A75E10"/>
    <w:rsid w:val="00A760B8"/>
    <w:rsid w:val="00A81BD2"/>
    <w:rsid w:val="00A81F43"/>
    <w:rsid w:val="00A83526"/>
    <w:rsid w:val="00A84EF9"/>
    <w:rsid w:val="00A86222"/>
    <w:rsid w:val="00A86E19"/>
    <w:rsid w:val="00A9191D"/>
    <w:rsid w:val="00A94E48"/>
    <w:rsid w:val="00A962CD"/>
    <w:rsid w:val="00A97969"/>
    <w:rsid w:val="00A97DC8"/>
    <w:rsid w:val="00AA1F17"/>
    <w:rsid w:val="00AA2CDD"/>
    <w:rsid w:val="00AA2D8A"/>
    <w:rsid w:val="00AA436D"/>
    <w:rsid w:val="00AA449B"/>
    <w:rsid w:val="00AA46CD"/>
    <w:rsid w:val="00AA49C5"/>
    <w:rsid w:val="00AA523E"/>
    <w:rsid w:val="00AA5E45"/>
    <w:rsid w:val="00AA718B"/>
    <w:rsid w:val="00AB0E76"/>
    <w:rsid w:val="00AB127B"/>
    <w:rsid w:val="00AB15C1"/>
    <w:rsid w:val="00AB469A"/>
    <w:rsid w:val="00AB494C"/>
    <w:rsid w:val="00AB4B65"/>
    <w:rsid w:val="00AB6734"/>
    <w:rsid w:val="00AC0616"/>
    <w:rsid w:val="00AC0822"/>
    <w:rsid w:val="00AC10DF"/>
    <w:rsid w:val="00AC32C7"/>
    <w:rsid w:val="00AC4279"/>
    <w:rsid w:val="00AC6C71"/>
    <w:rsid w:val="00AC7039"/>
    <w:rsid w:val="00AC75E8"/>
    <w:rsid w:val="00AD0DBA"/>
    <w:rsid w:val="00AD0F35"/>
    <w:rsid w:val="00AD1145"/>
    <w:rsid w:val="00AD78DE"/>
    <w:rsid w:val="00AE1839"/>
    <w:rsid w:val="00AE1A63"/>
    <w:rsid w:val="00AE233F"/>
    <w:rsid w:val="00AE26FD"/>
    <w:rsid w:val="00AE2786"/>
    <w:rsid w:val="00AE363C"/>
    <w:rsid w:val="00AE51E1"/>
    <w:rsid w:val="00AE5FF7"/>
    <w:rsid w:val="00AE6581"/>
    <w:rsid w:val="00AF0FFF"/>
    <w:rsid w:val="00AF1037"/>
    <w:rsid w:val="00AF3920"/>
    <w:rsid w:val="00AF6906"/>
    <w:rsid w:val="00B00BB1"/>
    <w:rsid w:val="00B02BFD"/>
    <w:rsid w:val="00B035C8"/>
    <w:rsid w:val="00B07DEF"/>
    <w:rsid w:val="00B107DC"/>
    <w:rsid w:val="00B11400"/>
    <w:rsid w:val="00B121D4"/>
    <w:rsid w:val="00B12EBE"/>
    <w:rsid w:val="00B12ECF"/>
    <w:rsid w:val="00B13B01"/>
    <w:rsid w:val="00B148C6"/>
    <w:rsid w:val="00B14B05"/>
    <w:rsid w:val="00B16695"/>
    <w:rsid w:val="00B17A7D"/>
    <w:rsid w:val="00B20073"/>
    <w:rsid w:val="00B2051F"/>
    <w:rsid w:val="00B20A8A"/>
    <w:rsid w:val="00B22140"/>
    <w:rsid w:val="00B23BD9"/>
    <w:rsid w:val="00B23C12"/>
    <w:rsid w:val="00B26936"/>
    <w:rsid w:val="00B42EF6"/>
    <w:rsid w:val="00B45C5C"/>
    <w:rsid w:val="00B46013"/>
    <w:rsid w:val="00B50F70"/>
    <w:rsid w:val="00B5109C"/>
    <w:rsid w:val="00B51BA2"/>
    <w:rsid w:val="00B53291"/>
    <w:rsid w:val="00B532AB"/>
    <w:rsid w:val="00B54210"/>
    <w:rsid w:val="00B55418"/>
    <w:rsid w:val="00B5560F"/>
    <w:rsid w:val="00B57AD2"/>
    <w:rsid w:val="00B6345C"/>
    <w:rsid w:val="00B6596D"/>
    <w:rsid w:val="00B6681F"/>
    <w:rsid w:val="00B66F86"/>
    <w:rsid w:val="00B66FCD"/>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B3C"/>
    <w:rsid w:val="00B95734"/>
    <w:rsid w:val="00B95F37"/>
    <w:rsid w:val="00B96E40"/>
    <w:rsid w:val="00BA17A7"/>
    <w:rsid w:val="00BA4355"/>
    <w:rsid w:val="00BA5541"/>
    <w:rsid w:val="00BB031C"/>
    <w:rsid w:val="00BB1C94"/>
    <w:rsid w:val="00BB1D34"/>
    <w:rsid w:val="00BB223F"/>
    <w:rsid w:val="00BB4000"/>
    <w:rsid w:val="00BB7A56"/>
    <w:rsid w:val="00BB7B2C"/>
    <w:rsid w:val="00BB7EA6"/>
    <w:rsid w:val="00BC3B9D"/>
    <w:rsid w:val="00BC3BC3"/>
    <w:rsid w:val="00BD20FA"/>
    <w:rsid w:val="00BD434C"/>
    <w:rsid w:val="00BD7469"/>
    <w:rsid w:val="00BE396F"/>
    <w:rsid w:val="00BE554C"/>
    <w:rsid w:val="00BE5586"/>
    <w:rsid w:val="00BE749C"/>
    <w:rsid w:val="00BE7B53"/>
    <w:rsid w:val="00BF2EB7"/>
    <w:rsid w:val="00BF42F3"/>
    <w:rsid w:val="00BF4CB7"/>
    <w:rsid w:val="00BF729A"/>
    <w:rsid w:val="00BF7A11"/>
    <w:rsid w:val="00C0046D"/>
    <w:rsid w:val="00C01D1B"/>
    <w:rsid w:val="00C02DBA"/>
    <w:rsid w:val="00C0718F"/>
    <w:rsid w:val="00C07D49"/>
    <w:rsid w:val="00C11BA0"/>
    <w:rsid w:val="00C1360D"/>
    <w:rsid w:val="00C16B62"/>
    <w:rsid w:val="00C2025D"/>
    <w:rsid w:val="00C20FDF"/>
    <w:rsid w:val="00C30358"/>
    <w:rsid w:val="00C3153B"/>
    <w:rsid w:val="00C349A4"/>
    <w:rsid w:val="00C40DA4"/>
    <w:rsid w:val="00C41928"/>
    <w:rsid w:val="00C439F9"/>
    <w:rsid w:val="00C43B5E"/>
    <w:rsid w:val="00C43D1B"/>
    <w:rsid w:val="00C441D3"/>
    <w:rsid w:val="00C5062B"/>
    <w:rsid w:val="00C51713"/>
    <w:rsid w:val="00C54BAB"/>
    <w:rsid w:val="00C55641"/>
    <w:rsid w:val="00C556DD"/>
    <w:rsid w:val="00C606C1"/>
    <w:rsid w:val="00C6135E"/>
    <w:rsid w:val="00C615F3"/>
    <w:rsid w:val="00C61932"/>
    <w:rsid w:val="00C6287F"/>
    <w:rsid w:val="00C65692"/>
    <w:rsid w:val="00C72CED"/>
    <w:rsid w:val="00C77129"/>
    <w:rsid w:val="00C7798A"/>
    <w:rsid w:val="00C81E78"/>
    <w:rsid w:val="00C82A89"/>
    <w:rsid w:val="00C909B3"/>
    <w:rsid w:val="00C91E2F"/>
    <w:rsid w:val="00C93F2C"/>
    <w:rsid w:val="00C94E2B"/>
    <w:rsid w:val="00C95014"/>
    <w:rsid w:val="00C95094"/>
    <w:rsid w:val="00C9530F"/>
    <w:rsid w:val="00C96C81"/>
    <w:rsid w:val="00CA0FE7"/>
    <w:rsid w:val="00CA1C7D"/>
    <w:rsid w:val="00CA23F5"/>
    <w:rsid w:val="00CA2F90"/>
    <w:rsid w:val="00CA3632"/>
    <w:rsid w:val="00CA394E"/>
    <w:rsid w:val="00CA4025"/>
    <w:rsid w:val="00CA4E16"/>
    <w:rsid w:val="00CA5788"/>
    <w:rsid w:val="00CA59F4"/>
    <w:rsid w:val="00CA68B1"/>
    <w:rsid w:val="00CB0D2A"/>
    <w:rsid w:val="00CB1158"/>
    <w:rsid w:val="00CB14FE"/>
    <w:rsid w:val="00CB3D3D"/>
    <w:rsid w:val="00CB3FF7"/>
    <w:rsid w:val="00CB4B45"/>
    <w:rsid w:val="00CB54A4"/>
    <w:rsid w:val="00CB6A2C"/>
    <w:rsid w:val="00CB6C73"/>
    <w:rsid w:val="00CB7A10"/>
    <w:rsid w:val="00CB7B52"/>
    <w:rsid w:val="00CC6590"/>
    <w:rsid w:val="00CC7379"/>
    <w:rsid w:val="00CC7BD4"/>
    <w:rsid w:val="00CD23F5"/>
    <w:rsid w:val="00CD2C8E"/>
    <w:rsid w:val="00CD4067"/>
    <w:rsid w:val="00CD4FE3"/>
    <w:rsid w:val="00CE083F"/>
    <w:rsid w:val="00CE0A40"/>
    <w:rsid w:val="00CE11E5"/>
    <w:rsid w:val="00CE2B50"/>
    <w:rsid w:val="00CE5F7A"/>
    <w:rsid w:val="00CE60B2"/>
    <w:rsid w:val="00CE7FB6"/>
    <w:rsid w:val="00CF0EF7"/>
    <w:rsid w:val="00CF1D2B"/>
    <w:rsid w:val="00CF32E8"/>
    <w:rsid w:val="00CF4783"/>
    <w:rsid w:val="00CF53E7"/>
    <w:rsid w:val="00CF5990"/>
    <w:rsid w:val="00CF6D36"/>
    <w:rsid w:val="00D0243D"/>
    <w:rsid w:val="00D0246F"/>
    <w:rsid w:val="00D03335"/>
    <w:rsid w:val="00D03424"/>
    <w:rsid w:val="00D054FE"/>
    <w:rsid w:val="00D05654"/>
    <w:rsid w:val="00D06080"/>
    <w:rsid w:val="00D06FF8"/>
    <w:rsid w:val="00D13316"/>
    <w:rsid w:val="00D1560B"/>
    <w:rsid w:val="00D15870"/>
    <w:rsid w:val="00D209D4"/>
    <w:rsid w:val="00D21550"/>
    <w:rsid w:val="00D2185D"/>
    <w:rsid w:val="00D21ACD"/>
    <w:rsid w:val="00D260BB"/>
    <w:rsid w:val="00D26AEE"/>
    <w:rsid w:val="00D26CFB"/>
    <w:rsid w:val="00D32022"/>
    <w:rsid w:val="00D321BB"/>
    <w:rsid w:val="00D34AEC"/>
    <w:rsid w:val="00D34B2A"/>
    <w:rsid w:val="00D357D9"/>
    <w:rsid w:val="00D36810"/>
    <w:rsid w:val="00D37531"/>
    <w:rsid w:val="00D379E0"/>
    <w:rsid w:val="00D41CE9"/>
    <w:rsid w:val="00D42EE6"/>
    <w:rsid w:val="00D44789"/>
    <w:rsid w:val="00D47284"/>
    <w:rsid w:val="00D52B95"/>
    <w:rsid w:val="00D5376C"/>
    <w:rsid w:val="00D54AF0"/>
    <w:rsid w:val="00D55CF3"/>
    <w:rsid w:val="00D6068A"/>
    <w:rsid w:val="00D63BF6"/>
    <w:rsid w:val="00D63EDC"/>
    <w:rsid w:val="00D66E0E"/>
    <w:rsid w:val="00D67760"/>
    <w:rsid w:val="00D70632"/>
    <w:rsid w:val="00D71028"/>
    <w:rsid w:val="00D7218D"/>
    <w:rsid w:val="00D72D02"/>
    <w:rsid w:val="00D73866"/>
    <w:rsid w:val="00D73C8A"/>
    <w:rsid w:val="00D80C48"/>
    <w:rsid w:val="00D81347"/>
    <w:rsid w:val="00D8176C"/>
    <w:rsid w:val="00D8191D"/>
    <w:rsid w:val="00D866A7"/>
    <w:rsid w:val="00D86D2E"/>
    <w:rsid w:val="00D87794"/>
    <w:rsid w:val="00D901A4"/>
    <w:rsid w:val="00D94729"/>
    <w:rsid w:val="00D96F70"/>
    <w:rsid w:val="00D97692"/>
    <w:rsid w:val="00D97F38"/>
    <w:rsid w:val="00DA103A"/>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6078"/>
    <w:rsid w:val="00DB664B"/>
    <w:rsid w:val="00DC0859"/>
    <w:rsid w:val="00DC16E7"/>
    <w:rsid w:val="00DC3CD8"/>
    <w:rsid w:val="00DC42F6"/>
    <w:rsid w:val="00DC4545"/>
    <w:rsid w:val="00DC5631"/>
    <w:rsid w:val="00DC67E5"/>
    <w:rsid w:val="00DC776E"/>
    <w:rsid w:val="00DC78D9"/>
    <w:rsid w:val="00DC7F65"/>
    <w:rsid w:val="00DD02A1"/>
    <w:rsid w:val="00DD12BB"/>
    <w:rsid w:val="00DD4490"/>
    <w:rsid w:val="00DD6AB2"/>
    <w:rsid w:val="00DD6CF1"/>
    <w:rsid w:val="00DD7EEE"/>
    <w:rsid w:val="00DE125A"/>
    <w:rsid w:val="00DE1538"/>
    <w:rsid w:val="00DE3197"/>
    <w:rsid w:val="00DE3A60"/>
    <w:rsid w:val="00DE5D63"/>
    <w:rsid w:val="00DE7713"/>
    <w:rsid w:val="00DF0264"/>
    <w:rsid w:val="00DF053C"/>
    <w:rsid w:val="00DF1B19"/>
    <w:rsid w:val="00DF1BCD"/>
    <w:rsid w:val="00DF229D"/>
    <w:rsid w:val="00DF2748"/>
    <w:rsid w:val="00DF2901"/>
    <w:rsid w:val="00DF4F96"/>
    <w:rsid w:val="00DF5321"/>
    <w:rsid w:val="00DF7070"/>
    <w:rsid w:val="00DF7D58"/>
    <w:rsid w:val="00E03441"/>
    <w:rsid w:val="00E05FEB"/>
    <w:rsid w:val="00E11CF6"/>
    <w:rsid w:val="00E14D6D"/>
    <w:rsid w:val="00E16C23"/>
    <w:rsid w:val="00E20360"/>
    <w:rsid w:val="00E211B5"/>
    <w:rsid w:val="00E227E5"/>
    <w:rsid w:val="00E22D99"/>
    <w:rsid w:val="00E239F1"/>
    <w:rsid w:val="00E23D27"/>
    <w:rsid w:val="00E24226"/>
    <w:rsid w:val="00E24D80"/>
    <w:rsid w:val="00E2548A"/>
    <w:rsid w:val="00E261F1"/>
    <w:rsid w:val="00E263EA"/>
    <w:rsid w:val="00E275CF"/>
    <w:rsid w:val="00E30600"/>
    <w:rsid w:val="00E30E4D"/>
    <w:rsid w:val="00E31AF2"/>
    <w:rsid w:val="00E33E2E"/>
    <w:rsid w:val="00E35E1D"/>
    <w:rsid w:val="00E410C0"/>
    <w:rsid w:val="00E438A8"/>
    <w:rsid w:val="00E444B2"/>
    <w:rsid w:val="00E46CC9"/>
    <w:rsid w:val="00E474A7"/>
    <w:rsid w:val="00E475D5"/>
    <w:rsid w:val="00E51554"/>
    <w:rsid w:val="00E5221B"/>
    <w:rsid w:val="00E53B9D"/>
    <w:rsid w:val="00E540EB"/>
    <w:rsid w:val="00E548AE"/>
    <w:rsid w:val="00E56A98"/>
    <w:rsid w:val="00E5720D"/>
    <w:rsid w:val="00E575B1"/>
    <w:rsid w:val="00E57BAE"/>
    <w:rsid w:val="00E62025"/>
    <w:rsid w:val="00E626E3"/>
    <w:rsid w:val="00E62BA7"/>
    <w:rsid w:val="00E649A8"/>
    <w:rsid w:val="00E65949"/>
    <w:rsid w:val="00E67066"/>
    <w:rsid w:val="00E677E0"/>
    <w:rsid w:val="00E70B0F"/>
    <w:rsid w:val="00E70DAD"/>
    <w:rsid w:val="00E71A36"/>
    <w:rsid w:val="00E73151"/>
    <w:rsid w:val="00E74944"/>
    <w:rsid w:val="00E74945"/>
    <w:rsid w:val="00E769FA"/>
    <w:rsid w:val="00E80B6C"/>
    <w:rsid w:val="00E815B8"/>
    <w:rsid w:val="00E83FC8"/>
    <w:rsid w:val="00E85DDF"/>
    <w:rsid w:val="00E86EE8"/>
    <w:rsid w:val="00E87C2F"/>
    <w:rsid w:val="00E911F4"/>
    <w:rsid w:val="00E9284C"/>
    <w:rsid w:val="00E96376"/>
    <w:rsid w:val="00E9736D"/>
    <w:rsid w:val="00E97C79"/>
    <w:rsid w:val="00EA0CD8"/>
    <w:rsid w:val="00EA229B"/>
    <w:rsid w:val="00EA353E"/>
    <w:rsid w:val="00EA3F5F"/>
    <w:rsid w:val="00EA5210"/>
    <w:rsid w:val="00EA5D33"/>
    <w:rsid w:val="00EA7259"/>
    <w:rsid w:val="00EB1116"/>
    <w:rsid w:val="00EB336D"/>
    <w:rsid w:val="00EB67E8"/>
    <w:rsid w:val="00EC4424"/>
    <w:rsid w:val="00EC68E0"/>
    <w:rsid w:val="00EC71A2"/>
    <w:rsid w:val="00ED03DD"/>
    <w:rsid w:val="00ED1AA6"/>
    <w:rsid w:val="00ED6F37"/>
    <w:rsid w:val="00EE0A58"/>
    <w:rsid w:val="00EE46EC"/>
    <w:rsid w:val="00EE4F7E"/>
    <w:rsid w:val="00EE6C6F"/>
    <w:rsid w:val="00EE7761"/>
    <w:rsid w:val="00EF0DE6"/>
    <w:rsid w:val="00EF2502"/>
    <w:rsid w:val="00EF38DE"/>
    <w:rsid w:val="00EF4436"/>
    <w:rsid w:val="00EF6C9E"/>
    <w:rsid w:val="00EF6FD3"/>
    <w:rsid w:val="00EF78C3"/>
    <w:rsid w:val="00F0049B"/>
    <w:rsid w:val="00F017F6"/>
    <w:rsid w:val="00F01E1C"/>
    <w:rsid w:val="00F0226D"/>
    <w:rsid w:val="00F02614"/>
    <w:rsid w:val="00F02C92"/>
    <w:rsid w:val="00F038D3"/>
    <w:rsid w:val="00F04A13"/>
    <w:rsid w:val="00F06344"/>
    <w:rsid w:val="00F07E09"/>
    <w:rsid w:val="00F11A35"/>
    <w:rsid w:val="00F129C9"/>
    <w:rsid w:val="00F15098"/>
    <w:rsid w:val="00F16D52"/>
    <w:rsid w:val="00F17EE9"/>
    <w:rsid w:val="00F21357"/>
    <w:rsid w:val="00F23AC1"/>
    <w:rsid w:val="00F24440"/>
    <w:rsid w:val="00F248FC"/>
    <w:rsid w:val="00F24E9C"/>
    <w:rsid w:val="00F25288"/>
    <w:rsid w:val="00F26BF0"/>
    <w:rsid w:val="00F276BA"/>
    <w:rsid w:val="00F314A3"/>
    <w:rsid w:val="00F34A46"/>
    <w:rsid w:val="00F40EF7"/>
    <w:rsid w:val="00F41E44"/>
    <w:rsid w:val="00F42B5A"/>
    <w:rsid w:val="00F438F9"/>
    <w:rsid w:val="00F447A0"/>
    <w:rsid w:val="00F44F57"/>
    <w:rsid w:val="00F45852"/>
    <w:rsid w:val="00F46662"/>
    <w:rsid w:val="00F4768B"/>
    <w:rsid w:val="00F50E80"/>
    <w:rsid w:val="00F511DD"/>
    <w:rsid w:val="00F53959"/>
    <w:rsid w:val="00F60ADD"/>
    <w:rsid w:val="00F63F17"/>
    <w:rsid w:val="00F63F90"/>
    <w:rsid w:val="00F640DE"/>
    <w:rsid w:val="00F64299"/>
    <w:rsid w:val="00F64E72"/>
    <w:rsid w:val="00F67A6F"/>
    <w:rsid w:val="00F70630"/>
    <w:rsid w:val="00F71E72"/>
    <w:rsid w:val="00F7281F"/>
    <w:rsid w:val="00F73E17"/>
    <w:rsid w:val="00F740F2"/>
    <w:rsid w:val="00F752B7"/>
    <w:rsid w:val="00F80213"/>
    <w:rsid w:val="00F8065D"/>
    <w:rsid w:val="00F808DA"/>
    <w:rsid w:val="00F8156F"/>
    <w:rsid w:val="00F817C9"/>
    <w:rsid w:val="00F824F4"/>
    <w:rsid w:val="00F83A6E"/>
    <w:rsid w:val="00F85894"/>
    <w:rsid w:val="00F86BDA"/>
    <w:rsid w:val="00F8789E"/>
    <w:rsid w:val="00F90AB4"/>
    <w:rsid w:val="00F91E62"/>
    <w:rsid w:val="00FA1E2F"/>
    <w:rsid w:val="00FA2CCC"/>
    <w:rsid w:val="00FA2DE3"/>
    <w:rsid w:val="00FA382E"/>
    <w:rsid w:val="00FA43D9"/>
    <w:rsid w:val="00FA7663"/>
    <w:rsid w:val="00FB0ABC"/>
    <w:rsid w:val="00FB15E3"/>
    <w:rsid w:val="00FB187B"/>
    <w:rsid w:val="00FB426D"/>
    <w:rsid w:val="00FB42A4"/>
    <w:rsid w:val="00FB5777"/>
    <w:rsid w:val="00FB7B3C"/>
    <w:rsid w:val="00FC06A0"/>
    <w:rsid w:val="00FC4836"/>
    <w:rsid w:val="00FC6CEC"/>
    <w:rsid w:val="00FD0EF7"/>
    <w:rsid w:val="00FD1A6F"/>
    <w:rsid w:val="00FD1E91"/>
    <w:rsid w:val="00FD3036"/>
    <w:rsid w:val="00FD4B25"/>
    <w:rsid w:val="00FD528B"/>
    <w:rsid w:val="00FD7196"/>
    <w:rsid w:val="00FE6E10"/>
    <w:rsid w:val="00FE734D"/>
    <w:rsid w:val="00FF1923"/>
    <w:rsid w:val="00FF1B7C"/>
    <w:rsid w:val="00FF1E4C"/>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12734</Words>
  <Characters>72584</Characters>
  <Application>Microsoft Office Word</Application>
  <DocSecurity>0</DocSecurity>
  <Lines>604</Lines>
  <Paragraphs>170</Paragraphs>
  <ScaleCrop>false</ScaleCrop>
  <Company/>
  <LinksUpToDate>false</LinksUpToDate>
  <CharactersWithSpaces>85148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24</cp:revision>
  <dcterms:created xsi:type="dcterms:W3CDTF">2022-05-18T13:23:00Z</dcterms:created>
  <dcterms:modified xsi:type="dcterms:W3CDTF">2022-05-21T14:27:00Z</dcterms:modified>
</cp:coreProperties>
</file>
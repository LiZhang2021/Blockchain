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007BBC68" w14:textId="77777777" w:rsidR="00A2107C" w:rsidRPr="00700A28" w:rsidRDefault="00A2107C" w:rsidP="00A2107C">
      <w:pPr>
        <w:pStyle w:val="1"/>
        <w:numPr>
          <w:ilvl w:val="0"/>
          <w:numId w:val="1"/>
        </w:numPr>
        <w:tabs>
          <w:tab w:val="num" w:pos="360"/>
        </w:tabs>
        <w:ind w:left="0" w:firstLine="0"/>
        <w:rPr>
          <w:rFonts w:ascii="Times New Roman" w:eastAsia="黑体" w:hAnsi="Times New Roman" w:cs="Times New Roman"/>
          <w:sz w:val="32"/>
          <w:szCs w:val="32"/>
        </w:rPr>
      </w:pPr>
      <w:bookmarkStart w:id="0" w:name="_Toc94273366"/>
      <w:r w:rsidRPr="008F182E">
        <w:rPr>
          <w:rFonts w:ascii="Times New Roman" w:eastAsia="黑体" w:hAnsi="Times New Roman" w:cs="Times New Roman"/>
          <w:sz w:val="32"/>
          <w:szCs w:val="32"/>
        </w:rPr>
        <w:t>Models</w:t>
      </w:r>
      <w:bookmarkEnd w:id="0"/>
      <w:r>
        <w:rPr>
          <w:rFonts w:ascii="Times New Roman" w:eastAsia="黑体" w:hAnsi="Times New Roman" w:cs="Times New Roman"/>
          <w:sz w:val="32"/>
          <w:szCs w:val="32"/>
        </w:rPr>
        <w:t xml:space="preserve"> and Related Technology</w:t>
      </w:r>
    </w:p>
    <w:p w14:paraId="25F797A8" w14:textId="77777777" w:rsidR="00A2107C" w:rsidRDefault="00A2107C" w:rsidP="00A2107C">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the preliminaries of SWIB, including network model, blockchain setting, </w:t>
      </w:r>
      <w:r>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designing a blockchain consensus protocol, we first require to determine a network model that is the fundamental infrastructure running the protocol. Then, we should consider the data architecture of distributed ledger used in our protocol. To improve the performance of blockchain protocol, we use a threshold BLS signature scheme as voting mechanism to reduce consensus latency. Since computing time is negligible small, we can analyze the performance of consensus protocol by giving a communication mode. In order to discuss the attacks-resistance of consensus protocol, attack models should be predefined.</w:t>
      </w:r>
    </w:p>
    <w:p w14:paraId="2681D283" w14:textId="77777777" w:rsidR="00A2107C" w:rsidRPr="00DE3197"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Network Model</w:t>
      </w:r>
    </w:p>
    <w:p w14:paraId="5D75BFB2" w14:textId="77777777" w:rsidR="00A2107C" w:rsidRDefault="00A2107C" w:rsidP="00A2107C">
      <w:pPr>
        <w:spacing w:afterLines="100" w:after="312"/>
        <w:ind w:firstLine="420"/>
        <w:rPr>
          <w:rFonts w:ascii="Times New Roman" w:eastAsia="宋体" w:hAnsi="Times New Roman" w:cs="Times New Roman"/>
          <w:kern w:val="0"/>
          <w:sz w:val="24"/>
          <w:szCs w:val="24"/>
        </w:rPr>
      </w:pPr>
      <w:bookmarkStart w:id="1" w:name="_Hlk106963206"/>
      <w:r>
        <w:rPr>
          <w:rFonts w:ascii="Times New Roman" w:eastAsia="宋体" w:hAnsi="Times New Roman" w:cs="Times New Roman"/>
          <w:kern w:val="0"/>
          <w:sz w:val="24"/>
          <w:szCs w:val="24"/>
        </w:rPr>
        <w:t>Blockchain consensus protocols are designed according to network models. Consensus nodes achieve consensus through networks transmitting messages.</w:t>
      </w:r>
      <w:r>
        <w:rPr>
          <w:rFonts w:ascii="Times New Roman" w:eastAsia="宋体" w:hAnsi="Times New Roman" w:cs="Times New Roman" w:hint="eastAsia"/>
          <w:kern w:val="0"/>
          <w:sz w:val="24"/>
          <w:szCs w:val="24"/>
        </w:rPr>
        <w:t xml:space="preserve"> W</w:t>
      </w:r>
      <w:r>
        <w:rPr>
          <w:rFonts w:ascii="Times New Roman" w:eastAsia="宋体" w:hAnsi="Times New Roman" w:cs="Times New Roman"/>
          <w:kern w:val="0"/>
          <w:sz w:val="24"/>
          <w:szCs w:val="24"/>
        </w:rPr>
        <w:t>e only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 </w:t>
      </w:r>
    </w:p>
    <w:p w14:paraId="0947F888"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 and the verification and integrity of communication messages. In digital signature, each node has its key pair, which used to message encryption and decryption, and generate signature. We assume that each node can get its private-public key pair and a main public key by independently running a secure distributed key generation protocol. Each node can obtain the public keys and identities of other nodes by exchanging messages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Thus, each node knows the identities and public keys of all other nodes.</w:t>
      </w:r>
      <w:bookmarkEnd w:id="1"/>
    </w:p>
    <w:p w14:paraId="29162192" w14:textId="77777777" w:rsidR="00A2107C" w:rsidRPr="00DE3197"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p>
    <w:p w14:paraId="51129F4D"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Blockchain</w:t>
      </w:r>
      <w:r>
        <w:rPr>
          <w:rFonts w:ascii="Times New Roman" w:eastAsia="宋体" w:hAnsi="Times New Roman" w:cs="Times New Roman"/>
          <w:kern w:val="0"/>
          <w:sz w:val="24"/>
          <w:szCs w:val="24"/>
        </w:rPr>
        <w:t xml:space="preserve"> is a public electronic ledger, which similar to a relational database. This ledger is openly and simultaneously shared among various nodes in system. Blockchain uses a consensus protocol to ensure the dependability and integrity of blockchain system. Therefore, blockchain can only be updated when consensus is reached on a new block between nodes in the system.</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 xml:space="preserve">node maintains a local </w:t>
      </w:r>
      <w:r>
        <w:rPr>
          <w:rFonts w:ascii="Times New Roman" w:eastAsia="宋体" w:hAnsi="Times New Roman" w:cs="Times New Roman"/>
          <w:kern w:val="0"/>
          <w:sz w:val="24"/>
          <w:szCs w:val="24"/>
        </w:rPr>
        <w:lastRenderedPageBreak/>
        <w:t>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w:t>
      </w:r>
      <w:r>
        <w:rPr>
          <w:rFonts w:ascii="Times New Roman" w:eastAsia="宋体" w:hAnsi="Times New Roman" w:cs="Times New Roman" w:hint="eastAsia"/>
          <w:kern w:val="0"/>
          <w:sz w:val="24"/>
          <w:szCs w:val="24"/>
        </w:rPr>
        <w:t xml:space="preserve">composed </w:t>
      </w:r>
      <w:r>
        <w:rPr>
          <w:rFonts w:ascii="Times New Roman" w:eastAsia="宋体" w:hAnsi="Times New Roman" w:cs="Times New Roman"/>
          <w:kern w:val="0"/>
          <w:sz w:val="24"/>
          <w:szCs w:val="24"/>
        </w:rPr>
        <w:t>of blocks</w:t>
      </w:r>
      <w:r w:rsidRPr="00AE582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chronologically linked to create a chain.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block header and a block body. The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Pr>
          <w:rFonts w:ascii="Times New Roman" w:eastAsia="宋体" w:hAnsi="Times New Roman" w:cs="Times New Roman" w:hint="eastAsia"/>
          <w:kern w:val="0"/>
          <w:sz w:val="24"/>
          <w:szCs w:val="24"/>
        </w:rPr>
        <w:t>transactions</w:t>
      </w:r>
      <w:r>
        <w:rPr>
          <w:rFonts w:ascii="Times New Roman" w:eastAsia="宋体" w:hAnsi="Times New Roman" w:cs="Times New Roman"/>
          <w:kern w:val="0"/>
          <w:sz w:val="24"/>
          <w:szCs w:val="24"/>
        </w:rPr>
        <w:t xml:space="preserve"> hash root, etc. The block body stores transaction recodes, which consist of payer's information, payee's information and other necessary contents. Figure 1 shows the data structure of a blockchain.</w:t>
      </w:r>
    </w:p>
    <w:p w14:paraId="52762ED4" w14:textId="77777777" w:rsidR="00A2107C" w:rsidRDefault="00A2107C" w:rsidP="00A2107C">
      <w:pPr>
        <w:keepNext/>
        <w:spacing w:afterLines="100" w:after="312"/>
        <w:ind w:firstLine="420"/>
        <w:jc w:val="center"/>
      </w:pPr>
      <w:r>
        <w:rPr>
          <w:noProof/>
        </w:rPr>
        <w:drawing>
          <wp:inline distT="0" distB="0" distL="0" distR="0" wp14:anchorId="57C3DABD" wp14:editId="0FAB6E63">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1AEF5D66" w14:textId="77777777" w:rsidR="00A2107C" w:rsidRDefault="00A2107C" w:rsidP="00A2107C">
      <w:pPr>
        <w:spacing w:afterLines="100" w:after="312"/>
        <w:ind w:firstLine="420"/>
        <w:jc w:val="center"/>
        <w:rPr>
          <w:rFonts w:ascii="Times New Roman" w:eastAsia="宋体" w:hAnsi="Times New Roman" w:cs="Times New Roman"/>
          <w:kern w:val="0"/>
          <w:sz w:val="24"/>
          <w:szCs w:val="24"/>
        </w:rPr>
      </w:pPr>
      <w:r w:rsidRPr="00DA49A3">
        <w:rPr>
          <w:rFonts w:ascii="Times New Roman" w:hAnsi="Times New Roman" w:cs="Times New Roman"/>
          <w:b/>
          <w:bCs/>
        </w:rPr>
        <w:t>Fig</w:t>
      </w:r>
      <w:r>
        <w:rPr>
          <w:rFonts w:ascii="Times New Roman" w:hAnsi="Times New Roman" w:cs="Times New Roman"/>
          <w:b/>
          <w:bCs/>
        </w:rPr>
        <w:t>. 1 Blockchain</w:t>
      </w:r>
    </w:p>
    <w:p w14:paraId="6BDED87C" w14:textId="77777777" w:rsidR="00A2107C" w:rsidRPr="0084285A" w:rsidRDefault="00A2107C" w:rsidP="00A2107C">
      <w:pPr>
        <w:pStyle w:val="2"/>
        <w:rPr>
          <w:rFonts w:ascii="Times New Roman" w:eastAsia="黑体" w:hAnsi="Times New Roman" w:cs="Times New Roman"/>
          <w:sz w:val="28"/>
          <w:szCs w:val="28"/>
        </w:rPr>
      </w:pPr>
      <w:bookmarkStart w:id="2" w:name="_Toc94273372"/>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2"/>
      <w:r w:rsidRPr="0084285A">
        <w:rPr>
          <w:rFonts w:ascii="Times New Roman" w:eastAsia="黑体" w:hAnsi="Times New Roman" w:cs="Times New Roman"/>
          <w:sz w:val="28"/>
          <w:szCs w:val="28"/>
        </w:rPr>
        <w:t xml:space="preserve">Threshold </w:t>
      </w:r>
      <w:r>
        <w:rPr>
          <w:rFonts w:ascii="Times New Roman" w:eastAsia="黑体" w:hAnsi="Times New Roman" w:cs="Times New Roman" w:hint="eastAsia"/>
          <w:sz w:val="28"/>
          <w:szCs w:val="28"/>
        </w:rPr>
        <w:t>BLS</w:t>
      </w:r>
      <w:r>
        <w:rPr>
          <w:rFonts w:ascii="Times New Roman" w:eastAsia="黑体" w:hAnsi="Times New Roman" w:cs="Times New Roman"/>
          <w:sz w:val="28"/>
          <w:szCs w:val="28"/>
        </w:rPr>
        <w:t xml:space="preserve"> </w:t>
      </w:r>
      <w:r w:rsidRPr="0084285A">
        <w:rPr>
          <w:rFonts w:ascii="Times New Roman" w:eastAsia="黑体" w:hAnsi="Times New Roman" w:cs="Times New Roman"/>
          <w:sz w:val="28"/>
          <w:szCs w:val="28"/>
        </w:rPr>
        <w:t>Signature Scheme</w:t>
      </w:r>
      <w:r>
        <w:rPr>
          <w:rFonts w:ascii="Times New Roman" w:eastAsia="黑体" w:hAnsi="Times New Roman" w:cs="Times New Roman"/>
          <w:sz w:val="28"/>
          <w:szCs w:val="28"/>
        </w:rPr>
        <w:t xml:space="preserve"> Technology</w:t>
      </w:r>
    </w:p>
    <w:p w14:paraId="5F24035B"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Pr="0084285A">
        <w:rPr>
          <w:rFonts w:ascii="Times New Roman" w:eastAsia="宋体" w:hAnsi="Times New Roman" w:cs="Times New Roman"/>
          <w:kern w:val="0"/>
          <w:sz w:val="24"/>
          <w:szCs w:val="24"/>
        </w:rPr>
        <w:t>hreshold Boneh-Lynn-Shacham (BLS) signature scheme [29]</w:t>
      </w:r>
      <w:r w:rsidRPr="00E72372">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is the combination of threshold signature scheme</w:t>
      </w:r>
      <w:r>
        <w:rPr>
          <w:rFonts w:ascii="Times New Roman" w:eastAsia="宋体" w:hAnsi="Times New Roman" w:cs="Times New Roman"/>
          <w:kern w:val="0"/>
          <w:sz w:val="24"/>
          <w:szCs w:val="24"/>
        </w:rPr>
        <w:t xml:space="preserve"> [34]</w:t>
      </w:r>
      <w:r w:rsidRPr="0084285A">
        <w:rPr>
          <w:rFonts w:ascii="Times New Roman" w:eastAsia="宋体" w:hAnsi="Times New Roman" w:cs="Times New Roman"/>
          <w:kern w:val="0"/>
          <w:sz w:val="24"/>
          <w:szCs w:val="24"/>
        </w:rPr>
        <w:t xml:space="preserve"> and BLS signature scheme</w:t>
      </w:r>
      <w:r>
        <w:rPr>
          <w:rFonts w:ascii="Times New Roman" w:eastAsia="宋体" w:hAnsi="Times New Roman" w:cs="Times New Roman"/>
          <w:kern w:val="0"/>
          <w:sz w:val="24"/>
          <w:szCs w:val="24"/>
        </w:rPr>
        <w:t xml:space="preserve"> [30]</w:t>
      </w:r>
      <w:r w:rsidRPr="0084285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The signature share generation of threshold BLS signature scheme concurs with the BLS, and the aggregation of </w:t>
      </w:r>
      <w:r>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is congruent with threshold signature scheme.</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BLS signature scheme is closely related to bilinear maps and Gap Diffie-Hellman (GDH) groups, </w:t>
      </w:r>
      <w:r>
        <w:rPr>
          <w:rFonts w:ascii="Times New Roman" w:eastAsia="宋体" w:hAnsi="Times New Roman" w:cs="Times New Roman"/>
          <w:kern w:val="0"/>
          <w:sz w:val="24"/>
          <w:szCs w:val="24"/>
        </w:rPr>
        <w:t xml:space="preserve">where the </w:t>
      </w:r>
      <w:r w:rsidRPr="0084285A">
        <w:rPr>
          <w:rFonts w:ascii="Times New Roman" w:eastAsia="宋体" w:hAnsi="Times New Roman" w:cs="Times New Roman"/>
          <w:kern w:val="0"/>
          <w:sz w:val="24"/>
          <w:szCs w:val="24"/>
        </w:rPr>
        <w:t xml:space="preserve">Computational Diffie-Hellman problem is hard </w:t>
      </w:r>
      <w:r>
        <w:rPr>
          <w:rFonts w:ascii="Times New Roman" w:eastAsia="宋体" w:hAnsi="Times New Roman" w:cs="Times New Roman"/>
          <w:kern w:val="0"/>
          <w:sz w:val="24"/>
          <w:szCs w:val="24"/>
        </w:rPr>
        <w:t xml:space="preserve">but the </w:t>
      </w:r>
      <w:r w:rsidRPr="0084285A">
        <w:rPr>
          <w:rFonts w:ascii="Times New Roman" w:eastAsia="宋体" w:hAnsi="Times New Roman" w:cs="Times New Roman"/>
          <w:kern w:val="0"/>
          <w:sz w:val="24"/>
          <w:szCs w:val="24"/>
        </w:rPr>
        <w:t>Decision Diffie-Hellman problem is easy.</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hint="eastAsia"/>
          <w:kern w:val="0"/>
          <w:sz w:val="24"/>
          <w:szCs w:val="24"/>
        </w:rPr>
        <w:t>T</w:t>
      </w:r>
      <w:r w:rsidRPr="0084285A">
        <w:rPr>
          <w:rFonts w:ascii="Times New Roman" w:eastAsia="宋体" w:hAnsi="Times New Roman" w:cs="Times New Roman"/>
          <w:kern w:val="0"/>
          <w:sz w:val="24"/>
          <w:szCs w:val="24"/>
        </w:rPr>
        <w:t>hreshold signature scheme allow</w:t>
      </w:r>
      <w:r>
        <w:rPr>
          <w:rFonts w:ascii="Times New Roman" w:eastAsia="宋体" w:hAnsi="Times New Roman" w:cs="Times New Roman"/>
          <w:kern w:val="0"/>
          <w:sz w:val="24"/>
          <w:szCs w:val="24"/>
        </w:rPr>
        <w:t>s</w:t>
      </w:r>
      <w:r w:rsidRPr="0084285A">
        <w:rPr>
          <w:rFonts w:ascii="Times New Roman" w:eastAsia="宋体" w:hAnsi="Times New Roman" w:cs="Times New Roman"/>
          <w:kern w:val="0"/>
          <w:sz w:val="24"/>
          <w:szCs w:val="24"/>
        </w:rPr>
        <w:t xml:space="preserve"> multiple participants securely reconstruct a secret (i.e., a main private key) and perform computation (i.e., signature generation or decryption) </w:t>
      </w:r>
      <w:r w:rsidRPr="0084285A">
        <w:rPr>
          <w:rFonts w:ascii="Times New Roman" w:eastAsia="宋体" w:hAnsi="Times New Roman" w:cs="Times New Roman" w:hint="eastAsia"/>
          <w:kern w:val="0"/>
          <w:sz w:val="24"/>
          <w:szCs w:val="24"/>
        </w:rPr>
        <w:t>even</w:t>
      </w:r>
      <w:r w:rsidRPr="0084285A">
        <w:rPr>
          <w:rFonts w:ascii="Times New Roman" w:eastAsia="宋体" w:hAnsi="Times New Roman" w:cs="Times New Roman"/>
          <w:kern w:val="0"/>
          <w:sz w:val="24"/>
          <w:szCs w:val="24"/>
        </w:rPr>
        <w:t xml:space="preserve"> an adversary has corrupted some participants.</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hint="eastAsia"/>
          <w:kern w:val="0"/>
          <w:sz w:val="24"/>
          <w:szCs w:val="24"/>
        </w:rPr>
        <w:t>T</w:t>
      </w:r>
      <w:r w:rsidRPr="0084285A">
        <w:rPr>
          <w:rFonts w:ascii="Times New Roman" w:eastAsia="宋体" w:hAnsi="Times New Roman" w:cs="Times New Roman"/>
          <w:kern w:val="0"/>
          <w:sz w:val="24"/>
          <w:szCs w:val="24"/>
        </w:rPr>
        <w:t xml:space="preserve">hreshold BLS signature scheme includes key generation algorithm, signature generation algorithm and verification algorithm. The key generation algorithm adopts a discrete log-based distributed key generation method [31] to distribute private-public key pair and a main public key to participants. </w:t>
      </w:r>
      <w:r>
        <w:rPr>
          <w:rFonts w:ascii="Times New Roman" w:eastAsia="宋体" w:hAnsi="Times New Roman" w:cs="Times New Roman"/>
          <w:kern w:val="0"/>
          <w:sz w:val="24"/>
          <w:szCs w:val="24"/>
        </w:rPr>
        <w:t>In threshold BLS signature scheme, participants jointly sign a message through the signature generation algorithm. T</w:t>
      </w:r>
      <w:r w:rsidRPr="0084285A">
        <w:rPr>
          <w:rFonts w:ascii="Times New Roman" w:eastAsia="宋体" w:hAnsi="Times New Roman" w:cs="Times New Roman"/>
          <w:kern w:val="0"/>
          <w:sz w:val="24"/>
          <w:szCs w:val="24"/>
        </w:rPr>
        <w:t xml:space="preserve">he full signature of the message can be </w:t>
      </w:r>
      <w:r>
        <w:rPr>
          <w:rFonts w:ascii="Times New Roman" w:eastAsia="宋体" w:hAnsi="Times New Roman" w:cs="Times New Roman"/>
          <w:kern w:val="0"/>
          <w:sz w:val="24"/>
          <w:szCs w:val="24"/>
        </w:rPr>
        <w:t>obtained</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when</w:t>
      </w:r>
      <w:r w:rsidRPr="0084285A">
        <w:rPr>
          <w:rFonts w:ascii="Times New Roman" w:eastAsia="宋体" w:hAnsi="Times New Roman" w:cs="Times New Roman"/>
          <w:kern w:val="0"/>
          <w:sz w:val="24"/>
          <w:szCs w:val="24"/>
        </w:rPr>
        <w:t xml:space="preserve"> a sufficient number of </w:t>
      </w:r>
      <w:r>
        <w:rPr>
          <w:rFonts w:ascii="Times New Roman" w:eastAsia="宋体" w:hAnsi="Times New Roman" w:cs="Times New Roman"/>
          <w:kern w:val="0"/>
          <w:sz w:val="24"/>
          <w:szCs w:val="24"/>
        </w:rPr>
        <w:t>participants sign the message</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participants can</w:t>
      </w:r>
      <w:r w:rsidRPr="004C3953">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use the main public key</w:t>
      </w:r>
      <w:r>
        <w:rPr>
          <w:rFonts w:ascii="Times New Roman" w:eastAsia="宋体" w:hAnsi="Times New Roman" w:cs="Times New Roman"/>
          <w:kern w:val="0"/>
          <w:sz w:val="24"/>
          <w:szCs w:val="24"/>
        </w:rPr>
        <w:t xml:space="preserve"> to </w:t>
      </w:r>
      <w:r w:rsidRPr="0084285A">
        <w:rPr>
          <w:rFonts w:ascii="Times New Roman" w:eastAsia="宋体" w:hAnsi="Times New Roman" w:cs="Times New Roman"/>
          <w:kern w:val="0"/>
          <w:sz w:val="24"/>
          <w:szCs w:val="24"/>
        </w:rPr>
        <w:t xml:space="preserve">verify the full signature </w:t>
      </w:r>
      <w:r>
        <w:rPr>
          <w:rFonts w:ascii="Times New Roman" w:eastAsia="宋体" w:hAnsi="Times New Roman" w:cs="Times New Roman"/>
          <w:kern w:val="0"/>
          <w:sz w:val="24"/>
          <w:szCs w:val="24"/>
        </w:rPr>
        <w:t>by t</w:t>
      </w:r>
      <w:r w:rsidRPr="0084285A">
        <w:rPr>
          <w:rFonts w:ascii="Times New Roman" w:eastAsia="宋体" w:hAnsi="Times New Roman" w:cs="Times New Roman"/>
          <w:kern w:val="0"/>
          <w:sz w:val="24"/>
          <w:szCs w:val="24"/>
        </w:rPr>
        <w:t>he verification algorithm.</w:t>
      </w:r>
    </w:p>
    <w:p w14:paraId="03A1B312" w14:textId="165F15FF" w:rsidR="00A2107C" w:rsidRPr="0084285A"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w:t>
      </w:r>
      <w:r w:rsidRPr="0084285A">
        <w:rPr>
          <w:rFonts w:ascii="Times New Roman" w:eastAsia="宋体" w:hAnsi="Times New Roman" w:cs="Times New Roman"/>
          <w:kern w:val="0"/>
          <w:sz w:val="24"/>
          <w:szCs w:val="24"/>
        </w:rPr>
        <w:t xml:space="preserve">hreshold Boneh-Lynn-Shacham (BLS) signature scheme [29] </w:t>
      </w:r>
      <w:r>
        <w:rPr>
          <w:rFonts w:ascii="Times New Roman" w:eastAsia="宋体" w:hAnsi="Times New Roman" w:cs="Times New Roman"/>
          <w:kern w:val="0"/>
          <w:sz w:val="24"/>
          <w:szCs w:val="24"/>
        </w:rPr>
        <w:t>can be used to</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help consensus protocols </w:t>
      </w:r>
      <w:r w:rsidRPr="0084285A">
        <w:rPr>
          <w:rFonts w:ascii="Times New Roman" w:eastAsia="宋体" w:hAnsi="Times New Roman" w:cs="Times New Roman"/>
          <w:kern w:val="0"/>
          <w:sz w:val="24"/>
          <w:szCs w:val="24"/>
        </w:rPr>
        <w:t xml:space="preserve">improve the performance of </w:t>
      </w:r>
      <w:r>
        <w:rPr>
          <w:rFonts w:ascii="Times New Roman" w:eastAsia="宋体" w:hAnsi="Times New Roman" w:cs="Times New Roman"/>
          <w:kern w:val="0"/>
          <w:sz w:val="24"/>
          <w:szCs w:val="24"/>
        </w:rPr>
        <w:t>system</w:t>
      </w:r>
      <w:r w:rsidRPr="0084285A">
        <w:rPr>
          <w:rFonts w:ascii="Times New Roman" w:eastAsia="宋体" w:hAnsi="Times New Roman" w:cs="Times New Roman"/>
          <w:kern w:val="0"/>
          <w:sz w:val="24"/>
          <w:szCs w:val="24"/>
        </w:rPr>
        <w:t xml:space="preserve">. Consensus protocols can adopt the threshold BLS signature scheme as a voting mechanism to </w:t>
      </w:r>
      <w:r>
        <w:rPr>
          <w:rFonts w:ascii="Times New Roman" w:eastAsia="宋体" w:hAnsi="Times New Roman" w:cs="Times New Roman"/>
          <w:kern w:val="0"/>
          <w:sz w:val="24"/>
          <w:szCs w:val="24"/>
        </w:rPr>
        <w:t xml:space="preserve">improve the </w:t>
      </w:r>
      <w:r w:rsidRPr="006426E1">
        <w:rPr>
          <w:rFonts w:ascii="Times New Roman" w:eastAsia="宋体" w:hAnsi="Times New Roman" w:cs="Times New Roman"/>
          <w:kern w:val="0"/>
          <w:sz w:val="24"/>
          <w:szCs w:val="24"/>
        </w:rPr>
        <w:t>efficiency</w:t>
      </w:r>
      <w:r>
        <w:rPr>
          <w:rFonts w:ascii="Times New Roman" w:eastAsia="宋体" w:hAnsi="Times New Roman" w:cs="Times New Roman"/>
          <w:kern w:val="0"/>
          <w:sz w:val="24"/>
          <w:szCs w:val="24"/>
        </w:rPr>
        <w:t xml:space="preserve"> of consensus</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All consensus nodes </w:t>
      </w:r>
      <w:r w:rsidRPr="0084285A">
        <w:rPr>
          <w:rFonts w:ascii="Times New Roman" w:eastAsia="宋体" w:hAnsi="Times New Roman" w:cs="Times New Roman"/>
          <w:kern w:val="0"/>
          <w:sz w:val="24"/>
          <w:szCs w:val="24"/>
        </w:rPr>
        <w:t>use a share of a main private key as their private keys.</w:t>
      </w:r>
      <w:r>
        <w:rPr>
          <w:rFonts w:ascii="Times New Roman" w:eastAsia="宋体" w:hAnsi="Times New Roman" w:cs="Times New Roman"/>
          <w:kern w:val="0"/>
          <w:sz w:val="24"/>
          <w:szCs w:val="24"/>
        </w:rPr>
        <w:t xml:space="preserve"> In a consensus process, each node generates a partial signature of a proposal as </w:t>
      </w:r>
      <w:r w:rsidRPr="0084285A">
        <w:rPr>
          <w:rFonts w:ascii="Times New Roman" w:eastAsia="宋体" w:hAnsi="Times New Roman" w:cs="Times New Roman"/>
          <w:kern w:val="0"/>
          <w:sz w:val="24"/>
          <w:szCs w:val="24"/>
        </w:rPr>
        <w:t xml:space="preserve">the vote of the node for the proposal. </w:t>
      </w:r>
      <w:r>
        <w:rPr>
          <w:rFonts w:ascii="Times New Roman" w:eastAsia="宋体" w:hAnsi="Times New Roman" w:cs="Times New Roman"/>
          <w:kern w:val="0"/>
          <w:sz w:val="24"/>
          <w:szCs w:val="24"/>
        </w:rPr>
        <w:t xml:space="preserve">The full signature of the proposal can be </w:t>
      </w:r>
      <w:r w:rsidRPr="0084285A">
        <w:rPr>
          <w:rFonts w:ascii="Times New Roman" w:eastAsia="宋体" w:hAnsi="Times New Roman" w:cs="Times New Roman"/>
          <w:kern w:val="0"/>
          <w:sz w:val="24"/>
          <w:szCs w:val="24"/>
        </w:rPr>
        <w:t xml:space="preserve">recovered </w:t>
      </w:r>
      <w:r>
        <w:rPr>
          <w:rFonts w:ascii="Times New Roman" w:eastAsia="宋体" w:hAnsi="Times New Roman" w:cs="Times New Roman"/>
          <w:kern w:val="0"/>
          <w:sz w:val="24"/>
          <w:szCs w:val="24"/>
        </w:rPr>
        <w:t>when</w:t>
      </w:r>
      <w:r w:rsidRPr="0084285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nodes </w:t>
      </w:r>
      <w:r w:rsidRPr="0084285A">
        <w:rPr>
          <w:rFonts w:ascii="Times New Roman" w:eastAsia="宋体" w:hAnsi="Times New Roman" w:cs="Times New Roman"/>
          <w:kern w:val="0"/>
          <w:sz w:val="24"/>
          <w:szCs w:val="24"/>
        </w:rPr>
        <w:t>aggregate a sufficient number of partial signature</w:t>
      </w:r>
      <w:r w:rsidR="009143CD">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Since several partial signatures can be aggregated into a </w:t>
      </w:r>
      <w:r>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nodes can verify multiple votes in an operation. In addition, the termination of a consensus process not relies on the leader of system. Any consensus node can terminate a consensus process when it construct</w:t>
      </w:r>
      <w:r>
        <w:rPr>
          <w:rFonts w:ascii="Times New Roman" w:eastAsia="宋体" w:hAnsi="Times New Roman" w:cs="Times New Roman"/>
          <w:kern w:val="0"/>
          <w:sz w:val="24"/>
          <w:szCs w:val="24"/>
        </w:rPr>
        <w:t>s</w:t>
      </w:r>
      <w:r w:rsidRPr="0084285A">
        <w:rPr>
          <w:rFonts w:ascii="Times New Roman" w:eastAsia="宋体" w:hAnsi="Times New Roman" w:cs="Times New Roman"/>
          <w:kern w:val="0"/>
          <w:sz w:val="24"/>
          <w:szCs w:val="24"/>
        </w:rPr>
        <w:t xml:space="preserve"> the </w:t>
      </w:r>
      <w:r>
        <w:rPr>
          <w:rFonts w:ascii="Times New Roman" w:eastAsia="宋体" w:hAnsi="Times New Roman" w:cs="Times New Roman"/>
          <w:kern w:val="0"/>
          <w:sz w:val="24"/>
          <w:szCs w:val="24"/>
        </w:rPr>
        <w:t xml:space="preserve">full </w:t>
      </w:r>
      <w:r w:rsidRPr="0084285A">
        <w:rPr>
          <w:rFonts w:ascii="Times New Roman" w:eastAsia="宋体" w:hAnsi="Times New Roman" w:cs="Times New Roman"/>
          <w:kern w:val="0"/>
          <w:sz w:val="24"/>
          <w:szCs w:val="24"/>
        </w:rPr>
        <w:t>signature</w:t>
      </w:r>
      <w:r>
        <w:rPr>
          <w:rFonts w:ascii="Times New Roman" w:eastAsia="宋体" w:hAnsi="Times New Roman" w:cs="Times New Roman"/>
          <w:kern w:val="0"/>
          <w:sz w:val="24"/>
          <w:szCs w:val="24"/>
        </w:rPr>
        <w:t xml:space="preserve"> and broadcasts the full signature to others</w:t>
      </w:r>
      <w:r w:rsidRPr="0084285A">
        <w:rPr>
          <w:rFonts w:ascii="Times New Roman" w:eastAsia="宋体" w:hAnsi="Times New Roman" w:cs="Times New Roman"/>
          <w:kern w:val="0"/>
          <w:sz w:val="24"/>
          <w:szCs w:val="24"/>
        </w:rPr>
        <w:t>. Therefore, threshold BLS signature scheme can help consensus nodes quickly and steadily</w:t>
      </w:r>
      <w:r w:rsidRPr="0084285A">
        <w:rPr>
          <w:rFonts w:ascii="Times New Roman" w:eastAsia="宋体" w:hAnsi="Times New Roman" w:cs="Times New Roman" w:hint="eastAsia"/>
          <w:kern w:val="0"/>
          <w:sz w:val="24"/>
          <w:szCs w:val="24"/>
        </w:rPr>
        <w:t xml:space="preserve"> achieve</w:t>
      </w:r>
      <w:r w:rsidRPr="0084285A">
        <w:rPr>
          <w:rFonts w:ascii="Times New Roman" w:eastAsia="宋体" w:hAnsi="Times New Roman" w:cs="Times New Roman"/>
          <w:kern w:val="0"/>
          <w:sz w:val="24"/>
          <w:szCs w:val="24"/>
        </w:rPr>
        <w:t xml:space="preserve"> consensus.</w:t>
      </w:r>
      <w:r>
        <w:rPr>
          <w:rFonts w:ascii="Times New Roman" w:eastAsia="宋体" w:hAnsi="Times New Roman" w:cs="Times New Roman"/>
          <w:kern w:val="0"/>
          <w:sz w:val="24"/>
          <w:szCs w:val="24"/>
        </w:rPr>
        <w:t xml:space="preserve"> In SWIB, we use </w:t>
      </w:r>
      <w:r w:rsidRPr="0084285A">
        <w:rPr>
          <w:rFonts w:ascii="Times New Roman" w:eastAsia="宋体" w:hAnsi="Times New Roman" w:cs="Times New Roman"/>
          <w:kern w:val="0"/>
          <w:sz w:val="24"/>
          <w:szCs w:val="24"/>
        </w:rPr>
        <w:t>threshold BLS signature scheme</w:t>
      </w:r>
      <w:r>
        <w:rPr>
          <w:rFonts w:ascii="Times New Roman" w:eastAsia="宋体" w:hAnsi="Times New Roman" w:cs="Times New Roman"/>
          <w:kern w:val="0"/>
          <w:sz w:val="24"/>
          <w:szCs w:val="24"/>
        </w:rPr>
        <w:t xml:space="preserve"> as mechanism to improve the performance of blockchain system. To ensure the security of SWIB, we assume that the number of honest nodes should satisfy the requirement of threshold BLS signature scheme.</w:t>
      </w:r>
    </w:p>
    <w:p w14:paraId="6D5F7A6D" w14:textId="77777777" w:rsidR="00A2107C" w:rsidRPr="00A36A67" w:rsidRDefault="00A2107C" w:rsidP="00A2107C">
      <w:pPr>
        <w:pStyle w:val="2"/>
        <w:rPr>
          <w:rFonts w:ascii="Times New Roman" w:eastAsia="黑体" w:hAnsi="Times New Roman" w:cs="Times New Roman"/>
          <w:sz w:val="28"/>
          <w:szCs w:val="28"/>
          <w:highlight w:val="yellow"/>
        </w:rPr>
      </w:pPr>
      <w:bookmarkStart w:id="3"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3"/>
      <w:r w:rsidRPr="00D42F46">
        <w:rPr>
          <w:rFonts w:ascii="Times New Roman" w:eastAsia="黑体" w:hAnsi="Times New Roman" w:cs="Times New Roman"/>
          <w:sz w:val="28"/>
          <w:szCs w:val="28"/>
        </w:rPr>
        <w:t>Communication Model</w:t>
      </w:r>
    </w:p>
    <w:p w14:paraId="02E88CFB" w14:textId="77777777" w:rsidR="00A2107C" w:rsidRPr="006826C2"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SWIB, we mainly focus on the impact of wireless communication in the performance of blockchain system. As a metric that used to evaluate the performance of blockchain system, consensus latency consists of computing time and communication time. However, the computation load of nodes in SWIB is small, which means the computing time is negligibly small.</w:t>
      </w:r>
      <w:r w:rsidRPr="00A36A6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During consensus process, nodes broadcast messages over wireless channel to achieve consensus. </w:t>
      </w:r>
      <w:r w:rsidRPr="00DB62D7">
        <w:rPr>
          <w:rFonts w:ascii="Times New Roman" w:eastAsia="宋体" w:hAnsi="Times New Roman" w:cs="Times New Roman"/>
          <w:kern w:val="0"/>
          <w:sz w:val="24"/>
          <w:szCs w:val="24"/>
        </w:rPr>
        <w:t>We consider a communication model with p-persistent carrier-sense multiple access (CSMA)</w:t>
      </w:r>
      <w:r w:rsidRPr="00DB62D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w:t>
      </w:r>
      <w:r w:rsidRPr="00DB62D7">
        <w:rPr>
          <w:rFonts w:ascii="Times New Roman" w:eastAsia="宋体" w:hAnsi="Times New Roman" w:cs="Times New Roman"/>
          <w:kern w:val="0"/>
          <w:sz w:val="24"/>
          <w:szCs w:val="24"/>
        </w:rPr>
        <w:t xml:space="preserve">odes continuously sense </w:t>
      </w:r>
      <w:r>
        <w:rPr>
          <w:rFonts w:ascii="Times New Roman" w:eastAsia="宋体" w:hAnsi="Times New Roman" w:cs="Times New Roman"/>
          <w:kern w:val="0"/>
          <w:sz w:val="24"/>
          <w:szCs w:val="24"/>
        </w:rPr>
        <w:t xml:space="preserve">channel </w:t>
      </w:r>
      <w:r w:rsidRPr="00DB62D7">
        <w:rPr>
          <w:rFonts w:ascii="Times New Roman" w:eastAsia="宋体" w:hAnsi="Times New Roman" w:cs="Times New Roman"/>
          <w:kern w:val="0"/>
          <w:sz w:val="24"/>
          <w:szCs w:val="24"/>
        </w:rPr>
        <w:t xml:space="preserve">and transmit message with </w:t>
      </w:r>
      <w:r>
        <w:rPr>
          <w:rFonts w:ascii="Times New Roman" w:eastAsia="宋体" w:hAnsi="Times New Roman" w:cs="Times New Roman"/>
          <w:kern w:val="0"/>
          <w:sz w:val="24"/>
          <w:szCs w:val="24"/>
        </w:rPr>
        <w:t xml:space="preserve">a constant </w:t>
      </w:r>
      <w:r w:rsidRPr="00DB62D7">
        <w:rPr>
          <w:rFonts w:ascii="Times New Roman" w:eastAsia="宋体" w:hAnsi="Times New Roman" w:cs="Times New Roman"/>
          <w:kern w:val="0"/>
          <w:sz w:val="24"/>
          <w:szCs w:val="24"/>
        </w:rPr>
        <w:t>probability when detecting channel idle.</w:t>
      </w:r>
      <w:r>
        <w:rPr>
          <w:rFonts w:ascii="Times New Roman" w:eastAsia="宋体" w:hAnsi="Times New Roman" w:cs="Times New Roman"/>
          <w:kern w:val="0"/>
          <w:sz w:val="24"/>
          <w:szCs w:val="24"/>
        </w:rPr>
        <w:t xml:space="preserve"> </w:t>
      </w:r>
      <w:r w:rsidRPr="00DB62D7">
        <w:rPr>
          <w:rFonts w:ascii="Times New Roman" w:eastAsia="宋体" w:hAnsi="Times New Roman" w:cs="Times New Roman"/>
          <w:kern w:val="0"/>
          <w:sz w:val="24"/>
          <w:szCs w:val="24"/>
        </w:rPr>
        <w:t xml:space="preserve">We assume that wireless channels follow the Rayleigh fading model </w:t>
      </w:r>
      <w:r w:rsidRPr="00DB62D7">
        <w:rPr>
          <w:rFonts w:ascii="Times New Roman" w:eastAsia="宋体" w:hAnsi="Times New Roman" w:cs="Times New Roman" w:hint="eastAsia"/>
          <w:kern w:val="0"/>
          <w:sz w:val="24"/>
          <w:szCs w:val="24"/>
        </w:rPr>
        <w:t>[</w:t>
      </w:r>
      <w:r w:rsidRPr="00DB62D7">
        <w:rPr>
          <w:rFonts w:ascii="Times New Roman" w:eastAsia="宋体" w:hAnsi="Times New Roman" w:cs="Times New Roman"/>
          <w:kern w:val="0"/>
          <w:sz w:val="24"/>
          <w:szCs w:val="24"/>
        </w:rPr>
        <w:t xml:space="preserve">32]. </w:t>
      </w:r>
      <w:r>
        <w:rPr>
          <w:rFonts w:ascii="Times New Roman" w:eastAsia="宋体" w:hAnsi="Times New Roman" w:cs="Times New Roman"/>
          <w:kern w:val="0"/>
          <w:sz w:val="24"/>
          <w:szCs w:val="24"/>
        </w:rPr>
        <w:t xml:space="preserve">The channel gain between nodes </w:t>
      </w:r>
      <w:r w:rsidRPr="001812F1">
        <w:rPr>
          <w:rFonts w:ascii="Times New Roman" w:eastAsia="宋体" w:hAnsi="Times New Roman" w:cs="Times New Roman"/>
          <w:kern w:val="0"/>
          <w:sz w:val="24"/>
          <w:szCs w:val="24"/>
        </w:rPr>
        <w:t>follows the complex normal distribution</w:t>
      </w:r>
      <w:r>
        <w:rPr>
          <w:rFonts w:ascii="Times New Roman" w:eastAsia="宋体" w:hAnsi="Times New Roman" w:cs="Times New Roman"/>
          <w:kern w:val="0"/>
          <w:sz w:val="24"/>
          <w:szCs w:val="24"/>
        </w:rPr>
        <w:t xml:space="preserve">. According to the </w:t>
      </w:r>
      <w:r w:rsidRPr="00DB62D7">
        <w:rPr>
          <w:rFonts w:ascii="Times New Roman" w:eastAsia="宋体" w:hAnsi="Times New Roman" w:cs="Times New Roman"/>
          <w:kern w:val="0"/>
          <w:sz w:val="24"/>
          <w:szCs w:val="24"/>
        </w:rPr>
        <w:t>Rayleigh fading model</w:t>
      </w:r>
      <w:r>
        <w:rPr>
          <w:rFonts w:ascii="Times New Roman" w:eastAsia="宋体" w:hAnsi="Times New Roman" w:cs="Times New Roman"/>
          <w:kern w:val="0"/>
          <w:sz w:val="24"/>
          <w:szCs w:val="24"/>
        </w:rPr>
        <w:t>, the received signal-to-noise (SNR) ratio over the channel between nodes can be computed.</w:t>
      </w:r>
    </w:p>
    <w:p w14:paraId="2E752385" w14:textId="77777777" w:rsidR="00A2107C" w:rsidRPr="00C007E0"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During consensus process, m</w:t>
      </w:r>
      <w:r w:rsidRPr="00DB62D7">
        <w:rPr>
          <w:rFonts w:ascii="Times New Roman" w:eastAsia="宋体" w:hAnsi="Times New Roman" w:cs="Times New Roman"/>
          <w:kern w:val="0"/>
          <w:sz w:val="24"/>
          <w:szCs w:val="24"/>
        </w:rPr>
        <w:t xml:space="preserve">essages losses can lead to consensus failure. </w:t>
      </w:r>
      <w:r>
        <w:rPr>
          <w:rFonts w:ascii="Times New Roman" w:eastAsia="宋体" w:hAnsi="Times New Roman" w:cs="Times New Roman"/>
          <w:kern w:val="0"/>
          <w:sz w:val="24"/>
          <w:szCs w:val="24"/>
        </w:rPr>
        <w:t>M</w:t>
      </w:r>
      <w:r w:rsidRPr="00DB62D7">
        <w:rPr>
          <w:rFonts w:ascii="Times New Roman" w:eastAsia="宋体" w:hAnsi="Times New Roman" w:cs="Times New Roman"/>
          <w:kern w:val="0"/>
          <w:sz w:val="24"/>
          <w:szCs w:val="24"/>
        </w:rPr>
        <w:t>essage losses are mainly caused by channel collision and channel fading. Therefore, a successful transmission should satisfy two conditions: 1) if and only if there only one node transmitting in a time slot; and 2) the SNR ratio is equal to or bigger than the target one.</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channel contention process, nodes compete for the channel with </w:t>
      </w:r>
      <w:r>
        <w:rPr>
          <w:rFonts w:ascii="Times New Roman" w:eastAsia="宋体" w:hAnsi="Times New Roman" w:cs="Times New Roman"/>
          <w:kern w:val="0"/>
          <w:sz w:val="24"/>
          <w:szCs w:val="24"/>
        </w:rPr>
        <w:t>a constant</w:t>
      </w:r>
      <w:r w:rsidRPr="00DB62D7">
        <w:rPr>
          <w:rFonts w:ascii="Times New Roman" w:eastAsia="宋体" w:hAnsi="Times New Roman" w:cs="Times New Roman"/>
          <w:kern w:val="0"/>
          <w:sz w:val="24"/>
          <w:szCs w:val="24"/>
        </w:rPr>
        <w:t xml:space="preserve"> transmit probability</w:t>
      </w:r>
      <w:r>
        <w:rPr>
          <w:rFonts w:ascii="Times New Roman" w:eastAsia="宋体" w:hAnsi="Times New Roman" w:cs="Times New Roman"/>
          <w:kern w:val="0"/>
          <w:sz w:val="24"/>
          <w:szCs w:val="24"/>
        </w:rPr>
        <w:t>.</w:t>
      </w:r>
      <w:r w:rsidRPr="00DB62D7">
        <w:rPr>
          <w:rFonts w:ascii="Times New Roman" w:eastAsia="宋体" w:hAnsi="Times New Roman" w:cs="Times New Roman"/>
          <w:kern w:val="0"/>
          <w:sz w:val="24"/>
          <w:szCs w:val="24"/>
        </w:rPr>
        <w:t xml:space="preserve"> Only if one node transmits in a </w:t>
      </w:r>
      <w:r>
        <w:rPr>
          <w:rFonts w:ascii="Times New Roman" w:eastAsia="宋体" w:hAnsi="Times New Roman" w:cs="Times New Roman"/>
          <w:kern w:val="0"/>
          <w:sz w:val="24"/>
          <w:szCs w:val="24"/>
        </w:rPr>
        <w:t xml:space="preserve">mini </w:t>
      </w:r>
      <w:r w:rsidRPr="00DB62D7">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interval</w:t>
      </w:r>
      <w:r w:rsidRPr="00DB62D7">
        <w:rPr>
          <w:rFonts w:ascii="Times New Roman" w:eastAsia="宋体" w:hAnsi="Times New Roman" w:cs="Times New Roman"/>
          <w:kern w:val="0"/>
          <w:sz w:val="24"/>
          <w:szCs w:val="24"/>
        </w:rPr>
        <w:t xml:space="preserve"> can the node transmit message successfully.</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Even a node competes successfully, it may fail to transmit a message due to channel fading. The SNR </w:t>
      </w:r>
      <w:r>
        <w:rPr>
          <w:rFonts w:ascii="Times New Roman" w:eastAsia="宋体" w:hAnsi="Times New Roman" w:cs="Times New Roman"/>
          <w:kern w:val="0"/>
          <w:sz w:val="24"/>
          <w:szCs w:val="24"/>
        </w:rPr>
        <w:t xml:space="preserve">ratio over channel </w:t>
      </w:r>
      <w:r w:rsidRPr="00DB62D7">
        <w:rPr>
          <w:rFonts w:ascii="Times New Roman" w:eastAsia="宋体" w:hAnsi="Times New Roman" w:cs="Times New Roman"/>
          <w:kern w:val="0"/>
          <w:sz w:val="24"/>
          <w:szCs w:val="24"/>
        </w:rPr>
        <w:t xml:space="preserve">between nodes varies with the time-variant communication environment. When SNR </w:t>
      </w:r>
      <w:r>
        <w:rPr>
          <w:rFonts w:ascii="Times New Roman" w:eastAsia="宋体" w:hAnsi="Times New Roman" w:cs="Times New Roman"/>
          <w:kern w:val="0"/>
          <w:sz w:val="24"/>
          <w:szCs w:val="24"/>
        </w:rPr>
        <w:t xml:space="preserve">ratio </w:t>
      </w:r>
      <w:r w:rsidRPr="00DB62D7">
        <w:rPr>
          <w:rFonts w:ascii="Times New Roman" w:eastAsia="宋体" w:hAnsi="Times New Roman" w:cs="Times New Roman"/>
          <w:kern w:val="0"/>
          <w:sz w:val="24"/>
          <w:szCs w:val="24"/>
        </w:rPr>
        <w:t>is less than a given target threshold, the communication between nodes is interrupted.</w:t>
      </w:r>
      <w:r>
        <w:rPr>
          <w:rFonts w:ascii="Times New Roman" w:eastAsia="宋体" w:hAnsi="Times New Roman" w:cs="Times New Roman" w:hint="eastAsia"/>
          <w:kern w:val="0"/>
          <w:sz w:val="24"/>
          <w:szCs w:val="24"/>
        </w:rPr>
        <w:t xml:space="preserve"> </w:t>
      </w:r>
      <w:r w:rsidRPr="00DB62D7">
        <w:rPr>
          <w:rFonts w:ascii="Times New Roman" w:eastAsia="宋体" w:hAnsi="Times New Roman" w:cs="Times New Roman"/>
          <w:kern w:val="0"/>
          <w:sz w:val="24"/>
          <w:szCs w:val="24"/>
        </w:rPr>
        <w:t xml:space="preserve">In order guarantee communication under unreliable networks, retransmission mechanism </w:t>
      </w:r>
      <w:r w:rsidRPr="00DB62D7">
        <w:rPr>
          <w:rFonts w:ascii="Times New Roman" w:eastAsia="宋体" w:hAnsi="Times New Roman" w:cs="Times New Roman"/>
          <w:kern w:val="0"/>
          <w:sz w:val="24"/>
          <w:szCs w:val="24"/>
        </w:rPr>
        <w:lastRenderedPageBreak/>
        <w:t>is necessary. When communication interruption occurs, retransmissions are carried out until the lost messages are successfully delivered.</w:t>
      </w:r>
    </w:p>
    <w:p w14:paraId="5EE070D8" w14:textId="77777777" w:rsidR="00A2107C" w:rsidRPr="00B725DB"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Models</w:t>
      </w:r>
    </w:p>
    <w:p w14:paraId="635602E8" w14:textId="77777777" w:rsidR="00A2107C" w:rsidRDefault="00A2107C" w:rsidP="00A2107C">
      <w:pPr>
        <w:spacing w:afterLines="100" w:after="312"/>
        <w:ind w:firstLine="420"/>
        <w:rPr>
          <w:rFonts w:ascii="Times New Roman" w:eastAsia="宋体" w:hAnsi="Times New Roman" w:cs="Times New Roman"/>
          <w:kern w:val="0"/>
          <w:sz w:val="24"/>
          <w:szCs w:val="24"/>
        </w:rPr>
      </w:pPr>
      <w:r w:rsidRPr="00EB3D94">
        <w:rPr>
          <w:rFonts w:ascii="Times New Roman" w:eastAsia="宋体" w:hAnsi="Times New Roman" w:cs="Times New Roman" w:hint="eastAsia"/>
          <w:kern w:val="0"/>
          <w:sz w:val="24"/>
          <w:szCs w:val="24"/>
        </w:rPr>
        <w:t>A</w:t>
      </w:r>
      <w:r w:rsidRPr="00EB3D94">
        <w:rPr>
          <w:rFonts w:ascii="Times New Roman" w:eastAsia="宋体" w:hAnsi="Times New Roman" w:cs="Times New Roman"/>
          <w:kern w:val="0"/>
          <w:sz w:val="24"/>
          <w:szCs w:val="24"/>
        </w:rPr>
        <w:t xml:space="preserve">ttacks </w:t>
      </w:r>
      <w:r>
        <w:rPr>
          <w:rFonts w:ascii="Times New Roman" w:eastAsia="宋体" w:hAnsi="Times New Roman" w:cs="Times New Roman"/>
          <w:kern w:val="0"/>
          <w:sz w:val="24"/>
          <w:szCs w:val="24"/>
        </w:rPr>
        <w:t xml:space="preserve">launching by adversary can halt consensus process. The attack-resistance is very important for security of blockchain system. </w:t>
      </w:r>
      <w:r>
        <w:rPr>
          <w:rFonts w:ascii="Times New Roman" w:eastAsia="宋体" w:hAnsi="Times New Roman" w:cs="Times New Roman" w:hint="eastAsia"/>
          <w:kern w:val="0"/>
          <w:sz w:val="24"/>
          <w:szCs w:val="24"/>
        </w:rPr>
        <w:t>We</w:t>
      </w:r>
      <w:r>
        <w:rPr>
          <w:rFonts w:ascii="Times New Roman" w:eastAsia="宋体" w:hAnsi="Times New Roman" w:cs="Times New Roman"/>
          <w:kern w:val="0"/>
          <w:sz w:val="24"/>
          <w:szCs w:val="24"/>
        </w:rPr>
        <w:t xml:space="preserve"> assume that an arbitrary adversary can control no more than </w:t>
      </w:r>
      <m:oMath>
        <m:r>
          <w:rPr>
            <w:rFonts w:ascii="Cambria Math" w:eastAsia="宋体" w:hAnsi="Cambria Math" w:cs="Times New Roman"/>
            <w:kern w:val="0"/>
            <w:sz w:val="24"/>
            <w:szCs w:val="24"/>
          </w:rPr>
          <m:t>50%</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of the total voting power and corrupt nodes. In SWIB, we only consider two kinds of attacks of adversary: Sybil attack and jamming attack.</w:t>
      </w:r>
    </w:p>
    <w:p w14:paraId="75BA6275" w14:textId="77777777" w:rsidR="00A2107C" w:rsidRPr="00254F91" w:rsidRDefault="00A2107C" w:rsidP="00A2107C">
      <w:pPr>
        <w:pStyle w:val="a3"/>
        <w:numPr>
          <w:ilvl w:val="0"/>
          <w:numId w:val="2"/>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launch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in which adversary can generate a large number of identities for corrupted nodes. These nodes can deviate from consensus protocol. Adversary may obtain inappropriate power in consensus process. Adversary can overwhelm other nodes through majority voting power, then control the generation of blocks and prevent other new nodes from entering system.</w:t>
      </w:r>
    </w:p>
    <w:p w14:paraId="0A601D17" w14:textId="77777777" w:rsidR="00A2107C" w:rsidRPr="008E04C0" w:rsidRDefault="00A2107C" w:rsidP="00A2107C">
      <w:pPr>
        <w:pStyle w:val="a3"/>
        <w:numPr>
          <w:ilvl w:val="0"/>
          <w:numId w:val="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interfere with the message transmission.</w:t>
      </w:r>
      <w:r>
        <w:rPr>
          <w:rFonts w:ascii="Times New Roman" w:eastAsia="宋体" w:hAnsi="Times New Roman" w:cs="Times New Roman"/>
          <w:kern w:val="0"/>
          <w:sz w:val="24"/>
          <w:szCs w:val="24"/>
        </w:rPr>
        <w:t xml:space="preserve"> Jamming attack is a denial-of-service attack that adversary prevents other nodes from using the channel to communicate by occupying the channel they are communicating on. Consensus process can be interrupted when adversary launches jamming attack. Adversary can prevent other nodes from broadcasting their votes. A consensus process cannot be complete if the number of votes is less than the secure threshold of blockchain system. In Blockchain system adopting communication-based consensus protocols will loss liveness when consensus process is interrupted. Adversary can prevent other new nodes from entering system by jamming the requests of these new nodes.</w:t>
      </w:r>
      <w:r w:rsidRPr="0031018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Therefore, the</w:t>
      </w:r>
      <w:r w:rsidRPr="008E04C0">
        <w:rPr>
          <w:rFonts w:ascii="Times New Roman" w:eastAsia="宋体" w:hAnsi="Times New Roman" w:cs="Times New Roman"/>
          <w:kern w:val="0"/>
          <w:sz w:val="24"/>
          <w:szCs w:val="24"/>
        </w:rPr>
        <w:t xml:space="preserve"> security of </w:t>
      </w:r>
      <w:r>
        <w:rPr>
          <w:rFonts w:ascii="Times New Roman" w:eastAsia="宋体" w:hAnsi="Times New Roman" w:cs="Times New Roman"/>
          <w:kern w:val="0"/>
          <w:sz w:val="24"/>
          <w:szCs w:val="24"/>
        </w:rPr>
        <w:t>the</w:t>
      </w:r>
      <w:r w:rsidRPr="008E04C0">
        <w:rPr>
          <w:rFonts w:ascii="Times New Roman" w:eastAsia="宋体" w:hAnsi="Times New Roman" w:cs="Times New Roman"/>
          <w:kern w:val="0"/>
          <w:sz w:val="24"/>
          <w:szCs w:val="24"/>
        </w:rPr>
        <w:t xml:space="preserve"> system will be </w:t>
      </w:r>
      <w:r>
        <w:rPr>
          <w:rFonts w:ascii="Times New Roman" w:eastAsia="宋体" w:hAnsi="Times New Roman" w:cs="Times New Roman"/>
          <w:kern w:val="0"/>
          <w:sz w:val="24"/>
          <w:szCs w:val="24"/>
        </w:rPr>
        <w:t>halted</w:t>
      </w:r>
      <w:r w:rsidRPr="008E04C0">
        <w:rPr>
          <w:rFonts w:ascii="Times New Roman" w:eastAsia="宋体" w:hAnsi="Times New Roman" w:cs="Times New Roman"/>
          <w:kern w:val="0"/>
          <w:sz w:val="24"/>
          <w:szCs w:val="24"/>
        </w:rPr>
        <w:t>.</w:t>
      </w:r>
    </w:p>
    <w:p w14:paraId="2448B521"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design SWIB that can resistant both Sybil attack and jamming attack. Even attacked by adversary, blockchain system can still work securely.</w:t>
      </w:r>
    </w:p>
    <w:p w14:paraId="14596831" w14:textId="77777777" w:rsidR="00A2107C" w:rsidRDefault="00A2107C" w:rsidP="00A2107C">
      <w:pPr>
        <w:pStyle w:val="1"/>
        <w:numPr>
          <w:ilvl w:val="0"/>
          <w:numId w:val="1"/>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Pr>
          <w:rFonts w:ascii="Times New Roman" w:eastAsia="黑体" w:hAnsi="Times New Roman" w:cs="Times New Roman"/>
          <w:sz w:val="32"/>
          <w:szCs w:val="32"/>
        </w:rPr>
        <w:t>-</w:t>
      </w:r>
      <w:r>
        <w:rPr>
          <w:rFonts w:ascii="Times New Roman" w:eastAsia="黑体" w:hAnsi="Times New Roman" w:cs="Times New Roman" w:hint="eastAsia"/>
          <w:sz w:val="32"/>
          <w:szCs w:val="32"/>
        </w:rPr>
        <w:t>aware</w:t>
      </w:r>
      <w:r>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44FED1EE" w14:textId="265EEDAC" w:rsidR="00A2107C" w:rsidRPr="004A7144" w:rsidRDefault="00A2107C" w:rsidP="00A2107C">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propose a stable-aware wireless blockchain consensus protocol, abbreviated as SWIB. We first </w:t>
      </w:r>
      <w:r w:rsidR="00B12F31">
        <w:rPr>
          <w:rFonts w:ascii="Times New Roman" w:eastAsia="宋体" w:hAnsi="Times New Roman" w:cs="Times New Roman"/>
          <w:kern w:val="0"/>
          <w:sz w:val="24"/>
          <w:szCs w:val="24"/>
        </w:rPr>
        <w:t>present</w:t>
      </w:r>
      <w:r>
        <w:rPr>
          <w:rFonts w:ascii="Times New Roman" w:eastAsia="宋体" w:hAnsi="Times New Roman" w:cs="Times New Roman"/>
          <w:kern w:val="0"/>
          <w:sz w:val="24"/>
          <w:szCs w:val="24"/>
        </w:rPr>
        <w:t xml:space="preserve"> an over</w:t>
      </w:r>
      <w:r>
        <w:rPr>
          <w:rFonts w:ascii="Times New Roman" w:eastAsia="宋体" w:hAnsi="Times New Roman" w:cs="Times New Roman" w:hint="eastAsia"/>
          <w:kern w:val="0"/>
          <w:sz w:val="24"/>
          <w:szCs w:val="24"/>
        </w:rPr>
        <w:t>view</w:t>
      </w:r>
      <w:r>
        <w:rPr>
          <w:rFonts w:ascii="Times New Roman" w:eastAsia="宋体" w:hAnsi="Times New Roman" w:cs="Times New Roman"/>
          <w:kern w:val="0"/>
          <w:sz w:val="24"/>
          <w:szCs w:val="24"/>
        </w:rPr>
        <w:t xml:space="preserve"> of the protocol, and then </w:t>
      </w:r>
      <w:r w:rsidR="00D27FA5">
        <w:rPr>
          <w:rFonts w:ascii="Times New Roman" w:eastAsia="宋体" w:hAnsi="Times New Roman" w:cs="Times New Roman"/>
          <w:kern w:val="0"/>
          <w:sz w:val="24"/>
          <w:szCs w:val="24"/>
        </w:rPr>
        <w:t>give the details of</w:t>
      </w:r>
      <w:r>
        <w:rPr>
          <w:rFonts w:ascii="Times New Roman" w:eastAsia="宋体" w:hAnsi="Times New Roman" w:cs="Times New Roman"/>
          <w:kern w:val="0"/>
          <w:sz w:val="24"/>
          <w:szCs w:val="24"/>
        </w:rPr>
        <w:t xml:space="preserve"> SWIB. To</w:t>
      </w:r>
      <w:r w:rsidRPr="00F5095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ensure the security of the protocol, we propose incentive and publishment mechanism</w:t>
      </w:r>
      <w:r w:rsidR="00B12F3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and a synchronization mechanism.</w:t>
      </w:r>
    </w:p>
    <w:p w14:paraId="7EC85ECA" w14:textId="77777777" w:rsidR="00A2107C" w:rsidRPr="00DE3197" w:rsidRDefault="00A2107C" w:rsidP="00A2107C">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Overview</w:t>
      </w:r>
    </w:p>
    <w:p w14:paraId="67E96896" w14:textId="46F37A78" w:rsidR="00A2107C" w:rsidRDefault="00A2107C" w:rsidP="00A61C9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subsection, we present the overview</w:t>
      </w:r>
      <w:r w:rsidRPr="00A02E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SWIB, which adopts a four-stages framework to achieve consensus in blockchain system</w:t>
      </w:r>
      <w:r w:rsidR="00D27FA5">
        <w:rPr>
          <w:rFonts w:ascii="Times New Roman" w:eastAsia="宋体" w:hAnsi="Times New Roman" w:cs="Times New Roman"/>
          <w:kern w:val="0"/>
          <w:sz w:val="24"/>
          <w:szCs w:val="24"/>
        </w:rPr>
        <w:t xml:space="preserve"> round-by</w:t>
      </w:r>
      <w:r w:rsidR="003F2F4E">
        <w:rPr>
          <w:rFonts w:ascii="Times New Roman" w:eastAsia="宋体" w:hAnsi="Times New Roman" w:cs="Times New Roman"/>
          <w:kern w:val="0"/>
          <w:sz w:val="24"/>
          <w:szCs w:val="24"/>
        </w:rPr>
        <w:t>-</w:t>
      </w:r>
      <w:r w:rsidR="00D27FA5">
        <w:rPr>
          <w:rFonts w:ascii="Times New Roman" w:eastAsia="宋体" w:hAnsi="Times New Roman" w:cs="Times New Roman"/>
          <w:kern w:val="0"/>
          <w:sz w:val="24"/>
          <w:szCs w:val="24"/>
        </w:rPr>
        <w:t>round</w:t>
      </w:r>
      <w:r w:rsidR="003F74D1">
        <w:rPr>
          <w:rFonts w:ascii="Times New Roman" w:eastAsia="宋体" w:hAnsi="Times New Roman" w:cs="Times New Roman"/>
          <w:kern w:val="0"/>
          <w:sz w:val="24"/>
          <w:szCs w:val="24"/>
        </w:rPr>
        <w:t xml:space="preserve"> (As shown in Fig. 2)</w:t>
      </w:r>
      <w:r>
        <w:rPr>
          <w:rFonts w:ascii="Times New Roman" w:eastAsia="宋体" w:hAnsi="Times New Roman" w:cs="Times New Roman"/>
          <w:kern w:val="0"/>
          <w:sz w:val="24"/>
          <w:szCs w:val="24"/>
        </w:rPr>
        <w:t>.</w:t>
      </w:r>
      <w:r w:rsidR="00D27FA5">
        <w:rPr>
          <w:rFonts w:ascii="Times New Roman" w:eastAsia="宋体" w:hAnsi="Times New Roman" w:cs="Times New Roman"/>
          <w:kern w:val="0"/>
          <w:sz w:val="24"/>
          <w:szCs w:val="24"/>
        </w:rPr>
        <w:t xml:space="preserve"> The four stages of SWIB include block proposer election stage, block generation stage, block verification stage, and block finalization stage.</w:t>
      </w:r>
      <w:r w:rsidR="00A61C9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SWIB adopts</w:t>
      </w:r>
      <w:r w:rsidRPr="00E9615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w:t>
      </w:r>
      <w:r w:rsidR="00A61C9E">
        <w:rPr>
          <w:rFonts w:ascii="Times New Roman" w:eastAsia="宋体" w:hAnsi="Times New Roman" w:cs="Times New Roman"/>
          <w:kern w:val="0"/>
          <w:sz w:val="24"/>
          <w:szCs w:val="24"/>
        </w:rPr>
        <w:t xml:space="preserve"> random</w:t>
      </w:r>
      <w:r>
        <w:rPr>
          <w:rFonts w:ascii="Times New Roman" w:eastAsia="宋体" w:hAnsi="Times New Roman" w:cs="Times New Roman"/>
          <w:kern w:val="0"/>
          <w:sz w:val="24"/>
          <w:szCs w:val="24"/>
        </w:rPr>
        <w:t xml:space="preserve"> block proposer election algorithm and a threshold BLS signature scheme to </w:t>
      </w:r>
      <w:r w:rsidRPr="00D27FA5">
        <w:rPr>
          <w:rFonts w:ascii="Times New Roman" w:eastAsia="宋体" w:hAnsi="Times New Roman" w:cs="Times New Roman"/>
          <w:kern w:val="0"/>
          <w:sz w:val="24"/>
          <w:szCs w:val="24"/>
        </w:rPr>
        <w:t>prevent</w:t>
      </w:r>
      <w:r>
        <w:rPr>
          <w:rFonts w:ascii="Times New Roman" w:eastAsia="宋体" w:hAnsi="Times New Roman" w:cs="Times New Roman"/>
          <w:kern w:val="0"/>
          <w:sz w:val="24"/>
          <w:szCs w:val="24"/>
        </w:rPr>
        <w:t xml:space="preserve"> inherent forks and reduce system overhead. The random block proposer election algorithm used in block proposer stage</w:t>
      </w:r>
      <w:r w:rsidR="00A61C9E">
        <w:rPr>
          <w:rFonts w:ascii="Times New Roman" w:eastAsia="宋体" w:hAnsi="Times New Roman" w:cs="Times New Roman"/>
          <w:kern w:val="0"/>
          <w:sz w:val="24"/>
          <w:szCs w:val="24"/>
        </w:rPr>
        <w:t xml:space="preserve"> can </w:t>
      </w:r>
      <w:r>
        <w:rPr>
          <w:rFonts w:ascii="Times New Roman" w:eastAsia="宋体" w:hAnsi="Times New Roman" w:cs="Times New Roman"/>
          <w:kern w:val="0"/>
          <w:sz w:val="24"/>
          <w:szCs w:val="24"/>
        </w:rPr>
        <w:t xml:space="preserve">reduce adversary corruption risk and </w:t>
      </w:r>
      <w:r w:rsidRPr="00D27FA5">
        <w:rPr>
          <w:rFonts w:ascii="Times New Roman" w:eastAsia="宋体" w:hAnsi="Times New Roman" w:cs="Times New Roman"/>
          <w:kern w:val="0"/>
          <w:sz w:val="24"/>
          <w:szCs w:val="24"/>
        </w:rPr>
        <w:t>prevent</w:t>
      </w:r>
      <w:r>
        <w:rPr>
          <w:rFonts w:ascii="Times New Roman" w:eastAsia="宋体" w:hAnsi="Times New Roman" w:cs="Times New Roman"/>
          <w:kern w:val="0"/>
          <w:sz w:val="24"/>
          <w:szCs w:val="24"/>
        </w:rPr>
        <w:t xml:space="preserve"> inherent forks. </w:t>
      </w:r>
      <w:r w:rsidR="00A61C9E">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threshold BLS signature scheme</w:t>
      </w:r>
      <w:r w:rsidR="00A61C9E">
        <w:rPr>
          <w:rFonts w:ascii="Times New Roman" w:eastAsia="宋体" w:hAnsi="Times New Roman" w:cs="Times New Roman"/>
          <w:kern w:val="0"/>
          <w:sz w:val="24"/>
          <w:szCs w:val="24"/>
        </w:rPr>
        <w:t xml:space="preserve"> used in both block verification and finalization stages </w:t>
      </w:r>
      <w:r w:rsidR="00A61C9E">
        <w:rPr>
          <w:rFonts w:ascii="Times New Roman" w:eastAsia="宋体" w:hAnsi="Times New Roman" w:cs="Times New Roman" w:hint="eastAsia"/>
          <w:kern w:val="0"/>
          <w:sz w:val="24"/>
          <w:szCs w:val="24"/>
        </w:rPr>
        <w:t>c</w:t>
      </w:r>
      <w:r w:rsidR="00A61C9E">
        <w:rPr>
          <w:rFonts w:ascii="Times New Roman" w:eastAsia="宋体" w:hAnsi="Times New Roman" w:cs="Times New Roman"/>
          <w:kern w:val="0"/>
          <w:sz w:val="24"/>
          <w:szCs w:val="24"/>
        </w:rPr>
        <w:t>an</w:t>
      </w:r>
      <w:r>
        <w:rPr>
          <w:rFonts w:ascii="Times New Roman" w:eastAsia="宋体" w:hAnsi="Times New Roman" w:cs="Times New Roman"/>
          <w:kern w:val="0"/>
          <w:sz w:val="24"/>
          <w:szCs w:val="24"/>
        </w:rPr>
        <w:t xml:space="preserve"> reduce </w:t>
      </w:r>
      <w:r w:rsidR="003F2F4E">
        <w:rPr>
          <w:rFonts w:ascii="Times New Roman" w:eastAsia="宋体" w:hAnsi="Times New Roman" w:cs="Times New Roman"/>
          <w:kern w:val="0"/>
          <w:sz w:val="24"/>
          <w:szCs w:val="24"/>
        </w:rPr>
        <w:t xml:space="preserve">the system </w:t>
      </w:r>
      <w:r>
        <w:rPr>
          <w:rFonts w:ascii="Times New Roman" w:eastAsia="宋体" w:hAnsi="Times New Roman" w:cs="Times New Roman"/>
          <w:kern w:val="0"/>
          <w:sz w:val="24"/>
          <w:szCs w:val="24"/>
        </w:rPr>
        <w:t>overhead of consensus process.</w:t>
      </w:r>
    </w:p>
    <w:p w14:paraId="61CBBA15" w14:textId="77777777" w:rsidR="00C10CDB" w:rsidRDefault="00C10CDB" w:rsidP="00C10CDB">
      <w:pPr>
        <w:keepNext/>
        <w:spacing w:afterLines="50" w:after="156"/>
        <w:ind w:firstLineChars="200" w:firstLine="420"/>
      </w:pPr>
      <w:r>
        <w:rPr>
          <w:noProof/>
        </w:rPr>
        <w:drawing>
          <wp:inline distT="0" distB="0" distL="0" distR="0" wp14:anchorId="4A0EF7BC" wp14:editId="3B42CCE6">
            <wp:extent cx="5003165" cy="136516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p>
    <w:p w14:paraId="525A0056" w14:textId="3E8036DE" w:rsidR="00C10CDB" w:rsidRPr="00C10CDB" w:rsidRDefault="00C10CDB" w:rsidP="00C10CDB">
      <w:pPr>
        <w:spacing w:afterLines="50" w:after="156"/>
        <w:ind w:firstLineChars="200" w:firstLine="420"/>
        <w:rPr>
          <w:rFonts w:ascii="Times New Roman" w:eastAsia="宋体" w:hAnsi="Times New Roman" w:cs="Times New Roman"/>
          <w:kern w:val="0"/>
          <w:sz w:val="24"/>
          <w:szCs w:val="24"/>
        </w:rPr>
      </w:pPr>
      <w:r w:rsidRPr="00EE4F7E">
        <w:rPr>
          <w:rFonts w:ascii="Times New Roman" w:hAnsi="Times New Roman" w:cs="Times New Roman"/>
          <w:b/>
          <w:bCs/>
        </w:rPr>
        <w:t>Fig</w:t>
      </w:r>
      <w:r>
        <w:rPr>
          <w:rFonts w:ascii="Times New Roman" w:hAnsi="Times New Roman" w:cs="Times New Roman"/>
          <w:b/>
          <w:bCs/>
        </w:rPr>
        <w:t xml:space="preserve">. 2 </w:t>
      </w:r>
      <w:r w:rsidRPr="00756C87">
        <w:rPr>
          <w:rFonts w:ascii="Times New Roman" w:hAnsi="Times New Roman" w:cs="Times New Roman"/>
        </w:rPr>
        <w:t>An overview of SWIB</w:t>
      </w:r>
      <w:r w:rsidRPr="005073F8">
        <w:rPr>
          <w:rFonts w:ascii="Times New Roman" w:eastAsia="宋体" w:hAnsi="Times New Roman" w:cs="Times New Roman"/>
          <w:kern w:val="0"/>
          <w:sz w:val="24"/>
          <w:szCs w:val="24"/>
        </w:rPr>
        <w:t xml:space="preserve"> </w:t>
      </w:r>
      <w:r>
        <w:rPr>
          <w:rFonts w:ascii="Times New Roman" w:hAnsi="Times New Roman" w:cs="Times New Roman"/>
        </w:rPr>
        <w:t xml:space="preserve">in a round </w:t>
      </w:r>
      <m:oMath>
        <m:r>
          <w:rPr>
            <w:rFonts w:ascii="Cambria Math" w:hAnsi="Cambria Math" w:cs="Times New Roman"/>
          </w:rPr>
          <m:t>r</m:t>
        </m:r>
      </m:oMath>
      <w:r w:rsidRPr="00756C87">
        <w:rPr>
          <w:rFonts w:ascii="Times New Roman" w:hAnsi="Times New Roman" w:cs="Times New Roman"/>
        </w:rPr>
        <w:t>.</w:t>
      </w:r>
      <w:r>
        <w:rPr>
          <w:rFonts w:ascii="Times New Roman" w:hAnsi="Times New Roman" w:cs="Times New Roman"/>
          <w:b/>
          <w:bCs/>
        </w:rPr>
        <w:t xml:space="preserve"> </w:t>
      </w:r>
      <w:r w:rsidRPr="00EE4F7E">
        <w:rPr>
          <w:rFonts w:ascii="Times New Roman" w:hAnsi="Times New Roman" w:cs="Times New Roman"/>
        </w:rPr>
        <w:t>At</w:t>
      </w:r>
      <w:r>
        <w:rPr>
          <w:rFonts w:ascii="Times New Roman" w:hAnsi="Times New Roman" w:cs="Times New Roman"/>
        </w:rPr>
        <w:t xml:space="preserve"> the beginning of the round</w:t>
      </w:r>
      <w:r>
        <w:rPr>
          <w:rFonts w:ascii="Times New Roman" w:hAnsi="Times New Roman" w:cs="Times New Roman" w:hint="eastAsia"/>
        </w:rPr>
        <w:t>,</w:t>
      </w:r>
      <w:r>
        <w:rPr>
          <w:rFonts w:ascii="Times New Roman" w:hAnsi="Times New Roman" w:cs="Times New Roman"/>
        </w:rPr>
        <w:t xml:space="preserve"> all consensus nodes are assumed to maintain a same replica of the blockchain. (1) Block proposer election algorithm is executed to </w:t>
      </w:r>
      <w:r w:rsidRPr="002E3F72">
        <w:rPr>
          <w:rFonts w:ascii="Times New Roman" w:hAnsi="Times New Roman" w:cs="Times New Roman"/>
        </w:rPr>
        <w:t>randomly</w:t>
      </w:r>
      <w:r>
        <w:rPr>
          <w:rFonts w:ascii="Times New Roman" w:hAnsi="Times New Roman" w:cs="Times New Roman"/>
        </w:rPr>
        <w:t xml:space="preserve"> determine the block proposer for the current round; (2) the elected block proposer will generate a new b</w:t>
      </w:r>
      <w:r w:rsidR="003F74D1">
        <w:rPr>
          <w:rFonts w:ascii="Times New Roman" w:hAnsi="Times New Roman" w:cs="Times New Roman"/>
        </w:rPr>
        <w:t xml:space="preserve">lock, and broadcast to other nodes; (3) </w:t>
      </w:r>
      <w:r>
        <w:rPr>
          <w:rFonts w:ascii="Times New Roman" w:hAnsi="Times New Roman" w:cs="Times New Roman"/>
        </w:rPr>
        <w:t>verify legality of the new block, and run signature generation algorithm to vote for valid block; (</w:t>
      </w:r>
      <w:r w:rsidR="003F74D1">
        <w:rPr>
          <w:rFonts w:ascii="Times New Roman" w:hAnsi="Times New Roman" w:cs="Times New Roman"/>
        </w:rPr>
        <w:t>4</w:t>
      </w:r>
      <w:r>
        <w:rPr>
          <w:rFonts w:ascii="Times New Roman" w:hAnsi="Times New Roman" w:cs="Times New Roman"/>
        </w:rPr>
        <w:t>) run signature aggregation algorithm and signature recovery algorithm to finalize the block when generating the full signature.</w:t>
      </w:r>
    </w:p>
    <w:p w14:paraId="3CC1C51C" w14:textId="48C7A636" w:rsidR="00A61C9E" w:rsidRDefault="003F2F4E" w:rsidP="00B2727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SWIB, </w:t>
      </w:r>
      <w:r w:rsidR="00A02878">
        <w:rPr>
          <w:rFonts w:ascii="Times New Roman" w:eastAsia="宋体" w:hAnsi="Times New Roman" w:cs="Times New Roman"/>
          <w:kern w:val="0"/>
          <w:sz w:val="24"/>
          <w:szCs w:val="24"/>
        </w:rPr>
        <w:t xml:space="preserve">each round consists of </w:t>
      </w:r>
      <w:r w:rsidR="00502A7C">
        <w:rPr>
          <w:rFonts w:ascii="Times New Roman" w:eastAsia="宋体" w:hAnsi="Times New Roman" w:cs="Times New Roman"/>
          <w:kern w:val="0"/>
          <w:sz w:val="24"/>
          <w:szCs w:val="24"/>
        </w:rPr>
        <w:t>the four stages</w:t>
      </w:r>
      <w:r w:rsidR="00A02878">
        <w:rPr>
          <w:rFonts w:ascii="Times New Roman" w:eastAsia="宋体" w:hAnsi="Times New Roman" w:cs="Times New Roman"/>
          <w:kern w:val="0"/>
          <w:sz w:val="24"/>
          <w:szCs w:val="24"/>
        </w:rPr>
        <w:t>, wh</w:t>
      </w:r>
      <w:r w:rsidR="007042C4">
        <w:rPr>
          <w:rFonts w:ascii="Times New Roman" w:eastAsia="宋体" w:hAnsi="Times New Roman" w:cs="Times New Roman"/>
          <w:kern w:val="0"/>
          <w:sz w:val="24"/>
          <w:szCs w:val="24"/>
        </w:rPr>
        <w:t>ose</w:t>
      </w:r>
      <w:r w:rsidR="00A02878">
        <w:rPr>
          <w:rFonts w:ascii="Times New Roman" w:eastAsia="宋体" w:hAnsi="Times New Roman" w:cs="Times New Roman"/>
          <w:kern w:val="0"/>
          <w:sz w:val="24"/>
          <w:szCs w:val="24"/>
        </w:rPr>
        <w:t xml:space="preserve"> </w:t>
      </w:r>
      <w:r w:rsidR="007042C4">
        <w:rPr>
          <w:rFonts w:ascii="Times New Roman" w:eastAsia="宋体" w:hAnsi="Times New Roman" w:cs="Times New Roman"/>
          <w:kern w:val="0"/>
          <w:sz w:val="24"/>
          <w:szCs w:val="24"/>
        </w:rPr>
        <w:t>detailed description will be given in the following. In</w:t>
      </w:r>
      <w:r w:rsidR="00C10CDB">
        <w:rPr>
          <w:rFonts w:ascii="Times New Roman" w:eastAsia="宋体" w:hAnsi="Times New Roman" w:cs="Times New Roman"/>
          <w:kern w:val="0"/>
          <w:sz w:val="24"/>
          <w:szCs w:val="24"/>
        </w:rPr>
        <w:t xml:space="preserve"> the</w:t>
      </w:r>
      <w:r w:rsidR="007042C4">
        <w:rPr>
          <w:rFonts w:ascii="Times New Roman" w:eastAsia="宋体" w:hAnsi="Times New Roman" w:cs="Times New Roman"/>
          <w:kern w:val="0"/>
          <w:sz w:val="24"/>
          <w:szCs w:val="24"/>
        </w:rPr>
        <w:t xml:space="preserve"> block proposer election stage, a block proposer will be randomly elected from all consensus nodes via random block proposer election algorithm. This algorithm is based on the roulette wheel selection algorithm and uses both</w:t>
      </w:r>
      <w:r w:rsidR="007042C4" w:rsidRPr="00AD0C0D">
        <w:rPr>
          <w:rFonts w:ascii="Times New Roman" w:eastAsia="宋体" w:hAnsi="Times New Roman" w:cs="Times New Roman"/>
          <w:kern w:val="0"/>
          <w:sz w:val="24"/>
          <w:szCs w:val="24"/>
        </w:rPr>
        <w:t xml:space="preserve"> </w:t>
      </w:r>
      <w:r w:rsidR="007042C4" w:rsidRPr="0057020C">
        <w:rPr>
          <w:rFonts w:ascii="Times New Roman" w:eastAsia="宋体" w:hAnsi="Times New Roman" w:cs="Times New Roman"/>
          <w:kern w:val="0"/>
          <w:sz w:val="24"/>
          <w:szCs w:val="24"/>
        </w:rPr>
        <w:t>remaining</w:t>
      </w:r>
      <w:r w:rsidR="007042C4">
        <w:rPr>
          <w:rFonts w:ascii="Times New Roman" w:eastAsia="宋体" w:hAnsi="Times New Roman" w:cs="Times New Roman"/>
          <w:kern w:val="0"/>
          <w:sz w:val="24"/>
          <w:szCs w:val="24"/>
        </w:rPr>
        <w:t xml:space="preserve"> active time and the number of generated blocks as the elected weight of nodes. In the </w:t>
      </w:r>
      <w:r w:rsidR="00C10CDB">
        <w:rPr>
          <w:rFonts w:ascii="Times New Roman" w:eastAsia="宋体" w:hAnsi="Times New Roman" w:cs="Times New Roman"/>
          <w:kern w:val="0"/>
          <w:sz w:val="24"/>
          <w:szCs w:val="24"/>
        </w:rPr>
        <w:t xml:space="preserve">block generation stage, the elected block proposer will </w:t>
      </w:r>
      <w:r w:rsidR="00C10CDB" w:rsidRPr="006F1D84">
        <w:rPr>
          <w:rFonts w:ascii="Times New Roman" w:eastAsia="宋体" w:hAnsi="Times New Roman" w:cs="Times New Roman"/>
          <w:kern w:val="0"/>
          <w:sz w:val="24"/>
          <w:szCs w:val="24"/>
        </w:rPr>
        <w:t xml:space="preserve">generate a new block, </w:t>
      </w:r>
      <w:r w:rsidR="00C10CDB">
        <w:rPr>
          <w:rFonts w:ascii="Times New Roman" w:eastAsia="宋体" w:hAnsi="Times New Roman" w:cs="Times New Roman"/>
          <w:kern w:val="0"/>
          <w:sz w:val="24"/>
          <w:szCs w:val="24"/>
        </w:rPr>
        <w:t xml:space="preserve">which contains a set of </w:t>
      </w:r>
      <w:r w:rsidR="00C10CDB" w:rsidRPr="006F1D84">
        <w:rPr>
          <w:rFonts w:ascii="Times New Roman" w:eastAsia="宋体" w:hAnsi="Times New Roman" w:cs="Times New Roman"/>
          <w:kern w:val="0"/>
          <w:sz w:val="24"/>
          <w:szCs w:val="24"/>
        </w:rPr>
        <w:t xml:space="preserve">transactions </w:t>
      </w:r>
      <w:r w:rsidR="00C10CDB">
        <w:rPr>
          <w:rFonts w:ascii="Times New Roman" w:eastAsia="宋体" w:hAnsi="Times New Roman" w:cs="Times New Roman"/>
          <w:kern w:val="0"/>
          <w:sz w:val="24"/>
          <w:szCs w:val="24"/>
        </w:rPr>
        <w:t>and relevant information of previous blocks and block proposer. The block will be broadcast to all other consensus nodes in the blockchain system</w:t>
      </w:r>
      <w:r w:rsidR="00C10CDB" w:rsidRPr="006F1D84">
        <w:rPr>
          <w:rFonts w:ascii="Times New Roman" w:eastAsia="宋体" w:hAnsi="Times New Roman" w:cs="Times New Roman"/>
          <w:kern w:val="0"/>
          <w:sz w:val="24"/>
          <w:szCs w:val="24"/>
        </w:rPr>
        <w:t>.</w:t>
      </w:r>
      <w:r w:rsidR="00C10CDB">
        <w:rPr>
          <w:rFonts w:ascii="Times New Roman" w:eastAsia="宋体" w:hAnsi="Times New Roman" w:cs="Times New Roman"/>
          <w:kern w:val="0"/>
          <w:sz w:val="24"/>
          <w:szCs w:val="24"/>
        </w:rPr>
        <w:t xml:space="preserve"> </w:t>
      </w:r>
      <w:r w:rsidR="000874F0">
        <w:rPr>
          <w:rFonts w:ascii="Times New Roman" w:eastAsia="宋体" w:hAnsi="Times New Roman" w:cs="Times New Roman"/>
          <w:kern w:val="0"/>
          <w:sz w:val="24"/>
          <w:szCs w:val="24"/>
        </w:rPr>
        <w:t xml:space="preserve">SWIB uses a secure threshold BLS signature scheme as voting mechanism, which is related to both </w:t>
      </w:r>
      <w:r w:rsidR="00020F67">
        <w:rPr>
          <w:rFonts w:ascii="Times New Roman" w:eastAsia="宋体" w:hAnsi="Times New Roman" w:cs="Times New Roman"/>
          <w:kern w:val="0"/>
          <w:sz w:val="24"/>
          <w:szCs w:val="24"/>
        </w:rPr>
        <w:t>block verification stage and finalization stage</w:t>
      </w:r>
      <w:r w:rsidR="000874F0">
        <w:rPr>
          <w:rFonts w:ascii="Times New Roman" w:eastAsia="宋体" w:hAnsi="Times New Roman" w:cs="Times New Roman"/>
          <w:kern w:val="0"/>
          <w:sz w:val="24"/>
          <w:szCs w:val="24"/>
        </w:rPr>
        <w:t xml:space="preserve">. </w:t>
      </w:r>
      <w:r w:rsidR="00C10CDB">
        <w:rPr>
          <w:rFonts w:ascii="Times New Roman" w:eastAsia="宋体" w:hAnsi="Times New Roman" w:cs="Times New Roman"/>
          <w:kern w:val="0"/>
          <w:sz w:val="24"/>
          <w:szCs w:val="24"/>
        </w:rPr>
        <w:t>Upon receiving the block, nodes start block verification stage</w:t>
      </w:r>
      <w:r w:rsidR="003F74D1">
        <w:rPr>
          <w:rFonts w:ascii="Times New Roman" w:eastAsia="宋体" w:hAnsi="Times New Roman" w:cs="Times New Roman"/>
          <w:kern w:val="0"/>
          <w:sz w:val="24"/>
          <w:szCs w:val="24"/>
        </w:rPr>
        <w:t xml:space="preserve">. </w:t>
      </w:r>
      <w:r w:rsidR="00020F67">
        <w:rPr>
          <w:rFonts w:ascii="Times New Roman" w:eastAsia="宋体" w:hAnsi="Times New Roman" w:cs="Times New Roman"/>
          <w:kern w:val="0"/>
          <w:sz w:val="24"/>
          <w:szCs w:val="24"/>
        </w:rPr>
        <w:t>In this stage, n</w:t>
      </w:r>
      <w:r w:rsidR="00B2727E">
        <w:rPr>
          <w:rFonts w:ascii="Times New Roman" w:eastAsia="宋体" w:hAnsi="Times New Roman" w:cs="Times New Roman"/>
          <w:kern w:val="0"/>
          <w:sz w:val="24"/>
          <w:szCs w:val="24"/>
        </w:rPr>
        <w:t xml:space="preserve">odes will generate a partial signature of the block as the vote of the block if </w:t>
      </w:r>
      <w:r w:rsidR="003F74D1">
        <w:rPr>
          <w:rFonts w:ascii="Times New Roman" w:eastAsia="宋体" w:hAnsi="Times New Roman" w:cs="Times New Roman"/>
          <w:kern w:val="0"/>
          <w:sz w:val="24"/>
          <w:szCs w:val="24"/>
        </w:rPr>
        <w:t>the legality of block proposer and the content of the block</w:t>
      </w:r>
      <w:r w:rsidR="00B2727E">
        <w:rPr>
          <w:rFonts w:ascii="Times New Roman" w:eastAsia="宋体" w:hAnsi="Times New Roman" w:cs="Times New Roman"/>
          <w:kern w:val="0"/>
          <w:sz w:val="24"/>
          <w:szCs w:val="24"/>
        </w:rPr>
        <w:t xml:space="preserve"> is verified</w:t>
      </w:r>
      <w:r w:rsidR="003F74D1">
        <w:rPr>
          <w:rFonts w:ascii="Times New Roman" w:eastAsia="宋体" w:hAnsi="Times New Roman" w:cs="Times New Roman"/>
          <w:kern w:val="0"/>
          <w:sz w:val="24"/>
          <w:szCs w:val="24"/>
        </w:rPr>
        <w:t xml:space="preserve">. </w:t>
      </w:r>
      <w:r w:rsidR="00C076F4">
        <w:rPr>
          <w:rFonts w:ascii="Times New Roman" w:eastAsia="宋体" w:hAnsi="Times New Roman" w:cs="Times New Roman"/>
          <w:kern w:val="0"/>
          <w:sz w:val="24"/>
          <w:szCs w:val="24"/>
        </w:rPr>
        <w:t xml:space="preserve">In block finalization stage, the block will be finalized when it </w:t>
      </w:r>
      <w:r w:rsidR="00BB1FE3">
        <w:rPr>
          <w:rFonts w:ascii="Times New Roman" w:eastAsia="宋体" w:hAnsi="Times New Roman" w:cs="Times New Roman"/>
          <w:kern w:val="0"/>
          <w:sz w:val="24"/>
          <w:szCs w:val="24"/>
        </w:rPr>
        <w:t xml:space="preserve">is </w:t>
      </w:r>
      <w:r w:rsidR="00C076F4">
        <w:rPr>
          <w:rFonts w:ascii="Times New Roman" w:eastAsia="宋体" w:hAnsi="Times New Roman" w:cs="Times New Roman"/>
          <w:kern w:val="0"/>
          <w:sz w:val="24"/>
          <w:szCs w:val="24"/>
        </w:rPr>
        <w:t>approved by enough nodes.</w:t>
      </w:r>
      <w:r w:rsidR="00BB1FE3">
        <w:rPr>
          <w:rFonts w:ascii="Times New Roman" w:eastAsia="宋体" w:hAnsi="Times New Roman" w:cs="Times New Roman"/>
          <w:kern w:val="0"/>
          <w:sz w:val="24"/>
          <w:szCs w:val="24"/>
        </w:rPr>
        <w:t xml:space="preserve"> Node can aggregate a sufficient number of partial signature shares into a full signature, which</w:t>
      </w:r>
      <w:r w:rsidR="00020F67">
        <w:rPr>
          <w:rFonts w:ascii="Times New Roman" w:eastAsia="宋体" w:hAnsi="Times New Roman" w:cs="Times New Roman"/>
          <w:kern w:val="0"/>
          <w:sz w:val="24"/>
          <w:szCs w:val="24"/>
        </w:rPr>
        <w:t xml:space="preserve"> can be seen as the proof of block finalization. Generating a full signature</w:t>
      </w:r>
      <w:r w:rsidR="00BB1FE3">
        <w:rPr>
          <w:rFonts w:ascii="Times New Roman" w:eastAsia="宋体" w:hAnsi="Times New Roman" w:cs="Times New Roman"/>
          <w:kern w:val="0"/>
          <w:sz w:val="24"/>
          <w:szCs w:val="24"/>
        </w:rPr>
        <w:t xml:space="preserve"> indicates </w:t>
      </w:r>
      <w:r w:rsidR="00BB1FE3">
        <w:rPr>
          <w:rFonts w:ascii="Times New Roman" w:eastAsia="宋体" w:hAnsi="Times New Roman" w:cs="Times New Roman"/>
          <w:kern w:val="0"/>
          <w:sz w:val="24"/>
          <w:szCs w:val="24"/>
        </w:rPr>
        <w:lastRenderedPageBreak/>
        <w:t xml:space="preserve">that a sufficient number of nodes signed the block. </w:t>
      </w:r>
      <w:r w:rsidR="00E27731">
        <w:rPr>
          <w:rFonts w:ascii="Times New Roman" w:eastAsia="宋体" w:hAnsi="Times New Roman" w:cs="Times New Roman"/>
          <w:kern w:val="0"/>
          <w:sz w:val="24"/>
          <w:szCs w:val="24"/>
        </w:rPr>
        <w:t xml:space="preserve">Upon receipt or generation of a full signature, nodes will append the block </w:t>
      </w:r>
      <w:r w:rsidR="00E27731">
        <w:rPr>
          <w:rFonts w:ascii="Times New Roman" w:eastAsia="宋体" w:hAnsi="Times New Roman" w:cs="Times New Roman" w:hint="eastAsia"/>
          <w:kern w:val="0"/>
          <w:sz w:val="24"/>
          <w:szCs w:val="24"/>
        </w:rPr>
        <w:t>into</w:t>
      </w:r>
      <w:r w:rsidR="00E27731">
        <w:rPr>
          <w:rFonts w:ascii="Times New Roman" w:eastAsia="宋体" w:hAnsi="Times New Roman" w:cs="Times New Roman"/>
          <w:kern w:val="0"/>
          <w:sz w:val="24"/>
          <w:szCs w:val="24"/>
        </w:rPr>
        <w:t xml:space="preserve"> their local blockchain. After that, nodes will start a new round.</w:t>
      </w:r>
    </w:p>
    <w:p w14:paraId="362464EC" w14:textId="7A855786" w:rsidR="00A2107C" w:rsidRDefault="00E27731" w:rsidP="002A464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join a blockchain system, nodes require to obtain identit</w:t>
      </w:r>
      <w:r w:rsidR="002B18A0">
        <w:rPr>
          <w:rFonts w:ascii="Times New Roman" w:eastAsia="宋体" w:hAnsi="Times New Roman" w:cs="Times New Roman"/>
          <w:kern w:val="0"/>
          <w:sz w:val="24"/>
          <w:szCs w:val="24"/>
        </w:rPr>
        <w:t>ies</w:t>
      </w:r>
      <w:r>
        <w:rPr>
          <w:rFonts w:ascii="Times New Roman" w:eastAsia="宋体" w:hAnsi="Times New Roman" w:cs="Times New Roman"/>
          <w:kern w:val="0"/>
          <w:sz w:val="24"/>
          <w:szCs w:val="24"/>
        </w:rPr>
        <w:t xml:space="preserve"> and system relevant information.</w:t>
      </w:r>
      <w:r w:rsidR="002B18A0">
        <w:rPr>
          <w:rFonts w:ascii="Times New Roman" w:eastAsia="宋体" w:hAnsi="Times New Roman" w:cs="Times New Roman"/>
          <w:kern w:val="0"/>
          <w:sz w:val="24"/>
          <w:szCs w:val="24"/>
        </w:rPr>
        <w:t xml:space="preserve"> New nodes </w:t>
      </w:r>
      <w:r w:rsidR="00BB67B3">
        <w:rPr>
          <w:rFonts w:ascii="Times New Roman" w:eastAsia="宋体" w:hAnsi="Times New Roman" w:cs="Times New Roman"/>
          <w:kern w:val="0"/>
          <w:sz w:val="24"/>
          <w:szCs w:val="24"/>
        </w:rPr>
        <w:t>get</w:t>
      </w:r>
      <w:r w:rsidR="002B18A0">
        <w:rPr>
          <w:rFonts w:ascii="Times New Roman" w:eastAsia="宋体" w:hAnsi="Times New Roman" w:cs="Times New Roman"/>
          <w:kern w:val="0"/>
          <w:sz w:val="24"/>
          <w:szCs w:val="24"/>
        </w:rPr>
        <w:t xml:space="preserve"> identities</w:t>
      </w:r>
      <w:r w:rsidR="00F7412D">
        <w:rPr>
          <w:rFonts w:ascii="Times New Roman" w:eastAsia="宋体" w:hAnsi="Times New Roman" w:cs="Times New Roman"/>
          <w:kern w:val="0"/>
          <w:sz w:val="24"/>
          <w:szCs w:val="24"/>
        </w:rPr>
        <w:t xml:space="preserve"> and active time</w:t>
      </w:r>
      <w:r w:rsidR="002B18A0">
        <w:rPr>
          <w:rFonts w:ascii="Times New Roman" w:eastAsia="宋体" w:hAnsi="Times New Roman" w:cs="Times New Roman"/>
          <w:kern w:val="0"/>
          <w:sz w:val="24"/>
          <w:szCs w:val="24"/>
        </w:rPr>
        <w:t xml:space="preserve"> by depositing certain amount of money. These money will be stored in a virtual account, and can </w:t>
      </w:r>
      <w:r w:rsidR="001A49A7">
        <w:rPr>
          <w:rFonts w:ascii="Times New Roman" w:eastAsia="宋体" w:hAnsi="Times New Roman" w:cs="Times New Roman"/>
          <w:kern w:val="0"/>
          <w:sz w:val="24"/>
          <w:szCs w:val="24"/>
        </w:rPr>
        <w:t xml:space="preserve">only </w:t>
      </w:r>
      <w:r w:rsidR="002B18A0">
        <w:rPr>
          <w:rFonts w:ascii="Times New Roman" w:eastAsia="宋体" w:hAnsi="Times New Roman" w:cs="Times New Roman"/>
          <w:kern w:val="0"/>
          <w:sz w:val="24"/>
          <w:szCs w:val="24"/>
        </w:rPr>
        <w:t xml:space="preserve">be taken out by the depositor </w:t>
      </w:r>
      <w:r w:rsidR="001A49A7">
        <w:rPr>
          <w:rFonts w:ascii="Times New Roman" w:eastAsia="宋体" w:hAnsi="Times New Roman" w:cs="Times New Roman"/>
          <w:kern w:val="0"/>
          <w:sz w:val="24"/>
          <w:szCs w:val="24"/>
        </w:rPr>
        <w:t xml:space="preserve">through </w:t>
      </w:r>
      <w:r w:rsidR="002B18A0">
        <w:rPr>
          <w:rFonts w:ascii="Times New Roman" w:eastAsia="宋体" w:hAnsi="Times New Roman" w:cs="Times New Roman"/>
          <w:kern w:val="0"/>
          <w:sz w:val="24"/>
          <w:szCs w:val="24"/>
        </w:rPr>
        <w:t>execut</w:t>
      </w:r>
      <w:r w:rsidR="001A49A7">
        <w:rPr>
          <w:rFonts w:ascii="Times New Roman" w:eastAsia="宋体" w:hAnsi="Times New Roman" w:cs="Times New Roman"/>
          <w:kern w:val="0"/>
          <w:sz w:val="24"/>
          <w:szCs w:val="24"/>
        </w:rPr>
        <w:t xml:space="preserve">ing </w:t>
      </w:r>
      <w:r w:rsidR="00BB67B3">
        <w:rPr>
          <w:rFonts w:ascii="Times New Roman" w:eastAsia="宋体" w:hAnsi="Times New Roman" w:cs="Times New Roman"/>
          <w:kern w:val="0"/>
          <w:sz w:val="24"/>
          <w:szCs w:val="24"/>
        </w:rPr>
        <w:t xml:space="preserve">an </w:t>
      </w:r>
      <w:r w:rsidR="002B18A0">
        <w:rPr>
          <w:rFonts w:ascii="Times New Roman" w:eastAsia="宋体" w:hAnsi="Times New Roman" w:cs="Times New Roman"/>
          <w:kern w:val="0"/>
          <w:sz w:val="24"/>
          <w:szCs w:val="24"/>
        </w:rPr>
        <w:t>unpledged operation.</w:t>
      </w:r>
      <w:r w:rsidR="00BB67B3">
        <w:rPr>
          <w:rFonts w:ascii="Times New Roman" w:eastAsia="宋体" w:hAnsi="Times New Roman" w:cs="Times New Roman"/>
          <w:kern w:val="0"/>
          <w:sz w:val="24"/>
          <w:szCs w:val="24"/>
        </w:rPr>
        <w:t xml:space="preserve"> Then, nodes obtain their private-public key pair and a main public key via a distributed key generation algorithm. </w:t>
      </w:r>
      <w:r w:rsidR="002A464E">
        <w:rPr>
          <w:rFonts w:ascii="Times New Roman" w:eastAsia="宋体" w:hAnsi="Times New Roman" w:cs="Times New Roman"/>
          <w:kern w:val="0"/>
          <w:sz w:val="24"/>
          <w:szCs w:val="24"/>
        </w:rPr>
        <w:t xml:space="preserve">Nodes gain the information of other nodes and blockchain by exchanging messages. Nodes </w:t>
      </w:r>
      <w:r w:rsidR="000E1D7A">
        <w:rPr>
          <w:rFonts w:ascii="Times New Roman" w:eastAsia="宋体" w:hAnsi="Times New Roman" w:cs="Times New Roman"/>
          <w:kern w:val="0"/>
          <w:sz w:val="24"/>
          <w:szCs w:val="24"/>
        </w:rPr>
        <w:t xml:space="preserve">start participating consensus process when they have the latest blockchain and a consensus node list that ordered by the hash value of </w:t>
      </w:r>
      <w:r w:rsidR="00866F39">
        <w:rPr>
          <w:rFonts w:ascii="Times New Roman" w:eastAsia="宋体" w:hAnsi="Times New Roman" w:cs="Times New Roman"/>
          <w:kern w:val="0"/>
          <w:sz w:val="24"/>
          <w:szCs w:val="24"/>
        </w:rPr>
        <w:t>their</w:t>
      </w:r>
      <w:r w:rsidR="000E1D7A">
        <w:rPr>
          <w:rFonts w:ascii="Times New Roman" w:eastAsia="宋体" w:hAnsi="Times New Roman" w:cs="Times New Roman"/>
          <w:kern w:val="0"/>
          <w:sz w:val="24"/>
          <w:szCs w:val="24"/>
        </w:rPr>
        <w:t xml:space="preserve"> public keys.</w:t>
      </w:r>
    </w:p>
    <w:p w14:paraId="2D408AC0" w14:textId="77777777" w:rsidR="00A2107C" w:rsidRPr="00FA2CCC" w:rsidRDefault="00A2107C" w:rsidP="00A2107C">
      <w:pPr>
        <w:pStyle w:val="2"/>
        <w:tabs>
          <w:tab w:val="num" w:pos="360"/>
        </w:tabs>
        <w:rPr>
          <w:rFonts w:ascii="Times New Roman" w:eastAsia="宋体" w:hAnsi="Times New Roman" w:cs="Times New Roman"/>
          <w:sz w:val="24"/>
          <w:szCs w:val="24"/>
        </w:rPr>
      </w:pPr>
      <w:bookmarkStart w:id="4"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4"/>
      <w:r>
        <w:rPr>
          <w:rFonts w:ascii="Times New Roman" w:eastAsia="黑体" w:hAnsi="Times New Roman" w:cs="Times New Roman"/>
          <w:sz w:val="28"/>
          <w:szCs w:val="28"/>
        </w:rPr>
        <w:t>The SWIB Protocol</w:t>
      </w:r>
    </w:p>
    <w:p w14:paraId="2017B980" w14:textId="487A2564" w:rsidR="00A2107C" w:rsidRPr="00521C86"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protocol is a four-stages </w:t>
      </w:r>
      <w:r w:rsidR="00B12F31">
        <w:rPr>
          <w:rFonts w:ascii="Times New Roman" w:eastAsia="宋体" w:hAnsi="Times New Roman" w:cs="Times New Roman"/>
          <w:kern w:val="0"/>
          <w:sz w:val="24"/>
          <w:szCs w:val="24"/>
        </w:rPr>
        <w:t xml:space="preserve">framework blockchain consensus </w:t>
      </w:r>
      <w:r>
        <w:rPr>
          <w:rFonts w:ascii="Times New Roman" w:eastAsia="宋体" w:hAnsi="Times New Roman" w:cs="Times New Roman"/>
          <w:kern w:val="0"/>
          <w:sz w:val="24"/>
          <w:szCs w:val="24"/>
        </w:rPr>
        <w:t>protocol</w:t>
      </w:r>
      <w:r w:rsidR="00B12F31">
        <w:rPr>
          <w:rFonts w:ascii="Times New Roman" w:eastAsia="宋体" w:hAnsi="Times New Roman" w:cs="Times New Roman"/>
          <w:kern w:val="0"/>
          <w:sz w:val="24"/>
          <w:szCs w:val="24"/>
        </w:rPr>
        <w:t>, which achieves consensus on blocks among consensus nodes</w:t>
      </w:r>
      <w:r>
        <w:rPr>
          <w:rFonts w:ascii="Times New Roman" w:eastAsia="宋体" w:hAnsi="Times New Roman" w:cs="Times New Roman"/>
          <w:kern w:val="0"/>
          <w:sz w:val="24"/>
          <w:szCs w:val="24"/>
        </w:rPr>
        <w:t>. In the following, we shall present the detail</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of these stages.</w:t>
      </w:r>
    </w:p>
    <w:p w14:paraId="49341D7F" w14:textId="77777777" w:rsidR="00A2107C" w:rsidRPr="00F17EE9" w:rsidRDefault="00A2107C" w:rsidP="00A2107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1 </w:t>
      </w:r>
      <w:r w:rsidRPr="00580D93">
        <w:rPr>
          <w:rFonts w:ascii="Times New Roman" w:eastAsia="宋体" w:hAnsi="Times New Roman" w:cs="Times New Roman"/>
          <w:sz w:val="24"/>
          <w:szCs w:val="24"/>
        </w:rPr>
        <w:t>Block Proposer Election</w:t>
      </w:r>
      <w:r>
        <w:rPr>
          <w:rFonts w:ascii="Times New Roman" w:eastAsia="宋体" w:hAnsi="Times New Roman" w:cs="Times New Roman"/>
          <w:sz w:val="24"/>
          <w:szCs w:val="24"/>
        </w:rPr>
        <w:t xml:space="preserve"> Stage</w:t>
      </w:r>
    </w:p>
    <w:p w14:paraId="65CE8FB6" w14:textId="1E638523" w:rsidR="00B12F31" w:rsidRPr="00B12F31" w:rsidRDefault="00B12F31" w:rsidP="00A2107C">
      <w:pPr>
        <w:spacing w:afterLines="100" w:after="312"/>
        <w:ind w:firstLine="420"/>
        <w:rPr>
          <w:rFonts w:ascii="Times New Roman" w:eastAsia="宋体" w:hAnsi="Times New Roman" w:cs="Times New Roman"/>
          <w:b/>
          <w:bCs/>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block proposer election stage, we </w:t>
      </w:r>
      <w:r w:rsidR="00390F7E">
        <w:rPr>
          <w:rFonts w:ascii="Times New Roman" w:eastAsia="宋体" w:hAnsi="Times New Roman" w:cs="Times New Roman"/>
          <w:kern w:val="0"/>
          <w:sz w:val="24"/>
          <w:szCs w:val="24"/>
        </w:rPr>
        <w:t>present</w:t>
      </w:r>
      <w:r>
        <w:rPr>
          <w:rFonts w:ascii="Times New Roman" w:eastAsia="宋体" w:hAnsi="Times New Roman" w:cs="Times New Roman"/>
          <w:kern w:val="0"/>
          <w:sz w:val="24"/>
          <w:szCs w:val="24"/>
        </w:rPr>
        <w:t xml:space="preserve"> a random block proposer election algorithm</w:t>
      </w:r>
      <w:r w:rsidR="00390F7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based on a roulette wheel selection to randomly elect a unique</w:t>
      </w:r>
      <w:r w:rsidRPr="00B12F3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block proposer. </w:t>
      </w:r>
      <w:r w:rsidR="00B77D74">
        <w:rPr>
          <w:rFonts w:ascii="Times New Roman" w:eastAsia="宋体" w:hAnsi="Times New Roman" w:cs="Times New Roman"/>
          <w:kern w:val="0"/>
          <w:sz w:val="24"/>
          <w:szCs w:val="24"/>
        </w:rPr>
        <w:t xml:space="preserve">The random block proposer election algorithm (see Algorithm 2) first generates a random value to ensure the security of election process. Then, a </w:t>
      </w:r>
      <w:r w:rsidR="00F7412D">
        <w:rPr>
          <w:rFonts w:ascii="Times New Roman" w:eastAsia="宋体" w:hAnsi="Times New Roman" w:cs="Times New Roman" w:hint="eastAsia"/>
          <w:kern w:val="0"/>
          <w:sz w:val="24"/>
          <w:szCs w:val="24"/>
        </w:rPr>
        <w:t>roul</w:t>
      </w:r>
      <w:r w:rsidR="00F7412D">
        <w:rPr>
          <w:rFonts w:ascii="Times New Roman" w:eastAsia="宋体" w:hAnsi="Times New Roman" w:cs="Times New Roman"/>
          <w:kern w:val="0"/>
          <w:sz w:val="24"/>
          <w:szCs w:val="24"/>
        </w:rPr>
        <w:t xml:space="preserve">ette </w:t>
      </w:r>
      <w:r w:rsidR="00B77D74">
        <w:rPr>
          <w:rFonts w:ascii="Times New Roman" w:eastAsia="宋体" w:hAnsi="Times New Roman" w:cs="Times New Roman"/>
          <w:kern w:val="0"/>
          <w:sz w:val="24"/>
          <w:szCs w:val="24"/>
        </w:rPr>
        <w:t xml:space="preserve">wheel will be constructed according to the stability of nodes. The elected probability </w:t>
      </w:r>
      <w:r w:rsidR="00B77D74">
        <w:rPr>
          <w:rFonts w:ascii="Times New Roman" w:eastAsia="宋体" w:hAnsi="Times New Roman" w:cs="Times New Roman" w:hint="eastAsia"/>
          <w:kern w:val="0"/>
          <w:sz w:val="24"/>
          <w:szCs w:val="24"/>
        </w:rPr>
        <w:t>o</w:t>
      </w:r>
      <w:r w:rsidR="00B77D74">
        <w:rPr>
          <w:rFonts w:ascii="Times New Roman" w:eastAsia="宋体" w:hAnsi="Times New Roman" w:cs="Times New Roman"/>
          <w:kern w:val="0"/>
          <w:sz w:val="24"/>
          <w:szCs w:val="24"/>
        </w:rPr>
        <w:t xml:space="preserve">f nodes in the wheel is proportional to their stability to ensure the fairness of election process. Finally, a block proposer of current round </w:t>
      </w:r>
      <w:r w:rsidR="00AB04C0">
        <w:rPr>
          <w:rFonts w:ascii="Times New Roman" w:eastAsia="宋体" w:hAnsi="Times New Roman" w:cs="Times New Roman"/>
          <w:kern w:val="0"/>
          <w:sz w:val="24"/>
          <w:szCs w:val="24"/>
        </w:rPr>
        <w:t>is</w:t>
      </w:r>
      <w:r w:rsidR="00B77D74">
        <w:rPr>
          <w:rFonts w:ascii="Times New Roman" w:eastAsia="宋体" w:hAnsi="Times New Roman" w:cs="Times New Roman"/>
          <w:kern w:val="0"/>
          <w:sz w:val="24"/>
          <w:szCs w:val="24"/>
        </w:rPr>
        <w:t xml:space="preserve"> determined according to the random value and the wheel constructing by elected probability of nodes.</w:t>
      </w:r>
    </w:p>
    <w:p w14:paraId="452525A7" w14:textId="593412FB" w:rsidR="00A2107C" w:rsidRPr="00B77D74" w:rsidRDefault="00A2107C" w:rsidP="00E43767">
      <w:pPr>
        <w:spacing w:afterLines="100" w:after="312"/>
        <w:ind w:firstLine="420"/>
        <w:rPr>
          <w:ins w:id="5" w:author="Zhang Li" w:date="2022-06-30T18:50:00Z"/>
          <w:rFonts w:ascii="Times New Roman" w:eastAsia="宋体" w:hAnsi="Times New Roman" w:cs="Times New Roman"/>
          <w:kern w:val="0"/>
          <w:sz w:val="24"/>
          <w:szCs w:val="24"/>
        </w:rPr>
      </w:pPr>
      <w:r w:rsidRPr="00427BDB">
        <w:rPr>
          <w:rFonts w:ascii="Times New Roman" w:eastAsia="宋体" w:hAnsi="Times New Roman" w:cs="Times New Roman"/>
          <w:kern w:val="0"/>
          <w:position w:val="-6"/>
          <w:sz w:val="24"/>
          <w:szCs w:val="24"/>
        </w:rPr>
        <w:object w:dxaOrig="8526" w:dyaOrig="2970" w14:anchorId="13FA3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8pt;height:148pt" o:ole="">
            <v:imagedata r:id="rId9" o:title=""/>
          </v:shape>
          <o:OLEObject Type="Embed" ProgID="Equation.Ribbit" ShapeID="_x0000_i1025" DrawAspect="Content" ObjectID="_1718284624" r:id="rId10"/>
        </w:object>
      </w:r>
      <w:r w:rsidR="00E43767">
        <w:rPr>
          <w:rFonts w:ascii="Times New Roman" w:eastAsia="宋体" w:hAnsi="Times New Roman" w:cs="Times New Roman"/>
          <w:kern w:val="0"/>
          <w:sz w:val="24"/>
          <w:szCs w:val="24"/>
        </w:rPr>
        <w:tab/>
      </w:r>
    </w:p>
    <w:p w14:paraId="7775DD05" w14:textId="5E5C7075" w:rsidR="00506BD6" w:rsidRDefault="005E4B44" w:rsidP="00506BD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4762AC">
        <w:rPr>
          <w:rFonts w:ascii="Times New Roman" w:eastAsia="宋体" w:hAnsi="Times New Roman" w:cs="Times New Roman"/>
          <w:kern w:val="0"/>
          <w:sz w:val="24"/>
          <w:szCs w:val="24"/>
        </w:rPr>
        <w:t xml:space="preserve"> distributed randomness generation function</w:t>
      </w:r>
      <w:r w:rsidR="00273CCE">
        <w:rPr>
          <w:rFonts w:ascii="Times New Roman" w:eastAsia="宋体" w:hAnsi="Times New Roman" w:cs="Times New Roman"/>
          <w:kern w:val="0"/>
          <w:sz w:val="24"/>
          <w:szCs w:val="24"/>
        </w:rPr>
        <w:t xml:space="preserve"> </w:t>
      </w:r>
      <w:r w:rsidR="00DD2AF2">
        <w:rPr>
          <w:rFonts w:ascii="Times New Roman" w:eastAsia="宋体" w:hAnsi="Times New Roman" w:cs="Times New Roman"/>
          <w:kern w:val="0"/>
          <w:sz w:val="24"/>
          <w:szCs w:val="24"/>
        </w:rPr>
        <w:t xml:space="preserve">allows </w:t>
      </w:r>
      <w:r w:rsidR="00273CCE">
        <w:rPr>
          <w:rFonts w:ascii="Times New Roman" w:eastAsia="宋体" w:hAnsi="Times New Roman" w:cs="Times New Roman"/>
          <w:kern w:val="0"/>
          <w:sz w:val="24"/>
          <w:szCs w:val="24"/>
        </w:rPr>
        <w:t xml:space="preserve">consensus nodes to </w:t>
      </w:r>
      <w:r w:rsidR="00442BC8">
        <w:rPr>
          <w:rFonts w:ascii="Times New Roman" w:eastAsia="宋体" w:hAnsi="Times New Roman" w:cs="Times New Roman"/>
          <w:kern w:val="0"/>
          <w:sz w:val="24"/>
          <w:szCs w:val="24"/>
        </w:rPr>
        <w:lastRenderedPageBreak/>
        <w:t xml:space="preserve">independently </w:t>
      </w:r>
      <w:r w:rsidR="00273CCE">
        <w:rPr>
          <w:rFonts w:ascii="Times New Roman" w:eastAsia="宋体" w:hAnsi="Times New Roman" w:cs="Times New Roman"/>
          <w:kern w:val="0"/>
          <w:sz w:val="24"/>
          <w:szCs w:val="24"/>
        </w:rPr>
        <w:t xml:space="preserve">produce </w:t>
      </w:r>
      <w:r w:rsidR="004762AC">
        <w:rPr>
          <w:rFonts w:ascii="Times New Roman" w:eastAsia="宋体" w:hAnsi="Times New Roman" w:cs="Times New Roman"/>
          <w:kern w:val="0"/>
          <w:sz w:val="24"/>
          <w:szCs w:val="24"/>
        </w:rPr>
        <w:t>a</w:t>
      </w:r>
      <w:r w:rsidR="00BA5127">
        <w:rPr>
          <w:rFonts w:ascii="Times New Roman" w:eastAsia="宋体" w:hAnsi="Times New Roman" w:cs="Times New Roman"/>
          <w:kern w:val="0"/>
          <w:sz w:val="24"/>
          <w:szCs w:val="24"/>
        </w:rPr>
        <w:t>n</w:t>
      </w:r>
      <w:r w:rsidR="00B60ABF">
        <w:rPr>
          <w:rFonts w:ascii="Times New Roman" w:eastAsia="宋体" w:hAnsi="Times New Roman" w:cs="Times New Roman"/>
          <w:kern w:val="0"/>
          <w:sz w:val="24"/>
          <w:szCs w:val="24"/>
        </w:rPr>
        <w:t xml:space="preserve"> unpredictable</w:t>
      </w:r>
      <w:r w:rsidR="00BA5127">
        <w:rPr>
          <w:rFonts w:ascii="Times New Roman" w:eastAsia="宋体" w:hAnsi="Times New Roman" w:cs="Times New Roman"/>
          <w:kern w:val="0"/>
          <w:sz w:val="24"/>
          <w:szCs w:val="24"/>
        </w:rPr>
        <w:t xml:space="preserve"> and verifiable</w:t>
      </w:r>
      <w:r w:rsidR="004762AC">
        <w:rPr>
          <w:rFonts w:ascii="Times New Roman" w:eastAsia="宋体" w:hAnsi="Times New Roman" w:cs="Times New Roman"/>
          <w:kern w:val="0"/>
          <w:sz w:val="24"/>
          <w:szCs w:val="24"/>
        </w:rPr>
        <w:t xml:space="preserve"> random value</w:t>
      </w:r>
      <w:r w:rsidR="00627410">
        <w:rPr>
          <w:rFonts w:ascii="Times New Roman" w:eastAsia="宋体" w:hAnsi="Times New Roman" w:cs="Times New Roman"/>
          <w:kern w:val="0"/>
          <w:sz w:val="24"/>
          <w:szCs w:val="24"/>
        </w:rPr>
        <w:t>.</w:t>
      </w:r>
      <w:r w:rsidR="00AA7A66">
        <w:rPr>
          <w:rFonts w:ascii="Times New Roman" w:eastAsia="宋体" w:hAnsi="Times New Roman" w:cs="Times New Roman"/>
          <w:kern w:val="0"/>
          <w:sz w:val="24"/>
          <w:szCs w:val="24"/>
        </w:rPr>
        <w:t xml:space="preserve"> </w:t>
      </w:r>
      <w:r w:rsidR="00506BD6">
        <w:rPr>
          <w:rFonts w:ascii="Times New Roman" w:eastAsia="宋体" w:hAnsi="Times New Roman" w:cs="Times New Roman"/>
          <w:kern w:val="0"/>
          <w:sz w:val="24"/>
          <w:szCs w:val="24"/>
        </w:rPr>
        <w:t>In each round, the calculation of the random value is performed as</w:t>
      </w:r>
    </w:p>
    <w:p w14:paraId="7FACFB3A" w14:textId="0D4A30BB" w:rsidR="00506BD6" w:rsidRDefault="00506BD6" w:rsidP="00506BD6">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w:rPr>
              <w:rFonts w:ascii="Cambria Math" w:eastAsia="宋体" w:hAnsi="Cambria Math" w:cs="Times New Roman"/>
              <w:kern w:val="0"/>
              <w:sz w:val="24"/>
              <w:szCs w:val="24"/>
            </w:rPr>
            <m:t>,</m:t>
          </m:r>
        </m:oMath>
      </m:oMathPara>
    </w:p>
    <w:p w14:paraId="090D5B2D" w14:textId="27ED562F" w:rsidR="00FE2097" w:rsidRDefault="00003E91" w:rsidP="00190792">
      <w:pPr>
        <w:spacing w:afterLines="50" w:after="156"/>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r</m:t>
        </m:r>
      </m:oMath>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w:t>
      </w:r>
      <w:r w:rsidR="00506BD6">
        <w:rPr>
          <w:rFonts w:ascii="Times New Roman" w:eastAsia="宋体" w:hAnsi="Times New Roman" w:cs="Times New Roman"/>
          <w:kern w:val="0"/>
          <w:sz w:val="24"/>
          <w:szCs w:val="24"/>
        </w:rPr>
        <w:t>the current round number</w:t>
      </w:r>
      <w:r w:rsidR="00506BD6">
        <w:rPr>
          <w:rFonts w:ascii="Times New Roman" w:eastAsia="宋体" w:hAnsi="Times New Roman" w:cs="Times New Roman" w:hint="eastAsia"/>
          <w:kern w:val="0"/>
          <w:sz w:val="24"/>
          <w:szCs w:val="24"/>
        </w:rPr>
        <w:t>,</w:t>
      </w:r>
      <w:r w:rsidR="00506BD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 xml:space="preserve"> i</w:t>
      </w:r>
      <w:r w:rsidR="00AC6D24">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506BD6">
        <w:rPr>
          <w:rFonts w:ascii="Times New Roman" w:eastAsia="宋体" w:hAnsi="Times New Roman" w:cs="Times New Roman"/>
          <w:kern w:val="0"/>
          <w:sz w:val="24"/>
          <w:szCs w:val="24"/>
        </w:rPr>
        <w:t>the hash of the latest confirmed block,</w:t>
      </w:r>
      <w:r w:rsidR="00506BD6">
        <w:rPr>
          <w:rFonts w:ascii="Times New Roman" w:eastAsia="宋体" w:hAnsi="Times New Roman" w:cs="Times New Roman" w:hint="eastAsia"/>
          <w:kern w:val="0"/>
          <w:sz w:val="24"/>
          <w:szCs w:val="24"/>
        </w:rPr>
        <w:t xml:space="preserve"> </w:t>
      </w:r>
      <w:r w:rsidR="00506BD6">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 xml:space="preserve"> is t</w:t>
      </w:r>
      <w:r w:rsidR="00506BD6">
        <w:rPr>
          <w:rFonts w:ascii="Times New Roman" w:eastAsia="宋体" w:hAnsi="Times New Roman" w:cs="Times New Roman"/>
          <w:kern w:val="0"/>
          <w:sz w:val="24"/>
          <w:szCs w:val="24"/>
        </w:rPr>
        <w:t>he full signature</w:t>
      </w:r>
      <w:r>
        <w:rPr>
          <w:rFonts w:ascii="Times New Roman" w:eastAsia="宋体" w:hAnsi="Times New Roman" w:cs="Times New Roman"/>
          <w:kern w:val="0"/>
          <w:sz w:val="24"/>
          <w:szCs w:val="24"/>
        </w:rPr>
        <w:t xml:space="preserve"> that revealed at the end of </w:t>
      </w:r>
      <w:r w:rsidR="00506BD6">
        <w:rPr>
          <w:rFonts w:ascii="Times New Roman" w:eastAsia="宋体" w:hAnsi="Times New Roman" w:cs="Times New Roman"/>
          <w:kern w:val="0"/>
          <w:sz w:val="24"/>
          <w:szCs w:val="24"/>
        </w:rPr>
        <w:t>the previous round</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sidR="007D544F" w:rsidRPr="00CE71E0">
        <w:rPr>
          <w:rFonts w:ascii="Times New Roman" w:eastAsia="宋体" w:hAnsi="Times New Roman" w:cs="Times New Roman"/>
          <w:kern w:val="0"/>
          <w:sz w:val="24"/>
          <w:szCs w:val="24"/>
        </w:rPr>
        <w:t xml:space="preserve">Although the hash value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-1</m:t>
            </m:r>
          </m:sup>
        </m:sSubSup>
      </m:oMath>
      <w:r w:rsidR="007D544F" w:rsidRPr="00CE71E0">
        <w:rPr>
          <w:rFonts w:ascii="Times New Roman" w:eastAsia="宋体" w:hAnsi="Times New Roman" w:cs="Times New Roman" w:hint="eastAsia"/>
          <w:kern w:val="0"/>
          <w:sz w:val="24"/>
          <w:szCs w:val="24"/>
        </w:rPr>
        <w:t xml:space="preserve"> </w:t>
      </w:r>
      <w:r w:rsidR="007D544F" w:rsidRPr="00CE71E0">
        <w:rPr>
          <w:rFonts w:ascii="Times New Roman" w:eastAsia="宋体" w:hAnsi="Times New Roman" w:cs="Times New Roman"/>
          <w:kern w:val="0"/>
          <w:sz w:val="24"/>
          <w:szCs w:val="24"/>
        </w:rPr>
        <w:t xml:space="preserve">and the round number </w:t>
      </w:r>
      <m:oMath>
        <m:r>
          <w:rPr>
            <w:rFonts w:ascii="Cambria Math" w:eastAsia="宋体" w:hAnsi="Cambria Math" w:cs="Times New Roman"/>
            <w:kern w:val="0"/>
            <w:sz w:val="24"/>
            <w:szCs w:val="24"/>
          </w:rPr>
          <m:t>r</m:t>
        </m:r>
      </m:oMath>
      <w:r w:rsidR="007D544F" w:rsidRPr="00CE71E0">
        <w:rPr>
          <w:rFonts w:ascii="Times New Roman" w:eastAsia="宋体" w:hAnsi="Times New Roman" w:cs="Times New Roman" w:hint="eastAsia"/>
          <w:kern w:val="0"/>
          <w:sz w:val="24"/>
          <w:szCs w:val="24"/>
        </w:rPr>
        <w:t xml:space="preserve"> </w:t>
      </w:r>
      <w:r w:rsidR="007D544F" w:rsidRPr="00CE71E0">
        <w:rPr>
          <w:rFonts w:ascii="Times New Roman" w:eastAsia="宋体" w:hAnsi="Times New Roman" w:cs="Times New Roman"/>
          <w:kern w:val="0"/>
          <w:sz w:val="24"/>
          <w:szCs w:val="24"/>
        </w:rPr>
        <w:t xml:space="preserve">are pre-known parameters,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7D544F" w:rsidRPr="00CE71E0">
        <w:rPr>
          <w:rFonts w:ascii="Times New Roman" w:eastAsia="宋体" w:hAnsi="Times New Roman" w:cs="Times New Roman" w:hint="eastAsia"/>
          <w:kern w:val="0"/>
          <w:sz w:val="24"/>
          <w:szCs w:val="24"/>
        </w:rPr>
        <w:t xml:space="preserve"> </w:t>
      </w:r>
      <w:r w:rsidR="007D544F" w:rsidRPr="00CE71E0">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sidR="007D544F" w:rsidRPr="00CE71E0">
        <w:rPr>
          <w:rFonts w:ascii="Times New Roman" w:eastAsia="宋体" w:hAnsi="Times New Roman" w:cs="Times New Roman" w:hint="eastAsia"/>
          <w:kern w:val="0"/>
          <w:sz w:val="24"/>
          <w:szCs w:val="24"/>
        </w:rPr>
        <w:t>.</w:t>
      </w:r>
      <w:r w:rsidR="00B1707B" w:rsidRPr="00CE71E0">
        <w:rPr>
          <w:rFonts w:ascii="Times New Roman" w:eastAsia="宋体" w:hAnsi="Times New Roman" w:cs="Times New Roman"/>
          <w:kern w:val="0"/>
          <w:sz w:val="24"/>
          <w:szCs w:val="24"/>
        </w:rPr>
        <w:t xml:space="preserve"> Thus, </w:t>
      </w:r>
      <w:r w:rsidR="00B1707B" w:rsidRPr="00CE71E0">
        <w:rPr>
          <w:rFonts w:ascii="Times New Roman" w:eastAsia="宋体" w:hAnsi="Times New Roman" w:cs="Times New Roman"/>
          <w:kern w:val="0"/>
          <w:sz w:val="24"/>
          <w:szCs w:val="24"/>
        </w:rPr>
        <w:t>it is impossible for nodes to predict the random value in advance.</w:t>
      </w:r>
      <w:r w:rsidR="00B1707B" w:rsidRPr="00CE71E0">
        <w:rPr>
          <w:rFonts w:ascii="Times New Roman" w:eastAsia="宋体" w:hAnsi="Times New Roman" w:cs="Times New Roman"/>
          <w:kern w:val="0"/>
          <w:sz w:val="24"/>
          <w:szCs w:val="24"/>
        </w:rPr>
        <w:t xml:space="preserve"> </w:t>
      </w:r>
      <w:r w:rsidR="00B1707B" w:rsidRPr="00CE71E0">
        <w:rPr>
          <w:rFonts w:ascii="Times New Roman" w:eastAsia="宋体" w:hAnsi="Times New Roman" w:cs="Times New Roman"/>
          <w:kern w:val="0"/>
          <w:sz w:val="24"/>
          <w:szCs w:val="24"/>
        </w:rPr>
        <w:t xml:space="preserve">The full signature can be verified through the signature </w:t>
      </w:r>
      <w:r w:rsidR="005D14B7" w:rsidRPr="00CE71E0">
        <w:rPr>
          <w:rFonts w:ascii="Times New Roman" w:eastAsia="宋体" w:hAnsi="Times New Roman" w:cs="Times New Roman"/>
          <w:kern w:val="0"/>
          <w:sz w:val="24"/>
          <w:szCs w:val="24"/>
        </w:rPr>
        <w:t xml:space="preserve">verification algorithm </w:t>
      </w:r>
      <w:r w:rsidR="00B1707B" w:rsidRPr="00CE71E0">
        <w:rPr>
          <w:rFonts w:ascii="Times New Roman" w:eastAsia="宋体" w:hAnsi="Times New Roman" w:cs="Times New Roman"/>
          <w:kern w:val="0"/>
          <w:sz w:val="24"/>
          <w:szCs w:val="24"/>
        </w:rPr>
        <w:t>of threshold BLS signature scheme.</w:t>
      </w:r>
      <w:r w:rsidR="00B1707B" w:rsidRPr="00CE71E0">
        <w:rPr>
          <w:rFonts w:ascii="Times New Roman" w:eastAsia="宋体" w:hAnsi="Times New Roman" w:cs="Times New Roman"/>
          <w:kern w:val="0"/>
          <w:sz w:val="24"/>
          <w:szCs w:val="24"/>
        </w:rPr>
        <w:t xml:space="preserve"> </w:t>
      </w:r>
      <w:r w:rsidR="00910B2C" w:rsidRPr="00CE71E0">
        <w:rPr>
          <w:rFonts w:ascii="Times New Roman" w:eastAsia="宋体" w:hAnsi="Times New Roman" w:cs="Times New Roman"/>
          <w:kern w:val="0"/>
          <w:sz w:val="24"/>
          <w:szCs w:val="24"/>
        </w:rPr>
        <w:t xml:space="preserve">Since </w:t>
      </w:r>
      <w:r w:rsidR="005D14B7" w:rsidRPr="00CE71E0">
        <w:rPr>
          <w:rFonts w:ascii="Times New Roman" w:eastAsia="宋体" w:hAnsi="Times New Roman" w:cs="Times New Roman"/>
          <w:kern w:val="0"/>
          <w:sz w:val="24"/>
          <w:szCs w:val="24"/>
        </w:rPr>
        <w:t xml:space="preserve">all nodes have same </w:t>
      </w:r>
      <w:r w:rsidR="007D544F" w:rsidRPr="00CE71E0">
        <w:rPr>
          <w:rFonts w:ascii="Times New Roman" w:eastAsia="宋体" w:hAnsi="Times New Roman" w:cs="Times New Roman"/>
          <w:kern w:val="0"/>
          <w:sz w:val="24"/>
          <w:szCs w:val="24"/>
        </w:rPr>
        <w:t>inputs</w:t>
      </w:r>
      <w:r w:rsidR="00910B2C" w:rsidRPr="00CE71E0">
        <w:rPr>
          <w:rFonts w:ascii="Times New Roman" w:eastAsia="宋体" w:hAnsi="Times New Roman" w:cs="Times New Roman"/>
          <w:kern w:val="0"/>
          <w:sz w:val="24"/>
          <w:szCs w:val="24"/>
        </w:rPr>
        <w:t>, t</w:t>
      </w:r>
      <w:r w:rsidR="007D544F" w:rsidRPr="00CE71E0">
        <w:rPr>
          <w:rFonts w:ascii="Times New Roman" w:eastAsia="宋体" w:hAnsi="Times New Roman" w:cs="Times New Roman"/>
          <w:kern w:val="0"/>
          <w:sz w:val="24"/>
          <w:szCs w:val="24"/>
        </w:rPr>
        <w:t>he random value</w:t>
      </w:r>
      <w:r w:rsidR="009143CD" w:rsidRPr="00CE71E0">
        <w:rPr>
          <w:rFonts w:ascii="Times New Roman" w:eastAsia="宋体" w:hAnsi="Times New Roman" w:cs="Times New Roman"/>
          <w:kern w:val="0"/>
          <w:sz w:val="24"/>
          <w:szCs w:val="24"/>
        </w:rPr>
        <w:t xml:space="preserve"> of nodes</w:t>
      </w:r>
      <w:r w:rsidR="007D544F" w:rsidRPr="00CE71E0">
        <w:rPr>
          <w:rFonts w:ascii="Times New Roman" w:eastAsia="宋体" w:hAnsi="Times New Roman" w:cs="Times New Roman"/>
          <w:kern w:val="0"/>
          <w:sz w:val="24"/>
          <w:szCs w:val="24"/>
        </w:rPr>
        <w:t xml:space="preserve"> </w:t>
      </w:r>
      <w:r w:rsidR="00910B2C" w:rsidRPr="00CE71E0">
        <w:rPr>
          <w:rFonts w:ascii="Times New Roman" w:eastAsia="宋体" w:hAnsi="Times New Roman" w:cs="Times New Roman"/>
          <w:kern w:val="0"/>
          <w:sz w:val="24"/>
          <w:szCs w:val="24"/>
        </w:rPr>
        <w:t>should</w:t>
      </w:r>
      <w:r w:rsidR="007D544F" w:rsidRPr="00CE71E0">
        <w:rPr>
          <w:rFonts w:ascii="Times New Roman" w:eastAsia="宋体" w:hAnsi="Times New Roman" w:cs="Times New Roman"/>
          <w:kern w:val="0"/>
          <w:sz w:val="24"/>
          <w:szCs w:val="24"/>
        </w:rPr>
        <w:t xml:space="preserve"> </w:t>
      </w:r>
      <w:r w:rsidR="00910B2C" w:rsidRPr="00CE71E0">
        <w:rPr>
          <w:rFonts w:ascii="Times New Roman" w:eastAsia="宋体" w:hAnsi="Times New Roman" w:cs="Times New Roman"/>
          <w:kern w:val="0"/>
          <w:sz w:val="24"/>
          <w:szCs w:val="24"/>
        </w:rPr>
        <w:t>be</w:t>
      </w:r>
      <w:r w:rsidR="007D544F" w:rsidRPr="00CE71E0">
        <w:rPr>
          <w:rFonts w:ascii="Times New Roman" w:eastAsia="宋体" w:hAnsi="Times New Roman" w:cs="Times New Roman"/>
          <w:kern w:val="0"/>
          <w:sz w:val="24"/>
          <w:szCs w:val="24"/>
        </w:rPr>
        <w:t xml:space="preserve"> consistent and verifiable.</w:t>
      </w:r>
      <w:r w:rsidR="00910B2C" w:rsidRPr="00CE71E0">
        <w:rPr>
          <w:rFonts w:ascii="Times New Roman" w:eastAsia="宋体" w:hAnsi="Times New Roman" w:cs="Times New Roman"/>
          <w:kern w:val="0"/>
          <w:sz w:val="24"/>
          <w:szCs w:val="24"/>
        </w:rPr>
        <w:t xml:space="preserve"> Besides, e</w:t>
      </w:r>
      <w:r w:rsidR="00910B2C" w:rsidRPr="00CE71E0">
        <w:rPr>
          <w:rFonts w:ascii="Times New Roman" w:eastAsia="宋体" w:hAnsi="Times New Roman" w:cs="Times New Roman"/>
          <w:kern w:val="0"/>
          <w:sz w:val="24"/>
          <w:szCs w:val="24"/>
        </w:rPr>
        <w:t xml:space="preserve">ven a node first recovers full signature before others, the full signature cannot be tampered due to the security of threshold </w:t>
      </w:r>
      <w:r w:rsidR="009143CD" w:rsidRPr="00CE71E0">
        <w:rPr>
          <w:rFonts w:ascii="Times New Roman" w:eastAsia="宋体" w:hAnsi="Times New Roman" w:cs="Times New Roman"/>
          <w:kern w:val="0"/>
          <w:sz w:val="24"/>
          <w:szCs w:val="24"/>
        </w:rPr>
        <w:t xml:space="preserve">BLS </w:t>
      </w:r>
      <w:r w:rsidR="00910B2C" w:rsidRPr="00CE71E0">
        <w:rPr>
          <w:rFonts w:ascii="Times New Roman" w:eastAsia="宋体" w:hAnsi="Times New Roman" w:cs="Times New Roman"/>
          <w:kern w:val="0"/>
          <w:sz w:val="24"/>
          <w:szCs w:val="24"/>
        </w:rPr>
        <w:t>signature scheme.</w:t>
      </w:r>
      <w:r w:rsidR="009E54DE" w:rsidRPr="00CE71E0">
        <w:rPr>
          <w:rFonts w:ascii="Times New Roman" w:eastAsia="宋体" w:hAnsi="Times New Roman" w:cs="Times New Roman"/>
          <w:kern w:val="0"/>
          <w:sz w:val="24"/>
          <w:szCs w:val="24"/>
        </w:rPr>
        <w:t xml:space="preserve"> </w:t>
      </w:r>
      <w:ins w:id="6" w:author="Zhang Li" w:date="2022-07-02T14:45:00Z">
        <w:r w:rsidR="009143CD" w:rsidRPr="00CE71E0">
          <w:rPr>
            <w:rFonts w:ascii="Times New Roman" w:eastAsia="宋体" w:hAnsi="Times New Roman" w:cs="Times New Roman"/>
            <w:kern w:val="0"/>
            <w:sz w:val="24"/>
            <w:szCs w:val="24"/>
          </w:rPr>
          <w:t>(</w:t>
        </w:r>
        <w:r w:rsidR="009143CD" w:rsidRPr="00CE71E0">
          <w:rPr>
            <w:rFonts w:ascii="Times New Roman" w:eastAsia="宋体" w:hAnsi="Times New Roman" w:cs="Times New Roman" w:hint="eastAsia"/>
            <w:kern w:val="0"/>
            <w:sz w:val="24"/>
            <w:szCs w:val="24"/>
          </w:rPr>
          <w:t>要在前面提一下安全性，查一下所有用</w:t>
        </w:r>
        <w:r w:rsidR="009143CD" w:rsidRPr="00CE71E0">
          <w:rPr>
            <w:rFonts w:ascii="Times New Roman" w:eastAsia="宋体" w:hAnsi="Times New Roman" w:cs="Times New Roman" w:hint="eastAsia"/>
            <w:kern w:val="0"/>
            <w:sz w:val="24"/>
            <w:szCs w:val="24"/>
          </w:rPr>
          <w:t>t</w:t>
        </w:r>
        <w:r w:rsidR="009143CD" w:rsidRPr="00CE71E0">
          <w:rPr>
            <w:rFonts w:ascii="Times New Roman" w:eastAsia="宋体" w:hAnsi="Times New Roman" w:cs="Times New Roman"/>
            <w:kern w:val="0"/>
            <w:sz w:val="24"/>
            <w:szCs w:val="24"/>
          </w:rPr>
          <w:t>he</w:t>
        </w:r>
        <w:r w:rsidR="009143CD" w:rsidRPr="00CE71E0">
          <w:rPr>
            <w:rFonts w:ascii="Times New Roman" w:eastAsia="宋体" w:hAnsi="Times New Roman" w:cs="Times New Roman" w:hint="eastAsia"/>
            <w:kern w:val="0"/>
            <w:sz w:val="24"/>
            <w:szCs w:val="24"/>
          </w:rPr>
          <w:t>的地方</w:t>
        </w:r>
        <w:r w:rsidR="009143CD" w:rsidRPr="00CE71E0">
          <w:rPr>
            <w:rFonts w:ascii="Times New Roman" w:eastAsia="宋体" w:hAnsi="Times New Roman" w:cs="Times New Roman"/>
            <w:kern w:val="0"/>
            <w:sz w:val="24"/>
            <w:szCs w:val="24"/>
          </w:rPr>
          <w:t>)</w:t>
        </w:r>
      </w:ins>
      <w:r w:rsidR="00CE71E0" w:rsidRPr="00CE71E0">
        <w:rPr>
          <w:rFonts w:ascii="Times New Roman" w:eastAsia="宋体" w:hAnsi="Times New Roman" w:cs="Times New Roman"/>
          <w:kern w:val="0"/>
          <w:sz w:val="24"/>
          <w:szCs w:val="24"/>
        </w:rPr>
        <w:t xml:space="preserve"> B</w:t>
      </w:r>
      <w:r w:rsidR="00CE71E0" w:rsidRPr="00CE71E0">
        <w:rPr>
          <w:rFonts w:ascii="Times New Roman" w:eastAsia="宋体" w:hAnsi="Times New Roman" w:cs="Times New Roman" w:hint="eastAsia"/>
          <w:kern w:val="0"/>
          <w:sz w:val="24"/>
          <w:szCs w:val="24"/>
        </w:rPr>
        <w:t>oth</w:t>
      </w:r>
      <w:r w:rsidR="00CE71E0" w:rsidRPr="00CE71E0">
        <w:rPr>
          <w:rFonts w:ascii="Times New Roman" w:eastAsia="宋体" w:hAnsi="Times New Roman" w:cs="Times New Roman"/>
          <w:kern w:val="0"/>
          <w:sz w:val="24"/>
          <w:szCs w:val="24"/>
        </w:rPr>
        <w:t xml:space="preserve"> </w:t>
      </w:r>
      <w:r w:rsidR="00CE71E0" w:rsidRPr="00CE71E0">
        <w:rPr>
          <w:rFonts w:ascii="Times New Roman" w:eastAsia="宋体" w:hAnsi="Times New Roman" w:cs="Times New Roman"/>
          <w:kern w:val="0"/>
          <w:sz w:val="24"/>
          <w:szCs w:val="24"/>
          <w:highlight w:val="yellow"/>
        </w:rPr>
        <w:t>unpredictable and verifiable</w:t>
      </w:r>
      <w:r w:rsidR="00CE71E0">
        <w:rPr>
          <w:rFonts w:ascii="Times New Roman" w:eastAsia="宋体" w:hAnsi="Times New Roman" w:cs="Times New Roman"/>
          <w:kern w:val="0"/>
          <w:sz w:val="24"/>
          <w:szCs w:val="24"/>
        </w:rPr>
        <w:t>(</w:t>
      </w:r>
      <w:r w:rsidR="00CE71E0">
        <w:rPr>
          <w:rFonts w:ascii="Times New Roman" w:eastAsia="宋体" w:hAnsi="Times New Roman" w:cs="Times New Roman" w:hint="eastAsia"/>
          <w:kern w:val="0"/>
          <w:sz w:val="24"/>
          <w:szCs w:val="24"/>
        </w:rPr>
        <w:t>名词</w:t>
      </w:r>
      <w:r w:rsidR="00CE71E0">
        <w:rPr>
          <w:rFonts w:ascii="Times New Roman" w:eastAsia="宋体" w:hAnsi="Times New Roman" w:cs="Times New Roman"/>
          <w:kern w:val="0"/>
          <w:sz w:val="24"/>
          <w:szCs w:val="24"/>
        </w:rPr>
        <w:t>)</w:t>
      </w:r>
      <w:r w:rsidR="00CE71E0" w:rsidRPr="00CE71E0">
        <w:rPr>
          <w:rFonts w:ascii="Times New Roman" w:eastAsia="宋体" w:hAnsi="Times New Roman" w:cs="Times New Roman"/>
          <w:kern w:val="0"/>
          <w:sz w:val="24"/>
          <w:szCs w:val="24"/>
        </w:rPr>
        <w:t xml:space="preserve"> of random value ensure the security of block proposer election.</w:t>
      </w:r>
    </w:p>
    <w:p w14:paraId="16218F50" w14:textId="33042C0D" w:rsidR="00A2107C"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stability is determined by </w:t>
      </w:r>
      <w:r w:rsidR="00EC0641">
        <w:rPr>
          <w:rFonts w:ascii="Times New Roman" w:eastAsia="宋体" w:hAnsi="Times New Roman" w:cs="Times New Roman"/>
          <w:kern w:val="0"/>
          <w:sz w:val="24"/>
          <w:szCs w:val="24"/>
        </w:rPr>
        <w:t xml:space="preserve">active time and the number </w:t>
      </w:r>
      <w:r>
        <w:rPr>
          <w:rFonts w:ascii="Times New Roman" w:eastAsia="宋体" w:hAnsi="Times New Roman" w:cs="Times New Roman"/>
          <w:kern w:val="0"/>
          <w:sz w:val="24"/>
          <w:szCs w:val="24"/>
        </w:rPr>
        <w:t>of</w:t>
      </w:r>
      <w:r w:rsidR="00EC0641">
        <w:rPr>
          <w:rFonts w:ascii="Times New Roman" w:eastAsia="宋体" w:hAnsi="Times New Roman" w:cs="Times New Roman"/>
          <w:kern w:val="0"/>
          <w:sz w:val="24"/>
          <w:szCs w:val="24"/>
        </w:rPr>
        <w:t xml:space="preserve"> generated blocks</w:t>
      </w:r>
      <w:r>
        <w:rPr>
          <w:rFonts w:ascii="Times New Roman" w:eastAsia="宋体" w:hAnsi="Times New Roman" w:cs="Times New Roman"/>
          <w:kern w:val="0"/>
          <w:sz w:val="24"/>
          <w:szCs w:val="24"/>
        </w:rPr>
        <w:t xml:space="preserve"> in latest rounds. </w:t>
      </w:r>
      <w:r w:rsidRPr="00190792">
        <w:rPr>
          <w:rFonts w:ascii="Times New Roman" w:eastAsia="宋体" w:hAnsi="Times New Roman" w:cs="Times New Roman"/>
          <w:kern w:val="0"/>
          <w:sz w:val="24"/>
          <w:szCs w:val="24"/>
          <w:highlight w:val="yellow"/>
          <w:rPrChange w:id="7" w:author="Zhang Li" w:date="2022-07-02T14:56:00Z">
            <w:rPr>
              <w:rFonts w:ascii="Times New Roman" w:eastAsia="宋体" w:hAnsi="Times New Roman" w:cs="Times New Roman"/>
              <w:kern w:val="0"/>
              <w:sz w:val="24"/>
              <w:szCs w:val="24"/>
            </w:rPr>
          </w:rPrChange>
        </w:rPr>
        <w:t>We define the active time ratio of a node as the proportion of the active time of the node in the cumulative active time of all consensus nodes in system. And we define consensus ratio of a node as the proportion of the number generated blocks of the node in a fixed number of the latest blocks on blockchain. According to the two definitions, we can give the expressed formula of stability</w:t>
      </w:r>
      <w:ins w:id="8" w:author="Zhang Li" w:date="2022-07-02T14:54:00Z">
        <w:r w:rsidR="00190792">
          <w:rPr>
            <w:rFonts w:ascii="Times New Roman" w:eastAsia="宋体" w:hAnsi="Times New Roman" w:cs="Times New Roman"/>
            <w:kern w:val="0"/>
            <w:sz w:val="24"/>
            <w:szCs w:val="24"/>
          </w:rPr>
          <w:t>(</w:t>
        </w:r>
      </w:ins>
      <w:ins w:id="9" w:author="Zhang Li" w:date="2022-07-02T14:55:00Z">
        <w:r w:rsidR="00190792">
          <w:rPr>
            <w:rFonts w:ascii="Times New Roman" w:eastAsia="宋体" w:hAnsi="Times New Roman" w:cs="Times New Roman" w:hint="eastAsia"/>
            <w:kern w:val="0"/>
            <w:sz w:val="24"/>
            <w:szCs w:val="24"/>
          </w:rPr>
          <w:t>签名介绍</w:t>
        </w:r>
        <w:r w:rsidR="00190792">
          <w:rPr>
            <w:rFonts w:ascii="Times New Roman" w:eastAsia="宋体" w:hAnsi="Times New Roman" w:cs="Times New Roman" w:hint="eastAsia"/>
            <w:kern w:val="0"/>
            <w:sz w:val="24"/>
            <w:szCs w:val="24"/>
          </w:rPr>
          <w:t>active</w:t>
        </w:r>
        <w:r w:rsidR="00190792">
          <w:rPr>
            <w:rFonts w:ascii="Times New Roman" w:eastAsia="宋体" w:hAnsi="Times New Roman" w:cs="Times New Roman"/>
            <w:kern w:val="0"/>
            <w:sz w:val="24"/>
            <w:szCs w:val="24"/>
          </w:rPr>
          <w:t xml:space="preserve"> </w:t>
        </w:r>
        <w:r w:rsidR="00190792">
          <w:rPr>
            <w:rFonts w:ascii="Times New Roman" w:eastAsia="宋体" w:hAnsi="Times New Roman" w:cs="Times New Roman" w:hint="eastAsia"/>
            <w:kern w:val="0"/>
            <w:sz w:val="24"/>
            <w:szCs w:val="24"/>
          </w:rPr>
          <w:t>time</w:t>
        </w:r>
      </w:ins>
      <w:ins w:id="10" w:author="Zhang Li" w:date="2022-07-02T14:56:00Z">
        <w:r w:rsidR="0086432F">
          <w:rPr>
            <w:rFonts w:ascii="Times New Roman" w:eastAsia="宋体" w:hAnsi="Times New Roman" w:cs="Times New Roman"/>
            <w:kern w:val="0"/>
            <w:sz w:val="24"/>
            <w:szCs w:val="24"/>
          </w:rPr>
          <w:t>…</w:t>
        </w:r>
      </w:ins>
      <w:ins w:id="11" w:author="Zhang Li" w:date="2022-07-02T14:54:00Z">
        <w:r w:rsidR="00190792">
          <w:rPr>
            <w:rFonts w:ascii="Times New Roman" w:eastAsia="宋体" w:hAnsi="Times New Roman" w:cs="Times New Roman"/>
            <w:kern w:val="0"/>
            <w:sz w:val="24"/>
            <w:szCs w:val="24"/>
          </w:rPr>
          <w:t>)</w:t>
        </w:r>
      </w:ins>
    </w:p>
    <w:p w14:paraId="2083B41A" w14:textId="281A3CCA" w:rsidR="00A2107C" w:rsidRDefault="009D1441" w:rsidP="00A2107C">
      <w:pPr>
        <w:spacing w:beforeLines="50" w:before="156"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m:t>
                  </m:r>
                </m:sub>
              </m:sSub>
            </m:num>
            <m:den>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m:t>
                  </m:r>
                </m:sub>
              </m:sSub>
            </m:den>
          </m:f>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m:oMathPara>
    </w:p>
    <w:p w14:paraId="77A0FA38" w14:textId="032551C8" w:rsidR="00A2107C" w:rsidRDefault="00A2107C" w:rsidP="00A2107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w:ins w:id="12" w:author="Zhang Li" w:date="2022-07-02T14:55:00Z">
            <w:rPr>
              <w:rFonts w:ascii="Cambria Math" w:eastAsia="宋体" w:hAnsi="Cambria Math" w:cs="Times New Roman"/>
              <w:kern w:val="0"/>
              <w:sz w:val="24"/>
              <w:szCs w:val="24"/>
            </w:rPr>
            <m:t>=</m:t>
          </w:ins>
        </m:r>
        <m:f>
          <m:fPr>
            <m:ctrlPr>
              <w:ins w:id="13" w:author="Zhang Li" w:date="2022-07-02T14:55:00Z">
                <w:rPr>
                  <w:rFonts w:ascii="Cambria Math" w:eastAsia="宋体" w:hAnsi="Cambria Math" w:cs="Times New Roman"/>
                  <w:i/>
                  <w:kern w:val="0"/>
                  <w:sz w:val="24"/>
                  <w:szCs w:val="24"/>
                </w:rPr>
              </w:ins>
            </m:ctrlPr>
          </m:fPr>
          <m:num>
            <m:sSub>
              <m:sSubPr>
                <m:ctrlPr>
                  <w:ins w:id="14" w:author="Zhang Li" w:date="2022-07-02T14:55:00Z">
                    <w:rPr>
                      <w:rFonts w:ascii="Cambria Math" w:eastAsia="宋体" w:hAnsi="Cambria Math" w:cs="Times New Roman"/>
                      <w:i/>
                      <w:iCs/>
                      <w:kern w:val="0"/>
                      <w:sz w:val="24"/>
                      <w:szCs w:val="24"/>
                    </w:rPr>
                  </w:ins>
                </m:ctrlPr>
              </m:sSubPr>
              <m:e>
                <m:r>
                  <w:ins w:id="15" w:author="Zhang Li" w:date="2022-07-02T14:55:00Z">
                    <w:rPr>
                      <w:rFonts w:ascii="Cambria Math" w:eastAsia="宋体" w:hAnsi="Cambria Math" w:cs="Times New Roman"/>
                      <w:kern w:val="0"/>
                      <w:sz w:val="24"/>
                      <w:szCs w:val="24"/>
                    </w:rPr>
                    <m:t>T</m:t>
                  </w:ins>
                </m:r>
              </m:e>
              <m:sub>
                <m:r>
                  <w:ins w:id="16" w:author="Zhang Li" w:date="2022-07-02T14:55:00Z">
                    <w:rPr>
                      <w:rFonts w:ascii="Cambria Math" w:eastAsia="宋体" w:hAnsi="Cambria Math" w:cs="Times New Roman"/>
                      <w:kern w:val="0"/>
                      <w:sz w:val="24"/>
                      <w:szCs w:val="24"/>
                    </w:rPr>
                    <m:t>a</m:t>
                  </w:ins>
                </m:r>
              </m:sub>
            </m:sSub>
          </m:num>
          <m:den>
            <m:r>
              <w:ins w:id="17" w:author="Zhang Li" w:date="2022-07-02T14:55:00Z">
                <w:rPr>
                  <w:rFonts w:ascii="Cambria Math" w:eastAsia="宋体" w:hAnsi="Cambria Math" w:cs="Times New Roman"/>
                  <w:kern w:val="0"/>
                  <w:sz w:val="24"/>
                  <w:szCs w:val="24"/>
                </w:rPr>
                <m:t>∑</m:t>
              </w:ins>
            </m:r>
            <m:sSub>
              <m:sSubPr>
                <m:ctrlPr>
                  <w:ins w:id="18" w:author="Zhang Li" w:date="2022-07-02T14:55:00Z">
                    <w:rPr>
                      <w:rFonts w:ascii="Cambria Math" w:eastAsia="宋体" w:hAnsi="Cambria Math" w:cs="Times New Roman"/>
                      <w:i/>
                      <w:kern w:val="0"/>
                      <w:sz w:val="24"/>
                      <w:szCs w:val="24"/>
                    </w:rPr>
                  </w:ins>
                </m:ctrlPr>
              </m:sSubPr>
              <m:e>
                <m:r>
                  <w:ins w:id="19" w:author="Zhang Li" w:date="2022-07-02T14:55:00Z">
                    <w:rPr>
                      <w:rFonts w:ascii="Cambria Math" w:eastAsia="宋体" w:hAnsi="Cambria Math" w:cs="Times New Roman"/>
                      <w:kern w:val="0"/>
                      <w:sz w:val="24"/>
                      <w:szCs w:val="24"/>
                    </w:rPr>
                    <m:t>T</m:t>
                  </w:ins>
                </m:r>
              </m:e>
              <m:sub>
                <m:r>
                  <w:ins w:id="20" w:author="Zhang Li" w:date="2022-07-02T14:55:00Z">
                    <w:rPr>
                      <w:rFonts w:ascii="Cambria Math" w:eastAsia="宋体" w:hAnsi="Cambria Math" w:cs="Times New Roman"/>
                      <w:kern w:val="0"/>
                      <w:sz w:val="24"/>
                      <w:szCs w:val="24"/>
                    </w:rPr>
                    <m:t>a</m:t>
                  </w:ins>
                </m:r>
              </m:sub>
            </m:sSub>
          </m:den>
        </m:f>
      </m:oMath>
      <w:r>
        <w:rPr>
          <w:rFonts w:ascii="Times New Roman" w:eastAsia="宋体" w:hAnsi="Times New Roman" w:cs="Times New Roman"/>
          <w:kern w:val="0"/>
          <w:sz w:val="24"/>
          <w:szCs w:val="24"/>
        </w:rPr>
        <w:t xml:space="preserve"> is the active time ratio</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w:ins w:id="21" w:author="Zhang Li" w:date="2022-07-02T14:55:00Z">
            <w:rPr>
              <w:rFonts w:ascii="Cambria Math" w:eastAsia="宋体" w:hAnsi="Cambria Math" w:cs="Times New Roman"/>
              <w:kern w:val="0"/>
              <w:sz w:val="24"/>
              <w:szCs w:val="24"/>
            </w:rPr>
            <m:t>=</m:t>
          </w:ins>
        </m:r>
        <m:f>
          <m:fPr>
            <m:ctrlPr>
              <w:ins w:id="22" w:author="Zhang Li" w:date="2022-07-02T14:56:00Z">
                <w:rPr>
                  <w:rFonts w:ascii="Cambria Math" w:eastAsia="宋体" w:hAnsi="Cambria Math" w:cs="Times New Roman"/>
                  <w:kern w:val="0"/>
                  <w:sz w:val="24"/>
                  <w:szCs w:val="24"/>
                </w:rPr>
              </w:ins>
            </m:ctrlPr>
          </m:fPr>
          <m:num>
            <m:sSub>
              <m:sSubPr>
                <m:ctrlPr>
                  <w:ins w:id="23" w:author="Zhang Li" w:date="2022-07-02T14:56:00Z">
                    <w:rPr>
                      <w:rFonts w:ascii="Cambria Math" w:eastAsia="宋体" w:hAnsi="Cambria Math" w:cs="Times New Roman"/>
                      <w:i/>
                      <w:iCs/>
                      <w:kern w:val="0"/>
                      <w:sz w:val="24"/>
                      <w:szCs w:val="24"/>
                    </w:rPr>
                  </w:ins>
                </m:ctrlPr>
              </m:sSubPr>
              <m:e>
                <m:r>
                  <w:ins w:id="24" w:author="Zhang Li" w:date="2022-07-02T14:56:00Z">
                    <w:rPr>
                      <w:rFonts w:ascii="Cambria Math" w:eastAsia="宋体" w:hAnsi="Cambria Math" w:cs="Times New Roman"/>
                      <w:kern w:val="0"/>
                      <w:sz w:val="24"/>
                      <w:szCs w:val="24"/>
                    </w:rPr>
                    <m:t>N</m:t>
                  </w:ins>
                </m:r>
              </m:e>
              <m:sub>
                <m:r>
                  <w:ins w:id="25" w:author="Zhang Li" w:date="2022-07-02T14:56:00Z">
                    <w:rPr>
                      <w:rFonts w:ascii="Cambria Math" w:eastAsia="宋体" w:hAnsi="Cambria Math" w:cs="Times New Roman"/>
                      <w:kern w:val="0"/>
                      <w:sz w:val="24"/>
                      <w:szCs w:val="24"/>
                    </w:rPr>
                    <m:t>v</m:t>
                  </w:ins>
                </m:r>
              </m:sub>
            </m:sSub>
          </m:num>
          <m:den>
            <m:r>
              <w:ins w:id="26" w:author="Zhang Li" w:date="2022-07-02T14:56:00Z">
                <w:rPr>
                  <w:rFonts w:ascii="Cambria Math" w:eastAsia="宋体" w:hAnsi="Cambria Math" w:cs="Times New Roman"/>
                  <w:kern w:val="0"/>
                  <w:sz w:val="24"/>
                  <w:szCs w:val="24"/>
                </w:rPr>
                <m:t>K</m:t>
              </w:ins>
            </m:r>
          </m:den>
        </m:f>
      </m:oMath>
      <w:r>
        <w:rPr>
          <w:rFonts w:ascii="Times New Roman" w:eastAsia="宋体" w:hAnsi="Times New Roman" w:cs="Times New Roman"/>
          <w:kern w:val="0"/>
          <w:sz w:val="24"/>
          <w:szCs w:val="24"/>
        </w:rPr>
        <w:t xml:space="preserve"> is the consensus ratio, </w:t>
      </w:r>
      <m:oMath>
        <m:r>
          <w:rPr>
            <w:rFonts w:ascii="Cambria Math" w:eastAsia="宋体" w:hAnsi="Cambria Math" w:cs="Times New Roman"/>
            <w:kern w:val="0"/>
            <w:sz w:val="24"/>
            <w:szCs w:val="24"/>
          </w:rPr>
          <m:t>a</m:t>
        </m:r>
      </m:oMath>
      <w:r w:rsidRPr="003E5D72">
        <w:rPr>
          <w:rFonts w:ascii="Times New Roman" w:eastAsia="宋体" w:hAnsi="Times New Roman" w:cs="Times New Roman" w:hint="eastAsia"/>
          <w:kern w:val="0"/>
          <w:sz w:val="24"/>
          <w:szCs w:val="24"/>
        </w:rPr>
        <w:t xml:space="preserve"> </w:t>
      </w:r>
      <w:r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a+b=1, a≥0, b≥0</m:t>
        </m:r>
      </m:oMath>
      <w:r>
        <w:rPr>
          <w:rFonts w:ascii="Times New Roman" w:eastAsia="宋体" w:hAnsi="Times New Roman" w:cs="Times New Roman"/>
          <w:kern w:val="0"/>
          <w:sz w:val="24"/>
          <w:szCs w:val="24"/>
        </w:rPr>
        <w:t xml:space="preserve">) </w:t>
      </w:r>
      <w:r w:rsidRPr="003E5D72">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the </w:t>
      </w:r>
      <w:r w:rsidRPr="003E5D72">
        <w:rPr>
          <w:rFonts w:ascii="Times New Roman" w:eastAsia="宋体" w:hAnsi="Times New Roman" w:cs="Times New Roman"/>
          <w:kern w:val="0"/>
          <w:sz w:val="24"/>
          <w:szCs w:val="24"/>
        </w:rPr>
        <w:t>weight</w:t>
      </w:r>
      <w:r>
        <w:rPr>
          <w:rFonts w:ascii="Times New Roman" w:eastAsia="宋体" w:hAnsi="Times New Roman" w:cs="Times New Roman"/>
          <w:kern w:val="0"/>
          <w:sz w:val="24"/>
          <w:szCs w:val="24"/>
        </w:rPr>
        <w:t>s of active time ratio and consensus ratio, respectively</w:t>
      </w:r>
      <w:r w:rsidRPr="003E5D72">
        <w:rPr>
          <w:rFonts w:ascii="Times New Roman" w:eastAsia="宋体" w:hAnsi="Times New Roman" w:cs="Times New Roman"/>
          <w:kern w:val="0"/>
          <w:sz w:val="24"/>
          <w:szCs w:val="24"/>
        </w:rPr>
        <w:t>.</w:t>
      </w:r>
    </w:p>
    <w:p w14:paraId="47633429" w14:textId="77777777" w:rsidR="00FE2097" w:rsidDel="00251039" w:rsidRDefault="00FE2097" w:rsidP="00A2107C">
      <w:pPr>
        <w:spacing w:afterLines="50" w:after="156"/>
        <w:rPr>
          <w:del w:id="27" w:author="Zhang Li" w:date="2022-07-02T14:58:00Z"/>
          <w:rFonts w:ascii="Times New Roman" w:eastAsia="宋体" w:hAnsi="Times New Roman" w:cs="Times New Roman" w:hint="eastAsia"/>
          <w:kern w:val="0"/>
          <w:sz w:val="24"/>
          <w:szCs w:val="24"/>
        </w:rPr>
      </w:pPr>
    </w:p>
    <w:p w14:paraId="2335A15E" w14:textId="6A7495D0" w:rsidR="00FE2097" w:rsidRDefault="00FE2097" w:rsidP="00A2107C">
      <w:pPr>
        <w:spacing w:afterLines="50" w:after="156"/>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tilizing the stability of nodes as weight can ensure electing a high-quality block proposer and the fairness of the election process.</w:t>
      </w:r>
      <w:ins w:id="28" w:author="Zhang Li" w:date="2022-07-02T15:00:00Z">
        <w:r w:rsidR="00251039">
          <w:rPr>
            <w:rFonts w:ascii="Times New Roman" w:eastAsia="宋体" w:hAnsi="Times New Roman" w:cs="Times New Roman"/>
            <w:kern w:val="0"/>
            <w:sz w:val="24"/>
            <w:szCs w:val="24"/>
          </w:rPr>
          <w:t xml:space="preserve"> (</w:t>
        </w:r>
        <w:r w:rsidR="00251039">
          <w:rPr>
            <w:rFonts w:ascii="Times New Roman" w:eastAsia="宋体" w:hAnsi="Times New Roman" w:cs="Times New Roman" w:hint="eastAsia"/>
            <w:kern w:val="0"/>
            <w:sz w:val="24"/>
            <w:szCs w:val="24"/>
          </w:rPr>
          <w:t>展开说明是如何确保的？</w:t>
        </w:r>
        <w:r w:rsidR="00251039">
          <w:rPr>
            <w:rFonts w:ascii="Times New Roman" w:eastAsia="宋体" w:hAnsi="Times New Roman" w:cs="Times New Roman"/>
            <w:kern w:val="0"/>
            <w:sz w:val="24"/>
            <w:szCs w:val="24"/>
          </w:rPr>
          <w:t>)</w:t>
        </w:r>
      </w:ins>
    </w:p>
    <w:p w14:paraId="4DB90B3D" w14:textId="77777777" w:rsidR="00FE2097" w:rsidRDefault="00FE2097" w:rsidP="00A2107C">
      <w:pPr>
        <w:spacing w:afterLines="50" w:after="156"/>
        <w:rPr>
          <w:rFonts w:ascii="Times New Roman" w:eastAsia="宋体" w:hAnsi="Times New Roman" w:cs="Times New Roman" w:hint="eastAsia"/>
          <w:kern w:val="0"/>
          <w:sz w:val="24"/>
          <w:szCs w:val="24"/>
        </w:rPr>
      </w:pPr>
    </w:p>
    <w:p w14:paraId="41B15779" w14:textId="1B75C8CC" w:rsidR="004646E2" w:rsidRDefault="004646E2" w:rsidP="005E4176">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proposer election algorithm is based on the roulette wheel selection. </w:t>
      </w:r>
      <w:r w:rsidR="00AD6547">
        <w:rPr>
          <w:rFonts w:ascii="Times New Roman" w:eastAsia="宋体" w:hAnsi="Times New Roman" w:cs="Times New Roman"/>
          <w:kern w:val="0"/>
          <w:sz w:val="24"/>
          <w:szCs w:val="24"/>
        </w:rPr>
        <w:t xml:space="preserve">A roulette wheel is constructed from the </w:t>
      </w:r>
      <w:r w:rsidR="001118C3">
        <w:rPr>
          <w:rFonts w:ascii="Times New Roman" w:eastAsia="宋体" w:hAnsi="Times New Roman" w:cs="Times New Roman"/>
          <w:kern w:val="0"/>
          <w:sz w:val="24"/>
          <w:szCs w:val="24"/>
        </w:rPr>
        <w:t xml:space="preserve">node elected probability, which is defined as </w:t>
      </w:r>
      <w:r w:rsidR="00AD6547">
        <w:rPr>
          <w:rFonts w:ascii="Times New Roman" w:eastAsia="宋体" w:hAnsi="Times New Roman" w:cs="Times New Roman"/>
          <w:kern w:val="0"/>
          <w:sz w:val="24"/>
          <w:szCs w:val="24"/>
        </w:rPr>
        <w:t xml:space="preserve">the ratio of </w:t>
      </w:r>
      <w:r w:rsidR="001118C3">
        <w:rPr>
          <w:rFonts w:ascii="Times New Roman" w:eastAsia="宋体" w:hAnsi="Times New Roman" w:cs="Times New Roman"/>
          <w:kern w:val="0"/>
          <w:sz w:val="24"/>
          <w:szCs w:val="24"/>
        </w:rPr>
        <w:t xml:space="preserve">the stability of </w:t>
      </w:r>
      <w:r w:rsidR="00AD6547">
        <w:rPr>
          <w:rFonts w:ascii="Times New Roman" w:eastAsia="宋体" w:hAnsi="Times New Roman" w:cs="Times New Roman"/>
          <w:kern w:val="0"/>
          <w:sz w:val="24"/>
          <w:szCs w:val="24"/>
        </w:rPr>
        <w:t xml:space="preserve">a node and total stability of all nodes. </w:t>
      </w:r>
      <w:r w:rsidR="005E4176">
        <w:rPr>
          <w:rFonts w:ascii="Times New Roman" w:eastAsia="宋体" w:hAnsi="Times New Roman" w:cs="Times New Roman"/>
          <w:kern w:val="0"/>
          <w:sz w:val="24"/>
          <w:szCs w:val="24"/>
        </w:rPr>
        <w:t>The wheel</w:t>
      </w:r>
      <w:r w:rsidR="00AD6547">
        <w:rPr>
          <w:rFonts w:ascii="Times New Roman" w:eastAsia="宋体" w:hAnsi="Times New Roman" w:cs="Times New Roman"/>
          <w:kern w:val="0"/>
          <w:sz w:val="24"/>
          <w:szCs w:val="24"/>
        </w:rPr>
        <w:t xml:space="preserve"> is re</w:t>
      </w:r>
      <w:r w:rsidR="001118C3">
        <w:rPr>
          <w:rFonts w:ascii="Times New Roman" w:eastAsia="宋体" w:hAnsi="Times New Roman" w:cs="Times New Roman"/>
          <w:kern w:val="0"/>
          <w:sz w:val="24"/>
          <w:szCs w:val="24"/>
        </w:rPr>
        <w:t xml:space="preserve">presented in the form of a pie chart, where </w:t>
      </w:r>
      <w:r w:rsidR="001118C3" w:rsidRPr="001118C3">
        <w:rPr>
          <w:rFonts w:ascii="Times New Roman" w:eastAsia="宋体" w:hAnsi="Times New Roman" w:cs="Times New Roman"/>
          <w:kern w:val="0"/>
          <w:sz w:val="24"/>
          <w:szCs w:val="24"/>
        </w:rPr>
        <w:t xml:space="preserve">the area occupied by each </w:t>
      </w:r>
      <w:r w:rsidR="001118C3">
        <w:rPr>
          <w:rFonts w:ascii="Times New Roman" w:eastAsia="宋体" w:hAnsi="Times New Roman" w:cs="Times New Roman"/>
          <w:kern w:val="0"/>
          <w:sz w:val="24"/>
          <w:szCs w:val="24"/>
        </w:rPr>
        <w:t>node</w:t>
      </w:r>
      <w:r w:rsidR="001118C3" w:rsidRPr="001118C3">
        <w:rPr>
          <w:rFonts w:ascii="Times New Roman" w:eastAsia="宋体" w:hAnsi="Times New Roman" w:cs="Times New Roman"/>
          <w:kern w:val="0"/>
          <w:sz w:val="24"/>
          <w:szCs w:val="24"/>
        </w:rPr>
        <w:t xml:space="preserve"> on the roulette wheel is proportional to its </w:t>
      </w:r>
      <w:r w:rsidR="005E4176">
        <w:rPr>
          <w:rFonts w:ascii="Times New Roman" w:eastAsia="宋体" w:hAnsi="Times New Roman" w:cs="Times New Roman"/>
          <w:kern w:val="0"/>
          <w:sz w:val="24"/>
          <w:szCs w:val="24"/>
        </w:rPr>
        <w:t>elected probability</w:t>
      </w:r>
      <w:r w:rsidR="001118C3" w:rsidRPr="001118C3">
        <w:rPr>
          <w:rFonts w:ascii="Times New Roman" w:eastAsia="宋体" w:hAnsi="Times New Roman" w:cs="Times New Roman"/>
          <w:kern w:val="0"/>
          <w:sz w:val="24"/>
          <w:szCs w:val="24"/>
        </w:rPr>
        <w:t>.</w:t>
      </w:r>
      <w:r w:rsidR="001118C3">
        <w:rPr>
          <w:rFonts w:ascii="Times New Roman" w:eastAsia="宋体" w:hAnsi="Times New Roman" w:cs="Times New Roman"/>
          <w:kern w:val="0"/>
          <w:sz w:val="24"/>
          <w:szCs w:val="24"/>
        </w:rPr>
        <w:t xml:space="preserve"> </w:t>
      </w:r>
      <w:r w:rsidR="005E4176">
        <w:rPr>
          <w:rFonts w:ascii="Times New Roman" w:eastAsia="宋体" w:hAnsi="Times New Roman" w:cs="Times New Roman"/>
          <w:kern w:val="0"/>
          <w:sz w:val="24"/>
          <w:szCs w:val="24"/>
        </w:rPr>
        <w:t xml:space="preserve">According to the elected </w:t>
      </w:r>
      <w:r w:rsidR="005E4176">
        <w:rPr>
          <w:rFonts w:ascii="Times New Roman" w:eastAsia="宋体" w:hAnsi="Times New Roman" w:cs="Times New Roman"/>
          <w:kern w:val="0"/>
          <w:sz w:val="24"/>
          <w:szCs w:val="24"/>
        </w:rPr>
        <w:lastRenderedPageBreak/>
        <w:t xml:space="preserve">probabilities of nodes, we can calculate the cumulative elected probabilities of nodes. </w:t>
      </w:r>
      <w:r w:rsidR="000241E1">
        <w:rPr>
          <w:rFonts w:ascii="Times New Roman" w:eastAsia="宋体" w:hAnsi="Times New Roman" w:cs="Times New Roman"/>
          <w:kern w:val="0"/>
          <w:sz w:val="24"/>
          <w:szCs w:val="24"/>
        </w:rPr>
        <w:t>In the algorithm, a r</w:t>
      </w:r>
      <w:r w:rsidR="005E4176">
        <w:rPr>
          <w:rFonts w:ascii="Times New Roman" w:eastAsia="宋体" w:hAnsi="Times New Roman" w:cs="Times New Roman"/>
          <w:kern w:val="0"/>
          <w:sz w:val="24"/>
          <w:szCs w:val="24"/>
        </w:rPr>
        <w:t>andom value</w:t>
      </w:r>
      <w:r w:rsidR="001118C3" w:rsidRPr="001118C3">
        <w:rPr>
          <w:rFonts w:ascii="Times New Roman" w:eastAsia="宋体" w:hAnsi="Times New Roman" w:cs="Times New Roman"/>
          <w:kern w:val="0"/>
          <w:sz w:val="24"/>
          <w:szCs w:val="24"/>
        </w:rPr>
        <w:t xml:space="preserve"> in the interval </w:t>
      </w:r>
      <m:oMath>
        <m:r>
          <w:rPr>
            <w:rFonts w:ascii="Cambria Math" w:eastAsia="宋体" w:hAnsi="Cambria Math" w:cs="Times New Roman"/>
            <w:kern w:val="0"/>
            <w:sz w:val="24"/>
            <w:szCs w:val="24"/>
          </w:rPr>
          <m:t>[0, 1)</m:t>
        </m:r>
      </m:oMath>
      <w:r w:rsidR="000241E1">
        <w:rPr>
          <w:rFonts w:ascii="Times New Roman" w:eastAsia="宋体" w:hAnsi="Times New Roman" w:cs="Times New Roman" w:hint="eastAsia"/>
          <w:kern w:val="0"/>
          <w:sz w:val="24"/>
          <w:szCs w:val="24"/>
        </w:rPr>
        <w:t xml:space="preserve"> </w:t>
      </w:r>
      <w:r w:rsidR="000241E1">
        <w:rPr>
          <w:rFonts w:ascii="Times New Roman" w:eastAsia="宋体" w:hAnsi="Times New Roman" w:cs="Times New Roman"/>
          <w:kern w:val="0"/>
          <w:sz w:val="24"/>
          <w:szCs w:val="24"/>
        </w:rPr>
        <w:t>is generated via a distributed randomness generation function</w:t>
      </w:r>
      <w:r w:rsidR="001118C3" w:rsidRPr="001118C3">
        <w:rPr>
          <w:rFonts w:ascii="Times New Roman" w:eastAsia="宋体" w:hAnsi="Times New Roman" w:cs="Times New Roman"/>
          <w:kern w:val="0"/>
          <w:sz w:val="24"/>
          <w:szCs w:val="24"/>
        </w:rPr>
        <w:t>.</w:t>
      </w:r>
      <w:r w:rsidR="001118C3" w:rsidRPr="001118C3">
        <w:t xml:space="preserve"> </w:t>
      </w:r>
      <w:r w:rsidR="001118C3" w:rsidRPr="001118C3">
        <w:rPr>
          <w:rFonts w:ascii="Times New Roman" w:eastAsia="宋体" w:hAnsi="Times New Roman" w:cs="Times New Roman"/>
          <w:kern w:val="0"/>
          <w:sz w:val="24"/>
          <w:szCs w:val="24"/>
        </w:rPr>
        <w:t xml:space="preserve">When the </w:t>
      </w:r>
      <w:r w:rsidR="000241E1">
        <w:rPr>
          <w:rFonts w:ascii="Times New Roman" w:eastAsia="宋体" w:hAnsi="Times New Roman" w:cs="Times New Roman"/>
          <w:kern w:val="0"/>
          <w:sz w:val="24"/>
          <w:szCs w:val="24"/>
        </w:rPr>
        <w:t>cumulative elected probability</w:t>
      </w:r>
      <w:r w:rsidR="001118C3" w:rsidRPr="001118C3">
        <w:rPr>
          <w:rFonts w:ascii="Times New Roman" w:eastAsia="宋体" w:hAnsi="Times New Roman" w:cs="Times New Roman"/>
          <w:kern w:val="0"/>
          <w:sz w:val="24"/>
          <w:szCs w:val="24"/>
        </w:rPr>
        <w:t xml:space="preserve"> is greater than the random number, the corresponding </w:t>
      </w:r>
      <w:r w:rsidR="000241E1">
        <w:rPr>
          <w:rFonts w:ascii="Times New Roman" w:eastAsia="宋体" w:hAnsi="Times New Roman" w:cs="Times New Roman"/>
          <w:kern w:val="0"/>
          <w:sz w:val="24"/>
          <w:szCs w:val="24"/>
        </w:rPr>
        <w:t>node</w:t>
      </w:r>
      <w:r w:rsidR="001118C3" w:rsidRPr="001118C3">
        <w:rPr>
          <w:rFonts w:ascii="Times New Roman" w:eastAsia="宋体" w:hAnsi="Times New Roman" w:cs="Times New Roman"/>
          <w:kern w:val="0"/>
          <w:sz w:val="24"/>
          <w:szCs w:val="24"/>
        </w:rPr>
        <w:t xml:space="preserve"> is elected</w:t>
      </w:r>
      <w:r w:rsidR="000241E1">
        <w:rPr>
          <w:rFonts w:ascii="Times New Roman" w:eastAsia="宋体" w:hAnsi="Times New Roman" w:cs="Times New Roman"/>
          <w:kern w:val="0"/>
          <w:sz w:val="24"/>
          <w:szCs w:val="24"/>
        </w:rPr>
        <w:t xml:space="preserve"> as current block proposer</w:t>
      </w:r>
      <w:r w:rsidR="001118C3" w:rsidRPr="001118C3">
        <w:rPr>
          <w:rFonts w:ascii="Times New Roman" w:eastAsia="宋体" w:hAnsi="Times New Roman" w:cs="Times New Roman"/>
          <w:kern w:val="0"/>
          <w:sz w:val="24"/>
          <w:szCs w:val="24"/>
        </w:rPr>
        <w:t xml:space="preserve">. </w:t>
      </w:r>
      <w:r w:rsidR="000241E1">
        <w:rPr>
          <w:rFonts w:ascii="Times New Roman" w:eastAsia="宋体" w:hAnsi="Times New Roman" w:cs="Times New Roman"/>
          <w:kern w:val="0"/>
          <w:sz w:val="24"/>
          <w:szCs w:val="24"/>
        </w:rPr>
        <w:t xml:space="preserve">Since </w:t>
      </w:r>
      <w:r w:rsidR="001118C3" w:rsidRPr="001118C3">
        <w:rPr>
          <w:rFonts w:ascii="Times New Roman" w:eastAsia="宋体" w:hAnsi="Times New Roman" w:cs="Times New Roman"/>
          <w:kern w:val="0"/>
          <w:sz w:val="24"/>
          <w:szCs w:val="24"/>
        </w:rPr>
        <w:t>a</w:t>
      </w:r>
      <w:r w:rsidR="000241E1">
        <w:rPr>
          <w:rFonts w:ascii="Times New Roman" w:eastAsia="宋体" w:hAnsi="Times New Roman" w:cs="Times New Roman"/>
          <w:kern w:val="0"/>
          <w:sz w:val="24"/>
          <w:szCs w:val="24"/>
        </w:rPr>
        <w:t xml:space="preserve"> node</w:t>
      </w:r>
      <w:r w:rsidR="001118C3" w:rsidRPr="001118C3">
        <w:rPr>
          <w:rFonts w:ascii="Times New Roman" w:eastAsia="宋体" w:hAnsi="Times New Roman" w:cs="Times New Roman"/>
          <w:kern w:val="0"/>
          <w:sz w:val="24"/>
          <w:szCs w:val="24"/>
        </w:rPr>
        <w:t xml:space="preserve"> with better </w:t>
      </w:r>
      <w:r w:rsidR="000241E1">
        <w:rPr>
          <w:rFonts w:ascii="Times New Roman" w:eastAsia="宋体" w:hAnsi="Times New Roman" w:cs="Times New Roman"/>
          <w:kern w:val="0"/>
          <w:sz w:val="24"/>
          <w:szCs w:val="24"/>
        </w:rPr>
        <w:t>stability</w:t>
      </w:r>
      <w:r w:rsidR="001118C3" w:rsidRPr="001118C3">
        <w:rPr>
          <w:rFonts w:ascii="Times New Roman" w:eastAsia="宋体" w:hAnsi="Times New Roman" w:cs="Times New Roman"/>
          <w:kern w:val="0"/>
          <w:sz w:val="24"/>
          <w:szCs w:val="24"/>
        </w:rPr>
        <w:t xml:space="preserve"> value will occupy a bigger area in the pie chart, </w:t>
      </w:r>
      <w:ins w:id="29" w:author="Zhang Li" w:date="2022-07-02T15:07:00Z">
        <w:r w:rsidR="008E1655">
          <w:rPr>
            <w:rFonts w:ascii="Times New Roman" w:eastAsia="宋体" w:hAnsi="Times New Roman" w:cs="Times New Roman"/>
            <w:kern w:val="0"/>
            <w:sz w:val="24"/>
            <w:szCs w:val="24"/>
          </w:rPr>
          <w:t>the node</w:t>
        </w:r>
      </w:ins>
      <w:ins w:id="30" w:author="Zhang Li" w:date="2022-07-02T15:08:00Z">
        <w:r w:rsidR="008E1655">
          <w:rPr>
            <w:rFonts w:ascii="Times New Roman" w:eastAsia="宋体" w:hAnsi="Times New Roman" w:cs="Times New Roman"/>
            <w:kern w:val="0"/>
            <w:sz w:val="24"/>
            <w:szCs w:val="24"/>
          </w:rPr>
          <w:t xml:space="preserve"> will have high </w:t>
        </w:r>
      </w:ins>
      <w:del w:id="31" w:author="Zhang Li" w:date="2022-07-02T15:08:00Z">
        <w:r w:rsidR="001118C3" w:rsidRPr="001118C3" w:rsidDel="008E1655">
          <w:rPr>
            <w:rFonts w:ascii="Times New Roman" w:eastAsia="宋体" w:hAnsi="Times New Roman" w:cs="Times New Roman"/>
            <w:kern w:val="0"/>
            <w:sz w:val="24"/>
            <w:szCs w:val="24"/>
          </w:rPr>
          <w:delText>the</w:delText>
        </w:r>
      </w:del>
      <w:r w:rsidR="001118C3" w:rsidRPr="001118C3">
        <w:rPr>
          <w:rFonts w:ascii="Times New Roman" w:eastAsia="宋体" w:hAnsi="Times New Roman" w:cs="Times New Roman"/>
          <w:kern w:val="0"/>
          <w:sz w:val="24"/>
          <w:szCs w:val="24"/>
        </w:rPr>
        <w:t xml:space="preserve"> probability </w:t>
      </w:r>
      <w:del w:id="32" w:author="Zhang Li" w:date="2022-07-02T15:08:00Z">
        <w:r w:rsidR="001118C3" w:rsidRPr="001118C3" w:rsidDel="008E1655">
          <w:rPr>
            <w:rFonts w:ascii="Times New Roman" w:eastAsia="宋体" w:hAnsi="Times New Roman" w:cs="Times New Roman"/>
            <w:kern w:val="0"/>
            <w:sz w:val="24"/>
            <w:szCs w:val="24"/>
          </w:rPr>
          <w:delText xml:space="preserve">of </w:delText>
        </w:r>
      </w:del>
      <w:ins w:id="33" w:author="Zhang Li" w:date="2022-07-02T15:08:00Z">
        <w:r w:rsidR="008E1655">
          <w:rPr>
            <w:rFonts w:ascii="Times New Roman" w:eastAsia="宋体" w:hAnsi="Times New Roman" w:cs="Times New Roman"/>
            <w:kern w:val="0"/>
            <w:sz w:val="24"/>
            <w:szCs w:val="24"/>
          </w:rPr>
          <w:t>being elected</w:t>
        </w:r>
      </w:ins>
      <w:del w:id="34" w:author="Zhang Li" w:date="2022-07-02T15:08:00Z">
        <w:r w:rsidR="001118C3" w:rsidRPr="001118C3" w:rsidDel="008E1655">
          <w:rPr>
            <w:rFonts w:ascii="Times New Roman" w:eastAsia="宋体" w:hAnsi="Times New Roman" w:cs="Times New Roman"/>
            <w:kern w:val="0"/>
            <w:sz w:val="24"/>
            <w:szCs w:val="24"/>
          </w:rPr>
          <w:delText>electing it will also be higher</w:delText>
        </w:r>
      </w:del>
      <w:r w:rsidR="001118C3" w:rsidRPr="001118C3">
        <w:rPr>
          <w:rFonts w:ascii="Times New Roman" w:eastAsia="宋体" w:hAnsi="Times New Roman" w:cs="Times New Roman"/>
          <w:kern w:val="0"/>
          <w:sz w:val="24"/>
          <w:szCs w:val="24"/>
        </w:rPr>
        <w:t>.</w:t>
      </w:r>
      <w:r w:rsidR="000241E1">
        <w:rPr>
          <w:rFonts w:ascii="Times New Roman" w:eastAsia="宋体" w:hAnsi="Times New Roman" w:cs="Times New Roman"/>
          <w:kern w:val="0"/>
          <w:sz w:val="24"/>
          <w:szCs w:val="24"/>
        </w:rPr>
        <w:t xml:space="preserve"> </w:t>
      </w:r>
      <w:del w:id="35" w:author="Zhang Li" w:date="2022-07-02T15:07:00Z">
        <w:r w:rsidR="000241E1" w:rsidDel="003316FC">
          <w:rPr>
            <w:rFonts w:ascii="Times New Roman" w:eastAsia="宋体" w:hAnsi="Times New Roman" w:cs="Times New Roman"/>
            <w:kern w:val="0"/>
            <w:sz w:val="24"/>
            <w:szCs w:val="24"/>
          </w:rPr>
          <w:delText xml:space="preserve">Therefore, </w:delText>
        </w:r>
        <w:r w:rsidR="002F382F" w:rsidDel="003316FC">
          <w:rPr>
            <w:rFonts w:ascii="Times New Roman" w:eastAsia="宋体" w:hAnsi="Times New Roman" w:cs="Times New Roman"/>
            <w:kern w:val="0"/>
            <w:sz w:val="24"/>
            <w:szCs w:val="24"/>
          </w:rPr>
          <w:delText xml:space="preserve">the block proposer election process is fair. </w:delText>
        </w:r>
      </w:del>
    </w:p>
    <w:p w14:paraId="01B904BB" w14:textId="77777777" w:rsidR="00A2107C" w:rsidRPr="003B0D51" w:rsidRDefault="00A2107C" w:rsidP="00A2107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2 Block Generation Stage</w:t>
      </w:r>
    </w:p>
    <w:p w14:paraId="31F729D0" w14:textId="5B9A93B4" w:rsidR="00A2107C" w:rsidRDefault="00A2107C" w:rsidP="00B75C5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will be generated in block generation stage</w:t>
      </w:r>
      <w:r w:rsidR="002F382F">
        <w:rPr>
          <w:rFonts w:ascii="Times New Roman" w:eastAsia="宋体" w:hAnsi="Times New Roman" w:cs="Times New Roman"/>
          <w:kern w:val="0"/>
          <w:sz w:val="24"/>
          <w:szCs w:val="24"/>
        </w:rPr>
        <w:t xml:space="preserve"> (see</w:t>
      </w:r>
      <w:r>
        <w:rPr>
          <w:rFonts w:ascii="Times New Roman" w:eastAsia="宋体" w:hAnsi="Times New Roman" w:cs="Times New Roman"/>
          <w:kern w:val="0"/>
          <w:sz w:val="24"/>
          <w:szCs w:val="24"/>
        </w:rPr>
        <w:t xml:space="preserve"> Algorithm 3</w:t>
      </w:r>
      <w:r w:rsidR="002F382F">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Pr="00B75C5E">
        <w:rPr>
          <w:rFonts w:ascii="Times New Roman" w:eastAsia="宋体" w:hAnsi="Times New Roman" w:cs="Times New Roman"/>
          <w:kern w:val="0"/>
          <w:sz w:val="24"/>
          <w:szCs w:val="24"/>
        </w:rPr>
        <w:t xml:space="preserve">In general, the </w:t>
      </w:r>
      <w:r w:rsidR="00DF7700" w:rsidRPr="00B75C5E">
        <w:rPr>
          <w:rFonts w:ascii="Times New Roman" w:eastAsia="宋体" w:hAnsi="Times New Roman" w:cs="Times New Roman"/>
          <w:kern w:val="0"/>
          <w:sz w:val="24"/>
          <w:szCs w:val="24"/>
        </w:rPr>
        <w:t>elected</w:t>
      </w:r>
      <w:r w:rsidRPr="00B75C5E">
        <w:rPr>
          <w:rFonts w:ascii="Times New Roman" w:eastAsia="宋体" w:hAnsi="Times New Roman" w:cs="Times New Roman"/>
          <w:kern w:val="0"/>
          <w:sz w:val="24"/>
          <w:szCs w:val="24"/>
        </w:rPr>
        <w:t xml:space="preserve"> block proposer</w:t>
      </w:r>
      <w:r w:rsidR="00DF7700" w:rsidRPr="00B75C5E">
        <w:rPr>
          <w:rFonts w:ascii="Times New Roman" w:eastAsia="宋体" w:hAnsi="Times New Roman" w:cs="Times New Roman"/>
          <w:kern w:val="0"/>
          <w:sz w:val="24"/>
          <w:szCs w:val="24"/>
        </w:rPr>
        <w:t xml:space="preserve"> will generate a new block, which contains transaction records and </w:t>
      </w:r>
      <w:r w:rsidR="00B75C5E" w:rsidRPr="00B75C5E">
        <w:rPr>
          <w:rFonts w:ascii="Times New Roman" w:eastAsia="宋体" w:hAnsi="Times New Roman" w:cs="Times New Roman"/>
          <w:kern w:val="0"/>
          <w:sz w:val="24"/>
          <w:szCs w:val="24"/>
        </w:rPr>
        <w:t>other necessary information. Then, the block proposer will broadcast the new block to other nodes.</w:t>
      </w:r>
      <w:r>
        <w:rPr>
          <w:rFonts w:ascii="Times New Roman" w:eastAsia="宋体" w:hAnsi="Times New Roman" w:cs="Times New Roman"/>
          <w:kern w:val="0"/>
          <w:sz w:val="24"/>
          <w:szCs w:val="24"/>
        </w:rPr>
        <w:t xml:space="preserve"> </w:t>
      </w:r>
      <w:r w:rsidR="00B75C5E">
        <w:rPr>
          <w:rFonts w:ascii="Times New Roman" w:eastAsia="宋体" w:hAnsi="Times New Roman" w:cs="Times New Roman"/>
          <w:kern w:val="0"/>
          <w:sz w:val="24"/>
          <w:szCs w:val="24"/>
        </w:rPr>
        <w:t>When receiving the block successfully, n</w:t>
      </w:r>
      <w:r>
        <w:rPr>
          <w:rFonts w:ascii="Times New Roman" w:eastAsia="宋体" w:hAnsi="Times New Roman" w:cs="Times New Roman"/>
          <w:kern w:val="0"/>
          <w:sz w:val="24"/>
          <w:szCs w:val="24"/>
        </w:rPr>
        <w:t>odes will immediately start block verification stage.</w:t>
      </w:r>
    </w:p>
    <w:p w14:paraId="720BED06" w14:textId="1533B76C" w:rsidR="00A2107C" w:rsidRPr="00527807" w:rsidRDefault="00A2107C" w:rsidP="00A2107C">
      <w:pPr>
        <w:spacing w:afterLines="50" w:after="156"/>
        <w:ind w:firstLineChars="200" w:firstLine="480"/>
        <w:rPr>
          <w:rFonts w:ascii="Times New Roman" w:eastAsia="宋体" w:hAnsi="Times New Roman" w:cs="Times New Roman"/>
          <w:kern w:val="0"/>
          <w:sz w:val="24"/>
          <w:szCs w:val="24"/>
        </w:rPr>
      </w:pPr>
      <w:r w:rsidRPr="00CE7040">
        <w:rPr>
          <w:rFonts w:ascii="Times New Roman" w:eastAsia="宋体" w:hAnsi="Times New Roman" w:cs="Times New Roman"/>
          <w:kern w:val="0"/>
          <w:position w:val="-6"/>
          <w:sz w:val="24"/>
          <w:szCs w:val="24"/>
        </w:rPr>
        <w:object w:dxaOrig="9698" w:dyaOrig="2502" w14:anchorId="00ABCF10">
          <v:shape id="_x0000_i1026" type="#_x0000_t75" style="width:485pt;height:125pt" o:ole="">
            <v:imagedata r:id="rId11" o:title=""/>
          </v:shape>
          <o:OLEObject Type="Embed" ProgID="Equation.Ribbit" ShapeID="_x0000_i1026" DrawAspect="Content" ObjectID="_1718284625" r:id="rId12"/>
        </w:object>
      </w:r>
      <w:r w:rsidRPr="0052780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contains a header and a body. The header consists of the round number, the hash value of previous block, the current block hash, the identity of the block proposer, the full signature </w:t>
      </w:r>
      <w:r>
        <w:rPr>
          <w:rFonts w:ascii="Times New Roman" w:eastAsia="宋体" w:hAnsi="Times New Roman" w:cs="Times New Roman" w:hint="eastAsia"/>
          <w:kern w:val="0"/>
          <w:sz w:val="24"/>
          <w:szCs w:val="24"/>
        </w:rPr>
        <w:t>and</w:t>
      </w:r>
      <w:r>
        <w:rPr>
          <w:rFonts w:ascii="Times New Roman" w:eastAsia="宋体" w:hAnsi="Times New Roman" w:cs="Times New Roman"/>
          <w:kern w:val="0"/>
          <w:sz w:val="24"/>
          <w:szCs w:val="24"/>
        </w:rPr>
        <w:t xml:space="preserve"> the root of transactions</w:t>
      </w:r>
      <w:r w:rsidR="00B75C5E">
        <w:rPr>
          <w:rFonts w:ascii="Times New Roman" w:eastAsia="宋体" w:hAnsi="Times New Roman" w:cs="Times New Roman"/>
          <w:kern w:val="0"/>
          <w:sz w:val="24"/>
          <w:szCs w:val="24"/>
        </w:rPr>
        <w:t>, and so on.</w:t>
      </w:r>
      <w:r>
        <w:rPr>
          <w:rFonts w:ascii="Times New Roman" w:eastAsia="宋体" w:hAnsi="Times New Roman" w:cs="Times New Roman"/>
          <w:kern w:val="0"/>
          <w:sz w:val="24"/>
          <w:szCs w:val="24"/>
        </w:rPr>
        <w:t xml:space="preserve"> Block body usually stores transaction recodes. </w:t>
      </w:r>
      <w:r w:rsidR="00870B4F" w:rsidRPr="00400A73">
        <w:rPr>
          <w:rFonts w:ascii="Times New Roman" w:eastAsia="宋体" w:hAnsi="Times New Roman" w:cs="Times New Roman"/>
          <w:kern w:val="0"/>
          <w:sz w:val="24"/>
          <w:szCs w:val="24"/>
          <w:highlight w:val="yellow"/>
          <w:rPrChange w:id="36" w:author="Zhang Li" w:date="2022-07-02T15:10:00Z">
            <w:rPr>
              <w:rFonts w:ascii="Times New Roman" w:eastAsia="宋体" w:hAnsi="Times New Roman" w:cs="Times New Roman"/>
              <w:kern w:val="0"/>
              <w:sz w:val="24"/>
              <w:szCs w:val="24"/>
            </w:rPr>
          </w:rPrChange>
        </w:rPr>
        <w:t>When generating a block, m</w:t>
      </w:r>
      <w:r w:rsidR="00B75C5E" w:rsidRPr="00400A73">
        <w:rPr>
          <w:rFonts w:ascii="Times New Roman" w:eastAsia="宋体" w:hAnsi="Times New Roman" w:cs="Times New Roman"/>
          <w:kern w:val="0"/>
          <w:sz w:val="24"/>
          <w:szCs w:val="24"/>
          <w:highlight w:val="yellow"/>
          <w:rPrChange w:id="37" w:author="Zhang Li" w:date="2022-07-02T15:10:00Z">
            <w:rPr>
              <w:rFonts w:ascii="Times New Roman" w:eastAsia="宋体" w:hAnsi="Times New Roman" w:cs="Times New Roman"/>
              <w:kern w:val="0"/>
              <w:sz w:val="24"/>
              <w:szCs w:val="24"/>
            </w:rPr>
          </w:rPrChange>
        </w:rPr>
        <w:t xml:space="preserve">ost of these </w:t>
      </w:r>
      <w:r w:rsidR="00870B4F" w:rsidRPr="00400A73">
        <w:rPr>
          <w:rFonts w:ascii="Times New Roman" w:eastAsia="宋体" w:hAnsi="Times New Roman" w:cs="Times New Roman"/>
          <w:kern w:val="0"/>
          <w:sz w:val="24"/>
          <w:szCs w:val="24"/>
          <w:highlight w:val="yellow"/>
          <w:rPrChange w:id="38" w:author="Zhang Li" w:date="2022-07-02T15:10:00Z">
            <w:rPr>
              <w:rFonts w:ascii="Times New Roman" w:eastAsia="宋体" w:hAnsi="Times New Roman" w:cs="Times New Roman"/>
              <w:kern w:val="0"/>
              <w:sz w:val="24"/>
              <w:szCs w:val="24"/>
            </w:rPr>
          </w:rPrChange>
        </w:rPr>
        <w:t xml:space="preserve">data are packaged into the block. </w:t>
      </w:r>
      <w:r w:rsidR="00B75C5E" w:rsidRPr="00400A73">
        <w:rPr>
          <w:rFonts w:ascii="Times New Roman" w:eastAsia="宋体" w:hAnsi="Times New Roman" w:cs="Times New Roman"/>
          <w:kern w:val="0"/>
          <w:sz w:val="24"/>
          <w:szCs w:val="24"/>
          <w:highlight w:val="yellow"/>
          <w:rPrChange w:id="39" w:author="Zhang Li" w:date="2022-07-02T15:10:00Z">
            <w:rPr>
              <w:rFonts w:ascii="Times New Roman" w:eastAsia="宋体" w:hAnsi="Times New Roman" w:cs="Times New Roman"/>
              <w:kern w:val="0"/>
              <w:sz w:val="24"/>
              <w:szCs w:val="24"/>
            </w:rPr>
          </w:rPrChange>
        </w:rPr>
        <w:t>Specially, t</w:t>
      </w:r>
      <w:r w:rsidRPr="00400A73">
        <w:rPr>
          <w:rFonts w:ascii="Times New Roman" w:eastAsia="宋体" w:hAnsi="Times New Roman" w:cs="Times New Roman"/>
          <w:kern w:val="0"/>
          <w:sz w:val="24"/>
          <w:szCs w:val="24"/>
          <w:highlight w:val="yellow"/>
          <w:rPrChange w:id="40" w:author="Zhang Li" w:date="2022-07-02T15:10:00Z">
            <w:rPr>
              <w:rFonts w:ascii="Times New Roman" w:eastAsia="宋体" w:hAnsi="Times New Roman" w:cs="Times New Roman"/>
              <w:kern w:val="0"/>
              <w:sz w:val="24"/>
              <w:szCs w:val="24"/>
            </w:rPr>
          </w:rPrChange>
        </w:rPr>
        <w:t>he full signature can only be appended to this block in block finalization stage.</w:t>
      </w:r>
      <w:ins w:id="41" w:author="Zhang Li" w:date="2022-07-02T15:10:00Z">
        <w:r w:rsidR="00400A73">
          <w:rPr>
            <w:rFonts w:ascii="Times New Roman" w:eastAsia="宋体" w:hAnsi="Times New Roman" w:cs="Times New Roman"/>
            <w:kern w:val="0"/>
            <w:sz w:val="24"/>
            <w:szCs w:val="24"/>
          </w:rPr>
          <w:t>(all…but</w:t>
        </w:r>
        <w:r w:rsidR="00400A73">
          <w:rPr>
            <w:rFonts w:ascii="Times New Roman" w:eastAsia="宋体" w:hAnsi="Times New Roman" w:cs="Times New Roman" w:hint="eastAsia"/>
            <w:kern w:val="0"/>
            <w:sz w:val="24"/>
            <w:szCs w:val="24"/>
          </w:rPr>
          <w:t>把前面两句合成一句</w:t>
        </w:r>
        <w:r w:rsidR="00400A73">
          <w:rPr>
            <w:rFonts w:ascii="Times New Roman" w:eastAsia="宋体" w:hAnsi="Times New Roman" w:cs="Times New Roman"/>
            <w:kern w:val="0"/>
            <w:sz w:val="24"/>
            <w:szCs w:val="24"/>
          </w:rPr>
          <w:t>)</w:t>
        </w:r>
      </w:ins>
    </w:p>
    <w:p w14:paraId="4E90F591" w14:textId="77777777" w:rsidR="00A2107C" w:rsidRPr="009846B2" w:rsidRDefault="00A2107C" w:rsidP="00A2107C">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Block Verification</w:t>
      </w:r>
      <w:r>
        <w:rPr>
          <w:rFonts w:ascii="Times New Roman" w:eastAsia="宋体" w:hAnsi="Times New Roman" w:cs="Times New Roman"/>
          <w:sz w:val="24"/>
          <w:szCs w:val="24"/>
        </w:rPr>
        <w:t xml:space="preserve"> Stage</w:t>
      </w:r>
    </w:p>
    <w:p w14:paraId="2A299537" w14:textId="2B888C6A" w:rsidR="00A2107C"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stage,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all nodes will verify the new block from current block proposer</w:t>
      </w:r>
      <w:r w:rsidR="0067378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receiving a block, consensus nodes will verify the legality of block proposer and the content of the block.</w:t>
      </w:r>
      <w:del w:id="42" w:author="Zhang Li" w:date="2022-07-02T15:12:00Z">
        <w:r w:rsidDel="00E53FCC">
          <w:rPr>
            <w:rFonts w:ascii="Times New Roman" w:eastAsia="宋体" w:hAnsi="Times New Roman" w:cs="Times New Roman"/>
            <w:kern w:val="0"/>
            <w:sz w:val="24"/>
            <w:szCs w:val="24"/>
          </w:rPr>
          <w:delText xml:space="preserve"> </w:delText>
        </w:r>
        <w:r w:rsidR="00673787" w:rsidDel="00E53FCC">
          <w:rPr>
            <w:rFonts w:ascii="Times New Roman" w:eastAsia="宋体" w:hAnsi="Times New Roman" w:cs="Times New Roman"/>
            <w:kern w:val="0"/>
            <w:sz w:val="24"/>
            <w:szCs w:val="24"/>
          </w:rPr>
          <w:delText>Each node will generate a partial signature if the block is valid, because SWIB uses partial signature as vote.</w:delText>
        </w:r>
      </w:del>
      <w:ins w:id="43" w:author="Zhang Li" w:date="2022-07-02T15:14:00Z">
        <w:r w:rsidR="00BA1FFB" w:rsidRPr="00BA1FFB">
          <w:rPr>
            <w:rFonts w:ascii="Times New Roman" w:eastAsia="宋体" w:hAnsi="Times New Roman" w:cs="Times New Roman"/>
            <w:kern w:val="0"/>
            <w:sz w:val="24"/>
            <w:szCs w:val="24"/>
          </w:rPr>
          <w:t xml:space="preserve"> </w:t>
        </w:r>
      </w:ins>
      <w:moveToRangeStart w:id="44" w:author="Zhang Li" w:date="2022-07-02T15:14:00Z" w:name="move107667277"/>
      <w:moveTo w:id="45" w:author="Zhang Li" w:date="2022-07-02T15:14:00Z">
        <w:r w:rsidR="00BA1FFB">
          <w:rPr>
            <w:rFonts w:ascii="Times New Roman" w:eastAsia="宋体" w:hAnsi="Times New Roman" w:cs="Times New Roman"/>
            <w:kern w:val="0"/>
            <w:sz w:val="24"/>
            <w:szCs w:val="24"/>
          </w:rPr>
          <w:t>Nodes will vote for the current block.</w:t>
        </w:r>
      </w:moveTo>
      <w:moveToRangeEnd w:id="44"/>
    </w:p>
    <w:p w14:paraId="184E3B25" w14:textId="77777777" w:rsidR="00A2107C" w:rsidRPr="008979D2" w:rsidRDefault="00A2107C" w:rsidP="00A2107C">
      <w:pPr>
        <w:spacing w:afterLines="50" w:after="156"/>
        <w:ind w:firstLineChars="200" w:firstLine="480"/>
        <w:rPr>
          <w:rFonts w:ascii="Times New Roman" w:eastAsia="宋体" w:hAnsi="Times New Roman" w:cs="Times New Roman"/>
          <w:kern w:val="0"/>
          <w:sz w:val="24"/>
          <w:szCs w:val="24"/>
        </w:rPr>
      </w:pPr>
      <w:r w:rsidRPr="007F78DF">
        <w:rPr>
          <w:rFonts w:ascii="Times New Roman" w:eastAsia="宋体" w:hAnsi="Times New Roman" w:cs="Times New Roman"/>
          <w:kern w:val="0"/>
          <w:position w:val="-6"/>
          <w:sz w:val="24"/>
          <w:szCs w:val="24"/>
        </w:rPr>
        <w:object w:dxaOrig="9698" w:dyaOrig="2340" w14:anchorId="5A334159">
          <v:shape id="_x0000_i1027" type="#_x0000_t75" style="width:485pt;height:117.05pt" o:ole="">
            <v:imagedata r:id="rId13" o:title=""/>
          </v:shape>
          <o:OLEObject Type="Embed" ProgID="Equation.Ribbit" ShapeID="_x0000_i1027" DrawAspect="Content" ObjectID="_1718284626" r:id="rId14"/>
        </w:object>
      </w:r>
      <w:r>
        <w:rPr>
          <w:rFonts w:ascii="Times New Roman" w:eastAsia="宋体" w:hAnsi="Times New Roman" w:cs="Times New Roman"/>
          <w:kern w:val="0"/>
          <w:sz w:val="24"/>
          <w:szCs w:val="24"/>
        </w:rPr>
        <w:tab/>
      </w:r>
    </w:p>
    <w:p w14:paraId="0C3FBDF5" w14:textId="77777777" w:rsidR="00A2107C"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stage, a node needs to check the following conditions:</w:t>
      </w:r>
    </w:p>
    <w:p w14:paraId="0467065F" w14:textId="77777777" w:rsidR="00A2107C" w:rsidRPr="009812EF"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9812EF">
        <w:rPr>
          <w:rFonts w:ascii="Times New Roman" w:eastAsia="宋体" w:hAnsi="Times New Roman" w:cs="Times New Roman"/>
          <w:kern w:val="0"/>
          <w:sz w:val="24"/>
          <w:szCs w:val="24"/>
        </w:rPr>
        <w:t xml:space="preserve">Block proposer: </w:t>
      </w:r>
      <w:r w:rsidRPr="006768F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output</w:t>
      </w:r>
      <w:r w:rsidRPr="006768F2">
        <w:rPr>
          <w:rFonts w:ascii="Times New Roman" w:eastAsia="宋体" w:hAnsi="Times New Roman" w:cs="Times New Roman"/>
          <w:kern w:val="0"/>
          <w:sz w:val="24"/>
          <w:szCs w:val="24"/>
        </w:rPr>
        <w:t xml:space="preserve"> of block proposer </w:t>
      </w:r>
      <w:r>
        <w:rPr>
          <w:rFonts w:ascii="Times New Roman" w:eastAsia="宋体" w:hAnsi="Times New Roman" w:cs="Times New Roman"/>
          <w:kern w:val="0"/>
          <w:sz w:val="24"/>
          <w:szCs w:val="24"/>
        </w:rPr>
        <w:t>election</w:t>
      </w:r>
      <w:r w:rsidRPr="006768F2">
        <w:rPr>
          <w:rFonts w:ascii="Times New Roman" w:eastAsia="宋体" w:hAnsi="Times New Roman" w:cs="Times New Roman"/>
          <w:kern w:val="0"/>
          <w:sz w:val="24"/>
          <w:szCs w:val="24"/>
        </w:rPr>
        <w:t xml:space="preserve"> algorithm</w:t>
      </w:r>
      <w:r>
        <w:rPr>
          <w:rFonts w:ascii="Times New Roman" w:eastAsia="宋体" w:hAnsi="Times New Roman" w:cs="Times New Roman"/>
          <w:kern w:val="0"/>
          <w:sz w:val="24"/>
          <w:szCs w:val="24"/>
        </w:rPr>
        <w:t xml:space="preserve"> is</w:t>
      </w:r>
      <w:r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 same with the identity of block proposer</w:t>
      </w:r>
      <w:r w:rsidRPr="006768F2">
        <w:rPr>
          <w:rFonts w:ascii="Times New Roman" w:eastAsia="宋体" w:hAnsi="Times New Roman" w:cs="Times New Roman"/>
          <w:kern w:val="0"/>
          <w:sz w:val="24"/>
          <w:szCs w:val="24"/>
        </w:rPr>
        <w:t>.</w:t>
      </w:r>
    </w:p>
    <w:p w14:paraId="7F6C1DFC" w14:textId="77777777" w:rsidR="00A2107C" w:rsidRPr="006768F2"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Previous hash</w:t>
      </w:r>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Pr="00086053">
        <w:rPr>
          <w:rFonts w:ascii="Times New Roman" w:eastAsia="宋体" w:hAnsi="Times New Roman" w:cs="Times New Roman"/>
          <w:kern w:val="0"/>
          <w:sz w:val="24"/>
          <w:szCs w:val="24"/>
        </w:rPr>
        <w:t>The previous hash value in the current block is equal to the hash of last block on its blockchain.</w:t>
      </w:r>
    </w:p>
    <w:p w14:paraId="71C74494" w14:textId="77777777" w:rsidR="00A2107C" w:rsidRPr="001224CB"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current </w:t>
      </w:r>
      <w:r w:rsidRPr="006768F2">
        <w:rPr>
          <w:rFonts w:ascii="Times New Roman" w:eastAsia="宋体" w:hAnsi="Times New Roman" w:cs="Times New Roman"/>
          <w:kern w:val="0"/>
          <w:sz w:val="24"/>
          <w:szCs w:val="24"/>
        </w:rPr>
        <w:t>block should not conflict with previous confirmed transactions.</w:t>
      </w:r>
    </w:p>
    <w:p w14:paraId="049EE1AC" w14:textId="52582AAD" w:rsidR="00A2107C" w:rsidRDefault="00A2107C" w:rsidP="00A2107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all the above conditions are satisfied, then </w:t>
      </w:r>
      <w:r w:rsidR="00EE7095">
        <w:rPr>
          <w:rFonts w:ascii="Times New Roman" w:eastAsia="宋体" w:hAnsi="Times New Roman" w:cs="Times New Roman"/>
          <w:kern w:val="0"/>
          <w:sz w:val="24"/>
          <w:szCs w:val="24"/>
        </w:rPr>
        <w:t xml:space="preserve">each </w:t>
      </w:r>
      <w:r>
        <w:rPr>
          <w:rFonts w:ascii="Times New Roman" w:eastAsia="宋体" w:hAnsi="Times New Roman" w:cs="Times New Roman"/>
          <w:kern w:val="0"/>
          <w:sz w:val="24"/>
          <w:szCs w:val="24"/>
        </w:rPr>
        <w:t>node generate</w:t>
      </w:r>
      <w:r w:rsidR="00EE7095">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partial signature for the block as a vote. Nodes will broadcast their votes to other nodes.</w:t>
      </w:r>
      <w:r w:rsidR="00EE7095">
        <w:rPr>
          <w:rFonts w:ascii="Times New Roman" w:eastAsia="宋体" w:hAnsi="Times New Roman" w:cs="Times New Roman"/>
          <w:kern w:val="0"/>
          <w:sz w:val="24"/>
          <w:szCs w:val="24"/>
        </w:rPr>
        <w:t xml:space="preserve"> The pseudo code of block verification is presented in Algorithm 4.</w:t>
      </w:r>
    </w:p>
    <w:p w14:paraId="5E44395B" w14:textId="7F8F7723" w:rsidR="00A2107C" w:rsidRPr="00FF5797" w:rsidRDefault="00A2107C" w:rsidP="00A2107C">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Block Finalization</w:t>
      </w:r>
      <w:r>
        <w:rPr>
          <w:rFonts w:ascii="Times New Roman" w:eastAsia="宋体" w:hAnsi="Times New Roman" w:cs="Times New Roman"/>
          <w:sz w:val="24"/>
          <w:szCs w:val="24"/>
        </w:rPr>
        <w:t xml:space="preserve"> Stage</w:t>
      </w:r>
      <w:ins w:id="46" w:author="Zhang Li" w:date="2022-07-02T15:18:00Z">
        <w:r w:rsidR="0034132A">
          <w:rPr>
            <w:rFonts w:ascii="Times New Roman" w:eastAsia="宋体" w:hAnsi="Times New Roman" w:cs="Times New Roman"/>
            <w:sz w:val="24"/>
            <w:szCs w:val="24"/>
          </w:rPr>
          <w:t xml:space="preserve">(Full Signanature </w:t>
        </w:r>
        <w:r w:rsidR="0034132A">
          <w:rPr>
            <w:rFonts w:ascii="Times New Roman" w:eastAsia="宋体" w:hAnsi="Times New Roman" w:cs="Times New Roman" w:hint="eastAsia"/>
            <w:sz w:val="24"/>
            <w:szCs w:val="24"/>
          </w:rPr>
          <w:t>也有一个验证，放在上一个阶段</w:t>
        </w:r>
        <w:r w:rsidR="0034132A">
          <w:rPr>
            <w:rFonts w:ascii="Times New Roman" w:eastAsia="宋体" w:hAnsi="Times New Roman" w:cs="Times New Roman"/>
            <w:sz w:val="24"/>
            <w:szCs w:val="24"/>
          </w:rPr>
          <w:t>)</w:t>
        </w:r>
      </w:ins>
    </w:p>
    <w:p w14:paraId="7A5948E6" w14:textId="1783FA3F" w:rsidR="00A2107C" w:rsidRDefault="00A2107C" w:rsidP="003B2A4D">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block finalization stage, a block will be finalized</w:t>
      </w:r>
      <w:r w:rsidR="00DB3AED">
        <w:rPr>
          <w:rFonts w:ascii="Times New Roman" w:eastAsia="宋体" w:hAnsi="Times New Roman" w:cs="Times New Roman"/>
          <w:kern w:val="0"/>
          <w:sz w:val="24"/>
          <w:szCs w:val="24"/>
        </w:rPr>
        <w:t xml:space="preserve">. </w:t>
      </w:r>
      <w:moveFromRangeStart w:id="47" w:author="Zhang Li" w:date="2022-07-02T15:14:00Z" w:name="move107667277"/>
      <w:moveFrom w:id="48" w:author="Zhang Li" w:date="2022-07-02T15:14:00Z">
        <w:r w:rsidR="008E040D" w:rsidDel="00BA1FFB">
          <w:rPr>
            <w:rFonts w:ascii="Times New Roman" w:eastAsia="宋体" w:hAnsi="Times New Roman" w:cs="Times New Roman"/>
            <w:kern w:val="0"/>
            <w:sz w:val="24"/>
            <w:szCs w:val="24"/>
          </w:rPr>
          <w:t xml:space="preserve">Nodes will vote for the current block. </w:t>
        </w:r>
      </w:moveFrom>
      <w:moveFromRangeEnd w:id="47"/>
      <w:r w:rsidR="00DB3AED" w:rsidRPr="003B2A4D">
        <w:rPr>
          <w:rFonts w:ascii="Times New Roman" w:eastAsia="宋体" w:hAnsi="Times New Roman" w:cs="Times New Roman"/>
          <w:kern w:val="0"/>
          <w:sz w:val="24"/>
          <w:szCs w:val="24"/>
          <w:highlight w:val="yellow"/>
          <w:rPrChange w:id="49" w:author="Zhang Li" w:date="2022-07-02T15:23:00Z">
            <w:rPr>
              <w:rFonts w:ascii="Times New Roman" w:eastAsia="宋体" w:hAnsi="Times New Roman" w:cs="Times New Roman"/>
              <w:kern w:val="0"/>
              <w:sz w:val="24"/>
              <w:szCs w:val="24"/>
            </w:rPr>
          </w:rPrChange>
        </w:rPr>
        <w:t xml:space="preserve">If there are a sufficient number of nodes agree on the </w:t>
      </w:r>
      <w:r w:rsidR="00AD3A6A" w:rsidRPr="003B2A4D">
        <w:rPr>
          <w:rFonts w:ascii="Times New Roman" w:eastAsia="宋体" w:hAnsi="Times New Roman" w:cs="Times New Roman"/>
          <w:kern w:val="0"/>
          <w:sz w:val="24"/>
          <w:szCs w:val="24"/>
          <w:highlight w:val="yellow"/>
          <w:rPrChange w:id="50" w:author="Zhang Li" w:date="2022-07-02T15:23:00Z">
            <w:rPr>
              <w:rFonts w:ascii="Times New Roman" w:eastAsia="宋体" w:hAnsi="Times New Roman" w:cs="Times New Roman"/>
              <w:kern w:val="0"/>
              <w:sz w:val="24"/>
              <w:szCs w:val="24"/>
            </w:rPr>
          </w:rPrChange>
        </w:rPr>
        <w:t>current</w:t>
      </w:r>
      <w:r w:rsidR="00DB3AED" w:rsidRPr="003B2A4D">
        <w:rPr>
          <w:rFonts w:ascii="Times New Roman" w:eastAsia="宋体" w:hAnsi="Times New Roman" w:cs="Times New Roman"/>
          <w:kern w:val="0"/>
          <w:sz w:val="24"/>
          <w:szCs w:val="24"/>
          <w:highlight w:val="yellow"/>
          <w:rPrChange w:id="51" w:author="Zhang Li" w:date="2022-07-02T15:23:00Z">
            <w:rPr>
              <w:rFonts w:ascii="Times New Roman" w:eastAsia="宋体" w:hAnsi="Times New Roman" w:cs="Times New Roman"/>
              <w:kern w:val="0"/>
              <w:sz w:val="24"/>
              <w:szCs w:val="24"/>
            </w:rPr>
          </w:rPrChange>
        </w:rPr>
        <w:t xml:space="preserve"> block, nodes will be informed to </w:t>
      </w:r>
      <w:r w:rsidR="00AD3A6A" w:rsidRPr="003B2A4D">
        <w:rPr>
          <w:rFonts w:ascii="Times New Roman" w:eastAsia="宋体" w:hAnsi="Times New Roman" w:cs="Times New Roman"/>
          <w:kern w:val="0"/>
          <w:sz w:val="24"/>
          <w:szCs w:val="24"/>
          <w:highlight w:val="yellow"/>
          <w:rPrChange w:id="52" w:author="Zhang Li" w:date="2022-07-02T15:23:00Z">
            <w:rPr>
              <w:rFonts w:ascii="Times New Roman" w:eastAsia="宋体" w:hAnsi="Times New Roman" w:cs="Times New Roman"/>
              <w:kern w:val="0"/>
              <w:sz w:val="24"/>
              <w:szCs w:val="24"/>
            </w:rPr>
          </w:rPrChange>
        </w:rPr>
        <w:t>finalize the block</w:t>
      </w:r>
      <w:r w:rsidR="00DB3AED" w:rsidRPr="003B2A4D">
        <w:rPr>
          <w:rFonts w:ascii="Times New Roman" w:eastAsia="宋体" w:hAnsi="Times New Roman" w:cs="Times New Roman"/>
          <w:kern w:val="0"/>
          <w:sz w:val="24"/>
          <w:szCs w:val="24"/>
          <w:highlight w:val="yellow"/>
          <w:rPrChange w:id="53" w:author="Zhang Li" w:date="2022-07-02T15:23:00Z">
            <w:rPr>
              <w:rFonts w:ascii="Times New Roman" w:eastAsia="宋体" w:hAnsi="Times New Roman" w:cs="Times New Roman"/>
              <w:kern w:val="0"/>
              <w:sz w:val="24"/>
              <w:szCs w:val="24"/>
            </w:rPr>
          </w:rPrChange>
        </w:rPr>
        <w:t>.</w:t>
      </w:r>
      <w:r w:rsidR="00AD3A6A">
        <w:rPr>
          <w:rFonts w:ascii="Times New Roman" w:eastAsia="宋体" w:hAnsi="Times New Roman" w:cs="Times New Roman"/>
          <w:kern w:val="0"/>
          <w:sz w:val="24"/>
          <w:szCs w:val="24"/>
        </w:rPr>
        <w:t xml:space="preserve"> Each node will update the block in their local blockchain. </w:t>
      </w:r>
      <w:r w:rsidR="00D4524F">
        <w:rPr>
          <w:rFonts w:ascii="Times New Roman" w:eastAsia="宋体" w:hAnsi="Times New Roman" w:cs="Times New Roman"/>
          <w:kern w:val="0"/>
          <w:sz w:val="24"/>
          <w:szCs w:val="24"/>
        </w:rPr>
        <w:t>Then, nodes will start a new consensus round. The pseudo code of block finalization is presented in Algorithm 5.</w:t>
      </w:r>
      <w:ins w:id="54" w:author="Zhang Li" w:date="2022-07-02T15:23:00Z">
        <w:r w:rsidR="003B2A4D">
          <w:rPr>
            <w:rFonts w:ascii="Times New Roman" w:eastAsia="宋体" w:hAnsi="Times New Roman" w:cs="Times New Roman" w:hint="eastAsia"/>
            <w:kern w:val="0"/>
            <w:sz w:val="24"/>
            <w:szCs w:val="24"/>
          </w:rPr>
          <w:t>（看不出来</w:t>
        </w:r>
        <w:r w:rsidR="003B2A4D">
          <w:rPr>
            <w:rFonts w:ascii="Times New Roman" w:eastAsia="宋体" w:hAnsi="Times New Roman" w:cs="Times New Roman" w:hint="eastAsia"/>
            <w:kern w:val="0"/>
            <w:sz w:val="24"/>
            <w:szCs w:val="24"/>
          </w:rPr>
          <w:t>f</w:t>
        </w:r>
        <w:r w:rsidR="003B2A4D">
          <w:rPr>
            <w:rFonts w:ascii="Times New Roman" w:eastAsia="宋体" w:hAnsi="Times New Roman" w:cs="Times New Roman"/>
            <w:kern w:val="0"/>
            <w:sz w:val="24"/>
            <w:szCs w:val="24"/>
          </w:rPr>
          <w:t xml:space="preserve">inalized </w:t>
        </w:r>
        <w:r w:rsidR="003B2A4D">
          <w:rPr>
            <w:rFonts w:ascii="Times New Roman" w:eastAsia="宋体" w:hAnsi="Times New Roman" w:cs="Times New Roman" w:hint="eastAsia"/>
            <w:kern w:val="0"/>
            <w:sz w:val="24"/>
            <w:szCs w:val="24"/>
          </w:rPr>
          <w:t>是在干嘛）</w:t>
        </w:r>
      </w:ins>
    </w:p>
    <w:p w14:paraId="4E4E8E86" w14:textId="77777777" w:rsidR="00A2107C" w:rsidRDefault="00A2107C" w:rsidP="00A2107C">
      <w:pPr>
        <w:spacing w:beforeLines="50" w:before="156" w:afterLines="50" w:after="156"/>
        <w:ind w:firstLineChars="200" w:firstLine="480"/>
        <w:rPr>
          <w:rFonts w:ascii="Times New Roman" w:eastAsia="宋体" w:hAnsi="Times New Roman" w:cs="Times New Roman"/>
          <w:kern w:val="0"/>
          <w:sz w:val="24"/>
          <w:szCs w:val="24"/>
        </w:rPr>
      </w:pPr>
      <w:r w:rsidRPr="00144B50">
        <w:rPr>
          <w:rFonts w:ascii="Times New Roman" w:eastAsia="宋体" w:hAnsi="Times New Roman" w:cs="Times New Roman"/>
          <w:kern w:val="0"/>
          <w:position w:val="-6"/>
          <w:sz w:val="24"/>
          <w:szCs w:val="24"/>
        </w:rPr>
        <w:object w:dxaOrig="9698" w:dyaOrig="4224" w14:anchorId="7B5ED76F">
          <v:shape id="_x0000_i1028" type="#_x0000_t75" style="width:485pt;height:211.6pt" o:ole="">
            <v:imagedata r:id="rId15" o:title=""/>
          </v:shape>
          <o:OLEObject Type="Embed" ProgID="Equation.Ribbit" ShapeID="_x0000_i1028" DrawAspect="Content" ObjectID="_1718284627" r:id="rId16"/>
        </w:object>
      </w:r>
    </w:p>
    <w:p w14:paraId="072245A6" w14:textId="2EB02823" w:rsidR="00A2107C" w:rsidRDefault="00D4524F" w:rsidP="0008490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full signature is used as </w:t>
      </w:r>
      <w:del w:id="55" w:author="Zhang Li" w:date="2022-07-02T15:25:00Z">
        <w:r w:rsidDel="00FE2EA5">
          <w:rPr>
            <w:rFonts w:ascii="Times New Roman" w:eastAsia="宋体" w:hAnsi="Times New Roman" w:cs="Times New Roman" w:hint="eastAsia"/>
            <w:kern w:val="0"/>
            <w:sz w:val="24"/>
            <w:szCs w:val="24"/>
          </w:rPr>
          <w:delText>the</w:delText>
        </w:r>
      </w:del>
      <w:ins w:id="56" w:author="Zhang Li" w:date="2022-07-02T15:25:00Z">
        <w:r w:rsidR="00FE2EA5">
          <w:rPr>
            <w:rFonts w:ascii="Times New Roman" w:eastAsia="宋体" w:hAnsi="Times New Roman" w:cs="Times New Roman" w:hint="eastAsia"/>
            <w:kern w:val="0"/>
            <w:sz w:val="24"/>
            <w:szCs w:val="24"/>
          </w:rPr>
          <w:t>a</w:t>
        </w:r>
        <w:r w:rsidR="00FE2EA5">
          <w:rPr>
            <w:rFonts w:ascii="Times New Roman" w:eastAsia="宋体" w:hAnsi="Times New Roman" w:cs="Times New Roman"/>
            <w:kern w:val="0"/>
            <w:sz w:val="24"/>
            <w:szCs w:val="24"/>
          </w:rPr>
          <w:t>(the-</w:t>
        </w:r>
        <w:r w:rsidR="00FE2EA5">
          <w:rPr>
            <w:rFonts w:ascii="Times New Roman" w:eastAsia="宋体" w:hAnsi="Times New Roman" w:cs="Times New Roman" w:hint="eastAsia"/>
            <w:kern w:val="0"/>
            <w:sz w:val="24"/>
            <w:szCs w:val="24"/>
          </w:rPr>
          <w:t>所述</w:t>
        </w:r>
        <w:r w:rsidR="00FE2EA5">
          <w:rPr>
            <w:rFonts w:ascii="Times New Roman" w:eastAsia="宋体" w:hAnsi="Times New Roman" w:cs="Times New Roman"/>
            <w:kern w:val="0"/>
            <w:sz w:val="24"/>
            <w:szCs w:val="24"/>
          </w:rPr>
          <w:t>)</w:t>
        </w:r>
      </w:ins>
      <w:r>
        <w:rPr>
          <w:rFonts w:ascii="Times New Roman" w:eastAsia="宋体" w:hAnsi="Times New Roman" w:cs="Times New Roman"/>
          <w:kern w:val="0"/>
          <w:sz w:val="24"/>
          <w:szCs w:val="24"/>
        </w:rPr>
        <w:t xml:space="preserve"> proof of the finalization of blocks in </w:t>
      </w:r>
      <w:r w:rsidR="008E040D">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block finalization stage. SWIB utilize</w:t>
      </w:r>
      <w:ins w:id="57" w:author="Zhang Li" w:date="2022-07-02T15:26:00Z">
        <w:r w:rsidR="00D960C1">
          <w:rPr>
            <w:rFonts w:ascii="Times New Roman" w:eastAsia="宋体" w:hAnsi="Times New Roman" w:cs="Times New Roman"/>
            <w:kern w:val="0"/>
            <w:sz w:val="24"/>
            <w:szCs w:val="24"/>
          </w:rPr>
          <w:t>s</w:t>
        </w:r>
      </w:ins>
      <w:r>
        <w:rPr>
          <w:rFonts w:ascii="Times New Roman" w:eastAsia="宋体" w:hAnsi="Times New Roman" w:cs="Times New Roman"/>
          <w:kern w:val="0"/>
          <w:sz w:val="24"/>
          <w:szCs w:val="24"/>
        </w:rPr>
        <w:t xml:space="preserve"> a voting mechanism that based on a </w:t>
      </w:r>
      <w:r w:rsidRPr="009812EF">
        <w:rPr>
          <w:rFonts w:ascii="Times New Roman" w:eastAsia="宋体" w:hAnsi="Times New Roman" w:cs="Times New Roman"/>
          <w:kern w:val="0"/>
          <w:sz w:val="24"/>
          <w:szCs w:val="24"/>
        </w:rPr>
        <w:t>secure threshold BLS signature scheme</w:t>
      </w:r>
      <w:r>
        <w:rPr>
          <w:rFonts w:ascii="Times New Roman" w:eastAsia="宋体" w:hAnsi="Times New Roman" w:cs="Times New Roman"/>
          <w:kern w:val="0"/>
          <w:sz w:val="24"/>
          <w:szCs w:val="24"/>
        </w:rPr>
        <w:t xml:space="preserve">. </w:t>
      </w:r>
      <w:r w:rsidR="008E040D">
        <w:rPr>
          <w:rFonts w:ascii="Times New Roman" w:eastAsia="宋体" w:hAnsi="Times New Roman" w:cs="Times New Roman"/>
          <w:kern w:val="0"/>
          <w:sz w:val="24"/>
          <w:szCs w:val="24"/>
        </w:rPr>
        <w:t>In this voting mechanism,</w:t>
      </w:r>
      <w:r w:rsidR="008E040D">
        <w:rPr>
          <w:rFonts w:ascii="Times New Roman" w:eastAsia="宋体" w:hAnsi="Times New Roman" w:cs="Times New Roman" w:hint="eastAsia"/>
          <w:kern w:val="0"/>
          <w:sz w:val="24"/>
          <w:szCs w:val="24"/>
        </w:rPr>
        <w:t xml:space="preserve"> </w:t>
      </w:r>
      <w:r w:rsidR="008E040D">
        <w:rPr>
          <w:rFonts w:ascii="Times New Roman" w:eastAsia="宋体" w:hAnsi="Times New Roman" w:cs="Times New Roman"/>
          <w:kern w:val="0"/>
          <w:sz w:val="24"/>
          <w:szCs w:val="24"/>
        </w:rPr>
        <w:t xml:space="preserve">a partial signature </w:t>
      </w:r>
      <w:r w:rsidR="008E040D" w:rsidRPr="00D960C1">
        <w:rPr>
          <w:rFonts w:ascii="Times New Roman" w:eastAsia="宋体" w:hAnsi="Times New Roman" w:cs="Times New Roman"/>
          <w:kern w:val="0"/>
          <w:sz w:val="24"/>
          <w:szCs w:val="24"/>
          <w:highlight w:val="yellow"/>
          <w:rPrChange w:id="58" w:author="Zhang Li" w:date="2022-07-02T15:27:00Z">
            <w:rPr>
              <w:rFonts w:ascii="Times New Roman" w:eastAsia="宋体" w:hAnsi="Times New Roman" w:cs="Times New Roman"/>
              <w:kern w:val="0"/>
              <w:sz w:val="24"/>
              <w:szCs w:val="24"/>
            </w:rPr>
          </w:rPrChange>
        </w:rPr>
        <w:t>is seen as</w:t>
      </w:r>
      <w:r w:rsidR="008E040D">
        <w:rPr>
          <w:rFonts w:ascii="Times New Roman" w:eastAsia="宋体" w:hAnsi="Times New Roman" w:cs="Times New Roman"/>
          <w:kern w:val="0"/>
          <w:sz w:val="24"/>
          <w:szCs w:val="24"/>
        </w:rPr>
        <w:t xml:space="preserve"> a vote of the proposed block. </w:t>
      </w:r>
      <w:r w:rsidR="003D35A6">
        <w:rPr>
          <w:rFonts w:ascii="Times New Roman" w:eastAsia="宋体" w:hAnsi="Times New Roman" w:cs="Times New Roman"/>
          <w:kern w:val="0"/>
          <w:sz w:val="24"/>
          <w:szCs w:val="24"/>
        </w:rPr>
        <w:t xml:space="preserve">When gathering a sufficient number of partial signature shares of the proposed block, a consensus node can recover the full signature through the signature recovery algorithm of the threshold BLS signature scheme. The successful reconstruction of </w:t>
      </w:r>
      <w:del w:id="59" w:author="Zhang Li" w:date="2022-07-02T15:28:00Z">
        <w:r w:rsidR="003D35A6" w:rsidDel="00D960C1">
          <w:rPr>
            <w:rFonts w:ascii="Times New Roman" w:eastAsia="宋体" w:hAnsi="Times New Roman" w:cs="Times New Roman"/>
            <w:kern w:val="0"/>
            <w:sz w:val="24"/>
            <w:szCs w:val="24"/>
          </w:rPr>
          <w:delText xml:space="preserve">valid </w:delText>
        </w:r>
      </w:del>
      <w:r w:rsidR="003D35A6">
        <w:rPr>
          <w:rFonts w:ascii="Times New Roman" w:eastAsia="宋体" w:hAnsi="Times New Roman" w:cs="Times New Roman"/>
          <w:kern w:val="0"/>
          <w:sz w:val="24"/>
          <w:szCs w:val="24"/>
        </w:rPr>
        <w:t>full signature indicates that a sufficient number of nodes approve the proposed block.</w:t>
      </w:r>
      <w:r w:rsidR="003D35A6" w:rsidRPr="00246D6C">
        <w:rPr>
          <w:rFonts w:ascii="Times New Roman" w:eastAsia="宋体" w:hAnsi="Times New Roman" w:cs="Times New Roman"/>
          <w:kern w:val="0"/>
          <w:sz w:val="24"/>
          <w:szCs w:val="24"/>
        </w:rPr>
        <w:t xml:space="preserve"> </w:t>
      </w:r>
      <w:r w:rsidR="003D35A6">
        <w:rPr>
          <w:rFonts w:ascii="Times New Roman" w:eastAsia="宋体" w:hAnsi="Times New Roman" w:cs="Times New Roman"/>
          <w:kern w:val="0"/>
          <w:sz w:val="24"/>
          <w:szCs w:val="24"/>
        </w:rPr>
        <w:t xml:space="preserve">In this case, the block is considered to be valid. </w:t>
      </w:r>
      <w:r w:rsidR="00A2107C">
        <w:rPr>
          <w:rFonts w:ascii="Times New Roman" w:eastAsia="宋体" w:hAnsi="Times New Roman" w:cs="Times New Roman"/>
          <w:kern w:val="0"/>
          <w:sz w:val="24"/>
          <w:szCs w:val="24"/>
        </w:rPr>
        <w:t xml:space="preserve">Therefore, it is feasible to use the full signature as the </w:t>
      </w:r>
      <w:del w:id="60" w:author="Zhang Li" w:date="2022-07-02T15:26:00Z">
        <w:r w:rsidR="00A2107C" w:rsidDel="00D960C1">
          <w:rPr>
            <w:rFonts w:ascii="Times New Roman" w:eastAsia="宋体" w:hAnsi="Times New Roman" w:cs="Times New Roman" w:hint="eastAsia"/>
            <w:kern w:val="0"/>
            <w:sz w:val="24"/>
            <w:szCs w:val="24"/>
          </w:rPr>
          <w:delText>signal</w:delText>
        </w:r>
      </w:del>
      <w:ins w:id="61" w:author="Zhang Li" w:date="2022-07-02T15:26:00Z">
        <w:r w:rsidR="00D960C1">
          <w:rPr>
            <w:rFonts w:ascii="Times New Roman" w:eastAsia="宋体" w:hAnsi="Times New Roman" w:cs="Times New Roman" w:hint="eastAsia"/>
            <w:kern w:val="0"/>
            <w:sz w:val="24"/>
            <w:szCs w:val="24"/>
          </w:rPr>
          <w:t>proof</w:t>
        </w:r>
      </w:ins>
      <w:r w:rsidR="00A2107C">
        <w:rPr>
          <w:rFonts w:ascii="Times New Roman" w:eastAsia="宋体" w:hAnsi="Times New Roman" w:cs="Times New Roman"/>
          <w:kern w:val="0"/>
          <w:sz w:val="24"/>
          <w:szCs w:val="24"/>
        </w:rPr>
        <w:t xml:space="preserve"> of block finalization.</w:t>
      </w:r>
    </w:p>
    <w:p w14:paraId="48D69B6A" w14:textId="77777777" w:rsidR="00A2107C" w:rsidRPr="00534904" w:rsidRDefault="00A2107C" w:rsidP="00A2107C">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t>4</w:t>
      </w:r>
      <w:r w:rsidRPr="00534904">
        <w:rPr>
          <w:rFonts w:ascii="Times New Roman" w:eastAsia="黑体" w:hAnsi="Times New Roman" w:cs="Times New Roman"/>
          <w:sz w:val="28"/>
          <w:szCs w:val="28"/>
        </w:rPr>
        <w:t>. 3 Incentive and Punishment Mechanism</w:t>
      </w:r>
      <w:r>
        <w:rPr>
          <w:rFonts w:ascii="Times New Roman" w:eastAsia="黑体" w:hAnsi="Times New Roman" w:cs="Times New Roman"/>
          <w:sz w:val="28"/>
          <w:szCs w:val="28"/>
        </w:rPr>
        <w:t>s</w:t>
      </w:r>
    </w:p>
    <w:p w14:paraId="6C150E7E" w14:textId="7FA6D1F4" w:rsidR="00A2107C" w:rsidRDefault="00A2107C"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subsection, we present incentive and punishment mechanisms to improve the security of SWIB. On the one hand, an incentive mechanism is necessary </w:t>
      </w:r>
      <w:r>
        <w:rPr>
          <w:rFonts w:ascii="Times New Roman" w:eastAsia="宋体" w:hAnsi="Times New Roman" w:cs="Times New Roman" w:hint="eastAsia"/>
          <w:kern w:val="0"/>
          <w:sz w:val="24"/>
          <w:szCs w:val="24"/>
        </w:rPr>
        <w:t>in</w:t>
      </w:r>
      <w:r>
        <w:rPr>
          <w:rFonts w:ascii="Times New Roman" w:eastAsia="宋体" w:hAnsi="Times New Roman" w:cs="Times New Roman"/>
          <w:kern w:val="0"/>
          <w:sz w:val="24"/>
          <w:szCs w:val="24"/>
        </w:rPr>
        <w:t xml:space="preserve"> a blockchain system to encourage consensus nodes in participating the consensus process. </w:t>
      </w:r>
      <w:r w:rsidR="00084900">
        <w:rPr>
          <w:rFonts w:ascii="Times New Roman" w:eastAsia="宋体" w:hAnsi="Times New Roman" w:cs="Times New Roman"/>
          <w:kern w:val="0"/>
          <w:sz w:val="24"/>
          <w:szCs w:val="24"/>
        </w:rPr>
        <w:t>O</w:t>
      </w:r>
      <w:r>
        <w:rPr>
          <w:rFonts w:ascii="Times New Roman" w:eastAsia="宋体" w:hAnsi="Times New Roman" w:cs="Times New Roman"/>
          <w:kern w:val="0"/>
          <w:sz w:val="24"/>
          <w:szCs w:val="24"/>
        </w:rPr>
        <w:t xml:space="preserve">n the other hand, a punishment mechanism is </w:t>
      </w:r>
      <w:r w:rsidR="00084900">
        <w:rPr>
          <w:rFonts w:ascii="Times New Roman" w:eastAsia="宋体" w:hAnsi="Times New Roman" w:cs="Times New Roman"/>
          <w:kern w:val="0"/>
          <w:sz w:val="24"/>
          <w:szCs w:val="24"/>
        </w:rPr>
        <w:t>used</w:t>
      </w:r>
      <w:r>
        <w:rPr>
          <w:rFonts w:ascii="Times New Roman" w:eastAsia="宋体" w:hAnsi="Times New Roman" w:cs="Times New Roman"/>
          <w:kern w:val="0"/>
          <w:sz w:val="24"/>
          <w:szCs w:val="24"/>
        </w:rPr>
        <w:t xml:space="preserve"> to reduce the risk that rational nodes become malicious.</w:t>
      </w:r>
    </w:p>
    <w:p w14:paraId="1C29921C" w14:textId="55B8E4CA" w:rsidR="00082685" w:rsidRDefault="00084900" w:rsidP="00EC6AF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A2107C">
        <w:rPr>
          <w:rFonts w:ascii="Times New Roman" w:eastAsia="宋体" w:hAnsi="Times New Roman" w:cs="Times New Roman"/>
          <w:kern w:val="0"/>
          <w:sz w:val="24"/>
          <w:szCs w:val="24"/>
        </w:rPr>
        <w:t xml:space="preserve">n incentive mechanism </w:t>
      </w:r>
      <w:r>
        <w:rPr>
          <w:rFonts w:ascii="Times New Roman" w:eastAsia="宋体" w:hAnsi="Times New Roman" w:cs="Times New Roman"/>
          <w:kern w:val="0"/>
          <w:sz w:val="24"/>
          <w:szCs w:val="24"/>
        </w:rPr>
        <w:t>can improve the security of SWIB. N</w:t>
      </w:r>
      <w:r w:rsidR="00A2107C">
        <w:rPr>
          <w:rFonts w:ascii="Times New Roman" w:eastAsia="宋体" w:hAnsi="Times New Roman" w:cs="Times New Roman"/>
          <w:kern w:val="0"/>
          <w:sz w:val="24"/>
          <w:szCs w:val="24"/>
        </w:rPr>
        <w:t xml:space="preserve">odes might be reluctant in participating consensus process due to considerable computational power consumption and transmission power consumption. In consensus process, rational nodes may be willing to wait for receiving full signature from others, rather than consuming computational power to verify a block, generate partial signature, and recover full signature. Reward can motivate nodes to participate the consensus process actively. </w:t>
      </w:r>
      <w:r w:rsidR="00481D8E" w:rsidRPr="00EA2C56">
        <w:rPr>
          <w:rFonts w:ascii="Times New Roman" w:eastAsia="宋体" w:hAnsi="Times New Roman" w:cs="Times New Roman"/>
          <w:kern w:val="0"/>
          <w:sz w:val="24"/>
          <w:szCs w:val="24"/>
        </w:rPr>
        <w:t xml:space="preserve">This incentive mechanism encourages nodes to </w:t>
      </w:r>
      <w:r w:rsidR="00481D8E">
        <w:rPr>
          <w:rFonts w:ascii="Times New Roman" w:eastAsia="宋体" w:hAnsi="Times New Roman" w:cs="Times New Roman"/>
          <w:kern w:val="0"/>
          <w:sz w:val="24"/>
          <w:szCs w:val="24"/>
        </w:rPr>
        <w:t>generate</w:t>
      </w:r>
      <w:r w:rsidR="00481D8E" w:rsidRPr="00EA2C56">
        <w:rPr>
          <w:rFonts w:ascii="Times New Roman" w:eastAsia="宋体" w:hAnsi="Times New Roman" w:cs="Times New Roman"/>
          <w:kern w:val="0"/>
          <w:sz w:val="24"/>
          <w:szCs w:val="24"/>
        </w:rPr>
        <w:t xml:space="preserve"> </w:t>
      </w:r>
      <w:r w:rsidR="00481D8E">
        <w:rPr>
          <w:rFonts w:ascii="Times New Roman" w:eastAsia="宋体" w:hAnsi="Times New Roman" w:cs="Times New Roman"/>
          <w:kern w:val="0"/>
          <w:sz w:val="24"/>
          <w:szCs w:val="24"/>
        </w:rPr>
        <w:t xml:space="preserve">valid </w:t>
      </w:r>
      <w:r w:rsidR="00481D8E" w:rsidRPr="00EA2C56">
        <w:rPr>
          <w:rFonts w:ascii="Times New Roman" w:eastAsia="宋体" w:hAnsi="Times New Roman" w:cs="Times New Roman"/>
          <w:kern w:val="0"/>
          <w:sz w:val="24"/>
          <w:szCs w:val="24"/>
        </w:rPr>
        <w:t>block and signature</w:t>
      </w:r>
      <w:r w:rsidR="00EC6AFC">
        <w:rPr>
          <w:rFonts w:ascii="Times New Roman" w:eastAsia="宋体" w:hAnsi="Times New Roman" w:cs="Times New Roman"/>
          <w:kern w:val="0"/>
          <w:sz w:val="24"/>
          <w:szCs w:val="24"/>
        </w:rPr>
        <w:t>s</w:t>
      </w:r>
      <w:r w:rsidR="00481D8E" w:rsidRPr="00EA2C56">
        <w:rPr>
          <w:rFonts w:ascii="Times New Roman" w:eastAsia="宋体" w:hAnsi="Times New Roman" w:cs="Times New Roman"/>
          <w:kern w:val="0"/>
          <w:sz w:val="24"/>
          <w:szCs w:val="24"/>
        </w:rPr>
        <w:t xml:space="preserve">, </w:t>
      </w:r>
      <w:r w:rsidR="00EC6AFC">
        <w:rPr>
          <w:rFonts w:ascii="Times New Roman" w:eastAsia="宋体" w:hAnsi="Times New Roman" w:cs="Times New Roman"/>
          <w:kern w:val="0"/>
          <w:sz w:val="24"/>
          <w:szCs w:val="24"/>
        </w:rPr>
        <w:t>which are necessary for consensus process</w:t>
      </w:r>
      <w:r w:rsidR="00481D8E" w:rsidRPr="00EA2C56">
        <w:rPr>
          <w:rFonts w:ascii="Times New Roman" w:eastAsia="宋体" w:hAnsi="Times New Roman" w:cs="Times New Roman"/>
          <w:kern w:val="0"/>
          <w:sz w:val="24"/>
          <w:szCs w:val="24"/>
        </w:rPr>
        <w:t xml:space="preserve">. </w:t>
      </w:r>
      <w:r w:rsidR="00EC6AFC">
        <w:rPr>
          <w:rFonts w:ascii="Times New Roman" w:eastAsia="宋体" w:hAnsi="Times New Roman" w:cs="Times New Roman" w:hint="eastAsia"/>
          <w:kern w:val="0"/>
          <w:sz w:val="24"/>
          <w:szCs w:val="24"/>
        </w:rPr>
        <w:t>C</w:t>
      </w:r>
      <w:r w:rsidR="00082685">
        <w:rPr>
          <w:rFonts w:ascii="Times New Roman" w:eastAsia="宋体" w:hAnsi="Times New Roman" w:cs="Times New Roman"/>
          <w:kern w:val="0"/>
          <w:sz w:val="24"/>
          <w:szCs w:val="24"/>
        </w:rPr>
        <w:t>onsensus nodes w</w:t>
      </w:r>
      <w:r w:rsidR="00EC6AFC">
        <w:rPr>
          <w:rFonts w:ascii="Times New Roman" w:eastAsia="宋体" w:hAnsi="Times New Roman" w:cs="Times New Roman"/>
          <w:kern w:val="0"/>
          <w:sz w:val="24"/>
          <w:szCs w:val="24"/>
        </w:rPr>
        <w:t>ould like to</w:t>
      </w:r>
      <w:r w:rsidR="00082685">
        <w:rPr>
          <w:rFonts w:ascii="Times New Roman" w:eastAsia="宋体" w:hAnsi="Times New Roman" w:cs="Times New Roman"/>
          <w:kern w:val="0"/>
          <w:sz w:val="24"/>
          <w:szCs w:val="24"/>
        </w:rPr>
        <w:t xml:space="preserve"> follow the SWIB</w:t>
      </w:r>
      <w:r w:rsidR="000C6960">
        <w:rPr>
          <w:rFonts w:ascii="Times New Roman" w:eastAsia="宋体" w:hAnsi="Times New Roman" w:cs="Times New Roman"/>
          <w:kern w:val="0"/>
          <w:sz w:val="24"/>
          <w:szCs w:val="24"/>
        </w:rPr>
        <w:t xml:space="preserve"> to obtain reward. Therefore, the security of consensus process will be improved through the incentive mechanism.</w:t>
      </w:r>
    </w:p>
    <w:p w14:paraId="07AF8A2A" w14:textId="3AAF8398" w:rsidR="00A2107C" w:rsidRDefault="00A2107C" w:rsidP="00DC347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incentive mechanism based on a secure </w:t>
      </w:r>
      <w:r w:rsidRPr="00D9322F">
        <w:rPr>
          <w:rFonts w:ascii="Times New Roman" w:eastAsia="宋体" w:hAnsi="Times New Roman" w:cs="Times New Roman"/>
          <w:kern w:val="0"/>
          <w:sz w:val="24"/>
          <w:szCs w:val="24"/>
        </w:rPr>
        <w:t>threshold BLS signature sche</w:t>
      </w:r>
      <w:r w:rsidR="00481D8E">
        <w:rPr>
          <w:rFonts w:ascii="Times New Roman" w:eastAsia="宋体" w:hAnsi="Times New Roman" w:cs="Times New Roman"/>
          <w:kern w:val="0"/>
          <w:sz w:val="24"/>
          <w:szCs w:val="24"/>
        </w:rPr>
        <w:t>me</w:t>
      </w:r>
      <w:r w:rsidR="00EC6AFC">
        <w:rPr>
          <w:rFonts w:ascii="Times New Roman" w:eastAsia="宋体" w:hAnsi="Times New Roman" w:cs="Times New Roman"/>
          <w:kern w:val="0"/>
          <w:sz w:val="24"/>
          <w:szCs w:val="24"/>
        </w:rPr>
        <w:t xml:space="preserve"> will reward those nodes that have contribute to consensus process</w:t>
      </w:r>
      <w:r>
        <w:rPr>
          <w:rFonts w:ascii="Times New Roman" w:eastAsia="宋体" w:hAnsi="Times New Roman" w:cs="Times New Roman"/>
          <w:kern w:val="0"/>
          <w:sz w:val="24"/>
          <w:szCs w:val="24"/>
        </w:rPr>
        <w:t xml:space="preserve">. </w:t>
      </w:r>
      <w:r w:rsidR="000C6960">
        <w:rPr>
          <w:rFonts w:ascii="Times New Roman" w:eastAsia="宋体" w:hAnsi="Times New Roman" w:cs="Times New Roman"/>
          <w:kern w:val="0"/>
          <w:sz w:val="24"/>
          <w:szCs w:val="24"/>
        </w:rPr>
        <w:t xml:space="preserve">The reward in blockchain system are the submitted transaction fees in blocks. Part of the transaction fees is distributed to block proposers, and the rest </w:t>
      </w:r>
      <w:r w:rsidR="003D087D">
        <w:rPr>
          <w:rFonts w:ascii="Times New Roman" w:eastAsia="宋体" w:hAnsi="Times New Roman" w:cs="Times New Roman"/>
          <w:kern w:val="0"/>
          <w:sz w:val="24"/>
          <w:szCs w:val="24"/>
        </w:rPr>
        <w:t>fee</w:t>
      </w:r>
      <w:r w:rsidR="000C6960">
        <w:rPr>
          <w:rFonts w:ascii="Times New Roman" w:eastAsia="宋体" w:hAnsi="Times New Roman" w:cs="Times New Roman"/>
          <w:kern w:val="0"/>
          <w:sz w:val="24"/>
          <w:szCs w:val="24"/>
        </w:rPr>
        <w:t xml:space="preserve"> will be shared among those nodes</w:t>
      </w:r>
      <w:r>
        <w:rPr>
          <w:rFonts w:ascii="Times New Roman" w:eastAsia="宋体" w:hAnsi="Times New Roman" w:cs="Times New Roman"/>
          <w:kern w:val="0"/>
          <w:sz w:val="24"/>
          <w:szCs w:val="24"/>
        </w:rPr>
        <w:t xml:space="preserve"> </w:t>
      </w:r>
      <w:r w:rsidRPr="00D77520">
        <w:rPr>
          <w:rFonts w:ascii="Times New Roman" w:eastAsia="宋体" w:hAnsi="Times New Roman" w:cs="Times New Roman"/>
          <w:kern w:val="0"/>
          <w:sz w:val="24"/>
          <w:szCs w:val="24"/>
        </w:rPr>
        <w:t>whose</w:t>
      </w:r>
      <w:r>
        <w:rPr>
          <w:rFonts w:ascii="Times New Roman" w:eastAsia="宋体" w:hAnsi="Times New Roman" w:cs="Times New Roman"/>
          <w:kern w:val="0"/>
          <w:sz w:val="24"/>
          <w:szCs w:val="24"/>
        </w:rPr>
        <w:t xml:space="preserve"> partial signatures are used to recover the full signature of a block. </w:t>
      </w:r>
      <w:r w:rsidR="003D087D">
        <w:rPr>
          <w:rFonts w:ascii="Times New Roman" w:eastAsia="宋体" w:hAnsi="Times New Roman" w:cs="Times New Roman"/>
          <w:kern w:val="0"/>
          <w:sz w:val="24"/>
          <w:szCs w:val="24"/>
        </w:rPr>
        <w:t>Specially, there are more than one set of partial signature shares</w:t>
      </w:r>
      <w:r>
        <w:rPr>
          <w:rFonts w:ascii="Times New Roman" w:eastAsia="宋体" w:hAnsi="Times New Roman" w:cs="Times New Roman"/>
          <w:kern w:val="0"/>
          <w:sz w:val="24"/>
          <w:szCs w:val="24"/>
        </w:rPr>
        <w:t xml:space="preserve"> </w:t>
      </w:r>
      <w:r w:rsidR="003D087D">
        <w:rPr>
          <w:rFonts w:ascii="Times New Roman" w:eastAsia="宋体" w:hAnsi="Times New Roman" w:cs="Times New Roman"/>
          <w:kern w:val="0"/>
          <w:sz w:val="24"/>
          <w:szCs w:val="24"/>
        </w:rPr>
        <w:t xml:space="preserve">recover </w:t>
      </w:r>
      <w:r>
        <w:rPr>
          <w:rFonts w:ascii="Times New Roman" w:eastAsia="宋体" w:hAnsi="Times New Roman" w:cs="Times New Roman"/>
          <w:kern w:val="0"/>
          <w:sz w:val="24"/>
          <w:szCs w:val="24"/>
        </w:rPr>
        <w:t xml:space="preserve">the full signature </w:t>
      </w:r>
      <w:r w:rsidR="003D087D">
        <w:rPr>
          <w:rFonts w:ascii="Times New Roman" w:eastAsia="宋体" w:hAnsi="Times New Roman" w:cs="Times New Roman"/>
          <w:kern w:val="0"/>
          <w:sz w:val="24"/>
          <w:szCs w:val="24"/>
        </w:rPr>
        <w:t>at same time</w:t>
      </w:r>
      <w:r w:rsidR="00B27FCF">
        <w:rPr>
          <w:rFonts w:ascii="Times New Roman" w:eastAsia="宋体" w:hAnsi="Times New Roman" w:cs="Times New Roman"/>
          <w:kern w:val="0"/>
          <w:sz w:val="24"/>
          <w:szCs w:val="24"/>
        </w:rPr>
        <w:t xml:space="preserve">. In this case, </w:t>
      </w:r>
      <w:r>
        <w:rPr>
          <w:rFonts w:ascii="Times New Roman" w:eastAsia="宋体" w:hAnsi="Times New Roman" w:cs="Times New Roman"/>
          <w:kern w:val="0"/>
          <w:sz w:val="24"/>
          <w:szCs w:val="24"/>
        </w:rPr>
        <w:t xml:space="preserve">the incentive mechanism </w:t>
      </w:r>
      <w:r w:rsidR="003D087D">
        <w:rPr>
          <w:rFonts w:ascii="Times New Roman" w:eastAsia="宋体" w:hAnsi="Times New Roman" w:cs="Times New Roman"/>
          <w:kern w:val="0"/>
          <w:sz w:val="24"/>
          <w:szCs w:val="24"/>
        </w:rPr>
        <w:t xml:space="preserve">will distribute </w:t>
      </w:r>
      <w:r>
        <w:rPr>
          <w:rFonts w:ascii="Times New Roman" w:eastAsia="宋体" w:hAnsi="Times New Roman" w:cs="Times New Roman"/>
          <w:kern w:val="0"/>
          <w:sz w:val="24"/>
          <w:szCs w:val="24"/>
        </w:rPr>
        <w:t xml:space="preserve">reward </w:t>
      </w:r>
      <w:r w:rsidR="003D087D">
        <w:rPr>
          <w:rFonts w:ascii="Times New Roman" w:eastAsia="宋体" w:hAnsi="Times New Roman" w:cs="Times New Roman"/>
          <w:kern w:val="0"/>
          <w:sz w:val="24"/>
          <w:szCs w:val="24"/>
        </w:rPr>
        <w:t>to those</w:t>
      </w:r>
      <w:r w:rsidR="00DC347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nodes, wh</w:t>
      </w:r>
      <w:r w:rsidR="00DC3470">
        <w:rPr>
          <w:rFonts w:ascii="Times New Roman" w:eastAsia="宋体" w:hAnsi="Times New Roman" w:cs="Times New Roman"/>
          <w:kern w:val="0"/>
          <w:sz w:val="24"/>
          <w:szCs w:val="24"/>
        </w:rPr>
        <w:t>ose partial signature shares</w:t>
      </w:r>
      <w:r>
        <w:rPr>
          <w:rFonts w:ascii="Times New Roman" w:eastAsia="宋体" w:hAnsi="Times New Roman" w:cs="Times New Roman"/>
          <w:kern w:val="0"/>
          <w:sz w:val="24"/>
          <w:szCs w:val="24"/>
        </w:rPr>
        <w:t xml:space="preserve"> </w:t>
      </w:r>
      <w:r w:rsidR="00DC3470">
        <w:rPr>
          <w:rFonts w:ascii="Times New Roman" w:eastAsia="宋体" w:hAnsi="Times New Roman" w:cs="Times New Roman"/>
          <w:kern w:val="0"/>
          <w:sz w:val="24"/>
          <w:szCs w:val="24"/>
        </w:rPr>
        <w:t xml:space="preserve">that </w:t>
      </w:r>
      <w:r w:rsidR="00481D8E">
        <w:rPr>
          <w:rFonts w:ascii="Times New Roman" w:eastAsia="宋体" w:hAnsi="Times New Roman" w:cs="Times New Roman"/>
          <w:kern w:val="0"/>
          <w:sz w:val="24"/>
          <w:szCs w:val="24"/>
        </w:rPr>
        <w:t xml:space="preserve">aggregate into the full signature </w:t>
      </w:r>
      <w:r w:rsidRPr="00D9322F">
        <w:rPr>
          <w:rFonts w:ascii="Times New Roman" w:eastAsia="宋体" w:hAnsi="Times New Roman" w:cs="Times New Roman"/>
          <w:kern w:val="0"/>
          <w:sz w:val="24"/>
          <w:szCs w:val="24"/>
        </w:rPr>
        <w:t>have the smallest average timestamp.</w:t>
      </w:r>
    </w:p>
    <w:p w14:paraId="582BE79C" w14:textId="2EB3762E" w:rsidR="002765C9" w:rsidRPr="002765C9" w:rsidRDefault="00B27FCF" w:rsidP="000C155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A2107C">
        <w:rPr>
          <w:rFonts w:ascii="Times New Roman" w:eastAsia="宋体" w:hAnsi="Times New Roman" w:cs="Times New Roman"/>
          <w:kern w:val="0"/>
          <w:sz w:val="24"/>
          <w:szCs w:val="24"/>
        </w:rPr>
        <w:t xml:space="preserve"> punishment mechanism </w:t>
      </w:r>
      <w:r>
        <w:rPr>
          <w:rFonts w:ascii="Times New Roman" w:eastAsia="宋体" w:hAnsi="Times New Roman" w:cs="Times New Roman"/>
          <w:kern w:val="0"/>
          <w:sz w:val="24"/>
          <w:szCs w:val="24"/>
        </w:rPr>
        <w:t>can</w:t>
      </w:r>
      <w:r w:rsidR="00A2107C">
        <w:rPr>
          <w:rFonts w:ascii="Times New Roman" w:eastAsia="宋体" w:hAnsi="Times New Roman" w:cs="Times New Roman"/>
          <w:kern w:val="0"/>
          <w:sz w:val="24"/>
          <w:szCs w:val="24"/>
        </w:rPr>
        <w:t xml:space="preserve"> </w:t>
      </w:r>
      <w:r w:rsidR="002765C9">
        <w:rPr>
          <w:rFonts w:ascii="Times New Roman" w:eastAsia="宋体" w:hAnsi="Times New Roman" w:cs="Times New Roman"/>
          <w:kern w:val="0"/>
          <w:sz w:val="24"/>
          <w:szCs w:val="24"/>
        </w:rPr>
        <w:t>improve</w:t>
      </w:r>
      <w:r w:rsidR="00A2107C">
        <w:rPr>
          <w:rFonts w:ascii="Times New Roman" w:eastAsia="宋体" w:hAnsi="Times New Roman" w:cs="Times New Roman"/>
          <w:kern w:val="0"/>
          <w:sz w:val="24"/>
          <w:szCs w:val="24"/>
        </w:rPr>
        <w:t xml:space="preserve"> the </w:t>
      </w:r>
      <w:r w:rsidR="002765C9">
        <w:rPr>
          <w:rFonts w:ascii="Times New Roman" w:eastAsia="宋体" w:hAnsi="Times New Roman" w:cs="Times New Roman"/>
          <w:kern w:val="0"/>
          <w:sz w:val="24"/>
          <w:szCs w:val="24"/>
        </w:rPr>
        <w:t>security</w:t>
      </w:r>
      <w:r w:rsidR="00A2107C">
        <w:rPr>
          <w:rFonts w:ascii="Times New Roman" w:eastAsia="宋体" w:hAnsi="Times New Roman" w:cs="Times New Roman"/>
          <w:kern w:val="0"/>
          <w:sz w:val="24"/>
          <w:szCs w:val="24"/>
        </w:rPr>
        <w:t xml:space="preserve"> </w:t>
      </w:r>
      <w:r w:rsidR="005B07BB">
        <w:rPr>
          <w:rFonts w:ascii="Times New Roman" w:eastAsia="宋体" w:hAnsi="Times New Roman" w:cs="Times New Roman"/>
          <w:kern w:val="0"/>
          <w:sz w:val="24"/>
          <w:szCs w:val="24"/>
        </w:rPr>
        <w:t>of</w:t>
      </w:r>
      <w:r w:rsidR="00A2107C">
        <w:rPr>
          <w:rFonts w:ascii="Times New Roman" w:eastAsia="宋体" w:hAnsi="Times New Roman" w:cs="Times New Roman"/>
          <w:kern w:val="0"/>
          <w:sz w:val="24"/>
          <w:szCs w:val="24"/>
        </w:rPr>
        <w:t xml:space="preserve"> </w:t>
      </w:r>
      <w:r w:rsidR="002765C9">
        <w:rPr>
          <w:rFonts w:ascii="Times New Roman" w:eastAsia="宋体" w:hAnsi="Times New Roman" w:cs="Times New Roman"/>
          <w:kern w:val="0"/>
          <w:sz w:val="24"/>
          <w:szCs w:val="24"/>
        </w:rPr>
        <w:t>blockchain system</w:t>
      </w:r>
      <w:r w:rsidR="00A2107C">
        <w:rPr>
          <w:rFonts w:ascii="Times New Roman" w:eastAsia="宋体" w:hAnsi="Times New Roman" w:cs="Times New Roman"/>
          <w:kern w:val="0"/>
          <w:sz w:val="24"/>
          <w:szCs w:val="24"/>
        </w:rPr>
        <w:t xml:space="preserve">. </w:t>
      </w:r>
      <w:r w:rsidR="005B07BB">
        <w:rPr>
          <w:rFonts w:ascii="Times New Roman" w:eastAsia="宋体" w:hAnsi="Times New Roman" w:cs="Times New Roman"/>
          <w:kern w:val="0"/>
          <w:sz w:val="24"/>
          <w:szCs w:val="24"/>
        </w:rPr>
        <w:t>N</w:t>
      </w:r>
      <w:r w:rsidR="00A2107C">
        <w:rPr>
          <w:rFonts w:ascii="Times New Roman" w:eastAsia="宋体" w:hAnsi="Times New Roman" w:cs="Times New Roman"/>
          <w:kern w:val="0"/>
          <w:sz w:val="24"/>
          <w:szCs w:val="24"/>
        </w:rPr>
        <w:t xml:space="preserve">odes can deviate from SWIB to harm consensus process. </w:t>
      </w:r>
      <w:r w:rsidR="002765C9">
        <w:rPr>
          <w:rFonts w:ascii="Times New Roman" w:eastAsia="宋体" w:hAnsi="Times New Roman" w:cs="Times New Roman"/>
          <w:kern w:val="0"/>
          <w:sz w:val="24"/>
          <w:szCs w:val="24"/>
        </w:rPr>
        <w:t>Adopting a</w:t>
      </w:r>
      <w:r w:rsidR="00A2107C">
        <w:rPr>
          <w:rFonts w:ascii="Times New Roman" w:eastAsia="宋体" w:hAnsi="Times New Roman" w:cs="Times New Roman"/>
          <w:kern w:val="0"/>
          <w:sz w:val="24"/>
          <w:szCs w:val="24"/>
        </w:rPr>
        <w:t xml:space="preserve"> punishment mechanism </w:t>
      </w:r>
      <w:r w:rsidR="002765C9">
        <w:rPr>
          <w:rFonts w:ascii="Times New Roman" w:eastAsia="宋体" w:hAnsi="Times New Roman" w:cs="Times New Roman"/>
          <w:kern w:val="0"/>
          <w:sz w:val="24"/>
          <w:szCs w:val="24"/>
        </w:rPr>
        <w:t>can</w:t>
      </w:r>
      <w:r w:rsidR="00A2107C">
        <w:rPr>
          <w:rFonts w:ascii="Times New Roman" w:eastAsia="宋体" w:hAnsi="Times New Roman" w:cs="Times New Roman"/>
          <w:kern w:val="0"/>
          <w:sz w:val="24"/>
          <w:szCs w:val="24"/>
        </w:rPr>
        <w:t xml:space="preserve"> suppress such malicious behaviors from harming blockchain system continuously.</w:t>
      </w:r>
      <w:r w:rsidR="002765C9">
        <w:rPr>
          <w:rFonts w:ascii="Times New Roman" w:eastAsia="宋体" w:hAnsi="Times New Roman" w:cs="Times New Roman"/>
          <w:kern w:val="0"/>
          <w:sz w:val="24"/>
          <w:szCs w:val="24"/>
        </w:rPr>
        <w:t xml:space="preserve"> </w:t>
      </w:r>
      <w:r w:rsidR="00CC6917">
        <w:rPr>
          <w:rFonts w:ascii="Times New Roman" w:eastAsia="宋体" w:hAnsi="Times New Roman" w:cs="Times New Roman"/>
          <w:kern w:val="0"/>
          <w:sz w:val="24"/>
          <w:szCs w:val="24"/>
        </w:rPr>
        <w:t>The punishment mechanism will punish malicious nodes b</w:t>
      </w:r>
      <w:r w:rsidR="007B5769">
        <w:rPr>
          <w:rFonts w:ascii="Times New Roman" w:eastAsia="宋体" w:hAnsi="Times New Roman" w:cs="Times New Roman"/>
          <w:kern w:val="0"/>
          <w:sz w:val="24"/>
          <w:szCs w:val="24"/>
        </w:rPr>
        <w:t>y taking back</w:t>
      </w:r>
      <w:r w:rsidR="00CC6917">
        <w:rPr>
          <w:rFonts w:ascii="Times New Roman" w:eastAsia="宋体" w:hAnsi="Times New Roman" w:cs="Times New Roman"/>
          <w:kern w:val="0"/>
          <w:sz w:val="24"/>
          <w:szCs w:val="24"/>
        </w:rPr>
        <w:t xml:space="preserve"> </w:t>
      </w:r>
      <w:r w:rsidR="00CC6917">
        <w:rPr>
          <w:rFonts w:ascii="Times New Roman" w:eastAsia="宋体" w:hAnsi="Times New Roman" w:cs="Times New Roman"/>
          <w:kern w:val="0"/>
          <w:sz w:val="24"/>
          <w:szCs w:val="24"/>
        </w:rPr>
        <w:lastRenderedPageBreak/>
        <w:t>reward</w:t>
      </w:r>
      <w:r w:rsidR="007B5769">
        <w:rPr>
          <w:rFonts w:ascii="Times New Roman" w:eastAsia="宋体" w:hAnsi="Times New Roman" w:cs="Times New Roman"/>
          <w:kern w:val="0"/>
          <w:sz w:val="24"/>
          <w:szCs w:val="24"/>
        </w:rPr>
        <w:t>,</w:t>
      </w:r>
      <w:r w:rsidR="00CC6917">
        <w:rPr>
          <w:rFonts w:ascii="Times New Roman" w:eastAsia="宋体" w:hAnsi="Times New Roman" w:cs="Times New Roman"/>
          <w:kern w:val="0"/>
          <w:sz w:val="24"/>
          <w:szCs w:val="24"/>
        </w:rPr>
        <w:t xml:space="preserve"> reducing the probability of obtaining reward</w:t>
      </w:r>
      <w:r w:rsidR="007B5769">
        <w:rPr>
          <w:rFonts w:ascii="Times New Roman" w:eastAsia="宋体" w:hAnsi="Times New Roman" w:cs="Times New Roman"/>
          <w:kern w:val="0"/>
          <w:sz w:val="24"/>
          <w:szCs w:val="24"/>
        </w:rPr>
        <w:t xml:space="preserve">, </w:t>
      </w:r>
      <w:r w:rsidR="00C20257">
        <w:rPr>
          <w:rFonts w:ascii="Times New Roman" w:eastAsia="宋体" w:hAnsi="Times New Roman" w:cs="Times New Roman"/>
          <w:kern w:val="0"/>
          <w:sz w:val="24"/>
          <w:szCs w:val="24"/>
        </w:rPr>
        <w:t>or</w:t>
      </w:r>
      <w:r w:rsidR="007B5769">
        <w:rPr>
          <w:rFonts w:ascii="Times New Roman" w:eastAsia="宋体" w:hAnsi="Times New Roman" w:cs="Times New Roman"/>
          <w:kern w:val="0"/>
          <w:sz w:val="24"/>
          <w:szCs w:val="24"/>
        </w:rPr>
        <w:t xml:space="preserve"> depriving the right to participant in consensus process</w:t>
      </w:r>
      <w:r w:rsidR="002765C9">
        <w:rPr>
          <w:rFonts w:ascii="Times New Roman" w:eastAsia="宋体" w:hAnsi="Times New Roman" w:cs="Times New Roman"/>
          <w:kern w:val="0"/>
          <w:sz w:val="24"/>
          <w:szCs w:val="24"/>
        </w:rPr>
        <w:t xml:space="preserve">. </w:t>
      </w:r>
      <w:r w:rsidR="00C20257">
        <w:rPr>
          <w:rFonts w:ascii="Times New Roman" w:eastAsia="宋体" w:hAnsi="Times New Roman" w:cs="Times New Roman"/>
          <w:kern w:val="0"/>
          <w:sz w:val="24"/>
          <w:szCs w:val="24"/>
        </w:rPr>
        <w:t>N</w:t>
      </w:r>
      <w:r w:rsidR="007B5769">
        <w:rPr>
          <w:rFonts w:ascii="Times New Roman" w:eastAsia="宋体" w:hAnsi="Times New Roman" w:cs="Times New Roman"/>
          <w:kern w:val="0"/>
          <w:sz w:val="24"/>
          <w:szCs w:val="24"/>
        </w:rPr>
        <w:t xml:space="preserve">odes would more likely to follow system rule under the punish mechanism. </w:t>
      </w:r>
      <w:r w:rsidR="002765C9">
        <w:rPr>
          <w:rFonts w:ascii="Times New Roman" w:eastAsia="宋体" w:hAnsi="Times New Roman" w:cs="Times New Roman"/>
          <w:kern w:val="0"/>
          <w:sz w:val="24"/>
          <w:szCs w:val="24"/>
        </w:rPr>
        <w:t xml:space="preserve">As a result, the security </w:t>
      </w:r>
      <w:r w:rsidR="002765C9">
        <w:rPr>
          <w:rFonts w:ascii="Times New Roman" w:eastAsia="宋体" w:hAnsi="Times New Roman" w:cs="Times New Roman" w:hint="eastAsia"/>
          <w:kern w:val="0"/>
          <w:sz w:val="24"/>
          <w:szCs w:val="24"/>
        </w:rPr>
        <w:t>of</w:t>
      </w:r>
      <w:r w:rsidR="002765C9">
        <w:rPr>
          <w:rFonts w:ascii="Times New Roman" w:eastAsia="宋体" w:hAnsi="Times New Roman" w:cs="Times New Roman"/>
          <w:kern w:val="0"/>
          <w:sz w:val="24"/>
          <w:szCs w:val="24"/>
        </w:rPr>
        <w:t xml:space="preserve"> blockchain system will be improved.</w:t>
      </w:r>
    </w:p>
    <w:p w14:paraId="0533F58F" w14:textId="40E0ED15" w:rsidR="000C1559" w:rsidRDefault="000C1559" w:rsidP="002D131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Punishment mechanism </w:t>
      </w:r>
      <w:r w:rsidRPr="000C1559">
        <w:rPr>
          <w:rFonts w:ascii="Times New Roman" w:eastAsia="宋体" w:hAnsi="Times New Roman" w:cs="Times New Roman"/>
          <w:kern w:val="0"/>
          <w:sz w:val="24"/>
          <w:szCs w:val="24"/>
        </w:rPr>
        <w:t>suppress</w:t>
      </w:r>
      <w:r>
        <w:rPr>
          <w:rFonts w:ascii="Times New Roman" w:eastAsia="宋体" w:hAnsi="Times New Roman" w:cs="Times New Roman"/>
          <w:kern w:val="0"/>
          <w:sz w:val="24"/>
          <w:szCs w:val="24"/>
        </w:rPr>
        <w:t>es malicious behaviors by r</w:t>
      </w:r>
      <w:r w:rsidR="00A2107C">
        <w:rPr>
          <w:rFonts w:ascii="Times New Roman" w:eastAsia="宋体" w:hAnsi="Times New Roman" w:cs="Times New Roman"/>
          <w:kern w:val="0"/>
          <w:sz w:val="24"/>
          <w:szCs w:val="24"/>
        </w:rPr>
        <w:t>educing the active time of a node.</w:t>
      </w:r>
      <w:r w:rsidRPr="000C1559">
        <w:rPr>
          <w:rFonts w:ascii="Times New Roman" w:eastAsia="宋体" w:hAnsi="Times New Roman" w:cs="Times New Roman"/>
          <w:kern w:val="0"/>
          <w:sz w:val="24"/>
          <w:szCs w:val="24"/>
        </w:rPr>
        <w:t xml:space="preserve"> </w:t>
      </w:r>
      <w:r w:rsidR="00D055A8">
        <w:rPr>
          <w:rFonts w:ascii="Times New Roman" w:eastAsia="宋体" w:hAnsi="Times New Roman" w:cs="Times New Roman"/>
          <w:kern w:val="0"/>
          <w:sz w:val="24"/>
          <w:szCs w:val="24"/>
        </w:rPr>
        <w:t xml:space="preserve">The active time </w:t>
      </w:r>
      <w:r w:rsidR="002D1312">
        <w:rPr>
          <w:rFonts w:ascii="Times New Roman" w:eastAsia="宋体" w:hAnsi="Times New Roman" w:cs="Times New Roman"/>
          <w:kern w:val="0"/>
          <w:sz w:val="24"/>
          <w:szCs w:val="24"/>
        </w:rPr>
        <w:t>of a node is related to</w:t>
      </w:r>
      <w:r w:rsidR="00D055A8">
        <w:rPr>
          <w:rFonts w:ascii="Times New Roman" w:eastAsia="宋体" w:hAnsi="Times New Roman" w:cs="Times New Roman"/>
          <w:kern w:val="0"/>
          <w:sz w:val="24"/>
          <w:szCs w:val="24"/>
        </w:rPr>
        <w:t xml:space="preserve"> </w:t>
      </w:r>
      <w:r w:rsidR="002D1312">
        <w:rPr>
          <w:rFonts w:ascii="Times New Roman" w:eastAsia="宋体" w:hAnsi="Times New Roman" w:cs="Times New Roman"/>
          <w:kern w:val="0"/>
          <w:sz w:val="24"/>
          <w:szCs w:val="24"/>
        </w:rPr>
        <w:t xml:space="preserve">its </w:t>
      </w:r>
      <w:r w:rsidR="00D055A8">
        <w:rPr>
          <w:rFonts w:ascii="Times New Roman" w:eastAsia="宋体" w:hAnsi="Times New Roman" w:cs="Times New Roman"/>
          <w:kern w:val="0"/>
          <w:sz w:val="24"/>
          <w:szCs w:val="24"/>
        </w:rPr>
        <w:t>stability, which is proportional to the</w:t>
      </w:r>
      <w:r w:rsidR="002D1312">
        <w:rPr>
          <w:rFonts w:ascii="Times New Roman" w:eastAsia="宋体" w:hAnsi="Times New Roman" w:cs="Times New Roman"/>
          <w:kern w:val="0"/>
          <w:sz w:val="24"/>
          <w:szCs w:val="24"/>
        </w:rPr>
        <w:t xml:space="preserve"> probability that electing the node as block proposer</w:t>
      </w:r>
      <w:r w:rsidR="00D055A8">
        <w:rPr>
          <w:rFonts w:ascii="Times New Roman" w:eastAsia="宋体" w:hAnsi="Times New Roman" w:cs="Times New Roman"/>
          <w:kern w:val="0"/>
          <w:sz w:val="24"/>
          <w:szCs w:val="24"/>
        </w:rPr>
        <w:t xml:space="preserve">. </w:t>
      </w:r>
      <w:r w:rsidR="002D1312">
        <w:rPr>
          <w:rFonts w:ascii="Times New Roman" w:eastAsia="宋体" w:hAnsi="Times New Roman" w:cs="Times New Roman"/>
          <w:kern w:val="0"/>
          <w:sz w:val="24"/>
          <w:szCs w:val="24"/>
        </w:rPr>
        <w:t xml:space="preserve">Reducing the active time of a malicious node can decrease the elected probability of the node. </w:t>
      </w:r>
      <w:r w:rsidR="002D1312">
        <w:rPr>
          <w:rFonts w:ascii="Times New Roman" w:eastAsia="宋体" w:hAnsi="Times New Roman" w:cs="Times New Roman" w:hint="eastAsia"/>
          <w:kern w:val="0"/>
          <w:sz w:val="24"/>
          <w:szCs w:val="24"/>
        </w:rPr>
        <w:t>B</w:t>
      </w:r>
      <w:r w:rsidR="002D1312">
        <w:rPr>
          <w:rFonts w:ascii="Times New Roman" w:eastAsia="宋体" w:hAnsi="Times New Roman" w:cs="Times New Roman"/>
          <w:kern w:val="0"/>
          <w:sz w:val="24"/>
          <w:szCs w:val="24"/>
        </w:rPr>
        <w:t xml:space="preserve">esides, </w:t>
      </w:r>
      <w:r w:rsidR="00D055A8">
        <w:rPr>
          <w:rFonts w:ascii="Times New Roman" w:eastAsia="宋体" w:hAnsi="Times New Roman" w:cs="Times New Roman"/>
          <w:kern w:val="0"/>
          <w:sz w:val="24"/>
          <w:szCs w:val="24"/>
        </w:rPr>
        <w:t xml:space="preserve">the </w:t>
      </w:r>
      <w:r w:rsidR="00D055A8" w:rsidRPr="00760B77">
        <w:rPr>
          <w:rFonts w:ascii="Times New Roman" w:eastAsia="宋体" w:hAnsi="Times New Roman" w:cs="Times New Roman"/>
          <w:kern w:val="0"/>
          <w:sz w:val="24"/>
          <w:szCs w:val="24"/>
        </w:rPr>
        <w:t>active time</w:t>
      </w:r>
      <w:r w:rsidR="00D055A8">
        <w:rPr>
          <w:rFonts w:ascii="Times New Roman" w:eastAsia="宋体" w:hAnsi="Times New Roman" w:cs="Times New Roman"/>
          <w:kern w:val="0"/>
          <w:sz w:val="24"/>
          <w:szCs w:val="24"/>
        </w:rPr>
        <w:t xml:space="preserve"> of nodes</w:t>
      </w:r>
      <w:r w:rsidR="00D055A8" w:rsidRPr="00760B77">
        <w:rPr>
          <w:rFonts w:ascii="Times New Roman" w:eastAsia="宋体" w:hAnsi="Times New Roman" w:cs="Times New Roman"/>
          <w:kern w:val="0"/>
          <w:sz w:val="24"/>
          <w:szCs w:val="24"/>
        </w:rPr>
        <w:t xml:space="preserve"> determines </w:t>
      </w:r>
      <w:r w:rsidR="00D055A8">
        <w:rPr>
          <w:rFonts w:ascii="Times New Roman" w:eastAsia="宋体" w:hAnsi="Times New Roman" w:cs="Times New Roman"/>
          <w:kern w:val="0"/>
          <w:sz w:val="24"/>
          <w:szCs w:val="24"/>
        </w:rPr>
        <w:t xml:space="preserve">how long the nodes can participate consensus </w:t>
      </w:r>
      <w:r w:rsidR="00D055A8" w:rsidRPr="00760B77">
        <w:rPr>
          <w:rFonts w:ascii="Times New Roman" w:eastAsia="宋体" w:hAnsi="Times New Roman" w:cs="Times New Roman"/>
          <w:kern w:val="0"/>
          <w:sz w:val="24"/>
          <w:szCs w:val="24"/>
        </w:rPr>
        <w:t>in</w:t>
      </w:r>
      <w:r w:rsidR="00D055A8">
        <w:rPr>
          <w:rFonts w:ascii="Times New Roman" w:eastAsia="宋体" w:hAnsi="Times New Roman" w:cs="Times New Roman"/>
          <w:kern w:val="0"/>
          <w:sz w:val="24"/>
          <w:szCs w:val="24"/>
        </w:rPr>
        <w:t xml:space="preserve"> a</w:t>
      </w:r>
      <w:r w:rsidR="00D055A8" w:rsidRPr="00760B77">
        <w:rPr>
          <w:rFonts w:ascii="Times New Roman" w:eastAsia="宋体" w:hAnsi="Times New Roman" w:cs="Times New Roman"/>
          <w:kern w:val="0"/>
          <w:sz w:val="24"/>
          <w:szCs w:val="24"/>
        </w:rPr>
        <w:t xml:space="preserve"> blockchain system</w:t>
      </w:r>
      <w:r w:rsidR="00D055A8">
        <w:rPr>
          <w:rFonts w:ascii="Times New Roman" w:eastAsia="宋体" w:hAnsi="Times New Roman" w:cs="Times New Roman"/>
          <w:kern w:val="0"/>
          <w:sz w:val="24"/>
          <w:szCs w:val="24"/>
        </w:rPr>
        <w:t>. Malicious nodes will be quickly expelled from the system</w:t>
      </w:r>
      <w:r w:rsidR="002D1312">
        <w:rPr>
          <w:rFonts w:ascii="Times New Roman" w:eastAsia="宋体" w:hAnsi="Times New Roman" w:cs="Times New Roman"/>
          <w:kern w:val="0"/>
          <w:sz w:val="24"/>
          <w:szCs w:val="24"/>
        </w:rPr>
        <w:t xml:space="preserve"> if they behave malicious frequently</w:t>
      </w:r>
      <w:r w:rsidR="00D055A8">
        <w:rPr>
          <w:rFonts w:ascii="Times New Roman" w:eastAsia="宋体" w:hAnsi="Times New Roman" w:cs="Times New Roman"/>
          <w:kern w:val="0"/>
          <w:sz w:val="24"/>
          <w:szCs w:val="24"/>
        </w:rPr>
        <w:t>.</w:t>
      </w:r>
      <w:r w:rsidR="002D1312">
        <w:rPr>
          <w:rFonts w:ascii="Times New Roman" w:eastAsia="宋体" w:hAnsi="Times New Roman" w:cs="Times New Roman"/>
          <w:kern w:val="0"/>
          <w:sz w:val="24"/>
          <w:szCs w:val="24"/>
        </w:rPr>
        <w:t xml:space="preserve"> Therefore, it is feasible to use reducing active time as a punish way in the punishment mechanism.</w:t>
      </w:r>
    </w:p>
    <w:p w14:paraId="59100A5E" w14:textId="77777777" w:rsidR="00A2107C" w:rsidRPr="00534904" w:rsidRDefault="00A2107C" w:rsidP="00A2107C">
      <w:pPr>
        <w:pStyle w:val="2"/>
        <w:tabs>
          <w:tab w:val="num" w:pos="360"/>
        </w:tabs>
        <w:rPr>
          <w:rFonts w:ascii="Times New Roman" w:eastAsia="黑体" w:hAnsi="Times New Roman" w:cs="Times New Roman"/>
          <w:sz w:val="28"/>
          <w:szCs w:val="28"/>
        </w:rPr>
      </w:pPr>
      <w:r w:rsidRPr="00534904">
        <w:rPr>
          <w:rFonts w:ascii="Times New Roman" w:eastAsia="黑体" w:hAnsi="Times New Roman" w:cs="Times New Roman" w:hint="eastAsia"/>
          <w:sz w:val="28"/>
          <w:szCs w:val="28"/>
        </w:rPr>
        <w:t>4</w:t>
      </w:r>
      <w:r w:rsidRPr="00534904">
        <w:rPr>
          <w:rFonts w:ascii="Times New Roman" w:eastAsia="黑体" w:hAnsi="Times New Roman" w:cs="Times New Roman"/>
          <w:sz w:val="28"/>
          <w:szCs w:val="28"/>
        </w:rPr>
        <w:t>. 4 Synchronization Mechanism</w:t>
      </w:r>
    </w:p>
    <w:p w14:paraId="711002C8" w14:textId="2B0BD58C" w:rsidR="00886DD8" w:rsidRDefault="00F67C7F" w:rsidP="00EC14B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Synchronization mechanism is </w:t>
      </w:r>
      <w:r w:rsidR="00302905">
        <w:rPr>
          <w:rFonts w:ascii="Times New Roman" w:eastAsia="宋体" w:hAnsi="Times New Roman" w:cs="Times New Roman"/>
          <w:kern w:val="0"/>
          <w:sz w:val="24"/>
          <w:szCs w:val="24"/>
        </w:rPr>
        <w:t>important</w:t>
      </w:r>
      <w:r>
        <w:rPr>
          <w:rFonts w:ascii="Times New Roman" w:eastAsia="宋体" w:hAnsi="Times New Roman" w:cs="Times New Roman"/>
          <w:kern w:val="0"/>
          <w:sz w:val="24"/>
          <w:szCs w:val="24"/>
        </w:rPr>
        <w:t xml:space="preserve"> to guarantee the security of </w:t>
      </w:r>
      <w:r w:rsidR="00886DD8">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 xml:space="preserve">. </w:t>
      </w:r>
      <w:r w:rsidR="00302905">
        <w:rPr>
          <w:rFonts w:ascii="Times New Roman" w:eastAsia="宋体" w:hAnsi="Times New Roman" w:cs="Times New Roman"/>
          <w:kern w:val="0"/>
          <w:sz w:val="24"/>
          <w:szCs w:val="24"/>
        </w:rPr>
        <w:t>If consensus nodes have distinct view on blockchain, the previous hash of the processing block</w:t>
      </w:r>
      <w:r w:rsidR="00EC14B2">
        <w:rPr>
          <w:rFonts w:ascii="Times New Roman" w:eastAsia="宋体" w:hAnsi="Times New Roman" w:cs="Times New Roman"/>
          <w:kern w:val="0"/>
          <w:sz w:val="24"/>
          <w:szCs w:val="24"/>
        </w:rPr>
        <w:t xml:space="preserve"> may</w:t>
      </w:r>
      <w:r w:rsidR="00302905">
        <w:rPr>
          <w:rFonts w:ascii="Times New Roman" w:eastAsia="宋体" w:hAnsi="Times New Roman" w:cs="Times New Roman"/>
          <w:kern w:val="0"/>
          <w:sz w:val="24"/>
          <w:szCs w:val="24"/>
        </w:rPr>
        <w:t xml:space="preserve"> </w:t>
      </w:r>
      <w:r w:rsidR="00EC14B2">
        <w:rPr>
          <w:rFonts w:ascii="Times New Roman" w:eastAsia="宋体" w:hAnsi="Times New Roman" w:cs="Times New Roman"/>
          <w:kern w:val="0"/>
          <w:sz w:val="24"/>
          <w:szCs w:val="24"/>
        </w:rPr>
        <w:t>be</w:t>
      </w:r>
      <w:r w:rsidR="00302905">
        <w:rPr>
          <w:rFonts w:ascii="Times New Roman" w:eastAsia="宋体" w:hAnsi="Times New Roman" w:cs="Times New Roman"/>
          <w:kern w:val="0"/>
          <w:sz w:val="24"/>
          <w:szCs w:val="24"/>
        </w:rPr>
        <w:t xml:space="preserve"> different with the hash of </w:t>
      </w:r>
      <w:r w:rsidR="00EC14B2">
        <w:rPr>
          <w:rFonts w:ascii="Times New Roman" w:eastAsia="宋体" w:hAnsi="Times New Roman" w:cs="Times New Roman"/>
          <w:kern w:val="0"/>
          <w:sz w:val="24"/>
          <w:szCs w:val="24"/>
        </w:rPr>
        <w:t>the latest block on their blockchain. Since t</w:t>
      </w:r>
      <w:r w:rsidR="0012155B">
        <w:rPr>
          <w:rFonts w:ascii="Times New Roman" w:eastAsia="宋体" w:hAnsi="Times New Roman" w:cs="Times New Roman"/>
          <w:kern w:val="0"/>
          <w:sz w:val="24"/>
          <w:szCs w:val="24"/>
        </w:rPr>
        <w:t xml:space="preserve">he result of block verification </w:t>
      </w:r>
      <w:r w:rsidR="00EC14B2">
        <w:rPr>
          <w:rFonts w:ascii="Times New Roman" w:eastAsia="宋体" w:hAnsi="Times New Roman" w:cs="Times New Roman"/>
          <w:kern w:val="0"/>
          <w:sz w:val="24"/>
          <w:szCs w:val="24"/>
        </w:rPr>
        <w:t>is</w:t>
      </w:r>
      <w:r w:rsidR="0012155B">
        <w:rPr>
          <w:rFonts w:ascii="Times New Roman" w:eastAsia="宋体" w:hAnsi="Times New Roman" w:cs="Times New Roman"/>
          <w:kern w:val="0"/>
          <w:sz w:val="24"/>
          <w:szCs w:val="24"/>
        </w:rPr>
        <w:t xml:space="preserve"> false</w:t>
      </w:r>
      <w:r w:rsidR="00EC14B2">
        <w:rPr>
          <w:rFonts w:ascii="Times New Roman" w:eastAsia="宋体" w:hAnsi="Times New Roman" w:cs="Times New Roman"/>
          <w:kern w:val="0"/>
          <w:sz w:val="24"/>
          <w:szCs w:val="24"/>
        </w:rPr>
        <w:t>, these nodes will not</w:t>
      </w:r>
      <w:r w:rsidR="0012155B">
        <w:rPr>
          <w:rFonts w:ascii="Times New Roman" w:eastAsia="宋体" w:hAnsi="Times New Roman" w:cs="Times New Roman"/>
          <w:kern w:val="0"/>
          <w:sz w:val="24"/>
          <w:szCs w:val="24"/>
        </w:rPr>
        <w:t xml:space="preserve"> </w:t>
      </w:r>
      <w:r w:rsidR="00EC14B2">
        <w:rPr>
          <w:rFonts w:ascii="Times New Roman" w:eastAsia="宋体" w:hAnsi="Times New Roman" w:cs="Times New Roman"/>
          <w:kern w:val="0"/>
          <w:sz w:val="24"/>
          <w:szCs w:val="24"/>
        </w:rPr>
        <w:t>vote for the block.</w:t>
      </w:r>
      <w:r w:rsidR="0012155B">
        <w:rPr>
          <w:rFonts w:ascii="Times New Roman" w:eastAsia="宋体" w:hAnsi="Times New Roman" w:cs="Times New Roman"/>
          <w:kern w:val="0"/>
          <w:sz w:val="24"/>
          <w:szCs w:val="24"/>
        </w:rPr>
        <w:t xml:space="preserve"> As result, c</w:t>
      </w:r>
      <w:r>
        <w:rPr>
          <w:rFonts w:ascii="Times New Roman" w:eastAsia="宋体" w:hAnsi="Times New Roman" w:cs="Times New Roman"/>
          <w:kern w:val="0"/>
          <w:sz w:val="24"/>
          <w:szCs w:val="24"/>
        </w:rPr>
        <w:t xml:space="preserve">onsensus may be not achieved among </w:t>
      </w:r>
      <w:r w:rsidR="0012155B">
        <w:rPr>
          <w:rFonts w:ascii="Times New Roman" w:eastAsia="宋体" w:hAnsi="Times New Roman" w:cs="Times New Roman"/>
          <w:kern w:val="0"/>
          <w:sz w:val="24"/>
          <w:szCs w:val="24"/>
        </w:rPr>
        <w:t xml:space="preserve">these </w:t>
      </w:r>
      <w:r>
        <w:rPr>
          <w:rFonts w:ascii="Times New Roman" w:eastAsia="宋体" w:hAnsi="Times New Roman" w:cs="Times New Roman"/>
          <w:kern w:val="0"/>
          <w:sz w:val="24"/>
          <w:szCs w:val="24"/>
        </w:rPr>
        <w:t>nodes</w:t>
      </w:r>
      <w:r w:rsidR="0012155B">
        <w:rPr>
          <w:rFonts w:ascii="Times New Roman" w:eastAsia="宋体" w:hAnsi="Times New Roman" w:cs="Times New Roman"/>
          <w:kern w:val="0"/>
          <w:sz w:val="24"/>
          <w:szCs w:val="24"/>
        </w:rPr>
        <w:t xml:space="preserve">. </w:t>
      </w:r>
      <w:r w:rsidR="005F0BFE">
        <w:rPr>
          <w:rFonts w:ascii="Times New Roman" w:eastAsia="宋体" w:hAnsi="Times New Roman" w:cs="Times New Roman"/>
          <w:kern w:val="0"/>
          <w:sz w:val="24"/>
          <w:szCs w:val="24"/>
        </w:rPr>
        <w:t>The</w:t>
      </w:r>
      <w:r w:rsidR="00643F33">
        <w:rPr>
          <w:rFonts w:ascii="Times New Roman" w:eastAsia="宋体" w:hAnsi="Times New Roman" w:cs="Times New Roman"/>
          <w:kern w:val="0"/>
          <w:sz w:val="24"/>
          <w:szCs w:val="24"/>
        </w:rPr>
        <w:t xml:space="preserve"> synchronization mechanism can ensure that</w:t>
      </w:r>
      <w:r w:rsidR="005F0BFE">
        <w:rPr>
          <w:rFonts w:ascii="Times New Roman" w:eastAsia="宋体" w:hAnsi="Times New Roman" w:cs="Times New Roman"/>
          <w:kern w:val="0"/>
          <w:sz w:val="24"/>
          <w:szCs w:val="24"/>
        </w:rPr>
        <w:t xml:space="preserve"> nodes have the latest blockchain all the time</w:t>
      </w:r>
      <w:r w:rsidR="00643F33">
        <w:rPr>
          <w:rFonts w:ascii="Times New Roman" w:eastAsia="宋体" w:hAnsi="Times New Roman" w:cs="Times New Roman"/>
          <w:kern w:val="0"/>
          <w:sz w:val="24"/>
          <w:szCs w:val="24"/>
        </w:rPr>
        <w:t xml:space="preserve">. Therefore, </w:t>
      </w:r>
      <w:r w:rsidR="005F0BFE">
        <w:rPr>
          <w:rFonts w:ascii="Times New Roman" w:eastAsia="宋体" w:hAnsi="Times New Roman" w:cs="Times New Roman"/>
          <w:kern w:val="0"/>
          <w:sz w:val="24"/>
          <w:szCs w:val="24"/>
        </w:rPr>
        <w:t>c</w:t>
      </w:r>
      <w:r w:rsidR="00643F33">
        <w:rPr>
          <w:rFonts w:ascii="Times New Roman" w:eastAsia="宋体" w:hAnsi="Times New Roman" w:cs="Times New Roman"/>
          <w:kern w:val="0"/>
          <w:sz w:val="24"/>
          <w:szCs w:val="24"/>
        </w:rPr>
        <w:t xml:space="preserve">onsensus </w:t>
      </w:r>
      <w:r w:rsidR="00302905">
        <w:rPr>
          <w:rFonts w:ascii="Times New Roman" w:eastAsia="宋体" w:hAnsi="Times New Roman" w:cs="Times New Roman"/>
          <w:kern w:val="0"/>
          <w:sz w:val="24"/>
          <w:szCs w:val="24"/>
        </w:rPr>
        <w:t>process will not be interrupted in block verification due to inconsistent blockchain.</w:t>
      </w:r>
    </w:p>
    <w:p w14:paraId="7659B72A" w14:textId="22DFC741" w:rsidR="00351CE3" w:rsidRDefault="00A2107C" w:rsidP="00643F33">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synchronization mechanism improve</w:t>
      </w:r>
      <w:r w:rsidR="00643F33">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the security of synchronization process</w:t>
      </w:r>
      <w:r w:rsidR="00643F33">
        <w:rPr>
          <w:rFonts w:ascii="Times New Roman" w:eastAsia="宋体" w:hAnsi="Times New Roman" w:cs="Times New Roman"/>
          <w:kern w:val="0"/>
          <w:sz w:val="24"/>
          <w:szCs w:val="24"/>
        </w:rPr>
        <w:t xml:space="preserve"> by allowing nodes request blocks from multiple </w:t>
      </w:r>
      <w:r w:rsidR="005F0BFE">
        <w:rPr>
          <w:rFonts w:ascii="Times New Roman" w:eastAsia="宋体" w:hAnsi="Times New Roman" w:cs="Times New Roman"/>
          <w:kern w:val="0"/>
          <w:sz w:val="24"/>
          <w:szCs w:val="24"/>
        </w:rPr>
        <w:t xml:space="preserve">high-quality </w:t>
      </w:r>
      <w:r w:rsidR="00643F3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In SWIB, nodes with higher stability are more likely to maintain the latest blockchain, and have lower risk of </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ending faulty blockchain information. The synchronization mechanism allows </w:t>
      </w:r>
      <w:r w:rsidR="0012155B">
        <w:rPr>
          <w:rFonts w:ascii="Times New Roman" w:eastAsia="宋体" w:hAnsi="Times New Roman" w:cs="Times New Roman"/>
          <w:kern w:val="0"/>
          <w:sz w:val="24"/>
          <w:szCs w:val="24"/>
        </w:rPr>
        <w:t>new</w:t>
      </w:r>
      <w:r>
        <w:rPr>
          <w:rFonts w:ascii="Times New Roman" w:eastAsia="宋体" w:hAnsi="Times New Roman" w:cs="Times New Roman"/>
          <w:kern w:val="0"/>
          <w:sz w:val="24"/>
          <w:szCs w:val="24"/>
        </w:rPr>
        <w:t xml:space="preserve"> nodes to request a part of blockchain information from multiple </w:t>
      </w:r>
      <w:r w:rsidR="005F0BFE">
        <w:rPr>
          <w:rFonts w:ascii="Times New Roman" w:eastAsia="宋体" w:hAnsi="Times New Roman" w:cs="Times New Roman"/>
          <w:kern w:val="0"/>
          <w:sz w:val="24"/>
          <w:szCs w:val="24"/>
        </w:rPr>
        <w:t xml:space="preserve">high-quality </w:t>
      </w:r>
      <w:r>
        <w:rPr>
          <w:rFonts w:ascii="Times New Roman" w:eastAsia="宋体" w:hAnsi="Times New Roman" w:cs="Times New Roman"/>
          <w:kern w:val="0"/>
          <w:sz w:val="24"/>
          <w:szCs w:val="24"/>
        </w:rPr>
        <w:t>nodes. This will reduce the risk that a node transmits error blockchain</w:t>
      </w:r>
      <w:r w:rsidR="0012155B">
        <w:rPr>
          <w:rFonts w:ascii="Times New Roman" w:eastAsia="宋体" w:hAnsi="Times New Roman" w:cs="Times New Roman"/>
          <w:kern w:val="0"/>
          <w:sz w:val="24"/>
          <w:szCs w:val="24"/>
        </w:rPr>
        <w:t xml:space="preserve"> information</w:t>
      </w:r>
      <w:r>
        <w:rPr>
          <w:rFonts w:ascii="Times New Roman" w:eastAsia="宋体" w:hAnsi="Times New Roman" w:cs="Times New Roman"/>
          <w:kern w:val="0"/>
          <w:sz w:val="24"/>
          <w:szCs w:val="24"/>
        </w:rPr>
        <w:t xml:space="preserve"> to mislead new nodes. Once a node transmits error information, the receiving node can immediately detect it through blockchain information received from other nodes. </w:t>
      </w:r>
      <w:r w:rsidR="00351CE3">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he new node can request the of blockchain information from other trustworthy nodes to ensure the receipt of correct blockchain information.</w:t>
      </w:r>
    </w:p>
    <w:p w14:paraId="300D55F6" w14:textId="70489063" w:rsidR="00A2107C" w:rsidRPr="008938C8" w:rsidRDefault="00351CE3" w:rsidP="00A2107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synchronization mechanism can </w:t>
      </w:r>
      <w:r w:rsidR="003A100E">
        <w:rPr>
          <w:rFonts w:ascii="Times New Roman" w:eastAsia="宋体" w:hAnsi="Times New Roman" w:cs="Times New Roman"/>
          <w:kern w:val="0"/>
          <w:sz w:val="24"/>
          <w:szCs w:val="24"/>
        </w:rPr>
        <w:t>reduce the burden</w:t>
      </w:r>
      <w:r>
        <w:rPr>
          <w:rFonts w:ascii="Times New Roman" w:eastAsia="宋体" w:hAnsi="Times New Roman" w:cs="Times New Roman"/>
          <w:kern w:val="0"/>
          <w:sz w:val="24"/>
          <w:szCs w:val="24"/>
        </w:rPr>
        <w:t xml:space="preserve"> of </w:t>
      </w:r>
      <w:r w:rsidR="003A100E">
        <w:rPr>
          <w:rFonts w:ascii="Times New Roman" w:eastAsia="宋体" w:hAnsi="Times New Roman" w:cs="Times New Roman"/>
          <w:kern w:val="0"/>
          <w:sz w:val="24"/>
          <w:szCs w:val="24"/>
        </w:rPr>
        <w:t xml:space="preserve">nodes in </w:t>
      </w:r>
      <w:r>
        <w:rPr>
          <w:rFonts w:ascii="Times New Roman" w:eastAsia="宋体" w:hAnsi="Times New Roman" w:cs="Times New Roman"/>
          <w:kern w:val="0"/>
          <w:sz w:val="24"/>
          <w:szCs w:val="24"/>
        </w:rPr>
        <w:t>synchronization process. It is a huge burden for a node</w:t>
      </w:r>
      <w:r w:rsidR="0081763A">
        <w:rPr>
          <w:rFonts w:ascii="Times New Roman" w:eastAsia="宋体" w:hAnsi="Times New Roman" w:cs="Times New Roman"/>
          <w:kern w:val="0"/>
          <w:sz w:val="24"/>
          <w:szCs w:val="24"/>
        </w:rPr>
        <w:t xml:space="preserve"> to </w:t>
      </w:r>
      <w:r w:rsidR="003A100E">
        <w:rPr>
          <w:rFonts w:ascii="Times New Roman" w:eastAsia="宋体" w:hAnsi="Times New Roman" w:cs="Times New Roman"/>
          <w:kern w:val="0"/>
          <w:sz w:val="24"/>
          <w:szCs w:val="24"/>
        </w:rPr>
        <w:t xml:space="preserve">transmit a large number of </w:t>
      </w:r>
      <w:r w:rsidR="00A2107C">
        <w:rPr>
          <w:rFonts w:ascii="Times New Roman" w:eastAsia="宋体" w:hAnsi="Times New Roman" w:cs="Times New Roman"/>
          <w:kern w:val="0"/>
          <w:sz w:val="24"/>
          <w:szCs w:val="24"/>
        </w:rPr>
        <w:t>bloc</w:t>
      </w:r>
      <w:r w:rsidR="003A100E">
        <w:rPr>
          <w:rFonts w:ascii="Times New Roman" w:eastAsia="宋体" w:hAnsi="Times New Roman" w:cs="Times New Roman"/>
          <w:kern w:val="0"/>
          <w:sz w:val="24"/>
          <w:szCs w:val="24"/>
        </w:rPr>
        <w:t>ks</w:t>
      </w:r>
      <w:r w:rsidR="0081763A">
        <w:rPr>
          <w:rFonts w:ascii="Times New Roman" w:eastAsia="宋体" w:hAnsi="Times New Roman" w:cs="Times New Roman"/>
          <w:kern w:val="0"/>
          <w:sz w:val="24"/>
          <w:szCs w:val="24"/>
        </w:rPr>
        <w:t>.</w:t>
      </w:r>
      <w:r w:rsidR="003A100E">
        <w:rPr>
          <w:rFonts w:ascii="Times New Roman" w:eastAsia="宋体" w:hAnsi="Times New Roman" w:cs="Times New Roman"/>
          <w:kern w:val="0"/>
          <w:sz w:val="24"/>
          <w:szCs w:val="24"/>
        </w:rPr>
        <w:t xml:space="preserve"> </w:t>
      </w:r>
      <w:r w:rsidR="0081763A">
        <w:rPr>
          <w:rFonts w:ascii="Times New Roman" w:eastAsia="宋体" w:hAnsi="Times New Roman" w:cs="Times New Roman"/>
          <w:kern w:val="0"/>
          <w:sz w:val="24"/>
          <w:szCs w:val="24"/>
        </w:rPr>
        <w:t>The</w:t>
      </w:r>
      <w:r w:rsidR="00A2107C">
        <w:rPr>
          <w:rFonts w:ascii="Times New Roman" w:eastAsia="宋体" w:hAnsi="Times New Roman" w:cs="Times New Roman"/>
          <w:kern w:val="0"/>
          <w:sz w:val="24"/>
          <w:szCs w:val="24"/>
        </w:rPr>
        <w:t xml:space="preserve"> node consume</w:t>
      </w:r>
      <w:r w:rsidR="0081763A">
        <w:rPr>
          <w:rFonts w:ascii="Times New Roman" w:eastAsia="宋体" w:hAnsi="Times New Roman" w:cs="Times New Roman"/>
          <w:kern w:val="0"/>
          <w:sz w:val="24"/>
          <w:szCs w:val="24"/>
        </w:rPr>
        <w:t>s</w:t>
      </w:r>
      <w:r w:rsidR="00A2107C">
        <w:rPr>
          <w:rFonts w:ascii="Times New Roman" w:eastAsia="宋体" w:hAnsi="Times New Roman" w:cs="Times New Roman"/>
          <w:kern w:val="0"/>
          <w:sz w:val="24"/>
          <w:szCs w:val="24"/>
        </w:rPr>
        <w:t xml:space="preserve"> large transmitting power </w:t>
      </w:r>
      <w:r w:rsidR="0081763A">
        <w:rPr>
          <w:rFonts w:ascii="Times New Roman" w:eastAsia="宋体" w:hAnsi="Times New Roman" w:cs="Times New Roman"/>
          <w:kern w:val="0"/>
          <w:sz w:val="24"/>
          <w:szCs w:val="24"/>
        </w:rPr>
        <w:t>and transmitting time to complete this transmission</w:t>
      </w:r>
      <w:r w:rsidR="00A2107C">
        <w:rPr>
          <w:rFonts w:ascii="Times New Roman" w:eastAsia="宋体" w:hAnsi="Times New Roman" w:cs="Times New Roman"/>
          <w:kern w:val="0"/>
          <w:sz w:val="24"/>
          <w:szCs w:val="24"/>
        </w:rPr>
        <w:t xml:space="preserve">. </w:t>
      </w:r>
      <w:r w:rsidR="0081763A">
        <w:rPr>
          <w:rFonts w:ascii="Times New Roman" w:eastAsia="宋体" w:hAnsi="Times New Roman" w:cs="Times New Roman"/>
          <w:kern w:val="0"/>
          <w:sz w:val="24"/>
          <w:szCs w:val="24"/>
        </w:rPr>
        <w:t>Actually, a</w:t>
      </w:r>
      <w:r w:rsidR="00A2107C">
        <w:rPr>
          <w:rFonts w:ascii="Times New Roman" w:eastAsia="宋体" w:hAnsi="Times New Roman" w:cs="Times New Roman"/>
          <w:kern w:val="0"/>
          <w:sz w:val="24"/>
          <w:szCs w:val="24"/>
        </w:rPr>
        <w:t xml:space="preserve">ll consensus nodes have obligation to response for the request of blockchain information. In our mechanism, nodes </w:t>
      </w:r>
      <w:r w:rsidR="00984FB0">
        <w:rPr>
          <w:rFonts w:ascii="Times New Roman" w:eastAsia="宋体" w:hAnsi="Times New Roman" w:cs="Times New Roman"/>
          <w:kern w:val="0"/>
          <w:sz w:val="24"/>
          <w:szCs w:val="24"/>
        </w:rPr>
        <w:t xml:space="preserve">are allowed to </w:t>
      </w:r>
      <w:r w:rsidR="00A2107C">
        <w:rPr>
          <w:rFonts w:ascii="Times New Roman" w:eastAsia="宋体" w:hAnsi="Times New Roman" w:cs="Times New Roman"/>
          <w:kern w:val="0"/>
          <w:sz w:val="24"/>
          <w:szCs w:val="24"/>
        </w:rPr>
        <w:t xml:space="preserve">request </w:t>
      </w:r>
      <w:r w:rsidR="00984FB0">
        <w:rPr>
          <w:rFonts w:ascii="Times New Roman" w:eastAsia="宋体" w:hAnsi="Times New Roman" w:cs="Times New Roman"/>
          <w:kern w:val="0"/>
          <w:sz w:val="24"/>
          <w:szCs w:val="24"/>
        </w:rPr>
        <w:t xml:space="preserve">a part of </w:t>
      </w:r>
      <w:r w:rsidR="00A2107C">
        <w:rPr>
          <w:rFonts w:ascii="Times New Roman" w:eastAsia="宋体" w:hAnsi="Times New Roman" w:cs="Times New Roman"/>
          <w:kern w:val="0"/>
          <w:sz w:val="24"/>
          <w:szCs w:val="24"/>
        </w:rPr>
        <w:t xml:space="preserve">blockchain information from multiple nodes. </w:t>
      </w:r>
      <w:r w:rsidR="0081763A">
        <w:rPr>
          <w:rFonts w:ascii="Times New Roman" w:eastAsia="宋体" w:hAnsi="Times New Roman" w:cs="Times New Roman"/>
          <w:kern w:val="0"/>
          <w:sz w:val="24"/>
          <w:szCs w:val="24"/>
        </w:rPr>
        <w:t xml:space="preserve">For the requested nodes, </w:t>
      </w:r>
      <w:r w:rsidR="00A2107C">
        <w:rPr>
          <w:rFonts w:ascii="Times New Roman" w:eastAsia="宋体" w:hAnsi="Times New Roman" w:cs="Times New Roman"/>
          <w:kern w:val="0"/>
          <w:sz w:val="24"/>
          <w:szCs w:val="24"/>
        </w:rPr>
        <w:t>the transmit power consumption</w:t>
      </w:r>
      <w:r w:rsidR="0081763A">
        <w:rPr>
          <w:rFonts w:ascii="Times New Roman" w:eastAsia="宋体" w:hAnsi="Times New Roman" w:cs="Times New Roman"/>
          <w:kern w:val="0"/>
          <w:sz w:val="24"/>
          <w:szCs w:val="24"/>
        </w:rPr>
        <w:t xml:space="preserve"> </w:t>
      </w:r>
      <w:del w:id="62" w:author="Zhang Li" w:date="2022-07-02T15:47:00Z">
        <w:r w:rsidR="0081763A" w:rsidDel="005C45C9">
          <w:rPr>
            <w:rFonts w:ascii="Times New Roman" w:eastAsia="宋体" w:hAnsi="Times New Roman" w:cs="Times New Roman"/>
            <w:kern w:val="0"/>
            <w:sz w:val="24"/>
            <w:szCs w:val="24"/>
          </w:rPr>
          <w:delText>and transmitting latency</w:delText>
        </w:r>
        <w:r w:rsidR="00A2107C" w:rsidDel="005C45C9">
          <w:rPr>
            <w:rFonts w:ascii="Times New Roman" w:eastAsia="宋体" w:hAnsi="Times New Roman" w:cs="Times New Roman"/>
            <w:kern w:val="0"/>
            <w:sz w:val="24"/>
            <w:szCs w:val="24"/>
          </w:rPr>
          <w:delText xml:space="preserve"> will be </w:delText>
        </w:r>
        <w:r w:rsidR="0081763A" w:rsidDel="005C45C9">
          <w:rPr>
            <w:rFonts w:ascii="Times New Roman" w:eastAsia="宋体" w:hAnsi="Times New Roman" w:cs="Times New Roman"/>
            <w:kern w:val="0"/>
            <w:sz w:val="24"/>
            <w:szCs w:val="24"/>
          </w:rPr>
          <w:delText>reduced greatly</w:delText>
        </w:r>
        <w:r w:rsidR="00A2107C" w:rsidDel="005C45C9">
          <w:rPr>
            <w:rFonts w:ascii="Times New Roman" w:eastAsia="宋体" w:hAnsi="Times New Roman" w:cs="Times New Roman"/>
            <w:kern w:val="0"/>
            <w:sz w:val="24"/>
            <w:szCs w:val="24"/>
          </w:rPr>
          <w:delText xml:space="preserve">. </w:delText>
        </w:r>
      </w:del>
      <w:r w:rsidR="00984FB0">
        <w:rPr>
          <w:rFonts w:ascii="Times New Roman" w:eastAsia="宋体" w:hAnsi="Times New Roman" w:cs="Times New Roman"/>
          <w:kern w:val="0"/>
          <w:sz w:val="24"/>
          <w:szCs w:val="24"/>
        </w:rPr>
        <w:t>Thus, t</w:t>
      </w:r>
      <w:r w:rsidR="00A2107C">
        <w:rPr>
          <w:rFonts w:ascii="Times New Roman" w:eastAsia="宋体" w:hAnsi="Times New Roman" w:cs="Times New Roman"/>
          <w:kern w:val="0"/>
          <w:sz w:val="24"/>
          <w:szCs w:val="24"/>
        </w:rPr>
        <w:t xml:space="preserve">his mechanism </w:t>
      </w:r>
      <w:r w:rsidR="00984FB0">
        <w:rPr>
          <w:rFonts w:ascii="Times New Roman" w:eastAsia="宋体" w:hAnsi="Times New Roman" w:cs="Times New Roman"/>
          <w:kern w:val="0"/>
          <w:sz w:val="24"/>
          <w:szCs w:val="24"/>
        </w:rPr>
        <w:t>decreases</w:t>
      </w:r>
      <w:r w:rsidR="00A2107C">
        <w:rPr>
          <w:rFonts w:ascii="Times New Roman" w:eastAsia="宋体" w:hAnsi="Times New Roman" w:cs="Times New Roman"/>
          <w:kern w:val="0"/>
          <w:sz w:val="24"/>
          <w:szCs w:val="24"/>
        </w:rPr>
        <w:t xml:space="preserve"> the </w:t>
      </w:r>
      <w:r w:rsidR="00984FB0">
        <w:rPr>
          <w:rFonts w:ascii="Times New Roman" w:eastAsia="宋体" w:hAnsi="Times New Roman" w:cs="Times New Roman"/>
          <w:kern w:val="0"/>
          <w:sz w:val="24"/>
          <w:szCs w:val="24"/>
        </w:rPr>
        <w:t>burden</w:t>
      </w:r>
      <w:r w:rsidR="00A2107C">
        <w:rPr>
          <w:rFonts w:ascii="Times New Roman" w:eastAsia="宋体" w:hAnsi="Times New Roman" w:cs="Times New Roman"/>
          <w:kern w:val="0"/>
          <w:sz w:val="24"/>
          <w:szCs w:val="24"/>
        </w:rPr>
        <w:t xml:space="preserve"> of </w:t>
      </w:r>
      <w:r w:rsidR="00984FB0">
        <w:rPr>
          <w:rFonts w:ascii="Times New Roman" w:eastAsia="宋体" w:hAnsi="Times New Roman" w:cs="Times New Roman"/>
          <w:kern w:val="0"/>
          <w:sz w:val="24"/>
          <w:szCs w:val="24"/>
        </w:rPr>
        <w:t>a single requested node</w:t>
      </w:r>
      <w:r w:rsidR="00A2107C">
        <w:rPr>
          <w:rFonts w:ascii="Times New Roman" w:eastAsia="宋体" w:hAnsi="Times New Roman" w:cs="Times New Roman"/>
          <w:kern w:val="0"/>
          <w:sz w:val="24"/>
          <w:szCs w:val="24"/>
        </w:rPr>
        <w:t>.</w:t>
      </w:r>
      <w:ins w:id="63" w:author="Zhang Li" w:date="2022-07-02T15:48:00Z">
        <w:r w:rsidR="005C45C9">
          <w:rPr>
            <w:rFonts w:ascii="Times New Roman" w:eastAsia="宋体" w:hAnsi="Times New Roman" w:cs="Times New Roman"/>
            <w:kern w:val="0"/>
            <w:sz w:val="24"/>
            <w:szCs w:val="24"/>
          </w:rPr>
          <w:t>(</w:t>
        </w:r>
      </w:ins>
      <w:ins w:id="64" w:author="Zhang Li" w:date="2022-07-02T15:49:00Z">
        <w:r w:rsidR="005C45C9">
          <w:rPr>
            <w:rFonts w:ascii="Times New Roman" w:eastAsia="宋体" w:hAnsi="Times New Roman" w:cs="Times New Roman" w:hint="eastAsia"/>
            <w:kern w:val="0"/>
            <w:sz w:val="24"/>
            <w:szCs w:val="24"/>
          </w:rPr>
          <w:t>缺乏</w:t>
        </w:r>
      </w:ins>
      <w:ins w:id="65" w:author="Zhang Li" w:date="2022-07-02T15:48:00Z">
        <w:r w:rsidR="005C45C9">
          <w:rPr>
            <w:rFonts w:ascii="Times New Roman" w:eastAsia="宋体" w:hAnsi="Times New Roman" w:cs="Times New Roman" w:hint="eastAsia"/>
            <w:kern w:val="0"/>
            <w:sz w:val="24"/>
            <w:szCs w:val="24"/>
          </w:rPr>
          <w:t>算法伪代码</w:t>
        </w:r>
        <w:r w:rsidR="005C45C9">
          <w:rPr>
            <w:rFonts w:ascii="Times New Roman" w:eastAsia="宋体" w:hAnsi="Times New Roman" w:cs="Times New Roman"/>
            <w:kern w:val="0"/>
            <w:sz w:val="24"/>
            <w:szCs w:val="24"/>
          </w:rPr>
          <w:t>)</w:t>
        </w:r>
      </w:ins>
    </w:p>
    <w:p w14:paraId="0AF59808" w14:textId="26054883" w:rsidR="005406CD" w:rsidRPr="00D1110A" w:rsidRDefault="005406CD" w:rsidP="005406CD">
      <w:pPr>
        <w:pStyle w:val="1"/>
        <w:numPr>
          <w:ilvl w:val="0"/>
          <w:numId w:val="32"/>
        </w:numPr>
        <w:rPr>
          <w:rFonts w:ascii="Times New Roman" w:eastAsia="黑体" w:hAnsi="Times New Roman" w:cs="Times New Roman"/>
          <w:sz w:val="32"/>
          <w:szCs w:val="32"/>
        </w:rPr>
      </w:pPr>
      <w:r w:rsidRPr="004246D7">
        <w:rPr>
          <w:rFonts w:ascii="Times New Roman" w:eastAsia="黑体" w:hAnsi="Times New Roman" w:cs="Times New Roman"/>
          <w:sz w:val="32"/>
          <w:szCs w:val="32"/>
        </w:rPr>
        <w:lastRenderedPageBreak/>
        <w:t>Protocol Analysis</w:t>
      </w:r>
    </w:p>
    <w:p w14:paraId="0AD616E5" w14:textId="70039815" w:rsidR="005406CD" w:rsidRDefault="005406CD" w:rsidP="005406CD">
      <w:pPr>
        <w:spacing w:afterLines="50" w:after="156"/>
        <w:ind w:firstLine="420"/>
        <w:rPr>
          <w:rFonts w:ascii="Times New Roman" w:eastAsia="宋体" w:hAnsi="Times New Roman" w:cs="Times New Roman"/>
          <w:kern w:val="0"/>
          <w:sz w:val="24"/>
          <w:szCs w:val="24"/>
        </w:rPr>
      </w:pPr>
      <w:r w:rsidRPr="004906CE">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section, we will analyze the performance and security of SWIB. </w:t>
      </w:r>
      <w:r w:rsidR="00C041E8">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he performance</w:t>
      </w:r>
      <w:r w:rsidR="00C041E8">
        <w:rPr>
          <w:rFonts w:ascii="Times New Roman" w:eastAsia="宋体" w:hAnsi="Times New Roman" w:cs="Times New Roman"/>
          <w:kern w:val="0"/>
          <w:sz w:val="24"/>
          <w:szCs w:val="24"/>
        </w:rPr>
        <w:t xml:space="preserve"> is analyzed</w:t>
      </w:r>
      <w:r>
        <w:rPr>
          <w:rFonts w:ascii="Times New Roman" w:eastAsia="宋体" w:hAnsi="Times New Roman" w:cs="Times New Roman"/>
          <w:kern w:val="0"/>
          <w:sz w:val="24"/>
          <w:szCs w:val="24"/>
        </w:rPr>
        <w:t xml:space="preserve"> in terms of consensus success probability and consensus latency. </w:t>
      </w:r>
      <w:r w:rsidR="00C041E8">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security </w:t>
      </w:r>
      <w:r w:rsidR="00C041E8">
        <w:rPr>
          <w:rFonts w:ascii="Times New Roman" w:eastAsia="宋体" w:hAnsi="Times New Roman" w:cs="Times New Roman"/>
          <w:kern w:val="0"/>
          <w:sz w:val="24"/>
          <w:szCs w:val="24"/>
        </w:rPr>
        <w:t xml:space="preserve">is analyzed </w:t>
      </w:r>
      <w:r w:rsidR="00CD6287">
        <w:rPr>
          <w:rFonts w:ascii="Times New Roman" w:eastAsia="宋体" w:hAnsi="Times New Roman" w:cs="Times New Roman"/>
          <w:kern w:val="0"/>
          <w:sz w:val="24"/>
          <w:szCs w:val="24"/>
        </w:rPr>
        <w:t>in terms of</w:t>
      </w:r>
      <w:r>
        <w:rPr>
          <w:rFonts w:ascii="Times New Roman" w:eastAsia="宋体" w:hAnsi="Times New Roman" w:cs="Times New Roman"/>
          <w:kern w:val="0"/>
          <w:sz w:val="24"/>
          <w:szCs w:val="24"/>
        </w:rPr>
        <w:t xml:space="preserve"> consensus security, random generation security, and attack resistance.</w:t>
      </w:r>
      <w:ins w:id="66" w:author="Zhang Li" w:date="2022-07-02T16:04:00Z">
        <w:r w:rsidR="005A275D">
          <w:rPr>
            <w:rFonts w:ascii="Times New Roman" w:eastAsia="宋体" w:hAnsi="Times New Roman" w:cs="Times New Roman"/>
            <w:kern w:val="0"/>
            <w:sz w:val="24"/>
            <w:szCs w:val="24"/>
          </w:rPr>
          <w:t>(</w:t>
        </w:r>
        <w:r w:rsidR="005A275D">
          <w:rPr>
            <w:rFonts w:ascii="Times New Roman" w:eastAsia="宋体" w:hAnsi="Times New Roman" w:cs="Times New Roman" w:hint="eastAsia"/>
            <w:kern w:val="0"/>
            <w:sz w:val="24"/>
            <w:szCs w:val="24"/>
          </w:rPr>
          <w:t>安全性分析放在性能分析的前面</w:t>
        </w:r>
        <w:r w:rsidR="005A275D">
          <w:rPr>
            <w:rFonts w:ascii="Times New Roman" w:eastAsia="宋体" w:hAnsi="Times New Roman" w:cs="Times New Roman"/>
            <w:kern w:val="0"/>
            <w:sz w:val="24"/>
            <w:szCs w:val="24"/>
          </w:rPr>
          <w:t>)</w:t>
        </w:r>
      </w:ins>
    </w:p>
    <w:p w14:paraId="5238F435" w14:textId="4DFD26E9" w:rsidR="005406CD" w:rsidRPr="00D1110A" w:rsidRDefault="00CD6287" w:rsidP="00CD6287">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 xml:space="preserve">5.1 </w:t>
      </w:r>
      <w:r w:rsidR="005406CD">
        <w:rPr>
          <w:rFonts w:ascii="Times New Roman" w:eastAsia="黑体" w:hAnsi="Times New Roman" w:cs="Times New Roman"/>
          <w:sz w:val="28"/>
          <w:szCs w:val="28"/>
        </w:rPr>
        <w:t>Performance</w:t>
      </w:r>
    </w:p>
    <w:p w14:paraId="6DFD64C0" w14:textId="4376E678" w:rsidR="005406CD" w:rsidRDefault="00CD6287" w:rsidP="005406C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5406CD">
        <w:rPr>
          <w:rFonts w:ascii="Times New Roman" w:eastAsia="宋体" w:hAnsi="Times New Roman" w:cs="Times New Roman"/>
          <w:kern w:val="0"/>
          <w:sz w:val="24"/>
          <w:szCs w:val="24"/>
        </w:rPr>
        <w:t xml:space="preserve">e analyze consensus success probability and consensus latency, which is important metrics to measure the performance of a blockchain </w:t>
      </w:r>
      <w:r w:rsidR="009E0676">
        <w:rPr>
          <w:rFonts w:ascii="Times New Roman" w:eastAsia="宋体" w:hAnsi="Times New Roman" w:cs="Times New Roman"/>
          <w:kern w:val="0"/>
          <w:sz w:val="24"/>
          <w:szCs w:val="24"/>
        </w:rPr>
        <w:t>consensus protocol</w:t>
      </w:r>
      <w:r w:rsidR="005406CD">
        <w:rPr>
          <w:rFonts w:ascii="Times New Roman" w:eastAsia="宋体" w:hAnsi="Times New Roman" w:cs="Times New Roman"/>
          <w:kern w:val="0"/>
          <w:sz w:val="24"/>
          <w:szCs w:val="24"/>
        </w:rPr>
        <w:t>.</w:t>
      </w:r>
    </w:p>
    <w:p w14:paraId="3E537D8A" w14:textId="7B367867" w:rsidR="00E3343F" w:rsidRDefault="00B87D15" w:rsidP="00E3343F">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Since all messages</w:t>
      </w:r>
      <w:r w:rsidR="00E3343F">
        <w:rPr>
          <w:rFonts w:ascii="Times New Roman" w:eastAsia="宋体" w:hAnsi="Times New Roman" w:cs="Times New Roman"/>
          <w:kern w:val="0"/>
          <w:sz w:val="24"/>
          <w:szCs w:val="24"/>
        </w:rPr>
        <w:t xml:space="preserve"> of running SWIB</w:t>
      </w:r>
      <w:r>
        <w:rPr>
          <w:rFonts w:ascii="Times New Roman" w:eastAsia="宋体" w:hAnsi="Times New Roman" w:cs="Times New Roman"/>
          <w:kern w:val="0"/>
          <w:sz w:val="24"/>
          <w:szCs w:val="24"/>
        </w:rPr>
        <w:t xml:space="preserve"> are </w:t>
      </w:r>
      <w:r w:rsidR="00E3343F">
        <w:rPr>
          <w:rFonts w:ascii="Times New Roman" w:eastAsia="宋体" w:hAnsi="Times New Roman" w:cs="Times New Roman"/>
          <w:kern w:val="0"/>
          <w:sz w:val="24"/>
          <w:szCs w:val="24"/>
        </w:rPr>
        <w:t>transmitted over wireless networks, we analy</w:t>
      </w:r>
      <w:r w:rsidR="00C43811">
        <w:rPr>
          <w:rFonts w:ascii="Times New Roman" w:eastAsia="宋体" w:hAnsi="Times New Roman" w:cs="Times New Roman" w:hint="eastAsia"/>
          <w:kern w:val="0"/>
          <w:sz w:val="24"/>
          <w:szCs w:val="24"/>
        </w:rPr>
        <w:t>ze</w:t>
      </w:r>
      <w:r w:rsidR="00E3343F">
        <w:rPr>
          <w:rFonts w:ascii="Times New Roman" w:eastAsia="宋体" w:hAnsi="Times New Roman" w:cs="Times New Roman"/>
          <w:kern w:val="0"/>
          <w:sz w:val="24"/>
          <w:szCs w:val="24"/>
        </w:rPr>
        <w:t xml:space="preserve"> the performance of our protocol by a wireless communication model. </w:t>
      </w:r>
      <w:r w:rsidR="00C43811">
        <w:rPr>
          <w:rFonts w:ascii="Times New Roman" w:eastAsia="宋体" w:hAnsi="Times New Roman" w:cs="Times New Roman"/>
          <w:kern w:val="0"/>
          <w:sz w:val="24"/>
          <w:szCs w:val="24"/>
        </w:rPr>
        <w:t>W</w:t>
      </w:r>
      <w:r w:rsidR="00E3343F">
        <w:rPr>
          <w:rFonts w:ascii="Times New Roman" w:eastAsia="宋体" w:hAnsi="Times New Roman" w:cs="Times New Roman"/>
          <w:kern w:val="0"/>
          <w:sz w:val="24"/>
          <w:szCs w:val="24"/>
        </w:rPr>
        <w:t xml:space="preserve">ireless channels in our </w:t>
      </w:r>
      <w:r w:rsidR="00C43811">
        <w:rPr>
          <w:rFonts w:ascii="Times New Roman" w:eastAsia="宋体" w:hAnsi="Times New Roman" w:cs="Times New Roman"/>
          <w:kern w:val="0"/>
          <w:sz w:val="24"/>
          <w:szCs w:val="24"/>
        </w:rPr>
        <w:t xml:space="preserve">consider </w:t>
      </w:r>
      <w:r w:rsidR="00E3343F">
        <w:rPr>
          <w:rFonts w:ascii="Times New Roman" w:eastAsia="宋体" w:hAnsi="Times New Roman" w:cs="Times New Roman"/>
          <w:kern w:val="0"/>
          <w:sz w:val="24"/>
          <w:szCs w:val="24"/>
        </w:rPr>
        <w:t xml:space="preserve">communication </w:t>
      </w:r>
      <w:r w:rsidR="004F30D7">
        <w:rPr>
          <w:rFonts w:ascii="Times New Roman" w:eastAsia="宋体" w:hAnsi="Times New Roman" w:cs="Times New Roman"/>
          <w:kern w:val="0"/>
          <w:sz w:val="24"/>
          <w:szCs w:val="24"/>
        </w:rPr>
        <w:t>model</w:t>
      </w:r>
      <w:r w:rsidR="00E3343F">
        <w:rPr>
          <w:rFonts w:ascii="Times New Roman" w:eastAsia="宋体" w:hAnsi="Times New Roman" w:cs="Times New Roman"/>
          <w:kern w:val="0"/>
          <w:sz w:val="24"/>
          <w:szCs w:val="24"/>
        </w:rPr>
        <w:t xml:space="preserve"> follow </w:t>
      </w:r>
      <w:r w:rsidR="00F0659F">
        <w:rPr>
          <w:rFonts w:ascii="Times New Roman" w:eastAsia="宋体" w:hAnsi="Times New Roman" w:cs="Times New Roman"/>
          <w:kern w:val="0"/>
          <w:sz w:val="24"/>
          <w:szCs w:val="24"/>
        </w:rPr>
        <w:t xml:space="preserve">the standard path-loss model and </w:t>
      </w:r>
      <w:r w:rsidR="00E3343F">
        <w:rPr>
          <w:rFonts w:ascii="Times New Roman" w:eastAsia="宋体" w:hAnsi="Times New Roman" w:cs="Times New Roman"/>
          <w:kern w:val="0"/>
          <w:sz w:val="24"/>
          <w:szCs w:val="24"/>
        </w:rPr>
        <w:t xml:space="preserve">the Rayleigh fading model. In detail, </w:t>
      </w:r>
      <w:r w:rsidR="00F0659F">
        <w:rPr>
          <w:rFonts w:ascii="Times New Roman" w:eastAsia="宋体" w:hAnsi="Times New Roman" w:cs="Times New Roman"/>
          <w:kern w:val="0"/>
          <w:sz w:val="24"/>
          <w:szCs w:val="24"/>
        </w:rPr>
        <w:t xml:space="preserve">the path-loss of </w:t>
      </w:r>
      <w:r w:rsidR="00E3343F">
        <w:rPr>
          <w:rFonts w:ascii="Times New Roman" w:eastAsia="宋体" w:hAnsi="Times New Roman" w:cs="Times New Roman"/>
          <w:kern w:val="0"/>
          <w:sz w:val="24"/>
          <w:szCs w:val="24"/>
        </w:rPr>
        <w:t xml:space="preserve">the wireless channel between nodes </w:t>
      </w:r>
      <m:oMath>
        <m:r>
          <w:rPr>
            <w:rFonts w:ascii="Cambria Math" w:eastAsia="宋体" w:hAnsi="Cambria Math" w:cs="Times New Roman"/>
            <w:kern w:val="0"/>
            <w:sz w:val="24"/>
            <w:szCs w:val="24"/>
          </w:rPr>
          <m:t>u</m:t>
        </m:r>
      </m:oMath>
      <w:r w:rsidR="00E3343F">
        <w:rPr>
          <w:rFonts w:ascii="Times New Roman" w:eastAsia="宋体" w:hAnsi="Times New Roman" w:cs="Times New Roman" w:hint="eastAsia"/>
          <w:kern w:val="0"/>
          <w:sz w:val="24"/>
          <w:szCs w:val="24"/>
        </w:rPr>
        <w:t xml:space="preserve"> </w:t>
      </w:r>
      <w:r w:rsidR="00E3343F">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sidR="00E3343F">
        <w:rPr>
          <w:rFonts w:ascii="Times New Roman" w:eastAsia="宋体" w:hAnsi="Times New Roman" w:cs="Times New Roman" w:hint="eastAsia"/>
          <w:kern w:val="0"/>
          <w:sz w:val="24"/>
          <w:szCs w:val="24"/>
        </w:rPr>
        <w:t xml:space="preserve"> </w:t>
      </w:r>
      <w:r w:rsidR="00E3343F">
        <w:rPr>
          <w:rFonts w:ascii="Times New Roman" w:eastAsia="宋体" w:hAnsi="Times New Roman" w:cs="Times New Roman"/>
          <w:kern w:val="0"/>
          <w:sz w:val="24"/>
          <w:szCs w:val="24"/>
        </w:rPr>
        <w:t>is modeled as</w:t>
      </w:r>
    </w:p>
    <w:p w14:paraId="7DB2E998" w14:textId="37474F46" w:rsidR="00B87D15" w:rsidRPr="00E3343F" w:rsidRDefault="00E3343F" w:rsidP="00E3343F">
      <w:pPr>
        <w:spacing w:afterLines="50" w:after="156"/>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e>
          </m:func>
        </m:oMath>
      </m:oMathPara>
    </w:p>
    <w:p w14:paraId="2A642A0D" w14:textId="77777777" w:rsidR="00E3343F" w:rsidRPr="00E3343F" w:rsidRDefault="00E3343F" w:rsidP="00E3343F">
      <w:pPr>
        <w:spacing w:afterLines="100" w:after="312"/>
        <w:rPr>
          <w:rFonts w:ascii="Times New Roman" w:eastAsia="宋体" w:hAnsi="Times New Roman" w:cs="Times New Roman"/>
          <w:kern w:val="0"/>
          <w:sz w:val="24"/>
          <w:szCs w:val="24"/>
        </w:rPr>
      </w:pPr>
      <w:r w:rsidRPr="00E3343F">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is the path-loss at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sidRPr="00E3343F">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is the distance between nodes </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u</m:t>
        </m:r>
        <m:r>
          <m:rPr>
            <m:sty m:val="p"/>
          </m:rPr>
          <w:rPr>
            <w:rFonts w:ascii="Cambria Math" w:eastAsia="宋体" w:hAnsi="Cambria Math" w:cs="Times New Roman" w:hint="eastAsia"/>
            <w:kern w:val="0"/>
            <w:sz w:val="24"/>
            <w:szCs w:val="24"/>
          </w:rPr>
          <m:t xml:space="preserve"> </m:t>
        </m:r>
        <m:r>
          <m:rPr>
            <m:sty m:val="p"/>
          </m:rPr>
          <w:rPr>
            <w:rFonts w:ascii="Cambria Math" w:eastAsia="宋体" w:hAnsi="Cambria Math" w:cs="Times New Roman"/>
            <w:kern w:val="0"/>
            <w:sz w:val="24"/>
            <w:szCs w:val="24"/>
          </w:rPr>
          <m:t xml:space="preserve">and </m:t>
        </m:r>
        <m:r>
          <w:rPr>
            <w:rFonts w:ascii="Cambria Math" w:eastAsia="宋体" w:hAnsi="Cambria Math" w:cs="Times New Roman"/>
            <w:kern w:val="0"/>
            <w:sz w:val="24"/>
            <w:szCs w:val="24"/>
          </w:rPr>
          <m:t>v</m:t>
        </m:r>
      </m:oMath>
      <w:r w:rsidRPr="00E3343F">
        <w:rPr>
          <w:rFonts w:ascii="Times New Roman" w:eastAsia="宋体" w:hAnsi="Times New Roman" w:cs="Times New Roman"/>
          <w:kern w:val="0"/>
          <w:sz w:val="24"/>
          <w:szCs w:val="24"/>
        </w:rPr>
        <w:t xml:space="preserve">, </w:t>
      </w:r>
      <w:r w:rsidRPr="00E3343F">
        <w:rPr>
          <w:rFonts w:ascii="Times New Roman" w:eastAsia="宋体" w:hAnsi="Times New Roman" w:cs="Times New Roman" w:hint="eastAsia"/>
          <w:kern w:val="0"/>
          <w:sz w:val="24"/>
          <w:szCs w:val="24"/>
        </w:rPr>
        <w:t>a</w:t>
      </w:r>
      <w:r w:rsidRPr="00E3343F">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α</m:t>
        </m:r>
        <m:r>
          <m:rPr>
            <m:sty m:val="p"/>
          </m:rPr>
          <w:rPr>
            <w:rFonts w:ascii="Cambria Math" w:eastAsia="宋体" w:hAnsi="Cambria Math" w:cs="Times New Roman"/>
            <w:kern w:val="0"/>
            <w:sz w:val="24"/>
            <w:szCs w:val="24"/>
          </w:rPr>
          <m:t>∈(2, 6]</m:t>
        </m:r>
      </m:oMath>
      <w:r w:rsidRPr="00E3343F">
        <w:rPr>
          <w:rFonts w:ascii="Times New Roman" w:eastAsia="宋体" w:hAnsi="Times New Roman" w:cs="Times New Roman"/>
          <w:kern w:val="0"/>
          <w:sz w:val="24"/>
          <w:szCs w:val="24"/>
        </w:rPr>
        <w:t xml:space="preserve"> is path-loss exponent</w:t>
      </w:r>
      <w:r w:rsidRPr="00E3343F">
        <w:rPr>
          <w:rFonts w:ascii="Times New Roman" w:eastAsia="宋体" w:hAnsi="Times New Roman" w:cs="Times New Roman" w:hint="eastAsia"/>
          <w:kern w:val="0"/>
          <w:sz w:val="24"/>
          <w:szCs w:val="24"/>
        </w:rPr>
        <w:t>.</w:t>
      </w:r>
      <w:r w:rsidRPr="00E3343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u</m:t>
        </m:r>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v</m:t>
        </m:r>
      </m:oMath>
      <w:r w:rsidRPr="00E3343F">
        <w:rPr>
          <w:rFonts w:ascii="Times New Roman" w:eastAsia="宋体" w:hAnsi="Times New Roman" w:cs="Times New Roman" w:hint="eastAsia"/>
          <w:kern w:val="0"/>
          <w:sz w:val="24"/>
          <w:szCs w:val="24"/>
        </w:rPr>
        <w:t>,</w:t>
      </w:r>
      <w:r w:rsidRPr="00E3343F">
        <w:rPr>
          <w:rFonts w:ascii="Times New Roman" w:eastAsia="宋体" w:hAnsi="Times New Roman" w:cs="Times New Roman"/>
          <w:kern w:val="0"/>
          <w:sz w:val="24"/>
          <w:szCs w:val="24"/>
        </w:rPr>
        <w:t xml:space="preserve"> </w:t>
      </w:r>
      <w:bookmarkStart w:id="67" w:name="_Hlk107311181"/>
      <w:r w:rsidRPr="00E3343F">
        <w:rPr>
          <w:rFonts w:ascii="Times New Roman" w:eastAsia="宋体" w:hAnsi="Times New Roman" w:cs="Times New Roman"/>
          <w:kern w:val="0"/>
          <w:sz w:val="24"/>
          <w:szCs w:val="24"/>
        </w:rPr>
        <w:t>following the complex normal distribution</w:t>
      </w:r>
      <w:bookmarkEnd w:id="67"/>
      <w:r w:rsidRPr="00E3343F">
        <w:rPr>
          <w:rFonts w:ascii="Times New Roman" w:eastAsia="宋体" w:hAnsi="Times New Roman" w:cs="Times New Roman"/>
          <w:kern w:val="0"/>
          <w:sz w:val="24"/>
          <w:szCs w:val="24"/>
        </w:rPr>
        <w:t xml:space="preserve">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Pr="00E3343F">
        <w:rPr>
          <w:rFonts w:ascii="Times New Roman" w:eastAsia="宋体" w:hAnsi="Times New Roman" w:cs="Times New Roman"/>
          <w:kern w:val="0"/>
          <w:sz w:val="24"/>
          <w:szCs w:val="24"/>
        </w:rPr>
        <w:t>).</w:t>
      </w:r>
      <w:r w:rsidRPr="00E3343F">
        <w:rPr>
          <w:rFonts w:ascii="Times New Roman" w:eastAsia="宋体" w:hAnsi="Times New Roman" w:cs="Times New Roman" w:hint="eastAsia"/>
          <w:kern w:val="0"/>
          <w:sz w:val="24"/>
          <w:szCs w:val="24"/>
        </w:rPr>
        <w:t xml:space="preserve"> </w:t>
      </w:r>
      <w:r w:rsidRPr="00E3343F">
        <w:rPr>
          <w:rFonts w:ascii="Times New Roman" w:eastAsia="宋体" w:hAnsi="Times New Roman" w:cs="Times New Roman"/>
          <w:kern w:val="0"/>
          <w:sz w:val="24"/>
          <w:szCs w:val="24"/>
        </w:rPr>
        <w:t xml:space="preserve">When a signal is transmitted from </w:t>
      </w:r>
      <m:oMath>
        <m:r>
          <w:rPr>
            <w:rFonts w:ascii="Cambria Math" w:eastAsia="宋体" w:hAnsi="Cambria Math" w:cs="Times New Roman"/>
            <w:kern w:val="0"/>
            <w:sz w:val="24"/>
            <w:szCs w:val="24"/>
          </w:rPr>
          <m:t>u</m:t>
        </m:r>
      </m:oMath>
      <w:r w:rsidRPr="00E3343F">
        <w:rPr>
          <w:rFonts w:ascii="Times New Roman" w:eastAsia="宋体" w:hAnsi="Times New Roman" w:cs="Times New Roman"/>
          <w:kern w:val="0"/>
          <w:sz w:val="24"/>
          <w:szCs w:val="24"/>
        </w:rPr>
        <w:t xml:space="preserve"> to </w:t>
      </w:r>
      <m:oMath>
        <m:r>
          <w:rPr>
            <w:rFonts w:ascii="Cambria Math" w:eastAsia="宋体" w:hAnsi="Cambria Math" w:cs="Times New Roman"/>
            <w:kern w:val="0"/>
            <w:sz w:val="24"/>
            <w:szCs w:val="24"/>
          </w:rPr>
          <m:t>v</m:t>
        </m:r>
      </m:oMath>
      <w:r w:rsidRPr="00E3343F">
        <w:rPr>
          <w:rFonts w:ascii="Times New Roman" w:eastAsia="宋体" w:hAnsi="Times New Roman" w:cs="Times New Roman"/>
          <w:kern w:val="0"/>
          <w:sz w:val="24"/>
          <w:szCs w:val="24"/>
        </w:rPr>
        <w:t xml:space="preserve"> with transmission power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E3343F">
        <w:rPr>
          <w:rFonts w:ascii="Times New Roman" w:eastAsia="宋体" w:hAnsi="Times New Roman" w:cs="Times New Roman"/>
          <w:kern w:val="0"/>
          <w:sz w:val="24"/>
          <w:szCs w:val="24"/>
        </w:rPr>
        <w:t xml:space="preserve">, the Signal-to-Noise (SNR) ratio at receiving node </w:t>
      </w:r>
      <m:oMath>
        <m:r>
          <w:rPr>
            <w:rFonts w:ascii="Cambria Math" w:eastAsia="宋体" w:hAnsi="Cambria Math" w:cs="Times New Roman"/>
            <w:kern w:val="0"/>
            <w:sz w:val="24"/>
            <w:szCs w:val="24"/>
          </w:rPr>
          <m:t>v</m:t>
        </m:r>
      </m:oMath>
      <w:r w:rsidRPr="00E3343F">
        <w:rPr>
          <w:rFonts w:ascii="Times New Roman" w:eastAsia="宋体" w:hAnsi="Times New Roman" w:cs="Times New Roman"/>
          <w:kern w:val="0"/>
          <w:sz w:val="24"/>
          <w:szCs w:val="24"/>
        </w:rPr>
        <w:t xml:space="preserve"> is formulated as</w:t>
      </w:r>
    </w:p>
    <w:p w14:paraId="5FAE0665" w14:textId="77777777" w:rsidR="00E3343F" w:rsidRPr="00E3343F" w:rsidRDefault="00E3343F" w:rsidP="00E3343F">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428F1D98" w14:textId="4790CC66" w:rsidR="00D74A8E" w:rsidRDefault="00E3343F" w:rsidP="00D74A8E">
      <w:pPr>
        <w:spacing w:afterLines="100" w:after="312"/>
        <w:ind w:firstLine="420"/>
        <w:rPr>
          <w:rFonts w:ascii="Times New Roman" w:eastAsia="宋体" w:hAnsi="Times New Roman" w:cs="Times New Roman"/>
          <w:kern w:val="0"/>
          <w:sz w:val="24"/>
          <w:szCs w:val="24"/>
        </w:rPr>
      </w:pPr>
      <w:r w:rsidRPr="00E3343F">
        <w:rPr>
          <w:rFonts w:ascii="Times New Roman" w:eastAsia="宋体" w:hAnsi="Times New Roman" w:cs="Times New Roman"/>
          <w:kern w:val="0"/>
          <w:sz w:val="24"/>
          <w:szCs w:val="24"/>
        </w:rPr>
        <w:t>where</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C43811">
        <w:rPr>
          <w:rFonts w:ascii="Times New Roman" w:eastAsia="宋体" w:hAnsi="Times New Roman" w:cs="Times New Roman" w:hint="eastAsia"/>
          <w:kern w:val="0"/>
          <w:sz w:val="24"/>
          <w:szCs w:val="24"/>
        </w:rPr>
        <w:t xml:space="preserve"> </w:t>
      </w:r>
      <w:r w:rsidR="00C43811">
        <w:rPr>
          <w:rFonts w:ascii="Times New Roman" w:eastAsia="宋体" w:hAnsi="Times New Roman" w:cs="Times New Roman"/>
          <w:kern w:val="0"/>
          <w:sz w:val="24"/>
          <w:szCs w:val="24"/>
        </w:rPr>
        <w:t>is transmit power, and</w:t>
      </w:r>
      <w:r w:rsidRPr="00E3343F">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Pr="00E3343F">
        <w:rPr>
          <w:rFonts w:ascii="Times New Roman" w:eastAsia="宋体" w:hAnsi="Times New Roman" w:cs="Times New Roman"/>
          <w:kern w:val="0"/>
          <w:sz w:val="24"/>
          <w:szCs w:val="24"/>
        </w:rPr>
        <w:t xml:space="preserve"> is the additive white Gaussian noise.</w:t>
      </w:r>
      <w:del w:id="68" w:author="Zhang Li" w:date="2022-07-02T15:53:00Z">
        <w:r w:rsidR="00D74A8E" w:rsidDel="00DF52C9">
          <w:rPr>
            <w:rFonts w:ascii="Times New Roman" w:eastAsia="宋体" w:hAnsi="Times New Roman" w:cs="Times New Roman"/>
            <w:kern w:val="0"/>
            <w:sz w:val="24"/>
            <w:szCs w:val="24"/>
          </w:rPr>
          <w:delText xml:space="preserve"> </w:delText>
        </w:r>
      </w:del>
    </w:p>
    <w:p w14:paraId="285218D2" w14:textId="0A2605CA" w:rsidR="00711F19" w:rsidRDefault="00711F19" w:rsidP="00D74A8E">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ince the time in our protocol implementation is divided into synchronized slots</w:t>
      </w:r>
      <w:r w:rsidR="001D2547">
        <w:rPr>
          <w:rFonts w:ascii="Times New Roman" w:eastAsia="宋体" w:hAnsi="Times New Roman" w:cs="Times New Roman"/>
          <w:kern w:val="0"/>
          <w:sz w:val="24"/>
          <w:szCs w:val="24"/>
        </w:rPr>
        <w:t xml:space="preserve">, in </w:t>
      </w:r>
      <w:r>
        <w:rPr>
          <w:rFonts w:ascii="Times New Roman" w:eastAsia="宋体" w:hAnsi="Times New Roman" w:cs="Times New Roman"/>
          <w:kern w:val="0"/>
          <w:sz w:val="24"/>
          <w:szCs w:val="24"/>
        </w:rPr>
        <w:t xml:space="preserve">which </w:t>
      </w:r>
      <w:r w:rsidR="001D2547">
        <w:rPr>
          <w:rFonts w:ascii="Times New Roman" w:eastAsia="宋体" w:hAnsi="Times New Roman" w:cs="Times New Roman"/>
          <w:kern w:val="0"/>
          <w:sz w:val="24"/>
          <w:szCs w:val="24"/>
        </w:rPr>
        <w:t>can complete</w:t>
      </w:r>
      <w:r>
        <w:rPr>
          <w:rFonts w:ascii="Times New Roman" w:eastAsia="宋体" w:hAnsi="Times New Roman" w:cs="Times New Roman"/>
          <w:kern w:val="0"/>
          <w:sz w:val="24"/>
          <w:szCs w:val="24"/>
        </w:rPr>
        <w:t xml:space="preserve"> </w:t>
      </w:r>
      <w:r w:rsidR="00F0659F">
        <w:rPr>
          <w:rFonts w:ascii="Times New Roman" w:eastAsia="宋体" w:hAnsi="Times New Roman" w:cs="Times New Roman"/>
          <w:kern w:val="0"/>
          <w:sz w:val="24"/>
          <w:szCs w:val="24"/>
        </w:rPr>
        <w:t xml:space="preserve">a </w:t>
      </w:r>
      <w:r w:rsidR="008F2899">
        <w:rPr>
          <w:rFonts w:ascii="Times New Roman" w:eastAsia="宋体" w:hAnsi="Times New Roman" w:cs="Times New Roman"/>
          <w:kern w:val="0"/>
          <w:sz w:val="24"/>
          <w:szCs w:val="24"/>
        </w:rPr>
        <w:t>packet</w:t>
      </w:r>
      <w:r w:rsidR="00F0659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transmission. </w:t>
      </w:r>
      <w:r w:rsidR="008F2899">
        <w:rPr>
          <w:rFonts w:ascii="Times New Roman" w:eastAsia="宋体" w:hAnsi="Times New Roman" w:cs="Times New Roman"/>
          <w:kern w:val="0"/>
          <w:sz w:val="24"/>
          <w:szCs w:val="24"/>
        </w:rPr>
        <w:t>The fixed time interval of a slot is calculated as follows:</w:t>
      </w:r>
    </w:p>
    <w:p w14:paraId="2890EDE9" w14:textId="386D82C8" w:rsidR="008F2899" w:rsidRDefault="009D1441" w:rsidP="008F289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3F52A420" w14:textId="3FD28DB6" w:rsidR="008F2899" w:rsidRDefault="008F2899" w:rsidP="008F2899">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is</w:t>
      </w:r>
      <w:r>
        <w:rPr>
          <w:rFonts w:ascii="Times New Roman" w:eastAsia="宋体" w:hAnsi="Times New Roman" w:cs="Times New Roman"/>
          <w:kern w:val="0"/>
          <w:sz w:val="24"/>
          <w:szCs w:val="24"/>
        </w:rPr>
        <w:t xml:space="preserve"> the maximum size of packet sent by nodes during the consensus process in </w:t>
      </w:r>
      <w:r>
        <w:rPr>
          <w:rFonts w:ascii="Times New Roman" w:eastAsia="宋体" w:hAnsi="Times New Roman" w:cs="Times New Roman"/>
          <w:kern w:val="0"/>
          <w:sz w:val="24"/>
          <w:szCs w:val="24"/>
        </w:rPr>
        <w:lastRenderedPageBreak/>
        <w:t xml:space="preserve">bits, and </w:t>
      </w:r>
      <m:oMath>
        <m:r>
          <w:rPr>
            <w:rFonts w:ascii="Cambria Math" w:eastAsia="宋体" w:hAnsi="Cambria Math" w:cs="Times New Roman"/>
            <w:kern w:val="0"/>
            <w:sz w:val="24"/>
            <w:szCs w:val="24"/>
          </w:rPr>
          <m:t>β</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w:t>
      </w:r>
      <w:r w:rsidRPr="00F7571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target SNR ratio of transmission, and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bandwidth utilized for transmission.</w:t>
      </w:r>
      <w:r w:rsidR="0031365D">
        <w:rPr>
          <w:rFonts w:ascii="Times New Roman" w:eastAsia="宋体" w:hAnsi="Times New Roman" w:cs="Times New Roman"/>
          <w:kern w:val="0"/>
          <w:sz w:val="24"/>
          <w:szCs w:val="24"/>
        </w:rPr>
        <w:t xml:space="preserve"> </w:t>
      </w:r>
      <w:r w:rsidR="00671170">
        <w:rPr>
          <w:rFonts w:ascii="Times New Roman" w:eastAsia="宋体" w:hAnsi="Times New Roman" w:cs="Times New Roman"/>
          <w:kern w:val="0"/>
          <w:sz w:val="24"/>
          <w:szCs w:val="24"/>
        </w:rPr>
        <w:t>Since a message will be divided into multiple packet</w:t>
      </w:r>
      <w:r w:rsidR="00DF1ADF">
        <w:rPr>
          <w:rFonts w:ascii="Times New Roman" w:eastAsia="宋体" w:hAnsi="Times New Roman" w:cs="Times New Roman"/>
          <w:kern w:val="0"/>
          <w:sz w:val="24"/>
          <w:szCs w:val="24"/>
        </w:rPr>
        <w:t>s</w:t>
      </w:r>
      <w:r w:rsidR="00671170">
        <w:rPr>
          <w:rFonts w:ascii="Times New Roman" w:eastAsia="宋体" w:hAnsi="Times New Roman" w:cs="Times New Roman"/>
          <w:kern w:val="0"/>
          <w:sz w:val="24"/>
          <w:szCs w:val="24"/>
        </w:rPr>
        <w:t xml:space="preserve"> in transmission process, the time interval of tran</w:t>
      </w:r>
      <w:r w:rsidR="009E34DB">
        <w:rPr>
          <w:rFonts w:ascii="Times New Roman" w:eastAsia="宋体" w:hAnsi="Times New Roman" w:cs="Times New Roman"/>
          <w:kern w:val="0"/>
          <w:sz w:val="24"/>
          <w:szCs w:val="24"/>
        </w:rPr>
        <w:t xml:space="preserve">smit a message should be </w:t>
      </w:r>
      <m:oMath>
        <m:r>
          <w:rPr>
            <w:rFonts w:ascii="Cambria Math" w:eastAsia="宋体" w:hAnsi="Cambria Math" w:cs="Times New Roman"/>
            <w:kern w:val="0"/>
            <w:sz w:val="24"/>
            <w:szCs w:val="24"/>
          </w:rPr>
          <m:t>τ=l⋅</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oMath>
      <w:r w:rsidR="009E34DB">
        <w:rPr>
          <w:rFonts w:ascii="Times New Roman" w:eastAsia="宋体" w:hAnsi="Times New Roman" w:cs="Times New Roman" w:hint="eastAsia"/>
          <w:kern w:val="0"/>
          <w:sz w:val="24"/>
          <w:szCs w:val="24"/>
        </w:rPr>
        <w:t>,</w:t>
      </w:r>
      <w:r w:rsidR="009E34DB">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9E34DB">
        <w:rPr>
          <w:rFonts w:ascii="Times New Roman" w:eastAsia="宋体" w:hAnsi="Times New Roman" w:cs="Times New Roman" w:hint="eastAsia"/>
          <w:kern w:val="0"/>
          <w:sz w:val="24"/>
          <w:szCs w:val="24"/>
        </w:rPr>
        <w:t xml:space="preserve"> </w:t>
      </w:r>
      <w:r w:rsidR="009E34DB">
        <w:rPr>
          <w:rFonts w:ascii="Times New Roman" w:eastAsia="宋体" w:hAnsi="Times New Roman" w:cs="Times New Roman"/>
          <w:kern w:val="0"/>
          <w:sz w:val="24"/>
          <w:szCs w:val="24"/>
        </w:rPr>
        <w:t>is the number of packet</w:t>
      </w:r>
      <w:r w:rsidR="00DF1ADF">
        <w:rPr>
          <w:rFonts w:ascii="Times New Roman" w:eastAsia="宋体" w:hAnsi="Times New Roman" w:cs="Times New Roman"/>
          <w:kern w:val="0"/>
          <w:sz w:val="24"/>
          <w:szCs w:val="24"/>
        </w:rPr>
        <w:t>s</w:t>
      </w:r>
      <w:r w:rsidR="009E34DB">
        <w:rPr>
          <w:rFonts w:ascii="Times New Roman" w:eastAsia="宋体" w:hAnsi="Times New Roman" w:cs="Times New Roman"/>
          <w:kern w:val="0"/>
          <w:sz w:val="24"/>
          <w:szCs w:val="24"/>
        </w:rPr>
        <w:t xml:space="preserve"> of the message.</w:t>
      </w:r>
    </w:p>
    <w:p w14:paraId="0CC1E7D5" w14:textId="7063C294" w:rsidR="00921F8A" w:rsidRPr="00921F8A" w:rsidRDefault="00D748F8" w:rsidP="00921F8A">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our communication </w:t>
      </w:r>
      <w:r w:rsidR="00680D6B">
        <w:rPr>
          <w:rFonts w:ascii="Times New Roman" w:eastAsia="宋体" w:hAnsi="Times New Roman" w:cs="Times New Roman"/>
          <w:kern w:val="0"/>
          <w:sz w:val="24"/>
          <w:szCs w:val="24"/>
        </w:rPr>
        <w:t>m</w:t>
      </w:r>
      <w:r>
        <w:rPr>
          <w:rFonts w:ascii="Times New Roman" w:eastAsia="宋体" w:hAnsi="Times New Roman" w:cs="Times New Roman"/>
          <w:kern w:val="0"/>
          <w:sz w:val="24"/>
          <w:szCs w:val="24"/>
        </w:rPr>
        <w:t xml:space="preserve">odel, </w:t>
      </w:r>
      <w:r w:rsidR="00342597">
        <w:rPr>
          <w:rFonts w:ascii="Times New Roman" w:eastAsia="宋体" w:hAnsi="Times New Roman" w:cs="Times New Roman"/>
          <w:kern w:val="0"/>
          <w:sz w:val="24"/>
          <w:szCs w:val="24"/>
        </w:rPr>
        <w:t xml:space="preserve">each node </w:t>
      </w:r>
      <w:r w:rsidR="00981372">
        <w:rPr>
          <w:rFonts w:ascii="Times New Roman" w:eastAsia="宋体" w:hAnsi="Times New Roman" w:cs="Times New Roman"/>
          <w:kern w:val="0"/>
          <w:sz w:val="24"/>
          <w:szCs w:val="24"/>
        </w:rPr>
        <w:t>compete</w:t>
      </w:r>
      <w:r w:rsidR="00DF1ADF">
        <w:rPr>
          <w:rFonts w:ascii="Times New Roman" w:eastAsia="宋体" w:hAnsi="Times New Roman" w:cs="Times New Roman" w:hint="eastAsia"/>
          <w:kern w:val="0"/>
          <w:sz w:val="24"/>
          <w:szCs w:val="24"/>
        </w:rPr>
        <w:t>s</w:t>
      </w:r>
      <w:r w:rsidR="00981372">
        <w:rPr>
          <w:rFonts w:ascii="Times New Roman" w:eastAsia="宋体" w:hAnsi="Times New Roman" w:cs="Times New Roman"/>
          <w:kern w:val="0"/>
          <w:sz w:val="24"/>
          <w:szCs w:val="24"/>
        </w:rPr>
        <w:t xml:space="preserve"> for accessing the channel </w:t>
      </w:r>
      <w:r w:rsidR="00921F8A">
        <w:rPr>
          <w:rFonts w:ascii="Times New Roman" w:eastAsia="宋体" w:hAnsi="Times New Roman" w:cs="Times New Roman"/>
          <w:kern w:val="0"/>
          <w:sz w:val="24"/>
          <w:szCs w:val="24"/>
        </w:rPr>
        <w:t xml:space="preserve">to </w:t>
      </w:r>
      <w:r w:rsidR="00342597">
        <w:rPr>
          <w:rFonts w:ascii="Times New Roman" w:eastAsia="宋体" w:hAnsi="Times New Roman" w:cs="Times New Roman"/>
          <w:kern w:val="0"/>
          <w:sz w:val="24"/>
          <w:szCs w:val="24"/>
        </w:rPr>
        <w:t>broadcast</w:t>
      </w:r>
      <w:r w:rsidR="00921F8A">
        <w:rPr>
          <w:rFonts w:ascii="Times New Roman" w:eastAsia="宋体" w:hAnsi="Times New Roman" w:cs="Times New Roman"/>
          <w:kern w:val="0"/>
          <w:sz w:val="24"/>
          <w:szCs w:val="24"/>
        </w:rPr>
        <w:t xml:space="preserve"> messages over wireless channels</w:t>
      </w:r>
      <w:r w:rsidR="006753E1">
        <w:rPr>
          <w:rFonts w:ascii="Times New Roman" w:eastAsia="宋体" w:hAnsi="Times New Roman" w:cs="Times New Roman"/>
          <w:kern w:val="0"/>
          <w:sz w:val="24"/>
          <w:szCs w:val="24"/>
        </w:rPr>
        <w:t>.</w:t>
      </w:r>
      <w:r w:rsidR="00921F8A">
        <w:rPr>
          <w:rFonts w:ascii="Times New Roman" w:eastAsia="宋体" w:hAnsi="Times New Roman" w:cs="Times New Roman"/>
          <w:kern w:val="0"/>
          <w:sz w:val="24"/>
          <w:szCs w:val="24"/>
        </w:rPr>
        <w:t xml:space="preserve"> </w:t>
      </w:r>
      <w:r w:rsidR="00921F8A" w:rsidRPr="00921F8A">
        <w:rPr>
          <w:rFonts w:ascii="Times New Roman" w:eastAsia="宋体" w:hAnsi="Times New Roman" w:cs="Times New Roman"/>
          <w:kern w:val="0"/>
          <w:sz w:val="24"/>
          <w:szCs w:val="24"/>
        </w:rPr>
        <w:t>In channel contention process</w:t>
      </w:r>
      <w:r w:rsidR="00921F8A">
        <w:rPr>
          <w:rFonts w:ascii="Times New Roman" w:eastAsia="宋体" w:hAnsi="Times New Roman" w:cs="Times New Roman"/>
          <w:kern w:val="0"/>
          <w:sz w:val="24"/>
          <w:szCs w:val="24"/>
        </w:rPr>
        <w:t xml:space="preserve">, </w:t>
      </w:r>
      <w:r w:rsidR="0031365D">
        <w:rPr>
          <w:rFonts w:ascii="Times New Roman" w:eastAsia="宋体" w:hAnsi="Times New Roman" w:cs="Times New Roman"/>
          <w:kern w:val="0"/>
          <w:sz w:val="24"/>
          <w:szCs w:val="24"/>
        </w:rPr>
        <w:t xml:space="preserve">the transmission </w:t>
      </w:r>
      <w:r w:rsidR="00AF7962">
        <w:rPr>
          <w:rFonts w:ascii="Times New Roman" w:eastAsia="宋体" w:hAnsi="Times New Roman" w:cs="Times New Roman"/>
          <w:kern w:val="0"/>
          <w:sz w:val="24"/>
          <w:szCs w:val="24"/>
        </w:rPr>
        <w:t xml:space="preserve">between nodes </w:t>
      </w:r>
      <w:r w:rsidR="0031365D">
        <w:rPr>
          <w:rFonts w:ascii="Times New Roman" w:eastAsia="宋体" w:hAnsi="Times New Roman" w:cs="Times New Roman"/>
          <w:kern w:val="0"/>
          <w:sz w:val="24"/>
          <w:szCs w:val="24"/>
        </w:rPr>
        <w:t>will</w:t>
      </w:r>
      <w:r w:rsidR="00AF7962">
        <w:rPr>
          <w:rFonts w:ascii="Times New Roman" w:eastAsia="宋体" w:hAnsi="Times New Roman" w:cs="Times New Roman"/>
          <w:kern w:val="0"/>
          <w:sz w:val="24"/>
          <w:szCs w:val="24"/>
        </w:rPr>
        <w:t xml:space="preserve"> fail if more than one node transmit</w:t>
      </w:r>
      <w:r w:rsidR="00DF1ADF">
        <w:rPr>
          <w:rFonts w:ascii="Times New Roman" w:eastAsia="宋体" w:hAnsi="Times New Roman" w:cs="Times New Roman"/>
          <w:kern w:val="0"/>
          <w:sz w:val="24"/>
          <w:szCs w:val="24"/>
        </w:rPr>
        <w:t>s</w:t>
      </w:r>
      <w:r w:rsidR="00AF7962">
        <w:rPr>
          <w:rFonts w:ascii="Times New Roman" w:eastAsia="宋体" w:hAnsi="Times New Roman" w:cs="Times New Roman"/>
          <w:kern w:val="0"/>
          <w:sz w:val="24"/>
          <w:szCs w:val="24"/>
        </w:rPr>
        <w:t xml:space="preserve"> in a same slot.</w:t>
      </w:r>
      <w:r w:rsidR="0031365D">
        <w:rPr>
          <w:rFonts w:ascii="Times New Roman" w:eastAsia="宋体" w:hAnsi="Times New Roman" w:cs="Times New Roman"/>
          <w:kern w:val="0"/>
          <w:sz w:val="24"/>
          <w:szCs w:val="24"/>
        </w:rPr>
        <w:t xml:space="preserve"> </w:t>
      </w:r>
      <w:r w:rsidR="00D81915">
        <w:rPr>
          <w:rFonts w:ascii="Times New Roman" w:eastAsia="宋体" w:hAnsi="Times New Roman" w:cs="Times New Roman"/>
          <w:kern w:val="0"/>
          <w:sz w:val="24"/>
          <w:szCs w:val="24"/>
        </w:rPr>
        <w:t>Channel</w:t>
      </w:r>
      <w:r w:rsidR="00921F8A" w:rsidRPr="00921F8A">
        <w:rPr>
          <w:rFonts w:ascii="Times New Roman" w:eastAsia="宋体" w:hAnsi="Times New Roman" w:cs="Times New Roman"/>
          <w:kern w:val="0"/>
          <w:sz w:val="24"/>
          <w:szCs w:val="24"/>
        </w:rPr>
        <w:t xml:space="preserve"> contention success probability</w:t>
      </w:r>
      <w:r w:rsidR="00921F8A" w:rsidRPr="00921F8A">
        <w:rPr>
          <w:rFonts w:ascii="Times New Roman" w:eastAsia="宋体" w:hAnsi="Times New Roman" w:cs="Times New Roman" w:hint="eastAsia"/>
          <w:kern w:val="0"/>
          <w:sz w:val="24"/>
          <w:szCs w:val="24"/>
        </w:rPr>
        <w:t xml:space="preserve"> </w:t>
      </w:r>
      <w:r w:rsidR="00921F8A" w:rsidRPr="00921F8A">
        <w:rPr>
          <w:rFonts w:ascii="Times New Roman" w:eastAsia="宋体" w:hAnsi="Times New Roman" w:cs="Times New Roman"/>
          <w:kern w:val="0"/>
          <w:sz w:val="24"/>
          <w:szCs w:val="24"/>
        </w:rPr>
        <w:t>can be expressed as</w:t>
      </w:r>
    </w:p>
    <w:p w14:paraId="4E43879E" w14:textId="16BDB612" w:rsidR="00D748F8" w:rsidRPr="00921F8A" w:rsidRDefault="009D1441" w:rsidP="00921F8A">
      <w:pPr>
        <w:spacing w:afterLines="100" w:after="312"/>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r>
            <m:rPr>
              <m:sty m:val="p"/>
            </m:rPr>
            <w:rPr>
              <w:rFonts w:ascii="Cambria Math" w:eastAsia="宋体" w:hAnsi="Cambria Math" w:cs="Times New Roman"/>
              <w:kern w:val="0"/>
              <w:sz w:val="24"/>
              <w:szCs w:val="24"/>
            </w:rPr>
            <m:t>(N)=</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oMath>
      </m:oMathPara>
    </w:p>
    <w:p w14:paraId="70A0309B" w14:textId="77777777" w:rsidR="00DF52C9" w:rsidRDefault="00921F8A" w:rsidP="0031365D">
      <w:pPr>
        <w:spacing w:afterLines="100" w:after="312"/>
        <w:ind w:firstLine="420"/>
        <w:rPr>
          <w:ins w:id="69" w:author="Zhang Li" w:date="2022-07-02T15:54:00Z"/>
          <w:rFonts w:ascii="Times New Roman" w:eastAsia="宋体" w:hAnsi="Times New Roman" w:cs="Times New Roman"/>
          <w:kern w:val="0"/>
          <w:sz w:val="24"/>
          <w:szCs w:val="24"/>
        </w:rPr>
      </w:pPr>
      <w:r>
        <w:rPr>
          <w:rFonts w:ascii="Times New Roman" w:eastAsia="宋体" w:hAnsi="Times New Roman" w:cs="Times New Roman"/>
          <w:kern w:val="0"/>
          <w:sz w:val="24"/>
          <w:szCs w:val="24"/>
        </w:rPr>
        <w:t>where</w:t>
      </w:r>
      <w:r w:rsidR="0031365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m:t>
        </m:r>
      </m:oMath>
      <w:r w:rsidR="0031365D">
        <w:rPr>
          <w:rFonts w:ascii="Times New Roman" w:eastAsia="宋体" w:hAnsi="Times New Roman" w:cs="Times New Roman" w:hint="eastAsia"/>
          <w:kern w:val="0"/>
          <w:sz w:val="24"/>
          <w:szCs w:val="24"/>
        </w:rPr>
        <w:t xml:space="preserve"> </w:t>
      </w:r>
      <w:r w:rsidR="0031365D">
        <w:rPr>
          <w:rFonts w:ascii="Times New Roman" w:eastAsia="宋体" w:hAnsi="Times New Roman" w:cs="Times New Roman"/>
          <w:kern w:val="0"/>
          <w:sz w:val="24"/>
          <w:szCs w:val="24"/>
        </w:rPr>
        <w:t xml:space="preserve">is the number of consensus nodes, and </w:t>
      </w:r>
      <m:oMath>
        <m:r>
          <w:rPr>
            <w:rFonts w:ascii="Cambria Math" w:eastAsia="宋体" w:hAnsi="Cambria Math" w:cs="Times New Roman"/>
            <w:kern w:val="0"/>
            <w:sz w:val="24"/>
            <w:szCs w:val="24"/>
          </w:rPr>
          <m:t>p</m:t>
        </m:r>
      </m:oMath>
      <w:r w:rsidR="0031365D">
        <w:rPr>
          <w:rFonts w:ascii="Times New Roman" w:eastAsia="宋体" w:hAnsi="Times New Roman" w:cs="Times New Roman" w:hint="eastAsia"/>
          <w:kern w:val="0"/>
          <w:sz w:val="24"/>
          <w:szCs w:val="24"/>
        </w:rPr>
        <w:t xml:space="preserve"> </w:t>
      </w:r>
      <w:r w:rsidR="0031365D">
        <w:rPr>
          <w:rFonts w:ascii="Times New Roman" w:eastAsia="宋体" w:hAnsi="Times New Roman" w:cs="Times New Roman"/>
          <w:kern w:val="0"/>
          <w:sz w:val="24"/>
          <w:szCs w:val="24"/>
        </w:rPr>
        <w:t xml:space="preserve">is a constant transmit probability of each node. </w:t>
      </w:r>
    </w:p>
    <w:p w14:paraId="70B94982" w14:textId="6302771B" w:rsidR="0031365D" w:rsidRPr="00D74A8E" w:rsidRDefault="0031365D" w:rsidP="0031365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During transmission process, t</w:t>
      </w:r>
      <w:r w:rsidRPr="00D74A8E">
        <w:rPr>
          <w:rFonts w:ascii="Times New Roman" w:eastAsia="宋体" w:hAnsi="Times New Roman" w:cs="Times New Roman"/>
          <w:kern w:val="0"/>
          <w:sz w:val="24"/>
          <w:szCs w:val="24"/>
        </w:rPr>
        <w:t xml:space="preserve">he SNR </w:t>
      </w:r>
      <w:r>
        <w:rPr>
          <w:rFonts w:ascii="Times New Roman" w:eastAsia="宋体" w:hAnsi="Times New Roman" w:cs="Times New Roman"/>
          <w:kern w:val="0"/>
          <w:sz w:val="24"/>
          <w:szCs w:val="24"/>
        </w:rPr>
        <w:t xml:space="preserve">ratio </w:t>
      </w:r>
      <w:r w:rsidRPr="00D74A8E">
        <w:rPr>
          <w:rFonts w:ascii="Times New Roman" w:eastAsia="宋体" w:hAnsi="Times New Roman" w:cs="Times New Roman"/>
          <w:kern w:val="0"/>
          <w:sz w:val="24"/>
          <w:szCs w:val="24"/>
        </w:rPr>
        <w:t>between nodes varies with the time-variant communication environment. When SNR</w:t>
      </w:r>
      <w:r>
        <w:rPr>
          <w:rFonts w:ascii="Times New Roman" w:eastAsia="宋体" w:hAnsi="Times New Roman" w:cs="Times New Roman"/>
          <w:kern w:val="0"/>
          <w:sz w:val="24"/>
          <w:szCs w:val="24"/>
        </w:rPr>
        <w:t xml:space="preserve"> ratio</w:t>
      </w:r>
      <w:r w:rsidRPr="00D74A8E">
        <w:rPr>
          <w:rFonts w:ascii="Times New Roman" w:eastAsia="宋体" w:hAnsi="Times New Roman" w:cs="Times New Roman"/>
          <w:kern w:val="0"/>
          <w:sz w:val="24"/>
          <w:szCs w:val="24"/>
        </w:rPr>
        <w:t xml:space="preserve"> is less than a given target threshold, the communication between nodes is interrupted. Since </w:t>
      </w:r>
      <m:oMath>
        <m:sSup>
          <m:sSupPr>
            <m:ctrlPr>
              <w:rPr>
                <w:rFonts w:ascii="Cambria Math" w:eastAsia="宋体" w:hAnsi="Cambria Math" w:cs="Times New Roman"/>
                <w:kern w:val="0"/>
                <w:sz w:val="24"/>
                <w:szCs w:val="24"/>
              </w:rPr>
            </m:ctrlPr>
          </m:sSupPr>
          <m:e>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e>
            </m:d>
          </m:e>
          <m:sup>
            <m:r>
              <m:rPr>
                <m:sty m:val="p"/>
              </m:rPr>
              <w:rPr>
                <w:rFonts w:ascii="Cambria Math" w:eastAsia="宋体" w:hAnsi="Cambria Math" w:cs="Times New Roman"/>
                <w:kern w:val="0"/>
                <w:sz w:val="24"/>
                <w:szCs w:val="24"/>
              </w:rPr>
              <m:t>2</m:t>
            </m:r>
          </m:sup>
        </m:sSup>
      </m:oMath>
      <w:r w:rsidRPr="00D74A8E">
        <w:rPr>
          <w:rFonts w:ascii="Times New Roman" w:eastAsia="宋体" w:hAnsi="Times New Roman" w:cs="Times New Roman" w:hint="eastAsia"/>
          <w:kern w:val="0"/>
          <w:sz w:val="24"/>
          <w:szCs w:val="24"/>
        </w:rPr>
        <w:t xml:space="preserve"> </w:t>
      </w:r>
      <w:r w:rsidRPr="00D74A8E">
        <w:rPr>
          <w:rFonts w:ascii="Times New Roman" w:eastAsia="宋体" w:hAnsi="Times New Roman" w:cs="Times New Roman"/>
          <w:kern w:val="0"/>
          <w:sz w:val="24"/>
          <w:szCs w:val="24"/>
        </w:rPr>
        <w:t>is exponentially distributed, the SNR outrage probability</w:t>
      </w:r>
      <w:r w:rsidRPr="00D74A8E">
        <w:rPr>
          <w:rFonts w:ascii="Times New Roman" w:eastAsia="宋体" w:hAnsi="Times New Roman" w:cs="Times New Roman" w:hint="eastAsia"/>
          <w:kern w:val="0"/>
          <w:sz w:val="24"/>
          <w:szCs w:val="24"/>
        </w:rPr>
        <w:t xml:space="preserve"> </w:t>
      </w:r>
      <w:r w:rsidRPr="00D74A8E">
        <w:rPr>
          <w:rFonts w:ascii="Times New Roman" w:eastAsia="宋体" w:hAnsi="Times New Roman" w:cs="Times New Roman"/>
          <w:kern w:val="0"/>
          <w:sz w:val="24"/>
          <w:szCs w:val="24"/>
        </w:rPr>
        <w:t>between</w:t>
      </w:r>
      <w:r w:rsidRPr="00D74A8E">
        <w:rPr>
          <w:rFonts w:ascii="Times New Roman" w:eastAsia="宋体" w:hAnsi="Times New Roman" w:cs="Times New Roman" w:hint="eastAsia"/>
          <w:kern w:val="0"/>
          <w:sz w:val="24"/>
          <w:szCs w:val="24"/>
        </w:rPr>
        <w:t xml:space="preserve"> </w:t>
      </w:r>
      <w:r w:rsidRPr="00D74A8E">
        <w:rPr>
          <w:rFonts w:ascii="Times New Roman" w:eastAsia="宋体" w:hAnsi="Times New Roman" w:cs="Times New Roman"/>
          <w:kern w:val="0"/>
          <w:sz w:val="24"/>
          <w:szCs w:val="24"/>
        </w:rPr>
        <w:t xml:space="preserve">nodes </w:t>
      </w:r>
      <m:oMath>
        <m:r>
          <w:rPr>
            <w:rFonts w:ascii="Cambria Math" w:eastAsia="宋体" w:hAnsi="Cambria Math" w:cs="Times New Roman"/>
            <w:kern w:val="0"/>
            <w:sz w:val="24"/>
            <w:szCs w:val="24"/>
          </w:rPr>
          <m:t>u</m:t>
        </m:r>
      </m:oMath>
      <w:r w:rsidRPr="00D74A8E">
        <w:rPr>
          <w:rFonts w:ascii="Times New Roman" w:eastAsia="宋体" w:hAnsi="Times New Roman" w:cs="Times New Roman" w:hint="eastAsia"/>
          <w:kern w:val="0"/>
          <w:sz w:val="24"/>
          <w:szCs w:val="24"/>
        </w:rPr>
        <w:t xml:space="preserve"> </w:t>
      </w:r>
      <w:r w:rsidRPr="00D74A8E">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sidRPr="00D74A8E">
        <w:rPr>
          <w:rFonts w:ascii="Times New Roman" w:eastAsia="宋体" w:hAnsi="Times New Roman" w:cs="Times New Roman"/>
          <w:kern w:val="0"/>
          <w:sz w:val="24"/>
          <w:szCs w:val="24"/>
        </w:rPr>
        <w:t xml:space="preserve"> is expressed as follows</w:t>
      </w:r>
    </w:p>
    <w:p w14:paraId="66DECBE1" w14:textId="7E28B5B6" w:rsidR="00921F8A" w:rsidRPr="0099378B" w:rsidRDefault="009D1441" w:rsidP="00662CC6">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β</m:t>
                  </m:r>
                </m:e>
              </m:d>
            </m:e>
          </m:func>
          <m:r>
            <m:rPr>
              <m:sty m:val="p"/>
            </m:rPr>
            <w:rPr>
              <w:rFonts w:ascii="Cambria Math" w:eastAsia="宋体" w:hAnsi="Cambria Math" w:cs="Times New Roman"/>
              <w:kern w:val="0"/>
              <w:sz w:val="24"/>
              <w:szCs w:val="24"/>
            </w:rPr>
            <m:t>= Pr</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sSup>
                <m:sSupPr>
                  <m:ctrlPr>
                    <w:rPr>
                      <w:rFonts w:ascii="Cambria Math" w:eastAsia="宋体" w:hAnsi="Cambria Math" w:cs="Times New Roman"/>
                      <w:kern w:val="0"/>
                      <w:sz w:val="24"/>
                      <w:szCs w:val="24"/>
                    </w:rPr>
                  </m:ctrlPr>
                </m:sSupPr>
                <m:e>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m:t>
                      </m:r>
                    </m:e>
                  </m:d>
                </m:e>
                <m:sup>
                  <m:r>
                    <m:rPr>
                      <m:sty m:val="p"/>
                    </m:rPr>
                    <w:rPr>
                      <w:rFonts w:ascii="Cambria Math" w:eastAsia="宋体" w:hAnsi="Cambria Math" w:cs="Times New Roman"/>
                      <w:kern w:val="0"/>
                      <w:sz w:val="24"/>
                      <w:szCs w:val="24"/>
                    </w:rPr>
                    <m:t>2</m:t>
                  </m:r>
                </m:sup>
              </m:sSup>
              <m:r>
                <m:rPr>
                  <m:sty m:val="p"/>
                </m:rPr>
                <w:rPr>
                  <w:rFonts w:ascii="Cambria Math" w:eastAsia="宋体" w:hAnsi="Cambria Math" w:cs="Times New Roman"/>
                  <w:kern w:val="0"/>
                  <w:sz w:val="24"/>
                  <w:szCs w:val="24"/>
                </w:rPr>
                <m:t>&lt;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d>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r>
            <m:rPr>
              <m:sty m:val="p"/>
            </m:rPr>
            <w:rPr>
              <w:rFonts w:ascii="Cambria Math" w:eastAsia="宋体" w:hAnsi="Cambria Math" w:cs="Times New Roman"/>
              <w:kern w:val="0"/>
              <w:sz w:val="24"/>
              <w:szCs w:val="24"/>
            </w:rPr>
            <m:t>.</m:t>
          </m:r>
        </m:oMath>
      </m:oMathPara>
    </w:p>
    <w:p w14:paraId="1CBE0BB2" w14:textId="1FC7B586" w:rsidR="00FD0B36" w:rsidRDefault="00FD0B36" w:rsidP="0063239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Since nodes compete for accessing the channel, </w:t>
      </w:r>
      <w:r w:rsidRPr="0018246B">
        <w:rPr>
          <w:rFonts w:ascii="Times New Roman" w:eastAsia="宋体" w:hAnsi="Times New Roman" w:cs="Times New Roman"/>
          <w:kern w:val="0"/>
          <w:sz w:val="24"/>
          <w:szCs w:val="24"/>
        </w:rPr>
        <w:t xml:space="preserve">each node is allocated a </w:t>
      </w:r>
      <w:r>
        <w:rPr>
          <w:rFonts w:ascii="Times New Roman" w:eastAsia="宋体" w:hAnsi="Times New Roman" w:cs="Times New Roman"/>
          <w:kern w:val="0"/>
          <w:sz w:val="24"/>
          <w:szCs w:val="24"/>
        </w:rPr>
        <w:t>contention</w:t>
      </w:r>
      <w:r w:rsidRPr="0018246B">
        <w:rPr>
          <w:rFonts w:ascii="Times New Roman" w:eastAsia="宋体" w:hAnsi="Times New Roman" w:cs="Times New Roman"/>
          <w:kern w:val="0"/>
          <w:sz w:val="24"/>
          <w:szCs w:val="24"/>
        </w:rPr>
        <w:t xml:space="preserve"> time </w:t>
      </w:r>
      <w:r>
        <w:rPr>
          <w:rFonts w:ascii="Times New Roman" w:eastAsia="宋体" w:hAnsi="Times New Roman" w:cs="Times New Roman"/>
          <w:kern w:val="0"/>
          <w:sz w:val="24"/>
          <w:szCs w:val="24"/>
        </w:rPr>
        <w:t>duration</w:t>
      </w:r>
      <w:r w:rsidRPr="0018246B">
        <w:rPr>
          <w:rFonts w:ascii="Times New Roman" w:eastAsia="宋体" w:hAnsi="Times New Roman" w:cs="Times New Roman"/>
          <w:kern w:val="0"/>
          <w:sz w:val="24"/>
          <w:szCs w:val="24"/>
        </w:rPr>
        <w:t xml:space="preserve"> for </w:t>
      </w:r>
      <w:r>
        <w:rPr>
          <w:rFonts w:ascii="Times New Roman" w:eastAsia="宋体" w:hAnsi="Times New Roman" w:cs="Times New Roman"/>
          <w:kern w:val="0"/>
          <w:sz w:val="24"/>
          <w:szCs w:val="24"/>
        </w:rPr>
        <w:t>channel compete process</w:t>
      </w:r>
      <w:r w:rsidRPr="0018246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For a given target contention success probability, the minimum time slot</w:t>
      </w:r>
      <w:r w:rsidR="00FE64C3">
        <w:rPr>
          <w:rFonts w:ascii="Times New Roman" w:eastAsia="宋体" w:hAnsi="Times New Roman" w:cs="Times New Roman"/>
          <w:kern w:val="0"/>
          <w:sz w:val="24"/>
          <w:szCs w:val="24"/>
        </w:rPr>
        <w:t>s of contention process can be computed. We have the following proposition.</w:t>
      </w:r>
    </w:p>
    <w:p w14:paraId="0D6D69D6" w14:textId="0F37419E" w:rsidR="00FE64C3" w:rsidRDefault="00FE64C3" w:rsidP="00FE64C3">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Pr>
          <w:rFonts w:ascii="Times New Roman" w:eastAsia="宋体" w:hAnsi="Times New Roman" w:cs="Times New Roman"/>
          <w:b/>
          <w:bCs/>
          <w:kern w:val="0"/>
          <w:sz w:val="24"/>
          <w:szCs w:val="24"/>
        </w:rPr>
        <w:t>1</w:t>
      </w:r>
      <w:r>
        <w:rPr>
          <w:rFonts w:ascii="Times New Roman" w:eastAsia="宋体" w:hAnsi="Times New Roman" w:cs="Times New Roman"/>
          <w:kern w:val="0"/>
          <w:sz w:val="24"/>
          <w:szCs w:val="24"/>
        </w:rPr>
        <w:t>. We assume that</w:t>
      </w:r>
      <w:r w:rsidR="00A05FB7">
        <w:rPr>
          <w:rFonts w:ascii="Times New Roman" w:eastAsia="宋体" w:hAnsi="Times New Roman" w:cs="Times New Roman"/>
          <w:kern w:val="0"/>
          <w:sz w:val="24"/>
          <w:szCs w:val="24"/>
        </w:rPr>
        <w:t xml:space="preserve"> the total number of nodes in system is </w:t>
      </w:r>
      <m:oMath>
        <m:r>
          <w:rPr>
            <w:rFonts w:ascii="Cambria Math" w:eastAsia="宋体" w:hAnsi="Cambria Math" w:cs="Times New Roman"/>
            <w:kern w:val="0"/>
            <w:sz w:val="24"/>
            <w:szCs w:val="24"/>
          </w:rPr>
          <m:t>N</m:t>
        </m:r>
      </m:oMath>
      <w:r w:rsidR="00A05FB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A05FB7">
        <w:rPr>
          <w:rFonts w:ascii="Times New Roman" w:eastAsia="宋体" w:hAnsi="Times New Roman" w:cs="Times New Roman"/>
          <w:kern w:val="0"/>
          <w:sz w:val="24"/>
          <w:szCs w:val="24"/>
        </w:rPr>
        <w:t>E</w:t>
      </w:r>
      <w:r>
        <w:rPr>
          <w:rFonts w:ascii="Times New Roman" w:eastAsia="宋体" w:hAnsi="Times New Roman" w:cs="Times New Roman"/>
          <w:kern w:val="0"/>
          <w:sz w:val="24"/>
          <w:szCs w:val="24"/>
        </w:rPr>
        <w:t xml:space="preserve">ach node competes for the channel with a constant probability </w:t>
      </w:r>
      <m:oMath>
        <m:r>
          <w:rPr>
            <w:rFonts w:ascii="Cambria Math" w:eastAsia="宋体" w:hAnsi="Cambria Math" w:cs="Times New Roman"/>
            <w:kern w:val="0"/>
            <w:sz w:val="24"/>
            <w:szCs w:val="24"/>
          </w:rPr>
          <m:t>p</m:t>
        </m:r>
      </m:oMath>
      <w:r w:rsidR="00A05FB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For a given target contention success probability </w:t>
      </w:r>
      <m:oMath>
        <m:r>
          <w:rPr>
            <w:rFonts w:ascii="Cambria Math" w:eastAsia="宋体" w:hAnsi="Cambria Math" w:cs="Times New Roman"/>
            <w:kern w:val="0"/>
            <w:sz w:val="24"/>
            <w:szCs w:val="24"/>
          </w:rPr>
          <m:t>0≤ς&lt;1</m:t>
        </m:r>
      </m:oMath>
      <w:r>
        <w:rPr>
          <w:rFonts w:ascii="Times New Roman" w:eastAsia="宋体" w:hAnsi="Times New Roman" w:cs="Times New Roman"/>
          <w:kern w:val="0"/>
          <w:sz w:val="24"/>
          <w:szCs w:val="24"/>
        </w:rPr>
        <w:t>, the required time slot of contention process is</w:t>
      </w:r>
    </w:p>
    <w:p w14:paraId="04CEC3AB" w14:textId="6FEC4CFC" w:rsidR="00FE64C3" w:rsidRDefault="009D1441" w:rsidP="00FE64C3">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e>
                      </m:d>
                    </m:e>
                  </m:func>
                </m:den>
              </m:f>
            </m:e>
          </m:d>
        </m:oMath>
      </m:oMathPara>
    </w:p>
    <w:p w14:paraId="48EC0D8A" w14:textId="1F913ED3" w:rsidR="00FE64C3" w:rsidRDefault="00FE64C3" w:rsidP="00FE64C3">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r w:rsidR="00A05FB7">
        <w:rPr>
          <w:rFonts w:ascii="Times New Roman" w:eastAsia="宋体" w:hAnsi="Times New Roman" w:cs="Times New Roman"/>
          <w:kern w:val="0"/>
          <w:sz w:val="24"/>
          <w:szCs w:val="24"/>
        </w:rPr>
        <w:t>contention success</w:t>
      </w:r>
      <w:r>
        <w:rPr>
          <w:rFonts w:ascii="Times New Roman" w:eastAsia="宋体" w:hAnsi="Times New Roman" w:cs="Times New Roman"/>
          <w:kern w:val="0"/>
          <w:sz w:val="24"/>
          <w:szCs w:val="24"/>
        </w:rPr>
        <w:t xml:space="preserve"> probability.</w:t>
      </w:r>
    </w:p>
    <w:p w14:paraId="183B56A8" w14:textId="68838032" w:rsidR="0048540A" w:rsidRDefault="00FE64C3" w:rsidP="009E3842">
      <w:pPr>
        <w:spacing w:beforeLines="50" w:before="156" w:afterLines="50" w:after="156"/>
        <w:ind w:firstLine="420"/>
        <w:rPr>
          <w:rFonts w:ascii="Times New Roman" w:eastAsia="宋体" w:hAnsi="Times New Roman" w:cs="Times New Roman"/>
          <w:kern w:val="0"/>
          <w:sz w:val="24"/>
          <w:szCs w:val="24"/>
        </w:rPr>
      </w:pPr>
      <w:r w:rsidRPr="002146A3">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D81915">
        <w:rPr>
          <w:rFonts w:ascii="Times New Roman" w:eastAsia="宋体" w:hAnsi="Times New Roman" w:cs="Times New Roman"/>
          <w:kern w:val="0"/>
          <w:sz w:val="24"/>
          <w:szCs w:val="24"/>
        </w:rPr>
        <w:t xml:space="preserve">In a blockchain system, the total number of nodes is </w:t>
      </w:r>
      <m:oMath>
        <m:r>
          <w:rPr>
            <w:rFonts w:ascii="Cambria Math" w:eastAsia="宋体" w:hAnsi="Cambria Math" w:cs="Times New Roman"/>
            <w:kern w:val="0"/>
            <w:sz w:val="24"/>
            <w:szCs w:val="24"/>
          </w:rPr>
          <m:t>N</m:t>
        </m:r>
      </m:oMath>
      <w:r w:rsidR="00D81915">
        <w:rPr>
          <w:rFonts w:ascii="Times New Roman" w:eastAsia="宋体" w:hAnsi="Times New Roman" w:cs="Times New Roman"/>
          <w:kern w:val="0"/>
          <w:sz w:val="24"/>
          <w:szCs w:val="24"/>
        </w:rPr>
        <w:t xml:space="preserve">, and the channel </w:t>
      </w:r>
      <w:r w:rsidR="00D81915">
        <w:rPr>
          <w:rFonts w:ascii="Times New Roman" w:eastAsia="宋体" w:hAnsi="Times New Roman" w:cs="Times New Roman"/>
          <w:kern w:val="0"/>
          <w:sz w:val="24"/>
          <w:szCs w:val="24"/>
        </w:rPr>
        <w:lastRenderedPageBreak/>
        <w:t xml:space="preserve">access probability of each node is </w:t>
      </w:r>
      <m:oMath>
        <m:r>
          <w:rPr>
            <w:rFonts w:ascii="Cambria Math" w:eastAsia="宋体" w:hAnsi="Cambria Math" w:cs="Times New Roman"/>
            <w:kern w:val="0"/>
            <w:sz w:val="24"/>
            <w:szCs w:val="24"/>
          </w:rPr>
          <m:t>p</m:t>
        </m:r>
      </m:oMath>
      <w:r w:rsidR="00D81915">
        <w:rPr>
          <w:rFonts w:ascii="Times New Roman" w:eastAsia="宋体" w:hAnsi="Times New Roman" w:cs="Times New Roman" w:hint="eastAsia"/>
          <w:kern w:val="0"/>
          <w:sz w:val="24"/>
          <w:szCs w:val="24"/>
        </w:rPr>
        <w:t>.</w:t>
      </w:r>
      <w:r w:rsidR="009E3842">
        <w:rPr>
          <w:rFonts w:ascii="Times New Roman" w:eastAsia="宋体" w:hAnsi="Times New Roman" w:cs="Times New Roman"/>
          <w:kern w:val="0"/>
          <w:sz w:val="24"/>
          <w:szCs w:val="24"/>
        </w:rPr>
        <w:t xml:space="preserve"> Then,</w:t>
      </w:r>
      <w:r w:rsidR="00D81915">
        <w:rPr>
          <w:rFonts w:ascii="Times New Roman" w:eastAsia="宋体" w:hAnsi="Times New Roman" w:cs="Times New Roman"/>
          <w:kern w:val="0"/>
          <w:sz w:val="24"/>
          <w:szCs w:val="24"/>
        </w:rPr>
        <w:t xml:space="preserve"> the channel contention success probability </w:t>
      </w:r>
      <w:r w:rsidR="009E3842">
        <w:rPr>
          <w:rFonts w:ascii="Times New Roman" w:eastAsia="宋体" w:hAnsi="Times New Roman" w:cs="Times New Roman"/>
          <w:kern w:val="0"/>
          <w:sz w:val="24"/>
          <w:szCs w:val="24"/>
        </w:rPr>
        <w:t xml:space="preserve">should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r>
          <w:rPr>
            <w:rFonts w:ascii="Cambria Math" w:eastAsia="宋体" w:hAnsi="Cambria Math" w:cs="Times New Roman"/>
            <w:kern w:val="0"/>
            <w:sz w:val="24"/>
            <w:szCs w:val="24"/>
          </w:rPr>
          <m:t>.</m:t>
        </m:r>
      </m:oMath>
      <w:r w:rsidR="009E3842">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 a random variable denoting the number of time slots require</w:t>
      </w:r>
      <w:r w:rsidR="00A05FB7">
        <w:rPr>
          <w:rFonts w:ascii="Times New Roman" w:eastAsia="宋体" w:hAnsi="Times New Roman" w:cs="Times New Roman"/>
          <w:kern w:val="0"/>
          <w:sz w:val="24"/>
          <w:szCs w:val="24"/>
        </w:rPr>
        <w:t>d</w:t>
      </w:r>
      <w:r>
        <w:rPr>
          <w:rFonts w:ascii="Times New Roman" w:eastAsia="宋体" w:hAnsi="Times New Roman" w:cs="Times New Roman"/>
          <w:kern w:val="0"/>
          <w:sz w:val="24"/>
          <w:szCs w:val="24"/>
        </w:rPr>
        <w:t xml:space="preserve"> </w:t>
      </w:r>
      <w:r w:rsidR="00A05FB7">
        <w:rPr>
          <w:rFonts w:ascii="Times New Roman" w:eastAsia="宋体" w:hAnsi="Times New Roman" w:cs="Times New Roman"/>
          <w:kern w:val="0"/>
          <w:sz w:val="24"/>
          <w:szCs w:val="24"/>
        </w:rPr>
        <w:t>for a node</w:t>
      </w:r>
      <w:r w:rsidR="008052E7">
        <w:rPr>
          <w:rFonts w:ascii="Times New Roman" w:eastAsia="宋体" w:hAnsi="Times New Roman" w:cs="Times New Roman"/>
          <w:kern w:val="0"/>
          <w:sz w:val="24"/>
          <w:szCs w:val="24"/>
        </w:rPr>
        <w:t xml:space="preserve"> compete</w:t>
      </w:r>
      <w:r w:rsidR="00A05FB7">
        <w:rPr>
          <w:rFonts w:ascii="Times New Roman" w:eastAsia="宋体" w:hAnsi="Times New Roman" w:cs="Times New Roman"/>
          <w:kern w:val="0"/>
          <w:sz w:val="24"/>
          <w:szCs w:val="24"/>
        </w:rPr>
        <w:t xml:space="preserve"> successfully</w:t>
      </w:r>
      <w:r>
        <w:rPr>
          <w:rFonts w:ascii="Times New Roman" w:eastAsia="宋体" w:hAnsi="Times New Roman" w:cs="Times New Roman"/>
          <w:kern w:val="0"/>
          <w:sz w:val="24"/>
          <w:szCs w:val="24"/>
        </w:rPr>
        <w:t xml:space="preserve">. </w:t>
      </w:r>
      <w:r w:rsidR="0048540A">
        <w:rPr>
          <w:rFonts w:ascii="Times New Roman" w:eastAsia="宋体" w:hAnsi="Times New Roman" w:cs="Times New Roman"/>
          <w:kern w:val="0"/>
          <w:sz w:val="24"/>
          <w:szCs w:val="24"/>
        </w:rPr>
        <w:t xml:space="preserve">We suppose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oMath>
      <w:r w:rsidR="0048540A">
        <w:rPr>
          <w:rFonts w:ascii="Times New Roman" w:eastAsia="宋体" w:hAnsi="Times New Roman" w:cs="Times New Roman" w:hint="eastAsia"/>
          <w:kern w:val="0"/>
          <w:sz w:val="24"/>
          <w:szCs w:val="24"/>
        </w:rPr>
        <w:t xml:space="preserve"> </w:t>
      </w:r>
      <w:r w:rsidR="0048540A">
        <w:rPr>
          <w:rFonts w:ascii="Times New Roman" w:eastAsia="宋体" w:hAnsi="Times New Roman" w:cs="Times New Roman"/>
          <w:kern w:val="0"/>
          <w:sz w:val="24"/>
          <w:szCs w:val="24"/>
        </w:rPr>
        <w:t>is the minimum value such that</w:t>
      </w:r>
    </w:p>
    <w:p w14:paraId="06EECBE3" w14:textId="29F6174F" w:rsidR="0048540A" w:rsidRPr="0048540A" w:rsidRDefault="009D1441" w:rsidP="0048540A">
      <w:pPr>
        <w:spacing w:beforeLines="50" w:before="156" w:afterLines="50" w:after="156"/>
        <w:ind w:firstLineChars="200" w:firstLine="480"/>
        <w:rPr>
          <w:rFonts w:ascii="Times New Roman" w:eastAsia="宋体" w:hAnsi="Times New Roman" w:cs="Times New Roman"/>
          <w:kern w:val="0"/>
          <w:sz w:val="24"/>
          <w:szCs w:val="24"/>
        </w:rPr>
      </w:pPr>
      <m:oMathPara>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e>
                  </m:d>
                </m:e>
                <m:sup>
                  <m:r>
                    <w:rPr>
                      <w:rFonts w:ascii="Cambria Math" w:eastAsia="宋体" w:hAnsi="Cambria Math" w:cs="Times New Roman"/>
                      <w:kern w:val="0"/>
                      <w:sz w:val="24"/>
                      <w:szCs w:val="24"/>
                    </w:rPr>
                    <m:t>x</m:t>
                  </m:r>
                </m:sup>
              </m:sSup>
            </m:e>
          </m:func>
          <m:r>
            <w:rPr>
              <w:rFonts w:ascii="Cambria Math" w:eastAsia="宋体" w:hAnsi="Cambria Math" w:cs="Times New Roman"/>
              <w:kern w:val="0"/>
              <w:sz w:val="24"/>
              <w:szCs w:val="24"/>
            </w:rPr>
            <m:t>≥ς</m:t>
          </m:r>
        </m:oMath>
      </m:oMathPara>
    </w:p>
    <w:p w14:paraId="7EDD7906" w14:textId="2F8B6EA9" w:rsidR="0048540A" w:rsidRDefault="008052E7" w:rsidP="0048540A">
      <w:pPr>
        <w:spacing w:beforeLines="50" w:before="156"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a target contention success probability </w:t>
      </w:r>
      <m:oMath>
        <m:r>
          <w:rPr>
            <w:rFonts w:ascii="Cambria Math" w:eastAsia="宋体" w:hAnsi="Cambria Math" w:cs="Times New Roman"/>
            <w:kern w:val="0"/>
            <w:sz w:val="24"/>
            <w:szCs w:val="24"/>
          </w:rPr>
          <m:t>0≤ς&lt;1</m:t>
        </m:r>
      </m:oMath>
      <w:r w:rsidR="00FE64C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48540A">
        <w:rPr>
          <w:rFonts w:ascii="Times New Roman" w:eastAsia="宋体" w:hAnsi="Times New Roman" w:cs="Times New Roman"/>
          <w:kern w:val="0"/>
          <w:sz w:val="24"/>
          <w:szCs w:val="24"/>
        </w:rPr>
        <w:t>Then, the required number of time slots is</w:t>
      </w:r>
      <w:r w:rsidR="009E3842">
        <w:rPr>
          <w:rFonts w:ascii="Times New Roman" w:eastAsia="宋体" w:hAnsi="Times New Roman" w:cs="Times New Roman"/>
          <w:kern w:val="0"/>
          <w:sz w:val="24"/>
          <w:szCs w:val="24"/>
        </w:rPr>
        <w:t xml:space="preserve"> calculated as</w:t>
      </w:r>
    </w:p>
    <w:p w14:paraId="4B8BA28E" w14:textId="40F4D8E0" w:rsidR="00FE64C3" w:rsidRPr="00D81915" w:rsidRDefault="009D1441" w:rsidP="00FE64C3">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e>
                      </m:d>
                    </m:e>
                  </m:func>
                </m:den>
              </m:f>
            </m:e>
          </m:d>
          <m:r>
            <w:rPr>
              <w:rFonts w:ascii="Cambria Math" w:eastAsia="宋体" w:hAnsi="Cambria Math" w:cs="Times New Roman"/>
              <w:kern w:val="0"/>
              <w:sz w:val="24"/>
              <w:szCs w:val="24"/>
            </w:rPr>
            <m:t>.</m:t>
          </m:r>
        </m:oMath>
      </m:oMathPara>
    </w:p>
    <w:p w14:paraId="3C90A825" w14:textId="51A03B08" w:rsidR="0063239C" w:rsidRDefault="0099378B" w:rsidP="0063239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our consider models, </w:t>
      </w:r>
      <w:r w:rsidRPr="0018246B">
        <w:rPr>
          <w:rFonts w:ascii="Times New Roman" w:eastAsia="宋体" w:hAnsi="Times New Roman" w:cs="Times New Roman"/>
          <w:kern w:val="0"/>
          <w:sz w:val="24"/>
          <w:szCs w:val="24"/>
        </w:rPr>
        <w:t xml:space="preserve">each transmitting node is allocated a broadcast time </w:t>
      </w:r>
      <w:r>
        <w:rPr>
          <w:rFonts w:ascii="Times New Roman" w:eastAsia="宋体" w:hAnsi="Times New Roman" w:cs="Times New Roman"/>
          <w:kern w:val="0"/>
          <w:sz w:val="24"/>
          <w:szCs w:val="24"/>
        </w:rPr>
        <w:t>duration</w:t>
      </w:r>
      <w:r w:rsidRPr="0018246B">
        <w:rPr>
          <w:rFonts w:ascii="Times New Roman" w:eastAsia="宋体" w:hAnsi="Times New Roman" w:cs="Times New Roman"/>
          <w:kern w:val="0"/>
          <w:sz w:val="24"/>
          <w:szCs w:val="24"/>
        </w:rPr>
        <w:t xml:space="preserve"> for a message broadcast.</w:t>
      </w:r>
      <w:r>
        <w:rPr>
          <w:rFonts w:ascii="Times New Roman" w:eastAsia="宋体" w:hAnsi="Times New Roman" w:cs="Times New Roman"/>
          <w:kern w:val="0"/>
          <w:sz w:val="24"/>
          <w:szCs w:val="24"/>
        </w:rPr>
        <w:t xml:space="preserve"> Each node has its target communication nodes. For a given target broadcast </w:t>
      </w:r>
      <w:r w:rsidR="00FD0B36">
        <w:rPr>
          <w:rFonts w:ascii="Times New Roman" w:eastAsia="宋体" w:hAnsi="Times New Roman" w:cs="Times New Roman"/>
          <w:kern w:val="0"/>
          <w:sz w:val="24"/>
          <w:szCs w:val="24"/>
        </w:rPr>
        <w:t xml:space="preserve">success </w:t>
      </w:r>
      <w:r>
        <w:rPr>
          <w:rFonts w:ascii="Times New Roman" w:eastAsia="宋体" w:hAnsi="Times New Roman" w:cs="Times New Roman"/>
          <w:kern w:val="0"/>
          <w:sz w:val="24"/>
          <w:szCs w:val="24"/>
        </w:rPr>
        <w:t xml:space="preserve">probability, the minimum time slots of a node required for </w:t>
      </w:r>
      <w:r w:rsidR="00FE64C3">
        <w:rPr>
          <w:rFonts w:ascii="Times New Roman" w:eastAsia="宋体" w:hAnsi="Times New Roman" w:cs="Times New Roman"/>
          <w:kern w:val="0"/>
          <w:sz w:val="24"/>
          <w:szCs w:val="24"/>
        </w:rPr>
        <w:t>packet</w:t>
      </w:r>
      <w:r>
        <w:rPr>
          <w:rFonts w:ascii="Times New Roman" w:eastAsia="宋体" w:hAnsi="Times New Roman" w:cs="Times New Roman"/>
          <w:kern w:val="0"/>
          <w:sz w:val="24"/>
          <w:szCs w:val="24"/>
        </w:rPr>
        <w:t xml:space="preserve"> transmission to all target communication nodes can be compute</w:t>
      </w:r>
      <w:r w:rsidR="00FE64C3">
        <w:rPr>
          <w:rFonts w:ascii="Times New Roman" w:eastAsia="宋体" w:hAnsi="Times New Roman" w:cs="Times New Roman"/>
          <w:kern w:val="0"/>
          <w:sz w:val="24"/>
          <w:szCs w:val="24"/>
        </w:rPr>
        <w:t>d</w:t>
      </w:r>
      <w:r>
        <w:rPr>
          <w:rFonts w:ascii="Times New Roman" w:eastAsia="宋体" w:hAnsi="Times New Roman" w:cs="Times New Roman"/>
          <w:kern w:val="0"/>
          <w:sz w:val="24"/>
          <w:szCs w:val="24"/>
        </w:rPr>
        <w:t>. We can obtain the proposition.</w:t>
      </w:r>
    </w:p>
    <w:p w14:paraId="11EA8E9E" w14:textId="1DCAE066" w:rsidR="0099378B" w:rsidRDefault="0099378B" w:rsidP="0099378B">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sidR="00417331">
        <w:rPr>
          <w:rFonts w:ascii="Times New Roman" w:eastAsia="宋体" w:hAnsi="Times New Roman" w:cs="Times New Roman"/>
          <w:b/>
          <w:bCs/>
          <w:kern w:val="0"/>
          <w:sz w:val="24"/>
          <w:szCs w:val="24"/>
        </w:rPr>
        <w:t>2</w:t>
      </w:r>
      <w:r>
        <w:rPr>
          <w:rFonts w:ascii="Times New Roman" w:eastAsia="宋体" w:hAnsi="Times New Roman" w:cs="Times New Roman"/>
          <w:kern w:val="0"/>
          <w:sz w:val="24"/>
          <w:szCs w:val="24"/>
        </w:rPr>
        <w:t xml:space="preserve">. For a given probability </w:t>
      </w:r>
      <m:oMath>
        <m:r>
          <w:rPr>
            <w:rFonts w:ascii="Cambria Math" w:eastAsia="宋体" w:hAnsi="Cambria Math" w:cs="Times New Roman"/>
            <w:kern w:val="0"/>
            <w:sz w:val="24"/>
            <w:szCs w:val="24"/>
          </w:rPr>
          <m:t>0≤ξ&lt;1</m:t>
        </m:r>
      </m:oMath>
      <w:r>
        <w:rPr>
          <w:rFonts w:ascii="Times New Roman" w:eastAsia="宋体" w:hAnsi="Times New Roman" w:cs="Times New Roman"/>
          <w:kern w:val="0"/>
          <w:sz w:val="24"/>
          <w:szCs w:val="24"/>
        </w:rPr>
        <w:t xml:space="preserve">, the required number of time slot to broadcast </w:t>
      </w:r>
      <w:r w:rsidR="002146A3">
        <w:rPr>
          <w:rFonts w:ascii="Times New Roman" w:eastAsia="宋体" w:hAnsi="Times New Roman" w:cs="Times New Roman"/>
          <w:kern w:val="0"/>
          <w:sz w:val="24"/>
          <w:szCs w:val="24"/>
        </w:rPr>
        <w:t>a packet</w:t>
      </w:r>
      <w:r>
        <w:rPr>
          <w:rFonts w:ascii="Times New Roman" w:eastAsia="宋体" w:hAnsi="Times New Roman" w:cs="Times New Roman"/>
          <w:kern w:val="0"/>
          <w:sz w:val="24"/>
          <w:szCs w:val="24"/>
        </w:rPr>
        <w:t xml:space="preserve"> from a node to its target nodes is</w:t>
      </w:r>
    </w:p>
    <w:p w14:paraId="6E6DEF74" w14:textId="1BC04EA1" w:rsidR="0099378B" w:rsidRPr="00486E57" w:rsidRDefault="009D1441" w:rsidP="0099378B">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n</m:t>
                                  </m:r>
                                </m:den>
                              </m:f>
                            </m:sup>
                          </m:sSup>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oMath>
      </m:oMathPara>
    </w:p>
    <w:p w14:paraId="0A882DDB" w14:textId="7769CA55" w:rsidR="0099378B" w:rsidRDefault="0099378B" w:rsidP="0099378B">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number of the target nodes,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 </m:t>
        </m:r>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max</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oMath>
      <w:r>
        <w:rPr>
          <w:rFonts w:ascii="Times New Roman" w:eastAsia="宋体" w:hAnsi="Times New Roman" w:cs="Times New Roman"/>
          <w:kern w:val="0"/>
          <w:sz w:val="24"/>
          <w:szCs w:val="24"/>
        </w:rPr>
        <w:t>is the SNR outage probability between the node and its maximum distance target node.</w:t>
      </w:r>
    </w:p>
    <w:p w14:paraId="2553CFA6" w14:textId="10F9F867" w:rsidR="0099378B" w:rsidRDefault="0099378B" w:rsidP="0099378B">
      <w:pPr>
        <w:spacing w:afterLines="50" w:after="156"/>
        <w:rPr>
          <w:rFonts w:ascii="Times New Roman" w:eastAsia="宋体" w:hAnsi="Times New Roman" w:cs="Times New Roman"/>
          <w:kern w:val="0"/>
          <w:sz w:val="24"/>
          <w:szCs w:val="24"/>
        </w:rPr>
      </w:pPr>
      <w:r w:rsidRPr="002146A3">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denoting the number of time slots require to transmit a message from node </w:t>
      </w:r>
      <m:oMath>
        <m:r>
          <w:rPr>
            <w:rFonts w:ascii="Cambria Math" w:eastAsia="宋体" w:hAnsi="Cambria Math" w:cs="Times New Roman"/>
            <w:kern w:val="0"/>
            <w:sz w:val="24"/>
            <w:szCs w:val="24"/>
          </w:rPr>
          <m:t>v</m:t>
        </m:r>
      </m:oMath>
      <w:r w:rsidR="00F2045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to node</w:t>
      </w:r>
      <w:r w:rsidR="00F2045F">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u</m:t>
        </m:r>
      </m:oMath>
      <w:r>
        <w:rPr>
          <w:rFonts w:ascii="Times New Roman" w:eastAsia="宋体" w:hAnsi="Times New Roman" w:cs="Times New Roman"/>
          <w:kern w:val="0"/>
          <w:sz w:val="24"/>
          <w:szCs w:val="24"/>
        </w:rPr>
        <w:t xml:space="preserve"> via broadcast. Since transmission failure might occurs with a certain probability due to channel fading, the message will be sent repeat</w:t>
      </w:r>
      <w:r w:rsidR="003C3AE5">
        <w:rPr>
          <w:rFonts w:ascii="Times New Roman" w:eastAsia="宋体" w:hAnsi="Times New Roman" w:cs="Times New Roman"/>
          <w:kern w:val="0"/>
          <w:sz w:val="24"/>
          <w:szCs w:val="24"/>
        </w:rPr>
        <w:t>ed</w:t>
      </w:r>
      <w:r>
        <w:rPr>
          <w:rFonts w:ascii="Times New Roman" w:eastAsia="宋体" w:hAnsi="Times New Roman" w:cs="Times New Roman"/>
          <w:kern w:val="0"/>
          <w:sz w:val="24"/>
          <w:szCs w:val="24"/>
        </w:rPr>
        <w:t xml:space="preserve">ly until </w:t>
      </w:r>
      <w:r w:rsidR="003C3AE5">
        <w:rPr>
          <w:rFonts w:ascii="Times New Roman" w:eastAsia="宋体" w:hAnsi="Times New Roman" w:cs="Times New Roman"/>
          <w:kern w:val="0"/>
          <w:sz w:val="24"/>
          <w:szCs w:val="24"/>
        </w:rPr>
        <w:t>successful transmit. Th</w:t>
      </w:r>
      <w:r w:rsidR="00F2045F">
        <w:rPr>
          <w:rFonts w:ascii="Times New Roman" w:eastAsia="宋体" w:hAnsi="Times New Roman" w:cs="Times New Roman"/>
          <w:kern w:val="0"/>
          <w:sz w:val="24"/>
          <w:szCs w:val="24"/>
        </w:rPr>
        <w:t>erefore</w:t>
      </w:r>
      <w:r w:rsidR="003C3AE5">
        <w:rPr>
          <w:rFonts w:ascii="Times New Roman" w:eastAsia="宋体" w:hAnsi="Times New Roman" w:cs="Times New Roman"/>
          <w:kern w:val="0"/>
          <w:sz w:val="24"/>
          <w:szCs w:val="24"/>
        </w:rPr>
        <w:t xml:space="preserve">, the </w:t>
      </w:r>
      <w:r w:rsidR="003C3AE5" w:rsidRPr="003C3AE5">
        <w:rPr>
          <w:rFonts w:ascii="Times New Roman" w:eastAsia="宋体" w:hAnsi="Times New Roman" w:cs="Times New Roman"/>
          <w:kern w:val="0"/>
          <w:sz w:val="24"/>
          <w:szCs w:val="24"/>
        </w:rPr>
        <w:t>probability density funct</w:t>
      </w:r>
      <w:r w:rsidR="003C3AE5">
        <w:rPr>
          <w:rFonts w:ascii="Times New Roman" w:eastAsia="宋体" w:hAnsi="Times New Roman" w:cs="Times New Roman"/>
          <w:kern w:val="0"/>
          <w:sz w:val="24"/>
          <w:szCs w:val="24"/>
        </w:rPr>
        <w:t xml:space="preserve">ion of the random variable </w:t>
      </w:r>
      <m:oMath>
        <m:r>
          <w:rPr>
            <w:rFonts w:ascii="Cambria Math" w:eastAsia="宋体" w:hAnsi="Cambria Math" w:cs="Times New Roman"/>
            <w:kern w:val="0"/>
            <w:sz w:val="24"/>
            <w:szCs w:val="24"/>
          </w:rPr>
          <m:t>X</m:t>
        </m:r>
      </m:oMath>
      <w:r w:rsidR="003C3AE5">
        <w:rPr>
          <w:rFonts w:ascii="Times New Roman" w:eastAsia="宋体" w:hAnsi="Times New Roman" w:cs="Times New Roman" w:hint="eastAsia"/>
          <w:kern w:val="0"/>
          <w:sz w:val="24"/>
          <w:szCs w:val="24"/>
        </w:rPr>
        <w:t xml:space="preserve"> </w:t>
      </w:r>
      <w:r w:rsidR="003C3AE5">
        <w:rPr>
          <w:rFonts w:ascii="Times New Roman" w:eastAsia="宋体" w:hAnsi="Times New Roman" w:cs="Times New Roman"/>
          <w:kern w:val="0"/>
          <w:sz w:val="24"/>
          <w:szCs w:val="24"/>
        </w:rPr>
        <w:t>is represented as</w:t>
      </w:r>
    </w:p>
    <w:p w14:paraId="2A258961" w14:textId="66907F3A" w:rsidR="003C3AE5" w:rsidRPr="00671170" w:rsidRDefault="003C3AE5" w:rsidP="0099378B">
      <w:pPr>
        <w:spacing w:afterLines="50" w:after="156"/>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f</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m:t>
              </m:r>
            </m:e>
          </m:d>
          <m:r>
            <w:rPr>
              <w:rFonts w:ascii="Cambria Math" w:eastAsia="宋体" w:hAnsi="Cambria Math" w:cs="Times New Roman"/>
              <w:kern w:val="0"/>
              <w:sz w:val="24"/>
              <w:szCs w:val="24"/>
            </w:rPr>
            <m:t xml:space="preserve">= </m:t>
          </m:r>
          <m:d>
            <m:dPr>
              <m:begChr m:val="{"/>
              <m:endChr m:val=""/>
              <m:ctrlPr>
                <w:rPr>
                  <w:rFonts w:ascii="Cambria Math" w:eastAsia="宋体" w:hAnsi="Cambria Math" w:cs="Times New Roman"/>
                  <w:i/>
                  <w:kern w:val="0"/>
                  <w:sz w:val="24"/>
                  <w:szCs w:val="24"/>
                </w:rPr>
              </m:ctrlPr>
            </m:dPr>
            <m:e>
              <m:eqArr>
                <m:eqArrPr>
                  <m:ctrlPr>
                    <w:rPr>
                      <w:rFonts w:ascii="Cambria Math" w:eastAsia="宋体" w:hAnsi="Cambria Math" w:cs="Times New Roman"/>
                      <w:i/>
                      <w:kern w:val="0"/>
                      <w:sz w:val="24"/>
                      <w:szCs w:val="24"/>
                    </w:rPr>
                  </m:ctrlPr>
                </m:eqArrPr>
                <m:e>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v,u</m:t>
                          </m:r>
                        </m:sub>
                      </m:sSub>
                    </m:e>
                    <m:sup>
                      <m:r>
                        <w:rPr>
                          <w:rFonts w:ascii="Cambria Math" w:eastAsia="宋体" w:hAnsi="Cambria Math" w:cs="Times New Roman"/>
                          <w:kern w:val="0"/>
                          <w:sz w:val="24"/>
                          <w:szCs w:val="24"/>
                        </w:rPr>
                        <m:t>X-1</m:t>
                      </m:r>
                    </m:sup>
                  </m:sSup>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v,u</m:t>
                          </m:r>
                        </m:sub>
                      </m:sSub>
                    </m:e>
                  </m:d>
                  <m:r>
                    <w:rPr>
                      <w:rFonts w:ascii="Cambria Math" w:eastAsia="宋体" w:hAnsi="Cambria Math" w:cs="Times New Roman"/>
                      <w:kern w:val="0"/>
                      <w:sz w:val="24"/>
                      <w:szCs w:val="24"/>
                    </w:rPr>
                    <m:t>,  X≥1,</m:t>
                  </m:r>
                </m:e>
                <m:e>
                  <m:r>
                    <w:rPr>
                      <w:rFonts w:ascii="Cambria Math" w:eastAsia="宋体" w:hAnsi="Cambria Math" w:cs="Times New Roman"/>
                      <w:kern w:val="0"/>
                      <w:sz w:val="24"/>
                      <w:szCs w:val="24"/>
                    </w:rPr>
                    <m:t>0,  otherwise</m:t>
                  </m:r>
                </m:e>
              </m:eqArr>
            </m:e>
          </m:d>
        </m:oMath>
      </m:oMathPara>
    </w:p>
    <w:p w14:paraId="7AD00F42" w14:textId="3857E0D1" w:rsidR="0099378B" w:rsidRDefault="003C3AE5" w:rsidP="00662CC6">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SNR outage probability between the two nodes.</w:t>
      </w:r>
      <w:r w:rsidR="00577181">
        <w:rPr>
          <w:rFonts w:ascii="Times New Roman" w:eastAsia="宋体" w:hAnsi="Times New Roman" w:cs="Times New Roman"/>
          <w:kern w:val="0"/>
          <w:sz w:val="24"/>
          <w:szCs w:val="24"/>
        </w:rPr>
        <w:t xml:space="preserve"> Then, the broadcast outage probability bounded as</w:t>
      </w:r>
    </w:p>
    <w:p w14:paraId="4F4755DE" w14:textId="0C83F5B3" w:rsidR="00577181" w:rsidRPr="001D5408" w:rsidRDefault="009D1441" w:rsidP="00662CC6">
      <w:pPr>
        <w:spacing w:afterLines="100" w:after="312"/>
        <w:rPr>
          <w:rFonts w:ascii="Times New Roman" w:eastAsia="宋体" w:hAnsi="Times New Roman" w:cs="Times New Roman"/>
          <w:kern w:val="0"/>
          <w:sz w:val="24"/>
          <w:szCs w:val="24"/>
        </w:rPr>
      </w:pPr>
      <m:oMathPara>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func>
                    <m:funcPr>
                      <m:ctrlPr>
                        <w:rPr>
                          <w:rFonts w:ascii="Cambria Math" w:eastAsia="宋体" w:hAnsi="Cambria Math" w:cs="Times New Roman"/>
                          <w:i/>
                          <w:kern w:val="0"/>
                          <w:sz w:val="24"/>
                          <w:szCs w:val="24"/>
                        </w:rPr>
                      </m:ctrlPr>
                    </m:funcPr>
                    <m:fName>
                      <m:limLow>
                        <m:limLowPr>
                          <m:ctrlPr>
                            <w:rPr>
                              <w:rFonts w:ascii="Cambria Math" w:eastAsia="宋体" w:hAnsi="Cambria Math" w:cs="Times New Roman"/>
                              <w:i/>
                              <w:kern w:val="0"/>
                              <w:sz w:val="24"/>
                              <w:szCs w:val="24"/>
                            </w:rPr>
                          </m:ctrlPr>
                        </m:limLowPr>
                        <m:e>
                          <m:r>
                            <w:rPr>
                              <w:rFonts w:ascii="Cambria Math" w:eastAsia="宋体" w:hAnsi="Cambria Math" w:cs="Times New Roman"/>
                              <w:kern w:val="0"/>
                              <w:sz w:val="24"/>
                              <w:szCs w:val="24"/>
                            </w:rPr>
                            <m:t>max</m:t>
                          </m:r>
                        </m:e>
                        <m:lim>
                          <m:r>
                            <w:rPr>
                              <w:rFonts w:ascii="Cambria Math" w:eastAsia="宋体" w:hAnsi="Cambria Math" w:cs="Times New Roman"/>
                              <w:kern w:val="0"/>
                              <w:sz w:val="24"/>
                              <w:szCs w:val="24"/>
                            </w:rPr>
                            <m:t>u</m:t>
                          </m:r>
                        </m:lim>
                      </m:limLow>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t>
                          </m:r>
                        </m:sub>
                      </m:sSub>
                    </m:e>
                  </m:func>
                  <m:r>
                    <w:rPr>
                      <w:rFonts w:ascii="Cambria Math" w:eastAsia="宋体" w:hAnsi="Cambria Math" w:cs="Times New Roman"/>
                      <w:kern w:val="0"/>
                      <w:sz w:val="24"/>
                      <w:szCs w:val="24"/>
                    </w:rPr>
                    <m:t>≤x</m:t>
                  </m:r>
                </m:e>
              </m:d>
            </m:e>
          </m:func>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u∈V∖{v}</m:t>
              </m:r>
            </m:sub>
            <m:sup/>
            <m:e>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≤x]</m:t>
                  </m:r>
                </m:e>
              </m:func>
            </m:e>
          </m:nary>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u∈V∖{v}</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v,u</m:t>
                      </m:r>
                    </m:sub>
                    <m:sup>
                      <m:r>
                        <w:rPr>
                          <w:rFonts w:ascii="Cambria Math" w:eastAsia="宋体" w:hAnsi="Cambria Math" w:cs="Times New Roman"/>
                          <w:kern w:val="0"/>
                          <w:sz w:val="24"/>
                          <w:szCs w:val="24"/>
                        </w:rPr>
                        <m:t>x</m:t>
                      </m:r>
                    </m:sup>
                  </m:sSubSup>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 xml:space="preserve">1-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x</m:t>
                          </m:r>
                        </m:sup>
                      </m:sSubSup>
                    </m:e>
                  </m:d>
                </m:e>
                <m:sup>
                  <m:r>
                    <w:rPr>
                      <w:rFonts w:ascii="Cambria Math" w:eastAsia="宋体" w:hAnsi="Cambria Math" w:cs="Times New Roman"/>
                      <w:kern w:val="0"/>
                      <w:sz w:val="24"/>
                      <w:szCs w:val="24"/>
                    </w:rPr>
                    <m:t>n</m:t>
                  </m:r>
                </m:sup>
              </m:sSup>
            </m:e>
          </m:nary>
          <m:r>
            <w:rPr>
              <w:rFonts w:ascii="Cambria Math" w:eastAsia="宋体" w:hAnsi="Cambria Math" w:cs="Times New Roman"/>
              <w:kern w:val="0"/>
              <w:sz w:val="24"/>
              <w:szCs w:val="24"/>
            </w:rPr>
            <m:t xml:space="preserve"> </m:t>
          </m:r>
        </m:oMath>
      </m:oMathPara>
    </w:p>
    <w:p w14:paraId="0CC3215E" w14:textId="4BC5B7C7" w:rsidR="001D5408" w:rsidRDefault="005D7234" w:rsidP="00662CC6">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SNR outage probability between the node and its maximum distance target node.</w:t>
      </w:r>
      <w:r w:rsidR="00DF1ADF">
        <w:rPr>
          <w:rFonts w:ascii="Times New Roman" w:eastAsia="宋体" w:hAnsi="Times New Roman" w:cs="Times New Roman"/>
          <w:kern w:val="0"/>
          <w:sz w:val="24"/>
          <w:szCs w:val="24"/>
        </w:rPr>
        <w:t xml:space="preserve"> </w:t>
      </w:r>
      <w:r w:rsidR="001D5408">
        <w:rPr>
          <w:rFonts w:ascii="Times New Roman" w:eastAsia="宋体" w:hAnsi="Times New Roman" w:cs="Times New Roman" w:hint="eastAsia"/>
          <w:kern w:val="0"/>
          <w:sz w:val="24"/>
          <w:szCs w:val="24"/>
        </w:rPr>
        <w:t>S</w:t>
      </w:r>
      <w:r w:rsidR="001D5408">
        <w:rPr>
          <w:rFonts w:ascii="Times New Roman" w:eastAsia="宋体" w:hAnsi="Times New Roman" w:cs="Times New Roman"/>
          <w:kern w:val="0"/>
          <w:sz w:val="24"/>
          <w:szCs w:val="24"/>
        </w:rPr>
        <w:t xml:space="preserve">ince the target broadcast success probability </w:t>
      </w:r>
      <m:oMath>
        <m:r>
          <w:rPr>
            <w:rFonts w:ascii="Cambria Math" w:eastAsia="宋体" w:hAnsi="Cambria Math" w:cs="Times New Roman"/>
            <w:kern w:val="0"/>
            <w:sz w:val="24"/>
            <w:szCs w:val="24"/>
          </w:rPr>
          <m:t>ξ</m:t>
        </m:r>
      </m:oMath>
      <w:r w:rsidR="001D5408">
        <w:rPr>
          <w:rFonts w:ascii="Times New Roman" w:eastAsia="宋体" w:hAnsi="Times New Roman" w:cs="Times New Roman"/>
          <w:kern w:val="0"/>
          <w:sz w:val="24"/>
          <w:szCs w:val="24"/>
        </w:rPr>
        <w:t xml:space="preserve"> is given, we can co</w:t>
      </w:r>
      <w:r w:rsidR="00DF1ADF">
        <w:rPr>
          <w:rFonts w:ascii="Times New Roman" w:eastAsia="宋体" w:hAnsi="Times New Roman" w:cs="Times New Roman"/>
          <w:kern w:val="0"/>
          <w:sz w:val="24"/>
          <w:szCs w:val="24"/>
        </w:rPr>
        <w:t>mpute</w:t>
      </w:r>
      <w:r>
        <w:rPr>
          <w:rFonts w:ascii="Times New Roman" w:eastAsia="宋体" w:hAnsi="Times New Roman" w:cs="Times New Roman"/>
          <w:kern w:val="0"/>
          <w:sz w:val="24"/>
          <w:szCs w:val="24"/>
        </w:rPr>
        <w:t xml:space="preserve"> the required time slots as</w:t>
      </w:r>
    </w:p>
    <w:p w14:paraId="633EB2F6" w14:textId="6F4B50D5" w:rsidR="0063239C" w:rsidRPr="00E3343F" w:rsidRDefault="009D1441" w:rsidP="0063239C">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n</m:t>
                                  </m:r>
                                </m:den>
                              </m:f>
                            </m:sup>
                          </m:sSup>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r>
            <w:rPr>
              <w:rFonts w:ascii="Cambria Math" w:eastAsia="宋体" w:hAnsi="Cambria Math" w:cs="Times New Roman"/>
              <w:kern w:val="0"/>
              <w:sz w:val="24"/>
              <w:szCs w:val="24"/>
            </w:rPr>
            <m:t>.</m:t>
          </m:r>
        </m:oMath>
      </m:oMathPara>
    </w:p>
    <w:p w14:paraId="2D0F0F3D" w14:textId="77777777" w:rsidR="005406CD" w:rsidRPr="00C05D41" w:rsidRDefault="005406CD" w:rsidP="005406CD">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1</w:t>
      </w:r>
      <w:r w:rsidRPr="004246D7">
        <w:rPr>
          <w:rFonts w:ascii="Times New Roman" w:eastAsia="黑体" w:hAnsi="Times New Roman" w:cs="Times New Roman"/>
          <w:sz w:val="24"/>
          <w:szCs w:val="24"/>
        </w:rPr>
        <w:t xml:space="preserve">.1 </w:t>
      </w:r>
      <w:r>
        <w:rPr>
          <w:rFonts w:ascii="Times New Roman" w:eastAsia="黑体" w:hAnsi="Times New Roman" w:cs="Times New Roman"/>
          <w:sz w:val="24"/>
          <w:szCs w:val="24"/>
        </w:rPr>
        <w:t>Consensus Success Probability</w:t>
      </w:r>
    </w:p>
    <w:p w14:paraId="3BE41469" w14:textId="7B282F25" w:rsidR="00403216" w:rsidRDefault="00403216" w:rsidP="00403216">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923365">
        <w:rPr>
          <w:rFonts w:ascii="Times New Roman" w:eastAsia="宋体" w:hAnsi="Times New Roman" w:cs="Times New Roman"/>
          <w:kern w:val="0"/>
          <w:sz w:val="24"/>
          <w:szCs w:val="24"/>
        </w:rPr>
        <w:t>T</w:t>
      </w:r>
      <w:r w:rsidR="009E0676">
        <w:rPr>
          <w:rFonts w:ascii="Times New Roman" w:eastAsia="宋体" w:hAnsi="Times New Roman" w:cs="Times New Roman"/>
          <w:kern w:val="0"/>
          <w:sz w:val="24"/>
          <w:szCs w:val="24"/>
        </w:rPr>
        <w:t xml:space="preserve">he performance of SWIB </w:t>
      </w:r>
      <w:r w:rsidR="00923365">
        <w:rPr>
          <w:rFonts w:ascii="Times New Roman" w:eastAsia="宋体" w:hAnsi="Times New Roman" w:cs="Times New Roman"/>
          <w:kern w:val="0"/>
          <w:sz w:val="24"/>
          <w:szCs w:val="24"/>
        </w:rPr>
        <w:t xml:space="preserve">is analyzed </w:t>
      </w:r>
      <w:r w:rsidR="009E0676">
        <w:rPr>
          <w:rFonts w:ascii="Times New Roman" w:eastAsia="宋体" w:hAnsi="Times New Roman" w:cs="Times New Roman"/>
          <w:kern w:val="0"/>
          <w:sz w:val="24"/>
          <w:szCs w:val="24"/>
        </w:rPr>
        <w:t>according to the consensus success probability under wireless networks with unstable and unreliable channel in this subsection.</w:t>
      </w:r>
    </w:p>
    <w:p w14:paraId="648FEB16" w14:textId="0ED3C9BE" w:rsidR="005406CD" w:rsidRDefault="00441D59" w:rsidP="00DF1ADF">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C</w:t>
      </w:r>
      <w:r w:rsidR="005406CD">
        <w:rPr>
          <w:rFonts w:ascii="Times New Roman" w:eastAsia="宋体" w:hAnsi="Times New Roman" w:cs="Times New Roman"/>
          <w:kern w:val="0"/>
          <w:sz w:val="24"/>
          <w:szCs w:val="24"/>
        </w:rPr>
        <w:t xml:space="preserve">onsensus </w:t>
      </w:r>
      <w:r>
        <w:rPr>
          <w:rFonts w:ascii="Times New Roman" w:eastAsia="宋体" w:hAnsi="Times New Roman" w:cs="Times New Roman"/>
          <w:kern w:val="0"/>
          <w:sz w:val="24"/>
          <w:szCs w:val="24"/>
        </w:rPr>
        <w:t>will</w:t>
      </w:r>
      <w:r w:rsidR="005406CD">
        <w:rPr>
          <w:rFonts w:ascii="Times New Roman" w:eastAsia="宋体" w:hAnsi="Times New Roman" w:cs="Times New Roman"/>
          <w:kern w:val="0"/>
          <w:sz w:val="24"/>
          <w:szCs w:val="24"/>
        </w:rPr>
        <w:t xml:space="preserve"> fail if no node </w:t>
      </w:r>
      <w:r w:rsidR="00DF1ADF">
        <w:rPr>
          <w:rFonts w:ascii="Times New Roman" w:eastAsia="宋体" w:hAnsi="Times New Roman" w:cs="Times New Roman"/>
          <w:kern w:val="0"/>
          <w:sz w:val="24"/>
          <w:szCs w:val="24"/>
        </w:rPr>
        <w:t>recovers the full signature</w:t>
      </w:r>
      <w:r w:rsidR="005406CD">
        <w:rPr>
          <w:rFonts w:ascii="Times New Roman" w:eastAsia="宋体" w:hAnsi="Times New Roman" w:cs="Times New Roman"/>
          <w:kern w:val="0"/>
          <w:sz w:val="24"/>
          <w:szCs w:val="24"/>
        </w:rPr>
        <w:t xml:space="preserve"> in the consensus round</w:t>
      </w:r>
      <w:r w:rsidR="005406CD">
        <w:rPr>
          <w:rFonts w:ascii="Times New Roman" w:eastAsia="宋体" w:hAnsi="Times New Roman" w:cs="Times New Roman" w:hint="eastAsia"/>
          <w:kern w:val="0"/>
          <w:sz w:val="24"/>
          <w:szCs w:val="24"/>
        </w:rPr>
        <w:t>.</w:t>
      </w:r>
      <w:r w:rsidR="00DF1ADF">
        <w:rPr>
          <w:rFonts w:ascii="Times New Roman" w:eastAsia="宋体" w:hAnsi="Times New Roman" w:cs="Times New Roman" w:hint="eastAsia"/>
          <w:kern w:val="0"/>
          <w:sz w:val="24"/>
          <w:szCs w:val="24"/>
        </w:rPr>
        <w:t xml:space="preserve"> </w:t>
      </w:r>
      <w:r w:rsidR="005406CD">
        <w:rPr>
          <w:rFonts w:ascii="Times New Roman" w:eastAsia="宋体" w:hAnsi="Times New Roman" w:cs="Times New Roman"/>
          <w:kern w:val="0"/>
          <w:sz w:val="24"/>
          <w:szCs w:val="24"/>
        </w:rPr>
        <w:t>In our considered model</w:t>
      </w:r>
      <w:r w:rsidR="00D748F8">
        <w:rPr>
          <w:rFonts w:ascii="Times New Roman" w:eastAsia="宋体" w:hAnsi="Times New Roman" w:cs="Times New Roman"/>
          <w:kern w:val="0"/>
          <w:sz w:val="24"/>
          <w:szCs w:val="24"/>
        </w:rPr>
        <w:t>s</w:t>
      </w:r>
      <w:r w:rsidR="005406CD">
        <w:rPr>
          <w:rFonts w:ascii="Times New Roman" w:eastAsia="宋体" w:hAnsi="Times New Roman" w:cs="Times New Roman"/>
          <w:kern w:val="0"/>
          <w:sz w:val="24"/>
          <w:szCs w:val="24"/>
        </w:rPr>
        <w:t>, we have the following consensus success probability of SWIB.</w:t>
      </w:r>
    </w:p>
    <w:p w14:paraId="003A9060" w14:textId="6EB8FB23" w:rsidR="005406CD" w:rsidRDefault="005406CD" w:rsidP="005406CD">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sidR="005E3BCE">
        <w:rPr>
          <w:rFonts w:ascii="Times New Roman" w:eastAsia="宋体" w:hAnsi="Times New Roman" w:cs="Times New Roman"/>
          <w:b/>
          <w:bCs/>
          <w:kern w:val="0"/>
          <w:sz w:val="24"/>
          <w:szCs w:val="24"/>
        </w:rPr>
        <w:t>3</w:t>
      </w:r>
      <w:r>
        <w:rPr>
          <w:rFonts w:ascii="Times New Roman" w:eastAsia="宋体" w:hAnsi="Times New Roman" w:cs="Times New Roman"/>
          <w:kern w:val="0"/>
          <w:sz w:val="24"/>
          <w:szCs w:val="24"/>
        </w:rPr>
        <w:t>. For a given round, the consensus success probability of our protocol is lower bounded as</w:t>
      </w:r>
    </w:p>
    <w:p w14:paraId="61C15D22" w14:textId="003F8243" w:rsidR="005406CD" w:rsidRDefault="009D1441" w:rsidP="005406CD">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hint="eastAsia"/>
                  <w:kern w:val="0"/>
                  <w:sz w:val="24"/>
                  <w:szCs w:val="24"/>
                </w:rPr>
                <m:t>Con</m:t>
              </m:r>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Sub>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up>
                          <m:r>
                            <w:rPr>
                              <w:rFonts w:ascii="Cambria Math" w:eastAsia="宋体" w:hAnsi="Cambria Math" w:cs="Times New Roman"/>
                              <w:kern w:val="0"/>
                              <w:sz w:val="24"/>
                              <w:szCs w:val="24"/>
                            </w:rPr>
                            <m:t>N-1-f</m:t>
                          </m:r>
                        </m:sup>
                      </m:sSubSup>
                      <m:r>
                        <w:rPr>
                          <w:rFonts w:ascii="Cambria Math" w:eastAsia="宋体" w:hAnsi="Cambria Math" w:cs="Times New Roman"/>
                          <w:kern w:val="0"/>
                          <w:sz w:val="24"/>
                          <w:szCs w:val="24"/>
                        </w:rPr>
                        <m:t xml:space="preserve"> </m:t>
                      </m:r>
                    </m:e>
                  </m:nary>
                </m:e>
              </m:d>
            </m:e>
            <m:sup>
              <m:r>
                <w:rPr>
                  <w:rFonts w:ascii="Cambria Math" w:eastAsia="宋体" w:hAnsi="Cambria Math" w:cs="Times New Roman"/>
                  <w:kern w:val="0"/>
                  <w:sz w:val="24"/>
                  <w:szCs w:val="24"/>
                </w:rPr>
                <m:t>N</m:t>
              </m:r>
            </m:sup>
          </m:sSup>
        </m:oMath>
      </m:oMathPara>
    </w:p>
    <w:p w14:paraId="521ECC46" w14:textId="07C0927E" w:rsidR="005406CD" w:rsidRDefault="005406CD" w:rsidP="005406CD">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the </w:t>
      </w:r>
      <m:oMath>
        <m:r>
          <w:rPr>
            <w:rFonts w:ascii="Cambria Math" w:eastAsia="宋体" w:hAnsi="Cambria Math" w:cs="Times New Roman"/>
            <w:kern w:val="0"/>
            <w:sz w:val="24"/>
            <w:szCs w:val="24"/>
          </w:rPr>
          <m:t>N</m:t>
        </m:r>
      </m:oMath>
      <w:r w:rsidR="007B0C8F">
        <w:rPr>
          <w:rFonts w:ascii="Times New Roman" w:eastAsia="宋体" w:hAnsi="Times New Roman" w:cs="Times New Roman" w:hint="eastAsia"/>
          <w:kern w:val="0"/>
          <w:sz w:val="24"/>
          <w:szCs w:val="24"/>
        </w:rPr>
        <w:t xml:space="preserve"> </w:t>
      </w:r>
      <w:r w:rsidR="007B0C8F">
        <w:rPr>
          <w:rFonts w:ascii="Times New Roman" w:eastAsia="宋体" w:hAnsi="Times New Roman" w:cs="Times New Roman"/>
          <w:kern w:val="0"/>
          <w:sz w:val="24"/>
          <w:szCs w:val="24"/>
        </w:rPr>
        <w:t>is the number of nodes</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sidR="00077D2A">
        <w:rPr>
          <w:rFonts w:ascii="Times New Roman" w:eastAsia="宋体" w:hAnsi="Times New Roman" w:cs="Times New Roman"/>
          <w:kern w:val="0"/>
          <w:sz w:val="24"/>
          <w:szCs w:val="24"/>
        </w:rPr>
        <w:t xml:space="preserve">is the transmission success probability,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 </m:t>
        </m:r>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max</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oMath>
      <w:r>
        <w:rPr>
          <w:rFonts w:ascii="Times New Roman" w:eastAsia="宋体" w:hAnsi="Times New Roman" w:cs="Times New Roman" w:hint="eastAsia"/>
          <w:kern w:val="0"/>
          <w:sz w:val="24"/>
          <w:szCs w:val="24"/>
        </w:rPr>
        <w:t xml:space="preserve"> </w:t>
      </w:r>
      <w:r w:rsidR="00077D2A">
        <w:rPr>
          <w:rFonts w:ascii="Times New Roman" w:eastAsia="宋体" w:hAnsi="Times New Roman" w:cs="Times New Roman"/>
          <w:kern w:val="0"/>
          <w:sz w:val="24"/>
          <w:szCs w:val="24"/>
        </w:rPr>
        <w:t>is</w:t>
      </w:r>
      <w:r>
        <w:rPr>
          <w:rFonts w:ascii="Times New Roman" w:eastAsia="宋体" w:hAnsi="Times New Roman" w:cs="Times New Roman"/>
          <w:kern w:val="0"/>
          <w:sz w:val="24"/>
          <w:szCs w:val="24"/>
        </w:rPr>
        <w:t xml:space="preserve"> the maximum SNR </w:t>
      </w:r>
      <w:r w:rsidR="007B0C8F">
        <w:rPr>
          <w:rFonts w:ascii="Times New Roman" w:eastAsia="宋体" w:hAnsi="Times New Roman" w:cs="Times New Roman"/>
          <w:kern w:val="0"/>
          <w:sz w:val="24"/>
          <w:szCs w:val="24"/>
        </w:rPr>
        <w:t>outage</w:t>
      </w:r>
      <w:r>
        <w:rPr>
          <w:rFonts w:ascii="Times New Roman" w:eastAsia="宋体" w:hAnsi="Times New Roman" w:cs="Times New Roman"/>
          <w:kern w:val="0"/>
          <w:sz w:val="24"/>
          <w:szCs w:val="24"/>
        </w:rPr>
        <w:t xml:space="preserve"> probabilities.</w:t>
      </w:r>
    </w:p>
    <w:p w14:paraId="74669E8E" w14:textId="489AF27E" w:rsidR="002E7DEC" w:rsidRDefault="005406CD" w:rsidP="005406CD">
      <w:pPr>
        <w:spacing w:beforeLines="100" w:before="312" w:afterLines="100" w:after="312"/>
        <w:rPr>
          <w:rFonts w:ascii="Times New Roman" w:eastAsia="宋体" w:hAnsi="Times New Roman" w:cs="Times New Roman"/>
          <w:kern w:val="0"/>
          <w:sz w:val="24"/>
          <w:szCs w:val="24"/>
        </w:rPr>
      </w:pPr>
      <w:r w:rsidRPr="00486F3F">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del w:id="70" w:author="Zhang Li" w:date="2022-07-02T15:58:00Z">
        <w:r w:rsidR="002E7DEC" w:rsidDel="006130A1">
          <w:rPr>
            <w:rFonts w:ascii="Times New Roman" w:eastAsia="宋体" w:hAnsi="Times New Roman" w:cs="Times New Roman" w:hint="eastAsia"/>
            <w:kern w:val="0"/>
            <w:sz w:val="24"/>
            <w:szCs w:val="24"/>
          </w:rPr>
          <w:delText>In SWIB, a</w:delText>
        </w:r>
      </w:del>
      <w:ins w:id="71" w:author="Zhang Li" w:date="2022-07-02T15:58:00Z">
        <w:r w:rsidR="006130A1">
          <w:rPr>
            <w:rFonts w:ascii="Times New Roman" w:eastAsia="宋体" w:hAnsi="Times New Roman" w:cs="Times New Roman" w:hint="eastAsia"/>
            <w:kern w:val="0"/>
            <w:sz w:val="24"/>
            <w:szCs w:val="24"/>
          </w:rPr>
          <w:t>A</w:t>
        </w:r>
      </w:ins>
      <w:r w:rsidR="002E7DEC">
        <w:rPr>
          <w:rFonts w:ascii="Times New Roman" w:eastAsia="宋体" w:hAnsi="Times New Roman" w:cs="Times New Roman"/>
          <w:kern w:val="0"/>
          <w:sz w:val="24"/>
          <w:szCs w:val="24"/>
        </w:rPr>
        <w:t xml:space="preserve"> node can transmit a message successful when it competes for accessing channel successfully and transmits the message over wireless channel successfully. </w:t>
      </w:r>
      <w:r w:rsidR="0086293E">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oMath>
      <w:r w:rsidR="0086293E">
        <w:rPr>
          <w:rFonts w:ascii="Times New Roman" w:eastAsia="宋体" w:hAnsi="Times New Roman" w:cs="Times New Roman" w:hint="eastAsia"/>
          <w:kern w:val="0"/>
          <w:sz w:val="24"/>
          <w:szCs w:val="24"/>
        </w:rPr>
        <w:t xml:space="preserve"> </w:t>
      </w:r>
      <w:r w:rsidR="0086293E">
        <w:rPr>
          <w:rFonts w:ascii="Times New Roman" w:eastAsia="宋体" w:hAnsi="Times New Roman" w:cs="Times New Roman"/>
          <w:kern w:val="0"/>
          <w:sz w:val="24"/>
          <w:szCs w:val="24"/>
        </w:rPr>
        <w:t xml:space="preserve">be the transmission contention successful probability, and </w:t>
      </w:r>
      <m:oMath>
        <m:r>
          <w:rPr>
            <w:rFonts w:ascii="Cambria Math" w:eastAsia="宋体" w:hAnsi="Cambria Math" w:cs="Times New Roman"/>
            <w:kern w:val="0"/>
            <w:sz w:val="24"/>
            <w:szCs w:val="24"/>
          </w:rPr>
          <m:t>ϵ</m:t>
        </m:r>
      </m:oMath>
      <w:r w:rsidR="0086293E">
        <w:rPr>
          <w:rFonts w:ascii="Times New Roman" w:eastAsia="宋体" w:hAnsi="Times New Roman" w:cs="Times New Roman" w:hint="eastAsia"/>
          <w:kern w:val="0"/>
          <w:sz w:val="24"/>
          <w:szCs w:val="24"/>
        </w:rPr>
        <w:t xml:space="preserve"> </w:t>
      </w:r>
      <w:r w:rsidR="0086293E">
        <w:rPr>
          <w:rFonts w:ascii="Times New Roman" w:eastAsia="宋体" w:hAnsi="Times New Roman" w:cs="Times New Roman"/>
          <w:kern w:val="0"/>
          <w:sz w:val="24"/>
          <w:szCs w:val="24"/>
        </w:rPr>
        <w:t xml:space="preserve">be the </w:t>
      </w:r>
      <w:r w:rsidR="005E3BCE">
        <w:rPr>
          <w:rFonts w:ascii="Times New Roman" w:eastAsia="宋体" w:hAnsi="Times New Roman" w:cs="Times New Roman"/>
          <w:kern w:val="0"/>
          <w:sz w:val="24"/>
          <w:szCs w:val="24"/>
        </w:rPr>
        <w:t>SNR</w:t>
      </w:r>
      <w:r w:rsidR="0086293E">
        <w:rPr>
          <w:rFonts w:ascii="Times New Roman" w:eastAsia="宋体" w:hAnsi="Times New Roman" w:cs="Times New Roman"/>
          <w:kern w:val="0"/>
          <w:sz w:val="24"/>
          <w:szCs w:val="24"/>
        </w:rPr>
        <w:t xml:space="preserve"> </w:t>
      </w:r>
      <w:r w:rsidR="002E7DEC">
        <w:rPr>
          <w:rFonts w:ascii="Times New Roman" w:eastAsia="宋体" w:hAnsi="Times New Roman" w:cs="Times New Roman"/>
          <w:kern w:val="0"/>
          <w:sz w:val="24"/>
          <w:szCs w:val="24"/>
        </w:rPr>
        <w:t xml:space="preserve">outage </w:t>
      </w:r>
      <w:r w:rsidR="0086293E">
        <w:rPr>
          <w:rFonts w:ascii="Times New Roman" w:eastAsia="宋体" w:hAnsi="Times New Roman" w:cs="Times New Roman"/>
          <w:kern w:val="0"/>
          <w:sz w:val="24"/>
          <w:szCs w:val="24"/>
        </w:rPr>
        <w:t>probability</w:t>
      </w:r>
      <w:r w:rsidR="005E3BCE">
        <w:rPr>
          <w:rFonts w:ascii="Times New Roman" w:eastAsia="宋体" w:hAnsi="Times New Roman" w:cs="Times New Roman"/>
          <w:kern w:val="0"/>
          <w:sz w:val="24"/>
          <w:szCs w:val="24"/>
        </w:rPr>
        <w:t xml:space="preserve"> between nodes</w:t>
      </w:r>
      <w:r w:rsidR="0086293E">
        <w:rPr>
          <w:rFonts w:ascii="Times New Roman" w:eastAsia="宋体" w:hAnsi="Times New Roman" w:cs="Times New Roman"/>
          <w:kern w:val="0"/>
          <w:sz w:val="24"/>
          <w:szCs w:val="24"/>
        </w:rPr>
        <w:t xml:space="preserve">. Then, the </w:t>
      </w:r>
      <w:r w:rsidR="002E7DEC">
        <w:rPr>
          <w:rFonts w:ascii="Times New Roman" w:eastAsia="宋体" w:hAnsi="Times New Roman" w:cs="Times New Roman"/>
          <w:kern w:val="0"/>
          <w:sz w:val="24"/>
          <w:szCs w:val="24"/>
        </w:rPr>
        <w:t>transmission success probability of a node is computed</w:t>
      </w:r>
      <w:r w:rsidR="002E7DEC">
        <w:rPr>
          <w:rFonts w:ascii="Times New Roman" w:eastAsia="宋体" w:hAnsi="Times New Roman" w:cs="Times New Roman" w:hint="eastAsia"/>
          <w:kern w:val="0"/>
          <w:sz w:val="24"/>
          <w:szCs w:val="24"/>
        </w:rPr>
        <w:t xml:space="preserve"> </w:t>
      </w:r>
      <w:r w:rsidR="002E7DEC">
        <w:rPr>
          <w:rFonts w:ascii="Times New Roman" w:eastAsia="宋体" w:hAnsi="Times New Roman" w:cs="Times New Roman"/>
          <w:kern w:val="0"/>
          <w:sz w:val="24"/>
          <w:szCs w:val="24"/>
        </w:rPr>
        <w:t>as</w:t>
      </w:r>
    </w:p>
    <w:p w14:paraId="726D4A8E" w14:textId="5E2913B4" w:rsidR="0086293E" w:rsidRDefault="009D1441" w:rsidP="005406CD">
      <w:pPr>
        <w:spacing w:beforeLines="100" w:before="312"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⋅(1-ϵ)</m:t>
          </m:r>
        </m:oMath>
      </m:oMathPara>
    </w:p>
    <w:p w14:paraId="028F8960" w14:textId="6234E966" w:rsidR="005406CD" w:rsidRDefault="005E3BCE" w:rsidP="005E3BCE">
      <w:pPr>
        <w:spacing w:beforeLines="100" w:before="312"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5406CD">
        <w:rPr>
          <w:rFonts w:ascii="Times New Roman" w:eastAsia="宋体" w:hAnsi="Times New Roman" w:cs="Times New Roman"/>
          <w:kern w:val="0"/>
          <w:sz w:val="24"/>
          <w:szCs w:val="24"/>
        </w:rPr>
        <w:t>ggregation</w:t>
      </w:r>
      <w:r w:rsidR="005406CD" w:rsidRPr="00352A71">
        <w:rPr>
          <w:rFonts w:ascii="Times New Roman" w:eastAsia="宋体" w:hAnsi="Times New Roman" w:cs="Times New Roman"/>
          <w:kern w:val="0"/>
          <w:sz w:val="24"/>
          <w:szCs w:val="24"/>
        </w:rPr>
        <w:t xml:space="preserve"> failure occurs when a node </w:t>
      </w:r>
      <w:r w:rsidR="005406CD">
        <w:rPr>
          <w:rFonts w:ascii="Times New Roman" w:eastAsia="宋体" w:hAnsi="Times New Roman" w:cs="Times New Roman"/>
          <w:kern w:val="0"/>
          <w:sz w:val="24"/>
          <w:szCs w:val="24"/>
        </w:rPr>
        <w:t xml:space="preserve">fails to </w:t>
      </w:r>
      <w:r w:rsidR="00A77361">
        <w:rPr>
          <w:rFonts w:ascii="Times New Roman" w:eastAsia="宋体" w:hAnsi="Times New Roman" w:cs="Times New Roman"/>
          <w:kern w:val="0"/>
          <w:sz w:val="24"/>
          <w:szCs w:val="24"/>
        </w:rPr>
        <w:t xml:space="preserve">recover a full signature by aggregating </w:t>
      </w:r>
      <w:r w:rsidR="005406CD">
        <w:rPr>
          <w:rFonts w:ascii="Times New Roman" w:eastAsia="宋体" w:hAnsi="Times New Roman" w:cs="Times New Roman"/>
          <w:kern w:val="0"/>
          <w:sz w:val="24"/>
          <w:szCs w:val="24"/>
        </w:rPr>
        <w:t xml:space="preserve">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005406CD">
        <w:rPr>
          <w:rFonts w:ascii="Times New Roman" w:eastAsia="宋体" w:hAnsi="Times New Roman" w:cs="Times New Roman" w:hint="eastAsia"/>
          <w:kern w:val="0"/>
          <w:sz w:val="24"/>
          <w:szCs w:val="24"/>
        </w:rPr>
        <w:t xml:space="preserve"> </w:t>
      </w:r>
      <w:r w:rsidR="005406CD">
        <w:rPr>
          <w:rFonts w:ascii="Times New Roman" w:eastAsia="宋体" w:hAnsi="Times New Roman" w:cs="Times New Roman"/>
          <w:kern w:val="0"/>
          <w:sz w:val="24"/>
          <w:szCs w:val="24"/>
        </w:rPr>
        <w:t xml:space="preserve">partial signature from other </w:t>
      </w:r>
      <w:r w:rsidR="005406CD" w:rsidRPr="00352A71">
        <w:rPr>
          <w:rFonts w:ascii="Times New Roman" w:eastAsia="宋体" w:hAnsi="Times New Roman" w:cs="Times New Roman"/>
          <w:kern w:val="0"/>
          <w:sz w:val="24"/>
          <w:szCs w:val="24"/>
        </w:rPr>
        <w:t>nodes</w:t>
      </w:r>
      <w:r w:rsidR="005406CD">
        <w:rPr>
          <w:rFonts w:ascii="Times New Roman" w:eastAsia="宋体" w:hAnsi="Times New Roman" w:cs="Times New Roman"/>
          <w:kern w:val="0"/>
          <w:sz w:val="24"/>
          <w:szCs w:val="24"/>
        </w:rPr>
        <w:t xml:space="preserve"> in </w:t>
      </w:r>
      <w:r w:rsidR="00EF5593">
        <w:rPr>
          <w:rFonts w:ascii="Times New Roman" w:eastAsia="宋体" w:hAnsi="Times New Roman" w:cs="Times New Roman"/>
          <w:kern w:val="0"/>
          <w:sz w:val="24"/>
          <w:szCs w:val="24"/>
        </w:rPr>
        <w:t>consensus process</w:t>
      </w:r>
      <w:r w:rsidR="005406CD">
        <w:rPr>
          <w:rFonts w:ascii="Times New Roman" w:eastAsia="宋体" w:hAnsi="Times New Roman" w:cs="Times New Roman"/>
          <w:kern w:val="0"/>
          <w:sz w:val="24"/>
          <w:szCs w:val="24"/>
        </w:rPr>
        <w:t xml:space="preserve">. </w:t>
      </w:r>
      <w:r w:rsidR="00327E56">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V</m:t>
        </m:r>
      </m:oMath>
      <w:r w:rsidR="00327E56">
        <w:rPr>
          <w:rFonts w:ascii="Times New Roman" w:eastAsia="宋体" w:hAnsi="Times New Roman" w:cs="Times New Roman" w:hint="eastAsia"/>
          <w:kern w:val="0"/>
          <w:sz w:val="24"/>
          <w:szCs w:val="24"/>
        </w:rPr>
        <w:t xml:space="preserve"> </w:t>
      </w:r>
      <w:r w:rsidR="00327E56">
        <w:rPr>
          <w:rFonts w:ascii="Times New Roman" w:eastAsia="宋体" w:hAnsi="Times New Roman" w:cs="Times New Roman"/>
          <w:kern w:val="0"/>
          <w:sz w:val="24"/>
          <w:szCs w:val="24"/>
        </w:rPr>
        <w:t xml:space="preserve">be the set of consensus nodes in a round. For </w:t>
      </w:r>
      <w:r w:rsidR="00A77361">
        <w:rPr>
          <w:rFonts w:ascii="Times New Roman" w:eastAsia="宋体" w:hAnsi="Times New Roman" w:cs="Times New Roman"/>
          <w:kern w:val="0"/>
          <w:sz w:val="24"/>
          <w:szCs w:val="24"/>
        </w:rPr>
        <w:t>any</w:t>
      </w:r>
      <w:r w:rsidR="00327E56">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v∈V</m:t>
        </m:r>
      </m:oMath>
      <w:r w:rsidR="00327E56">
        <w:rPr>
          <w:rFonts w:ascii="Times New Roman" w:eastAsia="宋体" w:hAnsi="Times New Roman" w:cs="Times New Roman"/>
          <w:kern w:val="0"/>
          <w:sz w:val="24"/>
          <w:szCs w:val="24"/>
        </w:rPr>
        <w:t>, t</w:t>
      </w:r>
      <w:r w:rsidR="005406CD">
        <w:rPr>
          <w:rFonts w:ascii="Times New Roman" w:eastAsia="宋体" w:hAnsi="Times New Roman" w:cs="Times New Roman"/>
          <w:kern w:val="0"/>
          <w:sz w:val="24"/>
          <w:szCs w:val="24"/>
        </w:rPr>
        <w:t>he aggregated failure probability of</w:t>
      </w:r>
      <w:r w:rsidR="00A77361">
        <w:rPr>
          <w:rFonts w:ascii="Times New Roman" w:eastAsia="宋体" w:hAnsi="Times New Roman" w:cs="Times New Roman"/>
          <w:kern w:val="0"/>
          <w:sz w:val="24"/>
          <w:szCs w:val="24"/>
        </w:rPr>
        <w:t xml:space="preserve"> the node</w:t>
      </w:r>
      <w:r w:rsidR="005406CD">
        <w:rPr>
          <w:rFonts w:ascii="Times New Roman" w:eastAsia="宋体" w:hAnsi="Times New Roman" w:cs="Times New Roman"/>
          <w:kern w:val="0"/>
          <w:sz w:val="24"/>
          <w:szCs w:val="24"/>
        </w:rPr>
        <w:t xml:space="preserve"> due to </w:t>
      </w:r>
      <w:r w:rsidR="00A77361">
        <w:rPr>
          <w:rFonts w:ascii="Times New Roman" w:eastAsia="宋体" w:hAnsi="Times New Roman" w:cs="Times New Roman"/>
          <w:kern w:val="0"/>
          <w:sz w:val="24"/>
          <w:szCs w:val="24"/>
        </w:rPr>
        <w:t>transmission</w:t>
      </w:r>
      <w:r w:rsidR="005406CD">
        <w:rPr>
          <w:rFonts w:ascii="Times New Roman" w:eastAsia="宋体" w:hAnsi="Times New Roman" w:cs="Times New Roman"/>
          <w:kern w:val="0"/>
          <w:sz w:val="24"/>
          <w:szCs w:val="24"/>
        </w:rPr>
        <w:t xml:space="preserve"> </w:t>
      </w:r>
      <w:r w:rsidR="002846D0">
        <w:rPr>
          <w:rFonts w:ascii="Times New Roman" w:eastAsia="宋体" w:hAnsi="Times New Roman" w:cs="Times New Roman"/>
          <w:kern w:val="0"/>
          <w:sz w:val="24"/>
          <w:szCs w:val="24"/>
        </w:rPr>
        <w:t>failure</w:t>
      </w:r>
      <w:r w:rsidR="005406CD">
        <w:rPr>
          <w:rFonts w:ascii="Times New Roman" w:eastAsia="宋体" w:hAnsi="Times New Roman" w:cs="Times New Roman"/>
          <w:kern w:val="0"/>
          <w:sz w:val="24"/>
          <w:szCs w:val="24"/>
        </w:rPr>
        <w:t xml:space="preserve"> is given as</w:t>
      </w:r>
    </w:p>
    <w:p w14:paraId="078DEC8B" w14:textId="3161D866" w:rsidR="00327E56" w:rsidRPr="00327E56" w:rsidRDefault="009D1441" w:rsidP="005E3BCE">
      <w:pPr>
        <w:spacing w:beforeLines="100" w:before="312" w:afterLines="100" w:after="312"/>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Aggr</m:t>
              </m:r>
            </m:sub>
          </m:sSub>
          <m:r>
            <w:rPr>
              <w:rFonts w:ascii="Cambria Math" w:eastAsia="宋体" w:hAnsi="Cambria Math" w:cs="Times New Roman"/>
              <w:kern w:val="0"/>
              <w:sz w:val="24"/>
              <w:szCs w:val="24"/>
            </w:rPr>
            <m:t xml:space="preserve">= </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Sub>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up>
                  <m:r>
                    <w:rPr>
                      <w:rFonts w:ascii="Cambria Math" w:eastAsia="宋体" w:hAnsi="Cambria Math" w:cs="Times New Roman"/>
                      <w:kern w:val="0"/>
                      <w:sz w:val="24"/>
                      <w:szCs w:val="24"/>
                    </w:rPr>
                    <m:t>N-1-f</m:t>
                  </m:r>
                </m:sup>
              </m:sSubSup>
              <m:r>
                <w:rPr>
                  <w:rFonts w:ascii="Cambria Math" w:eastAsia="宋体" w:hAnsi="Cambria Math" w:cs="Times New Roman"/>
                  <w:kern w:val="0"/>
                  <w:sz w:val="24"/>
                  <w:szCs w:val="24"/>
                </w:rPr>
                <m:t xml:space="preserve"> </m:t>
              </m:r>
            </m:e>
          </m:nary>
        </m:oMath>
      </m:oMathPara>
    </w:p>
    <w:p w14:paraId="7FD7E6C3" w14:textId="1A9BC485" w:rsidR="005406CD" w:rsidRDefault="005406CD" w:rsidP="005406CD">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86293E">
        <w:rPr>
          <w:rFonts w:ascii="Times New Roman" w:eastAsia="宋体" w:hAnsi="Times New Roman" w:cs="Times New Roman"/>
          <w:kern w:val="0"/>
          <w:sz w:val="24"/>
          <w:szCs w:val="24"/>
        </w:rPr>
        <w:t>I</w:t>
      </w:r>
      <w:r>
        <w:rPr>
          <w:rFonts w:ascii="Times New Roman" w:eastAsia="宋体" w:hAnsi="Times New Roman" w:cs="Times New Roman"/>
          <w:kern w:val="0"/>
          <w:sz w:val="24"/>
          <w:szCs w:val="24"/>
        </w:rPr>
        <w:t xml:space="preserve">f all consensus nodes failed to </w:t>
      </w:r>
      <w:r w:rsidR="0086293E">
        <w:rPr>
          <w:rFonts w:ascii="Times New Roman" w:eastAsia="宋体" w:hAnsi="Times New Roman" w:cs="Times New Roman"/>
          <w:kern w:val="0"/>
          <w:sz w:val="24"/>
          <w:szCs w:val="24"/>
        </w:rPr>
        <w:t>recover the</w:t>
      </w:r>
      <w:r>
        <w:rPr>
          <w:rFonts w:ascii="Times New Roman" w:eastAsia="宋体" w:hAnsi="Times New Roman" w:cs="Times New Roman"/>
          <w:kern w:val="0"/>
          <w:sz w:val="24"/>
          <w:szCs w:val="24"/>
        </w:rPr>
        <w:t xml:space="preserve"> </w:t>
      </w:r>
      <w:r w:rsidR="0086293E">
        <w:rPr>
          <w:rFonts w:ascii="Times New Roman" w:eastAsia="宋体" w:hAnsi="Times New Roman" w:cs="Times New Roman"/>
          <w:kern w:val="0"/>
          <w:sz w:val="24"/>
          <w:szCs w:val="24"/>
        </w:rPr>
        <w:t xml:space="preserve">full </w:t>
      </w:r>
      <w:r>
        <w:rPr>
          <w:rFonts w:ascii="Times New Roman" w:eastAsia="宋体" w:hAnsi="Times New Roman" w:cs="Times New Roman"/>
          <w:kern w:val="0"/>
          <w:sz w:val="24"/>
          <w:szCs w:val="24"/>
        </w:rPr>
        <w:t>signature, the consensus process in a round will be interrupted. The consensus success probability is calculated as</w:t>
      </w:r>
    </w:p>
    <w:p w14:paraId="144315A9" w14:textId="52C9B0DC" w:rsidR="00AD6565" w:rsidRPr="002B37AE" w:rsidRDefault="009D1441" w:rsidP="00B3460C">
      <w:pPr>
        <w:spacing w:afterLines="100" w:after="312"/>
        <w:rPr>
          <w:rFonts w:ascii="Times New Roman" w:eastAsia="宋体" w:hAnsi="Times New Roman" w:cs="Times New Roman"/>
          <w:kern w:val="0"/>
          <w:sz w:val="24"/>
          <w:szCs w:val="24"/>
        </w:rPr>
      </w:pPr>
      <m:oMathPara>
        <m:oMathParaPr>
          <m:jc m:val="center"/>
        </m:oMathPara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hint="eastAsia"/>
                  <w:kern w:val="0"/>
                  <w:sz w:val="24"/>
                  <w:szCs w:val="24"/>
                </w:rPr>
                <m:t>Con</m:t>
              </m:r>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=1-</m:t>
          </m:r>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Aggr</m:t>
                  </m:r>
                </m:sub>
              </m:sSub>
            </m:e>
          </m:nary>
          <m:r>
            <w:rPr>
              <w:rFonts w:ascii="Cambria Math" w:eastAsia="宋体" w:hAnsi="Cambria Math" w:cs="Times New Roman"/>
              <w:kern w:val="0"/>
              <w:sz w:val="24"/>
              <w:szCs w:val="24"/>
            </w:rPr>
            <m:t xml:space="preserve">                                                                        </m:t>
          </m:r>
        </m:oMath>
      </m:oMathPara>
    </w:p>
    <w:p w14:paraId="7F52B8BB" w14:textId="77777777" w:rsidR="00AD6565" w:rsidRPr="002B37AE" w:rsidRDefault="005406CD" w:rsidP="00B3460C">
      <w:pPr>
        <w:spacing w:afterLines="100" w:after="312"/>
        <w:rPr>
          <w:rFonts w:ascii="Times New Roman" w:eastAsia="宋体" w:hAnsi="Times New Roman" w:cs="Times New Roman"/>
          <w:kern w:val="0"/>
          <w:sz w:val="24"/>
          <w:szCs w:val="24"/>
        </w:rPr>
      </w:pPr>
      <m:oMathPara>
        <m:oMathParaPr>
          <m:jc m:val="center"/>
        </m:oMathParaPr>
        <m:oMath>
          <m:r>
            <w:rPr>
              <w:rFonts w:ascii="Cambria Math" w:eastAsia="宋体" w:hAnsi="Cambria Math" w:cs="Times New Roman"/>
              <w:kern w:val="0"/>
              <w:sz w:val="24"/>
              <w:szCs w:val="24"/>
            </w:rPr>
            <m:t>=1-</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v∈V</m:t>
              </m:r>
            </m:sub>
            <m:sup/>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Sub>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up>
                      <m:r>
                        <w:rPr>
                          <w:rFonts w:ascii="Cambria Math" w:eastAsia="宋体" w:hAnsi="Cambria Math" w:cs="Times New Roman"/>
                          <w:kern w:val="0"/>
                          <w:sz w:val="24"/>
                          <w:szCs w:val="24"/>
                        </w:rPr>
                        <m:t>N-1-f</m:t>
                      </m:r>
                    </m:sup>
                  </m:sSubSup>
                </m:e>
              </m:nary>
            </m:e>
          </m:nary>
        </m:oMath>
      </m:oMathPara>
    </w:p>
    <w:p w14:paraId="0D6B61B8" w14:textId="6B90966D" w:rsidR="00C139A4" w:rsidRPr="00C139A4" w:rsidRDefault="001445EE" w:rsidP="00B3460C">
      <w:pPr>
        <w:spacing w:afterLines="100" w:after="312"/>
        <w:rPr>
          <w:rFonts w:ascii="Lucida Sans Unicode" w:eastAsia="宋体" w:hAnsi="Lucida Sans Unicode" w:cs="Lucida Sans Unicode" w:hint="eastAsia"/>
          <w:kern w:val="0"/>
          <w:sz w:val="24"/>
          <w:szCs w:val="24"/>
        </w:rPr>
      </w:pPr>
      <m:oMathPara>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Sub>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trans</m:t>
                          </m:r>
                        </m:sub>
                        <m:sup>
                          <m:r>
                            <w:rPr>
                              <w:rFonts w:ascii="Cambria Math" w:eastAsia="宋体" w:hAnsi="Cambria Math" w:cs="Times New Roman"/>
                              <w:kern w:val="0"/>
                              <w:sz w:val="24"/>
                              <w:szCs w:val="24"/>
                            </w:rPr>
                            <m:t>N-1-f</m:t>
                          </m:r>
                        </m:sup>
                      </m:sSubSup>
                      <m:r>
                        <w:rPr>
                          <w:rFonts w:ascii="Cambria Math" w:eastAsia="宋体" w:hAnsi="Cambria Math" w:cs="Times New Roman"/>
                          <w:kern w:val="0"/>
                          <w:sz w:val="24"/>
                          <w:szCs w:val="24"/>
                        </w:rPr>
                        <m:t xml:space="preserve"> </m:t>
                      </m:r>
                    </m:e>
                  </m:nary>
                </m:e>
              </m:d>
            </m:e>
            <m:sup>
              <m:r>
                <w:rPr>
                  <w:rFonts w:ascii="Cambria Math" w:eastAsia="宋体" w:hAnsi="Cambria Math" w:cs="Times New Roman"/>
                  <w:kern w:val="0"/>
                  <w:sz w:val="24"/>
                  <w:szCs w:val="24"/>
                </w:rPr>
                <m:t>N</m:t>
              </m:r>
            </m:sup>
          </m:sSup>
          <m:r>
            <w:rPr>
              <w:rFonts w:ascii="Cambria Math" w:eastAsia="宋体" w:hAnsi="Cambria Math" w:cs="Times New Roman"/>
              <w:kern w:val="0"/>
              <w:sz w:val="24"/>
              <w:szCs w:val="24"/>
            </w:rPr>
            <m:t>.</m:t>
          </m:r>
        </m:oMath>
      </m:oMathPara>
    </w:p>
    <w:p w14:paraId="190E223B" w14:textId="72204008" w:rsidR="003268D6" w:rsidRPr="003268D6" w:rsidRDefault="005406CD" w:rsidP="003268D6">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1</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 </w:t>
      </w:r>
      <w:r>
        <w:rPr>
          <w:rFonts w:ascii="Times New Roman" w:eastAsia="黑体" w:hAnsi="Times New Roman" w:cs="Times New Roman"/>
          <w:sz w:val="24"/>
          <w:szCs w:val="24"/>
        </w:rPr>
        <w:t>Consensus Latency</w:t>
      </w:r>
    </w:p>
    <w:p w14:paraId="384DFC84" w14:textId="77777777" w:rsidR="00B177DB" w:rsidRDefault="005406CD" w:rsidP="003268D6">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SWIB, consensus latency is defined as the time interval from a block proposal to its finalization. We assume that the computing time is negligible as compared with the time for </w:t>
      </w:r>
      <w:r w:rsidR="003268D6">
        <w:rPr>
          <w:rFonts w:ascii="Times New Roman" w:eastAsia="宋体" w:hAnsi="Times New Roman" w:cs="Times New Roman"/>
          <w:kern w:val="0"/>
          <w:sz w:val="24"/>
          <w:szCs w:val="24"/>
        </w:rPr>
        <w:t xml:space="preserve">channel contention and </w:t>
      </w:r>
      <w:r>
        <w:rPr>
          <w:rFonts w:ascii="Times New Roman" w:eastAsia="宋体" w:hAnsi="Times New Roman" w:cs="Times New Roman"/>
          <w:kern w:val="0"/>
          <w:sz w:val="24"/>
          <w:szCs w:val="24"/>
        </w:rPr>
        <w:t xml:space="preserve">message </w:t>
      </w:r>
      <w:r w:rsidR="003268D6">
        <w:rPr>
          <w:rFonts w:ascii="Times New Roman" w:eastAsia="宋体" w:hAnsi="Times New Roman" w:cs="Times New Roman" w:hint="eastAsia"/>
          <w:kern w:val="0"/>
          <w:sz w:val="24"/>
          <w:szCs w:val="24"/>
        </w:rPr>
        <w:t>transmission</w:t>
      </w:r>
      <w:r>
        <w:rPr>
          <w:rFonts w:ascii="Times New Roman" w:eastAsia="宋体" w:hAnsi="Times New Roman" w:cs="Times New Roman"/>
          <w:kern w:val="0"/>
          <w:sz w:val="24"/>
          <w:szCs w:val="24"/>
        </w:rPr>
        <w:t xml:space="preserve"> </w:t>
      </w:r>
      <w:r w:rsidR="003268D6">
        <w:rPr>
          <w:rFonts w:ascii="Times New Roman" w:eastAsia="宋体" w:hAnsi="Times New Roman" w:cs="Times New Roman"/>
          <w:kern w:val="0"/>
          <w:sz w:val="24"/>
          <w:szCs w:val="24"/>
        </w:rPr>
        <w:t>in</w:t>
      </w:r>
      <w:r>
        <w:rPr>
          <w:rFonts w:ascii="Times New Roman" w:eastAsia="宋体" w:hAnsi="Times New Roman" w:cs="Times New Roman"/>
          <w:kern w:val="0"/>
          <w:sz w:val="24"/>
          <w:szCs w:val="24"/>
        </w:rPr>
        <w:t xml:space="preserve"> wireless </w:t>
      </w:r>
      <w:r w:rsidR="003268D6">
        <w:rPr>
          <w:rFonts w:ascii="Times New Roman" w:eastAsia="宋体" w:hAnsi="Times New Roman" w:cs="Times New Roman"/>
          <w:kern w:val="0"/>
          <w:sz w:val="24"/>
          <w:szCs w:val="24"/>
        </w:rPr>
        <w:t>network</w:t>
      </w:r>
      <w:r>
        <w:rPr>
          <w:rFonts w:ascii="Times New Roman" w:eastAsia="宋体" w:hAnsi="Times New Roman" w:cs="Times New Roman"/>
          <w:kern w:val="0"/>
          <w:sz w:val="24"/>
          <w:szCs w:val="24"/>
        </w:rPr>
        <w:t>.</w:t>
      </w:r>
      <w:r w:rsidR="00E70815">
        <w:rPr>
          <w:rFonts w:ascii="Times New Roman" w:eastAsia="宋体" w:hAnsi="Times New Roman" w:cs="Times New Roman"/>
          <w:kern w:val="0"/>
          <w:sz w:val="24"/>
          <w:szCs w:val="24"/>
        </w:rPr>
        <w:t xml:space="preserve"> </w:t>
      </w:r>
    </w:p>
    <w:p w14:paraId="7F49476D" w14:textId="1B188C13" w:rsidR="003268D6" w:rsidRDefault="00B177DB" w:rsidP="00B177DB">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C</w:t>
      </w:r>
      <w:r w:rsidR="00E70815">
        <w:rPr>
          <w:rFonts w:ascii="Times New Roman" w:eastAsia="宋体" w:hAnsi="Times New Roman" w:cs="Times New Roman"/>
          <w:kern w:val="0"/>
          <w:sz w:val="24"/>
          <w:szCs w:val="24"/>
        </w:rPr>
        <w:t xml:space="preserve">onsensus latency consists of channel contention latency and message </w:t>
      </w:r>
      <w:r w:rsidR="00E70815">
        <w:rPr>
          <w:rFonts w:ascii="Times New Roman" w:eastAsia="宋体" w:hAnsi="Times New Roman" w:cs="Times New Roman" w:hint="eastAsia"/>
          <w:kern w:val="0"/>
          <w:sz w:val="24"/>
          <w:szCs w:val="24"/>
        </w:rPr>
        <w:t>transmission</w:t>
      </w:r>
      <w:r w:rsidR="00E70815">
        <w:rPr>
          <w:rFonts w:ascii="Times New Roman" w:eastAsia="宋体" w:hAnsi="Times New Roman" w:cs="Times New Roman"/>
          <w:kern w:val="0"/>
          <w:sz w:val="24"/>
          <w:szCs w:val="24"/>
        </w:rPr>
        <w:t xml:space="preserve"> latency.</w:t>
      </w:r>
      <w:r>
        <w:rPr>
          <w:rFonts w:ascii="Times New Roman" w:eastAsia="宋体" w:hAnsi="Times New Roman" w:cs="Times New Roman" w:hint="eastAsia"/>
          <w:kern w:val="0"/>
          <w:sz w:val="24"/>
          <w:szCs w:val="24"/>
        </w:rPr>
        <w:t xml:space="preserve"> </w:t>
      </w:r>
      <w:r w:rsidR="00001CE6">
        <w:rPr>
          <w:rFonts w:ascii="Times New Roman" w:eastAsia="宋体" w:hAnsi="Times New Roman" w:cs="Times New Roman"/>
          <w:kern w:val="0"/>
          <w:sz w:val="24"/>
          <w:szCs w:val="24"/>
        </w:rPr>
        <w:t xml:space="preserve">Each node </w:t>
      </w:r>
      <w:r w:rsidR="0048540A">
        <w:rPr>
          <w:rFonts w:ascii="Times New Roman" w:eastAsia="宋体" w:hAnsi="Times New Roman" w:cs="Times New Roman"/>
          <w:kern w:val="0"/>
          <w:sz w:val="24"/>
          <w:szCs w:val="24"/>
        </w:rPr>
        <w:t xml:space="preserve">requires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oMath>
      <w:r w:rsidR="00001CE6">
        <w:rPr>
          <w:rFonts w:ascii="Times New Roman" w:eastAsia="宋体" w:hAnsi="Times New Roman" w:cs="Times New Roman"/>
          <w:kern w:val="0"/>
          <w:sz w:val="24"/>
          <w:szCs w:val="24"/>
        </w:rPr>
        <w:t xml:space="preserve"> time slots in contention process. </w:t>
      </w:r>
      <w:r w:rsidR="0048540A">
        <w:rPr>
          <w:rFonts w:ascii="Times New Roman" w:eastAsia="宋体" w:hAnsi="Times New Roman" w:cs="Times New Roman"/>
          <w:kern w:val="0"/>
          <w:sz w:val="24"/>
          <w:szCs w:val="24"/>
        </w:rPr>
        <w:t>T</w:t>
      </w:r>
      <w:r w:rsidR="00E70815">
        <w:rPr>
          <w:rFonts w:ascii="Times New Roman" w:eastAsia="宋体" w:hAnsi="Times New Roman" w:cs="Times New Roman"/>
          <w:kern w:val="0"/>
          <w:sz w:val="24"/>
          <w:szCs w:val="24"/>
        </w:rPr>
        <w:t>he contention latency of should be calculated as follows</w:t>
      </w:r>
    </w:p>
    <w:p w14:paraId="23C4E524" w14:textId="3690FB47" w:rsidR="00E70815" w:rsidRPr="00B177DB" w:rsidRDefault="009D1441" w:rsidP="00E70815">
      <w:pPr>
        <w:spacing w:beforeLines="50" w:before="156"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oMath>
      </m:oMathPara>
    </w:p>
    <w:p w14:paraId="02615285" w14:textId="4D76ABF3" w:rsidR="005406CD" w:rsidRDefault="00B177DB" w:rsidP="00B177DB">
      <w:pPr>
        <w:spacing w:beforeLines="50" w:before="156"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oMath>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s the time interval of a slot.</w:t>
      </w:r>
      <w:r>
        <w:rPr>
          <w:rFonts w:ascii="Times New Roman" w:eastAsia="宋体" w:hAnsi="Times New Roman" w:cs="Times New Roman" w:hint="eastAsia"/>
          <w:kern w:val="0"/>
          <w:sz w:val="24"/>
          <w:szCs w:val="24"/>
        </w:rPr>
        <w:t xml:space="preserve"> </w:t>
      </w:r>
      <w:r w:rsidR="00E70815">
        <w:rPr>
          <w:rFonts w:ascii="Times New Roman" w:eastAsia="宋体" w:hAnsi="Times New Roman" w:cs="Times New Roman"/>
          <w:kern w:val="0"/>
          <w:sz w:val="24"/>
          <w:szCs w:val="24"/>
        </w:rPr>
        <w:t>Transmission latency is the time that transmitting all message</w:t>
      </w:r>
      <w:r>
        <w:rPr>
          <w:rFonts w:ascii="Times New Roman" w:eastAsia="宋体" w:hAnsi="Times New Roman" w:cs="Times New Roman"/>
          <w:kern w:val="0"/>
          <w:sz w:val="24"/>
          <w:szCs w:val="24"/>
        </w:rPr>
        <w:t>s</w:t>
      </w:r>
      <w:r w:rsidR="00E70815">
        <w:rPr>
          <w:rFonts w:ascii="Times New Roman" w:eastAsia="宋体" w:hAnsi="Times New Roman" w:cs="Times New Roman"/>
          <w:kern w:val="0"/>
          <w:sz w:val="24"/>
          <w:szCs w:val="24"/>
        </w:rPr>
        <w:t xml:space="preserve"> in a consensus round. </w:t>
      </w:r>
      <w:r w:rsidR="005406CD">
        <w:rPr>
          <w:rFonts w:ascii="Times New Roman" w:eastAsia="宋体" w:hAnsi="Times New Roman" w:cs="Times New Roman"/>
          <w:kern w:val="0"/>
          <w:sz w:val="24"/>
          <w:szCs w:val="24"/>
        </w:rPr>
        <w:t xml:space="preserve">The </w:t>
      </w:r>
      <w:r w:rsidR="003268D6">
        <w:rPr>
          <w:rFonts w:ascii="Times New Roman" w:eastAsia="宋体" w:hAnsi="Times New Roman" w:cs="Times New Roman"/>
          <w:kern w:val="0"/>
          <w:sz w:val="24"/>
          <w:szCs w:val="24"/>
        </w:rPr>
        <w:t>transmission</w:t>
      </w:r>
      <w:r w:rsidR="005406CD">
        <w:rPr>
          <w:rFonts w:ascii="Times New Roman" w:eastAsia="宋体" w:hAnsi="Times New Roman" w:cs="Times New Roman"/>
          <w:kern w:val="0"/>
          <w:sz w:val="24"/>
          <w:szCs w:val="24"/>
        </w:rPr>
        <w:t xml:space="preserve"> latency of the SWIB is expressed as</w:t>
      </w:r>
    </w:p>
    <w:p w14:paraId="6AA757DC" w14:textId="3609F66F" w:rsidR="005406CD" w:rsidRPr="00641646" w:rsidRDefault="009D1441" w:rsidP="005406CD">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i=1</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e>
          </m:nary>
        </m:oMath>
      </m:oMathPara>
    </w:p>
    <w:p w14:paraId="30E27ED2" w14:textId="0DEFF64B" w:rsidR="005406CD" w:rsidRDefault="005406CD" w:rsidP="005406CD">
      <w:pPr>
        <w:spacing w:beforeLines="50" w:before="156"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B</m:t>
                </m:r>
              </m:sub>
            </m:sSub>
          </m:num>
          <m:den>
            <m:r>
              <w:rPr>
                <w:rFonts w:ascii="Cambria Math" w:eastAsia="宋体" w:hAnsi="Cambria Math" w:cs="Times New Roman"/>
                <w:kern w:val="0"/>
                <w:sz w:val="24"/>
                <w:szCs w:val="24"/>
              </w:rPr>
              <m:t>m</m:t>
            </m:r>
          </m:den>
        </m:f>
        <m:r>
          <w:rPr>
            <w:rFonts w:ascii="Cambria Math" w:eastAsia="宋体" w:hAnsi="Cambria Math" w:cs="Times New Roman"/>
            <w:kern w:val="0"/>
            <w:sz w:val="24"/>
            <w:szCs w:val="24"/>
          </w:rPr>
          <m:t xml:space="preserve"> </m:t>
        </m:r>
      </m:oMath>
      <w:r>
        <w:rPr>
          <w:rFonts w:ascii="Times New Roman" w:eastAsia="宋体" w:hAnsi="Times New Roman" w:cs="Times New Roman" w:hint="eastAsia"/>
          <w:kern w:val="0"/>
          <w:sz w:val="24"/>
          <w:szCs w:val="24"/>
        </w:rPr>
        <w:t xml:space="preserve"> </w:t>
      </w:r>
      <w:r w:rsidR="008A61D7">
        <w:rPr>
          <w:rFonts w:ascii="Times New Roman" w:eastAsia="宋体" w:hAnsi="Times New Roman" w:cs="Times New Roman"/>
          <w:kern w:val="0"/>
          <w:sz w:val="24"/>
          <w:szCs w:val="24"/>
        </w:rPr>
        <w:t>is</w:t>
      </w:r>
      <w:r>
        <w:rPr>
          <w:rFonts w:ascii="Times New Roman" w:eastAsia="宋体" w:hAnsi="Times New Roman" w:cs="Times New Roman"/>
          <w:kern w:val="0"/>
          <w:sz w:val="24"/>
          <w:szCs w:val="24"/>
        </w:rPr>
        <w:t xml:space="preserve"> the </w:t>
      </w:r>
      <w:r w:rsidR="00B177DB">
        <w:rPr>
          <w:rFonts w:ascii="Times New Roman" w:eastAsia="宋体" w:hAnsi="Times New Roman" w:cs="Times New Roman"/>
          <w:kern w:val="0"/>
          <w:sz w:val="24"/>
          <w:szCs w:val="24"/>
        </w:rPr>
        <w:t>required time</w:t>
      </w:r>
      <w:r>
        <w:rPr>
          <w:rFonts w:ascii="Times New Roman" w:eastAsia="宋体" w:hAnsi="Times New Roman" w:cs="Times New Roman"/>
          <w:kern w:val="0"/>
          <w:sz w:val="24"/>
          <w:szCs w:val="24"/>
        </w:rPr>
        <w:t xml:space="preserve"> slots </w:t>
      </w:r>
      <w:r w:rsidR="00B177DB">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transmit</w:t>
      </w:r>
      <w:r w:rsidR="00B177DB">
        <w:rPr>
          <w:rFonts w:ascii="Times New Roman" w:eastAsia="宋体" w:hAnsi="Times New Roman" w:cs="Times New Roman"/>
          <w:kern w:val="0"/>
          <w:sz w:val="24"/>
          <w:szCs w:val="24"/>
        </w:rPr>
        <w:t>ting</w:t>
      </w:r>
      <w:r>
        <w:rPr>
          <w:rFonts w:ascii="Times New Roman" w:eastAsia="宋体" w:hAnsi="Times New Roman" w:cs="Times New Roman"/>
          <w:kern w:val="0"/>
          <w:sz w:val="24"/>
          <w:szCs w:val="24"/>
        </w:rPr>
        <w:t xml:space="preserve"> </w:t>
      </w:r>
      <w:r w:rsidR="008A61D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block,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sig</m:t>
                </m:r>
              </m:sub>
            </m:sSub>
          </m:num>
          <m:den>
            <m:r>
              <w:rPr>
                <w:rFonts w:ascii="Cambria Math" w:eastAsia="宋体" w:hAnsi="Cambria Math" w:cs="Times New Roman"/>
                <w:kern w:val="0"/>
                <w:sz w:val="24"/>
                <w:szCs w:val="24"/>
              </w:rPr>
              <m:t>m</m:t>
            </m:r>
          </m:den>
        </m:f>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required</w:t>
      </w:r>
      <w:r w:rsidR="00B177DB">
        <w:rPr>
          <w:rFonts w:ascii="Times New Roman" w:eastAsia="宋体" w:hAnsi="Times New Roman" w:cs="Times New Roman"/>
          <w:kern w:val="0"/>
          <w:sz w:val="24"/>
          <w:szCs w:val="24"/>
        </w:rPr>
        <w:t xml:space="preserve"> time slots</w:t>
      </w:r>
      <w:r>
        <w:rPr>
          <w:rFonts w:ascii="Times New Roman" w:eastAsia="宋体" w:hAnsi="Times New Roman" w:cs="Times New Roman"/>
          <w:kern w:val="0"/>
          <w:sz w:val="24"/>
          <w:szCs w:val="24"/>
        </w:rPr>
        <w:t xml:space="preserve"> </w:t>
      </w:r>
      <w:r w:rsidR="00B177DB">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transmit</w:t>
      </w:r>
      <w:r w:rsidR="00B177DB">
        <w:rPr>
          <w:rFonts w:ascii="Times New Roman" w:eastAsia="宋体" w:hAnsi="Times New Roman" w:cs="Times New Roman"/>
          <w:kern w:val="0"/>
          <w:sz w:val="24"/>
          <w:szCs w:val="24"/>
        </w:rPr>
        <w:t>ting</w:t>
      </w:r>
      <w:r>
        <w:rPr>
          <w:rFonts w:ascii="Times New Roman" w:eastAsia="宋体" w:hAnsi="Times New Roman" w:cs="Times New Roman"/>
          <w:kern w:val="0"/>
          <w:sz w:val="24"/>
          <w:szCs w:val="24"/>
        </w:rPr>
        <w:t xml:space="preserve"> </w:t>
      </w:r>
      <w:r w:rsidRPr="00C14A09">
        <w:rPr>
          <w:rFonts w:ascii="Times New Roman" w:eastAsia="宋体" w:hAnsi="Times New Roman" w:cs="Times New Roman"/>
          <w:kern w:val="0"/>
          <w:sz w:val="24"/>
          <w:szCs w:val="24"/>
        </w:rPr>
        <w:t>a signature</w:t>
      </w:r>
      <w:r>
        <w:rPr>
          <w:rFonts w:ascii="Times New Roman" w:eastAsia="宋体" w:hAnsi="Times New Roman" w:cs="Times New Roman"/>
          <w:kern w:val="0"/>
          <w:sz w:val="24"/>
          <w:szCs w:val="24"/>
        </w:rPr>
        <w:t xml:space="preserve">. </w:t>
      </w:r>
      <w:r w:rsidR="008A61D7">
        <w:rPr>
          <w:rFonts w:ascii="Times New Roman" w:eastAsia="宋体" w:hAnsi="Times New Roman" w:cs="Times New Roman"/>
          <w:kern w:val="0"/>
          <w:sz w:val="24"/>
          <w:szCs w:val="24"/>
        </w:rPr>
        <w:t>In SWIB, t</w:t>
      </w:r>
      <w:r>
        <w:rPr>
          <w:rFonts w:ascii="Times New Roman" w:eastAsia="宋体" w:hAnsi="Times New Roman" w:cs="Times New Roman"/>
          <w:kern w:val="0"/>
          <w:sz w:val="24"/>
          <w:szCs w:val="24"/>
        </w:rPr>
        <w:t>he consensus latency can be computed as follows:</w:t>
      </w:r>
    </w:p>
    <w:p w14:paraId="3DF3EAF0" w14:textId="3B951F3D" w:rsidR="00B177DB" w:rsidRPr="00B177DB" w:rsidRDefault="009D1441" w:rsidP="005406CD">
      <w:pPr>
        <w:spacing w:beforeLines="50" w:before="156" w:afterLines="50" w:after="156"/>
        <w:rPr>
          <w:rFonts w:ascii="Times New Roman" w:eastAsia="宋体" w:hAnsi="Times New Roman" w:cs="Times New Roman"/>
          <w:i/>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cons</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e>
          </m:d>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oMath>
      </m:oMathPara>
    </w:p>
    <w:p w14:paraId="0283AD2D" w14:textId="77777777" w:rsidR="005406CD" w:rsidRPr="004246D7" w:rsidRDefault="005406CD" w:rsidP="005406CD">
      <w:pPr>
        <w:pStyle w:val="2"/>
        <w:rPr>
          <w:rFonts w:ascii="Times New Roman" w:eastAsia="黑体" w:hAnsi="Times New Roman" w:cs="Times New Roman"/>
          <w:sz w:val="28"/>
          <w:szCs w:val="28"/>
        </w:rPr>
      </w:pPr>
      <w:bookmarkStart w:id="72" w:name="_Toc94273382"/>
      <w:r w:rsidRPr="004246D7">
        <w:rPr>
          <w:rFonts w:ascii="Times New Roman" w:eastAsia="黑体" w:hAnsi="Times New Roman" w:cs="Times New Roman"/>
          <w:sz w:val="28"/>
          <w:szCs w:val="28"/>
        </w:rPr>
        <w:t>5.</w:t>
      </w:r>
      <w:r>
        <w:rPr>
          <w:rFonts w:ascii="Times New Roman" w:eastAsia="黑体" w:hAnsi="Times New Roman" w:cs="Times New Roman"/>
          <w:sz w:val="28"/>
          <w:szCs w:val="28"/>
        </w:rPr>
        <w:t>2</w:t>
      </w:r>
      <w:r w:rsidRPr="004246D7">
        <w:rPr>
          <w:rFonts w:ascii="Times New Roman" w:eastAsia="黑体" w:hAnsi="Times New Roman" w:cs="Times New Roman"/>
          <w:sz w:val="28"/>
          <w:szCs w:val="28"/>
        </w:rPr>
        <w:t xml:space="preserve"> </w:t>
      </w:r>
      <w:bookmarkEnd w:id="72"/>
      <w:r>
        <w:rPr>
          <w:rFonts w:ascii="Times New Roman" w:eastAsia="黑体" w:hAnsi="Times New Roman" w:cs="Times New Roman"/>
          <w:sz w:val="28"/>
          <w:szCs w:val="28"/>
        </w:rPr>
        <w:t>Security Analysis</w:t>
      </w:r>
    </w:p>
    <w:p w14:paraId="109744AF" w14:textId="298AD636" w:rsidR="005406CD" w:rsidRDefault="005406CD" w:rsidP="005406CD">
      <w:pPr>
        <w:spacing w:afterLines="50" w:after="156"/>
        <w:ind w:firstLineChars="200" w:firstLine="480"/>
        <w:rPr>
          <w:ins w:id="73" w:author="Zhang Li" w:date="2022-07-02T16:27:00Z"/>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subsection, </w:t>
      </w:r>
      <w:r w:rsidR="00416EA4">
        <w:rPr>
          <w:rFonts w:ascii="Times New Roman" w:eastAsia="宋体" w:hAnsi="Times New Roman" w:cs="Times New Roman"/>
          <w:kern w:val="0"/>
          <w:sz w:val="24"/>
          <w:szCs w:val="24"/>
        </w:rPr>
        <w:t>we analyze the security of SWIB in</w:t>
      </w:r>
      <w:r w:rsidR="00124D11">
        <w:rPr>
          <w:rFonts w:ascii="Times New Roman" w:eastAsia="宋体" w:hAnsi="Times New Roman" w:cs="Times New Roman"/>
          <w:kern w:val="0"/>
          <w:sz w:val="24"/>
          <w:szCs w:val="24"/>
        </w:rPr>
        <w:t xml:space="preserve"> </w:t>
      </w:r>
      <w:r w:rsidR="00416EA4">
        <w:rPr>
          <w:rFonts w:ascii="Times New Roman" w:eastAsia="宋体" w:hAnsi="Times New Roman" w:cs="Times New Roman"/>
          <w:kern w:val="0"/>
          <w:sz w:val="24"/>
          <w:szCs w:val="24"/>
        </w:rPr>
        <w:t xml:space="preserve">terms </w:t>
      </w:r>
      <w:r w:rsidR="00124D11">
        <w:rPr>
          <w:rFonts w:ascii="Times New Roman" w:eastAsia="宋体" w:hAnsi="Times New Roman" w:cs="Times New Roman"/>
          <w:kern w:val="0"/>
          <w:sz w:val="24"/>
          <w:szCs w:val="24"/>
        </w:rPr>
        <w:t>o</w:t>
      </w:r>
      <w:r w:rsidR="00416EA4">
        <w:rPr>
          <w:rFonts w:ascii="Times New Roman" w:eastAsia="宋体" w:hAnsi="Times New Roman" w:cs="Times New Roman"/>
          <w:kern w:val="0"/>
          <w:sz w:val="24"/>
          <w:szCs w:val="24"/>
        </w:rPr>
        <w:t xml:space="preserve">f </w:t>
      </w:r>
      <w:r>
        <w:rPr>
          <w:rFonts w:ascii="Times New Roman" w:eastAsia="宋体" w:hAnsi="Times New Roman" w:cs="Times New Roman"/>
          <w:kern w:val="0"/>
          <w:sz w:val="24"/>
          <w:szCs w:val="24"/>
        </w:rPr>
        <w:t>consensus security</w:t>
      </w:r>
      <w:r w:rsidR="00124D1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 random generation</w:t>
      </w:r>
      <w:r w:rsidR="00124D11">
        <w:rPr>
          <w:rFonts w:ascii="Times New Roman" w:eastAsia="宋体" w:hAnsi="Times New Roman" w:cs="Times New Roman"/>
          <w:kern w:val="0"/>
          <w:sz w:val="24"/>
          <w:szCs w:val="24"/>
        </w:rPr>
        <w:t xml:space="preserve">, and </w:t>
      </w:r>
      <w:r>
        <w:rPr>
          <w:rFonts w:ascii="Times New Roman" w:eastAsia="宋体" w:hAnsi="Times New Roman" w:cs="Times New Roman"/>
          <w:kern w:val="0"/>
          <w:sz w:val="24"/>
          <w:szCs w:val="24"/>
        </w:rPr>
        <w:t>attacks resistance.</w:t>
      </w:r>
      <w:ins w:id="74" w:author="Zhang Li" w:date="2022-07-02T16:23:00Z">
        <w:r w:rsidR="00960160">
          <w:rPr>
            <w:rFonts w:ascii="Times New Roman" w:eastAsia="宋体" w:hAnsi="Times New Roman" w:cs="Times New Roman"/>
            <w:kern w:val="0"/>
            <w:sz w:val="24"/>
            <w:szCs w:val="24"/>
          </w:rPr>
          <w:t>(</w:t>
        </w:r>
        <w:r w:rsidR="00960160" w:rsidRPr="00960160">
          <w:rPr>
            <w:rFonts w:ascii="Cambria Math" w:eastAsia="宋体" w:hAnsi="Cambria Math" w:cs="Times New Roman"/>
            <w:kern w:val="0"/>
            <w:sz w:val="24"/>
            <w:szCs w:val="24"/>
          </w:rPr>
          <w:t xml:space="preserve"> </w:t>
        </w:r>
      </w:ins>
      <m:oMath>
        <m:d>
          <m:dPr>
            <m:begChr m:val="⌈"/>
            <m:endChr m:val="⌉"/>
            <m:ctrlPr>
              <w:ins w:id="75" w:author="Zhang Li" w:date="2022-07-02T16:23:00Z">
                <w:rPr>
                  <w:rFonts w:ascii="Cambria Math" w:eastAsia="宋体" w:hAnsi="Cambria Math" w:cs="Times New Roman"/>
                  <w:kern w:val="0"/>
                  <w:sz w:val="24"/>
                  <w:szCs w:val="24"/>
                </w:rPr>
              </w:ins>
            </m:ctrlPr>
          </m:dPr>
          <m:e>
            <m:f>
              <m:fPr>
                <m:ctrlPr>
                  <w:ins w:id="76" w:author="Zhang Li" w:date="2022-07-02T16:23:00Z">
                    <w:rPr>
                      <w:rFonts w:ascii="Cambria Math" w:eastAsia="宋体" w:hAnsi="Cambria Math" w:cs="Times New Roman"/>
                      <w:kern w:val="0"/>
                      <w:sz w:val="24"/>
                      <w:szCs w:val="24"/>
                    </w:rPr>
                  </w:ins>
                </m:ctrlPr>
              </m:fPr>
              <m:num>
                <m:r>
                  <w:ins w:id="77" w:author="Zhang Li" w:date="2022-07-02T16:23:00Z">
                    <w:rPr>
                      <w:rFonts w:ascii="Cambria Math" w:eastAsia="宋体" w:hAnsi="Cambria Math" w:cs="Times New Roman"/>
                      <w:kern w:val="0"/>
                      <w:sz w:val="24"/>
                      <w:szCs w:val="24"/>
                    </w:rPr>
                    <m:t>N</m:t>
                  </w:ins>
                </m:r>
                <m:r>
                  <w:ins w:id="78" w:author="Zhang Li" w:date="2022-07-02T16:23:00Z">
                    <m:rPr>
                      <m:sty m:val="p"/>
                    </m:rPr>
                    <w:rPr>
                      <w:rFonts w:ascii="Cambria Math" w:eastAsia="宋体" w:hAnsi="Cambria Math" w:cs="Times New Roman"/>
                      <w:kern w:val="0"/>
                      <w:sz w:val="24"/>
                      <w:szCs w:val="24"/>
                    </w:rPr>
                    <m:t>-</m:t>
                  </w:ins>
                </m:r>
                <m:r>
                  <w:ins w:id="79" w:author="Zhang Li" w:date="2022-07-02T16:23:00Z">
                    <m:rPr>
                      <m:sty m:val="p"/>
                    </m:rPr>
                    <w:rPr>
                      <w:rFonts w:ascii="Cambria Math" w:eastAsia="宋体" w:hAnsi="Cambria Math" w:cs="Times New Roman"/>
                      <w:kern w:val="0"/>
                      <w:sz w:val="24"/>
                      <w:szCs w:val="24"/>
                    </w:rPr>
                    <m:t>1</m:t>
                  </w:ins>
                </m:r>
              </m:num>
              <m:den>
                <m:r>
                  <w:ins w:id="80" w:author="Zhang Li" w:date="2022-07-02T16:23:00Z">
                    <m:rPr>
                      <m:sty m:val="p"/>
                    </m:rPr>
                    <w:rPr>
                      <w:rFonts w:ascii="Cambria Math" w:eastAsia="宋体" w:hAnsi="Cambria Math" w:cs="Times New Roman"/>
                      <w:kern w:val="0"/>
                      <w:sz w:val="24"/>
                      <w:szCs w:val="24"/>
                    </w:rPr>
                    <m:t>2</m:t>
                  </w:ins>
                </m:r>
              </m:den>
            </m:f>
          </m:e>
        </m:d>
      </m:oMath>
      <w:ins w:id="81" w:author="Zhang Li" w:date="2022-07-02T16:23:00Z">
        <w:r w:rsidR="00960160">
          <w:rPr>
            <w:rFonts w:ascii="Cambria Math" w:eastAsia="宋体" w:hAnsi="Cambria Math" w:cs="Times New Roman" w:hint="eastAsia"/>
            <w:kern w:val="0"/>
            <w:sz w:val="24"/>
            <w:szCs w:val="24"/>
          </w:rPr>
          <w:t>想办法处理一下</w:t>
        </w:r>
        <w:r w:rsidR="00960160">
          <w:rPr>
            <w:rFonts w:ascii="Times New Roman" w:eastAsia="宋体" w:hAnsi="Times New Roman" w:cs="Times New Roman"/>
            <w:kern w:val="0"/>
            <w:sz w:val="24"/>
            <w:szCs w:val="24"/>
          </w:rPr>
          <w:t>)</w:t>
        </w:r>
      </w:ins>
    </w:p>
    <w:p w14:paraId="4E48A617" w14:textId="3B01D3A8" w:rsidR="00833F33" w:rsidRDefault="00833F33" w:rsidP="005406CD">
      <w:pPr>
        <w:spacing w:afterLines="50" w:after="156"/>
        <w:ind w:firstLineChars="200" w:firstLine="480"/>
        <w:rPr>
          <w:rFonts w:ascii="Times New Roman" w:eastAsia="宋体" w:hAnsi="Times New Roman" w:cs="Times New Roman"/>
          <w:kern w:val="0"/>
          <w:sz w:val="24"/>
          <w:szCs w:val="24"/>
        </w:rPr>
      </w:pPr>
      <w:ins w:id="82" w:author="Zhang Li" w:date="2022-07-02T16:27:00Z">
        <w:r>
          <w:rPr>
            <w:rFonts w:ascii="Times New Roman" w:eastAsia="宋体" w:hAnsi="Times New Roman" w:cs="Times New Roman" w:hint="eastAsia"/>
            <w:kern w:val="0"/>
            <w:sz w:val="24"/>
            <w:szCs w:val="24"/>
          </w:rPr>
          <w:t>（我们的论文与</w:t>
        </w:r>
        <w:r>
          <w:rPr>
            <w:rFonts w:ascii="Times New Roman" w:eastAsia="宋体" w:hAnsi="Times New Roman" w:cs="Times New Roman"/>
            <w:kern w:val="0"/>
            <w:sz w:val="24"/>
            <w:szCs w:val="24"/>
          </w:rPr>
          <w:t>PoW</w:t>
        </w:r>
      </w:ins>
      <w:ins w:id="83" w:author="Zhang Li" w:date="2022-07-02T16:28:00Z">
        <w:r>
          <w:rPr>
            <w:rFonts w:ascii="Times New Roman" w:eastAsia="宋体" w:hAnsi="Times New Roman" w:cs="Times New Roman" w:hint="eastAsia"/>
            <w:kern w:val="0"/>
            <w:sz w:val="24"/>
            <w:szCs w:val="24"/>
          </w:rPr>
          <w:t>（能耗小），</w:t>
        </w:r>
        <w:r>
          <w:rPr>
            <w:rFonts w:ascii="Times New Roman" w:eastAsia="宋体" w:hAnsi="Times New Roman" w:cs="Times New Roman" w:hint="eastAsia"/>
            <w:kern w:val="0"/>
            <w:sz w:val="24"/>
            <w:szCs w:val="24"/>
          </w:rPr>
          <w:t>PoS</w:t>
        </w:r>
        <w:r>
          <w:rPr>
            <w:rFonts w:ascii="Times New Roman" w:eastAsia="宋体" w:hAnsi="Times New Roman" w:cs="Times New Roman" w:hint="eastAsia"/>
            <w:kern w:val="0"/>
            <w:sz w:val="24"/>
            <w:szCs w:val="24"/>
          </w:rPr>
          <w:t>（防止寡头）比有什么优势</w:t>
        </w:r>
      </w:ins>
      <w:ins w:id="84" w:author="Zhang Li" w:date="2022-07-02T16:27:00Z">
        <w:r>
          <w:rPr>
            <w:rFonts w:ascii="Times New Roman" w:eastAsia="宋体" w:hAnsi="Times New Roman" w:cs="Times New Roman" w:hint="eastAsia"/>
            <w:kern w:val="0"/>
            <w:sz w:val="24"/>
            <w:szCs w:val="24"/>
          </w:rPr>
          <w:t>）</w:t>
        </w:r>
      </w:ins>
    </w:p>
    <w:p w14:paraId="16329CEF" w14:textId="3D8D94AE" w:rsidR="005406CD" w:rsidRPr="00486234" w:rsidRDefault="005406CD" w:rsidP="005406CD">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.1 </w:t>
      </w:r>
      <w:r>
        <w:rPr>
          <w:rFonts w:ascii="Times New Roman" w:eastAsia="黑体" w:hAnsi="Times New Roman" w:cs="Times New Roman"/>
          <w:sz w:val="24"/>
          <w:szCs w:val="24"/>
        </w:rPr>
        <w:t>Consensus Security</w:t>
      </w:r>
    </w:p>
    <w:p w14:paraId="2EBB3F83" w14:textId="77777777"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conduct a security analysis to show that SWIB protocol provides persistence and liveness to wireless blockchain system. With majority of consensus nodes being honest, our protocol satisfies:</w:t>
      </w:r>
    </w:p>
    <w:p w14:paraId="60805164" w14:textId="77777777" w:rsidR="005406CD" w:rsidRPr="006768F2" w:rsidRDefault="005406CD" w:rsidP="005406CD">
      <w:pPr>
        <w:pStyle w:val="a3"/>
        <w:numPr>
          <w:ilvl w:val="0"/>
          <w:numId w:val="20"/>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 xml:space="preserve">: </w:t>
      </w:r>
      <w:r w:rsidRPr="006768F2">
        <w:rPr>
          <w:rFonts w:ascii="Times New Roman" w:eastAsia="宋体" w:hAnsi="Times New Roman" w:cs="Times New Roman" w:hint="eastAsia"/>
          <w:kern w:val="0"/>
          <w:sz w:val="24"/>
          <w:szCs w:val="24"/>
        </w:rPr>
        <w:t>If</w:t>
      </w:r>
      <w:r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is valid, then other honest nodes also agree</w:t>
      </w:r>
      <w:r>
        <w:rPr>
          <w:rFonts w:ascii="Times New Roman" w:eastAsia="宋体" w:hAnsi="Times New Roman" w:cs="Times New Roman"/>
          <w:kern w:val="0"/>
          <w:sz w:val="24"/>
          <w:szCs w:val="24"/>
        </w:rPr>
        <w:t xml:space="preserve"> on </w:t>
      </w:r>
      <w:r w:rsidRPr="006768F2">
        <w:rPr>
          <w:rFonts w:ascii="Times New Roman" w:eastAsia="宋体" w:hAnsi="Times New Roman" w:cs="Times New Roman"/>
          <w:kern w:val="0"/>
          <w:sz w:val="24"/>
          <w:szCs w:val="24"/>
        </w:rPr>
        <w:t xml:space="preserve">that </w:t>
      </w:r>
      <w:r>
        <w:rPr>
          <w:rFonts w:ascii="Times New Roman" w:eastAsia="宋体" w:hAnsi="Times New Roman" w:cs="Times New Roman"/>
          <w:kern w:val="0"/>
          <w:sz w:val="24"/>
          <w:szCs w:val="24"/>
        </w:rPr>
        <w:t xml:space="preserve">the </w:t>
      </w:r>
      <w:r w:rsidRPr="006768F2">
        <w:rPr>
          <w:rFonts w:ascii="Times New Roman" w:eastAsia="宋体" w:hAnsi="Times New Roman" w:cs="Times New Roman"/>
          <w:kern w:val="0"/>
          <w:sz w:val="24"/>
          <w:szCs w:val="24"/>
        </w:rPr>
        <w:t>valid</w:t>
      </w:r>
      <w:r>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Pr="006768F2">
        <w:rPr>
          <w:rFonts w:ascii="Times New Roman" w:eastAsia="宋体" w:hAnsi="Times New Roman" w:cs="Times New Roman"/>
          <w:kern w:val="0"/>
          <w:sz w:val="24"/>
          <w:szCs w:val="24"/>
        </w:rPr>
        <w:t>.</w:t>
      </w:r>
    </w:p>
    <w:p w14:paraId="35BF4A23" w14:textId="77777777" w:rsidR="005406CD" w:rsidRPr="006768F2" w:rsidRDefault="005406CD" w:rsidP="005406CD">
      <w:pPr>
        <w:pStyle w:val="a3"/>
        <w:numPr>
          <w:ilvl w:val="0"/>
          <w:numId w:val="20"/>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Liveness: </w:t>
      </w:r>
      <w:r w:rsidRPr="006768F2">
        <w:rPr>
          <w:rFonts w:ascii="Times New Roman" w:eastAsia="宋体" w:hAnsi="Times New Roman" w:cs="Times New Roman" w:hint="eastAsia"/>
          <w:kern w:val="0"/>
          <w:sz w:val="24"/>
          <w:szCs w:val="24"/>
        </w:rPr>
        <w:t>A</w:t>
      </w:r>
      <w:r w:rsidRPr="006768F2">
        <w:rPr>
          <w:rFonts w:ascii="Times New Roman" w:eastAsia="宋体" w:hAnsi="Times New Roman" w:cs="Times New Roman"/>
          <w:kern w:val="0"/>
          <w:sz w:val="24"/>
          <w:szCs w:val="24"/>
        </w:rPr>
        <w:t>ll honest nodes eventually commit a block, and generate the following round randomness.</w:t>
      </w:r>
    </w:p>
    <w:p w14:paraId="592EF3FE" w14:textId="308AE4F4" w:rsidR="00A86A49" w:rsidRPr="00A86A49" w:rsidRDefault="00DB0A47" w:rsidP="00DB0A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00BB4DEF">
        <w:rPr>
          <w:rFonts w:ascii="Times New Roman" w:eastAsia="宋体" w:hAnsi="Times New Roman" w:cs="Times New Roman"/>
          <w:kern w:val="0"/>
          <w:sz w:val="24"/>
          <w:szCs w:val="24"/>
        </w:rPr>
        <w:t>hreshold BLS signature scheme</w:t>
      </w:r>
      <w:r w:rsidR="00493B40">
        <w:rPr>
          <w:rFonts w:ascii="Times New Roman" w:eastAsia="宋体" w:hAnsi="Times New Roman" w:cs="Times New Roman"/>
          <w:kern w:val="0"/>
          <w:sz w:val="24"/>
          <w:szCs w:val="24"/>
        </w:rPr>
        <w:t xml:space="preserve"> is secure, which means that the output of the scheme is unforgeable and robust</w:t>
      </w:r>
      <w:r w:rsidR="00BB4DEF">
        <w:rPr>
          <w:rFonts w:ascii="Times New Roman" w:eastAsia="宋体" w:hAnsi="Times New Roman" w:cs="Times New Roman"/>
          <w:kern w:val="0"/>
          <w:sz w:val="24"/>
          <w:szCs w:val="24"/>
        </w:rPr>
        <w:t>.</w:t>
      </w:r>
      <w:r w:rsidR="005406C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One </w:t>
      </w:r>
      <w:r w:rsidR="00A86A49">
        <w:rPr>
          <w:rFonts w:ascii="Times New Roman" w:eastAsia="宋体" w:hAnsi="Times New Roman" w:cs="Times New Roman"/>
          <w:kern w:val="0"/>
          <w:sz w:val="24"/>
          <w:szCs w:val="24"/>
        </w:rPr>
        <w:t>important propert</w:t>
      </w:r>
      <w:r>
        <w:rPr>
          <w:rFonts w:ascii="Times New Roman" w:eastAsia="宋体" w:hAnsi="Times New Roman" w:cs="Times New Roman"/>
          <w:kern w:val="0"/>
          <w:sz w:val="24"/>
          <w:szCs w:val="24"/>
        </w:rPr>
        <w:t>y</w:t>
      </w:r>
      <w:r w:rsidR="00A86A49">
        <w:rPr>
          <w:rFonts w:ascii="Times New Roman" w:eastAsia="宋体" w:hAnsi="Times New Roman" w:cs="Times New Roman"/>
          <w:kern w:val="0"/>
          <w:sz w:val="24"/>
          <w:szCs w:val="24"/>
        </w:rPr>
        <w:t xml:space="preserve"> of the scheme</w:t>
      </w:r>
      <w:r>
        <w:rPr>
          <w:rFonts w:ascii="Times New Roman" w:eastAsia="宋体" w:hAnsi="Times New Roman" w:cs="Times New Roman"/>
          <w:kern w:val="0"/>
          <w:sz w:val="24"/>
          <w:szCs w:val="24"/>
        </w:rPr>
        <w:t xml:space="preserve"> is </w:t>
      </w:r>
      <w:r w:rsidRPr="00DB0A47">
        <w:rPr>
          <w:rFonts w:ascii="Times New Roman" w:eastAsia="宋体" w:hAnsi="Times New Roman" w:cs="Times New Roman"/>
          <w:i/>
          <w:iCs/>
          <w:kern w:val="0"/>
          <w:sz w:val="24"/>
          <w:szCs w:val="24"/>
        </w:rPr>
        <w:t>u</w:t>
      </w:r>
      <w:r w:rsidR="00A86A49" w:rsidRPr="00DB0A47">
        <w:rPr>
          <w:rFonts w:ascii="Times New Roman" w:eastAsia="宋体" w:hAnsi="Times New Roman" w:cs="Times New Roman"/>
          <w:i/>
          <w:iCs/>
          <w:kern w:val="0"/>
          <w:sz w:val="24"/>
          <w:szCs w:val="24"/>
        </w:rPr>
        <w:t>niqueness</w:t>
      </w:r>
      <w:r>
        <w:rPr>
          <w:rFonts w:ascii="Times New Roman" w:eastAsia="宋体" w:hAnsi="Times New Roman" w:cs="Times New Roman"/>
          <w:kern w:val="0"/>
          <w:sz w:val="24"/>
          <w:szCs w:val="24"/>
        </w:rPr>
        <w:t>, which</w:t>
      </w:r>
      <w:r w:rsidR="00A86A49" w:rsidRPr="00DB0A4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means that a</w:t>
      </w:r>
      <w:r w:rsidR="00A86A49" w:rsidRPr="00DB0A47">
        <w:rPr>
          <w:rFonts w:ascii="Times New Roman" w:eastAsia="宋体" w:hAnsi="Times New Roman" w:cs="Times New Roman"/>
          <w:kern w:val="0"/>
          <w:sz w:val="24"/>
          <w:szCs w:val="24"/>
        </w:rPr>
        <w:t xml:space="preserve">ny set of more than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86A49" w:rsidRPr="00DB0A47">
        <w:rPr>
          <w:rFonts w:ascii="Times New Roman" w:eastAsia="宋体" w:hAnsi="Times New Roman" w:cs="Times New Roman" w:hint="eastAsia"/>
          <w:kern w:val="0"/>
          <w:sz w:val="24"/>
          <w:szCs w:val="24"/>
        </w:rPr>
        <w:t xml:space="preserve"> </w:t>
      </w:r>
      <w:r w:rsidR="00A86A49" w:rsidRPr="00DB0A47">
        <w:rPr>
          <w:rFonts w:ascii="Times New Roman" w:eastAsia="宋体" w:hAnsi="Times New Roman" w:cs="Times New Roman"/>
          <w:kern w:val="0"/>
          <w:sz w:val="24"/>
          <w:szCs w:val="24"/>
        </w:rPr>
        <w:t>partial signature shares can recover the full signature</w:t>
      </w:r>
      <w:r>
        <w:rPr>
          <w:rFonts w:ascii="Times New Roman" w:eastAsia="宋体" w:hAnsi="Times New Roman" w:cs="Times New Roman"/>
          <w:kern w:val="0"/>
          <w:sz w:val="24"/>
          <w:szCs w:val="24"/>
        </w:rPr>
        <w:t xml:space="preserve">. Another important property is </w:t>
      </w:r>
      <w:r w:rsidRPr="00DB0A47">
        <w:rPr>
          <w:rFonts w:ascii="Times New Roman" w:eastAsia="宋体" w:hAnsi="Times New Roman" w:cs="Times New Roman"/>
          <w:i/>
          <w:iCs/>
          <w:kern w:val="0"/>
          <w:sz w:val="24"/>
          <w:szCs w:val="24"/>
        </w:rPr>
        <w:t>v</w:t>
      </w:r>
      <w:r w:rsidR="00A86A49" w:rsidRPr="00DB0A47">
        <w:rPr>
          <w:rFonts w:ascii="Times New Roman" w:eastAsia="宋体" w:hAnsi="Times New Roman" w:cs="Times New Roman"/>
          <w:i/>
          <w:iCs/>
          <w:kern w:val="0"/>
          <w:sz w:val="24"/>
          <w:szCs w:val="24"/>
        </w:rPr>
        <w:t>erifiability</w:t>
      </w:r>
      <w:r>
        <w:rPr>
          <w:rFonts w:ascii="Times New Roman" w:eastAsia="宋体" w:hAnsi="Times New Roman" w:cs="Times New Roman"/>
          <w:kern w:val="0"/>
          <w:sz w:val="24"/>
          <w:szCs w:val="24"/>
        </w:rPr>
        <w:t>, which means that</w:t>
      </w:r>
      <w:r w:rsidR="00A86A49"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w:t>
      </w:r>
      <w:r w:rsidR="00A86A49" w:rsidRPr="006768F2">
        <w:rPr>
          <w:rFonts w:ascii="Times New Roman" w:eastAsia="宋体" w:hAnsi="Times New Roman" w:cs="Times New Roman"/>
          <w:kern w:val="0"/>
          <w:sz w:val="24"/>
          <w:szCs w:val="24"/>
        </w:rPr>
        <w:t>he full signature can be verified by anyone using the unique main public key.</w:t>
      </w:r>
    </w:p>
    <w:p w14:paraId="628D464C" w14:textId="5B7E309E" w:rsidR="005406CD" w:rsidRPr="006768F2" w:rsidRDefault="00493B40" w:rsidP="00A86A4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security of SWIB relies on a secure threshold BLS signature scheme. </w:t>
      </w:r>
      <w:r w:rsidR="005406CD">
        <w:rPr>
          <w:rFonts w:ascii="Times New Roman" w:eastAsia="宋体" w:hAnsi="Times New Roman" w:cs="Times New Roman"/>
          <w:kern w:val="0"/>
          <w:sz w:val="24"/>
          <w:szCs w:val="24"/>
        </w:rPr>
        <w:t xml:space="preserve">In </w:t>
      </w:r>
      <w:r w:rsidR="00BB4DEF">
        <w:rPr>
          <w:rFonts w:ascii="Times New Roman" w:eastAsia="宋体" w:hAnsi="Times New Roman" w:cs="Times New Roman"/>
          <w:kern w:val="0"/>
          <w:sz w:val="24"/>
          <w:szCs w:val="24"/>
        </w:rPr>
        <w:t>our protocol</w:t>
      </w:r>
      <w:r w:rsidR="005406CD">
        <w:rPr>
          <w:rFonts w:ascii="Times New Roman" w:eastAsia="宋体" w:hAnsi="Times New Roman" w:cs="Times New Roman"/>
          <w:kern w:val="0"/>
          <w:sz w:val="24"/>
          <w:szCs w:val="24"/>
        </w:rPr>
        <w:t xml:space="preserve">, consensus nodes </w:t>
      </w:r>
      <w:r w:rsidR="007544D5">
        <w:rPr>
          <w:rFonts w:ascii="Times New Roman" w:eastAsia="宋体" w:hAnsi="Times New Roman" w:cs="Times New Roman"/>
          <w:kern w:val="0"/>
          <w:sz w:val="24"/>
          <w:szCs w:val="24"/>
        </w:rPr>
        <w:t>can</w:t>
      </w:r>
      <w:r w:rsidR="005406CD">
        <w:rPr>
          <w:rFonts w:ascii="Times New Roman" w:eastAsia="宋体" w:hAnsi="Times New Roman" w:cs="Times New Roman"/>
          <w:kern w:val="0"/>
          <w:sz w:val="24"/>
          <w:szCs w:val="24"/>
        </w:rPr>
        <w:t xml:space="preserve"> securely proceed to the following round </w:t>
      </w:r>
      <w:r w:rsidR="00BB4DEF">
        <w:rPr>
          <w:rFonts w:ascii="Times New Roman" w:eastAsia="宋体" w:hAnsi="Times New Roman" w:cs="Times New Roman"/>
          <w:kern w:val="0"/>
          <w:sz w:val="24"/>
          <w:szCs w:val="24"/>
        </w:rPr>
        <w:t xml:space="preserve">when </w:t>
      </w:r>
      <w:r w:rsidR="00A86A49">
        <w:rPr>
          <w:rFonts w:ascii="Times New Roman" w:eastAsia="宋体" w:hAnsi="Times New Roman" w:cs="Times New Roman"/>
          <w:kern w:val="0"/>
          <w:sz w:val="24"/>
          <w:szCs w:val="24"/>
        </w:rPr>
        <w:t>a</w:t>
      </w:r>
      <w:r w:rsidR="00BB4DEF">
        <w:rPr>
          <w:rFonts w:ascii="Times New Roman" w:eastAsia="宋体" w:hAnsi="Times New Roman" w:cs="Times New Roman"/>
          <w:kern w:val="0"/>
          <w:sz w:val="24"/>
          <w:szCs w:val="24"/>
        </w:rPr>
        <w:t xml:space="preserve"> full signature is recovered</w:t>
      </w:r>
      <w:r w:rsidR="005406CD">
        <w:rPr>
          <w:rFonts w:ascii="Times New Roman" w:eastAsia="宋体" w:hAnsi="Times New Roman" w:cs="Times New Roman"/>
          <w:kern w:val="0"/>
          <w:sz w:val="24"/>
          <w:szCs w:val="24"/>
        </w:rPr>
        <w:t xml:space="preserve">. </w:t>
      </w:r>
      <w:r w:rsidR="005406CD" w:rsidRPr="00793748">
        <w:rPr>
          <w:rFonts w:ascii="Times New Roman" w:eastAsia="宋体" w:hAnsi="Times New Roman" w:cs="Times New Roman"/>
          <w:kern w:val="0"/>
          <w:sz w:val="24"/>
          <w:szCs w:val="24"/>
        </w:rPr>
        <w:t xml:space="preserve">However, </w:t>
      </w:r>
      <w:r w:rsidR="00A86A49">
        <w:rPr>
          <w:rFonts w:ascii="Times New Roman" w:eastAsia="宋体" w:hAnsi="Times New Roman" w:cs="Times New Roman"/>
          <w:kern w:val="0"/>
          <w:sz w:val="24"/>
          <w:szCs w:val="24"/>
        </w:rPr>
        <w:t>recovering the full signature</w:t>
      </w:r>
      <w:r w:rsidR="005406CD" w:rsidRPr="00793748">
        <w:rPr>
          <w:rFonts w:ascii="Times New Roman" w:eastAsia="宋体" w:hAnsi="Times New Roman" w:cs="Times New Roman"/>
          <w:kern w:val="0"/>
          <w:sz w:val="24"/>
          <w:szCs w:val="24"/>
        </w:rPr>
        <w:t xml:space="preserve"> requires </w:t>
      </w:r>
      <w:r w:rsidR="005406CD">
        <w:rPr>
          <w:rFonts w:ascii="Times New Roman" w:eastAsia="宋体" w:hAnsi="Times New Roman" w:cs="Times New Roman"/>
          <w:kern w:val="0"/>
          <w:sz w:val="24"/>
          <w:szCs w:val="24"/>
        </w:rPr>
        <w:t xml:space="preserve">a </w:t>
      </w:r>
      <w:r w:rsidR="00A86A49">
        <w:rPr>
          <w:rFonts w:ascii="Times New Roman" w:eastAsia="宋体" w:hAnsi="Times New Roman" w:cs="Times New Roman"/>
          <w:kern w:val="0"/>
          <w:sz w:val="24"/>
          <w:szCs w:val="24"/>
        </w:rPr>
        <w:t>sufficient number</w:t>
      </w:r>
      <w:r w:rsidR="005406CD">
        <w:rPr>
          <w:rFonts w:ascii="Times New Roman" w:eastAsia="宋体" w:hAnsi="Times New Roman" w:cs="Times New Roman"/>
          <w:kern w:val="0"/>
          <w:sz w:val="24"/>
          <w:szCs w:val="24"/>
        </w:rPr>
        <w:t xml:space="preserve"> of </w:t>
      </w:r>
      <w:r w:rsidR="005406CD" w:rsidRPr="00793748">
        <w:rPr>
          <w:rFonts w:ascii="Times New Roman" w:eastAsia="宋体" w:hAnsi="Times New Roman" w:cs="Times New Roman"/>
          <w:kern w:val="0"/>
          <w:sz w:val="24"/>
          <w:szCs w:val="24"/>
        </w:rPr>
        <w:t>partial signature</w:t>
      </w:r>
      <w:r w:rsidR="005406CD">
        <w:rPr>
          <w:rFonts w:ascii="Times New Roman" w:eastAsia="宋体" w:hAnsi="Times New Roman" w:cs="Times New Roman"/>
          <w:kern w:val="0"/>
          <w:sz w:val="24"/>
          <w:szCs w:val="24"/>
        </w:rPr>
        <w:t xml:space="preserve"> share</w:t>
      </w:r>
      <w:r w:rsidR="005406CD" w:rsidRPr="00793748">
        <w:rPr>
          <w:rFonts w:ascii="Times New Roman" w:eastAsia="宋体" w:hAnsi="Times New Roman" w:cs="Times New Roman"/>
          <w:kern w:val="0"/>
          <w:sz w:val="24"/>
          <w:szCs w:val="24"/>
        </w:rPr>
        <w:t>s. Therefore,</w:t>
      </w:r>
      <w:r w:rsidR="005406CD">
        <w:rPr>
          <w:rFonts w:ascii="Times New Roman" w:eastAsia="宋体" w:hAnsi="Times New Roman" w:cs="Times New Roman"/>
          <w:kern w:val="0"/>
          <w:sz w:val="24"/>
          <w:szCs w:val="24"/>
        </w:rPr>
        <w:t xml:space="preserve"> </w:t>
      </w:r>
      <w:r w:rsidR="00043B2B">
        <w:rPr>
          <w:rFonts w:ascii="Times New Roman" w:eastAsia="宋体" w:hAnsi="Times New Roman" w:cs="Times New Roman"/>
          <w:kern w:val="0"/>
          <w:sz w:val="24"/>
          <w:szCs w:val="24"/>
        </w:rPr>
        <w:t xml:space="preserve">only </w:t>
      </w:r>
      <w:r w:rsidR="00A86A49">
        <w:rPr>
          <w:rFonts w:ascii="Times New Roman" w:eastAsia="宋体" w:hAnsi="Times New Roman" w:cs="Times New Roman"/>
          <w:kern w:val="0"/>
          <w:sz w:val="24"/>
          <w:szCs w:val="24"/>
        </w:rPr>
        <w:t xml:space="preserve">if </w:t>
      </w:r>
      <w:r w:rsidR="005406CD">
        <w:rPr>
          <w:rFonts w:ascii="Times New Roman" w:eastAsia="宋体" w:hAnsi="Times New Roman" w:cs="Times New Roman"/>
          <w:kern w:val="0"/>
          <w:sz w:val="24"/>
          <w:szCs w:val="24"/>
        </w:rPr>
        <w:t>the number of honest nodes satisf</w:t>
      </w:r>
      <w:r w:rsidR="00A86A49">
        <w:rPr>
          <w:rFonts w:ascii="Times New Roman" w:eastAsia="宋体" w:hAnsi="Times New Roman" w:cs="Times New Roman"/>
          <w:kern w:val="0"/>
          <w:sz w:val="24"/>
          <w:szCs w:val="24"/>
        </w:rPr>
        <w:t>ies</w:t>
      </w:r>
      <w:r w:rsidR="005406CD">
        <w:rPr>
          <w:rFonts w:ascii="Times New Roman" w:eastAsia="宋体" w:hAnsi="Times New Roman" w:cs="Times New Roman"/>
          <w:kern w:val="0"/>
          <w:sz w:val="24"/>
          <w:szCs w:val="24"/>
        </w:rPr>
        <w:t xml:space="preserve"> </w:t>
      </w:r>
      <w:r w:rsidR="005406CD" w:rsidRPr="00793748">
        <w:rPr>
          <w:rFonts w:ascii="Times New Roman" w:eastAsia="宋体" w:hAnsi="Times New Roman" w:cs="Times New Roman"/>
          <w:kern w:val="0"/>
          <w:sz w:val="24"/>
          <w:szCs w:val="24"/>
        </w:rPr>
        <w:t>the requirement of threshold</w:t>
      </w:r>
      <w:r w:rsidR="005406CD">
        <w:rPr>
          <w:rFonts w:ascii="Times New Roman" w:eastAsia="宋体" w:hAnsi="Times New Roman" w:cs="Times New Roman"/>
          <w:kern w:val="0"/>
          <w:sz w:val="24"/>
          <w:szCs w:val="24"/>
        </w:rPr>
        <w:t xml:space="preserve"> BLS</w:t>
      </w:r>
      <w:r w:rsidR="005406CD" w:rsidRPr="00793748">
        <w:rPr>
          <w:rFonts w:ascii="Times New Roman" w:eastAsia="宋体" w:hAnsi="Times New Roman" w:cs="Times New Roman"/>
          <w:kern w:val="0"/>
          <w:sz w:val="24"/>
          <w:szCs w:val="24"/>
        </w:rPr>
        <w:t xml:space="preserve"> signature scheme</w:t>
      </w:r>
      <w:r w:rsidR="00A86A49">
        <w:rPr>
          <w:rFonts w:ascii="Times New Roman" w:eastAsia="宋体" w:hAnsi="Times New Roman" w:cs="Times New Roman"/>
          <w:kern w:val="0"/>
          <w:sz w:val="24"/>
          <w:szCs w:val="24"/>
        </w:rPr>
        <w:t xml:space="preserve">, </w:t>
      </w:r>
      <w:r w:rsidR="00043B2B">
        <w:rPr>
          <w:rFonts w:ascii="Times New Roman" w:eastAsia="宋体" w:hAnsi="Times New Roman" w:cs="Times New Roman"/>
          <w:kern w:val="0"/>
          <w:sz w:val="24"/>
          <w:szCs w:val="24"/>
        </w:rPr>
        <w:t xml:space="preserve">can </w:t>
      </w:r>
      <w:r w:rsidR="00A86A49">
        <w:rPr>
          <w:rFonts w:ascii="Times New Roman" w:eastAsia="宋体" w:hAnsi="Times New Roman" w:cs="Times New Roman"/>
          <w:kern w:val="0"/>
          <w:sz w:val="24"/>
          <w:szCs w:val="24"/>
        </w:rPr>
        <w:t>the security of our protocol be guaranteed</w:t>
      </w:r>
      <w:r w:rsidR="005406CD" w:rsidRPr="00793748">
        <w:rPr>
          <w:rFonts w:ascii="Times New Roman" w:eastAsia="宋体" w:hAnsi="Times New Roman" w:cs="Times New Roman"/>
          <w:kern w:val="0"/>
          <w:sz w:val="24"/>
          <w:szCs w:val="24"/>
        </w:rPr>
        <w:t>.</w:t>
      </w:r>
    </w:p>
    <w:p w14:paraId="60CEAF1E" w14:textId="06E25199" w:rsidR="005406CD" w:rsidRDefault="005406CD" w:rsidP="001C0C60">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 xml:space="preserve">there are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fulfilling the requirement of threshold</w:t>
      </w:r>
      <w:r w:rsidRPr="00135E38">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BLS signature scheme, our protocol can guarantee persistence:</w:t>
      </w:r>
    </w:p>
    <w:p w14:paraId="31F455CF" w14:textId="77777777" w:rsidR="005406CD" w:rsidRDefault="005406CD" w:rsidP="005406CD">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(Persistence)</w:t>
      </w:r>
      <w:r>
        <w:rPr>
          <w:rFonts w:ascii="Times New Roman" w:eastAsia="宋体" w:hAnsi="Times New Roman" w:cs="Times New Roman"/>
          <w:kern w:val="0"/>
          <w:sz w:val="24"/>
          <w:szCs w:val="24"/>
        </w:rPr>
        <w:t xml:space="preserve"> If an honest node </w:t>
      </w:r>
      <m:oMath>
        <m:r>
          <w:rPr>
            <w:rFonts w:ascii="Cambria Math" w:eastAsia="宋体" w:hAnsi="Cambria Math" w:cs="Times New Roman"/>
            <w:kern w:val="0"/>
            <w:sz w:val="24"/>
            <w:szCs w:val="24"/>
          </w:rPr>
          <m:t>v</m:t>
        </m:r>
      </m:oMath>
      <w:r w:rsidRPr="0034537E">
        <w:rPr>
          <w:rFonts w:ascii="Times New Roman" w:eastAsia="宋体" w:hAnsi="Times New Roman" w:cs="Times New Roman" w:hint="eastAsia"/>
          <w:kern w:val="0"/>
          <w:sz w:val="24"/>
          <w:szCs w:val="24"/>
        </w:rPr>
        <w:t xml:space="preserve"> </w:t>
      </w:r>
      <w:r w:rsidRPr="0034537E">
        <w:rPr>
          <w:rFonts w:ascii="Times New Roman" w:eastAsia="宋体" w:hAnsi="Times New Roman" w:cs="Times New Roman"/>
          <w:kern w:val="0"/>
          <w:sz w:val="24"/>
          <w:szCs w:val="24"/>
        </w:rPr>
        <w:t>proclaim</w:t>
      </w:r>
      <w:r>
        <w:rPr>
          <w:rFonts w:ascii="Times New Roman" w:eastAsia="宋体" w:hAnsi="Times New Roman" w:cs="Times New Roman"/>
          <w:kern w:val="0"/>
          <w:sz w:val="24"/>
          <w:szCs w:val="24"/>
        </w:rPr>
        <w:t>s</w:t>
      </w:r>
      <w:r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Pr="0034537E">
        <w:rPr>
          <w:rFonts w:ascii="Times New Roman" w:eastAsia="宋体" w:hAnsi="Times New Roman" w:cs="Times New Roman" w:hint="eastAsia"/>
          <w:kern w:val="0"/>
          <w:sz w:val="24"/>
          <w:szCs w:val="24"/>
        </w:rPr>
        <w:t xml:space="preserve"> </w:t>
      </w:r>
      <w:r w:rsidRPr="0034537E">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sidRPr="0034537E">
        <w:rPr>
          <w:rFonts w:ascii="Times New Roman" w:eastAsia="宋体" w:hAnsi="Times New Roman" w:cs="Times New Roman"/>
          <w:kern w:val="0"/>
          <w:sz w:val="24"/>
          <w:szCs w:val="24"/>
        </w:rPr>
        <w:t xml:space="preserve"> block </w:t>
      </w:r>
      <w:r>
        <w:rPr>
          <w:rFonts w:ascii="Times New Roman" w:eastAsia="宋体" w:hAnsi="Times New Roman" w:cs="Times New Roman"/>
          <w:kern w:val="0"/>
          <w:sz w:val="24"/>
          <w:szCs w:val="24"/>
        </w:rPr>
        <w:t>in the</w:t>
      </w:r>
      <w:r w:rsidRPr="0034537E">
        <w:rPr>
          <w:rFonts w:ascii="Times New Roman" w:eastAsia="宋体" w:hAnsi="Times New Roman" w:cs="Times New Roman"/>
          <w:kern w:val="0"/>
          <w:sz w:val="24"/>
          <w:szCs w:val="24"/>
        </w:rPr>
        <w:t xml:space="preserve"> blockchain</w:t>
      </w:r>
      <w:r w:rsidRPr="0034537E">
        <w:rPr>
          <w:rFonts w:ascii="Times New Roman" w:eastAsia="宋体" w:hAnsi="Times New Roman" w:cs="Times New Roman" w:hint="eastAsia"/>
          <w:kern w:val="0"/>
          <w:sz w:val="24"/>
          <w:szCs w:val="24"/>
        </w:rPr>
        <w:t>,</w:t>
      </w:r>
      <w:r w:rsidRPr="0034537E">
        <w:rPr>
          <w:rFonts w:ascii="Times New Roman" w:eastAsia="宋体" w:hAnsi="Times New Roman" w:cs="Times New Roman"/>
          <w:kern w:val="0"/>
          <w:sz w:val="24"/>
          <w:szCs w:val="24"/>
        </w:rPr>
        <w:t xml:space="preserve"> then </w:t>
      </w:r>
      <w:r>
        <w:rPr>
          <w:rFonts w:ascii="Times New Roman" w:eastAsia="宋体" w:hAnsi="Times New Roman" w:cs="Times New Roman"/>
          <w:kern w:val="0"/>
          <w:sz w:val="24"/>
          <w:szCs w:val="24"/>
        </w:rPr>
        <w:t>other honest nodes should report the same result.</w:t>
      </w:r>
    </w:p>
    <w:p w14:paraId="058CC6EF" w14:textId="77777777" w:rsidR="005406CD" w:rsidRDefault="005406CD" w:rsidP="005406CD">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In order to prove the persistence property, we need to show that for any two </w:t>
      </w:r>
      <w:r>
        <w:rPr>
          <w:rFonts w:ascii="Times New Roman" w:eastAsia="宋体" w:hAnsi="Times New Roman" w:cs="Times New Roman"/>
          <w:kern w:val="0"/>
          <w:sz w:val="24"/>
          <w:szCs w:val="24"/>
        </w:rPr>
        <w:lastRenderedPageBreak/>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of honest nodes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 at the same position. 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two different blocks at a same position </w:t>
      </w:r>
      <m:oMath>
        <m:r>
          <w:rPr>
            <w:rFonts w:ascii="Cambria Math" w:eastAsia="宋体" w:hAnsi="Cambria Math" w:cs="Times New Roman"/>
            <w:kern w:val="0"/>
            <w:sz w:val="24"/>
            <w:szCs w:val="24"/>
          </w:rPr>
          <m:t>i</m:t>
        </m:r>
      </m:oMath>
      <w:r>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as maintained by nodes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Pr>
          <w:rFonts w:ascii="Times New Roman" w:eastAsia="宋体" w:hAnsi="Times New Roman" w:cs="Times New Roman" w:hint="eastAsia"/>
          <w:kern w:val="0"/>
          <w:sz w:val="24"/>
          <w:szCs w:val="24"/>
        </w:rPr>
        <w:t xml:space="preserv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respectively. There are two cases when the assumption holds:</w:t>
      </w:r>
    </w:p>
    <w:p w14:paraId="04B88569" w14:textId="09437A04"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respectively appended to the position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in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The block finalization depends on a unique full signature, which is recovered by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7A6D2B">
        <w:rPr>
          <w:rFonts w:ascii="Times New Roman" w:eastAsia="宋体" w:hAnsi="Times New Roman" w:cs="Times New Roman" w:hint="eastAsia"/>
          <w:kern w:val="0"/>
          <w:sz w:val="24"/>
          <w:szCs w:val="24"/>
        </w:rPr>
        <w:t xml:space="preserve"> </w:t>
      </w:r>
      <w:r w:rsidRPr="007A6D2B">
        <w:rPr>
          <w:rFonts w:ascii="Times New Roman" w:eastAsia="宋体" w:hAnsi="Times New Roman" w:cs="Times New Roman"/>
          <w:kern w:val="0"/>
          <w:sz w:val="24"/>
          <w:szCs w:val="24"/>
        </w:rPr>
        <w:t>valid partial signature</w:t>
      </w:r>
      <w:r>
        <w:rPr>
          <w:rFonts w:ascii="Times New Roman" w:eastAsia="宋体" w:hAnsi="Times New Roman" w:cs="Times New Roman"/>
          <w:kern w:val="0"/>
          <w:sz w:val="24"/>
          <w:szCs w:val="24"/>
        </w:rPr>
        <w:t xml:space="preserve"> share</w:t>
      </w:r>
      <w:r w:rsidRPr="007A6D2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 finalized in the same round, it indicates that the threshold</w:t>
      </w:r>
      <w:r w:rsidR="00EE5DB6">
        <w:rPr>
          <w:rFonts w:ascii="Times New Roman" w:eastAsia="宋体" w:hAnsi="Times New Roman" w:cs="Times New Roman"/>
          <w:kern w:val="0"/>
          <w:sz w:val="24"/>
          <w:szCs w:val="24"/>
        </w:rPr>
        <w:t xml:space="preserve"> BLS</w:t>
      </w:r>
      <w:r>
        <w:rPr>
          <w:rFonts w:ascii="Times New Roman" w:eastAsia="宋体" w:hAnsi="Times New Roman" w:cs="Times New Roman"/>
          <w:kern w:val="0"/>
          <w:sz w:val="24"/>
          <w:szCs w:val="24"/>
        </w:rPr>
        <w:t xml:space="preserve"> signature scheme recovers two different full signatures in a </w:t>
      </w:r>
      <w:r w:rsidR="00EE5DB6">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round. This conflicts with the uniqueness property of threshold</w:t>
      </w:r>
      <w:r w:rsidR="00EE5DB6">
        <w:rPr>
          <w:rFonts w:ascii="Times New Roman" w:eastAsia="宋体" w:hAnsi="Times New Roman" w:cs="Times New Roman"/>
          <w:kern w:val="0"/>
          <w:sz w:val="24"/>
          <w:szCs w:val="24"/>
        </w:rPr>
        <w:t xml:space="preserve"> BLS</w:t>
      </w:r>
      <w:r>
        <w:rPr>
          <w:rFonts w:ascii="Times New Roman" w:eastAsia="宋体" w:hAnsi="Times New Roman" w:cs="Times New Roman"/>
          <w:kern w:val="0"/>
          <w:sz w:val="24"/>
          <w:szCs w:val="24"/>
        </w:rPr>
        <w:t xml:space="preserve"> signature scheme, which contradicts our assumption.</w:t>
      </w:r>
    </w:p>
    <w:p w14:paraId="35E2C4AB" w14:textId="24793881"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the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respectively in two different rounds.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respectively appended to the position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at rounds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According to our protocol,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finalized in the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round if the number of nodes voting for the block is </w:t>
      </w:r>
      <w:r w:rsidR="00EE5DB6">
        <w:rPr>
          <w:rFonts w:ascii="Times New Roman" w:eastAsia="宋体" w:hAnsi="Times New Roman" w:cs="Times New Roman"/>
          <w:kern w:val="0"/>
          <w:sz w:val="24"/>
          <w:szCs w:val="24"/>
        </w:rPr>
        <w:t>at least</w:t>
      </w:r>
      <w:r>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5248BE">
        <w:rPr>
          <w:rFonts w:ascii="Times New Roman" w:eastAsia="宋体" w:hAnsi="Times New Roman" w:cs="Times New Roman" w:hint="eastAsia"/>
          <w:kern w:val="0"/>
          <w:sz w:val="24"/>
          <w:szCs w:val="24"/>
        </w:rPr>
        <w:t>.</w:t>
      </w:r>
      <w:r w:rsidRPr="005248B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Since two different blocks cannot be finalized in the same round,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5248BE">
        <w:rPr>
          <w:rFonts w:ascii="Times New Roman" w:eastAsia="宋体" w:hAnsi="Times New Roman" w:cs="Times New Roman"/>
          <w:kern w:val="0"/>
          <w:sz w:val="24"/>
          <w:szCs w:val="24"/>
        </w:rPr>
        <w:t xml:space="preserve"> nodes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 block of their blockchains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Pr="00732E64">
        <w:rPr>
          <w:rFonts w:ascii="Times New Roman" w:eastAsia="宋体" w:hAnsi="Times New Roman" w:cs="Times New Roman" w:hint="eastAsia"/>
          <w:kern w:val="0"/>
          <w:sz w:val="24"/>
          <w:szCs w:val="24"/>
        </w:rPr>
        <w:t xml:space="preserve"> </w:t>
      </w:r>
      <w:r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Pr="00732E64">
        <w:rPr>
          <w:rFonts w:ascii="Times New Roman" w:eastAsia="宋体" w:hAnsi="Times New Roman" w:cs="Times New Roman" w:hint="eastAsia"/>
          <w:kern w:val="0"/>
          <w:sz w:val="24"/>
          <w:szCs w:val="24"/>
        </w:rPr>
        <w:t>,</w:t>
      </w:r>
      <w:r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crashes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recovers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appended into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w:t>
      </w:r>
      <w:r>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updates its blockchain. 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867FF1">
        <w:rPr>
          <w:rFonts w:ascii="Times New Roman" w:eastAsia="宋体" w:hAnsi="Times New Roman" w:cs="Times New Roman" w:hint="eastAsia"/>
          <w:kern w:val="0"/>
          <w:sz w:val="24"/>
          <w:szCs w:val="24"/>
        </w:rPr>
        <w:t xml:space="preserve"> </w:t>
      </w:r>
      <w:r w:rsidRPr="00867FF1">
        <w:rPr>
          <w:rFonts w:ascii="Times New Roman" w:eastAsia="宋体" w:hAnsi="Times New Roman" w:cs="Times New Roman"/>
          <w:kern w:val="0"/>
          <w:sz w:val="24"/>
          <w:szCs w:val="24"/>
        </w:rPr>
        <w:t xml:space="preserve">nodes </w:t>
      </w:r>
      <w:r>
        <w:rPr>
          <w:rFonts w:ascii="Times New Roman" w:eastAsia="宋体" w:hAnsi="Times New Roman" w:cs="Times New Roman"/>
          <w:kern w:val="0"/>
          <w:sz w:val="24"/>
          <w:szCs w:val="24"/>
        </w:rPr>
        <w:t xml:space="preserve">have a same view 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Since there are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nodes agreeing on the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we have contradiction such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Pr="000446F0">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which contradicts the assumption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579F9E73" w14:textId="25F23BE9" w:rsidR="005406CD" w:rsidRPr="00CB6C73"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are queried for a special position block should respond with the same result. </w:t>
      </w:r>
      <w:r w:rsidR="00967CA0">
        <w:rPr>
          <w:rFonts w:ascii="Times New Roman" w:eastAsia="宋体" w:hAnsi="Times New Roman" w:cs="Times New Roman"/>
          <w:kern w:val="0"/>
          <w:sz w:val="24"/>
          <w:szCs w:val="24"/>
        </w:rPr>
        <w:t>I</w:t>
      </w:r>
      <w:r w:rsidRPr="00883D75">
        <w:rPr>
          <w:rFonts w:ascii="Times New Roman" w:eastAsia="宋体" w:hAnsi="Times New Roman" w:cs="Times New Roman" w:hint="eastAsia"/>
          <w:kern w:val="0"/>
          <w:sz w:val="24"/>
          <w:szCs w:val="24"/>
        </w:rPr>
        <w:t>f</w:t>
      </w:r>
      <w:r w:rsidRPr="00883D7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sidRPr="00883D75">
        <w:rPr>
          <w:rFonts w:ascii="Times New Roman" w:eastAsia="宋体" w:hAnsi="Times New Roman" w:cs="Times New Roman"/>
          <w:kern w:val="0"/>
          <w:sz w:val="24"/>
          <w:szCs w:val="24"/>
        </w:rPr>
        <w:t xml:space="preserve">is valid, </w:t>
      </w:r>
      <w:r>
        <w:rPr>
          <w:rFonts w:ascii="Times New Roman" w:eastAsia="宋体" w:hAnsi="Times New Roman" w:cs="Times New Roman"/>
          <w:kern w:val="0"/>
          <w:sz w:val="24"/>
          <w:szCs w:val="24"/>
        </w:rPr>
        <w:t>then other honest nodes also agree on its</w:t>
      </w:r>
      <w:r w:rsidRPr="00883D75">
        <w:rPr>
          <w:rFonts w:ascii="Times New Roman" w:eastAsia="宋体" w:hAnsi="Times New Roman" w:cs="Times New Roman"/>
          <w:kern w:val="0"/>
          <w:sz w:val="24"/>
          <w:szCs w:val="24"/>
        </w:rPr>
        <w:t xml:space="preserve"> valid</w:t>
      </w:r>
      <w:r>
        <w:rPr>
          <w:rFonts w:ascii="Times New Roman" w:eastAsia="宋体" w:hAnsi="Times New Roman" w:cs="Times New Roman"/>
          <w:kern w:val="0"/>
          <w:sz w:val="24"/>
          <w:szCs w:val="24"/>
        </w:rPr>
        <w:t>ity</w:t>
      </w:r>
      <w:r w:rsidRPr="00883D75">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m:t>
        </m:r>
      </m:oMath>
    </w:p>
    <w:p w14:paraId="218E82D0" w14:textId="3C49F494" w:rsidR="005406CD" w:rsidRPr="000446F0" w:rsidRDefault="001C0C60" w:rsidP="001C0C6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SWIB utilizes a synchronization mechanism to ensure the consistency of nodes.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This protocol can guarantee liveness under eventual synchrony. </w:t>
      </w:r>
      <w:r w:rsidR="005406CD">
        <w:rPr>
          <w:rFonts w:ascii="Times New Roman" w:eastAsia="宋体" w:hAnsi="Times New Roman" w:cs="Times New Roman"/>
          <w:kern w:val="0"/>
          <w:sz w:val="24"/>
          <w:szCs w:val="24"/>
        </w:rPr>
        <w:t>F</w:t>
      </w:r>
      <w:r w:rsidR="005406CD" w:rsidRPr="000446F0">
        <w:rPr>
          <w:rFonts w:ascii="Times New Roman" w:eastAsia="宋体" w:hAnsi="Times New Roman" w:cs="Times New Roman"/>
          <w:kern w:val="0"/>
          <w:sz w:val="24"/>
          <w:szCs w:val="24"/>
        </w:rPr>
        <w:t>or</w:t>
      </w:r>
      <w:r w:rsidR="005406CD">
        <w:rPr>
          <w:rFonts w:ascii="Times New Roman" w:eastAsia="宋体" w:hAnsi="Times New Roman" w:cs="Times New Roman"/>
          <w:kern w:val="0"/>
          <w:sz w:val="24"/>
          <w:szCs w:val="24"/>
        </w:rPr>
        <w:t xml:space="preserve"> liveness, we need</w:t>
      </w:r>
      <w:r w:rsidR="00EE5DB6">
        <w:rPr>
          <w:rFonts w:ascii="Times New Roman" w:eastAsia="宋体" w:hAnsi="Times New Roman" w:cs="Times New Roman"/>
          <w:kern w:val="0"/>
          <w:sz w:val="24"/>
          <w:szCs w:val="24"/>
        </w:rPr>
        <w:t xml:space="preserve"> at least</w:t>
      </w:r>
      <w:r w:rsidR="005406CD">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06CD" w:rsidRPr="000446F0">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honest </w:t>
      </w:r>
      <w:r w:rsidR="005406CD" w:rsidRPr="000446F0">
        <w:rPr>
          <w:rFonts w:ascii="Times New Roman" w:eastAsia="宋体" w:hAnsi="Times New Roman" w:cs="Times New Roman"/>
          <w:kern w:val="0"/>
          <w:sz w:val="24"/>
          <w:szCs w:val="24"/>
        </w:rPr>
        <w:t xml:space="preserve">nodes </w:t>
      </w:r>
      <w:r w:rsidR="005406CD">
        <w:rPr>
          <w:rFonts w:ascii="Times New Roman" w:eastAsia="宋体" w:hAnsi="Times New Roman" w:cs="Times New Roman"/>
          <w:kern w:val="0"/>
          <w:sz w:val="24"/>
          <w:szCs w:val="24"/>
        </w:rPr>
        <w:t xml:space="preserve">to </w:t>
      </w:r>
      <w:r>
        <w:rPr>
          <w:rFonts w:ascii="Times New Roman" w:eastAsia="宋体" w:hAnsi="Times New Roman" w:cs="Times New Roman"/>
          <w:kern w:val="0"/>
          <w:sz w:val="24"/>
          <w:szCs w:val="24"/>
        </w:rPr>
        <w:t xml:space="preserve">ensure the finalization of </w:t>
      </w:r>
      <w:r w:rsidR="00EE5DB6">
        <w:rPr>
          <w:rFonts w:ascii="Times New Roman" w:eastAsia="宋体" w:hAnsi="Times New Roman" w:cs="Times New Roman"/>
          <w:kern w:val="0"/>
          <w:sz w:val="24"/>
          <w:szCs w:val="24"/>
        </w:rPr>
        <w:t>consensus process</w:t>
      </w:r>
      <w:r w:rsidR="005406CD" w:rsidRPr="000446F0">
        <w:rPr>
          <w:rFonts w:ascii="Times New Roman" w:eastAsia="宋体" w:hAnsi="Times New Roman" w:cs="Times New Roman"/>
          <w:kern w:val="0"/>
          <w:sz w:val="24"/>
          <w:szCs w:val="24"/>
        </w:rPr>
        <w:t>.</w:t>
      </w:r>
    </w:p>
    <w:p w14:paraId="733D21A7" w14:textId="6B7B6CFA" w:rsidR="005406CD" w:rsidRDefault="005406CD" w:rsidP="005406CD">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 xml:space="preserve">Theorem </w:t>
      </w:r>
      <w:r w:rsidR="00CE78C5">
        <w:rPr>
          <w:rFonts w:ascii="Times New Roman" w:eastAsia="宋体" w:hAnsi="Times New Roman" w:cs="Times New Roman"/>
          <w:b/>
          <w:bCs/>
          <w:kern w:val="0"/>
          <w:sz w:val="24"/>
          <w:szCs w:val="24"/>
        </w:rPr>
        <w:t>2</w:t>
      </w:r>
      <w:r w:rsidRPr="00064492">
        <w:rPr>
          <w:rFonts w:ascii="Times New Roman" w:eastAsia="宋体" w:hAnsi="Times New Roman" w:cs="Times New Roman"/>
          <w:b/>
          <w:bCs/>
          <w:kern w:val="0"/>
          <w:sz w:val="24"/>
          <w:szCs w:val="24"/>
        </w:rPr>
        <w:t>.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500BF9">
        <w:rPr>
          <w:rFonts w:ascii="Times New Roman" w:eastAsia="宋体" w:hAnsi="Times New Roman" w:cs="Times New Roman"/>
          <w:kern w:val="0"/>
          <w:sz w:val="24"/>
          <w:szCs w:val="24"/>
        </w:rPr>
        <w:t>We suppose that there are at most</w:t>
      </w:r>
      <w:r>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kern w:val="0"/>
          <w:sz w:val="24"/>
          <w:szCs w:val="24"/>
        </w:rPr>
        <w:t xml:space="preserve"> faulty nodes in blockchain system, </w:t>
      </w:r>
      <w:r w:rsidR="00500BF9">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can </w:t>
      </w:r>
      <w:r w:rsidR="00500BF9">
        <w:rPr>
          <w:rFonts w:ascii="Times New Roman" w:eastAsia="宋体" w:hAnsi="Times New Roman" w:cs="Times New Roman"/>
          <w:kern w:val="0"/>
          <w:sz w:val="24"/>
          <w:szCs w:val="24"/>
        </w:rPr>
        <w:t>finalize</w:t>
      </w:r>
      <w:r>
        <w:rPr>
          <w:rFonts w:ascii="Times New Roman" w:eastAsia="宋体" w:hAnsi="Times New Roman" w:cs="Times New Roman"/>
          <w:kern w:val="0"/>
          <w:sz w:val="24"/>
          <w:szCs w:val="24"/>
        </w:rPr>
        <w:t xml:space="preserve"> a block</w:t>
      </w:r>
      <w:r w:rsidR="00500BF9">
        <w:rPr>
          <w:rFonts w:ascii="Times New Roman" w:eastAsia="宋体" w:hAnsi="Times New Roman" w:cs="Times New Roman"/>
          <w:kern w:val="0"/>
          <w:sz w:val="24"/>
          <w:szCs w:val="24"/>
        </w:rPr>
        <w:t xml:space="preserve"> that proposed by a correct node,</w:t>
      </w:r>
      <w:r>
        <w:rPr>
          <w:rFonts w:ascii="Times New Roman" w:eastAsia="宋体" w:hAnsi="Times New Roman" w:cs="Times New Roman"/>
          <w:kern w:val="0"/>
          <w:sz w:val="24"/>
          <w:szCs w:val="24"/>
        </w:rPr>
        <w:t xml:space="preserve"> and obtain the following round random</w:t>
      </w:r>
      <w:r w:rsidR="00500BF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seed.</w:t>
      </w:r>
    </w:p>
    <w:p w14:paraId="22EEFC2D" w14:textId="454D216A" w:rsidR="001550AD" w:rsidRDefault="005406CD" w:rsidP="005406CD">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lastRenderedPageBreak/>
        <w:t>Proof.</w:t>
      </w:r>
      <w:r>
        <w:rPr>
          <w:rFonts w:ascii="Times New Roman" w:eastAsia="宋体" w:hAnsi="Times New Roman" w:cs="Times New Roman"/>
          <w:kern w:val="0"/>
          <w:sz w:val="24"/>
          <w:szCs w:val="24"/>
        </w:rPr>
        <w:t xml:space="preserve"> The best case is that no failures occur in blockchain system. Our protocol SWIB can finalize a valid block by recovering </w:t>
      </w:r>
      <w:r w:rsidR="00967CA0">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full signature, which can produce the round randomness for the following round.</w:t>
      </w:r>
    </w:p>
    <w:p w14:paraId="0B40F770" w14:textId="3670DD85" w:rsidR="005406CD" w:rsidRDefault="005406CD" w:rsidP="001550A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are required to prove that our protocol can guarantee liveness under the influence of adversary. The behaviors of malicious nodes controlled by adversary include: 1) intentionally not generating a valid block and 2) refusing to vote for the valid block. There are two cases for node failures:</w:t>
      </w:r>
    </w:p>
    <w:p w14:paraId="5661293A" w14:textId="5D07E929"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Block proposer is malicious. If </w:t>
      </w:r>
      <w:r w:rsidR="002A7958">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malicious block proposer does not generate any block, all honest nodes will commit on an empty block. If </w:t>
      </w:r>
      <w:r w:rsidR="002A7958">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malicious block proposer generates an invalid block, the block will fail to pass the block validation </w:t>
      </w:r>
      <w:r w:rsidR="002A7958">
        <w:rPr>
          <w:rFonts w:ascii="Times New Roman" w:eastAsia="宋体" w:hAnsi="Times New Roman" w:cs="Times New Roman"/>
          <w:kern w:val="0"/>
          <w:sz w:val="24"/>
          <w:szCs w:val="24"/>
        </w:rPr>
        <w:t>stage</w:t>
      </w:r>
      <w:r>
        <w:rPr>
          <w:rFonts w:ascii="Times New Roman" w:eastAsia="宋体" w:hAnsi="Times New Roman" w:cs="Times New Roman"/>
          <w:kern w:val="0"/>
          <w:sz w:val="24"/>
          <w:szCs w:val="24"/>
        </w:rPr>
        <w:t xml:space="preserve">. Thus, all honest nodes will refuse to vote for the invalid block and commit an empty block finally. In this case, each honest node will generate partial signature </w:t>
      </w:r>
      <w:r w:rsidR="00B8692F">
        <w:rPr>
          <w:rFonts w:ascii="Times New Roman" w:eastAsia="宋体" w:hAnsi="Times New Roman" w:cs="Times New Roman"/>
          <w:kern w:val="0"/>
          <w:sz w:val="24"/>
          <w:szCs w:val="24"/>
        </w:rPr>
        <w:t>for the</w:t>
      </w:r>
      <w:r>
        <w:rPr>
          <w:rFonts w:ascii="Times New Roman" w:eastAsia="宋体" w:hAnsi="Times New Roman" w:cs="Times New Roman"/>
          <w:kern w:val="0"/>
          <w:sz w:val="24"/>
          <w:szCs w:val="24"/>
        </w:rPr>
        <w:t xml:space="preserve"> empty block. Once the full signature of the block is reconstructed from enough partial signature shares, the </w:t>
      </w:r>
      <w:r>
        <w:rPr>
          <w:rFonts w:ascii="Times New Roman" w:eastAsia="宋体" w:hAnsi="Times New Roman" w:cs="Times New Roman" w:hint="eastAsia"/>
          <w:kern w:val="0"/>
          <w:sz w:val="24"/>
          <w:szCs w:val="24"/>
        </w:rPr>
        <w:t>next</w:t>
      </w:r>
      <w:r>
        <w:rPr>
          <w:rFonts w:ascii="Times New Roman" w:eastAsia="宋体" w:hAnsi="Times New Roman" w:cs="Times New Roman"/>
          <w:kern w:val="0"/>
          <w:sz w:val="24"/>
          <w:szCs w:val="24"/>
        </w:rPr>
        <w:t xml:space="preserve"> round randomness </w:t>
      </w:r>
      <w:r w:rsidR="002A7958">
        <w:rPr>
          <w:rFonts w:ascii="Times New Roman" w:eastAsia="宋体" w:hAnsi="Times New Roman" w:cs="Times New Roman"/>
          <w:kern w:val="0"/>
          <w:sz w:val="24"/>
          <w:szCs w:val="24"/>
        </w:rPr>
        <w:t>is</w:t>
      </w:r>
      <w:r>
        <w:rPr>
          <w:rFonts w:ascii="Times New Roman" w:eastAsia="宋体" w:hAnsi="Times New Roman" w:cs="Times New Roman"/>
          <w:kern w:val="0"/>
          <w:sz w:val="24"/>
          <w:szCs w:val="24"/>
        </w:rPr>
        <w:t xml:space="preserve"> generated successfully.</w:t>
      </w:r>
      <w:r w:rsidR="00B8692F">
        <w:rPr>
          <w:rFonts w:ascii="Times New Roman" w:eastAsia="宋体" w:hAnsi="Times New Roman" w:cs="Times New Roman"/>
          <w:kern w:val="0"/>
          <w:sz w:val="24"/>
          <w:szCs w:val="24"/>
        </w:rPr>
        <w:t xml:space="preserve"> </w:t>
      </w:r>
      <w:r w:rsidR="002A7958">
        <w:rPr>
          <w:rFonts w:ascii="Times New Roman" w:eastAsia="宋体" w:hAnsi="Times New Roman" w:cs="Times New Roman"/>
          <w:kern w:val="0"/>
          <w:sz w:val="24"/>
          <w:szCs w:val="24"/>
        </w:rPr>
        <w:t>N</w:t>
      </w:r>
      <w:r w:rsidR="00B8692F">
        <w:rPr>
          <w:rFonts w:ascii="Times New Roman" w:eastAsia="宋体" w:hAnsi="Times New Roman" w:cs="Times New Roman"/>
          <w:kern w:val="0"/>
          <w:sz w:val="24"/>
          <w:szCs w:val="24"/>
        </w:rPr>
        <w:t xml:space="preserve">odes will start new consensus round </w:t>
      </w:r>
      <w:r w:rsidR="002A7958">
        <w:rPr>
          <w:rFonts w:ascii="Times New Roman" w:eastAsia="宋体" w:hAnsi="Times New Roman" w:cs="Times New Roman"/>
          <w:kern w:val="0"/>
          <w:sz w:val="24"/>
          <w:szCs w:val="24"/>
        </w:rPr>
        <w:t>if</w:t>
      </w:r>
      <w:r w:rsidR="00B8692F">
        <w:rPr>
          <w:rFonts w:ascii="Times New Roman" w:eastAsia="宋体" w:hAnsi="Times New Roman" w:cs="Times New Roman"/>
          <w:kern w:val="0"/>
          <w:sz w:val="24"/>
          <w:szCs w:val="24"/>
        </w:rPr>
        <w:t xml:space="preserve"> </w:t>
      </w:r>
      <w:r w:rsidR="002A7958">
        <w:rPr>
          <w:rFonts w:ascii="Times New Roman" w:eastAsia="宋体" w:hAnsi="Times New Roman" w:cs="Times New Roman"/>
          <w:kern w:val="0"/>
          <w:sz w:val="24"/>
          <w:szCs w:val="24"/>
        </w:rPr>
        <w:t>they</w:t>
      </w:r>
      <w:r w:rsidR="00B8692F">
        <w:rPr>
          <w:rFonts w:ascii="Times New Roman" w:eastAsia="宋体" w:hAnsi="Times New Roman" w:cs="Times New Roman"/>
          <w:kern w:val="0"/>
          <w:sz w:val="24"/>
          <w:szCs w:val="24"/>
        </w:rPr>
        <w:t xml:space="preserve"> generate or receive the full signature.</w:t>
      </w:r>
    </w:p>
    <w:p w14:paraId="68776FFB" w14:textId="060AAC0A"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Case 2.</w:t>
      </w:r>
      <w:r w:rsidR="00967CA0">
        <w:rPr>
          <w:rFonts w:ascii="Times New Roman" w:eastAsia="宋体" w:hAnsi="Times New Roman" w:cs="Times New Roman"/>
          <w:kern w:val="0"/>
          <w:sz w:val="24"/>
          <w:szCs w:val="24"/>
        </w:rPr>
        <w:t xml:space="preserve"> At most</w:t>
      </w:r>
      <w:r>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Pr>
          <w:rFonts w:ascii="Times New Roman" w:eastAsia="宋体" w:hAnsi="Times New Roman" w:cs="Times New Roman"/>
          <w:kern w:val="0"/>
          <w:sz w:val="24"/>
          <w:szCs w:val="24"/>
        </w:rPr>
        <w:t>vote for a block</w:t>
      </w:r>
      <w:r w:rsidRPr="00E911F4">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2A7958">
        <w:rPr>
          <w:rFonts w:ascii="Times New Roman" w:eastAsia="宋体" w:hAnsi="Times New Roman" w:cs="Times New Roman"/>
          <w:kern w:val="0"/>
          <w:sz w:val="24"/>
          <w:szCs w:val="24"/>
        </w:rPr>
        <w:t xml:space="preserve">When a non-faulty node generates a valid block, </w:t>
      </w:r>
      <w:r w:rsidR="005B13D3">
        <w:rPr>
          <w:rFonts w:ascii="Times New Roman" w:eastAsia="宋体" w:hAnsi="Times New Roman" w:cs="Times New Roman"/>
          <w:kern w:val="0"/>
          <w:sz w:val="24"/>
          <w:szCs w:val="24"/>
        </w:rPr>
        <w:t>at least</w:t>
      </w:r>
      <w:r>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honest nodes </w:t>
      </w:r>
      <w:r w:rsidR="002A7958">
        <w:rPr>
          <w:rFonts w:ascii="Times New Roman" w:eastAsia="宋体" w:hAnsi="Times New Roman" w:cs="Times New Roman"/>
          <w:kern w:val="0"/>
          <w:sz w:val="24"/>
          <w:szCs w:val="24"/>
        </w:rPr>
        <w:t>will</w:t>
      </w:r>
      <w:r>
        <w:rPr>
          <w:rFonts w:ascii="Times New Roman" w:eastAsia="宋体" w:hAnsi="Times New Roman" w:cs="Times New Roman"/>
          <w:kern w:val="0"/>
          <w:sz w:val="24"/>
          <w:szCs w:val="24"/>
        </w:rPr>
        <w:t xml:space="preserve"> generate </w:t>
      </w:r>
      <w:r w:rsidRPr="00E911F4">
        <w:rPr>
          <w:rFonts w:ascii="Times New Roman" w:eastAsia="宋体" w:hAnsi="Times New Roman" w:cs="Times New Roman"/>
          <w:kern w:val="0"/>
          <w:sz w:val="24"/>
          <w:szCs w:val="24"/>
        </w:rPr>
        <w:t>partial signature</w:t>
      </w:r>
      <w:r w:rsidR="000054D4">
        <w:rPr>
          <w:rFonts w:ascii="Times New Roman" w:eastAsia="宋体" w:hAnsi="Times New Roman" w:cs="Times New Roman"/>
          <w:kern w:val="0"/>
          <w:sz w:val="24"/>
          <w:szCs w:val="24"/>
        </w:rPr>
        <w:t xml:space="preserve"> to vote for</w:t>
      </w:r>
      <w:r>
        <w:rPr>
          <w:rFonts w:ascii="Times New Roman" w:eastAsia="宋体" w:hAnsi="Times New Roman" w:cs="Times New Roman"/>
          <w:kern w:val="0"/>
          <w:sz w:val="24"/>
          <w:szCs w:val="24"/>
        </w:rPr>
        <w:t xml:space="preserve"> the block</w:t>
      </w:r>
      <w:r w:rsidR="002A7958">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2A7958">
        <w:rPr>
          <w:rFonts w:ascii="Times New Roman" w:eastAsia="宋体" w:hAnsi="Times New Roman" w:cs="Times New Roman"/>
          <w:kern w:val="0"/>
          <w:sz w:val="24"/>
          <w:szCs w:val="24"/>
        </w:rPr>
        <w:t>They will</w:t>
      </w:r>
      <w:r>
        <w:rPr>
          <w:rFonts w:ascii="Times New Roman" w:eastAsia="宋体" w:hAnsi="Times New Roman" w:cs="Times New Roman"/>
          <w:kern w:val="0"/>
          <w:sz w:val="24"/>
          <w:szCs w:val="24"/>
        </w:rPr>
        <w:t xml:space="preserve"> broadcast </w:t>
      </w:r>
      <w:r w:rsidR="000054D4">
        <w:rPr>
          <w:rFonts w:ascii="Times New Roman" w:eastAsia="宋体" w:hAnsi="Times New Roman" w:cs="Times New Roman"/>
          <w:kern w:val="0"/>
          <w:sz w:val="24"/>
          <w:szCs w:val="24"/>
        </w:rPr>
        <w:t>their signature shares</w:t>
      </w:r>
      <w:r>
        <w:rPr>
          <w:rFonts w:ascii="Times New Roman" w:eastAsia="宋体" w:hAnsi="Times New Roman" w:cs="Times New Roman"/>
          <w:kern w:val="0"/>
          <w:sz w:val="24"/>
          <w:szCs w:val="24"/>
        </w:rPr>
        <w:t xml:space="preserve"> to other nodes. Once collecting a </w:t>
      </w:r>
      <w:r w:rsidR="005B13D3">
        <w:rPr>
          <w:rFonts w:ascii="Times New Roman" w:eastAsia="宋体" w:hAnsi="Times New Roman" w:cs="Times New Roman"/>
          <w:kern w:val="0"/>
          <w:sz w:val="24"/>
          <w:szCs w:val="24"/>
        </w:rPr>
        <w:t>sufficient number</w:t>
      </w:r>
      <w:r>
        <w:rPr>
          <w:rFonts w:ascii="Times New Roman" w:eastAsia="宋体" w:hAnsi="Times New Roman" w:cs="Times New Roman"/>
          <w:kern w:val="0"/>
          <w:sz w:val="24"/>
          <w:szCs w:val="24"/>
        </w:rPr>
        <w:t xml:space="preserve"> of partial signature shares, node</w:t>
      </w:r>
      <w:r w:rsidR="0006391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can recover the full signature and broadcast it to other nodes. </w:t>
      </w:r>
      <w:r w:rsidR="0006391B">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he</w:t>
      </w:r>
      <w:r w:rsidR="0006391B">
        <w:rPr>
          <w:rFonts w:ascii="Times New Roman" w:eastAsia="宋体" w:hAnsi="Times New Roman" w:cs="Times New Roman"/>
          <w:kern w:val="0"/>
          <w:sz w:val="24"/>
          <w:szCs w:val="24"/>
        </w:rPr>
        <w:t>se h</w:t>
      </w:r>
      <w:r>
        <w:rPr>
          <w:rFonts w:ascii="Times New Roman" w:eastAsia="宋体" w:hAnsi="Times New Roman" w:cs="Times New Roman"/>
          <w:kern w:val="0"/>
          <w:sz w:val="24"/>
          <w:szCs w:val="24"/>
        </w:rPr>
        <w:t xml:space="preserve">onest nodes </w:t>
      </w:r>
      <w:r w:rsidR="0006391B">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finalize the block and </w:t>
      </w:r>
      <w:r w:rsidR="0006391B">
        <w:rPr>
          <w:rFonts w:ascii="Times New Roman" w:eastAsia="宋体" w:hAnsi="Times New Roman" w:cs="Times New Roman"/>
          <w:kern w:val="0"/>
          <w:sz w:val="24"/>
          <w:szCs w:val="24"/>
        </w:rPr>
        <w:t xml:space="preserve">start new consensus round by </w:t>
      </w:r>
      <w:r>
        <w:rPr>
          <w:rFonts w:ascii="Times New Roman" w:eastAsia="宋体" w:hAnsi="Times New Roman" w:cs="Times New Roman"/>
          <w:kern w:val="0"/>
          <w:sz w:val="24"/>
          <w:szCs w:val="24"/>
        </w:rPr>
        <w:t xml:space="preserve">generate the </w:t>
      </w:r>
      <w:r w:rsidR="0006391B">
        <w:rPr>
          <w:rFonts w:ascii="Times New Roman" w:eastAsia="宋体" w:hAnsi="Times New Roman" w:cs="Times New Roman"/>
          <w:kern w:val="0"/>
          <w:sz w:val="24"/>
          <w:szCs w:val="24"/>
        </w:rPr>
        <w:t>full signature</w:t>
      </w:r>
      <w:r w:rsidR="000054D4">
        <w:rPr>
          <w:rFonts w:ascii="Times New Roman" w:eastAsia="宋体" w:hAnsi="Times New Roman" w:cs="Times New Roman"/>
          <w:kern w:val="0"/>
          <w:sz w:val="24"/>
          <w:szCs w:val="24"/>
        </w:rPr>
        <w:t xml:space="preserve">, which is the proof of block finalization and the randomness of the </w:t>
      </w:r>
      <w:r w:rsidR="000054D4">
        <w:rPr>
          <w:rFonts w:ascii="Times New Roman" w:eastAsia="宋体" w:hAnsi="Times New Roman" w:cs="Times New Roman" w:hint="eastAsia"/>
          <w:kern w:val="0"/>
          <w:sz w:val="24"/>
          <w:szCs w:val="24"/>
        </w:rPr>
        <w:t>next</w:t>
      </w:r>
      <w:r w:rsidR="000054D4">
        <w:rPr>
          <w:rFonts w:ascii="Times New Roman" w:eastAsia="宋体" w:hAnsi="Times New Roman" w:cs="Times New Roman"/>
          <w:kern w:val="0"/>
          <w:sz w:val="24"/>
          <w:szCs w:val="24"/>
        </w:rPr>
        <w:t xml:space="preserve"> consensus round</w:t>
      </w:r>
      <w:r>
        <w:rPr>
          <w:rFonts w:ascii="Times New Roman" w:eastAsia="宋体" w:hAnsi="Times New Roman" w:cs="Times New Roman"/>
          <w:kern w:val="0"/>
          <w:sz w:val="24"/>
          <w:szCs w:val="24"/>
        </w:rPr>
        <w:t>.</w:t>
      </w:r>
    </w:p>
    <w:p w14:paraId="490FEF30" w14:textId="66AD4338"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A92798">
        <w:rPr>
          <w:rFonts w:ascii="Times New Roman" w:eastAsia="宋体" w:hAnsi="Times New Roman" w:cs="Times New Roman"/>
          <w:kern w:val="0"/>
          <w:sz w:val="24"/>
          <w:szCs w:val="24"/>
        </w:rPr>
        <w:t>honest nodes</w:t>
      </w:r>
      <w:r>
        <w:rPr>
          <w:rFonts w:ascii="Times New Roman" w:eastAsia="宋体" w:hAnsi="Times New Roman" w:cs="Times New Roman"/>
          <w:kern w:val="0"/>
          <w:sz w:val="24"/>
          <w:szCs w:val="24"/>
        </w:rPr>
        <w:t xml:space="preserve"> can 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357D9B6" w14:textId="2D728C79" w:rsidR="005406CD" w:rsidRPr="004246D7" w:rsidRDefault="005406CD" w:rsidP="005406CD">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 </w:t>
      </w:r>
      <w:r>
        <w:rPr>
          <w:rFonts w:ascii="Times New Roman" w:eastAsia="黑体" w:hAnsi="Times New Roman" w:cs="Times New Roman"/>
          <w:sz w:val="24"/>
          <w:szCs w:val="24"/>
        </w:rPr>
        <w:t xml:space="preserve">Random Generation </w:t>
      </w:r>
    </w:p>
    <w:p w14:paraId="118AAD5E" w14:textId="0BDB8E02" w:rsidR="007A1CBB"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distributed randomness generation </w:t>
      </w:r>
      <w:r w:rsidR="004638BD">
        <w:rPr>
          <w:rFonts w:ascii="Times New Roman" w:eastAsia="宋体" w:hAnsi="Times New Roman" w:cs="Times New Roman"/>
          <w:kern w:val="0"/>
          <w:sz w:val="24"/>
          <w:szCs w:val="24"/>
        </w:rPr>
        <w:t>function</w:t>
      </w:r>
      <w:r>
        <w:rPr>
          <w:rFonts w:ascii="Times New Roman" w:eastAsia="宋体" w:hAnsi="Times New Roman" w:cs="Times New Roman"/>
          <w:kern w:val="0"/>
          <w:sz w:val="24"/>
          <w:szCs w:val="24"/>
        </w:rPr>
        <w:t xml:space="preserve"> is based on a robust threshold </w:t>
      </w:r>
      <w:r w:rsidR="004638BD">
        <w:rPr>
          <w:rFonts w:ascii="Times New Roman" w:eastAsia="宋体" w:hAnsi="Times New Roman" w:cs="Times New Roman"/>
          <w:kern w:val="0"/>
          <w:sz w:val="24"/>
          <w:szCs w:val="24"/>
        </w:rPr>
        <w:t xml:space="preserve">BLS </w:t>
      </w:r>
      <w:r>
        <w:rPr>
          <w:rFonts w:ascii="Times New Roman" w:eastAsia="宋体" w:hAnsi="Times New Roman" w:cs="Times New Roman"/>
          <w:kern w:val="0"/>
          <w:sz w:val="24"/>
          <w:szCs w:val="24"/>
        </w:rPr>
        <w:t xml:space="preserve">signature scheme. </w:t>
      </w:r>
      <w:r>
        <w:rPr>
          <w:rFonts w:ascii="Times New Roman" w:eastAsia="宋体" w:hAnsi="Times New Roman" w:cs="Times New Roman" w:hint="eastAsia"/>
          <w:kern w:val="0"/>
          <w:sz w:val="24"/>
          <w:szCs w:val="24"/>
        </w:rPr>
        <w:t>Ex</w:t>
      </w:r>
      <w:r>
        <w:rPr>
          <w:rFonts w:ascii="Times New Roman" w:eastAsia="宋体" w:hAnsi="Times New Roman" w:cs="Times New Roman"/>
          <w:kern w:val="0"/>
          <w:sz w:val="24"/>
          <w:szCs w:val="24"/>
        </w:rPr>
        <w:t xml:space="preserve">istence of minority of malicious nodes cannot hinder the generation of a valid full signature if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consensus nodes are honest. </w:t>
      </w:r>
      <w:r w:rsidR="004638BD">
        <w:rPr>
          <w:rFonts w:ascii="Times New Roman" w:eastAsia="宋体" w:hAnsi="Times New Roman" w:cs="Times New Roman"/>
          <w:kern w:val="0"/>
          <w:sz w:val="24"/>
          <w:szCs w:val="24"/>
        </w:rPr>
        <w:t xml:space="preserve">The full signature brings the randomness of block proposer </w:t>
      </w:r>
      <w:r w:rsidR="007A1CBB">
        <w:rPr>
          <w:rFonts w:ascii="Times New Roman" w:eastAsia="宋体" w:hAnsi="Times New Roman" w:cs="Times New Roman"/>
          <w:kern w:val="0"/>
          <w:sz w:val="24"/>
          <w:szCs w:val="24"/>
        </w:rPr>
        <w:t xml:space="preserve">election process. </w:t>
      </w:r>
      <w:r>
        <w:rPr>
          <w:rFonts w:ascii="Times New Roman" w:eastAsia="宋体" w:hAnsi="Times New Roman" w:cs="Times New Roman"/>
          <w:kern w:val="0"/>
          <w:sz w:val="24"/>
          <w:szCs w:val="24"/>
        </w:rPr>
        <w:t>With the robust randomness, adversary cannot corrupt the process. Therefore, block proposer election adopting randomness can guarantee the block proposer is elected unpredictably.</w:t>
      </w:r>
      <w:r w:rsidR="007A1CBB" w:rsidRPr="007A1CBB">
        <w:rPr>
          <w:rFonts w:ascii="Times New Roman" w:eastAsia="宋体" w:hAnsi="Times New Roman" w:cs="Times New Roman"/>
          <w:kern w:val="0"/>
          <w:sz w:val="24"/>
          <w:szCs w:val="24"/>
        </w:rPr>
        <w:t xml:space="preserve"> </w:t>
      </w:r>
      <w:r w:rsidR="007A1CBB">
        <w:rPr>
          <w:rFonts w:ascii="Times New Roman" w:eastAsia="宋体" w:hAnsi="Times New Roman" w:cs="Times New Roman"/>
          <w:kern w:val="0"/>
          <w:sz w:val="24"/>
          <w:szCs w:val="24"/>
        </w:rPr>
        <w:t>However, it does not ensure that the elected block proposer works honestly.</w:t>
      </w:r>
    </w:p>
    <w:p w14:paraId="5C47C35A" w14:textId="7F945F33" w:rsidR="005406CD" w:rsidRDefault="007A1CBB"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cannot </w:t>
      </w:r>
      <w:r w:rsidR="00664DA5">
        <w:rPr>
          <w:rFonts w:ascii="Times New Roman" w:eastAsia="宋体" w:hAnsi="Times New Roman" w:cs="Times New Roman"/>
          <w:kern w:val="0"/>
          <w:sz w:val="24"/>
          <w:szCs w:val="24"/>
        </w:rPr>
        <w:t>still</w:t>
      </w:r>
      <w:r>
        <w:rPr>
          <w:rFonts w:ascii="Times New Roman" w:eastAsia="宋体" w:hAnsi="Times New Roman" w:cs="Times New Roman"/>
          <w:kern w:val="0"/>
          <w:sz w:val="24"/>
          <w:szCs w:val="24"/>
        </w:rPr>
        <w:t xml:space="preserve"> control the </w:t>
      </w:r>
      <w:r w:rsidR="009E7919">
        <w:rPr>
          <w:rFonts w:ascii="Times New Roman" w:eastAsia="宋体" w:hAnsi="Times New Roman" w:cs="Times New Roman"/>
          <w:kern w:val="0"/>
          <w:sz w:val="24"/>
          <w:szCs w:val="24"/>
        </w:rPr>
        <w:t>block proposer</w:t>
      </w:r>
      <w:r w:rsidR="009E791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election </w:t>
      </w:r>
      <w:r w:rsidR="009E7919">
        <w:rPr>
          <w:rFonts w:ascii="Times New Roman" w:eastAsia="宋体" w:hAnsi="Times New Roman" w:cs="Times New Roman"/>
          <w:kern w:val="0"/>
          <w:sz w:val="24"/>
          <w:szCs w:val="24"/>
        </w:rPr>
        <w:t>stage</w:t>
      </w:r>
      <w:r>
        <w:rPr>
          <w:rFonts w:ascii="Times New Roman" w:eastAsia="宋体" w:hAnsi="Times New Roman" w:cs="Times New Roman"/>
          <w:kern w:val="0"/>
          <w:sz w:val="24"/>
          <w:szCs w:val="24"/>
        </w:rPr>
        <w:t xml:space="preserve"> even it has high </w:t>
      </w:r>
      <w:r>
        <w:rPr>
          <w:rFonts w:ascii="Times New Roman" w:eastAsia="宋体" w:hAnsi="Times New Roman" w:cs="Times New Roman"/>
          <w:kern w:val="0"/>
          <w:sz w:val="24"/>
          <w:szCs w:val="24"/>
        </w:rPr>
        <w:lastRenderedPageBreak/>
        <w:t xml:space="preserve">elected probability. </w:t>
      </w:r>
      <w:r w:rsidR="009E7919">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X</m:t>
        </m:r>
      </m:oMath>
      <w:r w:rsidR="009E7919">
        <w:rPr>
          <w:rFonts w:ascii="Times New Roman" w:eastAsia="宋体" w:hAnsi="Times New Roman" w:cs="Times New Roman" w:hint="eastAsia"/>
          <w:kern w:val="0"/>
          <w:sz w:val="24"/>
          <w:szCs w:val="24"/>
        </w:rPr>
        <w:t xml:space="preserve"> </w:t>
      </w:r>
      <w:r w:rsidR="009E7919">
        <w:rPr>
          <w:rFonts w:ascii="Times New Roman" w:eastAsia="宋体" w:hAnsi="Times New Roman" w:cs="Times New Roman"/>
          <w:kern w:val="0"/>
          <w:sz w:val="24"/>
          <w:szCs w:val="24"/>
        </w:rPr>
        <w:t xml:space="preserve">be a random value denoting the number consecutive </w:t>
      </w:r>
      <w:r w:rsidR="009E7919">
        <w:rPr>
          <w:rFonts w:ascii="Times New Roman" w:eastAsia="宋体" w:hAnsi="Times New Roman" w:cs="Times New Roman"/>
          <w:kern w:val="0"/>
          <w:sz w:val="24"/>
          <w:szCs w:val="24"/>
        </w:rPr>
        <w:t>block proposer election</w:t>
      </w:r>
      <w:r w:rsidR="009E7919">
        <w:rPr>
          <w:rFonts w:ascii="Times New Roman" w:eastAsia="宋体" w:hAnsi="Times New Roman" w:cs="Times New Roman"/>
          <w:kern w:val="0"/>
          <w:sz w:val="24"/>
          <w:szCs w:val="24"/>
        </w:rPr>
        <w:t xml:space="preserve"> that controlled by adversary. </w:t>
      </w:r>
      <w:r w:rsidR="005406CD">
        <w:rPr>
          <w:rFonts w:ascii="Times New Roman" w:eastAsia="宋体" w:hAnsi="Times New Roman" w:cs="Times New Roman"/>
          <w:kern w:val="0"/>
          <w:sz w:val="24"/>
          <w:szCs w:val="24"/>
        </w:rPr>
        <w:t>Suppose an adversary has</w:t>
      </w:r>
      <w:r w:rsidR="009E7919">
        <w:rPr>
          <w:rFonts w:ascii="Times New Roman" w:eastAsia="宋体" w:hAnsi="Times New Roman" w:cs="Times New Roman"/>
          <w:kern w:val="0"/>
          <w:sz w:val="24"/>
          <w:szCs w:val="24"/>
        </w:rPr>
        <w:t xml:space="preserve"> less than</w:t>
      </w:r>
      <w:r w:rsidR="005406CD">
        <w:rPr>
          <w:rFonts w:ascii="Times New Roman" w:eastAsia="宋体" w:hAnsi="Times New Roman" w:cs="Times New Roman"/>
          <w:kern w:val="0"/>
          <w:sz w:val="24"/>
          <w:szCs w:val="24"/>
        </w:rPr>
        <w:t xml:space="preserve"> 50% probability to be elected as block proposer per round, the upper bound of the probability that the adversary controls </w:t>
      </w:r>
      <m:oMath>
        <m:r>
          <w:rPr>
            <w:rFonts w:ascii="Cambria Math" w:eastAsia="宋体" w:hAnsi="Cambria Math" w:cs="Times New Roman"/>
            <w:kern w:val="0"/>
            <w:sz w:val="24"/>
            <w:szCs w:val="24"/>
          </w:rPr>
          <m:t>k</m:t>
        </m:r>
      </m:oMath>
      <w:r w:rsidR="005406CD">
        <w:rPr>
          <w:rFonts w:ascii="Times New Roman" w:eastAsia="宋体" w:hAnsi="Times New Roman" w:cs="Times New Roman" w:hint="eastAsia"/>
          <w:kern w:val="0"/>
          <w:sz w:val="24"/>
          <w:szCs w:val="24"/>
        </w:rPr>
        <w:t xml:space="preserve"> </w:t>
      </w:r>
      <w:r w:rsidR="005406CD">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&lt;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5406CD">
        <w:rPr>
          <w:rFonts w:ascii="Times New Roman" w:eastAsia="宋体" w:hAnsi="Times New Roman" w:cs="Times New Roman" w:hint="eastAsia"/>
          <w:kern w:val="0"/>
          <w:sz w:val="24"/>
          <w:szCs w:val="24"/>
        </w:rPr>
        <w:t>.</w:t>
      </w:r>
      <w:r w:rsidR="005406CD">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5406CD">
        <w:rPr>
          <w:rFonts w:ascii="Times New Roman" w:eastAsia="宋体" w:hAnsi="Times New Roman" w:cs="Times New Roman"/>
          <w:kern w:val="0"/>
          <w:sz w:val="24"/>
          <w:szCs w:val="24"/>
        </w:rPr>
        <w:t xml:space="preserve"> be the upper bound of the probability. </w:t>
      </w:r>
      <w:del w:id="85" w:author="Zhang Li" w:date="2022-07-02T16:15:00Z">
        <w:r w:rsidR="005406CD" w:rsidDel="00B709CF">
          <w:rPr>
            <w:rFonts w:ascii="Times New Roman" w:eastAsia="宋体" w:hAnsi="Times New Roman" w:cs="Times New Roman" w:hint="eastAsia"/>
            <w:kern w:val="0"/>
            <w:sz w:val="24"/>
            <w:szCs w:val="24"/>
          </w:rPr>
          <w:delText>Given</w:delText>
        </w:r>
      </w:del>
      <w:ins w:id="86" w:author="Zhang Li" w:date="2022-07-02T16:15:00Z">
        <w:r w:rsidR="00B709CF">
          <w:rPr>
            <w:rFonts w:ascii="Times New Roman" w:eastAsia="宋体" w:hAnsi="Times New Roman" w:cs="Times New Roman" w:hint="eastAsia"/>
            <w:kern w:val="0"/>
            <w:sz w:val="24"/>
            <w:szCs w:val="24"/>
          </w:rPr>
          <w:t>For</w:t>
        </w:r>
        <w:r w:rsidR="00B709CF">
          <w:rPr>
            <w:rFonts w:ascii="Times New Roman" w:eastAsia="宋体" w:hAnsi="Times New Roman" w:cs="Times New Roman"/>
            <w:kern w:val="0"/>
            <w:sz w:val="24"/>
            <w:szCs w:val="24"/>
          </w:rPr>
          <w:t xml:space="preserve"> example, </w:t>
        </w:r>
      </w:ins>
      <w:r w:rsidR="005406C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5406CD">
        <w:rPr>
          <w:rFonts w:ascii="Times New Roman" w:eastAsia="宋体" w:hAnsi="Times New Roman" w:cs="Times New Roman" w:hint="eastAsia"/>
          <w:kern w:val="0"/>
          <w:sz w:val="24"/>
          <w:szCs w:val="24"/>
        </w:rPr>
        <w:t>,</w:t>
      </w:r>
      <w:r w:rsidR="005406CD">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5406CD">
        <w:rPr>
          <w:rFonts w:ascii="Times New Roman" w:eastAsia="宋体" w:hAnsi="Times New Roman" w:cs="Times New Roman"/>
          <w:kern w:val="0"/>
          <w:sz w:val="24"/>
          <w:szCs w:val="24"/>
        </w:rPr>
        <w:t xml:space="preserve"> consecutive rounds to become block proposer. This indicates that the probability of adversary controlling more than </w:t>
      </w:r>
      <m:oMath>
        <m:r>
          <m:rPr>
            <m:sty m:val="p"/>
          </m:rPr>
          <w:rPr>
            <w:rFonts w:ascii="Cambria Math" w:eastAsia="宋体" w:hAnsi="Cambria Math" w:cs="Times New Roman"/>
            <w:kern w:val="0"/>
            <w:sz w:val="24"/>
            <w:szCs w:val="24"/>
          </w:rPr>
          <m:t>24</m:t>
        </m:r>
      </m:oMath>
      <w:r w:rsidR="005406CD">
        <w:rPr>
          <w:rFonts w:ascii="Times New Roman" w:eastAsia="宋体" w:hAnsi="Times New Roman" w:cs="Times New Roman" w:hint="eastAsia"/>
          <w:kern w:val="0"/>
          <w:sz w:val="24"/>
          <w:szCs w:val="24"/>
        </w:rPr>
        <w:t xml:space="preserve"> </w:t>
      </w:r>
      <w:r w:rsidR="005406CD">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5406CD">
        <w:rPr>
          <w:rFonts w:ascii="Times New Roman" w:eastAsia="宋体" w:hAnsi="Times New Roman" w:cs="Times New Roman" w:hint="eastAsia"/>
          <w:kern w:val="0"/>
          <w:sz w:val="24"/>
          <w:szCs w:val="24"/>
        </w:rPr>
        <w:t>,</w:t>
      </w:r>
      <w:r w:rsidR="005406CD">
        <w:rPr>
          <w:rFonts w:ascii="Times New Roman" w:eastAsia="宋体" w:hAnsi="Times New Roman" w:cs="Times New Roman"/>
          <w:kern w:val="0"/>
          <w:sz w:val="24"/>
          <w:szCs w:val="24"/>
        </w:rPr>
        <w:t xml:space="preserve"> which </w:t>
      </w:r>
      <w:r w:rsidR="005406CD">
        <w:rPr>
          <w:rFonts w:ascii="Times New Roman" w:eastAsia="宋体" w:hAnsi="Times New Roman" w:cs="Times New Roman" w:hint="eastAsia"/>
          <w:kern w:val="0"/>
          <w:sz w:val="24"/>
          <w:szCs w:val="24"/>
        </w:rPr>
        <w:t>is</w:t>
      </w:r>
      <w:r w:rsidR="005406CD">
        <w:rPr>
          <w:rFonts w:ascii="Times New Roman" w:eastAsia="宋体" w:hAnsi="Times New Roman" w:cs="Times New Roman"/>
          <w:kern w:val="0"/>
          <w:sz w:val="24"/>
          <w:szCs w:val="24"/>
        </w:rPr>
        <w:t xml:space="preserve"> negligible</w:t>
      </w:r>
      <w:r w:rsidR="005406CD">
        <w:rPr>
          <w:rFonts w:ascii="Times New Roman" w:eastAsia="宋体" w:hAnsi="Times New Roman" w:cs="Times New Roman" w:hint="eastAsia"/>
          <w:kern w:val="0"/>
          <w:sz w:val="24"/>
          <w:szCs w:val="24"/>
        </w:rPr>
        <w:t>.</w:t>
      </w:r>
      <w:r w:rsidR="005406CD">
        <w:rPr>
          <w:rFonts w:ascii="Times New Roman" w:eastAsia="宋体" w:hAnsi="Times New Roman" w:cs="Times New Roman"/>
          <w:kern w:val="0"/>
          <w:sz w:val="24"/>
          <w:szCs w:val="24"/>
        </w:rPr>
        <w:t xml:space="preserve"> Therefore, our block proposer election algorithm can </w:t>
      </w:r>
      <w:r>
        <w:rPr>
          <w:rFonts w:ascii="Times New Roman" w:eastAsia="宋体" w:hAnsi="Times New Roman" w:cs="Times New Roman"/>
          <w:kern w:val="0"/>
          <w:sz w:val="24"/>
          <w:szCs w:val="24"/>
        </w:rPr>
        <w:t>ensure</w:t>
      </w:r>
      <w:r w:rsidR="005406CD">
        <w:rPr>
          <w:rFonts w:ascii="Times New Roman" w:eastAsia="宋体" w:hAnsi="Times New Roman" w:cs="Times New Roman"/>
          <w:kern w:val="0"/>
          <w:sz w:val="24"/>
          <w:szCs w:val="24"/>
        </w:rPr>
        <w:t xml:space="preserve"> that adversary </w:t>
      </w:r>
      <w:r>
        <w:rPr>
          <w:rFonts w:ascii="Times New Roman" w:eastAsia="宋体" w:hAnsi="Times New Roman" w:cs="Times New Roman"/>
          <w:kern w:val="0"/>
          <w:sz w:val="24"/>
          <w:szCs w:val="24"/>
        </w:rPr>
        <w:t xml:space="preserve">will </w:t>
      </w:r>
      <w:r w:rsidR="005406CD">
        <w:rPr>
          <w:rFonts w:ascii="Times New Roman" w:eastAsia="宋体" w:hAnsi="Times New Roman" w:cs="Times New Roman"/>
          <w:kern w:val="0"/>
          <w:sz w:val="24"/>
          <w:szCs w:val="24"/>
        </w:rPr>
        <w:t xml:space="preserve">not always </w:t>
      </w:r>
      <w:r>
        <w:rPr>
          <w:rFonts w:ascii="Times New Roman" w:eastAsia="宋体" w:hAnsi="Times New Roman" w:cs="Times New Roman"/>
          <w:kern w:val="0"/>
          <w:sz w:val="24"/>
          <w:szCs w:val="24"/>
        </w:rPr>
        <w:t>be</w:t>
      </w:r>
      <w:r w:rsidR="005406CD">
        <w:rPr>
          <w:rFonts w:ascii="Times New Roman" w:eastAsia="宋体" w:hAnsi="Times New Roman" w:cs="Times New Roman"/>
          <w:kern w:val="0"/>
          <w:sz w:val="24"/>
          <w:szCs w:val="24"/>
        </w:rPr>
        <w:t xml:space="preserve"> block proposer.</w:t>
      </w:r>
    </w:p>
    <w:p w14:paraId="4BE1EE9E" w14:textId="1E83B661" w:rsidR="005406CD" w:rsidRPr="004246D7" w:rsidRDefault="005406CD" w:rsidP="005406CD">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2</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3</w:t>
      </w:r>
      <w:r w:rsidRPr="004246D7">
        <w:rPr>
          <w:rFonts w:ascii="Times New Roman" w:eastAsia="黑体" w:hAnsi="Times New Roman" w:cs="Times New Roman"/>
          <w:sz w:val="24"/>
          <w:szCs w:val="24"/>
        </w:rPr>
        <w:t xml:space="preserve">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w:t>
      </w:r>
      <w:r>
        <w:rPr>
          <w:rFonts w:ascii="Times New Roman" w:eastAsia="黑体" w:hAnsi="Times New Roman" w:cs="Times New Roman"/>
          <w:sz w:val="24"/>
          <w:szCs w:val="24"/>
        </w:rPr>
        <w:t>Resistance</w:t>
      </w:r>
    </w:p>
    <w:p w14:paraId="358C0628" w14:textId="3F886345"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this subsection, we analyze Sybil attacks resistance and Jamming attacks resistance of SWIB.</w:t>
      </w:r>
    </w:p>
    <w:p w14:paraId="373B49C0" w14:textId="3DA357C6" w:rsidR="000903D7" w:rsidRPr="000903D7"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can prevent </w:t>
      </w:r>
      <w:r w:rsidR="00E64678">
        <w:rPr>
          <w:rFonts w:ascii="Times New Roman" w:eastAsia="宋体" w:hAnsi="Times New Roman" w:cs="Times New Roman"/>
          <w:kern w:val="0"/>
          <w:sz w:val="24"/>
          <w:szCs w:val="24"/>
        </w:rPr>
        <w:t>adversary</w:t>
      </w:r>
      <w:r>
        <w:rPr>
          <w:rFonts w:ascii="Times New Roman" w:eastAsia="宋体" w:hAnsi="Times New Roman" w:cs="Times New Roman"/>
          <w:kern w:val="0"/>
          <w:sz w:val="24"/>
          <w:szCs w:val="24"/>
        </w:rPr>
        <w:t xml:space="preserve"> from </w:t>
      </w:r>
      <w:r w:rsidR="00A35B9C">
        <w:rPr>
          <w:rFonts w:ascii="Times New Roman" w:eastAsia="宋体" w:hAnsi="Times New Roman" w:cs="Times New Roman"/>
          <w:kern w:val="0"/>
          <w:sz w:val="24"/>
          <w:szCs w:val="24"/>
        </w:rPr>
        <w:t>launching</w:t>
      </w:r>
      <w:r>
        <w:rPr>
          <w:rFonts w:ascii="Times New Roman" w:eastAsia="宋体" w:hAnsi="Times New Roman" w:cs="Times New Roman"/>
          <w:kern w:val="0"/>
          <w:sz w:val="24"/>
          <w:szCs w:val="24"/>
        </w:rPr>
        <w:t xml:space="preserve"> Sybil attack to </w:t>
      </w:r>
      <w:r w:rsidR="000903D7">
        <w:rPr>
          <w:rFonts w:ascii="Times New Roman" w:eastAsia="宋体" w:hAnsi="Times New Roman" w:cs="Times New Roman"/>
          <w:kern w:val="0"/>
          <w:sz w:val="24"/>
          <w:szCs w:val="24"/>
        </w:rPr>
        <w:t>benefit from</w:t>
      </w:r>
      <w:r>
        <w:rPr>
          <w:rFonts w:ascii="Times New Roman" w:eastAsia="宋体" w:hAnsi="Times New Roman" w:cs="Times New Roman"/>
          <w:kern w:val="0"/>
          <w:sz w:val="24"/>
          <w:szCs w:val="24"/>
        </w:rPr>
        <w:t xml:space="preserve"> </w:t>
      </w:r>
      <w:r w:rsidR="00A35B9C">
        <w:rPr>
          <w:rFonts w:ascii="Times New Roman" w:eastAsia="宋体" w:hAnsi="Times New Roman" w:cs="Times New Roman"/>
          <w:kern w:val="0"/>
          <w:sz w:val="24"/>
          <w:szCs w:val="24"/>
        </w:rPr>
        <w:t>block proposer election</w:t>
      </w:r>
      <w:r>
        <w:rPr>
          <w:rFonts w:ascii="Times New Roman" w:eastAsia="宋体" w:hAnsi="Times New Roman" w:cs="Times New Roman"/>
          <w:kern w:val="0"/>
          <w:sz w:val="24"/>
          <w:szCs w:val="24"/>
        </w:rPr>
        <w:t xml:space="preserve"> </w:t>
      </w:r>
      <w:r w:rsidR="00A35B9C">
        <w:rPr>
          <w:rFonts w:ascii="Times New Roman" w:eastAsia="宋体" w:hAnsi="Times New Roman" w:cs="Times New Roman"/>
          <w:kern w:val="0"/>
          <w:sz w:val="24"/>
          <w:szCs w:val="24"/>
        </w:rPr>
        <w:t>stage</w:t>
      </w:r>
      <w:r>
        <w:rPr>
          <w:rFonts w:ascii="Times New Roman" w:eastAsia="宋体" w:hAnsi="Times New Roman" w:cs="Times New Roman"/>
          <w:kern w:val="0"/>
          <w:sz w:val="24"/>
          <w:szCs w:val="24"/>
        </w:rPr>
        <w:t xml:space="preserve">. Adversary launches Sybil attacks </w:t>
      </w:r>
      <w:r w:rsidR="00A35B9C">
        <w:rPr>
          <w:rFonts w:ascii="Times New Roman" w:eastAsia="宋体" w:hAnsi="Times New Roman" w:cs="Times New Roman"/>
          <w:kern w:val="0"/>
          <w:sz w:val="24"/>
          <w:szCs w:val="24"/>
        </w:rPr>
        <w:t>by</w:t>
      </w:r>
      <w:r>
        <w:rPr>
          <w:rFonts w:ascii="Times New Roman" w:eastAsia="宋体" w:hAnsi="Times New Roman" w:cs="Times New Roman"/>
          <w:kern w:val="0"/>
          <w:sz w:val="24"/>
          <w:szCs w:val="24"/>
        </w:rPr>
        <w:t xml:space="preserve"> generating pseudonyms. However, the elected probability will not increase due to </w:t>
      </w:r>
      <w:r w:rsidR="00A35B9C">
        <w:rPr>
          <w:rFonts w:ascii="Times New Roman" w:eastAsia="宋体" w:hAnsi="Times New Roman" w:cs="Times New Roman"/>
          <w:kern w:val="0"/>
          <w:sz w:val="24"/>
          <w:szCs w:val="24"/>
        </w:rPr>
        <w:t>increase the number of</w:t>
      </w:r>
      <w:r>
        <w:rPr>
          <w:rFonts w:ascii="Times New Roman" w:eastAsia="宋体" w:hAnsi="Times New Roman" w:cs="Times New Roman"/>
          <w:kern w:val="0"/>
          <w:sz w:val="24"/>
          <w:szCs w:val="24"/>
        </w:rPr>
        <w:t xml:space="preserve"> pseudonyms. The elected probability of a node is proportional to its stability. We assume that the stability of an adversary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=a</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+b</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total stability of </w:t>
      </w:r>
      <w:r>
        <w:rPr>
          <w:rFonts w:ascii="Times New Roman" w:eastAsia="宋体" w:hAnsi="Times New Roman" w:cs="Times New Roman" w:hint="eastAsia"/>
          <w:kern w:val="0"/>
          <w:sz w:val="24"/>
          <w:szCs w:val="24"/>
        </w:rPr>
        <w:t>the</w:t>
      </w:r>
      <w:r>
        <w:rPr>
          <w:rFonts w:ascii="Times New Roman" w:eastAsia="宋体" w:hAnsi="Times New Roman" w:cs="Times New Roman"/>
          <w:kern w:val="0"/>
          <w:sz w:val="24"/>
          <w:szCs w:val="24"/>
        </w:rPr>
        <w:t xml:space="preserve"> system is </w:t>
      </w:r>
      <m:oMath>
        <m:r>
          <w:rPr>
            <w:rFonts w:ascii="Cambria Math" w:eastAsia="宋体" w:hAnsi="Cambria Math" w:cs="Times New Roman"/>
            <w:kern w:val="0"/>
            <w:sz w:val="24"/>
            <w:szCs w:val="24"/>
          </w:rPr>
          <m:t>S</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If the adversary generates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pseudonyms, whose stability </w:t>
      </w:r>
      <w:r>
        <w:rPr>
          <w:rFonts w:ascii="Times New Roman" w:eastAsia="宋体" w:hAnsi="Times New Roman" w:cs="Times New Roman" w:hint="eastAsia"/>
          <w:kern w:val="0"/>
          <w:sz w:val="24"/>
          <w:szCs w:val="24"/>
        </w:rPr>
        <w:t>values</w:t>
      </w:r>
      <w:r>
        <w:rPr>
          <w:rFonts w:ascii="Times New Roman" w:eastAsia="宋体" w:hAnsi="Times New Roman" w:cs="Times New Roman"/>
          <w:kern w:val="0"/>
          <w:sz w:val="24"/>
          <w:szCs w:val="24"/>
        </w:rPr>
        <w:t xml:space="preserve"> are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1</m:t>
            </m:r>
          </m:sup>
        </m:sSubSup>
        <m:r>
          <w:rPr>
            <w:rFonts w:ascii="Cambria Math" w:eastAsia="宋体" w:hAnsi="Cambria Math" w:cs="Times New Roman"/>
            <w:kern w:val="0"/>
            <w:sz w:val="24"/>
            <w:szCs w:val="24"/>
          </w:rPr>
          <m:t>= a</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1</m:t>
            </m:r>
          </m:sup>
        </m:sSubSup>
        <m:r>
          <w:rPr>
            <w:rFonts w:ascii="Cambria Math" w:eastAsia="宋体" w:hAnsi="Cambria Math" w:cs="Times New Roman"/>
            <w:kern w:val="0"/>
            <w:sz w:val="24"/>
            <w:szCs w:val="24"/>
          </w:rPr>
          <m:t>+b</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1</m:t>
            </m:r>
          </m:sup>
        </m:sSubSup>
        <m:r>
          <w:rPr>
            <w:rFonts w:ascii="Cambria Math" w:eastAsia="宋体" w:hAnsi="Cambria Math" w:cs="Times New Roman"/>
            <w:kern w:val="0"/>
            <w:sz w:val="24"/>
            <w:szCs w:val="24"/>
          </w:rPr>
          <m:t>,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m</m:t>
            </m:r>
          </m:sup>
        </m:sSubSup>
        <m:r>
          <w:rPr>
            <w:rFonts w:ascii="Cambria Math" w:eastAsia="宋体" w:hAnsi="Cambria Math" w:cs="Times New Roman"/>
            <w:kern w:val="0"/>
            <w:sz w:val="24"/>
            <w:szCs w:val="24"/>
          </w:rPr>
          <m:t>= a</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m</m:t>
            </m:r>
          </m:sup>
        </m:sSubSup>
        <m:r>
          <w:rPr>
            <w:rFonts w:ascii="Cambria Math" w:eastAsia="宋体" w:hAnsi="Cambria Math" w:cs="Times New Roman"/>
            <w:kern w:val="0"/>
            <w:sz w:val="24"/>
            <w:szCs w:val="24"/>
          </w:rPr>
          <m:t>+b</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m</m:t>
            </m:r>
          </m:sup>
        </m:sSubSup>
        <m: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 xml:space="preserve">, </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kern w:val="0"/>
                    <w:sz w:val="24"/>
                    <w:szCs w:val="24"/>
                  </w:rPr>
                </m:ctrlPr>
              </m:sSubSupPr>
              <m:e>
                <m:r>
                  <m:rPr>
                    <m:sty m:val="p"/>
                  </m:rPr>
                  <w:rPr>
                    <w:rFonts w:ascii="Cambria Math" w:eastAsia="宋体" w:hAnsi="Cambria Math" w:cs="Times New Roman"/>
                    <w:kern w:val="0"/>
                    <w:sz w:val="24"/>
                    <w:szCs w:val="24"/>
                  </w:rPr>
                  <m:t>r</m:t>
                </m:r>
              </m:e>
              <m:sub>
                <m:r>
                  <m:rPr>
                    <m:sty m:val="p"/>
                  </m:rPr>
                  <w:rPr>
                    <w:rFonts w:ascii="Cambria Math" w:eastAsia="宋体" w:hAnsi="Cambria Math" w:cs="Times New Roman"/>
                    <w:kern w:val="0"/>
                    <w:sz w:val="24"/>
                    <w:szCs w:val="24"/>
                  </w:rPr>
                  <m:t>A</m:t>
                </m:r>
              </m:sub>
              <m:sup>
                <m:r>
                  <m:rPr>
                    <m:sty m:val="p"/>
                  </m:rP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r</m:t>
            </m:r>
          </m:e>
          <m:sub>
            <m:r>
              <m:rPr>
                <m:sty m:val="p"/>
              </m:rP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m:t>
        </m:r>
      </m:oMath>
      <w:r>
        <w:rPr>
          <w:rFonts w:ascii="Times New Roman" w:eastAsia="宋体" w:hAnsi="Times New Roman" w:cs="Times New Roman"/>
          <w:kern w:val="0"/>
          <w:sz w:val="24"/>
          <w:szCs w:val="24"/>
        </w:rPr>
        <w:t>, respectively</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sum of elected probability of the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pseudonyms is </w:t>
      </w:r>
    </w:p>
    <w:p w14:paraId="41503AE3" w14:textId="77777777" w:rsidR="000903D7" w:rsidRDefault="009D1441" w:rsidP="005406CD">
      <w:pPr>
        <w:spacing w:afterLines="50" w:after="156"/>
        <w:ind w:firstLineChars="200" w:firstLine="480"/>
        <w:rPr>
          <w:rFonts w:ascii="Times New Roman" w:eastAsia="宋体" w:hAnsi="Times New Roman" w:cs="Times New Roman"/>
          <w:kern w:val="0"/>
          <w:sz w:val="24"/>
          <w:szCs w:val="24"/>
        </w:rPr>
      </w:pPr>
      <m:oMath>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k=1</m:t>
            </m:r>
          </m:sub>
          <m:sup>
            <m:r>
              <w:rPr>
                <w:rFonts w:ascii="Cambria Math" w:eastAsia="宋体" w:hAnsi="Cambria Math" w:cs="Times New Roman"/>
                <w:kern w:val="0"/>
                <w:sz w:val="24"/>
                <w:szCs w:val="24"/>
              </w:rPr>
              <m:t>m</m:t>
            </m:r>
          </m:sup>
          <m:e>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num>
              <m:den>
                <m:r>
                  <w:rPr>
                    <w:rFonts w:ascii="Cambria Math" w:eastAsia="宋体" w:hAnsi="Cambria Math" w:cs="Times New Roman"/>
                    <w:kern w:val="0"/>
                    <w:sz w:val="24"/>
                    <w:szCs w:val="24"/>
                  </w:rPr>
                  <m:t>S</m:t>
                </m:r>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e>
                </m:nary>
              </m:num>
              <m:den>
                <m:r>
                  <w:rPr>
                    <w:rFonts w:ascii="Cambria Math" w:eastAsia="宋体" w:hAnsi="Cambria Math" w:cs="Times New Roman"/>
                    <w:kern w:val="0"/>
                    <w:sz w:val="24"/>
                    <w:szCs w:val="24"/>
                  </w:rPr>
                  <m:t>S</m:t>
                </m:r>
              </m:den>
            </m:f>
          </m:e>
        </m:nary>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a</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r>
                  <w:rPr>
                    <w:rFonts w:ascii="Cambria Math" w:eastAsia="宋体" w:hAnsi="Cambria Math" w:cs="Times New Roman"/>
                    <w:kern w:val="0"/>
                    <w:sz w:val="24"/>
                    <w:szCs w:val="24"/>
                  </w:rPr>
                  <m:t>+b</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e>
            </m:nary>
          </m:num>
          <m:den>
            <m:r>
              <w:rPr>
                <w:rFonts w:ascii="Cambria Math" w:eastAsia="宋体" w:hAnsi="Cambria Math" w:cs="Times New Roman"/>
                <w:kern w:val="0"/>
                <w:sz w:val="24"/>
                <w:szCs w:val="24"/>
              </w:rPr>
              <m:t>S</m:t>
            </m:r>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r>
                  <w:rPr>
                    <w:rFonts w:ascii="Cambria Math" w:eastAsia="宋体" w:hAnsi="Cambria Math" w:cs="Times New Roman"/>
                    <w:kern w:val="0"/>
                    <w:sz w:val="24"/>
                    <w:szCs w:val="24"/>
                  </w:rPr>
                  <m:t>+b</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e>
                </m:nary>
              </m:e>
            </m:nary>
          </m:num>
          <m:den>
            <m:r>
              <w:rPr>
                <w:rFonts w:ascii="Cambria Math" w:eastAsia="宋体" w:hAnsi="Cambria Math" w:cs="Times New Roman"/>
                <w:kern w:val="0"/>
                <w:sz w:val="24"/>
                <w:szCs w:val="24"/>
              </w:rPr>
              <m:t>S</m:t>
            </m:r>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m:rPr>
                    <m:sty m:val="p"/>
                  </m:rP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+b</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num>
          <m:den>
            <m:r>
              <w:rPr>
                <w:rFonts w:ascii="Cambria Math" w:eastAsia="宋体" w:hAnsi="Cambria Math" w:cs="Times New Roman"/>
                <w:kern w:val="0"/>
                <w:sz w:val="24"/>
                <w:szCs w:val="24"/>
              </w:rPr>
              <m:t>S</m:t>
            </m:r>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Sub>
          </m:num>
          <m:den>
            <m:r>
              <w:rPr>
                <w:rFonts w:ascii="Cambria Math" w:eastAsia="宋体" w:hAnsi="Cambria Math" w:cs="Times New Roman"/>
                <w:kern w:val="0"/>
                <w:sz w:val="24"/>
                <w:szCs w:val="24"/>
              </w:rPr>
              <m:t>S</m:t>
            </m:r>
          </m:den>
        </m:f>
      </m:oMath>
      <w:r w:rsidR="005406CD">
        <w:rPr>
          <w:rFonts w:ascii="Times New Roman" w:eastAsia="宋体" w:hAnsi="Times New Roman" w:cs="Times New Roman" w:hint="eastAsia"/>
          <w:kern w:val="0"/>
          <w:sz w:val="24"/>
          <w:szCs w:val="24"/>
        </w:rPr>
        <w:t>.</w:t>
      </w:r>
      <w:r w:rsidR="005406CD">
        <w:rPr>
          <w:rFonts w:ascii="Times New Roman" w:eastAsia="宋体" w:hAnsi="Times New Roman" w:cs="Times New Roman"/>
          <w:kern w:val="0"/>
          <w:sz w:val="24"/>
          <w:szCs w:val="24"/>
        </w:rPr>
        <w:t xml:space="preserve"> </w:t>
      </w:r>
    </w:p>
    <w:p w14:paraId="57D4EF71" w14:textId="3E6B2873" w:rsidR="005406CD" w:rsidRDefault="000903D7" w:rsidP="000903D7">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which </w:t>
      </w:r>
      <w:r w:rsidR="005406CD" w:rsidRPr="002526EE">
        <w:rPr>
          <w:rFonts w:ascii="Times New Roman" w:eastAsia="宋体" w:hAnsi="Times New Roman" w:cs="Times New Roman"/>
          <w:kern w:val="0"/>
          <w:sz w:val="24"/>
          <w:szCs w:val="24"/>
        </w:rPr>
        <w:t xml:space="preserve">indicates that generating multiple </w:t>
      </w:r>
      <w:r w:rsidR="005406CD">
        <w:rPr>
          <w:rFonts w:ascii="Times New Roman" w:eastAsia="宋体" w:hAnsi="Times New Roman" w:cs="Times New Roman"/>
          <w:kern w:val="0"/>
          <w:sz w:val="24"/>
          <w:szCs w:val="24"/>
        </w:rPr>
        <w:t>pseudonyms will not increase the elected probability. As a result, our protocol can resistant Sybil attack in block proposer election.</w:t>
      </w:r>
    </w:p>
    <w:p w14:paraId="1EF2A3C2" w14:textId="59F4C456" w:rsidR="005406CD" w:rsidRPr="00FD3036" w:rsidRDefault="000903D7" w:rsidP="005406CD">
      <w:pPr>
        <w:spacing w:afterLines="50" w:after="156"/>
        <w:ind w:firstLineChars="200" w:firstLine="480"/>
        <w:rPr>
          <w:rFonts w:ascii="Times New Roman" w:eastAsia="黑体" w:hAnsi="Times New Roman" w:cs="Times New Roman"/>
          <w:sz w:val="24"/>
          <w:szCs w:val="24"/>
        </w:rPr>
      </w:pPr>
      <w:r>
        <w:rPr>
          <w:rFonts w:ascii="Times New Roman" w:eastAsia="宋体" w:hAnsi="Times New Roman" w:cs="Times New Roman"/>
          <w:kern w:val="0"/>
          <w:sz w:val="24"/>
          <w:szCs w:val="24"/>
        </w:rPr>
        <w:t>SWIB</w:t>
      </w:r>
      <w:r w:rsidR="005406CD">
        <w:rPr>
          <w:rFonts w:ascii="Times New Roman" w:eastAsia="宋体" w:hAnsi="Times New Roman" w:cs="Times New Roman"/>
          <w:kern w:val="0"/>
          <w:sz w:val="24"/>
          <w:szCs w:val="24"/>
        </w:rPr>
        <w:t xml:space="preserve"> can ensure the security of block verification </w:t>
      </w:r>
      <w:r w:rsidR="00A35B9C">
        <w:rPr>
          <w:rFonts w:ascii="Times New Roman" w:eastAsia="宋体" w:hAnsi="Times New Roman" w:cs="Times New Roman"/>
          <w:kern w:val="0"/>
          <w:sz w:val="24"/>
          <w:szCs w:val="24"/>
        </w:rPr>
        <w:t xml:space="preserve">stage </w:t>
      </w:r>
      <w:r w:rsidR="005406CD">
        <w:rPr>
          <w:rFonts w:ascii="Times New Roman" w:eastAsia="宋体" w:hAnsi="Times New Roman" w:cs="Times New Roman"/>
          <w:kern w:val="0"/>
          <w:sz w:val="24"/>
          <w:szCs w:val="24"/>
        </w:rPr>
        <w:t xml:space="preserve">and </w:t>
      </w:r>
      <w:r w:rsidR="00A35B9C">
        <w:rPr>
          <w:rFonts w:ascii="Times New Roman" w:eastAsia="宋体" w:hAnsi="Times New Roman" w:cs="Times New Roman"/>
          <w:kern w:val="0"/>
          <w:sz w:val="24"/>
          <w:szCs w:val="24"/>
        </w:rPr>
        <w:t xml:space="preserve">block </w:t>
      </w:r>
      <w:r w:rsidR="005406CD">
        <w:rPr>
          <w:rFonts w:ascii="Times New Roman" w:eastAsia="宋体" w:hAnsi="Times New Roman" w:cs="Times New Roman"/>
          <w:kern w:val="0"/>
          <w:sz w:val="24"/>
          <w:szCs w:val="24"/>
        </w:rPr>
        <w:t xml:space="preserve">finalization </w:t>
      </w:r>
      <w:r w:rsidR="00A35B9C">
        <w:rPr>
          <w:rFonts w:ascii="Times New Roman" w:eastAsia="宋体" w:hAnsi="Times New Roman" w:cs="Times New Roman"/>
          <w:kern w:val="0"/>
          <w:sz w:val="24"/>
          <w:szCs w:val="24"/>
        </w:rPr>
        <w:t>stage</w:t>
      </w:r>
      <w:r w:rsidR="005406CD">
        <w:rPr>
          <w:rFonts w:ascii="Times New Roman" w:eastAsia="宋体" w:hAnsi="Times New Roman" w:cs="Times New Roman"/>
          <w:kern w:val="0"/>
          <w:sz w:val="24"/>
          <w:szCs w:val="24"/>
        </w:rPr>
        <w:t xml:space="preserve"> when adversary launches Sybil attack. </w:t>
      </w:r>
      <w:r>
        <w:rPr>
          <w:rFonts w:ascii="Times New Roman" w:eastAsia="宋体" w:hAnsi="Times New Roman" w:cs="Times New Roman"/>
          <w:kern w:val="0"/>
          <w:sz w:val="24"/>
          <w:szCs w:val="24"/>
        </w:rPr>
        <w:t>N</w:t>
      </w:r>
      <w:r w:rsidR="005406CD">
        <w:rPr>
          <w:rFonts w:ascii="Times New Roman" w:eastAsia="宋体" w:hAnsi="Times New Roman" w:cs="Times New Roman"/>
          <w:kern w:val="0"/>
          <w:sz w:val="24"/>
          <w:szCs w:val="24"/>
        </w:rPr>
        <w:t>odes</w:t>
      </w:r>
      <w:r>
        <w:rPr>
          <w:rFonts w:ascii="Times New Roman" w:eastAsia="宋体" w:hAnsi="Times New Roman" w:cs="Times New Roman"/>
          <w:kern w:val="0"/>
          <w:sz w:val="24"/>
          <w:szCs w:val="24"/>
        </w:rPr>
        <w:t xml:space="preserve"> controlling by adversary</w:t>
      </w:r>
      <w:r w:rsidR="005406CD">
        <w:rPr>
          <w:rFonts w:ascii="Times New Roman" w:eastAsia="宋体" w:hAnsi="Times New Roman" w:cs="Times New Roman"/>
          <w:kern w:val="0"/>
          <w:sz w:val="24"/>
          <w:szCs w:val="24"/>
        </w:rPr>
        <w:t xml:space="preserve"> </w:t>
      </w:r>
      <w:r w:rsidR="00E44827">
        <w:rPr>
          <w:rFonts w:ascii="Times New Roman" w:eastAsia="宋体" w:hAnsi="Times New Roman" w:cs="Times New Roman"/>
          <w:kern w:val="0"/>
          <w:sz w:val="24"/>
          <w:szCs w:val="24"/>
        </w:rPr>
        <w:t>will</w:t>
      </w:r>
      <w:r w:rsidR="005406CD">
        <w:rPr>
          <w:rFonts w:ascii="Times New Roman" w:eastAsia="宋体" w:hAnsi="Times New Roman" w:cs="Times New Roman"/>
          <w:kern w:val="0"/>
          <w:sz w:val="24"/>
          <w:szCs w:val="24"/>
        </w:rPr>
        <w:t xml:space="preserve"> not send messages or send some error messages</w:t>
      </w:r>
      <w:r w:rsidR="00E44827">
        <w:rPr>
          <w:rFonts w:ascii="Times New Roman" w:eastAsia="宋体" w:hAnsi="Times New Roman" w:cs="Times New Roman"/>
          <w:kern w:val="0"/>
          <w:sz w:val="24"/>
          <w:szCs w:val="24"/>
        </w:rPr>
        <w:t xml:space="preserve"> during consensus process</w:t>
      </w:r>
      <w:r w:rsidR="005406CD">
        <w:rPr>
          <w:rFonts w:ascii="Times New Roman" w:eastAsia="宋体" w:hAnsi="Times New Roman" w:cs="Times New Roman"/>
          <w:kern w:val="0"/>
          <w:sz w:val="24"/>
          <w:szCs w:val="24"/>
        </w:rPr>
        <w:t xml:space="preserve">. Once a </w:t>
      </w:r>
      <w:r w:rsidR="00E44827">
        <w:rPr>
          <w:rFonts w:ascii="Times New Roman" w:eastAsia="宋体" w:hAnsi="Times New Roman" w:cs="Times New Roman"/>
          <w:kern w:val="0"/>
          <w:sz w:val="24"/>
          <w:szCs w:val="24"/>
        </w:rPr>
        <w:t>malicious</w:t>
      </w:r>
      <w:r w:rsidR="005406CD">
        <w:rPr>
          <w:rFonts w:ascii="Times New Roman" w:eastAsia="宋体" w:hAnsi="Times New Roman" w:cs="Times New Roman"/>
          <w:kern w:val="0"/>
          <w:sz w:val="24"/>
          <w:szCs w:val="24"/>
        </w:rPr>
        <w:t xml:space="preserve"> node becomes block proposer, it may generate an invalid block or does not generate any block. </w:t>
      </w:r>
      <w:r w:rsidR="00E44827">
        <w:rPr>
          <w:rFonts w:ascii="Times New Roman" w:eastAsia="宋体" w:hAnsi="Times New Roman" w:cs="Times New Roman"/>
          <w:kern w:val="0"/>
          <w:sz w:val="24"/>
          <w:szCs w:val="24"/>
        </w:rPr>
        <w:t>H</w:t>
      </w:r>
      <w:r w:rsidR="005406CD">
        <w:rPr>
          <w:rFonts w:ascii="Times New Roman" w:eastAsia="宋体" w:hAnsi="Times New Roman" w:cs="Times New Roman"/>
          <w:kern w:val="0"/>
          <w:sz w:val="24"/>
          <w:szCs w:val="24"/>
        </w:rPr>
        <w:t>onest nodes will commit an empty block and finalize</w:t>
      </w:r>
      <w:r w:rsidR="00E44827">
        <w:rPr>
          <w:rFonts w:ascii="Times New Roman" w:eastAsia="宋体" w:hAnsi="Times New Roman" w:cs="Times New Roman"/>
          <w:kern w:val="0"/>
          <w:sz w:val="24"/>
          <w:szCs w:val="24"/>
        </w:rPr>
        <w:t xml:space="preserve"> it</w:t>
      </w:r>
      <w:r w:rsidR="005406CD">
        <w:rPr>
          <w:rFonts w:ascii="Times New Roman" w:eastAsia="宋体" w:hAnsi="Times New Roman" w:cs="Times New Roman"/>
          <w:kern w:val="0"/>
          <w:sz w:val="24"/>
          <w:szCs w:val="24"/>
        </w:rPr>
        <w:t xml:space="preserve"> eventually. Since the number of </w:t>
      </w:r>
      <w:r w:rsidR="00E44827">
        <w:rPr>
          <w:rFonts w:ascii="Times New Roman" w:eastAsia="宋体" w:hAnsi="Times New Roman" w:cs="Times New Roman"/>
          <w:kern w:val="0"/>
          <w:sz w:val="24"/>
          <w:szCs w:val="24"/>
        </w:rPr>
        <w:t>malicious</w:t>
      </w:r>
      <w:r w:rsidR="005406CD">
        <w:rPr>
          <w:rFonts w:ascii="Times New Roman" w:eastAsia="宋体" w:hAnsi="Times New Roman" w:cs="Times New Roman"/>
          <w:kern w:val="0"/>
          <w:sz w:val="24"/>
          <w:szCs w:val="24"/>
        </w:rPr>
        <w:t xml:space="preserve"> </w:t>
      </w:r>
      <w:r w:rsidR="000E1757">
        <w:rPr>
          <w:rFonts w:ascii="Times New Roman" w:eastAsia="宋体" w:hAnsi="Times New Roman" w:cs="Times New Roman"/>
          <w:kern w:val="0"/>
          <w:sz w:val="24"/>
          <w:szCs w:val="24"/>
        </w:rPr>
        <w:t>nodes</w:t>
      </w:r>
      <w:r w:rsidR="005406CD">
        <w:rPr>
          <w:rFonts w:ascii="Times New Roman" w:eastAsia="宋体" w:hAnsi="Times New Roman" w:cs="Times New Roman"/>
          <w:kern w:val="0"/>
          <w:sz w:val="24"/>
          <w:szCs w:val="24"/>
        </w:rPr>
        <w:t xml:space="preserve">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06CD">
        <w:rPr>
          <w:rFonts w:ascii="Times New Roman" w:eastAsia="宋体" w:hAnsi="Times New Roman" w:cs="Times New Roman" w:hint="eastAsia"/>
          <w:kern w:val="0"/>
          <w:sz w:val="24"/>
          <w:szCs w:val="24"/>
        </w:rPr>
        <w:t>,</w:t>
      </w:r>
      <w:r w:rsidR="005406CD">
        <w:rPr>
          <w:rFonts w:ascii="Times New Roman" w:eastAsia="宋体" w:hAnsi="Times New Roman" w:cs="Times New Roman"/>
          <w:kern w:val="0"/>
          <w:sz w:val="24"/>
          <w:szCs w:val="24"/>
        </w:rPr>
        <w:t xml:space="preserve"> the remaining honest nodes can </w:t>
      </w:r>
      <w:r w:rsidR="00C82998">
        <w:rPr>
          <w:rFonts w:ascii="Times New Roman" w:eastAsia="宋体" w:hAnsi="Times New Roman" w:cs="Times New Roman"/>
          <w:kern w:val="0"/>
          <w:sz w:val="24"/>
          <w:szCs w:val="24"/>
        </w:rPr>
        <w:t>complete block finalization</w:t>
      </w:r>
      <w:r w:rsidR="00E44827">
        <w:rPr>
          <w:rFonts w:ascii="Times New Roman" w:eastAsia="宋体" w:hAnsi="Times New Roman" w:cs="Times New Roman"/>
          <w:kern w:val="0"/>
          <w:sz w:val="24"/>
          <w:szCs w:val="24"/>
        </w:rPr>
        <w:t xml:space="preserve"> by </w:t>
      </w:r>
      <w:r w:rsidR="00E44827">
        <w:rPr>
          <w:rFonts w:ascii="Times New Roman" w:eastAsia="宋体" w:hAnsi="Times New Roman" w:cs="Times New Roman"/>
          <w:kern w:val="0"/>
          <w:sz w:val="24"/>
          <w:szCs w:val="24"/>
        </w:rPr>
        <w:t>aggregating</w:t>
      </w:r>
      <w:r w:rsidR="000E1757">
        <w:rPr>
          <w:rFonts w:ascii="Times New Roman" w:eastAsia="宋体" w:hAnsi="Times New Roman" w:cs="Times New Roman"/>
          <w:kern w:val="0"/>
          <w:sz w:val="24"/>
          <w:szCs w:val="24"/>
        </w:rPr>
        <w:t xml:space="preserve"> a sufficient number of partial signature</w:t>
      </w:r>
      <w:r w:rsidR="00E44827">
        <w:rPr>
          <w:rFonts w:ascii="Times New Roman" w:eastAsia="宋体" w:hAnsi="Times New Roman" w:cs="Times New Roman"/>
          <w:kern w:val="0"/>
          <w:sz w:val="24"/>
          <w:szCs w:val="24"/>
        </w:rPr>
        <w:t>s</w:t>
      </w:r>
      <w:r w:rsidR="000E1757">
        <w:rPr>
          <w:rFonts w:ascii="Times New Roman" w:eastAsia="宋体" w:hAnsi="Times New Roman" w:cs="Times New Roman"/>
          <w:kern w:val="0"/>
          <w:sz w:val="24"/>
          <w:szCs w:val="24"/>
        </w:rPr>
        <w:t xml:space="preserve"> </w:t>
      </w:r>
      <w:r w:rsidR="00E44827">
        <w:rPr>
          <w:rFonts w:ascii="Times New Roman" w:eastAsia="宋体" w:hAnsi="Times New Roman" w:cs="Times New Roman"/>
          <w:kern w:val="0"/>
          <w:sz w:val="24"/>
          <w:szCs w:val="24"/>
        </w:rPr>
        <w:t xml:space="preserve">into the </w:t>
      </w:r>
      <w:r w:rsidR="005406CD">
        <w:rPr>
          <w:rFonts w:ascii="Times New Roman" w:eastAsia="宋体" w:hAnsi="Times New Roman" w:cs="Times New Roman"/>
          <w:kern w:val="0"/>
          <w:sz w:val="24"/>
          <w:szCs w:val="24"/>
        </w:rPr>
        <w:t xml:space="preserve">full signature. Therefore, our protocol </w:t>
      </w:r>
      <w:r w:rsidR="00C82998">
        <w:rPr>
          <w:rFonts w:ascii="Times New Roman" w:eastAsia="宋体" w:hAnsi="Times New Roman" w:cs="Times New Roman"/>
          <w:kern w:val="0"/>
          <w:sz w:val="24"/>
          <w:szCs w:val="24"/>
        </w:rPr>
        <w:t xml:space="preserve">is </w:t>
      </w:r>
      <w:r w:rsidR="005406CD">
        <w:rPr>
          <w:rFonts w:ascii="Times New Roman" w:eastAsia="宋体" w:hAnsi="Times New Roman" w:cs="Times New Roman"/>
          <w:kern w:val="0"/>
          <w:sz w:val="24"/>
          <w:szCs w:val="24"/>
        </w:rPr>
        <w:t>resistant to Sybil attack as long as adversary controls less than</w:t>
      </w:r>
      <w:r w:rsidR="00C82998">
        <w:rPr>
          <w:rFonts w:ascii="Times New Roman" w:eastAsia="宋体" w:hAnsi="Times New Roman" w:cs="Times New Roman"/>
          <w:kern w:val="0"/>
          <w:sz w:val="24"/>
          <w:szCs w:val="24"/>
        </w:rPr>
        <w:t xml:space="preserve"> allowed</w:t>
      </w:r>
      <w:r w:rsidR="000E1757">
        <w:rPr>
          <w:rFonts w:ascii="Times New Roman" w:eastAsia="宋体" w:hAnsi="Times New Roman" w:cs="Times New Roman"/>
          <w:kern w:val="0"/>
          <w:sz w:val="24"/>
          <w:szCs w:val="24"/>
        </w:rPr>
        <w:t xml:space="preserve"> number</w:t>
      </w:r>
      <w:r w:rsidR="005406CD">
        <w:rPr>
          <w:rFonts w:ascii="Times New Roman" w:eastAsia="宋体" w:hAnsi="Times New Roman" w:cs="Times New Roman"/>
          <w:kern w:val="0"/>
          <w:sz w:val="24"/>
          <w:szCs w:val="24"/>
        </w:rPr>
        <w:t xml:space="preserve"> of voting power.</w:t>
      </w:r>
    </w:p>
    <w:p w14:paraId="5D811DEB" w14:textId="3A5246B9" w:rsidR="005406CD" w:rsidRDefault="005406CD" w:rsidP="00C82998">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SWIB can normally operate when adversary </w:t>
      </w:r>
      <w:r w:rsidR="00C82998">
        <w:rPr>
          <w:rFonts w:ascii="Times New Roman" w:eastAsia="宋体" w:hAnsi="Times New Roman" w:cs="Times New Roman"/>
          <w:kern w:val="0"/>
          <w:sz w:val="24"/>
          <w:szCs w:val="24"/>
        </w:rPr>
        <w:t>launches</w:t>
      </w:r>
      <w:r>
        <w:rPr>
          <w:rFonts w:ascii="Times New Roman" w:eastAsia="宋体" w:hAnsi="Times New Roman" w:cs="Times New Roman"/>
          <w:kern w:val="0"/>
          <w:sz w:val="24"/>
          <w:szCs w:val="24"/>
        </w:rPr>
        <w:t xml:space="preserve"> jamming attacks. Adversary can </w:t>
      </w:r>
      <w:r w:rsidR="00C82998">
        <w:rPr>
          <w:rFonts w:ascii="Times New Roman" w:eastAsia="宋体" w:hAnsi="Times New Roman" w:cs="Times New Roman"/>
          <w:kern w:val="0"/>
          <w:sz w:val="24"/>
          <w:szCs w:val="24"/>
        </w:rPr>
        <w:t>affect</w:t>
      </w:r>
      <w:r>
        <w:rPr>
          <w:rFonts w:ascii="Times New Roman" w:eastAsia="宋体" w:hAnsi="Times New Roman" w:cs="Times New Roman"/>
          <w:kern w:val="0"/>
          <w:sz w:val="24"/>
          <w:szCs w:val="24"/>
        </w:rPr>
        <w:t xml:space="preserve"> consensus process by jamming the message </w:t>
      </w:r>
      <w:r w:rsidR="00C82998">
        <w:rPr>
          <w:rFonts w:ascii="Times New Roman" w:eastAsia="宋体" w:hAnsi="Times New Roman" w:cs="Times New Roman"/>
          <w:kern w:val="0"/>
          <w:sz w:val="24"/>
          <w:szCs w:val="24"/>
        </w:rPr>
        <w:t>transmission</w:t>
      </w:r>
      <w:r>
        <w:rPr>
          <w:rFonts w:ascii="Times New Roman" w:eastAsia="宋体" w:hAnsi="Times New Roman" w:cs="Times New Roman"/>
          <w:kern w:val="0"/>
          <w:sz w:val="24"/>
          <w:szCs w:val="24"/>
        </w:rPr>
        <w:t xml:space="preserve"> of </w:t>
      </w:r>
      <w:r>
        <w:rPr>
          <w:rFonts w:ascii="Times New Roman" w:eastAsia="宋体" w:hAnsi="Times New Roman" w:cs="Times New Roman"/>
          <w:kern w:val="0"/>
          <w:sz w:val="24"/>
          <w:szCs w:val="24"/>
        </w:rPr>
        <w:lastRenderedPageBreak/>
        <w:t xml:space="preserve">honest nodes. If </w:t>
      </w:r>
      <w:r w:rsidR="000E1757">
        <w:rPr>
          <w:rFonts w:ascii="Times New Roman" w:eastAsia="宋体" w:hAnsi="Times New Roman" w:cs="Times New Roman"/>
          <w:kern w:val="0"/>
          <w:sz w:val="24"/>
          <w:szCs w:val="24"/>
        </w:rPr>
        <w:t xml:space="preserve">all </w:t>
      </w:r>
      <w:r>
        <w:rPr>
          <w:rFonts w:ascii="Times New Roman" w:eastAsia="宋体" w:hAnsi="Times New Roman" w:cs="Times New Roman"/>
          <w:kern w:val="0"/>
          <w:sz w:val="24"/>
          <w:szCs w:val="24"/>
        </w:rPr>
        <w:t xml:space="preserve">nodes cannot gather enough partial signature shares to recover </w:t>
      </w:r>
      <w:r w:rsidR="000E1757">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full signature, the liveness </w:t>
      </w:r>
      <w:r w:rsidR="000E1757">
        <w:rPr>
          <w:rFonts w:ascii="Times New Roman" w:eastAsia="宋体" w:hAnsi="Times New Roman" w:cs="Times New Roman"/>
          <w:kern w:val="0"/>
          <w:sz w:val="24"/>
          <w:szCs w:val="24"/>
        </w:rPr>
        <w:t xml:space="preserve">of blockchain system </w:t>
      </w:r>
      <w:r>
        <w:rPr>
          <w:rFonts w:ascii="Times New Roman" w:eastAsia="宋体" w:hAnsi="Times New Roman" w:cs="Times New Roman"/>
          <w:kern w:val="0"/>
          <w:sz w:val="24"/>
          <w:szCs w:val="24"/>
        </w:rPr>
        <w:t xml:space="preserve">cannot be guaranteed. </w:t>
      </w:r>
      <w:r w:rsidR="00071F38">
        <w:rPr>
          <w:rFonts w:ascii="Times New Roman" w:eastAsia="宋体" w:hAnsi="Times New Roman" w:cs="Times New Roman"/>
          <w:kern w:val="0"/>
          <w:sz w:val="24"/>
          <w:szCs w:val="24"/>
        </w:rPr>
        <w:t>E</w:t>
      </w:r>
      <w:r>
        <w:rPr>
          <w:rFonts w:ascii="Times New Roman" w:eastAsia="宋体" w:hAnsi="Times New Roman" w:cs="Times New Roman"/>
          <w:kern w:val="0"/>
          <w:sz w:val="24"/>
          <w:szCs w:val="24"/>
        </w:rPr>
        <w:t>ach node require</w:t>
      </w:r>
      <w:r w:rsidR="00071F38">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 maintain an estimate of adversary time window through sensing the wireless channel</w:t>
      </w:r>
      <w:r w:rsidR="00071F38">
        <w:rPr>
          <w:rFonts w:ascii="Times New Roman" w:eastAsia="宋体" w:hAnsi="Times New Roman" w:cs="Times New Roman"/>
          <w:kern w:val="0"/>
          <w:sz w:val="24"/>
          <w:szCs w:val="24"/>
        </w:rPr>
        <w:t xml:space="preserve"> to decrease the </w:t>
      </w:r>
      <w:r w:rsidR="00C82998">
        <w:rPr>
          <w:rFonts w:ascii="Times New Roman" w:eastAsia="宋体" w:hAnsi="Times New Roman" w:cs="Times New Roman"/>
          <w:kern w:val="0"/>
          <w:sz w:val="24"/>
          <w:szCs w:val="24"/>
        </w:rPr>
        <w:t>channel contention</w:t>
      </w:r>
      <w:r w:rsidR="00071F38">
        <w:rPr>
          <w:rFonts w:ascii="Times New Roman" w:eastAsia="宋体" w:hAnsi="Times New Roman" w:cs="Times New Roman"/>
          <w:kern w:val="0"/>
          <w:sz w:val="24"/>
          <w:szCs w:val="24"/>
        </w:rPr>
        <w:t xml:space="preserve"> </w:t>
      </w:r>
      <w:r w:rsidR="00C82998">
        <w:rPr>
          <w:rFonts w:ascii="Times New Roman" w:eastAsia="宋体" w:hAnsi="Times New Roman" w:cs="Times New Roman"/>
          <w:kern w:val="0"/>
          <w:sz w:val="24"/>
          <w:szCs w:val="24"/>
        </w:rPr>
        <w:t>under</w:t>
      </w:r>
      <w:r w:rsidR="00071F38">
        <w:rPr>
          <w:rFonts w:ascii="Times New Roman" w:eastAsia="宋体" w:hAnsi="Times New Roman" w:cs="Times New Roman"/>
          <w:kern w:val="0"/>
          <w:sz w:val="24"/>
          <w:szCs w:val="24"/>
        </w:rPr>
        <w:t xml:space="preserve"> jamming attack</w:t>
      </w:r>
      <w:r>
        <w:rPr>
          <w:rFonts w:ascii="Times New Roman" w:eastAsia="宋体" w:hAnsi="Times New Roman" w:cs="Times New Roman"/>
          <w:kern w:val="0"/>
          <w:sz w:val="24"/>
          <w:szCs w:val="24"/>
        </w:rPr>
        <w:t>. According to the estimate, each node can dynamically adjust the</w:t>
      </w:r>
      <w:r w:rsidR="009750B9">
        <w:rPr>
          <w:rFonts w:ascii="Times New Roman" w:eastAsia="宋体" w:hAnsi="Times New Roman" w:cs="Times New Roman"/>
          <w:kern w:val="0"/>
          <w:sz w:val="24"/>
          <w:szCs w:val="24"/>
        </w:rPr>
        <w:t>ir compete probability</w:t>
      </w:r>
      <w:r>
        <w:rPr>
          <w:rFonts w:ascii="Times New Roman" w:eastAsia="宋体" w:hAnsi="Times New Roman" w:cs="Times New Roman"/>
          <w:kern w:val="0"/>
          <w:sz w:val="24"/>
          <w:szCs w:val="24"/>
        </w:rPr>
        <w:t xml:space="preserve"> to ensure the collection of partial signature shares. </w:t>
      </w:r>
      <w:r w:rsidR="009750B9">
        <w:rPr>
          <w:rFonts w:ascii="Times New Roman" w:eastAsia="宋体" w:hAnsi="Times New Roman" w:cs="Times New Roman"/>
          <w:kern w:val="0"/>
          <w:sz w:val="24"/>
          <w:szCs w:val="24"/>
        </w:rPr>
        <w:t xml:space="preserve">Besides, system will adjust the timeout duration to guarantee the </w:t>
      </w:r>
      <w:r w:rsidR="009750B9">
        <w:rPr>
          <w:rFonts w:ascii="Times New Roman" w:eastAsia="宋体" w:hAnsi="Times New Roman" w:cs="Times New Roman"/>
          <w:kern w:val="0"/>
          <w:sz w:val="24"/>
          <w:szCs w:val="24"/>
        </w:rPr>
        <w:t>terminat</w:t>
      </w:r>
      <w:r w:rsidR="009750B9">
        <w:rPr>
          <w:rFonts w:ascii="Times New Roman" w:eastAsia="宋体" w:hAnsi="Times New Roman" w:cs="Times New Roman"/>
          <w:kern w:val="0"/>
          <w:sz w:val="24"/>
          <w:szCs w:val="24"/>
        </w:rPr>
        <w:t>ion of</w:t>
      </w:r>
      <w:r w:rsidR="009750B9">
        <w:rPr>
          <w:rFonts w:ascii="Times New Roman" w:eastAsia="宋体" w:hAnsi="Times New Roman" w:cs="Times New Roman"/>
          <w:kern w:val="0"/>
          <w:sz w:val="24"/>
          <w:szCs w:val="24"/>
        </w:rPr>
        <w:t xml:space="preserve"> consensus process</w:t>
      </w:r>
      <w:r w:rsidR="009750B9">
        <w:rPr>
          <w:rFonts w:ascii="Times New Roman" w:eastAsia="宋体" w:hAnsi="Times New Roman" w:cs="Times New Roman"/>
          <w:kern w:val="0"/>
          <w:sz w:val="24"/>
          <w:szCs w:val="24"/>
        </w:rPr>
        <w:t xml:space="preserve"> according to the channel situation. Therefore, SWIB </w:t>
      </w:r>
      <w:r>
        <w:rPr>
          <w:rFonts w:ascii="Times New Roman" w:eastAsia="宋体" w:hAnsi="Times New Roman" w:cs="Times New Roman"/>
          <w:kern w:val="0"/>
          <w:sz w:val="24"/>
          <w:szCs w:val="24"/>
        </w:rPr>
        <w:t>can ensure the liveness of blockchain system under jamming attacks, further ensuring the security of blockchain system.</w:t>
      </w:r>
    </w:p>
    <w:p w14:paraId="3D65B569" w14:textId="4AAEFCAD" w:rsidR="005406CD" w:rsidRDefault="005406C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SWIB, utilizing an estimate of adversary time window ensures the finalization of block in wireless blockchain network under jamming attack. We assume that the capability of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w:t>
      </w:r>
      <w:r w:rsidRPr="001C456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bounded, i.e., in any</w:t>
      </w:r>
      <w:r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consecutive slots</w:t>
      </w:r>
      <w:r w:rsidRPr="00FF45A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slots</w:t>
      </w:r>
      <w:r w:rsidRPr="00FF45A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w:r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Pr="00FF45A9">
        <w:rPr>
          <w:rFonts w:ascii="Times New Roman" w:eastAsia="宋体" w:hAnsi="Times New Roman" w:cs="Times New Roman"/>
          <w:kern w:val="0"/>
          <w:sz w:val="24"/>
          <w:szCs w:val="24"/>
        </w:rPr>
        <w:t xml:space="preserve"> ≤ 1</w:t>
      </w:r>
      <w:r>
        <w:rPr>
          <w:rFonts w:ascii="Times New Roman" w:eastAsia="宋体" w:hAnsi="Times New Roman" w:cs="Times New Roman"/>
          <w:kern w:val="0"/>
          <w:sz w:val="24"/>
          <w:szCs w:val="24"/>
        </w:rPr>
        <w:t>.</w:t>
      </w:r>
      <w:r w:rsidR="00B3470B">
        <w:rPr>
          <w:rFonts w:ascii="Times New Roman" w:eastAsia="宋体" w:hAnsi="Times New Roman" w:cs="Times New Roman"/>
          <w:kern w:val="0"/>
          <w:sz w:val="24"/>
          <w:szCs w:val="24"/>
        </w:rPr>
        <w:t xml:space="preserve"> Blockchain system requires to adjust timeout duration when adversary launches jamming attack. Thus, we can obtain the consensus latency under jamming attack.</w:t>
      </w:r>
    </w:p>
    <w:p w14:paraId="01ED4C59" w14:textId="6A4CBD6B" w:rsidR="005406CD" w:rsidRDefault="005406CD" w:rsidP="005406CD">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hint="eastAsia"/>
          <w:b/>
          <w:bCs/>
          <w:kern w:val="0"/>
          <w:sz w:val="24"/>
          <w:szCs w:val="24"/>
        </w:rPr>
        <w:t>Propo</w:t>
      </w:r>
      <w:r w:rsidRPr="002D2670">
        <w:rPr>
          <w:rFonts w:ascii="Times New Roman" w:eastAsia="宋体" w:hAnsi="Times New Roman" w:cs="Times New Roman"/>
          <w:b/>
          <w:bCs/>
          <w:kern w:val="0"/>
          <w:sz w:val="24"/>
          <w:szCs w:val="24"/>
        </w:rPr>
        <w:t xml:space="preserve">sition </w:t>
      </w:r>
      <w:r w:rsidR="00CE78C5">
        <w:rPr>
          <w:rFonts w:ascii="Times New Roman" w:eastAsia="宋体" w:hAnsi="Times New Roman" w:cs="Times New Roman"/>
          <w:b/>
          <w:bCs/>
          <w:kern w:val="0"/>
          <w:sz w:val="24"/>
          <w:szCs w:val="24"/>
        </w:rPr>
        <w:t>4</w:t>
      </w:r>
      <w:r>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 the</w:t>
      </w:r>
      <w:r w:rsidRPr="00071F38">
        <w:rPr>
          <w:rFonts w:ascii="Times New Roman" w:eastAsia="宋体" w:hAnsi="Times New Roman" w:cs="Times New Roman"/>
          <w:kern w:val="0"/>
          <w:sz w:val="24"/>
          <w:szCs w:val="24"/>
        </w:rPr>
        <w:t xml:space="preserve"> number of time slots</w:t>
      </w:r>
      <w:r>
        <w:rPr>
          <w:rFonts w:ascii="Times New Roman" w:eastAsia="宋体" w:hAnsi="Times New Roman" w:cs="Times New Roman"/>
          <w:kern w:val="0"/>
          <w:sz w:val="24"/>
          <w:szCs w:val="24"/>
        </w:rPr>
        <w:t xml:space="preserve"> for each completed consensus round. SWIB requires at least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jamm</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N+1</m:t>
                </m:r>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oMath>
      <w:r w:rsidR="00264855">
        <w:rPr>
          <w:rFonts w:ascii="Times New Roman" w:eastAsia="宋体" w:hAnsi="Times New Roman" w:cs="Times New Roman"/>
          <w:kern w:val="0"/>
          <w:sz w:val="24"/>
          <w:szCs w:val="24"/>
        </w:rPr>
        <w:t>seconds</w:t>
      </w:r>
      <w:r>
        <w:rPr>
          <w:rFonts w:ascii="Times New Roman" w:eastAsia="宋体" w:hAnsi="Times New Roman" w:cs="Times New Roman"/>
          <w:kern w:val="0"/>
          <w:sz w:val="24"/>
          <w:szCs w:val="24"/>
        </w:rPr>
        <w:t xml:space="preserve"> to against any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bounded adversary.</w:t>
      </w:r>
    </w:p>
    <w:p w14:paraId="689293F8" w14:textId="77777777" w:rsidR="005C0F97" w:rsidRDefault="005406CD" w:rsidP="005406CD">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BA739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oMath>
      <w:r w:rsidR="00BA739C">
        <w:rPr>
          <w:rFonts w:ascii="Times New Roman" w:eastAsia="宋体" w:hAnsi="Times New Roman" w:cs="Times New Roman" w:hint="eastAsia"/>
          <w:kern w:val="0"/>
          <w:sz w:val="24"/>
          <w:szCs w:val="24"/>
        </w:rPr>
        <w:t xml:space="preserve"> </w:t>
      </w:r>
      <w:r w:rsidR="00BA739C">
        <w:rPr>
          <w:rFonts w:ascii="Times New Roman" w:eastAsia="宋体" w:hAnsi="Times New Roman" w:cs="Times New Roman"/>
          <w:kern w:val="0"/>
          <w:sz w:val="24"/>
          <w:szCs w:val="24"/>
        </w:rPr>
        <w:t xml:space="preserve">be the required time slot of channel contention,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oMath>
      <w:r w:rsidR="00BA739C">
        <w:rPr>
          <w:rFonts w:ascii="Times New Roman" w:eastAsia="宋体" w:hAnsi="Times New Roman" w:cs="Times New Roman" w:hint="eastAsia"/>
          <w:kern w:val="0"/>
          <w:sz w:val="24"/>
          <w:szCs w:val="24"/>
        </w:rPr>
        <w:t xml:space="preserve"> </w:t>
      </w:r>
      <w:r w:rsidR="00BA739C">
        <w:rPr>
          <w:rFonts w:ascii="Times New Roman" w:eastAsia="宋体" w:hAnsi="Times New Roman" w:cs="Times New Roman"/>
          <w:kern w:val="0"/>
          <w:sz w:val="24"/>
          <w:szCs w:val="24"/>
        </w:rPr>
        <w:t xml:space="preserve">be the required time slots of </w:t>
      </w:r>
      <w:r w:rsidR="00C82411">
        <w:rPr>
          <w:rFonts w:ascii="Times New Roman" w:eastAsia="宋体" w:hAnsi="Times New Roman" w:cs="Times New Roman"/>
          <w:kern w:val="0"/>
          <w:sz w:val="24"/>
          <w:szCs w:val="24"/>
        </w:rPr>
        <w:t>a packet</w:t>
      </w:r>
      <w:r w:rsidR="00BA739C">
        <w:rPr>
          <w:rFonts w:ascii="Times New Roman" w:eastAsia="宋体" w:hAnsi="Times New Roman" w:cs="Times New Roman"/>
          <w:kern w:val="0"/>
          <w:sz w:val="24"/>
          <w:szCs w:val="24"/>
        </w:rPr>
        <w:t xml:space="preserve"> transmission. </w:t>
      </w:r>
      <w:r w:rsidR="003F58C0">
        <w:rPr>
          <w:rFonts w:ascii="Times New Roman" w:eastAsia="宋体" w:hAnsi="Times New Roman" w:cs="Times New Roman"/>
          <w:kern w:val="0"/>
          <w:sz w:val="24"/>
          <w:szCs w:val="24"/>
        </w:rPr>
        <w:t>Assuming that in any</w:t>
      </w:r>
      <w:r w:rsidR="003F58C0"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sidR="003F58C0">
        <w:rPr>
          <w:rFonts w:ascii="Times New Roman" w:eastAsia="宋体" w:hAnsi="Times New Roman" w:cs="Times New Roman"/>
          <w:kern w:val="0"/>
          <w:sz w:val="24"/>
          <w:szCs w:val="24"/>
        </w:rPr>
        <w:t>consecutive slots</w:t>
      </w:r>
      <w:r w:rsidR="003F58C0" w:rsidRPr="00FF45A9">
        <w:rPr>
          <w:rFonts w:ascii="Times New Roman" w:eastAsia="宋体" w:hAnsi="Times New Roman" w:cs="Times New Roman"/>
          <w:kern w:val="0"/>
          <w:sz w:val="24"/>
          <w:szCs w:val="24"/>
        </w:rPr>
        <w:t xml:space="preserve">, </w:t>
      </w:r>
      <w:r w:rsidR="003F58C0">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sidR="003F58C0">
        <w:rPr>
          <w:rFonts w:ascii="Times New Roman" w:eastAsia="宋体" w:hAnsi="Times New Roman" w:cs="Times New Roman"/>
          <w:kern w:val="0"/>
          <w:sz w:val="24"/>
          <w:szCs w:val="24"/>
        </w:rPr>
        <w:t xml:space="preserve"> slots</w:t>
      </w:r>
      <w:r w:rsidR="003F58C0" w:rsidRPr="00FF45A9">
        <w:rPr>
          <w:rFonts w:ascii="Times New Roman" w:eastAsia="宋体" w:hAnsi="Times New Roman" w:cs="Times New Roman"/>
          <w:kern w:val="0"/>
          <w:sz w:val="24"/>
          <w:szCs w:val="24"/>
        </w:rPr>
        <w:t>,</w:t>
      </w:r>
      <w:r w:rsidR="003F58C0">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sidR="003F58C0">
        <w:rPr>
          <w:rFonts w:ascii="Times New Roman" w:eastAsia="宋体" w:hAnsi="Times New Roman" w:cs="Times New Roman" w:hint="eastAsia"/>
          <w:kern w:val="0"/>
          <w:sz w:val="24"/>
          <w:szCs w:val="24"/>
        </w:rPr>
        <w:t xml:space="preserve"> </w:t>
      </w:r>
      <w:r w:rsidR="003F58C0">
        <w:rPr>
          <w:rFonts w:ascii="Times New Roman" w:eastAsia="宋体" w:hAnsi="Times New Roman" w:cs="Times New Roman"/>
          <w:kern w:val="0"/>
          <w:sz w:val="24"/>
          <w:szCs w:val="24"/>
        </w:rPr>
        <w:t xml:space="preserve">and </w:t>
      </w:r>
      <w:r w:rsidR="003F58C0"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3F58C0" w:rsidRPr="00FF45A9">
        <w:rPr>
          <w:rFonts w:ascii="Times New Roman" w:eastAsia="宋体" w:hAnsi="Times New Roman" w:cs="Times New Roman"/>
          <w:kern w:val="0"/>
          <w:sz w:val="24"/>
          <w:szCs w:val="24"/>
        </w:rPr>
        <w:t xml:space="preserve"> ≤ 1</w:t>
      </w:r>
      <w:r w:rsidR="003F58C0">
        <w:rPr>
          <w:rFonts w:ascii="Times New Roman" w:eastAsia="宋体" w:hAnsi="Times New Roman" w:cs="Times New Roman"/>
          <w:kern w:val="0"/>
          <w:sz w:val="24"/>
          <w:szCs w:val="24"/>
        </w:rPr>
        <w:t>. Thus</w:t>
      </w:r>
      <w:r w:rsidR="005329EC">
        <w:rPr>
          <w:rFonts w:ascii="Times New Roman" w:eastAsia="宋体" w:hAnsi="Times New Roman" w:cs="Times New Roman" w:hint="eastAsia"/>
          <w:kern w:val="0"/>
          <w:sz w:val="24"/>
          <w:szCs w:val="24"/>
        </w:rPr>
        <w:t>,</w:t>
      </w:r>
      <w:r w:rsidR="005329EC">
        <w:rPr>
          <w:rFonts w:ascii="Times New Roman" w:eastAsia="宋体" w:hAnsi="Times New Roman" w:cs="Times New Roman"/>
          <w:kern w:val="0"/>
          <w:sz w:val="24"/>
          <w:szCs w:val="24"/>
        </w:rPr>
        <w:t xml:space="preserve"> a node can transmit </w:t>
      </w:r>
      <w:r w:rsidR="00BA739C">
        <w:rPr>
          <w:rFonts w:ascii="Times New Roman" w:eastAsia="宋体" w:hAnsi="Times New Roman" w:cs="Times New Roman"/>
          <w:kern w:val="0"/>
          <w:sz w:val="24"/>
          <w:szCs w:val="24"/>
        </w:rPr>
        <w:t>a</w:t>
      </w:r>
      <w:r w:rsidRPr="005329EC">
        <w:rPr>
          <w:rFonts w:ascii="Times New Roman" w:eastAsia="宋体" w:hAnsi="Times New Roman" w:cs="Times New Roman"/>
          <w:kern w:val="0"/>
          <w:sz w:val="24"/>
          <w:szCs w:val="24"/>
        </w:rPr>
        <w:t xml:space="preserve"> </w:t>
      </w:r>
      <w:r w:rsidR="00D478F9">
        <w:rPr>
          <w:rFonts w:ascii="Times New Roman" w:eastAsia="宋体" w:hAnsi="Times New Roman" w:cs="Times New Roman"/>
          <w:kern w:val="0"/>
          <w:sz w:val="24"/>
          <w:szCs w:val="24"/>
        </w:rPr>
        <w:t>packet</w:t>
      </w:r>
      <w:r w:rsidRPr="005329EC">
        <w:rPr>
          <w:rFonts w:ascii="Times New Roman" w:eastAsia="宋体" w:hAnsi="Times New Roman" w:cs="Times New Roman"/>
          <w:kern w:val="0"/>
          <w:sz w:val="24"/>
          <w:szCs w:val="24"/>
        </w:rPr>
        <w:t xml:space="preserve"> successfully after at least</w:t>
      </w:r>
      <w:r w:rsidR="00BA739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r>
          <w:rPr>
            <w:rFonts w:ascii="Cambria Math" w:eastAsia="宋体" w:hAnsi="Cambria Math" w:cs="Times New Roman"/>
            <w:kern w:val="0"/>
            <w:sz w:val="24"/>
            <w:szCs w:val="24"/>
          </w:rPr>
          <m:t>)</m:t>
        </m:r>
      </m:oMath>
      <w:r w:rsidRPr="005329EC">
        <w:rPr>
          <w:rFonts w:ascii="Times New Roman" w:eastAsia="宋体" w:hAnsi="Times New Roman" w:cs="Times New Roman"/>
          <w:kern w:val="0"/>
          <w:sz w:val="24"/>
          <w:szCs w:val="24"/>
        </w:rPr>
        <w:t xml:space="preserve"> time slots</w:t>
      </w:r>
      <w:r>
        <w:rPr>
          <w:rFonts w:ascii="Times New Roman" w:eastAsia="宋体" w:hAnsi="Times New Roman" w:cs="Times New Roman"/>
          <w:kern w:val="0"/>
          <w:sz w:val="24"/>
          <w:szCs w:val="24"/>
        </w:rPr>
        <w:t xml:space="preserve">. A completed consensus process for each round requires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time slots. Therefore, </w:t>
      </w:r>
      <w:r w:rsidR="005C0F97">
        <w:rPr>
          <w:rFonts w:ascii="Times New Roman" w:eastAsia="宋体" w:hAnsi="Times New Roman" w:cs="Times New Roman"/>
          <w:kern w:val="0"/>
          <w:sz w:val="24"/>
          <w:szCs w:val="24"/>
        </w:rPr>
        <w:t xml:space="preserve">the requires time slots of running </w:t>
      </w:r>
      <w:r>
        <w:rPr>
          <w:rFonts w:ascii="Times New Roman" w:eastAsia="宋体" w:hAnsi="Times New Roman" w:cs="Times New Roman"/>
          <w:kern w:val="0"/>
          <w:sz w:val="24"/>
          <w:szCs w:val="24"/>
        </w:rPr>
        <w:t>our protocol runs</w:t>
      </w:r>
      <w:r w:rsidR="005C0F97">
        <w:rPr>
          <w:rFonts w:ascii="Times New Roman" w:eastAsia="宋体" w:hAnsi="Times New Roman" w:cs="Times New Roman"/>
          <w:kern w:val="0"/>
          <w:sz w:val="24"/>
          <w:szCs w:val="24"/>
        </w:rPr>
        <w:t xml:space="preserve"> under jamming attack is calculated as</w:t>
      </w:r>
    </w:p>
    <w:p w14:paraId="2A1CF190" w14:textId="77777777" w:rsidR="005C0F97" w:rsidRPr="005C0F97" w:rsidRDefault="005C0F97" w:rsidP="005406CD">
      <w:pPr>
        <w:spacing w:afterLines="50" w:after="156"/>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 xml:space="preserve">F= </m:t>
          </m:r>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N+1</m:t>
                  </m:r>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oMath>
      </m:oMathPara>
    </w:p>
    <w:p w14:paraId="3B01C78F" w14:textId="2EE69673" w:rsidR="00264855" w:rsidRPr="005C0F97" w:rsidRDefault="005C0F97" w:rsidP="005406CD">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where the capability of adversary is</w:t>
      </w:r>
      <w:r w:rsidR="005406CD">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005406CD">
        <w:rPr>
          <w:rFonts w:ascii="Times New Roman" w:eastAsia="宋体" w:hAnsi="Times New Roman" w:cs="Times New Roman" w:hint="eastAsia"/>
          <w:kern w:val="0"/>
          <w:sz w:val="24"/>
          <w:szCs w:val="24"/>
        </w:rPr>
        <w:t>-</w:t>
      </w:r>
      <w:r w:rsidR="005406CD" w:rsidRPr="001C456B">
        <w:rPr>
          <w:rFonts w:ascii="Times New Roman" w:eastAsia="宋体" w:hAnsi="Times New Roman" w:cs="Times New Roman"/>
          <w:kern w:val="0"/>
          <w:sz w:val="24"/>
          <w:szCs w:val="24"/>
        </w:rPr>
        <w:t xml:space="preserve"> </w:t>
      </w:r>
      <w:r w:rsidR="005406CD">
        <w:rPr>
          <w:rFonts w:ascii="Times New Roman" w:eastAsia="宋体" w:hAnsi="Times New Roman" w:cs="Times New Roman"/>
          <w:kern w:val="0"/>
          <w:sz w:val="24"/>
          <w:szCs w:val="24"/>
        </w:rPr>
        <w:t xml:space="preserve">bounded. </w:t>
      </w:r>
      <w:r w:rsidR="00264855">
        <w:rPr>
          <w:rFonts w:ascii="Times New Roman" w:eastAsia="宋体" w:hAnsi="Times New Roman" w:cs="Times New Roman"/>
          <w:kern w:val="0"/>
          <w:sz w:val="24"/>
          <w:szCs w:val="24"/>
        </w:rPr>
        <w:t xml:space="preserve">Since the time interval of a slot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oMath>
      <w:r w:rsidR="00264855">
        <w:rPr>
          <w:rFonts w:ascii="Times New Roman" w:eastAsia="宋体" w:hAnsi="Times New Roman" w:cs="Times New Roman" w:hint="eastAsia"/>
          <w:kern w:val="0"/>
          <w:sz w:val="24"/>
          <w:szCs w:val="24"/>
        </w:rPr>
        <w:t>,</w:t>
      </w:r>
      <w:r w:rsidR="00264855">
        <w:rPr>
          <w:rFonts w:ascii="Times New Roman" w:eastAsia="宋体" w:hAnsi="Times New Roman" w:cs="Times New Roman"/>
          <w:kern w:val="0"/>
          <w:sz w:val="24"/>
          <w:szCs w:val="24"/>
        </w:rPr>
        <w:t xml:space="preserve"> the consensus latency under jamming attack should be calculated as</w:t>
      </w:r>
    </w:p>
    <w:p w14:paraId="0796A596" w14:textId="282A2CCE" w:rsidR="005406CD" w:rsidRPr="00D04290" w:rsidRDefault="00264855" w:rsidP="005406CD">
      <w:pPr>
        <w:spacing w:afterLines="50" w:after="156"/>
        <w:rPr>
          <w:rFonts w:ascii="Times New Roman" w:eastAsia="宋体" w:hAnsi="Times New Roman" w:cs="Times New Roman" w:hint="eastAsia"/>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jamm</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N+1</m:t>
                  </m:r>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r>
            <w:rPr>
              <w:rFonts w:ascii="Cambria Math" w:eastAsia="宋体" w:hAnsi="Cambria Math" w:cs="Times New Roman"/>
              <w:kern w:val="0"/>
              <w:sz w:val="24"/>
              <w:szCs w:val="24"/>
            </w:rPr>
            <m:t>.</m:t>
          </m:r>
        </m:oMath>
      </m:oMathPara>
    </w:p>
    <w:p w14:paraId="395B2843" w14:textId="7EFBDAA7" w:rsidR="005406CD" w:rsidRDefault="004256DD" w:rsidP="005406CD">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reduce the heavy contention under jamming attack</w:t>
      </w:r>
      <w:r w:rsidR="005605D2">
        <w:rPr>
          <w:rFonts w:ascii="Times New Roman" w:eastAsia="宋体" w:hAnsi="Times New Roman" w:cs="Times New Roman"/>
          <w:kern w:val="0"/>
          <w:sz w:val="24"/>
          <w:szCs w:val="24"/>
        </w:rPr>
        <w:t xml:space="preserve">, </w:t>
      </w:r>
      <w:r w:rsidR="005605D2" w:rsidRPr="005605D2">
        <w:rPr>
          <w:rFonts w:ascii="Times New Roman" w:eastAsia="宋体" w:hAnsi="Times New Roman" w:cs="Times New Roman"/>
          <w:kern w:val="0"/>
          <w:sz w:val="24"/>
          <w:szCs w:val="24"/>
        </w:rPr>
        <w:t xml:space="preserve">each node maintains an estimate of adversary time window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oMath>
      <w:r w:rsidR="005605D2" w:rsidRPr="005605D2">
        <w:rPr>
          <w:rFonts w:ascii="Times New Roman" w:eastAsia="宋体" w:hAnsi="Times New Roman" w:cs="Times New Roman"/>
          <w:kern w:val="0"/>
          <w:sz w:val="24"/>
          <w:szCs w:val="24"/>
        </w:rPr>
        <w:t xml:space="preserve"> to dynamically adjust </w:t>
      </w:r>
      <w:r>
        <w:rPr>
          <w:rFonts w:ascii="Times New Roman" w:eastAsia="宋体" w:hAnsi="Times New Roman" w:cs="Times New Roman"/>
          <w:kern w:val="0"/>
          <w:sz w:val="24"/>
          <w:szCs w:val="24"/>
        </w:rPr>
        <w:t>their channel compete probability</w:t>
      </w:r>
      <w:r w:rsidR="005406CD">
        <w:rPr>
          <w:rFonts w:ascii="Times New Roman" w:eastAsia="宋体" w:hAnsi="Times New Roman" w:cs="Times New Roman"/>
          <w:kern w:val="0"/>
          <w:sz w:val="24"/>
          <w:szCs w:val="24"/>
        </w:rPr>
        <w:t xml:space="preserve">. In this case, SWIB can against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005406CD">
        <w:rPr>
          <w:rFonts w:ascii="Times New Roman" w:eastAsia="宋体" w:hAnsi="Times New Roman" w:cs="Times New Roman" w:hint="eastAsia"/>
          <w:kern w:val="0"/>
          <w:sz w:val="24"/>
          <w:szCs w:val="24"/>
        </w:rPr>
        <w:t>-</w:t>
      </w:r>
      <w:r w:rsidR="005406CD">
        <w:rPr>
          <w:rFonts w:ascii="Times New Roman" w:eastAsia="宋体" w:hAnsi="Times New Roman" w:cs="Times New Roman"/>
          <w:kern w:val="0"/>
          <w:sz w:val="24"/>
          <w:szCs w:val="24"/>
        </w:rPr>
        <w:t xml:space="preserve">bounded adversary </w:t>
      </w:r>
      <w:r>
        <w:rPr>
          <w:rFonts w:ascii="Times New Roman" w:eastAsia="宋体" w:hAnsi="Times New Roman" w:cs="Times New Roman"/>
          <w:kern w:val="0"/>
          <w:sz w:val="24"/>
          <w:szCs w:val="24"/>
        </w:rPr>
        <w:t>launching</w:t>
      </w:r>
      <w:r w:rsidR="005406CD">
        <w:rPr>
          <w:rFonts w:ascii="Times New Roman" w:eastAsia="宋体" w:hAnsi="Times New Roman" w:cs="Times New Roman"/>
          <w:kern w:val="0"/>
          <w:sz w:val="24"/>
          <w:szCs w:val="24"/>
        </w:rPr>
        <w:t xml:space="preserve"> jamming attacks.</w:t>
      </w:r>
    </w:p>
    <w:p w14:paraId="0AA785C7" w14:textId="77777777" w:rsidR="00A2107C" w:rsidRPr="00CA3539" w:rsidRDefault="00A2107C" w:rsidP="00A2107C">
      <w:pPr>
        <w:spacing w:afterLines="100" w:after="312"/>
        <w:ind w:firstLine="420"/>
        <w:rPr>
          <w:rFonts w:ascii="Times New Roman" w:eastAsia="宋体" w:hAnsi="Times New Roman" w:cs="Times New Roman"/>
          <w:kern w:val="0"/>
          <w:sz w:val="24"/>
          <w:szCs w:val="24"/>
        </w:rPr>
      </w:pPr>
    </w:p>
    <w:p w14:paraId="65CDA218" w14:textId="6B17186A" w:rsidR="0080502C" w:rsidRPr="00A2107C" w:rsidRDefault="0080502C" w:rsidP="00A2107C"/>
    <w:sectPr w:rsidR="0080502C" w:rsidRPr="00A210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F471" w14:textId="77777777" w:rsidR="009D1441" w:rsidRDefault="009D1441" w:rsidP="005406CD">
      <w:r>
        <w:separator/>
      </w:r>
    </w:p>
  </w:endnote>
  <w:endnote w:type="continuationSeparator" w:id="0">
    <w:p w14:paraId="3FF8F977" w14:textId="77777777" w:rsidR="009D1441" w:rsidRDefault="009D1441" w:rsidP="00540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2621" w14:textId="77777777" w:rsidR="009D1441" w:rsidRDefault="009D1441" w:rsidP="005406CD">
      <w:r>
        <w:separator/>
      </w:r>
    </w:p>
  </w:footnote>
  <w:footnote w:type="continuationSeparator" w:id="0">
    <w:p w14:paraId="2B06EF83" w14:textId="77777777" w:rsidR="009D1441" w:rsidRDefault="009D1441" w:rsidP="00540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8095126"/>
    <w:multiLevelType w:val="hybridMultilevel"/>
    <w:tmpl w:val="07E2E7D2"/>
    <w:lvl w:ilvl="0" w:tplc="CF0A3D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CA0F4B"/>
    <w:multiLevelType w:val="hybridMultilevel"/>
    <w:tmpl w:val="ED824B6C"/>
    <w:lvl w:ilvl="0" w:tplc="590CA54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D05A91"/>
    <w:multiLevelType w:val="hybridMultilevel"/>
    <w:tmpl w:val="7996F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B802B61"/>
    <w:multiLevelType w:val="hybridMultilevel"/>
    <w:tmpl w:val="A7DC37E4"/>
    <w:lvl w:ilvl="0" w:tplc="1ED4350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EF731B6"/>
    <w:multiLevelType w:val="hybridMultilevel"/>
    <w:tmpl w:val="4D86933E"/>
    <w:lvl w:ilvl="0" w:tplc="BC8271C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A3A29"/>
    <w:multiLevelType w:val="hybridMultilevel"/>
    <w:tmpl w:val="20768F1E"/>
    <w:lvl w:ilvl="0" w:tplc="AA9C944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3976147"/>
    <w:multiLevelType w:val="hybridMultilevel"/>
    <w:tmpl w:val="F9BC37E6"/>
    <w:lvl w:ilvl="0" w:tplc="42007E0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6F2B04FD"/>
    <w:multiLevelType w:val="hybridMultilevel"/>
    <w:tmpl w:val="83E6AD0C"/>
    <w:lvl w:ilvl="0" w:tplc="A252A2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4540DA0"/>
    <w:multiLevelType w:val="hybridMultilevel"/>
    <w:tmpl w:val="FB70A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27"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A3D5AC8"/>
    <w:multiLevelType w:val="hybridMultilevel"/>
    <w:tmpl w:val="12B071FA"/>
    <w:lvl w:ilvl="0" w:tplc="2F2639C2">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0"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1594921">
    <w:abstractNumId w:val="31"/>
  </w:num>
  <w:num w:numId="2" w16cid:durableId="507983536">
    <w:abstractNumId w:val="24"/>
  </w:num>
  <w:num w:numId="3" w16cid:durableId="1070228524">
    <w:abstractNumId w:val="6"/>
  </w:num>
  <w:num w:numId="4" w16cid:durableId="1792749137">
    <w:abstractNumId w:val="28"/>
  </w:num>
  <w:num w:numId="5" w16cid:durableId="1835337529">
    <w:abstractNumId w:val="2"/>
  </w:num>
  <w:num w:numId="6" w16cid:durableId="154999800">
    <w:abstractNumId w:val="26"/>
  </w:num>
  <w:num w:numId="7" w16cid:durableId="782768038">
    <w:abstractNumId w:val="5"/>
  </w:num>
  <w:num w:numId="8" w16cid:durableId="1775249641">
    <w:abstractNumId w:val="0"/>
  </w:num>
  <w:num w:numId="9" w16cid:durableId="742877096">
    <w:abstractNumId w:val="9"/>
  </w:num>
  <w:num w:numId="10" w16cid:durableId="1921595529">
    <w:abstractNumId w:val="3"/>
  </w:num>
  <w:num w:numId="11" w16cid:durableId="687367927">
    <w:abstractNumId w:val="27"/>
  </w:num>
  <w:num w:numId="12" w16cid:durableId="1904756098">
    <w:abstractNumId w:val="18"/>
  </w:num>
  <w:num w:numId="13" w16cid:durableId="1555697948">
    <w:abstractNumId w:val="13"/>
  </w:num>
  <w:num w:numId="14" w16cid:durableId="165245850">
    <w:abstractNumId w:val="21"/>
  </w:num>
  <w:num w:numId="15" w16cid:durableId="616836663">
    <w:abstractNumId w:val="1"/>
  </w:num>
  <w:num w:numId="16" w16cid:durableId="788428701">
    <w:abstractNumId w:val="17"/>
  </w:num>
  <w:num w:numId="17" w16cid:durableId="470483012">
    <w:abstractNumId w:val="19"/>
  </w:num>
  <w:num w:numId="18" w16cid:durableId="1757824274">
    <w:abstractNumId w:val="30"/>
  </w:num>
  <w:num w:numId="19" w16cid:durableId="330832762">
    <w:abstractNumId w:val="20"/>
  </w:num>
  <w:num w:numId="20" w16cid:durableId="1121416752">
    <w:abstractNumId w:val="23"/>
  </w:num>
  <w:num w:numId="21" w16cid:durableId="1417823524">
    <w:abstractNumId w:val="12"/>
  </w:num>
  <w:num w:numId="22" w16cid:durableId="948774699">
    <w:abstractNumId w:val="14"/>
  </w:num>
  <w:num w:numId="23" w16cid:durableId="1347757526">
    <w:abstractNumId w:val="4"/>
  </w:num>
  <w:num w:numId="24" w16cid:durableId="1139611067">
    <w:abstractNumId w:val="8"/>
  </w:num>
  <w:num w:numId="25" w16cid:durableId="1847475756">
    <w:abstractNumId w:val="29"/>
  </w:num>
  <w:num w:numId="26" w16cid:durableId="1673215473">
    <w:abstractNumId w:val="15"/>
  </w:num>
  <w:num w:numId="27" w16cid:durableId="311301244">
    <w:abstractNumId w:val="10"/>
  </w:num>
  <w:num w:numId="28" w16cid:durableId="377365393">
    <w:abstractNumId w:val="7"/>
  </w:num>
  <w:num w:numId="29" w16cid:durableId="465197615">
    <w:abstractNumId w:val="11"/>
  </w:num>
  <w:num w:numId="30" w16cid:durableId="1990476320">
    <w:abstractNumId w:val="22"/>
  </w:num>
  <w:num w:numId="31" w16cid:durableId="266357238">
    <w:abstractNumId w:val="25"/>
  </w:num>
  <w:num w:numId="32" w16cid:durableId="102848839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Li">
    <w15:presenceInfo w15:providerId="Windows Live" w15:userId="93b83a5475597e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isplayBackgroundShape/>
  <w:bordersDoNotSurroundHeader/>
  <w:bordersDoNotSurroundFooter/>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4536"/>
    <w:rsid w:val="00001CE6"/>
    <w:rsid w:val="00003C7C"/>
    <w:rsid w:val="00003E91"/>
    <w:rsid w:val="000054D4"/>
    <w:rsid w:val="00007275"/>
    <w:rsid w:val="00015756"/>
    <w:rsid w:val="00020CE1"/>
    <w:rsid w:val="00020F67"/>
    <w:rsid w:val="0002244F"/>
    <w:rsid w:val="00023ECD"/>
    <w:rsid w:val="000241E1"/>
    <w:rsid w:val="00024A4B"/>
    <w:rsid w:val="00027BDF"/>
    <w:rsid w:val="00030128"/>
    <w:rsid w:val="000378D9"/>
    <w:rsid w:val="00043B2B"/>
    <w:rsid w:val="0005707B"/>
    <w:rsid w:val="0006391B"/>
    <w:rsid w:val="00070296"/>
    <w:rsid w:val="00071F38"/>
    <w:rsid w:val="00074DFF"/>
    <w:rsid w:val="00077D2A"/>
    <w:rsid w:val="0008002A"/>
    <w:rsid w:val="00082685"/>
    <w:rsid w:val="00084900"/>
    <w:rsid w:val="00086D3E"/>
    <w:rsid w:val="000874F0"/>
    <w:rsid w:val="000903D7"/>
    <w:rsid w:val="000918BD"/>
    <w:rsid w:val="000A3BA0"/>
    <w:rsid w:val="000A4BE8"/>
    <w:rsid w:val="000B3A6C"/>
    <w:rsid w:val="000C1559"/>
    <w:rsid w:val="000C6960"/>
    <w:rsid w:val="000E1757"/>
    <w:rsid w:val="000E1D7A"/>
    <w:rsid w:val="00111755"/>
    <w:rsid w:val="001118C3"/>
    <w:rsid w:val="001213EF"/>
    <w:rsid w:val="0012155B"/>
    <w:rsid w:val="00124D11"/>
    <w:rsid w:val="00130928"/>
    <w:rsid w:val="001318EE"/>
    <w:rsid w:val="0013429C"/>
    <w:rsid w:val="001445EE"/>
    <w:rsid w:val="0014469D"/>
    <w:rsid w:val="00144B50"/>
    <w:rsid w:val="001502B5"/>
    <w:rsid w:val="001550AD"/>
    <w:rsid w:val="00155D45"/>
    <w:rsid w:val="001666CD"/>
    <w:rsid w:val="0018246B"/>
    <w:rsid w:val="00190792"/>
    <w:rsid w:val="00191384"/>
    <w:rsid w:val="00197B6C"/>
    <w:rsid w:val="001A49A7"/>
    <w:rsid w:val="001B0D3B"/>
    <w:rsid w:val="001B3CA8"/>
    <w:rsid w:val="001B3CF9"/>
    <w:rsid w:val="001C0C60"/>
    <w:rsid w:val="001C14CD"/>
    <w:rsid w:val="001C2973"/>
    <w:rsid w:val="001D2547"/>
    <w:rsid w:val="001D3DBE"/>
    <w:rsid w:val="001D5408"/>
    <w:rsid w:val="001E1096"/>
    <w:rsid w:val="00203F77"/>
    <w:rsid w:val="00211353"/>
    <w:rsid w:val="002146A3"/>
    <w:rsid w:val="00221F40"/>
    <w:rsid w:val="00226C8C"/>
    <w:rsid w:val="002451D0"/>
    <w:rsid w:val="00246D6C"/>
    <w:rsid w:val="00247124"/>
    <w:rsid w:val="00251039"/>
    <w:rsid w:val="00252F33"/>
    <w:rsid w:val="00253FE6"/>
    <w:rsid w:val="00263954"/>
    <w:rsid w:val="00264855"/>
    <w:rsid w:val="00271F58"/>
    <w:rsid w:val="00272014"/>
    <w:rsid w:val="002724AE"/>
    <w:rsid w:val="00273CCE"/>
    <w:rsid w:val="002765C9"/>
    <w:rsid w:val="00283824"/>
    <w:rsid w:val="002846D0"/>
    <w:rsid w:val="0029711D"/>
    <w:rsid w:val="002A464E"/>
    <w:rsid w:val="002A6F5D"/>
    <w:rsid w:val="002A7958"/>
    <w:rsid w:val="002B18A0"/>
    <w:rsid w:val="002B37AE"/>
    <w:rsid w:val="002B48B1"/>
    <w:rsid w:val="002B6694"/>
    <w:rsid w:val="002C1809"/>
    <w:rsid w:val="002C69BA"/>
    <w:rsid w:val="002D1312"/>
    <w:rsid w:val="002D4D91"/>
    <w:rsid w:val="002D603E"/>
    <w:rsid w:val="002E1DD7"/>
    <w:rsid w:val="002E7DEC"/>
    <w:rsid w:val="002F382F"/>
    <w:rsid w:val="00302905"/>
    <w:rsid w:val="00310183"/>
    <w:rsid w:val="0031365D"/>
    <w:rsid w:val="003268D6"/>
    <w:rsid w:val="00327E56"/>
    <w:rsid w:val="003316FC"/>
    <w:rsid w:val="00335D9E"/>
    <w:rsid w:val="00337A09"/>
    <w:rsid w:val="00340030"/>
    <w:rsid w:val="0034132A"/>
    <w:rsid w:val="00342597"/>
    <w:rsid w:val="00351CE3"/>
    <w:rsid w:val="00376542"/>
    <w:rsid w:val="00390F7E"/>
    <w:rsid w:val="003A100E"/>
    <w:rsid w:val="003B2A4D"/>
    <w:rsid w:val="003B2E7B"/>
    <w:rsid w:val="003C2A4C"/>
    <w:rsid w:val="003C30C9"/>
    <w:rsid w:val="003C3AE5"/>
    <w:rsid w:val="003D087D"/>
    <w:rsid w:val="003D128E"/>
    <w:rsid w:val="003D35A6"/>
    <w:rsid w:val="003E68C8"/>
    <w:rsid w:val="003E7B9A"/>
    <w:rsid w:val="003F2F4E"/>
    <w:rsid w:val="003F4319"/>
    <w:rsid w:val="003F58C0"/>
    <w:rsid w:val="003F74D1"/>
    <w:rsid w:val="00400A73"/>
    <w:rsid w:val="00403216"/>
    <w:rsid w:val="00406F78"/>
    <w:rsid w:val="00407A49"/>
    <w:rsid w:val="0041355F"/>
    <w:rsid w:val="00416EA4"/>
    <w:rsid w:val="00417331"/>
    <w:rsid w:val="004256DD"/>
    <w:rsid w:val="00427BDB"/>
    <w:rsid w:val="00434D61"/>
    <w:rsid w:val="00441D59"/>
    <w:rsid w:val="00442BC8"/>
    <w:rsid w:val="00457915"/>
    <w:rsid w:val="0046024D"/>
    <w:rsid w:val="004638BD"/>
    <w:rsid w:val="00463B40"/>
    <w:rsid w:val="004646E2"/>
    <w:rsid w:val="0046694F"/>
    <w:rsid w:val="00472C9D"/>
    <w:rsid w:val="00473DD7"/>
    <w:rsid w:val="004742FA"/>
    <w:rsid w:val="004762AC"/>
    <w:rsid w:val="00481D8E"/>
    <w:rsid w:val="004824CB"/>
    <w:rsid w:val="0048540A"/>
    <w:rsid w:val="00486E57"/>
    <w:rsid w:val="0049175F"/>
    <w:rsid w:val="00493B40"/>
    <w:rsid w:val="004A10C0"/>
    <w:rsid w:val="004A7C2F"/>
    <w:rsid w:val="004D28B2"/>
    <w:rsid w:val="004D441E"/>
    <w:rsid w:val="004F30D7"/>
    <w:rsid w:val="004F31B7"/>
    <w:rsid w:val="004F36A7"/>
    <w:rsid w:val="004F42AF"/>
    <w:rsid w:val="00500BF9"/>
    <w:rsid w:val="00502A7C"/>
    <w:rsid w:val="00506BD6"/>
    <w:rsid w:val="00510C9D"/>
    <w:rsid w:val="005161C6"/>
    <w:rsid w:val="0052061C"/>
    <w:rsid w:val="00521C86"/>
    <w:rsid w:val="00521F70"/>
    <w:rsid w:val="005235B8"/>
    <w:rsid w:val="00527807"/>
    <w:rsid w:val="005329EC"/>
    <w:rsid w:val="005406CD"/>
    <w:rsid w:val="0054658D"/>
    <w:rsid w:val="005605D2"/>
    <w:rsid w:val="00565075"/>
    <w:rsid w:val="00575D88"/>
    <w:rsid w:val="00577181"/>
    <w:rsid w:val="005815F9"/>
    <w:rsid w:val="005A275D"/>
    <w:rsid w:val="005B07BB"/>
    <w:rsid w:val="005B13D3"/>
    <w:rsid w:val="005B7108"/>
    <w:rsid w:val="005C0F97"/>
    <w:rsid w:val="005C15AC"/>
    <w:rsid w:val="005C45C9"/>
    <w:rsid w:val="005C59BA"/>
    <w:rsid w:val="005D14B7"/>
    <w:rsid w:val="005D6403"/>
    <w:rsid w:val="005D7234"/>
    <w:rsid w:val="005E3BCE"/>
    <w:rsid w:val="005E4176"/>
    <w:rsid w:val="005E4B44"/>
    <w:rsid w:val="005E6ECD"/>
    <w:rsid w:val="005F0BFE"/>
    <w:rsid w:val="005F317B"/>
    <w:rsid w:val="0060427D"/>
    <w:rsid w:val="006124E0"/>
    <w:rsid w:val="006130A1"/>
    <w:rsid w:val="00615399"/>
    <w:rsid w:val="00625706"/>
    <w:rsid w:val="00627410"/>
    <w:rsid w:val="0063239C"/>
    <w:rsid w:val="006426E1"/>
    <w:rsid w:val="00643F33"/>
    <w:rsid w:val="006627B2"/>
    <w:rsid w:val="00662CC6"/>
    <w:rsid w:val="00664A83"/>
    <w:rsid w:val="00664DA5"/>
    <w:rsid w:val="00671170"/>
    <w:rsid w:val="00673787"/>
    <w:rsid w:val="0067525B"/>
    <w:rsid w:val="006753E1"/>
    <w:rsid w:val="00680D6B"/>
    <w:rsid w:val="00683F34"/>
    <w:rsid w:val="00692AB9"/>
    <w:rsid w:val="00695F91"/>
    <w:rsid w:val="006B3588"/>
    <w:rsid w:val="006C3B54"/>
    <w:rsid w:val="006C4FC3"/>
    <w:rsid w:val="006C6D20"/>
    <w:rsid w:val="006D5E83"/>
    <w:rsid w:val="006E748E"/>
    <w:rsid w:val="006E75D9"/>
    <w:rsid w:val="007042C4"/>
    <w:rsid w:val="00711F19"/>
    <w:rsid w:val="00713359"/>
    <w:rsid w:val="007158CE"/>
    <w:rsid w:val="007275B7"/>
    <w:rsid w:val="00737085"/>
    <w:rsid w:val="007532CD"/>
    <w:rsid w:val="007544D5"/>
    <w:rsid w:val="00757DA3"/>
    <w:rsid w:val="007679A6"/>
    <w:rsid w:val="0077523B"/>
    <w:rsid w:val="00775908"/>
    <w:rsid w:val="0078067E"/>
    <w:rsid w:val="00785D35"/>
    <w:rsid w:val="007958EC"/>
    <w:rsid w:val="007A1CBB"/>
    <w:rsid w:val="007A1E59"/>
    <w:rsid w:val="007A2CDB"/>
    <w:rsid w:val="007B0C8F"/>
    <w:rsid w:val="007B50CA"/>
    <w:rsid w:val="007B5769"/>
    <w:rsid w:val="007C0B37"/>
    <w:rsid w:val="007D544F"/>
    <w:rsid w:val="007F0A28"/>
    <w:rsid w:val="007F283E"/>
    <w:rsid w:val="007F78DF"/>
    <w:rsid w:val="0080502C"/>
    <w:rsid w:val="008052E7"/>
    <w:rsid w:val="008074C0"/>
    <w:rsid w:val="00810D76"/>
    <w:rsid w:val="0081763A"/>
    <w:rsid w:val="0082015F"/>
    <w:rsid w:val="00833F33"/>
    <w:rsid w:val="008345C1"/>
    <w:rsid w:val="00840C88"/>
    <w:rsid w:val="00840DE1"/>
    <w:rsid w:val="0085087E"/>
    <w:rsid w:val="0086293E"/>
    <w:rsid w:val="00862B66"/>
    <w:rsid w:val="008640FF"/>
    <w:rsid w:val="0086432F"/>
    <w:rsid w:val="008659EE"/>
    <w:rsid w:val="00866F39"/>
    <w:rsid w:val="00870B4F"/>
    <w:rsid w:val="00886DD8"/>
    <w:rsid w:val="008938C8"/>
    <w:rsid w:val="008979D2"/>
    <w:rsid w:val="008A61D7"/>
    <w:rsid w:val="008A639E"/>
    <w:rsid w:val="008B0689"/>
    <w:rsid w:val="008B201D"/>
    <w:rsid w:val="008B360F"/>
    <w:rsid w:val="008B5F89"/>
    <w:rsid w:val="008C47C7"/>
    <w:rsid w:val="008D1A56"/>
    <w:rsid w:val="008D6C13"/>
    <w:rsid w:val="008E040D"/>
    <w:rsid w:val="008E04C0"/>
    <w:rsid w:val="008E07F6"/>
    <w:rsid w:val="008E1655"/>
    <w:rsid w:val="008E45BB"/>
    <w:rsid w:val="008F2496"/>
    <w:rsid w:val="008F2899"/>
    <w:rsid w:val="008F2E69"/>
    <w:rsid w:val="00910B2C"/>
    <w:rsid w:val="009143CD"/>
    <w:rsid w:val="00916F00"/>
    <w:rsid w:val="00921CCB"/>
    <w:rsid w:val="00921F8A"/>
    <w:rsid w:val="00923365"/>
    <w:rsid w:val="00927872"/>
    <w:rsid w:val="00930CB5"/>
    <w:rsid w:val="0095040B"/>
    <w:rsid w:val="00951E58"/>
    <w:rsid w:val="00960160"/>
    <w:rsid w:val="00967CA0"/>
    <w:rsid w:val="009723FC"/>
    <w:rsid w:val="009750B9"/>
    <w:rsid w:val="00981372"/>
    <w:rsid w:val="00984FB0"/>
    <w:rsid w:val="0099378B"/>
    <w:rsid w:val="00995445"/>
    <w:rsid w:val="009A4590"/>
    <w:rsid w:val="009C381F"/>
    <w:rsid w:val="009D1441"/>
    <w:rsid w:val="009E0676"/>
    <w:rsid w:val="009E34DB"/>
    <w:rsid w:val="009E3842"/>
    <w:rsid w:val="009E3FF6"/>
    <w:rsid w:val="009E54DE"/>
    <w:rsid w:val="009E6346"/>
    <w:rsid w:val="009E7919"/>
    <w:rsid w:val="00A004A5"/>
    <w:rsid w:val="00A02878"/>
    <w:rsid w:val="00A05FB7"/>
    <w:rsid w:val="00A061D4"/>
    <w:rsid w:val="00A074BB"/>
    <w:rsid w:val="00A20A04"/>
    <w:rsid w:val="00A2107C"/>
    <w:rsid w:val="00A30977"/>
    <w:rsid w:val="00A35B9C"/>
    <w:rsid w:val="00A36A67"/>
    <w:rsid w:val="00A61C9E"/>
    <w:rsid w:val="00A77361"/>
    <w:rsid w:val="00A8607B"/>
    <w:rsid w:val="00A86A49"/>
    <w:rsid w:val="00A92798"/>
    <w:rsid w:val="00A9439A"/>
    <w:rsid w:val="00AA1F72"/>
    <w:rsid w:val="00AA3B2E"/>
    <w:rsid w:val="00AA7A66"/>
    <w:rsid w:val="00AB04C0"/>
    <w:rsid w:val="00AC6D24"/>
    <w:rsid w:val="00AD0C0D"/>
    <w:rsid w:val="00AD2591"/>
    <w:rsid w:val="00AD3A6A"/>
    <w:rsid w:val="00AD6547"/>
    <w:rsid w:val="00AD6565"/>
    <w:rsid w:val="00AE1252"/>
    <w:rsid w:val="00AE4F9B"/>
    <w:rsid w:val="00AF7962"/>
    <w:rsid w:val="00B00DC6"/>
    <w:rsid w:val="00B12F31"/>
    <w:rsid w:val="00B1707B"/>
    <w:rsid w:val="00B177DB"/>
    <w:rsid w:val="00B265C8"/>
    <w:rsid w:val="00B2727E"/>
    <w:rsid w:val="00B27FCF"/>
    <w:rsid w:val="00B3460C"/>
    <w:rsid w:val="00B3470B"/>
    <w:rsid w:val="00B60ABF"/>
    <w:rsid w:val="00B709CF"/>
    <w:rsid w:val="00B75C5E"/>
    <w:rsid w:val="00B76474"/>
    <w:rsid w:val="00B77D74"/>
    <w:rsid w:val="00B8692F"/>
    <w:rsid w:val="00B87D15"/>
    <w:rsid w:val="00B919FD"/>
    <w:rsid w:val="00BA1FFB"/>
    <w:rsid w:val="00BA5127"/>
    <w:rsid w:val="00BA739C"/>
    <w:rsid w:val="00BB1FE3"/>
    <w:rsid w:val="00BB4DEF"/>
    <w:rsid w:val="00BB64EF"/>
    <w:rsid w:val="00BB67B3"/>
    <w:rsid w:val="00BC6C06"/>
    <w:rsid w:val="00BE6122"/>
    <w:rsid w:val="00C0006F"/>
    <w:rsid w:val="00C041E8"/>
    <w:rsid w:val="00C05677"/>
    <w:rsid w:val="00C076F4"/>
    <w:rsid w:val="00C10CDB"/>
    <w:rsid w:val="00C139A4"/>
    <w:rsid w:val="00C13F2C"/>
    <w:rsid w:val="00C20257"/>
    <w:rsid w:val="00C21034"/>
    <w:rsid w:val="00C312D6"/>
    <w:rsid w:val="00C35CD1"/>
    <w:rsid w:val="00C43811"/>
    <w:rsid w:val="00C73149"/>
    <w:rsid w:val="00C75008"/>
    <w:rsid w:val="00C82411"/>
    <w:rsid w:val="00C82998"/>
    <w:rsid w:val="00CA3539"/>
    <w:rsid w:val="00CA4A15"/>
    <w:rsid w:val="00CA630D"/>
    <w:rsid w:val="00CB7BBB"/>
    <w:rsid w:val="00CC503A"/>
    <w:rsid w:val="00CC6917"/>
    <w:rsid w:val="00CD58AF"/>
    <w:rsid w:val="00CD6287"/>
    <w:rsid w:val="00CE092A"/>
    <w:rsid w:val="00CE7040"/>
    <w:rsid w:val="00CE71E0"/>
    <w:rsid w:val="00CE78C5"/>
    <w:rsid w:val="00CF1DAD"/>
    <w:rsid w:val="00CF4D6F"/>
    <w:rsid w:val="00D055A8"/>
    <w:rsid w:val="00D10894"/>
    <w:rsid w:val="00D11ADD"/>
    <w:rsid w:val="00D17F04"/>
    <w:rsid w:val="00D20F3A"/>
    <w:rsid w:val="00D21063"/>
    <w:rsid w:val="00D21C74"/>
    <w:rsid w:val="00D24E61"/>
    <w:rsid w:val="00D27FA5"/>
    <w:rsid w:val="00D30DC8"/>
    <w:rsid w:val="00D34536"/>
    <w:rsid w:val="00D40585"/>
    <w:rsid w:val="00D42BD8"/>
    <w:rsid w:val="00D43B3D"/>
    <w:rsid w:val="00D4524F"/>
    <w:rsid w:val="00D478F9"/>
    <w:rsid w:val="00D55869"/>
    <w:rsid w:val="00D622B8"/>
    <w:rsid w:val="00D70283"/>
    <w:rsid w:val="00D72799"/>
    <w:rsid w:val="00D748F8"/>
    <w:rsid w:val="00D74A8E"/>
    <w:rsid w:val="00D80326"/>
    <w:rsid w:val="00D81915"/>
    <w:rsid w:val="00D832BD"/>
    <w:rsid w:val="00D851E6"/>
    <w:rsid w:val="00D86D6C"/>
    <w:rsid w:val="00D960C1"/>
    <w:rsid w:val="00DA6E29"/>
    <w:rsid w:val="00DB0A47"/>
    <w:rsid w:val="00DB3AED"/>
    <w:rsid w:val="00DC0CA8"/>
    <w:rsid w:val="00DC3470"/>
    <w:rsid w:val="00DC425A"/>
    <w:rsid w:val="00DD2AF2"/>
    <w:rsid w:val="00DE602B"/>
    <w:rsid w:val="00DE6EEA"/>
    <w:rsid w:val="00DF1ADF"/>
    <w:rsid w:val="00DF52C9"/>
    <w:rsid w:val="00DF614D"/>
    <w:rsid w:val="00DF6F13"/>
    <w:rsid w:val="00DF7700"/>
    <w:rsid w:val="00E11C18"/>
    <w:rsid w:val="00E12424"/>
    <w:rsid w:val="00E15374"/>
    <w:rsid w:val="00E27731"/>
    <w:rsid w:val="00E3343F"/>
    <w:rsid w:val="00E33F9E"/>
    <w:rsid w:val="00E43767"/>
    <w:rsid w:val="00E43E92"/>
    <w:rsid w:val="00E44827"/>
    <w:rsid w:val="00E4772B"/>
    <w:rsid w:val="00E53FCC"/>
    <w:rsid w:val="00E55D6C"/>
    <w:rsid w:val="00E5711D"/>
    <w:rsid w:val="00E64678"/>
    <w:rsid w:val="00E70815"/>
    <w:rsid w:val="00E72372"/>
    <w:rsid w:val="00E750A6"/>
    <w:rsid w:val="00E764B4"/>
    <w:rsid w:val="00E92410"/>
    <w:rsid w:val="00E9615B"/>
    <w:rsid w:val="00EB3D94"/>
    <w:rsid w:val="00EB6F56"/>
    <w:rsid w:val="00EC0506"/>
    <w:rsid w:val="00EC0641"/>
    <w:rsid w:val="00EC14B2"/>
    <w:rsid w:val="00EC5C0D"/>
    <w:rsid w:val="00EC6AFC"/>
    <w:rsid w:val="00EC7BB3"/>
    <w:rsid w:val="00ED0BB3"/>
    <w:rsid w:val="00EE5DB6"/>
    <w:rsid w:val="00EE7095"/>
    <w:rsid w:val="00EF5593"/>
    <w:rsid w:val="00EF64F7"/>
    <w:rsid w:val="00F02ACD"/>
    <w:rsid w:val="00F0659F"/>
    <w:rsid w:val="00F14322"/>
    <w:rsid w:val="00F2045F"/>
    <w:rsid w:val="00F2236B"/>
    <w:rsid w:val="00F30F5B"/>
    <w:rsid w:val="00F35000"/>
    <w:rsid w:val="00F44D42"/>
    <w:rsid w:val="00F50F26"/>
    <w:rsid w:val="00F56D92"/>
    <w:rsid w:val="00F64FEB"/>
    <w:rsid w:val="00F67C7F"/>
    <w:rsid w:val="00F7412D"/>
    <w:rsid w:val="00F81110"/>
    <w:rsid w:val="00F944CB"/>
    <w:rsid w:val="00F956D4"/>
    <w:rsid w:val="00FA0F71"/>
    <w:rsid w:val="00FA2AC9"/>
    <w:rsid w:val="00FA4BB0"/>
    <w:rsid w:val="00FA763D"/>
    <w:rsid w:val="00FC0BA8"/>
    <w:rsid w:val="00FD0B36"/>
    <w:rsid w:val="00FE2097"/>
    <w:rsid w:val="00FE2EA5"/>
    <w:rsid w:val="00FE64C3"/>
    <w:rsid w:val="00FE69C4"/>
    <w:rsid w:val="00FF5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B954"/>
  <w15:docId w15:val="{E7E9AACB-321F-408E-B36B-67EFA9A6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07C"/>
    <w:pPr>
      <w:widowControl w:val="0"/>
      <w:jc w:val="both"/>
    </w:pPr>
  </w:style>
  <w:style w:type="paragraph" w:styleId="1">
    <w:name w:val="heading 1"/>
    <w:basedOn w:val="a"/>
    <w:next w:val="a"/>
    <w:link w:val="10"/>
    <w:uiPriority w:val="9"/>
    <w:qFormat/>
    <w:rsid w:val="00C35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B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40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CD1"/>
    <w:rPr>
      <w:b/>
      <w:bCs/>
      <w:kern w:val="44"/>
      <w:sz w:val="44"/>
      <w:szCs w:val="44"/>
    </w:rPr>
  </w:style>
  <w:style w:type="character" w:customStyle="1" w:styleId="20">
    <w:name w:val="标题 2 字符"/>
    <w:basedOn w:val="a0"/>
    <w:link w:val="2"/>
    <w:uiPriority w:val="9"/>
    <w:rsid w:val="0078067E"/>
    <w:rPr>
      <w:rFonts w:asciiTheme="majorHAnsi" w:eastAsiaTheme="majorEastAsia" w:hAnsiTheme="majorHAnsi" w:cstheme="majorBidi"/>
      <w:b/>
      <w:bCs/>
      <w:sz w:val="32"/>
      <w:szCs w:val="32"/>
    </w:rPr>
  </w:style>
  <w:style w:type="paragraph" w:styleId="a3">
    <w:name w:val="List Paragraph"/>
    <w:basedOn w:val="a"/>
    <w:uiPriority w:val="34"/>
    <w:qFormat/>
    <w:rsid w:val="00F02ACD"/>
    <w:pPr>
      <w:ind w:firstLineChars="200" w:firstLine="420"/>
    </w:pPr>
  </w:style>
  <w:style w:type="character" w:customStyle="1" w:styleId="30">
    <w:name w:val="标题 3 字符"/>
    <w:basedOn w:val="a0"/>
    <w:link w:val="3"/>
    <w:uiPriority w:val="9"/>
    <w:rsid w:val="00AA3B2E"/>
    <w:rPr>
      <w:b/>
      <w:bCs/>
      <w:sz w:val="32"/>
      <w:szCs w:val="32"/>
    </w:rPr>
  </w:style>
  <w:style w:type="character" w:styleId="a4">
    <w:name w:val="Placeholder Text"/>
    <w:basedOn w:val="a0"/>
    <w:uiPriority w:val="99"/>
    <w:semiHidden/>
    <w:rsid w:val="00203F77"/>
    <w:rPr>
      <w:color w:val="808080"/>
    </w:rPr>
  </w:style>
  <w:style w:type="paragraph" w:styleId="a5">
    <w:name w:val="header"/>
    <w:basedOn w:val="a"/>
    <w:link w:val="a6"/>
    <w:uiPriority w:val="99"/>
    <w:unhideWhenUsed/>
    <w:rsid w:val="005406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06CD"/>
    <w:rPr>
      <w:sz w:val="18"/>
      <w:szCs w:val="18"/>
    </w:rPr>
  </w:style>
  <w:style w:type="paragraph" w:styleId="a7">
    <w:name w:val="footer"/>
    <w:basedOn w:val="a"/>
    <w:link w:val="a8"/>
    <w:uiPriority w:val="99"/>
    <w:unhideWhenUsed/>
    <w:rsid w:val="005406CD"/>
    <w:pPr>
      <w:tabs>
        <w:tab w:val="center" w:pos="4153"/>
        <w:tab w:val="right" w:pos="8306"/>
      </w:tabs>
      <w:snapToGrid w:val="0"/>
      <w:jc w:val="left"/>
    </w:pPr>
    <w:rPr>
      <w:sz w:val="18"/>
      <w:szCs w:val="18"/>
    </w:rPr>
  </w:style>
  <w:style w:type="character" w:customStyle="1" w:styleId="a8">
    <w:name w:val="页脚 字符"/>
    <w:basedOn w:val="a0"/>
    <w:link w:val="a7"/>
    <w:uiPriority w:val="99"/>
    <w:rsid w:val="005406CD"/>
    <w:rPr>
      <w:sz w:val="18"/>
      <w:szCs w:val="18"/>
    </w:rPr>
  </w:style>
  <w:style w:type="character" w:customStyle="1" w:styleId="40">
    <w:name w:val="标题 4 字符"/>
    <w:basedOn w:val="a0"/>
    <w:link w:val="4"/>
    <w:uiPriority w:val="9"/>
    <w:rsid w:val="005406CD"/>
    <w:rPr>
      <w:rFonts w:asciiTheme="majorHAnsi" w:eastAsiaTheme="majorEastAsia" w:hAnsiTheme="majorHAnsi" w:cstheme="majorBidi"/>
      <w:b/>
      <w:bCs/>
      <w:sz w:val="28"/>
      <w:szCs w:val="28"/>
    </w:rPr>
  </w:style>
  <w:style w:type="character" w:customStyle="1" w:styleId="q4iawc">
    <w:name w:val="q4iawc"/>
    <w:basedOn w:val="a0"/>
    <w:rsid w:val="005406CD"/>
  </w:style>
  <w:style w:type="character" w:customStyle="1" w:styleId="fontstyle01">
    <w:name w:val="fontstyle01"/>
    <w:basedOn w:val="a0"/>
    <w:rsid w:val="005406CD"/>
    <w:rPr>
      <w:rFonts w:ascii="NimbusSanL-Regu" w:hAnsi="NimbusSanL-Regu" w:hint="default"/>
      <w:b w:val="0"/>
      <w:bCs w:val="0"/>
      <w:i w:val="0"/>
      <w:iCs w:val="0"/>
      <w:color w:val="000000"/>
      <w:sz w:val="16"/>
      <w:szCs w:val="16"/>
    </w:rPr>
  </w:style>
  <w:style w:type="character" w:styleId="a9">
    <w:name w:val="Hyperlink"/>
    <w:basedOn w:val="a0"/>
    <w:uiPriority w:val="99"/>
    <w:unhideWhenUsed/>
    <w:rsid w:val="005406CD"/>
    <w:rPr>
      <w:color w:val="0563C1" w:themeColor="hyperlink"/>
      <w:u w:val="single"/>
    </w:rPr>
  </w:style>
  <w:style w:type="character" w:styleId="aa">
    <w:name w:val="Unresolved Mention"/>
    <w:basedOn w:val="a0"/>
    <w:uiPriority w:val="99"/>
    <w:semiHidden/>
    <w:unhideWhenUsed/>
    <w:rsid w:val="005406CD"/>
    <w:rPr>
      <w:color w:val="605E5C"/>
      <w:shd w:val="clear" w:color="auto" w:fill="E1DFDD"/>
    </w:rPr>
  </w:style>
  <w:style w:type="character" w:styleId="ab">
    <w:name w:val="Strong"/>
    <w:basedOn w:val="a0"/>
    <w:uiPriority w:val="22"/>
    <w:qFormat/>
    <w:rsid w:val="005406CD"/>
    <w:rPr>
      <w:b/>
      <w:bCs/>
    </w:rPr>
  </w:style>
  <w:style w:type="paragraph" w:styleId="ac">
    <w:name w:val="caption"/>
    <w:basedOn w:val="a"/>
    <w:next w:val="a"/>
    <w:uiPriority w:val="35"/>
    <w:unhideWhenUsed/>
    <w:qFormat/>
    <w:rsid w:val="005406CD"/>
    <w:rPr>
      <w:rFonts w:asciiTheme="majorHAnsi" w:eastAsia="黑体" w:hAnsiTheme="majorHAnsi" w:cstheme="majorBidi"/>
      <w:sz w:val="20"/>
      <w:szCs w:val="20"/>
    </w:rPr>
  </w:style>
  <w:style w:type="character" w:styleId="ad">
    <w:name w:val="Emphasis"/>
    <w:basedOn w:val="a0"/>
    <w:uiPriority w:val="20"/>
    <w:qFormat/>
    <w:rsid w:val="005406CD"/>
    <w:rPr>
      <w:i/>
      <w:iCs/>
    </w:rPr>
  </w:style>
  <w:style w:type="character" w:customStyle="1" w:styleId="fontstyle21">
    <w:name w:val="fontstyle21"/>
    <w:basedOn w:val="a0"/>
    <w:rsid w:val="005406CD"/>
    <w:rPr>
      <w:rFonts w:ascii="URWPalladioL-Ital" w:hAnsi="URWPalladioL-Ital" w:hint="default"/>
      <w:b w:val="0"/>
      <w:bCs w:val="0"/>
      <w:i/>
      <w:iCs/>
      <w:color w:val="000000"/>
      <w:sz w:val="16"/>
      <w:szCs w:val="16"/>
    </w:rPr>
  </w:style>
  <w:style w:type="paragraph" w:customStyle="1" w:styleId="nova-legacy-e-listitem">
    <w:name w:val="nova-legacy-e-list__item"/>
    <w:basedOn w:val="a"/>
    <w:rsid w:val="005406CD"/>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5406CD"/>
  </w:style>
  <w:style w:type="paragraph" w:styleId="ae">
    <w:name w:val="Revision"/>
    <w:hidden/>
    <w:uiPriority w:val="99"/>
    <w:semiHidden/>
    <w:rsid w:val="005406CD"/>
  </w:style>
  <w:style w:type="table" w:styleId="af">
    <w:name w:val="Table Grid"/>
    <w:basedOn w:val="a1"/>
    <w:uiPriority w:val="39"/>
    <w:rsid w:val="00540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5406CD"/>
    <w:rPr>
      <w:sz w:val="21"/>
      <w:szCs w:val="21"/>
    </w:rPr>
  </w:style>
  <w:style w:type="paragraph" w:styleId="af1">
    <w:name w:val="annotation text"/>
    <w:basedOn w:val="a"/>
    <w:link w:val="af2"/>
    <w:uiPriority w:val="99"/>
    <w:semiHidden/>
    <w:unhideWhenUsed/>
    <w:rsid w:val="005406CD"/>
    <w:pPr>
      <w:jc w:val="left"/>
    </w:pPr>
  </w:style>
  <w:style w:type="character" w:customStyle="1" w:styleId="af2">
    <w:name w:val="批注文字 字符"/>
    <w:basedOn w:val="a0"/>
    <w:link w:val="af1"/>
    <w:uiPriority w:val="99"/>
    <w:semiHidden/>
    <w:rsid w:val="005406CD"/>
  </w:style>
  <w:style w:type="paragraph" w:styleId="af3">
    <w:name w:val="annotation subject"/>
    <w:basedOn w:val="af1"/>
    <w:next w:val="af1"/>
    <w:link w:val="af4"/>
    <w:uiPriority w:val="99"/>
    <w:semiHidden/>
    <w:unhideWhenUsed/>
    <w:rsid w:val="005406CD"/>
    <w:rPr>
      <w:b/>
      <w:bCs/>
    </w:rPr>
  </w:style>
  <w:style w:type="character" w:customStyle="1" w:styleId="af4">
    <w:name w:val="批注主题 字符"/>
    <w:basedOn w:val="af2"/>
    <w:link w:val="af3"/>
    <w:uiPriority w:val="99"/>
    <w:semiHidden/>
    <w:rsid w:val="005406CD"/>
    <w:rPr>
      <w:b/>
      <w:bCs/>
    </w:rPr>
  </w:style>
  <w:style w:type="character" w:customStyle="1" w:styleId="high-light-bg">
    <w:name w:val="high-light-bg"/>
    <w:basedOn w:val="a0"/>
    <w:rsid w:val="003C3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22</Pages>
  <Words>7182</Words>
  <Characters>40944</Characters>
  <Application>Microsoft Office Word</Application>
  <DocSecurity>0</DocSecurity>
  <Lines>341</Lines>
  <Paragraphs>96</Paragraphs>
  <ScaleCrop>false</ScaleCrop>
  <Company/>
  <LinksUpToDate>false</LinksUpToDate>
  <CharactersWithSpaces>48030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90</cp:revision>
  <dcterms:created xsi:type="dcterms:W3CDTF">2022-06-28T13:49:00Z</dcterms:created>
  <dcterms:modified xsi:type="dcterms:W3CDTF">2022-07-02T08:28:00Z</dcterms:modified>
</cp:coreProperties>
</file>
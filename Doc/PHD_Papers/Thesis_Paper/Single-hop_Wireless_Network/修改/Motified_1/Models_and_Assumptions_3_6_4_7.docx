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C9C09EB" w14:textId="7A4E5DE5" w:rsidR="001D1294" w:rsidRPr="00756C87" w:rsidRDefault="001D1294" w:rsidP="001D1294">
      <w:pPr>
        <w:widowControl/>
        <w:shd w:val="clear" w:color="auto" w:fill="FFFFFF"/>
        <w:spacing w:line="450" w:lineRule="atLeast"/>
        <w:jc w:val="center"/>
        <w:outlineLvl w:val="0"/>
        <w:rPr>
          <w:rFonts w:ascii="Times New Roman" w:eastAsia="宋体" w:hAnsi="Times New Roman" w:cs="Times New Roman"/>
          <w:b/>
          <w:bCs/>
          <w:color w:val="800000"/>
          <w:kern w:val="0"/>
          <w:sz w:val="32"/>
          <w:szCs w:val="32"/>
        </w:rPr>
      </w:pPr>
      <w:bookmarkStart w:id="0" w:name="_Toc94273366"/>
      <w:r w:rsidRPr="00756C87">
        <w:rPr>
          <w:rFonts w:ascii="Times New Roman" w:eastAsia="宋体" w:hAnsi="Times New Roman" w:cs="Times New Roman"/>
          <w:b/>
          <w:bCs/>
          <w:color w:val="800000"/>
          <w:kern w:val="0"/>
          <w:sz w:val="32"/>
          <w:szCs w:val="32"/>
        </w:rPr>
        <w:t>A</w:t>
      </w:r>
      <w:r w:rsidR="00772F98">
        <w:rPr>
          <w:rFonts w:ascii="Times New Roman" w:eastAsia="宋体" w:hAnsi="Times New Roman" w:cs="Times New Roman" w:hint="eastAsia"/>
          <w:b/>
          <w:bCs/>
          <w:color w:val="800000"/>
          <w:kern w:val="0"/>
          <w:sz w:val="32"/>
          <w:szCs w:val="32"/>
        </w:rPr>
        <w:t>n</w:t>
      </w:r>
      <w:r w:rsidR="00772F98">
        <w:rPr>
          <w:rFonts w:ascii="Times New Roman" w:eastAsia="宋体" w:hAnsi="Times New Roman" w:cs="Times New Roman"/>
          <w:b/>
          <w:bCs/>
          <w:color w:val="800000"/>
          <w:kern w:val="0"/>
          <w:sz w:val="32"/>
          <w:szCs w:val="32"/>
        </w:rPr>
        <w:t xml:space="preserve"> Efficient</w:t>
      </w:r>
      <w:r w:rsidRPr="00756C87">
        <w:rPr>
          <w:rFonts w:ascii="Times New Roman" w:eastAsia="宋体" w:hAnsi="Times New Roman" w:cs="Times New Roman"/>
          <w:b/>
          <w:bCs/>
          <w:color w:val="800000"/>
          <w:kern w:val="0"/>
          <w:sz w:val="32"/>
          <w:szCs w:val="32"/>
        </w:rPr>
        <w:t xml:space="preserve"> Blockchain Consensus Protocol for Wireless Blockchain Systems</w:t>
      </w:r>
    </w:p>
    <w:p w14:paraId="39357A54" w14:textId="77777777" w:rsidR="001D1294" w:rsidRDefault="001D1294" w:rsidP="001D1294">
      <w:pPr>
        <w:rPr>
          <w:rFonts w:ascii="Times New Roman" w:eastAsia="宋体" w:hAnsi="Times New Roman" w:cs="Times New Roman"/>
          <w:b/>
          <w:bCs/>
          <w:color w:val="800000"/>
          <w:kern w:val="0"/>
          <w:sz w:val="28"/>
          <w:szCs w:val="28"/>
        </w:rPr>
      </w:pPr>
    </w:p>
    <w:p w14:paraId="53A2A907" w14:textId="4C7891A0" w:rsidR="001D1294" w:rsidRPr="008A4EC9" w:rsidRDefault="001D1294" w:rsidP="001D1294">
      <w:pPr>
        <w:rPr>
          <w:rFonts w:ascii="Times New Roman" w:hAnsi="Times New Roman" w:cs="Times New Roman"/>
          <w:sz w:val="24"/>
          <w:szCs w:val="24"/>
        </w:rPr>
      </w:pPr>
      <w:r w:rsidRPr="0085138F">
        <w:rPr>
          <w:rFonts w:ascii="Times New Roman" w:hAnsi="Times New Roman" w:cs="Times New Roman"/>
          <w:b/>
          <w:bCs/>
          <w:sz w:val="24"/>
          <w:szCs w:val="24"/>
        </w:rPr>
        <w:t>Abstract</w:t>
      </w:r>
      <w:r>
        <w:rPr>
          <w:rFonts w:ascii="Times New Roman" w:hAnsi="Times New Roman" w:cs="Times New Roman"/>
          <w:b/>
          <w:bCs/>
          <w:sz w:val="24"/>
          <w:szCs w:val="24"/>
        </w:rPr>
        <w:t xml:space="preserve">- </w:t>
      </w:r>
      <w:r>
        <w:rPr>
          <w:rFonts w:ascii="Times New Roman" w:hAnsi="Times New Roman" w:cs="Times New Roman"/>
          <w:sz w:val="24"/>
          <w:szCs w:val="24"/>
        </w:rPr>
        <w:t xml:space="preserve">Blockchain can solve security and trust challenges in wireless networks. </w:t>
      </w:r>
      <w:r>
        <w:rPr>
          <w:rFonts w:ascii="Times New Roman" w:hAnsi="Times New Roman" w:cs="Times New Roman" w:hint="eastAsia"/>
          <w:sz w:val="24"/>
          <w:szCs w:val="24"/>
        </w:rPr>
        <w:t>M</w:t>
      </w:r>
      <w:r>
        <w:rPr>
          <w:rFonts w:ascii="Times New Roman" w:hAnsi="Times New Roman" w:cs="Times New Roman"/>
          <w:sz w:val="24"/>
          <w:szCs w:val="24"/>
        </w:rPr>
        <w:t>ost previous studies of blockchain consensus protocols in wireless network rely on efficient and stable transmissions and correct leaders. Nevertheless, nodes in wireless blockchain have limited physical resources, unreliable channels, and varying bandwidths influenced jamming attacks or environments.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this paper, we propose a novel Byzantine fault-tolerant consensus protocol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w:t>
      </w:r>
      <w:r>
        <w:rPr>
          <w:rFonts w:ascii="Times New Roman" w:eastAsia="宋体" w:hAnsi="Times New Roman" w:cs="Times New Roman"/>
          <w:kern w:val="0"/>
          <w:sz w:val="24"/>
          <w:szCs w:val="24"/>
        </w:rPr>
        <w:t>(</w:t>
      </w:r>
      <w:r w:rsidRPr="00C609CE">
        <w:rPr>
          <w:rFonts w:ascii="Times New Roman" w:eastAsia="宋体" w:hAnsi="Times New Roman" w:cs="Times New Roman"/>
          <w:b/>
          <w:bCs/>
          <w:sz w:val="24"/>
          <w:szCs w:val="24"/>
        </w:rPr>
        <w:t>S</w:t>
      </w:r>
      <w:r>
        <w:rPr>
          <w:rFonts w:ascii="Times New Roman" w:eastAsia="宋体" w:hAnsi="Times New Roman" w:cs="Times New Roman"/>
          <w:sz w:val="24"/>
          <w:szCs w:val="24"/>
        </w:rPr>
        <w:t>tability-aware</w:t>
      </w:r>
      <w:r>
        <w:rPr>
          <w:rFonts w:ascii="Times New Roman" w:eastAsia="宋体" w:hAnsi="Times New Roman" w:cs="Times New Roman"/>
          <w:kern w:val="0"/>
          <w:sz w:val="24"/>
          <w:szCs w:val="24"/>
        </w:rPr>
        <w:t xml:space="preserve"> </w:t>
      </w:r>
      <w:r w:rsidRPr="00CB4930">
        <w:rPr>
          <w:rFonts w:ascii="Times New Roman" w:eastAsia="宋体" w:hAnsi="Times New Roman" w:cs="Times New Roman"/>
          <w:b/>
          <w:bCs/>
          <w:kern w:val="0"/>
          <w:sz w:val="24"/>
          <w:szCs w:val="24"/>
        </w:rPr>
        <w:t>Wi</w:t>
      </w:r>
      <w:r>
        <w:rPr>
          <w:rFonts w:ascii="Times New Roman" w:eastAsia="宋体" w:hAnsi="Times New Roman" w:cs="Times New Roman"/>
          <w:kern w:val="0"/>
          <w:sz w:val="24"/>
          <w:szCs w:val="24"/>
        </w:rPr>
        <w:t xml:space="preserve">reless </w:t>
      </w:r>
      <w:r w:rsidRPr="00CB4930">
        <w:rPr>
          <w:rFonts w:ascii="Times New Roman" w:eastAsia="宋体" w:hAnsi="Times New Roman" w:cs="Times New Roman"/>
          <w:b/>
          <w:bCs/>
          <w:kern w:val="0"/>
          <w:sz w:val="24"/>
          <w:szCs w:val="24"/>
        </w:rPr>
        <w:t>B</w:t>
      </w:r>
      <w:r>
        <w:rPr>
          <w:rFonts w:ascii="Times New Roman" w:eastAsia="宋体" w:hAnsi="Times New Roman" w:cs="Times New Roman"/>
          <w:kern w:val="0"/>
          <w:sz w:val="24"/>
          <w:szCs w:val="24"/>
        </w:rPr>
        <w:t xml:space="preserve">lockchain) </w:t>
      </w:r>
      <w:r>
        <w:rPr>
          <w:rFonts w:ascii="Times New Roman" w:hAnsi="Times New Roman" w:cs="Times New Roman"/>
          <w:sz w:val="24"/>
          <w:szCs w:val="24"/>
        </w:rPr>
        <w:t xml:space="preserve">for blockchain in wireless networks, which do not rely on reliable communications.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selects a block proposer randomly to prevent adversary corrupting the block proposer, and uses a threshold</w:t>
      </w:r>
      <w:r w:rsidR="00937222">
        <w:rPr>
          <w:rFonts w:ascii="Times New Roman" w:hAnsi="Times New Roman" w:cs="Times New Roman"/>
          <w:sz w:val="24"/>
          <w:szCs w:val="24"/>
        </w:rPr>
        <w:t xml:space="preserve"> BLS</w:t>
      </w:r>
      <w:r>
        <w:rPr>
          <w:rFonts w:ascii="Times New Roman" w:hAnsi="Times New Roman" w:cs="Times New Roman"/>
          <w:sz w:val="24"/>
          <w:szCs w:val="24"/>
        </w:rPr>
        <w:t xml:space="preserve"> signature scheme as block proposal voting mechanism to improve the performance of blockchain system. Because only one block will be confirmed in per round, </w:t>
      </w:r>
      <w:proofErr w:type="spellStart"/>
      <w:r>
        <w:rPr>
          <w:rFonts w:ascii="Times New Roman" w:hAnsi="Times New Roman" w:cs="Times New Roman"/>
          <w:sz w:val="24"/>
          <w:szCs w:val="24"/>
        </w:rPr>
        <w:t>SWIB</w:t>
      </w:r>
      <w:proofErr w:type="spellEnd"/>
      <w:r>
        <w:rPr>
          <w:rFonts w:ascii="Times New Roman" w:hAnsi="Times New Roman" w:cs="Times New Roman"/>
          <w:sz w:val="24"/>
          <w:szCs w:val="24"/>
        </w:rPr>
        <w:t xml:space="preserve"> protocol can avoid the occurrence of conflicting blocks and blockchain forks. Moreover, it can guarantee security while tolerating </w:t>
      </w:r>
      <w:r>
        <w:rPr>
          <w:rFonts w:ascii="Times New Roman" w:hAnsi="Times New Roman" w:cs="Times New Roman" w:hint="eastAsia"/>
          <w:sz w:val="24"/>
          <w:szCs w:val="24"/>
        </w:rPr>
        <w:t>a</w:t>
      </w:r>
      <w:r>
        <w:rPr>
          <w:rFonts w:ascii="Times New Roman" w:hAnsi="Times New Roman" w:cs="Times New Roman"/>
          <w:sz w:val="24"/>
          <w:szCs w:val="24"/>
        </w:rPr>
        <w:t xml:space="preserve">t </w:t>
      </w:r>
      <w:r>
        <w:rPr>
          <w:rFonts w:ascii="Times New Roman" w:hAnsi="Times New Roman" w:cs="Times New Roman" w:hint="eastAsia"/>
          <w:sz w:val="24"/>
          <w:szCs w:val="24"/>
        </w:rPr>
        <w:t>most</w:t>
      </w:r>
      <w:r>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consensus nodes. Extensive simulation results show that </w:t>
      </w:r>
      <w:proofErr w:type="spellStart"/>
      <w:r>
        <w:rPr>
          <w:rFonts w:ascii="Times New Roman" w:hAnsi="Times New Roman" w:cs="Times New Roman"/>
          <w:kern w:val="0"/>
          <w:sz w:val="24"/>
          <w:szCs w:val="24"/>
        </w:rPr>
        <w:t>SWIB</w:t>
      </w:r>
      <w:proofErr w:type="spellEnd"/>
      <w:r>
        <w:rPr>
          <w:rFonts w:ascii="Times New Roman" w:hAnsi="Times New Roman" w:cs="Times New Roman"/>
          <w:kern w:val="0"/>
          <w:sz w:val="24"/>
          <w:szCs w:val="24"/>
        </w:rPr>
        <w:t xml:space="preserve"> is resistant to jamming attack and Sybil attack.</w:t>
      </w:r>
    </w:p>
    <w:p w14:paraId="223B5A72" w14:textId="77777777" w:rsidR="001D1294" w:rsidRPr="00F42B5A"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5A098647" w14:textId="77777777" w:rsidR="001D1294"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Pr>
          <w:rFonts w:ascii="Times New Roman" w:eastAsia="宋体" w:hAnsi="Times New Roman" w:cs="Times New Roman"/>
          <w:sz w:val="24"/>
          <w:szCs w:val="24"/>
        </w:rPr>
        <w:t xml:space="preserve"> technologies, much work has been carried out to</w:t>
      </w:r>
      <w:r w:rsidRPr="00920E1E">
        <w:rPr>
          <w:rFonts w:ascii="Times New Roman" w:eastAsia="宋体" w:hAnsi="Times New Roman" w:cs="Times New Roman"/>
          <w:sz w:val="24"/>
          <w:szCs w:val="24"/>
        </w:rPr>
        <w:t xml:space="preserve"> </w:t>
      </w:r>
      <w:r w:rsidRPr="00CA5769">
        <w:rPr>
          <w:rFonts w:ascii="Times New Roman" w:eastAsia="宋体" w:hAnsi="Times New Roman" w:cs="Times New Roman"/>
          <w:sz w:val="24"/>
          <w:szCs w:val="24"/>
        </w:rPr>
        <w:t xml:space="preserve">apply blockchains </w:t>
      </w:r>
      <w:r>
        <w:rPr>
          <w:rFonts w:ascii="Times New Roman" w:eastAsia="宋体" w:hAnsi="Times New Roman" w:cs="Times New Roman"/>
          <w:sz w:val="24"/>
          <w:szCs w:val="24"/>
        </w:rPr>
        <w:t>in</w:t>
      </w:r>
      <w:r w:rsidRPr="00CA5769">
        <w:rPr>
          <w:rFonts w:ascii="Times New Roman" w:eastAsia="宋体" w:hAnsi="Times New Roman" w:cs="Times New Roman"/>
          <w:sz w:val="24"/>
          <w:szCs w:val="24"/>
        </w:rPr>
        <w:t xml:space="preserve"> wireless applications</w:t>
      </w:r>
      <w:r w:rsidRPr="00920E1E">
        <w:rPr>
          <w:rFonts w:ascii="Times New Roman" w:eastAsia="宋体" w:hAnsi="Times New Roman" w:cs="Times New Roman"/>
          <w:sz w:val="24"/>
          <w:szCs w:val="24"/>
        </w:rPr>
        <w:t xml:space="preserve">, such as mobile edge computing [1],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 [2], </w:t>
      </w:r>
      <w:r>
        <w:rPr>
          <w:rFonts w:ascii="Times New Roman" w:eastAsia="宋体" w:hAnsi="Times New Roman" w:cs="Times New Roman"/>
          <w:sz w:val="24"/>
          <w:szCs w:val="24"/>
        </w:rPr>
        <w:t xml:space="preserve">the </w:t>
      </w:r>
      <w:r w:rsidRPr="00920E1E">
        <w:rPr>
          <w:rFonts w:ascii="Times New Roman" w:eastAsia="宋体" w:hAnsi="Times New Roman" w:cs="Times New Roman"/>
          <w:sz w:val="24"/>
          <w:szCs w:val="24"/>
        </w:rPr>
        <w:t xml:space="preserve">Internet of </w:t>
      </w:r>
      <w:r>
        <w:rPr>
          <w:rFonts w:ascii="Times New Roman" w:eastAsia="宋体" w:hAnsi="Times New Roman" w:cs="Times New Roman"/>
          <w:sz w:val="24"/>
          <w:szCs w:val="24"/>
        </w:rPr>
        <w:t>V</w:t>
      </w:r>
      <w:r w:rsidRPr="00920E1E">
        <w:rPr>
          <w:rFonts w:ascii="Times New Roman" w:eastAsia="宋体" w:hAnsi="Times New Roman" w:cs="Times New Roman"/>
          <w:sz w:val="24"/>
          <w:szCs w:val="24"/>
        </w:rPr>
        <w:t xml:space="preserve">ehicles [3], </w:t>
      </w:r>
      <w:r>
        <w:rPr>
          <w:rFonts w:ascii="Times New Roman" w:eastAsia="宋体" w:hAnsi="Times New Roman" w:cs="Times New Roman"/>
          <w:sz w:val="24"/>
          <w:szCs w:val="24"/>
        </w:rPr>
        <w:t>etc</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Applications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network</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face with significant challenge of security and trust.</w:t>
      </w:r>
      <w:r>
        <w:rPr>
          <w:rFonts w:ascii="Times New Roman" w:eastAsia="宋体" w:hAnsi="Times New Roman" w:cs="Times New Roman"/>
          <w:sz w:val="24"/>
          <w:szCs w:val="24"/>
        </w:rPr>
        <w:t xml:space="preserve"> Resources constrained mobile devices are vulnerable to various attacks. Meanwhile, the open communication of wireless networks is heavily impacted by environment. Both channel bandwidth and jamming attacks make the communication in wireless networks become unstable and unreliable. Blockchain </w:t>
      </w:r>
      <w:r w:rsidRPr="00920E1E">
        <w:rPr>
          <w:rFonts w:ascii="Times New Roman" w:eastAsia="宋体" w:hAnsi="Times New Roman" w:cs="Times New Roman"/>
          <w:sz w:val="24"/>
          <w:szCs w:val="24"/>
        </w:rPr>
        <w:t>has received great attention from both academia and industry.</w:t>
      </w:r>
      <w:r>
        <w:rPr>
          <w:rFonts w:ascii="Times New Roman" w:eastAsia="宋体" w:hAnsi="Times New Roman" w:cs="Times New Roman"/>
          <w:sz w:val="24"/>
          <w:szCs w:val="24"/>
        </w:rPr>
        <w:t xml:space="preserve"> With salient properties of</w:t>
      </w:r>
      <w:r w:rsidRPr="00920E1E">
        <w:rPr>
          <w:rFonts w:ascii="Times New Roman" w:eastAsia="宋体" w:hAnsi="Times New Roman" w:cs="Times New Roman"/>
          <w:sz w:val="24"/>
          <w:szCs w:val="24"/>
        </w:rPr>
        <w:t xml:space="preserve"> decentralization</w:t>
      </w:r>
      <w:r>
        <w:rPr>
          <w:rFonts w:ascii="Times New Roman" w:eastAsia="宋体" w:hAnsi="Times New Roman" w:cs="Times New Roman"/>
          <w:sz w:val="24"/>
          <w:szCs w:val="24"/>
        </w:rPr>
        <w:t xml:space="preserve"> and </w:t>
      </w:r>
      <w:r w:rsidRPr="00920E1E">
        <w:rPr>
          <w:rFonts w:ascii="Times New Roman" w:eastAsia="宋体" w:hAnsi="Times New Roman" w:cs="Times New Roman"/>
          <w:sz w:val="24"/>
          <w:szCs w:val="24"/>
        </w:rPr>
        <w:t xml:space="preserve">persistence </w:t>
      </w:r>
      <w:r>
        <w:rPr>
          <w:rFonts w:ascii="Times New Roman" w:eastAsia="宋体" w:hAnsi="Times New Roman" w:cs="Times New Roman"/>
          <w:sz w:val="24"/>
          <w:szCs w:val="24"/>
        </w:rPr>
        <w:t>as well as</w:t>
      </w:r>
      <w:r w:rsidRPr="00920E1E">
        <w:rPr>
          <w:rFonts w:ascii="Times New Roman" w:eastAsia="宋体" w:hAnsi="Times New Roman" w:cs="Times New Roman"/>
          <w:sz w:val="24"/>
          <w:szCs w:val="24"/>
        </w:rPr>
        <w:t xml:space="preserve"> traceability</w:t>
      </w:r>
      <w:r>
        <w:rPr>
          <w:rFonts w:ascii="Times New Roman" w:eastAsia="宋体" w:hAnsi="Times New Roman" w:cs="Times New Roman"/>
          <w:sz w:val="24"/>
          <w:szCs w:val="24"/>
        </w:rPr>
        <w:t xml:space="preserve">, blockchain </w:t>
      </w:r>
      <w:r w:rsidRPr="00920E1E">
        <w:rPr>
          <w:rFonts w:ascii="Times New Roman" w:eastAsia="宋体" w:hAnsi="Times New Roman" w:cs="Times New Roman"/>
          <w:sz w:val="24"/>
          <w:szCs w:val="24"/>
        </w:rPr>
        <w:t>provide</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 new way to solve </w:t>
      </w:r>
      <w:r>
        <w:rPr>
          <w:rFonts w:ascii="Times New Roman" w:eastAsia="宋体" w:hAnsi="Times New Roman" w:cs="Times New Roman"/>
          <w:sz w:val="24"/>
          <w:szCs w:val="24"/>
        </w:rPr>
        <w:t>security and trust</w:t>
      </w:r>
      <w:r w:rsidRPr="00920E1E">
        <w:rPr>
          <w:rFonts w:ascii="Times New Roman" w:eastAsia="宋体" w:hAnsi="Times New Roman" w:cs="Times New Roman"/>
          <w:sz w:val="24"/>
          <w:szCs w:val="24"/>
        </w:rPr>
        <w:t xml:space="preserve"> problems.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This means that blockchain technology can provide r</w:t>
      </w:r>
      <w:r w:rsidRPr="00920E1E">
        <w:rPr>
          <w:rFonts w:ascii="Times New Roman" w:eastAsia="宋体" w:hAnsi="Times New Roman" w:cs="Times New Roman"/>
          <w:sz w:val="24"/>
          <w:szCs w:val="24"/>
        </w:rPr>
        <w:t xml:space="preserve">eliable and secure resource sharing services </w:t>
      </w:r>
      <w:r>
        <w:rPr>
          <w:rFonts w:ascii="Times New Roman" w:eastAsia="宋体" w:hAnsi="Times New Roman" w:cs="Times New Roman"/>
          <w:sz w:val="24"/>
          <w:szCs w:val="24"/>
        </w:rPr>
        <w:t>in wireless networks.</w:t>
      </w:r>
      <w:r>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 this case, secure, trust</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efficient services of data interaction, secure access control, data traceability, identity authentication in wireless field can be supported by</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integrati</w:t>
      </w:r>
      <w:r>
        <w:rPr>
          <w:rFonts w:ascii="Times New Roman" w:eastAsia="宋体" w:hAnsi="Times New Roman" w:cs="Times New Roman"/>
          <w:sz w:val="24"/>
          <w:szCs w:val="24"/>
        </w:rPr>
        <w:t>on of</w:t>
      </w:r>
      <w:r w:rsidRPr="00920E1E">
        <w:rPr>
          <w:rFonts w:ascii="Times New Roman" w:eastAsia="宋体" w:hAnsi="Times New Roman" w:cs="Times New Roman"/>
          <w:sz w:val="24"/>
          <w:szCs w:val="24"/>
        </w:rPr>
        <w:t xml:space="preserve"> blockchain </w:t>
      </w:r>
      <w:r>
        <w:rPr>
          <w:rFonts w:ascii="Times New Roman" w:eastAsia="宋体" w:hAnsi="Times New Roman" w:cs="Times New Roman"/>
          <w:sz w:val="24"/>
          <w:szCs w:val="24"/>
        </w:rPr>
        <w:t>and</w:t>
      </w:r>
      <w:r w:rsidRPr="00920E1E">
        <w:rPr>
          <w:rFonts w:ascii="Times New Roman" w:eastAsia="宋体" w:hAnsi="Times New Roman" w:cs="Times New Roman"/>
          <w:sz w:val="24"/>
          <w:szCs w:val="24"/>
        </w:rPr>
        <w:t xml:space="preserve"> wireless networks.</w:t>
      </w:r>
    </w:p>
    <w:p w14:paraId="2962A8E4" w14:textId="62D8DF8C" w:rsidR="00EE431C" w:rsidRPr="00A8166D" w:rsidRDefault="00EE431C" w:rsidP="00EE431C">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on wireless blockchain system</w:t>
      </w:r>
      <w:r>
        <w:rPr>
          <w:rFonts w:ascii="Times New Roman" w:eastAsia="宋体" w:hAnsi="Times New Roman" w:cs="Times New Roman"/>
          <w:sz w:val="24"/>
          <w:szCs w:val="24"/>
        </w:rPr>
        <w:t xml:space="preserve">s </w:t>
      </w:r>
      <w:r>
        <w:rPr>
          <w:rFonts w:ascii="Times New Roman" w:eastAsia="宋体" w:hAnsi="Times New Roman" w:cs="Times New Roman"/>
          <w:sz w:val="24"/>
          <w:szCs w:val="24"/>
        </w:rPr>
        <w:t>is</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directly</w:t>
      </w:r>
      <w:r>
        <w:rPr>
          <w:rFonts w:ascii="Times New Roman" w:eastAsia="宋体" w:hAnsi="Times New Roman" w:cs="Times New Roman"/>
          <w:sz w:val="24"/>
          <w:szCs w:val="24"/>
        </w:rPr>
        <w:t xml:space="preserve"> enable </w:t>
      </w:r>
      <w:r w:rsidRPr="00920E1E">
        <w:rPr>
          <w:rFonts w:ascii="Times New Roman" w:eastAsia="宋体" w:hAnsi="Times New Roman" w:cs="Times New Roman"/>
          <w:sz w:val="24"/>
          <w:szCs w:val="24"/>
        </w:rPr>
        <w:t>popular blockchain protocols deployed in the</w:t>
      </w:r>
      <w:r>
        <w:rPr>
          <w:rFonts w:ascii="Times New Roman" w:eastAsia="宋体" w:hAnsi="Times New Roman" w:cs="Times New Roman"/>
          <w:sz w:val="24"/>
          <w:szCs w:val="24"/>
        </w:rPr>
        <w:t xml:space="preserve"> global</w:t>
      </w:r>
      <w:r w:rsidRPr="00920E1E">
        <w:rPr>
          <w:rFonts w:ascii="Times New Roman" w:eastAsia="宋体" w:hAnsi="Times New Roman" w:cs="Times New Roman"/>
          <w:sz w:val="24"/>
          <w:szCs w:val="24"/>
        </w:rPr>
        <w:t xml:space="preserve"> Internet to wireless network environment.</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C</w:t>
      </w:r>
      <w:r w:rsidRPr="00920E1E">
        <w:rPr>
          <w:rFonts w:ascii="Times New Roman" w:eastAsia="宋体" w:hAnsi="Times New Roman" w:cs="Times New Roman"/>
          <w:sz w:val="24"/>
          <w:szCs w:val="24"/>
        </w:rPr>
        <w:t xml:space="preserve">onsensus </w:t>
      </w:r>
      <w:r>
        <w:rPr>
          <w:rFonts w:ascii="Times New Roman" w:eastAsia="宋体" w:hAnsi="Times New Roman" w:cs="Times New Roman"/>
          <w:sz w:val="24"/>
          <w:szCs w:val="24"/>
        </w:rPr>
        <w:t>algorithms</w:t>
      </w:r>
      <w:r>
        <w:rPr>
          <w:rFonts w:ascii="Times New Roman" w:eastAsia="宋体" w:hAnsi="Times New Roman" w:cs="Times New Roman"/>
          <w:sz w:val="24"/>
          <w:szCs w:val="24"/>
        </w:rPr>
        <w:t xml:space="preserve"> adopted by</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these</w:t>
      </w:r>
      <w:r w:rsidRPr="00920E1E">
        <w:rPr>
          <w:rFonts w:ascii="Times New Roman" w:eastAsia="宋体" w:hAnsi="Times New Roman" w:cs="Times New Roman"/>
          <w:sz w:val="24"/>
          <w:szCs w:val="24"/>
        </w:rPr>
        <w:t xml:space="preserve"> blockchain protocols</w:t>
      </w:r>
      <w:r w:rsidRPr="006F21CF">
        <w:rPr>
          <w:rFonts w:ascii="Times New Roman" w:eastAsia="宋体" w:hAnsi="Times New Roman" w:cs="Times New Roman"/>
          <w:sz w:val="24"/>
          <w:szCs w:val="24"/>
        </w:rPr>
        <w:t xml:space="preserve"> </w:t>
      </w:r>
      <w:r>
        <w:rPr>
          <w:rFonts w:ascii="Times New Roman" w:eastAsia="宋体" w:hAnsi="Times New Roman" w:cs="Times New Roman"/>
          <w:sz w:val="24"/>
          <w:szCs w:val="24"/>
        </w:rPr>
        <w:t>usually require</w:t>
      </w:r>
      <w:r w:rsidRPr="00920E1E">
        <w:rPr>
          <w:rFonts w:ascii="Times New Roman" w:eastAsia="宋体" w:hAnsi="Times New Roman" w:cs="Times New Roman"/>
          <w:sz w:val="24"/>
          <w:szCs w:val="24"/>
        </w:rPr>
        <w:t xml:space="preserve"> massive resources consumption</w:t>
      </w:r>
      <w:r>
        <w:rPr>
          <w:rFonts w:ascii="Times New Roman" w:eastAsia="宋体" w:hAnsi="Times New Roman" w:cs="Times New Roman"/>
          <w:sz w:val="24"/>
          <w:szCs w:val="24"/>
        </w:rPr>
        <w:t xml:space="preserve"> (e.g., Proof-of-Work [4]) and complicated design (e.g., Proof-of-Stake [5])</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or rely on</w:t>
      </w:r>
      <w:r w:rsidRPr="00920E1E">
        <w:rPr>
          <w:rFonts w:ascii="Times New Roman" w:eastAsia="宋体" w:hAnsi="Times New Roman" w:cs="Times New Roman"/>
          <w:sz w:val="24"/>
          <w:szCs w:val="24"/>
        </w:rPr>
        <w:t xml:space="preserve"> reliable communication</w:t>
      </w:r>
      <w:r>
        <w:rPr>
          <w:rFonts w:ascii="Times New Roman" w:eastAsia="宋体" w:hAnsi="Times New Roman" w:cs="Times New Roman"/>
          <w:sz w:val="24"/>
          <w:szCs w:val="24"/>
        </w:rPr>
        <w:t xml:space="preserve">s </w:t>
      </w:r>
      <w:r w:rsidRPr="00920E1E">
        <w:rPr>
          <w:rFonts w:ascii="Times New Roman" w:eastAsia="宋体" w:hAnsi="Times New Roman" w:cs="Times New Roman"/>
          <w:sz w:val="24"/>
          <w:szCs w:val="24"/>
        </w:rPr>
        <w:t>(e.g.</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Practical Byzantine Fault Tolerant [6]).</w:t>
      </w:r>
      <w:r>
        <w:rPr>
          <w:rFonts w:ascii="Times New Roman" w:eastAsia="宋体" w:hAnsi="Times New Roman" w:cs="Times New Roman"/>
          <w:sz w:val="24"/>
          <w:szCs w:val="24"/>
        </w:rPr>
        <w:t xml:space="preserve">  However, </w:t>
      </w:r>
      <w:r w:rsidRPr="00920E1E">
        <w:rPr>
          <w:rFonts w:ascii="Times New Roman" w:eastAsia="宋体" w:hAnsi="Times New Roman" w:cs="Times New Roman"/>
          <w:sz w:val="24"/>
          <w:szCs w:val="24"/>
        </w:rPr>
        <w:t xml:space="preserve">the </w:t>
      </w:r>
      <w:r>
        <w:rPr>
          <w:rFonts w:ascii="Times New Roman" w:eastAsia="宋体" w:hAnsi="Times New Roman" w:cs="Times New Roman"/>
          <w:sz w:val="24"/>
          <w:szCs w:val="24"/>
        </w:rPr>
        <w:t>limitation</w:t>
      </w:r>
      <w:r w:rsidRPr="00920E1E">
        <w:rPr>
          <w:rFonts w:ascii="Times New Roman" w:eastAsia="宋体" w:hAnsi="Times New Roman" w:cs="Times New Roman"/>
          <w:sz w:val="24"/>
          <w:szCs w:val="24"/>
        </w:rPr>
        <w:t xml:space="preserve"> of wireless network</w:t>
      </w:r>
      <w:r>
        <w:rPr>
          <w:rFonts w:ascii="Times New Roman" w:eastAsia="宋体" w:hAnsi="Times New Roman" w:cs="Times New Roman"/>
          <w:sz w:val="24"/>
          <w:szCs w:val="24"/>
        </w:rPr>
        <w:t xml:space="preserve"> makes these classical</w:t>
      </w:r>
      <w:r w:rsidRPr="00920E1E">
        <w:rPr>
          <w:rFonts w:ascii="Times New Roman" w:eastAsia="宋体" w:hAnsi="Times New Roman" w:cs="Times New Roman"/>
          <w:sz w:val="24"/>
          <w:szCs w:val="24"/>
        </w:rPr>
        <w:t xml:space="preserve"> blockchain consensus </w:t>
      </w:r>
      <w:r>
        <w:rPr>
          <w:rFonts w:ascii="Times New Roman" w:eastAsia="宋体" w:hAnsi="Times New Roman" w:cs="Times New Roman"/>
          <w:sz w:val="24"/>
          <w:szCs w:val="24"/>
        </w:rPr>
        <w:t>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difficult to be deployed in </w:t>
      </w:r>
      <w:r w:rsidRPr="00920E1E">
        <w:rPr>
          <w:rFonts w:ascii="Times New Roman" w:eastAsia="宋体" w:hAnsi="Times New Roman" w:cs="Times New Roman"/>
          <w:sz w:val="24"/>
          <w:szCs w:val="24"/>
        </w:rPr>
        <w:t xml:space="preserve">wireless networks. </w:t>
      </w:r>
      <w:r>
        <w:rPr>
          <w:rFonts w:ascii="Times New Roman" w:eastAsia="宋体" w:hAnsi="Times New Roman" w:cs="Times New Roman"/>
          <w:sz w:val="24"/>
          <w:szCs w:val="24"/>
        </w:rPr>
        <w:t>This</w:t>
      </w:r>
      <w:r w:rsidRPr="00920E1E">
        <w:rPr>
          <w:rFonts w:ascii="Times New Roman" w:eastAsia="宋体" w:hAnsi="Times New Roman" w:cs="Times New Roman"/>
          <w:sz w:val="24"/>
          <w:szCs w:val="24"/>
        </w:rPr>
        <w:t xml:space="preserve"> motivat</w:t>
      </w:r>
      <w:r>
        <w:rPr>
          <w:rFonts w:ascii="Times New Roman" w:eastAsia="宋体" w:hAnsi="Times New Roman" w:cs="Times New Roman"/>
          <w:sz w:val="24"/>
          <w:szCs w:val="24"/>
        </w:rPr>
        <w:t xml:space="preserve">es research on design of </w:t>
      </w:r>
      <w:r w:rsidRPr="00920E1E">
        <w:rPr>
          <w:rFonts w:ascii="Times New Roman" w:eastAsia="宋体" w:hAnsi="Times New Roman" w:cs="Times New Roman"/>
          <w:sz w:val="24"/>
          <w:szCs w:val="24"/>
        </w:rPr>
        <w:t xml:space="preserve">blockchain protocol </w:t>
      </w:r>
      <w:r>
        <w:rPr>
          <w:rFonts w:ascii="Times New Roman" w:eastAsia="宋体" w:hAnsi="Times New Roman" w:cs="Times New Roman"/>
          <w:sz w:val="24"/>
          <w:szCs w:val="24"/>
        </w:rPr>
        <w:t xml:space="preserve">for </w:t>
      </w:r>
      <w:r w:rsidRPr="00920E1E">
        <w:rPr>
          <w:rFonts w:ascii="Times New Roman" w:eastAsia="宋体" w:hAnsi="Times New Roman" w:cs="Times New Roman"/>
          <w:sz w:val="24"/>
          <w:szCs w:val="24"/>
        </w:rPr>
        <w:t>wireless networks.</w:t>
      </w:r>
    </w:p>
    <w:p w14:paraId="43F53EDD" w14:textId="77777777" w:rsidR="00A4776C" w:rsidRDefault="001D1294" w:rsidP="001D1294">
      <w:pPr>
        <w:spacing w:afterLines="100" w:after="312"/>
        <w:ind w:firstLine="420"/>
        <w:rPr>
          <w:rFonts w:ascii="Times New Roman" w:eastAsia="宋体" w:hAnsi="Times New Roman" w:cs="Times New Roman"/>
          <w:sz w:val="24"/>
          <w:szCs w:val="24"/>
        </w:rPr>
      </w:pPr>
      <w:bookmarkStart w:id="1" w:name="_Hlk106792080"/>
      <w:r w:rsidRPr="00920E1E">
        <w:rPr>
          <w:rFonts w:ascii="Times New Roman" w:eastAsia="宋体" w:hAnsi="Times New Roman" w:cs="Times New Roman"/>
          <w:sz w:val="24"/>
          <w:szCs w:val="24"/>
        </w:rPr>
        <w:t>C</w:t>
      </w:r>
      <w:r w:rsidRPr="00920E1E">
        <w:rPr>
          <w:rFonts w:ascii="Times New Roman" w:eastAsia="宋体" w:hAnsi="Times New Roman" w:cs="Times New Roman" w:hint="eastAsia"/>
          <w:sz w:val="24"/>
          <w:szCs w:val="24"/>
        </w:rPr>
        <w:t>onsidering</w:t>
      </w:r>
      <w:r w:rsidRPr="00920E1E">
        <w:rPr>
          <w:rFonts w:ascii="Times New Roman" w:eastAsia="宋体" w:hAnsi="Times New Roman" w:cs="Times New Roman"/>
          <w:sz w:val="24"/>
          <w:szCs w:val="24"/>
        </w:rPr>
        <w:t xml:space="preserve"> the low-power wireless devices and instability </w:t>
      </w:r>
      <w:r>
        <w:rPr>
          <w:rFonts w:ascii="Times New Roman" w:eastAsia="宋体" w:hAnsi="Times New Roman" w:cs="Times New Roman"/>
          <w:sz w:val="24"/>
          <w:szCs w:val="24"/>
        </w:rPr>
        <w:t xml:space="preserve">of </w:t>
      </w:r>
      <w:r w:rsidRPr="00920E1E">
        <w:rPr>
          <w:rFonts w:ascii="Times New Roman" w:eastAsia="宋体" w:hAnsi="Times New Roman" w:cs="Times New Roman"/>
          <w:sz w:val="24"/>
          <w:szCs w:val="24"/>
        </w:rPr>
        <w:t>wireless transmission, Xu et al. [9]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an efficient and fair Proof-of-Communication consensus protocol </w:t>
      </w:r>
      <w:r>
        <w:rPr>
          <w:rFonts w:ascii="Times New Roman" w:eastAsia="宋体" w:hAnsi="Times New Roman" w:cs="Times New Roman"/>
          <w:sz w:val="24"/>
          <w:szCs w:val="24"/>
        </w:rPr>
        <w:t>for</w:t>
      </w:r>
      <w:r w:rsidRPr="00920E1E">
        <w:rPr>
          <w:rFonts w:ascii="Times New Roman" w:eastAsia="宋体" w:hAnsi="Times New Roman" w:cs="Times New Roman"/>
          <w:sz w:val="24"/>
          <w:szCs w:val="24"/>
        </w:rPr>
        <w:t xml:space="preserve"> wireless 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Zou et al. [10] propose</w:t>
      </w:r>
      <w:r>
        <w:rPr>
          <w:rFonts w:ascii="Times New Roman" w:eastAsia="宋体" w:hAnsi="Times New Roman" w:cs="Times New Roman"/>
          <w:sz w:val="24"/>
          <w:szCs w:val="24"/>
        </w:rPr>
        <w:t>d</w:t>
      </w:r>
      <w:r w:rsidRPr="00920E1E">
        <w:rPr>
          <w:rFonts w:ascii="Times New Roman" w:eastAsia="宋体" w:hAnsi="Times New Roman" w:cs="Times New Roman"/>
          <w:sz w:val="24"/>
          <w:szCs w:val="24"/>
        </w:rPr>
        <w:t xml:space="preserve"> a fast consensus protocol for permissioned wireless blockchain system</w:t>
      </w:r>
      <w:r>
        <w:rPr>
          <w:rFonts w:ascii="Times New Roman" w:eastAsia="宋体" w:hAnsi="Times New Roman" w:cs="Times New Roman"/>
          <w:sz w:val="24"/>
          <w:szCs w:val="24"/>
        </w:rPr>
        <w:t>s, which</w:t>
      </w:r>
      <w:r w:rsidRPr="00920E1E">
        <w:rPr>
          <w:rFonts w:ascii="Times New Roman" w:eastAsia="宋体" w:hAnsi="Times New Roman" w:cs="Times New Roman"/>
          <w:sz w:val="24"/>
          <w:szCs w:val="24"/>
        </w:rPr>
        <w:t xml:space="preserve"> can achieve </w:t>
      </w:r>
      <w:r w:rsidRPr="00534801">
        <w:rPr>
          <w:rFonts w:ascii="Times New Roman" w:eastAsia="宋体" w:hAnsi="Times New Roman" w:cs="Times New Roman"/>
          <w:i/>
          <w:iCs/>
          <w:sz w:val="24"/>
          <w:szCs w:val="24"/>
        </w:rPr>
        <w:t>k</w:t>
      </w:r>
      <w:r w:rsidRPr="00920E1E">
        <w:rPr>
          <w:rFonts w:ascii="Times New Roman" w:eastAsia="宋体" w:hAnsi="Times New Roman" w:cs="Times New Roman"/>
          <w:sz w:val="24"/>
          <w:szCs w:val="24"/>
        </w:rPr>
        <w:t>-times consensus in unreliable and multi-access wireless environment. Besides, to overcome the interference of wireless broadcast communication,</w:t>
      </w:r>
      <w:r w:rsidRPr="00920E1E">
        <w:rPr>
          <w:rFonts w:ascii="Times New Roman" w:eastAsia="宋体" w:hAnsi="Times New Roman" w:cs="Times New Roman" w:hint="eastAsia"/>
          <w:sz w:val="24"/>
          <w:szCs w:val="24"/>
        </w:rPr>
        <w:t xml:space="preserve"> </w:t>
      </w:r>
      <w:r w:rsidRPr="00920E1E">
        <w:rPr>
          <w:rFonts w:ascii="Times New Roman" w:eastAsia="宋体" w:hAnsi="Times New Roman" w:cs="Times New Roman"/>
          <w:sz w:val="24"/>
          <w:szCs w:val="24"/>
        </w:rPr>
        <w:t>Xu et al. propose</w:t>
      </w:r>
      <w:r>
        <w:rPr>
          <w:rFonts w:ascii="Times New Roman" w:eastAsia="宋体" w:hAnsi="Times New Roman" w:cs="Times New Roman"/>
          <w:sz w:val="24"/>
          <w:szCs w:val="24"/>
        </w:rPr>
        <w:t xml:space="preserve">d </w:t>
      </w:r>
      <w:r w:rsidRPr="00920E1E">
        <w:rPr>
          <w:rFonts w:ascii="Times New Roman" w:eastAsia="宋体" w:hAnsi="Times New Roman" w:cs="Times New Roman"/>
          <w:sz w:val="24"/>
          <w:szCs w:val="24"/>
        </w:rPr>
        <w:t xml:space="preserve">a single-hop wireless blockchain consensus protocol under an adversarial </w:t>
      </w:r>
      <w:proofErr w:type="spellStart"/>
      <w:r w:rsidRPr="00920E1E">
        <w:rPr>
          <w:rFonts w:ascii="Times New Roman" w:eastAsia="宋体" w:hAnsi="Times New Roman" w:cs="Times New Roman"/>
          <w:sz w:val="24"/>
          <w:szCs w:val="24"/>
        </w:rPr>
        <w:t>SINR</w:t>
      </w:r>
      <w:proofErr w:type="spellEnd"/>
      <w:r w:rsidRPr="00920E1E">
        <w:rPr>
          <w:rFonts w:ascii="Times New Roman" w:eastAsia="宋体" w:hAnsi="Times New Roman" w:cs="Times New Roman"/>
          <w:sz w:val="24"/>
          <w:szCs w:val="24"/>
        </w:rPr>
        <w:t xml:space="preserve"> model based on a Proof-of-Channel consensus algorithm [11]. </w:t>
      </w:r>
      <w:r>
        <w:rPr>
          <w:rFonts w:ascii="Times New Roman" w:eastAsia="宋体" w:hAnsi="Times New Roman" w:cs="Times New Roman"/>
          <w:sz w:val="24"/>
          <w:szCs w:val="24"/>
        </w:rPr>
        <w:t xml:space="preserve">In </w:t>
      </w:r>
      <w:r w:rsidRPr="00920E1E">
        <w:rPr>
          <w:rFonts w:ascii="Times New Roman" w:eastAsia="宋体" w:hAnsi="Times New Roman" w:cs="Times New Roman"/>
          <w:sz w:val="24"/>
          <w:szCs w:val="24"/>
        </w:rPr>
        <w:t>[12]</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Xu et al. design</w:t>
      </w:r>
      <w:r>
        <w:rPr>
          <w:rFonts w:ascii="Times New Roman" w:eastAsia="宋体" w:hAnsi="Times New Roman" w:cs="Times New Roman"/>
          <w:sz w:val="24"/>
          <w:szCs w:val="24"/>
        </w:rPr>
        <w:t>ed</w:t>
      </w:r>
      <w:r w:rsidRPr="00920E1E">
        <w:rPr>
          <w:rFonts w:ascii="Times New Roman" w:eastAsia="宋体" w:hAnsi="Times New Roman" w:cs="Times New Roman"/>
          <w:sz w:val="24"/>
          <w:szCs w:val="24"/>
        </w:rPr>
        <w:t xml:space="preserve"> a fast fault-tolerant</w:t>
      </w:r>
      <w:r>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for multi-hop wireless blockchain network </w:t>
      </w:r>
      <w:proofErr w:type="spellStart"/>
      <w:r w:rsidRPr="00920E1E">
        <w:rPr>
          <w:rFonts w:ascii="Times New Roman" w:eastAsia="宋体" w:hAnsi="Times New Roman" w:cs="Times New Roman"/>
          <w:sz w:val="24"/>
          <w:szCs w:val="24"/>
        </w:rPr>
        <w:t>wChain</w:t>
      </w:r>
      <w:proofErr w:type="spellEnd"/>
      <w:r w:rsidRPr="00920E1E">
        <w:rPr>
          <w:rFonts w:ascii="Times New Roman" w:eastAsia="宋体" w:hAnsi="Times New Roman" w:cs="Times New Roman"/>
          <w:sz w:val="24"/>
          <w:szCs w:val="24"/>
        </w:rPr>
        <w:t xml:space="preserve">. To accelerate data aggregation, </w:t>
      </w:r>
      <w:r w:rsidRPr="00534801">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constructs communication spanner by maxim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independent set. </w:t>
      </w:r>
      <w:r>
        <w:rPr>
          <w:rFonts w:ascii="Times New Roman" w:eastAsia="宋体" w:hAnsi="Times New Roman" w:cs="Times New Roman"/>
          <w:sz w:val="24"/>
          <w:szCs w:val="24"/>
        </w:rPr>
        <w:t xml:space="preserve">However, these consensus protocol cannot tolerate Byzantine failure, which is the common phenomena in wireless networks. </w:t>
      </w:r>
    </w:p>
    <w:bookmarkEnd w:id="1"/>
    <w:p w14:paraId="1611E3F1" w14:textId="6A25C6C2" w:rsidR="001D1294" w:rsidRPr="00920E1E" w:rsidRDefault="001D1294" w:rsidP="00995317">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paper, </w:t>
      </w: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 xml:space="preserve">stability-aware wireless </w:t>
      </w:r>
      <w:r w:rsidRPr="00920E1E">
        <w:rPr>
          <w:rFonts w:ascii="Times New Roman" w:eastAsia="宋体" w:hAnsi="Times New Roman" w:cs="Times New Roman"/>
          <w:sz w:val="24"/>
          <w:szCs w:val="24"/>
        </w:rPr>
        <w:t>blockchain consensus protocol</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SWIB</w:t>
      </w:r>
      <w:proofErr w:type="spellEnd"/>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This protocol</w:t>
      </w:r>
      <w:r w:rsidRPr="00920E1E">
        <w:rPr>
          <w:rFonts w:ascii="Times New Roman" w:eastAsia="宋体" w:hAnsi="Times New Roman" w:cs="Times New Roman"/>
          <w:sz w:val="24"/>
          <w:szCs w:val="24"/>
        </w:rPr>
        <w:t xml:space="preserve"> is </w:t>
      </w:r>
      <w:r>
        <w:rPr>
          <w:rFonts w:ascii="Times New Roman" w:eastAsia="宋体" w:hAnsi="Times New Roman" w:cs="Times New Roman"/>
          <w:sz w:val="24"/>
          <w:szCs w:val="24"/>
        </w:rPr>
        <w:t>analogous to the</w:t>
      </w:r>
      <w:r w:rsidRPr="00920E1E">
        <w:rPr>
          <w:rFonts w:ascii="Times New Roman" w:eastAsia="宋体" w:hAnsi="Times New Roman" w:cs="Times New Roman"/>
          <w:sz w:val="24"/>
          <w:szCs w:val="24"/>
        </w:rPr>
        <w:t xml:space="preserve"> Proof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of</w:t>
      </w:r>
      <w:r>
        <w:rPr>
          <w:rFonts w:ascii="Times New Roman" w:eastAsia="宋体" w:hAnsi="Times New Roman" w:cs="Times New Roman"/>
          <w:sz w:val="24"/>
          <w:szCs w:val="24"/>
        </w:rPr>
        <w:t>-</w:t>
      </w:r>
      <w:r w:rsidRPr="00920E1E">
        <w:rPr>
          <w:rFonts w:ascii="Times New Roman" w:eastAsia="宋体" w:hAnsi="Times New Roman" w:cs="Times New Roman"/>
          <w:sz w:val="24"/>
          <w:szCs w:val="24"/>
        </w:rPr>
        <w:t>Stake consensus</w:t>
      </w:r>
      <w:r>
        <w:rPr>
          <w:rFonts w:ascii="Times New Roman" w:eastAsia="宋体" w:hAnsi="Times New Roman" w:cs="Times New Roman"/>
          <w:sz w:val="24"/>
          <w:szCs w:val="24"/>
        </w:rPr>
        <w:t xml:space="preserve"> protocol in the way that</w:t>
      </w:r>
      <w:r w:rsidRPr="00920E1E">
        <w:rPr>
          <w:rFonts w:ascii="Times New Roman" w:eastAsia="宋体" w:hAnsi="Times New Roman" w:cs="Times New Roman"/>
          <w:sz w:val="24"/>
          <w:szCs w:val="24"/>
        </w:rPr>
        <w:t xml:space="preserve"> nodes can achieve consensus without consuming massive resources</w:t>
      </w:r>
      <w:r>
        <w:rPr>
          <w:rFonts w:ascii="Times New Roman" w:eastAsia="宋体" w:hAnsi="Times New Roman" w:cs="Times New Roman"/>
          <w:sz w:val="24"/>
          <w:szCs w:val="24"/>
        </w:rPr>
        <w:t xml:space="preserve"> for mining</w:t>
      </w:r>
      <w:r w:rsidRPr="00920E1E">
        <w:rPr>
          <w:rFonts w:ascii="Times New Roman" w:eastAsia="宋体" w:hAnsi="Times New Roman" w:cs="Times New Roman"/>
          <w:sz w:val="24"/>
          <w:szCs w:val="24"/>
        </w:rPr>
        <w:t xml:space="preserve">. </w:t>
      </w:r>
      <w:proofErr w:type="spellStart"/>
      <w:r w:rsidR="00995317">
        <w:rPr>
          <w:rFonts w:ascii="Times New Roman" w:eastAsia="宋体" w:hAnsi="Times New Roman" w:cs="Times New Roman"/>
          <w:sz w:val="24"/>
          <w:szCs w:val="24"/>
        </w:rPr>
        <w:t>SWIB</w:t>
      </w:r>
      <w:proofErr w:type="spellEnd"/>
      <w:r w:rsidR="00995317" w:rsidRPr="00920E1E">
        <w:rPr>
          <w:rFonts w:ascii="Times New Roman" w:eastAsia="宋体" w:hAnsi="Times New Roman" w:cs="Times New Roman"/>
          <w:sz w:val="24"/>
          <w:szCs w:val="24"/>
        </w:rPr>
        <w:t xml:space="preserve"> operates </w:t>
      </w:r>
      <w:r w:rsidR="00995317">
        <w:rPr>
          <w:rFonts w:ascii="Times New Roman" w:eastAsia="宋体" w:hAnsi="Times New Roman" w:cs="Times New Roman"/>
          <w:sz w:val="24"/>
          <w:szCs w:val="24"/>
        </w:rPr>
        <w:t xml:space="preserve">in a </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by</w:t>
      </w:r>
      <w:r w:rsidR="00995317">
        <w:rPr>
          <w:rFonts w:ascii="Times New Roman" w:eastAsia="宋体" w:hAnsi="Times New Roman" w:cs="Times New Roman"/>
          <w:sz w:val="24"/>
          <w:szCs w:val="24"/>
        </w:rPr>
        <w:t>-</w:t>
      </w:r>
      <w:r w:rsidR="00995317" w:rsidRPr="00920E1E">
        <w:rPr>
          <w:rFonts w:ascii="Times New Roman" w:eastAsia="宋体" w:hAnsi="Times New Roman" w:cs="Times New Roman"/>
          <w:sz w:val="24"/>
          <w:szCs w:val="24"/>
        </w:rPr>
        <w:t>round</w:t>
      </w:r>
      <w:r w:rsidR="00995317">
        <w:rPr>
          <w:rFonts w:ascii="Times New Roman" w:eastAsia="宋体" w:hAnsi="Times New Roman" w:cs="Times New Roman"/>
          <w:sz w:val="24"/>
          <w:szCs w:val="24"/>
        </w:rPr>
        <w:t xml:space="preserve"> fashion</w:t>
      </w:r>
      <w:r w:rsidR="00995317"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Our protocol</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adopts a </w:t>
      </w:r>
      <w:r w:rsidRPr="00920E1E">
        <w:rPr>
          <w:rFonts w:ascii="Times New Roman" w:eastAsia="宋体" w:hAnsi="Times New Roman" w:cs="Times New Roman"/>
          <w:sz w:val="24"/>
          <w:szCs w:val="24"/>
        </w:rPr>
        <w:t>random</w:t>
      </w:r>
      <w:r>
        <w:rPr>
          <w:rFonts w:ascii="Times New Roman" w:eastAsia="宋体" w:hAnsi="Times New Roman" w:cs="Times New Roman"/>
          <w:sz w:val="24"/>
          <w:szCs w:val="24"/>
        </w:rPr>
        <w:t>ized</w:t>
      </w:r>
      <w:r w:rsidRPr="00920E1E">
        <w:rPr>
          <w:rFonts w:ascii="Times New Roman" w:eastAsia="宋体" w:hAnsi="Times New Roman" w:cs="Times New Roman"/>
          <w:sz w:val="24"/>
          <w:szCs w:val="24"/>
        </w:rPr>
        <w:t xml:space="preserve"> election </w:t>
      </w:r>
      <w:r w:rsidR="00B43076">
        <w:rPr>
          <w:rFonts w:ascii="Times New Roman" w:eastAsia="宋体" w:hAnsi="Times New Roman" w:cs="Times New Roman"/>
          <w:sz w:val="24"/>
          <w:szCs w:val="24"/>
        </w:rPr>
        <w:t>algorithm</w:t>
      </w:r>
      <w:r w:rsidRPr="00920E1E">
        <w:rPr>
          <w:rFonts w:ascii="Times New Roman" w:eastAsia="宋体" w:hAnsi="Times New Roman" w:cs="Times New Roman"/>
          <w:sz w:val="24"/>
          <w:szCs w:val="24"/>
        </w:rPr>
        <w:t xml:space="preserve"> </w:t>
      </w:r>
      <w:r w:rsidR="00995317">
        <w:rPr>
          <w:rFonts w:ascii="Times New Roman" w:eastAsia="宋体" w:hAnsi="Times New Roman" w:cs="Times New Roman"/>
          <w:sz w:val="24"/>
          <w:szCs w:val="24"/>
        </w:rPr>
        <w:t xml:space="preserve">to ensure a block proposer can be elected in a random and non-interactive way, meaning that consensus nodes can determine a block proposer without communicating with each other. In addition, </w:t>
      </w:r>
      <w:proofErr w:type="spellStart"/>
      <w:r w:rsidR="00995317">
        <w:rPr>
          <w:rFonts w:ascii="Times New Roman" w:eastAsia="宋体" w:hAnsi="Times New Roman" w:cs="Times New Roman"/>
          <w:sz w:val="24"/>
          <w:szCs w:val="24"/>
        </w:rPr>
        <w:t>SWIB</w:t>
      </w:r>
      <w:proofErr w:type="spellEnd"/>
      <w:r w:rsidR="00995317">
        <w:rPr>
          <w:rFonts w:ascii="Times New Roman" w:eastAsia="宋体" w:hAnsi="Times New Roman" w:cs="Times New Roman"/>
          <w:sz w:val="24"/>
          <w:szCs w:val="24"/>
        </w:rPr>
        <w:t xml:space="preserve"> utilizes </w:t>
      </w:r>
      <w:r>
        <w:rPr>
          <w:rFonts w:ascii="Times New Roman" w:eastAsia="宋体" w:hAnsi="Times New Roman" w:cs="Times New Roman"/>
          <w:sz w:val="24"/>
          <w:szCs w:val="24"/>
        </w:rPr>
        <w:t xml:space="preserve">a secure </w:t>
      </w:r>
      <w:r w:rsidRPr="00920E1E">
        <w:rPr>
          <w:rFonts w:ascii="Times New Roman" w:eastAsia="宋体" w:hAnsi="Times New Roman" w:cs="Times New Roman"/>
          <w:sz w:val="24"/>
          <w:szCs w:val="24"/>
        </w:rPr>
        <w:t xml:space="preserve">threshold </w:t>
      </w:r>
      <w:r w:rsidR="00B43076">
        <w:rPr>
          <w:rFonts w:ascii="Times New Roman" w:eastAsia="宋体" w:hAnsi="Times New Roman" w:cs="Times New Roman"/>
          <w:sz w:val="24"/>
          <w:szCs w:val="24"/>
        </w:rPr>
        <w:t xml:space="preserve">BLS </w:t>
      </w:r>
      <w:r w:rsidR="00CD6535" w:rsidRPr="00920E1E">
        <w:rPr>
          <w:rFonts w:ascii="Times New Roman" w:eastAsia="宋体" w:hAnsi="Times New Roman" w:cs="Times New Roman"/>
          <w:sz w:val="24"/>
          <w:szCs w:val="24"/>
        </w:rPr>
        <w:t>(</w:t>
      </w:r>
      <w:proofErr w:type="spellStart"/>
      <w:r w:rsidR="00CD6535" w:rsidRPr="00920E1E">
        <w:rPr>
          <w:rFonts w:ascii="Times New Roman" w:eastAsia="宋体" w:hAnsi="Times New Roman" w:cs="Times New Roman"/>
          <w:sz w:val="24"/>
          <w:szCs w:val="24"/>
        </w:rPr>
        <w:t>Boneh</w:t>
      </w:r>
      <w:proofErr w:type="spellEnd"/>
      <w:r w:rsidR="00CD6535" w:rsidRPr="00920E1E">
        <w:rPr>
          <w:rFonts w:ascii="Times New Roman" w:eastAsia="宋体" w:hAnsi="Times New Roman" w:cs="Times New Roman"/>
          <w:sz w:val="24"/>
          <w:szCs w:val="24"/>
        </w:rPr>
        <w:t>-Lynn-</w:t>
      </w:r>
      <w:proofErr w:type="spellStart"/>
      <w:r w:rsidR="00CD6535" w:rsidRPr="00920E1E">
        <w:rPr>
          <w:rFonts w:ascii="Times New Roman" w:eastAsia="宋体" w:hAnsi="Times New Roman" w:cs="Times New Roman"/>
          <w:sz w:val="24"/>
          <w:szCs w:val="24"/>
        </w:rPr>
        <w:t>Shacham</w:t>
      </w:r>
      <w:proofErr w:type="spellEnd"/>
      <w:r w:rsidR="00CD6535" w:rsidRPr="00920E1E">
        <w:rPr>
          <w:rFonts w:ascii="Times New Roman" w:eastAsia="宋体" w:hAnsi="Times New Roman" w:cs="Times New Roman"/>
          <w:sz w:val="24"/>
          <w:szCs w:val="24"/>
        </w:rPr>
        <w:t>)</w:t>
      </w:r>
      <w:r w:rsidR="00CD6535">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 xml:space="preserve">signature scheme </w:t>
      </w:r>
      <w:r w:rsidR="00CD2C66">
        <w:rPr>
          <w:rFonts w:ascii="Times New Roman" w:eastAsia="宋体" w:hAnsi="Times New Roman" w:cs="Times New Roman"/>
          <w:sz w:val="24"/>
          <w:szCs w:val="24"/>
        </w:rPr>
        <w:t xml:space="preserve">as voting mechanism to achieve consensus on a valid block. This mechanism ensures that </w:t>
      </w:r>
      <w:r w:rsidR="00395B1B">
        <w:rPr>
          <w:rFonts w:ascii="Times New Roman" w:eastAsia="宋体" w:hAnsi="Times New Roman" w:cs="Times New Roman"/>
          <w:sz w:val="24"/>
          <w:szCs w:val="24"/>
        </w:rPr>
        <w:t>the message complexity of</w:t>
      </w:r>
      <w:r w:rsidR="00F55AE0">
        <w:rPr>
          <w:rFonts w:ascii="Times New Roman" w:eastAsia="宋体" w:hAnsi="Times New Roman" w:cs="Times New Roman"/>
          <w:sz w:val="24"/>
          <w:szCs w:val="24"/>
        </w:rPr>
        <w:t xml:space="preserve"> </w:t>
      </w:r>
      <w:proofErr w:type="spellStart"/>
      <w:r w:rsidR="00F55AE0">
        <w:rPr>
          <w:rFonts w:ascii="Times New Roman" w:eastAsia="宋体" w:hAnsi="Times New Roman" w:cs="Times New Roman"/>
          <w:sz w:val="24"/>
          <w:szCs w:val="24"/>
        </w:rPr>
        <w:t>SWIB</w:t>
      </w:r>
      <w:proofErr w:type="spellEnd"/>
      <w:r w:rsidR="00F55AE0">
        <w:rPr>
          <w:rFonts w:ascii="Times New Roman" w:eastAsia="宋体" w:hAnsi="Times New Roman" w:cs="Times New Roman"/>
          <w:sz w:val="24"/>
          <w:szCs w:val="24"/>
        </w:rPr>
        <w:t xml:space="preserve">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O(N)</m:t>
        </m:r>
      </m:oMath>
      <w:r w:rsidR="00395B1B">
        <w:rPr>
          <w:rFonts w:ascii="Times New Roman" w:eastAsia="宋体" w:hAnsi="Times New Roman" w:cs="Times New Roman" w:hint="eastAsia"/>
          <w:sz w:val="24"/>
          <w:szCs w:val="24"/>
        </w:rPr>
        <w:t xml:space="preserve"> </w:t>
      </w:r>
      <w:r w:rsidR="00395B1B">
        <w:rPr>
          <w:rFonts w:ascii="Times New Roman" w:eastAsia="宋体" w:hAnsi="Times New Roman" w:cs="Times New Roman"/>
          <w:sz w:val="24"/>
          <w:szCs w:val="24"/>
        </w:rPr>
        <w:t xml:space="preserve">and </w:t>
      </w:r>
      <w:r w:rsidR="00F55AE0">
        <w:rPr>
          <w:rFonts w:ascii="Times New Roman" w:eastAsia="宋体" w:hAnsi="Times New Roman" w:cs="Times New Roman"/>
          <w:sz w:val="24"/>
          <w:szCs w:val="24"/>
        </w:rPr>
        <w:t xml:space="preserve">the </w:t>
      </w:r>
      <w:r w:rsidR="00395B1B">
        <w:rPr>
          <w:rFonts w:ascii="Times New Roman" w:eastAsia="宋体" w:hAnsi="Times New Roman" w:cs="Times New Roman"/>
          <w:sz w:val="24"/>
          <w:szCs w:val="24"/>
        </w:rPr>
        <w:t>Byzantine fault tolerance of</w:t>
      </w:r>
      <w:r w:rsidR="00F55AE0">
        <w:rPr>
          <w:rFonts w:ascii="Times New Roman" w:eastAsia="宋体" w:hAnsi="Times New Roman" w:cs="Times New Roman"/>
          <w:sz w:val="24"/>
          <w:szCs w:val="24"/>
        </w:rPr>
        <w:t xml:space="preserve"> the protocol is</w:t>
      </w:r>
      <w:r w:rsidR="00395B1B">
        <w:rPr>
          <w:rFonts w:ascii="Times New Roman" w:eastAsia="宋体" w:hAnsi="Times New Roman" w:cs="Times New Roman"/>
          <w:sz w:val="24"/>
          <w:szCs w:val="24"/>
        </w:rPr>
        <w:t xml:space="preserve">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Pr="00920E1E">
        <w:rPr>
          <w:rFonts w:ascii="Times New Roman" w:eastAsia="宋体" w:hAnsi="Times New Roman" w:cs="Times New Roman"/>
          <w:sz w:val="24"/>
          <w:szCs w:val="24"/>
        </w:rPr>
        <w:t xml:space="preserve">. </w:t>
      </w:r>
      <w:r w:rsidR="00F55AE0">
        <w:rPr>
          <w:rFonts w:ascii="Times New Roman" w:eastAsia="宋体" w:hAnsi="Times New Roman" w:cs="Times New Roman"/>
          <w:sz w:val="24"/>
          <w:szCs w:val="24"/>
        </w:rPr>
        <w:t xml:space="preserve">Besides, </w:t>
      </w:r>
      <w:proofErr w:type="spellStart"/>
      <w:r w:rsidR="00F55AE0">
        <w:rPr>
          <w:rFonts w:ascii="Times New Roman" w:eastAsia="宋体" w:hAnsi="Times New Roman" w:cs="Times New Roman"/>
          <w:sz w:val="24"/>
          <w:szCs w:val="24"/>
        </w:rPr>
        <w:t>SWIB</w:t>
      </w:r>
      <w:proofErr w:type="spellEnd"/>
      <w:r w:rsidR="00F55AE0">
        <w:rPr>
          <w:rFonts w:ascii="Times New Roman" w:eastAsia="宋体" w:hAnsi="Times New Roman" w:cs="Times New Roman"/>
          <w:sz w:val="24"/>
          <w:szCs w:val="24"/>
        </w:rPr>
        <w:t xml:space="preserve"> adopts a broadcast mechanism to resist jamming attack. </w:t>
      </w:r>
      <w:r>
        <w:rPr>
          <w:rFonts w:ascii="Times New Roman" w:eastAsia="宋体" w:hAnsi="Times New Roman" w:cs="Times New Roman"/>
          <w:sz w:val="24"/>
          <w:szCs w:val="24"/>
        </w:rPr>
        <w:t>Our contributions in this paper are summarized as follows</w:t>
      </w:r>
      <w:r w:rsidRPr="00920E1E">
        <w:rPr>
          <w:rFonts w:ascii="Times New Roman" w:eastAsia="宋体" w:hAnsi="Times New Roman" w:cs="Times New Roman"/>
          <w:sz w:val="24"/>
          <w:szCs w:val="24"/>
        </w:rPr>
        <w:t>:</w:t>
      </w:r>
    </w:p>
    <w:p w14:paraId="47623FDC" w14:textId="0091AA37"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Pr>
          <w:rFonts w:ascii="Times New Roman" w:eastAsia="宋体" w:hAnsi="Times New Roman" w:cs="Times New Roman"/>
          <w:sz w:val="24"/>
          <w:szCs w:val="24"/>
        </w:rPr>
        <w:t>new</w:t>
      </w:r>
      <w:r w:rsidRPr="00920E1E">
        <w:rPr>
          <w:rFonts w:ascii="Times New Roman" w:eastAsia="宋体" w:hAnsi="Times New Roman" w:cs="Times New Roman"/>
          <w:sz w:val="24"/>
          <w:szCs w:val="24"/>
        </w:rPr>
        <w:t xml:space="preserve"> blockchain consensus protocol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which</w:t>
      </w:r>
      <w:r w:rsidRPr="00920E1E">
        <w:rPr>
          <w:rFonts w:ascii="Times New Roman" w:eastAsia="宋体" w:hAnsi="Times New Roman" w:cs="Times New Roman"/>
          <w:sz w:val="24"/>
          <w:szCs w:val="24"/>
        </w:rPr>
        <w:t xml:space="preserve"> combines random election</w:t>
      </w:r>
      <w:r>
        <w:rPr>
          <w:rFonts w:ascii="Times New Roman" w:eastAsia="宋体" w:hAnsi="Times New Roman" w:cs="Times New Roman"/>
          <w:sz w:val="24"/>
          <w:szCs w:val="24"/>
        </w:rPr>
        <w:t xml:space="preserve"> algorithm with</w:t>
      </w:r>
      <w:r w:rsidRPr="00920E1E">
        <w:rPr>
          <w:rFonts w:ascii="Times New Roman" w:eastAsia="宋体" w:hAnsi="Times New Roman" w:cs="Times New Roman"/>
          <w:sz w:val="24"/>
          <w:szCs w:val="24"/>
        </w:rPr>
        <w:t xml:space="preserve"> threshold BLS signature</w:t>
      </w:r>
      <w:r>
        <w:rPr>
          <w:rFonts w:ascii="Times New Roman" w:eastAsia="宋体" w:hAnsi="Times New Roman" w:cs="Times New Roman"/>
          <w:sz w:val="24"/>
          <w:szCs w:val="24"/>
        </w:rPr>
        <w:t xml:space="preserve"> scheme</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It</w:t>
      </w:r>
      <w:r w:rsidRPr="00920E1E">
        <w:rPr>
          <w:rFonts w:ascii="Times New Roman" w:eastAsia="宋体" w:hAnsi="Times New Roman" w:cs="Times New Roman"/>
          <w:sz w:val="24"/>
          <w:szCs w:val="24"/>
        </w:rPr>
        <w:t xml:space="preserve"> can ensure</w:t>
      </w:r>
      <w:r>
        <w:rPr>
          <w:rFonts w:ascii="Times New Roman" w:eastAsia="宋体" w:hAnsi="Times New Roman" w:cs="Times New Roman"/>
          <w:sz w:val="24"/>
          <w:szCs w:val="24"/>
        </w:rPr>
        <w:t xml:space="preserve"> </w:t>
      </w:r>
      <w:r w:rsidR="00067F39">
        <w:rPr>
          <w:rFonts w:ascii="Times New Roman" w:eastAsia="宋体" w:hAnsi="Times New Roman" w:cs="Times New Roman"/>
          <w:sz w:val="24"/>
          <w:szCs w:val="24"/>
        </w:rPr>
        <w:t xml:space="preserve">the </w:t>
      </w:r>
      <w:r>
        <w:rPr>
          <w:rFonts w:ascii="Times New Roman" w:eastAsia="宋体" w:hAnsi="Times New Roman" w:cs="Times New Roman"/>
          <w:sz w:val="24"/>
          <w:szCs w:val="24"/>
        </w:rPr>
        <w:t xml:space="preserve">generation of blocks in wireless </w:t>
      </w:r>
      <w:r w:rsidRPr="00920E1E">
        <w:rPr>
          <w:rFonts w:ascii="Times New Roman" w:eastAsia="宋体" w:hAnsi="Times New Roman" w:cs="Times New Roman"/>
          <w:sz w:val="24"/>
          <w:szCs w:val="24"/>
        </w:rPr>
        <w:t>blockchain system</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and reach</w:t>
      </w:r>
      <w:r>
        <w:rPr>
          <w:rFonts w:ascii="Times New Roman" w:eastAsia="宋体" w:hAnsi="Times New Roman" w:cs="Times New Roman"/>
          <w:sz w:val="24"/>
          <w:szCs w:val="24"/>
        </w:rPr>
        <w:t>ing</w:t>
      </w:r>
      <w:r w:rsidRPr="00920E1E">
        <w:rPr>
          <w:rFonts w:ascii="Times New Roman" w:eastAsia="宋体" w:hAnsi="Times New Roman" w:cs="Times New Roman"/>
          <w:sz w:val="24"/>
          <w:szCs w:val="24"/>
        </w:rPr>
        <w:t xml:space="preserve"> consensus in unreliable and unstable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wireless networks.</w:t>
      </w:r>
    </w:p>
    <w:p w14:paraId="1F38B450" w14:textId="5F972A3A"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Pr>
          <w:rFonts w:ascii="Times New Roman" w:eastAsia="宋体" w:hAnsi="Times New Roman" w:cs="Times New Roman"/>
          <w:sz w:val="24"/>
          <w:szCs w:val="24"/>
        </w:rPr>
        <w:t xml:space="preserve"> propose a </w:t>
      </w:r>
      <w:r w:rsidRPr="00920E1E">
        <w:rPr>
          <w:rFonts w:ascii="Times New Roman" w:eastAsia="宋体" w:hAnsi="Times New Roman" w:cs="Times New Roman"/>
          <w:sz w:val="24"/>
          <w:szCs w:val="24"/>
        </w:rPr>
        <w:t xml:space="preserve">random </w:t>
      </w:r>
      <w:r>
        <w:rPr>
          <w:rFonts w:ascii="Times New Roman" w:eastAsia="宋体" w:hAnsi="Times New Roman" w:cs="Times New Roman"/>
          <w:sz w:val="24"/>
          <w:szCs w:val="24"/>
        </w:rPr>
        <w:t xml:space="preserve">block proposer </w:t>
      </w:r>
      <w:r w:rsidRPr="00920E1E">
        <w:rPr>
          <w:rFonts w:ascii="Times New Roman" w:eastAsia="宋体" w:hAnsi="Times New Roman" w:cs="Times New Roman"/>
          <w:sz w:val="24"/>
          <w:szCs w:val="24"/>
        </w:rPr>
        <w:t>election</w:t>
      </w:r>
      <w:r>
        <w:rPr>
          <w:rFonts w:ascii="Times New Roman" w:eastAsia="宋体" w:hAnsi="Times New Roman" w:cs="Times New Roman"/>
          <w:sz w:val="24"/>
          <w:szCs w:val="24"/>
        </w:rPr>
        <w:t xml:space="preserve"> algorithm, which is suitable for wireless networks. Consequently, a </w:t>
      </w:r>
      <w:r w:rsidRPr="00920E1E">
        <w:rPr>
          <w:rFonts w:ascii="Times New Roman" w:eastAsia="宋体" w:hAnsi="Times New Roman" w:cs="Times New Roman"/>
          <w:sz w:val="24"/>
          <w:szCs w:val="24"/>
        </w:rPr>
        <w:t>node</w:t>
      </w:r>
      <w:r>
        <w:rPr>
          <w:rFonts w:ascii="Times New Roman" w:eastAsia="宋体" w:hAnsi="Times New Roman" w:cs="Times New Roman"/>
          <w:sz w:val="24"/>
          <w:szCs w:val="24"/>
        </w:rPr>
        <w:t xml:space="preserve"> can be elected</w:t>
      </w:r>
      <w:r w:rsidRPr="00920E1E">
        <w:rPr>
          <w:rFonts w:ascii="Times New Roman" w:eastAsia="宋体" w:hAnsi="Times New Roman" w:cs="Times New Roman"/>
          <w:sz w:val="24"/>
          <w:szCs w:val="24"/>
        </w:rPr>
        <w:t xml:space="preserve"> as block proposer </w:t>
      </w:r>
      <w:r>
        <w:rPr>
          <w:rFonts w:ascii="Times New Roman" w:eastAsia="宋体" w:hAnsi="Times New Roman" w:cs="Times New Roman"/>
          <w:sz w:val="24"/>
          <w:szCs w:val="24"/>
        </w:rPr>
        <w:t>in a randomized way, which</w:t>
      </w:r>
      <w:r w:rsidRPr="00920E1E">
        <w:rPr>
          <w:rFonts w:ascii="Times New Roman" w:eastAsia="宋体" w:hAnsi="Times New Roman" w:cs="Times New Roman"/>
          <w:sz w:val="24"/>
          <w:szCs w:val="24"/>
        </w:rPr>
        <w:t xml:space="preserve"> can reduce the corruption risk of adversary.</w:t>
      </w:r>
    </w:p>
    <w:p w14:paraId="5D6A2F49" w14:textId="6AED0ECE" w:rsidR="001D1294" w:rsidRPr="00920E1E" w:rsidRDefault="001D1294" w:rsidP="001D1294">
      <w:pPr>
        <w:pStyle w:val="a3"/>
        <w:numPr>
          <w:ilvl w:val="0"/>
          <w:numId w:val="19"/>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we use </w:t>
      </w:r>
      <w:r w:rsidRPr="00920E1E">
        <w:rPr>
          <w:rFonts w:ascii="Times New Roman" w:eastAsia="宋体" w:hAnsi="Times New Roman" w:cs="Times New Roman"/>
          <w:sz w:val="24"/>
          <w:szCs w:val="24"/>
        </w:rPr>
        <w:t>threshold BLS signature scheme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as voting mechanism to improve the efficiency and stability of consensus process</w:t>
      </w:r>
      <w:r w:rsidRPr="00920E1E">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ED47C7">
        <w:rPr>
          <w:rFonts w:ascii="Times New Roman" w:eastAsia="宋体" w:hAnsi="Times New Roman" w:cs="Times New Roman"/>
          <w:sz w:val="24"/>
          <w:szCs w:val="24"/>
        </w:rPr>
        <w:t xml:space="preserve">The message complexity of completing a consensus process is </w:t>
      </w:r>
      <m:oMath>
        <m:r>
          <w:rPr>
            <w:rFonts w:ascii="Cambria Math" w:eastAsia="宋体" w:hAnsi="Cambria Math" w:cs="Times New Roman"/>
            <w:sz w:val="24"/>
            <w:szCs w:val="24"/>
          </w:rPr>
          <m:t>O(N)</m:t>
        </m:r>
      </m:oMath>
      <w:r w:rsidR="00ED47C7">
        <w:rPr>
          <w:rFonts w:ascii="Times New Roman" w:eastAsia="宋体" w:hAnsi="Times New Roman" w:cs="Times New Roman" w:hint="eastAsia"/>
          <w:sz w:val="24"/>
          <w:szCs w:val="24"/>
        </w:rPr>
        <w:t>.</w:t>
      </w:r>
      <w:r w:rsidR="00ED47C7">
        <w:rPr>
          <w:rFonts w:ascii="Times New Roman" w:eastAsia="宋体" w:hAnsi="Times New Roman" w:cs="Times New Roman"/>
          <w:sz w:val="24"/>
          <w:szCs w:val="24"/>
        </w:rPr>
        <w:t xml:space="preserve"> </w:t>
      </w:r>
      <w:proofErr w:type="spellStart"/>
      <w:r w:rsidR="00EB5CE3">
        <w:rPr>
          <w:rFonts w:ascii="Times New Roman" w:eastAsia="宋体" w:hAnsi="Times New Roman" w:cs="Times New Roman"/>
          <w:sz w:val="24"/>
          <w:szCs w:val="24"/>
        </w:rPr>
        <w:t>SWIB</w:t>
      </w:r>
      <w:proofErr w:type="spellEnd"/>
      <w:r w:rsidR="00EB5CE3">
        <w:rPr>
          <w:rFonts w:ascii="Times New Roman" w:eastAsia="宋体" w:hAnsi="Times New Roman" w:cs="Times New Roman"/>
          <w:sz w:val="24"/>
          <w:szCs w:val="24"/>
        </w:rPr>
        <w:t xml:space="preserve"> can tolerate up to</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EB5CE3">
        <w:rPr>
          <w:rFonts w:ascii="Times New Roman" w:eastAsia="宋体" w:hAnsi="Times New Roman" w:cs="Times New Roman" w:hint="eastAsia"/>
          <w:sz w:val="24"/>
          <w:szCs w:val="24"/>
        </w:rPr>
        <w:t xml:space="preserve"> </w:t>
      </w:r>
      <w:r w:rsidR="00EB5CE3">
        <w:rPr>
          <w:rFonts w:ascii="Times New Roman" w:eastAsia="宋体" w:hAnsi="Times New Roman" w:cs="Times New Roman"/>
          <w:sz w:val="24"/>
          <w:szCs w:val="24"/>
        </w:rPr>
        <w:t xml:space="preserve">Byzantine failure. </w:t>
      </w:r>
      <w:r>
        <w:rPr>
          <w:rFonts w:ascii="Times New Roman" w:eastAsia="宋体" w:hAnsi="Times New Roman" w:cs="Times New Roman"/>
          <w:sz w:val="24"/>
          <w:szCs w:val="24"/>
        </w:rPr>
        <w:t>E</w:t>
      </w:r>
      <w:r w:rsidRPr="00920E1E">
        <w:rPr>
          <w:rFonts w:ascii="Times New Roman" w:eastAsia="宋体" w:hAnsi="Times New Roman" w:cs="Times New Roman"/>
          <w:sz w:val="24"/>
          <w:szCs w:val="24"/>
        </w:rPr>
        <w:t>ven</w:t>
      </w:r>
      <w:r>
        <w:rPr>
          <w:rFonts w:ascii="Times New Roman" w:eastAsia="宋体" w:hAnsi="Times New Roman" w:cs="Times New Roman"/>
          <w:sz w:val="24"/>
          <w:szCs w:val="24"/>
        </w:rPr>
        <w:t xml:space="preserve"> the</w:t>
      </w:r>
      <w:r w:rsidRPr="00920E1E">
        <w:rPr>
          <w:rFonts w:ascii="Times New Roman" w:eastAsia="宋体" w:hAnsi="Times New Roman" w:cs="Times New Roman"/>
          <w:sz w:val="24"/>
          <w:szCs w:val="24"/>
        </w:rPr>
        <w:t xml:space="preserve"> block proposer fails after broadcasting a block, block finalization can</w:t>
      </w:r>
      <w:r>
        <w:rPr>
          <w:rFonts w:ascii="Times New Roman" w:eastAsia="宋体" w:hAnsi="Times New Roman" w:cs="Times New Roman"/>
          <w:sz w:val="24"/>
          <w:szCs w:val="24"/>
        </w:rPr>
        <w:t xml:space="preserve"> still</w:t>
      </w:r>
      <w:r w:rsidRPr="00920E1E">
        <w:rPr>
          <w:rFonts w:ascii="Times New Roman" w:eastAsia="宋体" w:hAnsi="Times New Roman" w:cs="Times New Roman"/>
          <w:sz w:val="24"/>
          <w:szCs w:val="24"/>
        </w:rPr>
        <w:t xml:space="preserve"> be completed. </w:t>
      </w:r>
      <w:r>
        <w:rPr>
          <w:rFonts w:ascii="Times New Roman" w:eastAsia="宋体" w:hAnsi="Times New Roman" w:cs="Times New Roman"/>
          <w:sz w:val="24"/>
          <w:szCs w:val="24"/>
        </w:rPr>
        <w:t>Moreover</w:t>
      </w:r>
      <w:r w:rsidRPr="00920E1E">
        <w:rPr>
          <w:rFonts w:ascii="Times New Roman" w:eastAsia="宋体" w:hAnsi="Times New Roman" w:cs="Times New Roman"/>
          <w:sz w:val="24"/>
          <w:szCs w:val="24"/>
        </w:rPr>
        <w:t>, our protocol</w:t>
      </w:r>
      <w:r>
        <w:rPr>
          <w:rFonts w:ascii="Times New Roman" w:eastAsia="宋体" w:hAnsi="Times New Roman" w:cs="Times New Roman"/>
          <w:sz w:val="24"/>
          <w:szCs w:val="24"/>
        </w:rPr>
        <w:t xml:space="preserve"> design</w:t>
      </w:r>
      <w:r w:rsidRPr="00920E1E">
        <w:rPr>
          <w:rFonts w:ascii="Times New Roman" w:eastAsia="宋体" w:hAnsi="Times New Roman" w:cs="Times New Roman"/>
          <w:sz w:val="24"/>
          <w:szCs w:val="24"/>
        </w:rPr>
        <w:t xml:space="preserve"> satisfies strong consistency</w:t>
      </w:r>
      <w:r>
        <w:rPr>
          <w:rFonts w:ascii="Times New Roman" w:eastAsia="宋体" w:hAnsi="Times New Roman" w:cs="Times New Roman"/>
          <w:sz w:val="24"/>
          <w:szCs w:val="24"/>
        </w:rPr>
        <w:t xml:space="preserve"> that can </w:t>
      </w:r>
      <w:r w:rsidRPr="00920E1E">
        <w:rPr>
          <w:rFonts w:ascii="Times New Roman" w:eastAsia="宋体" w:hAnsi="Times New Roman" w:cs="Times New Roman"/>
          <w:sz w:val="24"/>
          <w:szCs w:val="24"/>
        </w:rPr>
        <w:t xml:space="preserve">efficiently </w:t>
      </w:r>
      <w:r>
        <w:rPr>
          <w:rFonts w:ascii="Times New Roman" w:eastAsia="宋体" w:hAnsi="Times New Roman" w:cs="Times New Roman"/>
          <w:sz w:val="24"/>
          <w:szCs w:val="24"/>
        </w:rPr>
        <w:t>prevent</w:t>
      </w:r>
      <w:r w:rsidRPr="00920E1E">
        <w:rPr>
          <w:rFonts w:ascii="Times New Roman" w:eastAsia="宋体" w:hAnsi="Times New Roman" w:cs="Times New Roman"/>
          <w:sz w:val="24"/>
          <w:szCs w:val="24"/>
        </w:rPr>
        <w:t xml:space="preserve"> blockchain forks.</w:t>
      </w:r>
    </w:p>
    <w:p w14:paraId="4DA4F5A3" w14:textId="04BA821C" w:rsidR="001D1294" w:rsidRPr="00920E1E" w:rsidRDefault="00EB5CE3" w:rsidP="001D1294">
      <w:pPr>
        <w:pStyle w:val="a3"/>
        <w:numPr>
          <w:ilvl w:val="0"/>
          <w:numId w:val="19"/>
        </w:numPr>
        <w:spacing w:afterLines="100" w:after="312"/>
        <w:ind w:firstLineChars="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guarantees persistence and liveness to blockchain system</w:t>
      </w:r>
      <w:r w:rsidR="001D1294" w:rsidRPr="00D730A6">
        <w:rPr>
          <w:rFonts w:ascii="Times New Roman" w:eastAsia="宋体" w:hAnsi="Times New Roman" w:cs="Times New Roman"/>
          <w:sz w:val="24"/>
          <w:szCs w:val="24"/>
        </w:rPr>
        <w:t xml:space="preserve"> when adversary controls less than 50% of voting power.</w:t>
      </w:r>
      <w:r w:rsidR="001D1294">
        <w:rPr>
          <w:rFonts w:ascii="Times New Roman" w:eastAsia="宋体" w:hAnsi="Times New Roman" w:cs="Times New Roman"/>
          <w:sz w:val="24"/>
          <w:szCs w:val="24"/>
        </w:rPr>
        <w:t xml:space="preserve"> </w:t>
      </w:r>
      <w:r w:rsidR="001D1294" w:rsidRPr="00920E1E">
        <w:rPr>
          <w:rFonts w:ascii="Times New Roman" w:eastAsia="宋体" w:hAnsi="Times New Roman" w:cs="Times New Roman"/>
          <w:sz w:val="24"/>
          <w:szCs w:val="24"/>
        </w:rPr>
        <w:t xml:space="preserve">Finally, </w:t>
      </w:r>
      <w:r w:rsidR="001D1294">
        <w:rPr>
          <w:rFonts w:ascii="Times New Roman" w:eastAsia="宋体" w:hAnsi="Times New Roman" w:cs="Times New Roman"/>
          <w:sz w:val="24"/>
          <w:szCs w:val="24"/>
        </w:rPr>
        <w:t xml:space="preserve">extensive simulation results validate the correctness of </w:t>
      </w:r>
      <w:r w:rsidR="001D1294" w:rsidRPr="00920E1E">
        <w:rPr>
          <w:rFonts w:ascii="Times New Roman" w:eastAsia="宋体" w:hAnsi="Times New Roman" w:cs="Times New Roman"/>
          <w:sz w:val="24"/>
          <w:szCs w:val="24"/>
        </w:rPr>
        <w:t xml:space="preserve">our theoretical </w:t>
      </w:r>
      <w:r w:rsidR="001D1294">
        <w:rPr>
          <w:rFonts w:ascii="Times New Roman" w:eastAsia="宋体" w:hAnsi="Times New Roman" w:cs="Times New Roman"/>
          <w:sz w:val="24"/>
          <w:szCs w:val="24"/>
        </w:rPr>
        <w:t>analytical results.</w:t>
      </w:r>
    </w:p>
    <w:p w14:paraId="4C703A31" w14:textId="77777777" w:rsidR="001D1294" w:rsidRPr="00920E1E" w:rsidRDefault="001D1294" w:rsidP="001D1294">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art blockchain protocols, wireless consensus algorithms. </w:t>
      </w:r>
      <w:r>
        <w:rPr>
          <w:rFonts w:ascii="Times New Roman" w:eastAsia="宋体" w:hAnsi="Times New Roman" w:cs="Times New Roman"/>
          <w:sz w:val="24"/>
          <w:szCs w:val="24"/>
        </w:rPr>
        <w:t>I</w:t>
      </w:r>
      <w:r w:rsidRPr="00920E1E">
        <w:rPr>
          <w:rFonts w:ascii="Times New Roman" w:eastAsia="宋体" w:hAnsi="Times New Roman" w:cs="Times New Roman"/>
          <w:sz w:val="24"/>
          <w:szCs w:val="24"/>
        </w:rPr>
        <w:t>n Section 3</w:t>
      </w:r>
      <w:r>
        <w:rPr>
          <w:rFonts w:ascii="Times New Roman" w:eastAsia="宋体" w:hAnsi="Times New Roman" w:cs="Times New Roman"/>
          <w:sz w:val="24"/>
          <w:szCs w:val="24"/>
        </w:rPr>
        <w:t>, we introduce various m</w:t>
      </w:r>
      <w:r w:rsidRPr="00920E1E">
        <w:rPr>
          <w:rFonts w:ascii="Times New Roman" w:eastAsia="宋体" w:hAnsi="Times New Roman" w:cs="Times New Roman"/>
          <w:sz w:val="24"/>
          <w:szCs w:val="24"/>
        </w:rPr>
        <w:t>odels and assumption</w:t>
      </w:r>
      <w:r>
        <w:rPr>
          <w:rFonts w:ascii="Times New Roman" w:eastAsia="宋体" w:hAnsi="Times New Roman" w:cs="Times New Roman"/>
          <w:sz w:val="24"/>
          <w:szCs w:val="24"/>
        </w:rPr>
        <w:t>s</w:t>
      </w:r>
      <w:r w:rsidRPr="00920E1E">
        <w:rPr>
          <w:rFonts w:ascii="Times New Roman" w:eastAsia="宋体" w:hAnsi="Times New Roman" w:cs="Times New Roman"/>
          <w:sz w:val="24"/>
          <w:szCs w:val="24"/>
        </w:rPr>
        <w:t xml:space="preserve"> </w:t>
      </w:r>
      <w:r>
        <w:rPr>
          <w:rFonts w:ascii="Times New Roman" w:eastAsia="宋体" w:hAnsi="Times New Roman" w:cs="Times New Roman"/>
          <w:sz w:val="24"/>
          <w:szCs w:val="24"/>
        </w:rPr>
        <w:t>in this study</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4, we </w:t>
      </w:r>
      <w:r>
        <w:rPr>
          <w:rFonts w:ascii="Times New Roman" w:eastAsia="宋体" w:hAnsi="Times New Roman" w:cs="Times New Roman"/>
          <w:sz w:val="24"/>
          <w:szCs w:val="24"/>
        </w:rPr>
        <w:t xml:space="preserve">present </w:t>
      </w:r>
      <w:r w:rsidRPr="00920E1E">
        <w:rPr>
          <w:rFonts w:ascii="Times New Roman" w:eastAsia="宋体" w:hAnsi="Times New Roman" w:cs="Times New Roman"/>
          <w:sz w:val="24"/>
          <w:szCs w:val="24"/>
        </w:rPr>
        <w:t>the details of the stab</w:t>
      </w:r>
      <w:r>
        <w:rPr>
          <w:rFonts w:ascii="Times New Roman" w:eastAsia="宋体" w:hAnsi="Times New Roman" w:cs="Times New Roman"/>
          <w:sz w:val="24"/>
          <w:szCs w:val="24"/>
        </w:rPr>
        <w:t>ility-aware</w:t>
      </w:r>
      <w:r w:rsidRPr="00920E1E">
        <w:rPr>
          <w:rFonts w:ascii="Times New Roman" w:eastAsia="宋体" w:hAnsi="Times New Roman" w:cs="Times New Roman"/>
          <w:sz w:val="24"/>
          <w:szCs w:val="24"/>
        </w:rPr>
        <w:t xml:space="preserve"> </w:t>
      </w:r>
      <w:r w:rsidRPr="00920E1E">
        <w:rPr>
          <w:rFonts w:ascii="Times New Roman" w:eastAsia="宋体" w:hAnsi="Times New Roman" w:cs="Times New Roman" w:hint="eastAsia"/>
          <w:sz w:val="24"/>
          <w:szCs w:val="24"/>
        </w:rPr>
        <w:t>wireless</w:t>
      </w:r>
      <w:r w:rsidRPr="00920E1E">
        <w:rPr>
          <w:rFonts w:ascii="Times New Roman" w:eastAsia="宋体" w:hAnsi="Times New Roman" w:cs="Times New Roman"/>
          <w:sz w:val="24"/>
          <w:szCs w:val="24"/>
        </w:rPr>
        <w:t xml:space="preserve"> blockchain consensus protocol. Security and performance</w:t>
      </w:r>
      <w:r>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analys</w:t>
      </w:r>
      <w:r>
        <w:rPr>
          <w:rFonts w:ascii="Times New Roman" w:eastAsia="宋体" w:hAnsi="Times New Roman" w:cs="Times New Roman"/>
          <w:sz w:val="24"/>
          <w:szCs w:val="24"/>
        </w:rPr>
        <w:t>es are conducted</w:t>
      </w:r>
      <w:r w:rsidRPr="00920E1E">
        <w:rPr>
          <w:rFonts w:ascii="Times New Roman" w:eastAsia="宋体" w:hAnsi="Times New Roman" w:cs="Times New Roman"/>
          <w:sz w:val="24"/>
          <w:szCs w:val="24"/>
        </w:rPr>
        <w:t xml:space="preserve"> 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 xml:space="preserve">5. </w:t>
      </w:r>
      <w:r>
        <w:rPr>
          <w:rFonts w:ascii="Times New Roman" w:eastAsia="宋体" w:hAnsi="Times New Roman" w:cs="Times New Roman"/>
          <w:sz w:val="24"/>
          <w:szCs w:val="24"/>
        </w:rPr>
        <w:t xml:space="preserve">Extensive </w:t>
      </w:r>
      <w:r w:rsidRPr="00920E1E">
        <w:rPr>
          <w:rFonts w:ascii="Times New Roman" w:eastAsia="宋体" w:hAnsi="Times New Roman" w:cs="Times New Roman"/>
          <w:sz w:val="24"/>
          <w:szCs w:val="24"/>
        </w:rPr>
        <w:t>simulation</w:t>
      </w:r>
      <w:r>
        <w:rPr>
          <w:rFonts w:ascii="Times New Roman" w:eastAsia="宋体" w:hAnsi="Times New Roman" w:cs="Times New Roman"/>
          <w:sz w:val="24"/>
          <w:szCs w:val="24"/>
        </w:rPr>
        <w:t xml:space="preserve"> results are presented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6</w:t>
      </w:r>
      <w:r>
        <w:rPr>
          <w:rFonts w:ascii="Times New Roman" w:eastAsia="宋体" w:hAnsi="Times New Roman" w:cs="Times New Roman"/>
          <w:sz w:val="24"/>
          <w:szCs w:val="24"/>
        </w:rPr>
        <w:t xml:space="preserve"> for performance evaluation, and </w:t>
      </w:r>
      <w:r w:rsidRPr="00920E1E">
        <w:rPr>
          <w:rFonts w:ascii="Times New Roman" w:eastAsia="宋体" w:hAnsi="Times New Roman" w:cs="Times New Roman"/>
          <w:sz w:val="24"/>
          <w:szCs w:val="24"/>
        </w:rPr>
        <w:t xml:space="preserve">conclusion </w:t>
      </w:r>
      <w:r>
        <w:rPr>
          <w:rFonts w:ascii="Times New Roman" w:eastAsia="宋体" w:hAnsi="Times New Roman" w:cs="Times New Roman"/>
          <w:sz w:val="24"/>
          <w:szCs w:val="24"/>
        </w:rPr>
        <w:t xml:space="preserve">is given </w:t>
      </w:r>
      <w:r w:rsidRPr="00920E1E">
        <w:rPr>
          <w:rFonts w:ascii="Times New Roman" w:eastAsia="宋体" w:hAnsi="Times New Roman" w:cs="Times New Roman"/>
          <w:sz w:val="24"/>
          <w:szCs w:val="24"/>
        </w:rPr>
        <w:t xml:space="preserve">in </w:t>
      </w:r>
      <w:r>
        <w:rPr>
          <w:rFonts w:ascii="Times New Roman" w:eastAsia="宋体" w:hAnsi="Times New Roman" w:cs="Times New Roman"/>
          <w:sz w:val="24"/>
          <w:szCs w:val="24"/>
        </w:rPr>
        <w:t xml:space="preserve">Section </w:t>
      </w:r>
      <w:r w:rsidRPr="00920E1E">
        <w:rPr>
          <w:rFonts w:ascii="Times New Roman" w:eastAsia="宋体" w:hAnsi="Times New Roman" w:cs="Times New Roman"/>
          <w:sz w:val="24"/>
          <w:szCs w:val="24"/>
        </w:rPr>
        <w:t>7.</w:t>
      </w:r>
    </w:p>
    <w:p w14:paraId="08754AB0" w14:textId="77777777" w:rsidR="001D1294" w:rsidRDefault="001D1294" w:rsidP="001D1294">
      <w:pPr>
        <w:pStyle w:val="1"/>
        <w:numPr>
          <w:ilvl w:val="0"/>
          <w:numId w:val="7"/>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16BEF019" w14:textId="77777777" w:rsidR="001D1294" w:rsidRPr="00C609CE" w:rsidRDefault="001D1294" w:rsidP="001D1294">
      <w:pPr>
        <w:spacing w:afterLines="100" w:after="312"/>
        <w:ind w:firstLine="420"/>
        <w:rPr>
          <w:rFonts w:ascii="Times New Roman" w:eastAsia="宋体" w:hAnsi="Times New Roman" w:cs="Times New Roman"/>
          <w:sz w:val="24"/>
          <w:szCs w:val="24"/>
        </w:rPr>
      </w:pPr>
      <w:r w:rsidRPr="00C609CE">
        <w:rPr>
          <w:rFonts w:ascii="Times New Roman" w:eastAsia="宋体" w:hAnsi="Times New Roman" w:cs="Times New Roman"/>
          <w:sz w:val="24"/>
          <w:szCs w:val="24"/>
        </w:rPr>
        <w:t xml:space="preserve">In this section, we </w:t>
      </w:r>
      <w:r>
        <w:rPr>
          <w:rFonts w:ascii="Times New Roman" w:eastAsia="宋体" w:hAnsi="Times New Roman" w:cs="Times New Roman"/>
          <w:sz w:val="24"/>
          <w:szCs w:val="24"/>
        </w:rPr>
        <w:t xml:space="preserve">give a brief review of existing work for consensus protocols in blockchain. We </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first introduce state-of-the-art blockchain consensus protocols and then consensus protocols for wireless networks.</w:t>
      </w:r>
    </w:p>
    <w:p w14:paraId="360D9E5D"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Blockchain Consensus Protocols</w:t>
      </w:r>
    </w:p>
    <w:p w14:paraId="438120DD" w14:textId="77777777"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this subsection, we briefly introduce popular blockchain consensus protocols, and divide into two categories: resource-proof-based and communication-based. </w:t>
      </w:r>
      <w:bookmarkStart w:id="2" w:name="_Hlk106807983"/>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a comprehensive overview in this aspect, please refer to [13].</w:t>
      </w:r>
      <w:bookmarkEnd w:id="2"/>
    </w:p>
    <w:p w14:paraId="4BD69846" w14:textId="4A594C6F"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Resource-proof-based consensus protocols require consensus nodes to compete for the block proposal right in each round using their physical resources (e.g., computational power, memory, etc.) or virtual resources (e.g., shares, reputation, wealth, etc.). The most classic proof-of-physical-resources consensus protocol is Proof-of-Work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[4], which is adopted in Bitcoin and Ethereum. In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nodes win the block proposal opportunity by solving a computational puzzle. However, this protocol cannot provide instant consensus finality of blockchain protocol [14]. Actually, even though adversary controls computing power is less than 50% of total power, multi-blocks confirmation can only guarantee probabilistic consistency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w:t>
      </w:r>
      <w:r>
        <w:rPr>
          <w:rFonts w:ascii="Times New Roman" w:eastAsia="宋体" w:hAnsi="Times New Roman" w:cs="Times New Roman" w:hint="eastAsia"/>
          <w:sz w:val="24"/>
          <w:szCs w:val="24"/>
        </w:rPr>
        <w:t>consensus</w:t>
      </w:r>
      <w:r>
        <w:rPr>
          <w:rFonts w:ascii="Times New Roman" w:eastAsia="宋体" w:hAnsi="Times New Roman" w:cs="Times New Roman"/>
          <w:sz w:val="24"/>
          <w:szCs w:val="24"/>
        </w:rPr>
        <w:t xml:space="preserve"> protocol. Due to the </w:t>
      </w:r>
      <w:r>
        <w:rPr>
          <w:rFonts w:ascii="Times New Roman" w:eastAsia="宋体" w:hAnsi="Times New Roman" w:cs="Times New Roman"/>
          <w:sz w:val="24"/>
          <w:szCs w:val="24"/>
        </w:rPr>
        <w:lastRenderedPageBreak/>
        <w:t xml:space="preserve">large time-varying of generate a block, the block-confirmation latency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-based blockchain protocol is in general large, and transaction throughput is limited. In order to improve the performance of blockchain system, some other physical-resource-proof-based consensus protocols have been proposed. For example, consensus nodes running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Sp</w:t>
      </w:r>
      <w:r>
        <w:rPr>
          <w:rFonts w:ascii="Times New Roman" w:eastAsia="宋体" w:hAnsi="Times New Roman" w:cs="Times New Roman"/>
          <w:sz w:val="24"/>
          <w:szCs w:val="24"/>
        </w:rPr>
        <w:t>a</w:t>
      </w:r>
      <w:r w:rsidRPr="00660500">
        <w:rPr>
          <w:rFonts w:ascii="Times New Roman" w:eastAsia="宋体" w:hAnsi="Times New Roman" w:cs="Times New Roman"/>
          <w:sz w:val="24"/>
          <w:szCs w:val="24"/>
        </w:rPr>
        <w:t>ce</w:t>
      </w:r>
      <w:r>
        <w:rPr>
          <w:rFonts w:ascii="Times New Roman" w:eastAsia="宋体" w:hAnsi="Times New Roman" w:cs="Times New Roman"/>
          <w:sz w:val="24"/>
          <w:szCs w:val="24"/>
        </w:rPr>
        <w:t xml:space="preserve"> consensus protocol </w:t>
      </w:r>
      <w:r w:rsidRPr="00660500">
        <w:rPr>
          <w:rFonts w:ascii="Times New Roman" w:eastAsia="宋体" w:hAnsi="Times New Roman" w:cs="Times New Roman"/>
          <w:sz w:val="24"/>
          <w:szCs w:val="24"/>
        </w:rPr>
        <w:t>[15]</w:t>
      </w:r>
      <w:r>
        <w:rPr>
          <w:rFonts w:ascii="Times New Roman" w:eastAsia="宋体" w:hAnsi="Times New Roman" w:cs="Times New Roman"/>
          <w:sz w:val="24"/>
          <w:szCs w:val="24"/>
        </w:rPr>
        <w:t xml:space="preserve"> </w:t>
      </w:r>
      <w:r w:rsidRPr="00660500">
        <w:rPr>
          <w:rFonts w:ascii="Times New Roman" w:eastAsia="宋体" w:hAnsi="Times New Roman" w:cs="Times New Roman"/>
          <w:sz w:val="24"/>
          <w:szCs w:val="24"/>
        </w:rPr>
        <w:t xml:space="preserve">compete for </w:t>
      </w:r>
      <w:r>
        <w:rPr>
          <w:rFonts w:ascii="Times New Roman" w:eastAsia="宋体" w:hAnsi="Times New Roman" w:cs="Times New Roman"/>
          <w:sz w:val="24"/>
          <w:szCs w:val="24"/>
        </w:rPr>
        <w:t>block proposal</w:t>
      </w:r>
      <w:r w:rsidRPr="00660500">
        <w:rPr>
          <w:rFonts w:ascii="Times New Roman" w:eastAsia="宋体" w:hAnsi="Times New Roman" w:cs="Times New Roman"/>
          <w:sz w:val="24"/>
          <w:szCs w:val="24"/>
        </w:rPr>
        <w:t xml:space="preserve"> right through occupied memory or disk space</w:t>
      </w:r>
      <w:r>
        <w:rPr>
          <w:rFonts w:ascii="Times New Roman" w:eastAsia="宋体" w:hAnsi="Times New Roman" w:cs="Times New Roman"/>
          <w:sz w:val="24"/>
          <w:szCs w:val="24"/>
        </w:rPr>
        <w:t xml:space="preserve">, and achieve consensus within about 4 minutes. </w:t>
      </w:r>
      <w:r w:rsidRPr="00660500">
        <w:rPr>
          <w:rFonts w:ascii="Times New Roman" w:eastAsia="宋体" w:hAnsi="Times New Roman" w:cs="Times New Roman"/>
          <w:sz w:val="24"/>
          <w:szCs w:val="24"/>
        </w:rPr>
        <w:t>Proof</w:t>
      </w:r>
      <w:r>
        <w:rPr>
          <w:rFonts w:ascii="Times New Roman" w:eastAsia="宋体" w:hAnsi="Times New Roman" w:cs="Times New Roman"/>
          <w:sz w:val="24"/>
          <w:szCs w:val="24"/>
        </w:rPr>
        <w:t>-</w:t>
      </w:r>
      <w:r w:rsidRPr="00660500">
        <w:rPr>
          <w:rFonts w:ascii="Times New Roman" w:eastAsia="宋体" w:hAnsi="Times New Roman" w:cs="Times New Roman"/>
          <w:sz w:val="24"/>
          <w:szCs w:val="24"/>
        </w:rPr>
        <w:t>of</w:t>
      </w:r>
      <w:r>
        <w:rPr>
          <w:rFonts w:ascii="Times New Roman" w:eastAsia="宋体" w:hAnsi="Times New Roman" w:cs="Times New Roman"/>
          <w:sz w:val="24"/>
          <w:szCs w:val="24"/>
        </w:rPr>
        <w:t xml:space="preserve">-Burn consensus protocol </w:t>
      </w:r>
      <w:r w:rsidRPr="00660500">
        <w:rPr>
          <w:rFonts w:ascii="Times New Roman" w:eastAsia="宋体" w:hAnsi="Times New Roman" w:cs="Times New Roman"/>
          <w:sz w:val="24"/>
          <w:szCs w:val="24"/>
        </w:rPr>
        <w:t>[16]</w:t>
      </w:r>
      <w:r>
        <w:rPr>
          <w:rFonts w:ascii="Times New Roman" w:eastAsia="宋体" w:hAnsi="Times New Roman" w:cs="Times New Roman"/>
          <w:sz w:val="24"/>
          <w:szCs w:val="24"/>
        </w:rPr>
        <w:t xml:space="preserve"> belongs to the category of physical-resources-proof-based consensus protocols. C</w:t>
      </w:r>
      <w:r w:rsidRPr="00660500">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obtain block proposal chance</w:t>
      </w:r>
      <w:r w:rsidRPr="00660500">
        <w:rPr>
          <w:rFonts w:ascii="Times New Roman" w:eastAsia="宋体" w:hAnsi="Times New Roman" w:cs="Times New Roman"/>
          <w:sz w:val="24"/>
          <w:szCs w:val="24"/>
        </w:rPr>
        <w:t xml:space="preserve"> by burning another “</w:t>
      </w:r>
      <w:r>
        <w:rPr>
          <w:rFonts w:ascii="Times New Roman" w:eastAsia="宋体" w:hAnsi="Times New Roman" w:cs="Times New Roman"/>
          <w:sz w:val="24"/>
          <w:szCs w:val="24"/>
        </w:rPr>
        <w:t>coin</w:t>
      </w:r>
      <w:r w:rsidRPr="00660500">
        <w:rPr>
          <w:rFonts w:ascii="Times New Roman" w:eastAsia="宋体" w:hAnsi="Times New Roman" w:cs="Times New Roman"/>
          <w:sz w:val="24"/>
          <w:szCs w:val="24"/>
        </w:rPr>
        <w:t>” such as Bitcoin.</w:t>
      </w:r>
      <w:r w:rsidR="008708D3">
        <w:rPr>
          <w:rFonts w:ascii="Times New Roman" w:eastAsia="宋体" w:hAnsi="Times New Roman" w:cs="Times New Roman"/>
          <w:sz w:val="24"/>
          <w:szCs w:val="24"/>
        </w:rPr>
        <w:t xml:space="preserve"> These protocols always require to consume massive physical resources.</w:t>
      </w:r>
    </w:p>
    <w:p w14:paraId="029C950B" w14:textId="5811957B"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Physical-resource-proof-based consensus protocols consume huge physical resources of consensus nodes to pursue the block proposal chance, which leads to massive waste of physical resources. As an alternative, virtual-resource-proof-based consensus protocols can avoid such large resource overhead. Proof-of-Stake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[5] is a typical consensus protocol in this aspect. In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nodes are elected as block proposer according to their held stakes. The more stakes a node holds, the higher the probability it is elected. In order to solve the “Nothing at stake” problem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improve the performance of blockchain system, some consensus protocol</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have been proposed. Such as Proof-of-Authority consensus protocol [</w:t>
      </w:r>
      <w:r w:rsidR="006E146C">
        <w:rPr>
          <w:rFonts w:ascii="Times New Roman" w:eastAsia="宋体" w:hAnsi="Times New Roman" w:cs="Times New Roman"/>
          <w:sz w:val="24"/>
          <w:szCs w:val="24"/>
        </w:rPr>
        <w:t>17</w:t>
      </w:r>
      <w:r>
        <w:rPr>
          <w:rFonts w:ascii="Times New Roman" w:eastAsia="宋体" w:hAnsi="Times New Roman" w:cs="Times New Roman"/>
          <w:sz w:val="24"/>
          <w:szCs w:val="24"/>
        </w:rPr>
        <w:t>], in which consensus nodes passing a preliminary authentication aware the right to generate new blocks. Proof-of-Reputation [18] is also a virtual-resource-proof-based consensus protocol, in which consensus nodes with enough reputation can obtain the right to generate a new block. Virtual-resource-proof-based consensus protocols do not consume physical resources, and are friendly to environment. Therefore, more and more blockchain systems pursue to use proof-of-virtual-resource consensus protocols.</w:t>
      </w:r>
    </w:p>
    <w:p w14:paraId="4C0E71C8" w14:textId="5C899F02" w:rsidR="001D1294" w:rsidRDefault="001D1294" w:rsidP="001D1294">
      <w:pPr>
        <w:spacing w:afterLines="100" w:after="312"/>
        <w:ind w:firstLine="420"/>
        <w:rPr>
          <w:rFonts w:ascii="Times New Roman" w:eastAsia="宋体" w:hAnsi="Times New Roman" w:cs="Times New Roman"/>
          <w:sz w:val="24"/>
          <w:szCs w:val="24"/>
        </w:rPr>
      </w:pPr>
      <w:bookmarkStart w:id="3" w:name="_Hlk106873471"/>
      <w:bookmarkStart w:id="4" w:name="_Hlk106867704"/>
      <w:r>
        <w:rPr>
          <w:rFonts w:ascii="Times New Roman" w:eastAsia="宋体" w:hAnsi="Times New Roman" w:cs="Times New Roman"/>
          <w:sz w:val="24"/>
          <w:szCs w:val="24"/>
        </w:rPr>
        <w:t xml:space="preserve">In communication-based blockchain consensus protocols, all consensus nodes reach consensus on block proposal by exchanging messages and performing local computation. </w:t>
      </w:r>
      <w:r w:rsidR="0011431D">
        <w:rPr>
          <w:rFonts w:ascii="Times New Roman" w:eastAsia="宋体" w:hAnsi="Times New Roman" w:cs="Times New Roman"/>
          <w:sz w:val="24"/>
          <w:szCs w:val="24"/>
        </w:rPr>
        <w:t>T</w:t>
      </w:r>
      <w:r>
        <w:rPr>
          <w:rFonts w:ascii="Times New Roman" w:eastAsia="宋体" w:hAnsi="Times New Roman" w:cs="Times New Roman"/>
          <w:sz w:val="24"/>
          <w:szCs w:val="24"/>
        </w:rPr>
        <w:t>he most classical communication-based consensus protocol is practical Byzantine fault tolerant consensus protocol (</w:t>
      </w:r>
      <w:proofErr w:type="spellStart"/>
      <w:r>
        <w:rPr>
          <w:rFonts w:ascii="Times New Roman" w:eastAsia="宋体" w:hAnsi="Times New Roman" w:cs="Times New Roman"/>
          <w:sz w:val="24"/>
          <w:szCs w:val="24"/>
        </w:rPr>
        <w:t>PBFT</w:t>
      </w:r>
      <w:proofErr w:type="spellEnd"/>
      <w:r>
        <w:rPr>
          <w:rFonts w:ascii="Times New Roman" w:eastAsia="宋体" w:hAnsi="Times New Roman" w:cs="Times New Roman"/>
          <w:sz w:val="24"/>
          <w:szCs w:val="24"/>
        </w:rPr>
        <w:t>)</w:t>
      </w:r>
      <w:r w:rsidR="0011431D">
        <w:rPr>
          <w:rFonts w:ascii="Times New Roman" w:eastAsia="宋体" w:hAnsi="Times New Roman" w:cs="Times New Roman"/>
          <w:sz w:val="24"/>
          <w:szCs w:val="24"/>
        </w:rPr>
        <w:t xml:space="preserve"> [6]</w:t>
      </w:r>
      <w:r>
        <w:rPr>
          <w:rFonts w:ascii="Times New Roman" w:eastAsia="宋体" w:hAnsi="Times New Roman" w:cs="Times New Roman"/>
          <w:sz w:val="24"/>
          <w:szCs w:val="24"/>
        </w:rPr>
        <w:t>. In NEO [</w:t>
      </w:r>
      <w:r w:rsidR="0011431D">
        <w:rPr>
          <w:rFonts w:ascii="Times New Roman" w:eastAsia="宋体" w:hAnsi="Times New Roman" w:cs="Times New Roman"/>
          <w:sz w:val="24"/>
          <w:szCs w:val="24"/>
        </w:rPr>
        <w:t>19</w:t>
      </w:r>
      <w:r>
        <w:rPr>
          <w:rFonts w:ascii="Times New Roman" w:eastAsia="宋体" w:hAnsi="Times New Roman" w:cs="Times New Roman"/>
          <w:sz w:val="24"/>
          <w:szCs w:val="24"/>
        </w:rPr>
        <w:t>], partial nodes of delegated Byzantine fault tolerant consensus protocol</w:t>
      </w:r>
      <w:r w:rsidRPr="00F817C9">
        <w:rPr>
          <w:rFonts w:ascii="Times New Roman" w:eastAsia="宋体" w:hAnsi="Times New Roman" w:cs="Times New Roman"/>
          <w:sz w:val="24"/>
          <w:szCs w:val="24"/>
        </w:rPr>
        <w:t xml:space="preserve"> </w:t>
      </w:r>
      <w:r>
        <w:rPr>
          <w:rFonts w:ascii="Times New Roman" w:eastAsia="宋体" w:hAnsi="Times New Roman" w:cs="Times New Roman"/>
          <w:sz w:val="24"/>
          <w:szCs w:val="24"/>
        </w:rPr>
        <w:t>are delegated to participant consensus process to reach agreement by voting on generated block. Reducing the number of consensus nodes can decrease the number of communication messages, and further increase the performance of system. Zyzzyva [2</w:t>
      </w:r>
      <w:r w:rsidR="0011431D">
        <w:rPr>
          <w:rFonts w:ascii="Times New Roman" w:eastAsia="宋体" w:hAnsi="Times New Roman" w:cs="Times New Roman"/>
          <w:sz w:val="24"/>
          <w:szCs w:val="24"/>
        </w:rPr>
        <w:t>0</w:t>
      </w:r>
      <w:r>
        <w:rPr>
          <w:rFonts w:ascii="Times New Roman" w:eastAsia="宋体" w:hAnsi="Times New Roman" w:cs="Times New Roman"/>
          <w:sz w:val="24"/>
          <w:szCs w:val="24"/>
        </w:rPr>
        <w:t xml:space="preserve">] utilizes a modified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protocol </w:t>
      </w:r>
      <w:proofErr w:type="spellStart"/>
      <w:r>
        <w:rPr>
          <w:rFonts w:ascii="Times New Roman" w:eastAsia="宋体" w:hAnsi="Times New Roman" w:cs="Times New Roman" w:hint="eastAsia"/>
          <w:sz w:val="24"/>
          <w:szCs w:val="24"/>
        </w:rPr>
        <w:t>SBFT</w:t>
      </w:r>
      <w:proofErr w:type="spellEnd"/>
      <w:r>
        <w:rPr>
          <w:rFonts w:ascii="Times New Roman" w:eastAsia="宋体" w:hAnsi="Times New Roman" w:cs="Times New Roman"/>
          <w:sz w:val="24"/>
          <w:szCs w:val="24"/>
        </w:rPr>
        <w:t xml:space="preserve">. The consensus protocol </w:t>
      </w:r>
      <w:r w:rsidRPr="00F25288">
        <w:rPr>
          <w:rFonts w:ascii="Times New Roman" w:eastAsia="宋体" w:hAnsi="Times New Roman" w:cs="Times New Roman"/>
          <w:sz w:val="24"/>
          <w:szCs w:val="24"/>
        </w:rPr>
        <w:t>employ</w:t>
      </w:r>
      <w:r>
        <w:rPr>
          <w:rFonts w:ascii="Times New Roman" w:eastAsia="宋体" w:hAnsi="Times New Roman" w:cs="Times New Roman"/>
          <w:sz w:val="24"/>
          <w:szCs w:val="24"/>
        </w:rPr>
        <w:t>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 </w:t>
      </w:r>
      <w:r w:rsidRPr="00F25288">
        <w:rPr>
          <w:rFonts w:ascii="Times New Roman" w:eastAsia="宋体" w:hAnsi="Times New Roman" w:cs="Times New Roman"/>
          <w:sz w:val="24"/>
          <w:szCs w:val="24"/>
        </w:rPr>
        <w:t>threshold signature</w:t>
      </w:r>
      <w:r>
        <w:rPr>
          <w:rFonts w:ascii="Times New Roman" w:eastAsia="宋体" w:hAnsi="Times New Roman" w:cs="Times New Roman"/>
          <w:sz w:val="24"/>
          <w:szCs w:val="24"/>
        </w:rPr>
        <w:t xml:space="preserve"> scheme</w:t>
      </w:r>
      <w:r w:rsidRPr="00F25288">
        <w:rPr>
          <w:rFonts w:ascii="Times New Roman" w:eastAsia="宋体" w:hAnsi="Times New Roman" w:cs="Times New Roman"/>
          <w:sz w:val="24"/>
          <w:szCs w:val="24"/>
        </w:rPr>
        <w:t xml:space="preserve"> to reduce communication </w:t>
      </w:r>
      <w:r>
        <w:rPr>
          <w:rFonts w:ascii="Times New Roman" w:eastAsia="宋体" w:hAnsi="Times New Roman" w:cs="Times New Roman"/>
          <w:sz w:val="24"/>
          <w:szCs w:val="24"/>
        </w:rPr>
        <w:t>overhead of consensus process</w:t>
      </w:r>
      <w:r w:rsidRPr="00F25288">
        <w:rPr>
          <w:rFonts w:ascii="Times New Roman" w:eastAsia="宋体" w:hAnsi="Times New Roman" w:cs="Times New Roman"/>
          <w:sz w:val="24"/>
          <w:szCs w:val="24"/>
        </w:rPr>
        <w:t xml:space="preserve">. </w:t>
      </w:r>
      <w:r>
        <w:rPr>
          <w:rFonts w:ascii="Times New Roman" w:eastAsia="宋体" w:hAnsi="Times New Roman" w:cs="Times New Roman"/>
          <w:sz w:val="24"/>
          <w:szCs w:val="24"/>
        </w:rPr>
        <w:t>Since consensus latency decreases, the performance of system will be improved.</w:t>
      </w:r>
      <w:bookmarkEnd w:id="3"/>
      <w:r w:rsidR="00CD3872">
        <w:rPr>
          <w:rFonts w:ascii="Times New Roman" w:eastAsia="宋体" w:hAnsi="Times New Roman" w:cs="Times New Roman"/>
          <w:sz w:val="24"/>
          <w:szCs w:val="24"/>
        </w:rPr>
        <w:t xml:space="preserve"> These protocol usually can achieve strong consistency and high throughput, but rely on reliable communications.</w:t>
      </w:r>
      <w:r w:rsidR="0011431D" w:rsidRPr="0011431D">
        <w:rPr>
          <w:rFonts w:ascii="Times New Roman" w:eastAsia="宋体" w:hAnsi="Times New Roman" w:cs="Times New Roman"/>
          <w:sz w:val="24"/>
          <w:szCs w:val="24"/>
        </w:rPr>
        <w:t xml:space="preserve"> </w:t>
      </w:r>
      <w:r w:rsidR="0011431D">
        <w:rPr>
          <w:rFonts w:ascii="Times New Roman" w:eastAsia="宋体" w:hAnsi="Times New Roman" w:cs="Times New Roman"/>
          <w:sz w:val="24"/>
          <w:szCs w:val="24"/>
        </w:rPr>
        <w:t xml:space="preserve">Most of these protocols can tolerate Byzantine </w:t>
      </w:r>
      <w:r w:rsidR="0011431D">
        <w:rPr>
          <w:rFonts w:ascii="Times New Roman" w:eastAsia="宋体" w:hAnsi="Times New Roman" w:cs="Times New Roman" w:hint="eastAsia"/>
          <w:sz w:val="24"/>
          <w:szCs w:val="24"/>
        </w:rPr>
        <w:t>failure</w:t>
      </w:r>
      <w:r w:rsidR="0011431D">
        <w:rPr>
          <w:rFonts w:ascii="Times New Roman" w:eastAsia="宋体" w:hAnsi="Times New Roman" w:cs="Times New Roman"/>
          <w:sz w:val="24"/>
          <w:szCs w:val="24"/>
        </w:rPr>
        <w:t xml:space="preserve"> and provide strong consistency.</w:t>
      </w:r>
    </w:p>
    <w:bookmarkEnd w:id="4"/>
    <w:p w14:paraId="612FD4A2" w14:textId="5B0F2590" w:rsidR="001D1294" w:rsidRDefault="001D1294" w:rsidP="001D1294">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Hybrid consensus protocols can alleviate the “impossible triangle” of blockchain systems. The first version of Casper [</w:t>
      </w:r>
      <w:r w:rsidR="0011431D">
        <w:rPr>
          <w:rFonts w:ascii="Times New Roman" w:eastAsia="宋体" w:hAnsi="Times New Roman" w:cs="Times New Roman"/>
          <w:sz w:val="24"/>
          <w:szCs w:val="24"/>
        </w:rPr>
        <w:t>21</w:t>
      </w:r>
      <w:r>
        <w:rPr>
          <w:rFonts w:ascii="Times New Roman" w:eastAsia="宋体" w:hAnsi="Times New Roman" w:cs="Times New Roman"/>
          <w:sz w:val="24"/>
          <w:szCs w:val="24"/>
        </w:rPr>
        <w:t xml:space="preserve">] is a hybrid consensus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 xml:space="preserve">aiming to replace the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consensus algorithm with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in Ethereum. This consensus protocol improves the security of blockchain system by reducing the risk of chain fork. </w:t>
      </w:r>
      <w:proofErr w:type="spellStart"/>
      <w:r>
        <w:rPr>
          <w:rFonts w:ascii="Times New Roman" w:eastAsia="宋体" w:hAnsi="Times New Roman" w:cs="Times New Roman"/>
          <w:sz w:val="24"/>
          <w:szCs w:val="24"/>
        </w:rPr>
        <w:t>Fruitchain</w:t>
      </w:r>
      <w:proofErr w:type="spellEnd"/>
      <w:r>
        <w:rPr>
          <w:rFonts w:ascii="Times New Roman" w:eastAsia="宋体" w:hAnsi="Times New Roman" w:cs="Times New Roman"/>
          <w:sz w:val="24"/>
          <w:szCs w:val="24"/>
        </w:rPr>
        <w:t xml:space="preserve"> [</w:t>
      </w:r>
      <w:r w:rsidR="00826A14">
        <w:rPr>
          <w:rFonts w:ascii="Times New Roman" w:eastAsia="宋体" w:hAnsi="Times New Roman" w:cs="Times New Roman"/>
          <w:sz w:val="24"/>
          <w:szCs w:val="24"/>
        </w:rPr>
        <w:t>22</w:t>
      </w:r>
      <w:r>
        <w:rPr>
          <w:rFonts w:ascii="Times New Roman" w:eastAsia="宋体" w:hAnsi="Times New Roman" w:cs="Times New Roman"/>
          <w:sz w:val="24"/>
          <w:szCs w:val="24"/>
        </w:rPr>
        <w:t xml:space="preserve">] uses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DPoS</w:t>
      </w:r>
      <w:proofErr w:type="spellEnd"/>
      <w:r>
        <w:rPr>
          <w:rFonts w:ascii="Times New Roman" w:eastAsia="宋体" w:hAnsi="Times New Roman" w:cs="Times New Roman"/>
          <w:sz w:val="24"/>
          <w:szCs w:val="24"/>
        </w:rPr>
        <w:t xml:space="preserve"> consensus algorithms. This protocol can achieve high performance and low fork probability.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order to prevent chain fork and achieve high performance, some hybrid consensus protocols combining resource-proof-based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have been proposed. </w:t>
      </w:r>
      <w:proofErr w:type="spellStart"/>
      <w:r>
        <w:rPr>
          <w:rFonts w:ascii="Times New Roman" w:eastAsia="宋体" w:hAnsi="Times New Roman" w:cs="Times New Roman"/>
          <w:sz w:val="24"/>
          <w:szCs w:val="24"/>
        </w:rPr>
        <w:t>ByzCoin</w:t>
      </w:r>
      <w:proofErr w:type="spellEnd"/>
      <w:r>
        <w:rPr>
          <w:rFonts w:ascii="Times New Roman" w:eastAsia="宋体" w:hAnsi="Times New Roman" w:cs="Times New Roman"/>
          <w:sz w:val="24"/>
          <w:szCs w:val="24"/>
        </w:rPr>
        <w:t xml:space="preserve"> [</w:t>
      </w:r>
      <w:r w:rsidR="00826A14">
        <w:rPr>
          <w:rFonts w:ascii="Times New Roman" w:eastAsia="宋体" w:hAnsi="Times New Roman" w:cs="Times New Roman"/>
          <w:sz w:val="24"/>
          <w:szCs w:val="24"/>
        </w:rPr>
        <w:t>23</w:t>
      </w:r>
      <w:r>
        <w:rPr>
          <w:rFonts w:ascii="Times New Roman" w:eastAsia="宋体" w:hAnsi="Times New Roman" w:cs="Times New Roman"/>
          <w:sz w:val="24"/>
          <w:szCs w:val="24"/>
        </w:rPr>
        <w:t xml:space="preserve">] improves transaction throughput by adopting a hybrid consensus protocol of </w:t>
      </w:r>
      <w:proofErr w:type="spellStart"/>
      <w:r>
        <w:rPr>
          <w:rFonts w:ascii="Times New Roman" w:eastAsia="宋体" w:hAnsi="Times New Roman" w:cs="Times New Roman"/>
          <w:sz w:val="24"/>
          <w:szCs w:val="24"/>
        </w:rPr>
        <w:t>PoW</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can achieve strong consistency of blockchain system.</w:t>
      </w:r>
      <w:r w:rsidRPr="00996FBD">
        <w:rPr>
          <w:rFonts w:ascii="Times New Roman" w:eastAsia="宋体" w:hAnsi="Times New Roman" w:cs="Times New Roman"/>
          <w:sz w:val="24"/>
          <w:szCs w:val="24"/>
        </w:rPr>
        <w:t xml:space="preserve"> </w:t>
      </w:r>
      <w:r>
        <w:rPr>
          <w:rFonts w:ascii="Times New Roman" w:eastAsia="宋体" w:hAnsi="Times New Roman" w:cs="Times New Roman"/>
          <w:sz w:val="24"/>
          <w:szCs w:val="24"/>
        </w:rPr>
        <w:t>These consensus protocols are not suitable for wireless networks with limited resources devices due to high computation overhead.</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 decrease the waste of resources, </w:t>
      </w:r>
      <w:proofErr w:type="spellStart"/>
      <w:r>
        <w:rPr>
          <w:rFonts w:ascii="Times New Roman" w:eastAsia="宋体" w:hAnsi="Times New Roman" w:cs="Times New Roman"/>
          <w:sz w:val="24"/>
          <w:szCs w:val="24"/>
        </w:rPr>
        <w:t>Tendermint</w:t>
      </w:r>
      <w:proofErr w:type="spellEnd"/>
      <w:r>
        <w:rPr>
          <w:rFonts w:ascii="Times New Roman" w:eastAsia="宋体" w:hAnsi="Times New Roman" w:cs="Times New Roman"/>
          <w:sz w:val="24"/>
          <w:szCs w:val="24"/>
        </w:rPr>
        <w:t xml:space="preserve"> [2</w:t>
      </w:r>
      <w:r w:rsidR="00826A14">
        <w:rPr>
          <w:rFonts w:ascii="Times New Roman" w:eastAsia="宋体" w:hAnsi="Times New Roman" w:cs="Times New Roman"/>
          <w:sz w:val="24"/>
          <w:szCs w:val="24"/>
        </w:rPr>
        <w:t>4</w:t>
      </w:r>
      <w:r>
        <w:rPr>
          <w:rFonts w:ascii="Times New Roman" w:eastAsia="宋体" w:hAnsi="Times New Roman" w:cs="Times New Roman"/>
          <w:sz w:val="24"/>
          <w:szCs w:val="24"/>
        </w:rPr>
        <w:t xml:space="preserve">] uses a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This protocol adopts leader rotation mechanism to avoid adversary corruption, and achieve high security and performance of system by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 Besides, </w:t>
      </w:r>
      <w:proofErr w:type="spellStart"/>
      <w:r>
        <w:rPr>
          <w:rFonts w:ascii="Times New Roman" w:eastAsia="宋体" w:hAnsi="Times New Roman" w:cs="Times New Roman"/>
          <w:sz w:val="24"/>
          <w:szCs w:val="24"/>
        </w:rPr>
        <w:t>Algorand</w:t>
      </w:r>
      <w:proofErr w:type="spellEnd"/>
      <w:r>
        <w:rPr>
          <w:rFonts w:ascii="Times New Roman" w:eastAsia="宋体" w:hAnsi="Times New Roman" w:cs="Times New Roman"/>
          <w:sz w:val="24"/>
          <w:szCs w:val="24"/>
        </w:rPr>
        <w:t xml:space="preserve"> consensus protocol [2</w:t>
      </w:r>
      <w:r w:rsidR="00826A14">
        <w:rPr>
          <w:rFonts w:ascii="Times New Roman" w:eastAsia="宋体" w:hAnsi="Times New Roman" w:cs="Times New Roman"/>
          <w:sz w:val="24"/>
          <w:szCs w:val="24"/>
        </w:rPr>
        <w:t>5</w:t>
      </w:r>
      <w:r>
        <w:rPr>
          <w:rFonts w:ascii="Times New Roman" w:eastAsia="宋体" w:hAnsi="Times New Roman" w:cs="Times New Roman"/>
          <w:sz w:val="24"/>
          <w:szCs w:val="24"/>
        </w:rPr>
        <w:t xml:space="preserve">] is a hybrid consensus protocol of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Byzantine agreement algorithms. This protocol uses </w:t>
      </w:r>
      <w:proofErr w:type="spellStart"/>
      <w:r>
        <w:rPr>
          <w:rFonts w:ascii="Times New Roman" w:eastAsia="宋体" w:hAnsi="Times New Roman" w:cs="Times New Roman"/>
          <w:sz w:val="24"/>
          <w:szCs w:val="24"/>
        </w:rPr>
        <w:t>VRF</w:t>
      </w:r>
      <w:proofErr w:type="spellEnd"/>
      <w:r>
        <w:rPr>
          <w:rFonts w:ascii="Times New Roman" w:eastAsia="宋体" w:hAnsi="Times New Roman" w:cs="Times New Roman"/>
          <w:sz w:val="24"/>
          <w:szCs w:val="24"/>
        </w:rPr>
        <w:t xml:space="preserve">-based leader and committee election algorithm to prevent adversary knowing the information of leader and committee in advance. Byzantine agreement protocol can make sure high performance and strong consistency of system. However, these consensus protocols adopting </w:t>
      </w:r>
      <w:proofErr w:type="spellStart"/>
      <w:r>
        <w:rPr>
          <w:rFonts w:ascii="Times New Roman" w:eastAsia="宋体" w:hAnsi="Times New Roman" w:cs="Times New Roman"/>
          <w:sz w:val="24"/>
          <w:szCs w:val="24"/>
        </w:rPr>
        <w:t>BFT</w:t>
      </w:r>
      <w:proofErr w:type="spellEnd"/>
      <w:r>
        <w:rPr>
          <w:rFonts w:ascii="Times New Roman" w:eastAsia="宋体" w:hAnsi="Times New Roman" w:cs="Times New Roman"/>
          <w:sz w:val="24"/>
          <w:szCs w:val="24"/>
        </w:rPr>
        <w:t xml:space="preserve"> consensus algorithms rely on reliable communication model. Thus, these protocols cannot be directly utilized in wireless scenarios with unreliable and unstable communication channels.</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Our protocol is a type of hybrid consensus protocol combining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and communication-based consensus algorithms. This protocol uses </w:t>
      </w:r>
      <w:proofErr w:type="spellStart"/>
      <w:r>
        <w:rPr>
          <w:rFonts w:ascii="Times New Roman" w:eastAsia="宋体" w:hAnsi="Times New Roman" w:cs="Times New Roman"/>
          <w:sz w:val="24"/>
          <w:szCs w:val="24"/>
        </w:rPr>
        <w:t>PoS</w:t>
      </w:r>
      <w:proofErr w:type="spellEnd"/>
      <w:r>
        <w:rPr>
          <w:rFonts w:ascii="Times New Roman" w:eastAsia="宋体" w:hAnsi="Times New Roman" w:cs="Times New Roman"/>
          <w:sz w:val="24"/>
          <w:szCs w:val="24"/>
        </w:rPr>
        <w:t xml:space="preserve"> consensus algorithm to ensure the fairness of consensus process, and utilize a special communication-based consensus algorithm to improve the performance and security of system.</w:t>
      </w:r>
    </w:p>
    <w:p w14:paraId="02FD2691" w14:textId="77777777" w:rsidR="001D1294" w:rsidRPr="00DE3197" w:rsidRDefault="001D1294" w:rsidP="001D1294">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Pr="00DE3197">
        <w:rPr>
          <w:rFonts w:ascii="Times New Roman" w:eastAsia="黑体" w:hAnsi="Times New Roman" w:cs="Times New Roman" w:hint="eastAsia"/>
          <w:sz w:val="28"/>
          <w:szCs w:val="28"/>
        </w:rPr>
        <w:t>C</w:t>
      </w:r>
      <w:r w:rsidRPr="00DE3197">
        <w:rPr>
          <w:rFonts w:ascii="Times New Roman" w:eastAsia="黑体" w:hAnsi="Times New Roman" w:cs="Times New Roman"/>
          <w:sz w:val="28"/>
          <w:szCs w:val="28"/>
        </w:rPr>
        <w:t xml:space="preserve">onsensus </w:t>
      </w:r>
      <w:r w:rsidRPr="00507DC1">
        <w:rPr>
          <w:rFonts w:ascii="Times New Roman" w:eastAsia="黑体" w:hAnsi="Times New Roman" w:cs="Times New Roman"/>
          <w:sz w:val="28"/>
          <w:szCs w:val="28"/>
        </w:rPr>
        <w:t>Protocols</w:t>
      </w:r>
      <w:r w:rsidRPr="00DE3197">
        <w:rPr>
          <w:rFonts w:ascii="Times New Roman" w:eastAsia="黑体" w:hAnsi="Times New Roman" w:cs="Times New Roman"/>
          <w:sz w:val="28"/>
          <w:szCs w:val="28"/>
        </w:rPr>
        <w:t xml:space="preserve"> for Wireless Networks</w:t>
      </w:r>
    </w:p>
    <w:p w14:paraId="2C9C601E" w14:textId="3362D3EF" w:rsidR="001D1294" w:rsidRPr="00EE472A" w:rsidRDefault="001D1294" w:rsidP="00403B92">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Since our study is closely related to consensus protocols and wireless networks, we briefly introduce the studies on consensus protocols for wireless networks in this subsection.</w:t>
      </w:r>
    </w:p>
    <w:p w14:paraId="6E9D0D61" w14:textId="2B5C2643" w:rsidR="00403B92" w:rsidRDefault="00403B92" w:rsidP="001D1294">
      <w:pPr>
        <w:spacing w:afterLines="100" w:after="312"/>
        <w:ind w:firstLine="420"/>
        <w:rPr>
          <w:rFonts w:ascii="Times New Roman" w:eastAsia="宋体" w:hAnsi="Times New Roman" w:cs="Times New Roman"/>
          <w:kern w:val="0"/>
          <w:sz w:val="24"/>
          <w:szCs w:val="24"/>
        </w:rPr>
      </w:pPr>
      <w:r w:rsidRPr="005C097B">
        <w:rPr>
          <w:rFonts w:ascii="Times New Roman" w:eastAsia="宋体" w:hAnsi="Times New Roman" w:cs="Times New Roman"/>
          <w:kern w:val="0"/>
          <w:sz w:val="24"/>
          <w:szCs w:val="24"/>
        </w:rPr>
        <w:t>Xu et al. [9]</w:t>
      </w:r>
      <w:r>
        <w:rPr>
          <w:rFonts w:ascii="Times New Roman" w:eastAsia="宋体" w:hAnsi="Times New Roman" w:cs="Times New Roman"/>
          <w:kern w:val="0"/>
          <w:sz w:val="24"/>
          <w:szCs w:val="24"/>
        </w:rPr>
        <w:t xml:space="preserve"> proposed an efficient and fair Proof-of-Communication consensus protocol in wireless blockchain systems. </w:t>
      </w:r>
      <w:r w:rsidRPr="007053B1">
        <w:rPr>
          <w:rFonts w:ascii="Times New Roman" w:eastAsia="宋体" w:hAnsi="Times New Roman" w:cs="Times New Roman"/>
          <w:kern w:val="0"/>
          <w:sz w:val="24"/>
          <w:szCs w:val="24"/>
        </w:rPr>
        <w:t>Zou et al. [10]</w:t>
      </w:r>
      <w:r>
        <w:rPr>
          <w:rFonts w:ascii="Times New Roman" w:eastAsia="宋体" w:hAnsi="Times New Roman" w:cs="Times New Roman"/>
          <w:kern w:val="0"/>
          <w:sz w:val="24"/>
          <w:szCs w:val="24"/>
        </w:rPr>
        <w:t xml:space="preserve"> proposed a fast consensus protocol that can achieve </w:t>
      </w:r>
      <w:r w:rsidRPr="00C609CE">
        <w:rPr>
          <w:rFonts w:ascii="Times New Roman" w:eastAsia="宋体" w:hAnsi="Times New Roman" w:cs="Times New Roman"/>
          <w:i/>
          <w:iCs/>
          <w:kern w:val="0"/>
          <w:sz w:val="24"/>
          <w:szCs w:val="24"/>
        </w:rPr>
        <w:t>k</w:t>
      </w:r>
      <w:r>
        <w:rPr>
          <w:rFonts w:ascii="Times New Roman" w:eastAsia="宋体" w:hAnsi="Times New Roman" w:cs="Times New Roman"/>
          <w:kern w:val="0"/>
          <w:sz w:val="24"/>
          <w:szCs w:val="24"/>
        </w:rPr>
        <w:t>-times consensus in unreliable and multi-access wireless environment.</w:t>
      </w:r>
      <w:r>
        <w:rPr>
          <w:rFonts w:ascii="Times New Roman" w:eastAsia="宋体" w:hAnsi="Times New Roman" w:cs="Times New Roman"/>
          <w:kern w:val="0"/>
          <w:sz w:val="24"/>
          <w:szCs w:val="24"/>
        </w:rPr>
        <w:t xml:space="preserve"> </w:t>
      </w:r>
      <w:r w:rsidR="00813D3F">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overcome the interference of wireless broadcast communication,</w:t>
      </w:r>
      <w:r>
        <w:rPr>
          <w:rFonts w:ascii="Times New Roman" w:eastAsia="宋体" w:hAnsi="Times New Roman" w:cs="Times New Roman" w:hint="eastAsia"/>
          <w:kern w:val="0"/>
          <w:sz w:val="24"/>
          <w:szCs w:val="24"/>
        </w:rPr>
        <w:t xml:space="preserve"> </w:t>
      </w:r>
      <w:r w:rsidRPr="00C94E2B">
        <w:rPr>
          <w:rFonts w:ascii="Times New Roman" w:eastAsia="宋体" w:hAnsi="Times New Roman" w:cs="Times New Roman"/>
          <w:kern w:val="0"/>
          <w:sz w:val="24"/>
          <w:szCs w:val="24"/>
        </w:rPr>
        <w:t xml:space="preserve">Xu et al. </w:t>
      </w:r>
      <w:r>
        <w:rPr>
          <w:rFonts w:ascii="Times New Roman" w:eastAsia="宋体" w:hAnsi="Times New Roman" w:cs="Times New Roman"/>
          <w:kern w:val="0"/>
          <w:sz w:val="24"/>
          <w:szCs w:val="24"/>
        </w:rPr>
        <w:t xml:space="preserve">proposed BLOWN that based on a </w:t>
      </w:r>
      <w:r w:rsidRPr="0084497E">
        <w:rPr>
          <w:rFonts w:ascii="Times New Roman" w:eastAsia="宋体" w:hAnsi="Times New Roman" w:cs="Times New Roman"/>
          <w:kern w:val="0"/>
          <w:sz w:val="24"/>
          <w:szCs w:val="24"/>
        </w:rPr>
        <w:t>Proof-of-Channel</w:t>
      </w:r>
      <w:r>
        <w:rPr>
          <w:rFonts w:ascii="Times New Roman" w:eastAsia="宋体" w:hAnsi="Times New Roman" w:cs="Times New Roman"/>
          <w:kern w:val="0"/>
          <w:sz w:val="24"/>
          <w:szCs w:val="24"/>
        </w:rPr>
        <w:t xml:space="preserve"> consensus algorithm </w:t>
      </w:r>
      <w:r w:rsidRPr="0084497E">
        <w:rPr>
          <w:rFonts w:ascii="Times New Roman" w:eastAsia="宋体" w:hAnsi="Times New Roman" w:cs="Times New Roman"/>
          <w:kern w:val="0"/>
          <w:sz w:val="24"/>
          <w:szCs w:val="24"/>
        </w:rPr>
        <w:t xml:space="preserve">under adversarial </w:t>
      </w:r>
      <w:proofErr w:type="spellStart"/>
      <w:r w:rsidRPr="0084497E">
        <w:rPr>
          <w:rFonts w:ascii="Times New Roman" w:eastAsia="宋体" w:hAnsi="Times New Roman" w:cs="Times New Roman"/>
          <w:kern w:val="0"/>
          <w:sz w:val="24"/>
          <w:szCs w:val="24"/>
        </w:rPr>
        <w:t>SINR</w:t>
      </w:r>
      <w:proofErr w:type="spellEnd"/>
      <w:r w:rsidRPr="0084497E">
        <w:rPr>
          <w:rFonts w:ascii="Times New Roman" w:eastAsia="宋体" w:hAnsi="Times New Roman" w:cs="Times New Roman"/>
          <w:kern w:val="0"/>
          <w:sz w:val="24"/>
          <w:szCs w:val="24"/>
        </w:rPr>
        <w:t xml:space="preserve"> model</w:t>
      </w:r>
      <w:r>
        <w:rPr>
          <w:rFonts w:ascii="Times New Roman" w:eastAsia="宋体" w:hAnsi="Times New Roman" w:cs="Times New Roman"/>
          <w:kern w:val="0"/>
          <w:sz w:val="24"/>
          <w:szCs w:val="24"/>
        </w:rPr>
        <w:t xml:space="preserve"> </w:t>
      </w:r>
      <w:r w:rsidRPr="00C94E2B">
        <w:rPr>
          <w:rFonts w:ascii="Times New Roman" w:eastAsia="宋体" w:hAnsi="Times New Roman" w:cs="Times New Roman"/>
          <w:kern w:val="0"/>
          <w:sz w:val="24"/>
          <w:szCs w:val="24"/>
        </w:rPr>
        <w:t>[11].</w:t>
      </w:r>
      <w:r>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t>In addition, Xu et al. designed a fast fault-tolerant wireless blockchain protocol</w:t>
      </w:r>
      <w:r w:rsidR="00C97074" w:rsidRPr="0084497E">
        <w:rPr>
          <w:rFonts w:ascii="Times New Roman" w:eastAsia="宋体" w:hAnsi="Times New Roman" w:cs="Times New Roman"/>
          <w:kern w:val="0"/>
          <w:sz w:val="24"/>
          <w:szCs w:val="24"/>
        </w:rPr>
        <w:t xml:space="preserve"> </w:t>
      </w:r>
      <w:proofErr w:type="spellStart"/>
      <w:r w:rsidR="00C97074">
        <w:rPr>
          <w:rFonts w:ascii="Times New Roman" w:eastAsia="宋体" w:hAnsi="Times New Roman" w:cs="Times New Roman"/>
          <w:kern w:val="0"/>
          <w:sz w:val="24"/>
          <w:szCs w:val="24"/>
        </w:rPr>
        <w:t>wChain</w:t>
      </w:r>
      <w:proofErr w:type="spellEnd"/>
      <w:r w:rsidR="00C97074">
        <w:rPr>
          <w:rFonts w:ascii="Times New Roman" w:eastAsia="宋体" w:hAnsi="Times New Roman" w:cs="Times New Roman"/>
          <w:kern w:val="0"/>
          <w:sz w:val="24"/>
          <w:szCs w:val="24"/>
        </w:rPr>
        <w:t xml:space="preserve"> [12], which can quickly aggregate data and reach consensus in multi-hop wireless communication networks.</w:t>
      </w:r>
      <w:r w:rsidR="00C97074">
        <w:rPr>
          <w:rFonts w:ascii="Times New Roman" w:eastAsia="宋体" w:hAnsi="Times New Roman" w:cs="Times New Roman" w:hint="eastAsia"/>
          <w:kern w:val="0"/>
          <w:sz w:val="24"/>
          <w:szCs w:val="24"/>
        </w:rPr>
        <w:t xml:space="preserve"> </w:t>
      </w:r>
      <w:r w:rsidR="00C97074" w:rsidRPr="00D36810">
        <w:rPr>
          <w:rFonts w:ascii="Times New Roman" w:eastAsia="宋体" w:hAnsi="Times New Roman" w:cs="Times New Roman"/>
          <w:sz w:val="24"/>
          <w:szCs w:val="24"/>
        </w:rPr>
        <w:t xml:space="preserve">Newport and Robinson [26] </w:t>
      </w:r>
      <w:r w:rsidR="00C97074">
        <w:rPr>
          <w:rFonts w:ascii="Times New Roman" w:eastAsia="宋体" w:hAnsi="Times New Roman" w:cs="Times New Roman"/>
          <w:sz w:val="24"/>
          <w:szCs w:val="24"/>
        </w:rPr>
        <w:t>proposed</w:t>
      </w:r>
      <w:r w:rsidR="00C97074" w:rsidRPr="00D36810">
        <w:rPr>
          <w:rFonts w:ascii="Times New Roman" w:eastAsia="宋体" w:hAnsi="Times New Roman" w:cs="Times New Roman"/>
          <w:sz w:val="24"/>
          <w:szCs w:val="24"/>
        </w:rPr>
        <w:t xml:space="preserve"> fault-tolerant</w:t>
      </w:r>
      <w:r w:rsidR="00C97074">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 xml:space="preserve">distributed consensus </w:t>
      </w:r>
      <w:r w:rsidR="00C97074">
        <w:rPr>
          <w:rFonts w:ascii="Times New Roman" w:eastAsia="宋体" w:hAnsi="Times New Roman" w:cs="Times New Roman"/>
          <w:sz w:val="24"/>
          <w:szCs w:val="24"/>
        </w:rPr>
        <w:t>algorithms to solve consensus problem of</w:t>
      </w:r>
      <w:r w:rsidR="00C97074" w:rsidRPr="00475709">
        <w:rPr>
          <w:rFonts w:ascii="Times New Roman" w:eastAsia="宋体" w:hAnsi="Times New Roman" w:cs="Times New Roman"/>
          <w:sz w:val="24"/>
          <w:szCs w:val="24"/>
        </w:rPr>
        <w:t xml:space="preserve"> </w:t>
      </w:r>
      <w:r w:rsidR="00C97074" w:rsidRPr="00D36810">
        <w:rPr>
          <w:rFonts w:ascii="Times New Roman" w:eastAsia="宋体" w:hAnsi="Times New Roman" w:cs="Times New Roman"/>
          <w:sz w:val="24"/>
          <w:szCs w:val="24"/>
        </w:rPr>
        <w:t>wireless systems</w:t>
      </w:r>
      <w:r w:rsidR="00C97074">
        <w:rPr>
          <w:rFonts w:ascii="Times New Roman" w:eastAsia="宋体" w:hAnsi="Times New Roman" w:cs="Times New Roman"/>
          <w:sz w:val="24"/>
          <w:szCs w:val="24"/>
        </w:rPr>
        <w:t xml:space="preserve"> through abstract MAC layer model.</w:t>
      </w:r>
      <w:r w:rsidR="00C97074">
        <w:rPr>
          <w:rFonts w:ascii="Times New Roman" w:eastAsia="宋体" w:hAnsi="Times New Roman" w:cs="Times New Roman"/>
          <w:sz w:val="24"/>
          <w:szCs w:val="24"/>
        </w:rPr>
        <w:t xml:space="preserve"> </w:t>
      </w:r>
      <w:r w:rsidR="00966C1E">
        <w:rPr>
          <w:rFonts w:ascii="Times New Roman" w:eastAsia="宋体" w:hAnsi="Times New Roman" w:cs="Times New Roman"/>
          <w:kern w:val="0"/>
          <w:sz w:val="24"/>
          <w:szCs w:val="24"/>
        </w:rPr>
        <w:t>T</w:t>
      </w:r>
      <w:r w:rsidR="0088505E">
        <w:rPr>
          <w:rFonts w:ascii="Times New Roman" w:eastAsia="宋体" w:hAnsi="Times New Roman" w:cs="Times New Roman"/>
          <w:kern w:val="0"/>
          <w:sz w:val="24"/>
          <w:szCs w:val="24"/>
        </w:rPr>
        <w:t>hese</w:t>
      </w:r>
      <w:r w:rsidR="00C97074">
        <w:rPr>
          <w:rFonts w:ascii="Times New Roman" w:eastAsia="宋体" w:hAnsi="Times New Roman" w:cs="Times New Roman"/>
          <w:kern w:val="0"/>
          <w:sz w:val="24"/>
          <w:szCs w:val="24"/>
        </w:rPr>
        <w:t xml:space="preserve"> </w:t>
      </w:r>
      <w:r w:rsidR="00C97074">
        <w:rPr>
          <w:rFonts w:ascii="Times New Roman" w:eastAsia="宋体" w:hAnsi="Times New Roman" w:cs="Times New Roman"/>
          <w:kern w:val="0"/>
          <w:sz w:val="24"/>
          <w:szCs w:val="24"/>
        </w:rPr>
        <w:lastRenderedPageBreak/>
        <w:t>consensus</w:t>
      </w:r>
      <w:r w:rsidR="0088505E">
        <w:rPr>
          <w:rFonts w:ascii="Times New Roman" w:eastAsia="宋体" w:hAnsi="Times New Roman" w:cs="Times New Roman"/>
          <w:kern w:val="0"/>
          <w:sz w:val="24"/>
          <w:szCs w:val="24"/>
        </w:rPr>
        <w:t xml:space="preserve"> protocols</w:t>
      </w:r>
      <w:r w:rsidR="00813D3F">
        <w:rPr>
          <w:rFonts w:ascii="Times New Roman" w:eastAsia="宋体" w:hAnsi="Times New Roman" w:cs="Times New Roman"/>
          <w:kern w:val="0"/>
          <w:sz w:val="24"/>
          <w:szCs w:val="24"/>
        </w:rPr>
        <w:t xml:space="preserve"> </w:t>
      </w:r>
      <w:r w:rsidR="0088505E">
        <w:rPr>
          <w:rFonts w:ascii="Times New Roman" w:eastAsia="宋体" w:hAnsi="Times New Roman" w:cs="Times New Roman"/>
          <w:kern w:val="0"/>
          <w:sz w:val="24"/>
          <w:szCs w:val="24"/>
        </w:rPr>
        <w:t>can only tolerate crash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 xml:space="preserve">. </w:t>
      </w:r>
      <w:r w:rsidR="00E7460C">
        <w:rPr>
          <w:rFonts w:ascii="Times New Roman" w:eastAsia="宋体" w:hAnsi="Times New Roman" w:cs="Times New Roman"/>
          <w:kern w:val="0"/>
          <w:sz w:val="24"/>
          <w:szCs w:val="24"/>
        </w:rPr>
        <w:t>Our protocol can</w:t>
      </w:r>
      <w:r w:rsidR="0088505E">
        <w:rPr>
          <w:rFonts w:ascii="Times New Roman" w:eastAsia="宋体" w:hAnsi="Times New Roman" w:cs="Times New Roman"/>
          <w:kern w:val="0"/>
          <w:sz w:val="24"/>
          <w:szCs w:val="24"/>
        </w:rPr>
        <w:t xml:space="preserve"> tolerate Byzantine failure</w:t>
      </w:r>
      <w:r w:rsidR="00E7460C">
        <w:rPr>
          <w:rFonts w:ascii="Times New Roman" w:eastAsia="宋体" w:hAnsi="Times New Roman" w:cs="Times New Roman"/>
          <w:kern w:val="0"/>
          <w:sz w:val="24"/>
          <w:szCs w:val="24"/>
        </w:rPr>
        <w:t>s</w:t>
      </w:r>
      <w:r w:rsidR="0088505E">
        <w:rPr>
          <w:rFonts w:ascii="Times New Roman" w:eastAsia="宋体" w:hAnsi="Times New Roman" w:cs="Times New Roman"/>
          <w:kern w:val="0"/>
          <w:sz w:val="24"/>
          <w:szCs w:val="24"/>
        </w:rPr>
        <w:t>.</w:t>
      </w:r>
    </w:p>
    <w:p w14:paraId="46ED9336" w14:textId="5F733C0C" w:rsidR="001D1294" w:rsidRPr="00CB7346" w:rsidRDefault="00966C1E" w:rsidP="00573EC3">
      <w:pPr>
        <w:spacing w:afterLines="100" w:after="312"/>
        <w:ind w:firstLine="420"/>
        <w:rPr>
          <w:rFonts w:ascii="Times New Roman" w:eastAsia="宋体" w:hAnsi="Times New Roman" w:cs="Times New Roman" w:hint="eastAsia"/>
          <w:kern w:val="0"/>
          <w:sz w:val="24"/>
          <w:szCs w:val="24"/>
        </w:rPr>
      </w:pPr>
      <w:r w:rsidRPr="00D36810">
        <w:rPr>
          <w:rFonts w:ascii="Times New Roman" w:eastAsia="宋体" w:hAnsi="Times New Roman" w:cs="Times New Roman"/>
          <w:sz w:val="24"/>
          <w:szCs w:val="24"/>
        </w:rPr>
        <w:t>Moniz et al. [2</w:t>
      </w:r>
      <w:r w:rsidR="007C3249">
        <w:rPr>
          <w:rFonts w:ascii="Times New Roman" w:eastAsia="宋体" w:hAnsi="Times New Roman" w:cs="Times New Roman"/>
          <w:sz w:val="24"/>
          <w:szCs w:val="24"/>
        </w:rPr>
        <w:t>7</w:t>
      </w:r>
      <w:r w:rsidRPr="00D36810">
        <w:rPr>
          <w:rFonts w:ascii="Times New Roman" w:eastAsia="宋体" w:hAnsi="Times New Roman" w:cs="Times New Roman"/>
          <w:sz w:val="24"/>
          <w:szCs w:val="24"/>
        </w:rPr>
        <w:t>] propose</w:t>
      </w:r>
      <w:r>
        <w:rPr>
          <w:rFonts w:ascii="Times New Roman" w:eastAsia="宋体" w:hAnsi="Times New Roman" w:cs="Times New Roman"/>
          <w:sz w:val="24"/>
          <w:szCs w:val="24"/>
        </w:rPr>
        <w:t>d</w:t>
      </w:r>
      <w:r w:rsidRPr="00D36810">
        <w:rPr>
          <w:rFonts w:ascii="Times New Roman" w:eastAsia="宋体" w:hAnsi="Times New Roman" w:cs="Times New Roman"/>
          <w:sz w:val="24"/>
          <w:szCs w:val="24"/>
        </w:rPr>
        <w:t xml:space="preserve"> an asynchronous Byzantine consensus protocol for resource-constrained wireless ad hoc networks</w:t>
      </w:r>
      <w:r>
        <w:rPr>
          <w:rFonts w:ascii="Times New Roman" w:eastAsia="宋体" w:hAnsi="Times New Roman" w:cs="Times New Roman"/>
          <w:sz w:val="24"/>
          <w:szCs w:val="24"/>
        </w:rPr>
        <w:t>. Even some messages are lost dynamically, the protocol</w:t>
      </w:r>
      <w:r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can still achieve consensus efficiently</w:t>
      </w:r>
      <w:r w:rsidRPr="00D36810">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9A0745">
        <w:rPr>
          <w:rFonts w:ascii="Times New Roman" w:eastAsia="宋体" w:hAnsi="Times New Roman" w:cs="Times New Roman"/>
          <w:sz w:val="24"/>
          <w:szCs w:val="24"/>
        </w:rPr>
        <w:t xml:space="preserve">The message complexity of this protocol </w:t>
      </w:r>
      <w:r w:rsidR="00DA472F">
        <w:rPr>
          <w:rFonts w:ascii="Times New Roman" w:eastAsia="宋体" w:hAnsi="Times New Roman" w:cs="Times New Roman"/>
          <w:sz w:val="24"/>
          <w:szCs w:val="24"/>
        </w:rPr>
        <w:t xml:space="preserve">can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DA472F">
        <w:rPr>
          <w:rFonts w:ascii="Times New Roman" w:eastAsia="宋体" w:hAnsi="Times New Roman" w:cs="Times New Roman" w:hint="eastAsia"/>
          <w:sz w:val="24"/>
          <w:szCs w:val="24"/>
        </w:rPr>
        <w:t xml:space="preserve"> </w:t>
      </w:r>
      <w:r w:rsidR="00DA472F">
        <w:rPr>
          <w:rFonts w:ascii="Times New Roman" w:eastAsia="宋体" w:hAnsi="Times New Roman" w:cs="Times New Roman"/>
          <w:sz w:val="24"/>
          <w:szCs w:val="24"/>
        </w:rPr>
        <w:t xml:space="preserve">in normal case, and up to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3</m:t>
                </m:r>
              </m:sup>
            </m:sSup>
          </m:e>
        </m:d>
      </m:oMath>
      <w:r w:rsidR="00DA472F">
        <w:rPr>
          <w:rFonts w:ascii="Times New Roman" w:eastAsia="宋体" w:hAnsi="Times New Roman" w:cs="Times New Roman" w:hint="eastAsia"/>
          <w:sz w:val="24"/>
          <w:szCs w:val="24"/>
        </w:rPr>
        <w:t>i</w:t>
      </w:r>
      <w:r w:rsidR="00DA472F">
        <w:rPr>
          <w:rFonts w:ascii="Times New Roman" w:eastAsia="宋体" w:hAnsi="Times New Roman" w:cs="Times New Roman"/>
          <w:sz w:val="24"/>
          <w:szCs w:val="24"/>
        </w:rPr>
        <w:t xml:space="preserve">n the worst case. </w:t>
      </w:r>
      <w:r w:rsidR="00FD181B">
        <w:rPr>
          <w:rFonts w:ascii="Times New Roman" w:eastAsia="宋体" w:hAnsi="Times New Roman" w:cs="Times New Roman"/>
          <w:sz w:val="24"/>
          <w:szCs w:val="24"/>
        </w:rPr>
        <w:t xml:space="preserve">According to the intrinsic property of wireless broadcast communication, </w:t>
      </w:r>
      <w:r w:rsidR="00FD181B" w:rsidRPr="00DF229D">
        <w:rPr>
          <w:rFonts w:ascii="Times New Roman" w:eastAsia="宋体" w:hAnsi="Times New Roman" w:cs="Times New Roman"/>
          <w:kern w:val="0"/>
          <w:sz w:val="24"/>
          <w:szCs w:val="24"/>
        </w:rPr>
        <w:t>Jiang et al. [8] propose</w:t>
      </w:r>
      <w:r w:rsidR="00FD181B">
        <w:rPr>
          <w:rFonts w:ascii="Times New Roman" w:eastAsia="宋体" w:hAnsi="Times New Roman" w:cs="Times New Roman"/>
          <w:kern w:val="0"/>
          <w:sz w:val="24"/>
          <w:szCs w:val="24"/>
        </w:rPr>
        <w:t>d</w:t>
      </w:r>
      <w:r w:rsidR="00FD181B" w:rsidRPr="00DF229D">
        <w:rPr>
          <w:rFonts w:ascii="Times New Roman" w:eastAsia="宋体" w:hAnsi="Times New Roman" w:cs="Times New Roman"/>
          <w:kern w:val="0"/>
          <w:sz w:val="24"/>
          <w:szCs w:val="24"/>
        </w:rPr>
        <w:t xml:space="preserve"> a</w:t>
      </w:r>
      <w:r w:rsidR="00FD181B">
        <w:rPr>
          <w:rFonts w:ascii="Times New Roman" w:eastAsia="宋体" w:hAnsi="Times New Roman" w:cs="Times New Roman"/>
          <w:kern w:val="0"/>
          <w:sz w:val="24"/>
          <w:szCs w:val="24"/>
        </w:rPr>
        <w:t xml:space="preserve"> </w:t>
      </w:r>
      <w:r w:rsidR="00FD181B">
        <w:rPr>
          <w:rFonts w:ascii="Times New Roman" w:eastAsia="宋体" w:hAnsi="Times New Roman" w:cs="Times New Roman" w:hint="eastAsia"/>
          <w:kern w:val="0"/>
          <w:sz w:val="24"/>
          <w:szCs w:val="24"/>
        </w:rPr>
        <w:t>Sybil</w:t>
      </w:r>
      <w:r w:rsidR="00FD181B">
        <w:rPr>
          <w:rFonts w:ascii="Times New Roman" w:eastAsia="宋体" w:hAnsi="Times New Roman" w:cs="Times New Roman"/>
          <w:kern w:val="0"/>
          <w:sz w:val="24"/>
          <w:szCs w:val="24"/>
        </w:rPr>
        <w:t>-proof-based</w:t>
      </w:r>
      <w:r w:rsidR="00FD181B"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FD181B">
        <w:rPr>
          <w:rFonts w:ascii="Times New Roman" w:eastAsia="宋体" w:hAnsi="Times New Roman" w:cs="Times New Roman"/>
          <w:kern w:val="0"/>
          <w:sz w:val="24"/>
          <w:szCs w:val="24"/>
        </w:rPr>
        <w:t xml:space="preserve"> </w:t>
      </w:r>
      <w:r w:rsidR="00DA472F">
        <w:rPr>
          <w:rFonts w:ascii="Times New Roman" w:eastAsia="宋体" w:hAnsi="Times New Roman" w:cs="Times New Roman"/>
          <w:kern w:val="0"/>
          <w:sz w:val="24"/>
          <w:szCs w:val="24"/>
        </w:rPr>
        <w:t>The message complexity</w:t>
      </w:r>
      <w:r w:rsidR="008953A8">
        <w:rPr>
          <w:rFonts w:ascii="Times New Roman" w:eastAsia="宋体" w:hAnsi="Times New Roman" w:cs="Times New Roman"/>
          <w:kern w:val="0"/>
          <w:sz w:val="24"/>
          <w:szCs w:val="24"/>
        </w:rPr>
        <w:t xml:space="preserve"> of the protocol is </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008953A8">
        <w:rPr>
          <w:rFonts w:ascii="Times New Roman" w:eastAsia="宋体" w:hAnsi="Times New Roman" w:cs="Times New Roman"/>
          <w:kern w:val="0"/>
          <w:sz w:val="24"/>
          <w:szCs w:val="24"/>
        </w:rPr>
        <w:t xml:space="preserve">. </w:t>
      </w:r>
      <w:r>
        <w:rPr>
          <w:rFonts w:ascii="Times New Roman" w:eastAsia="宋体" w:hAnsi="Times New Roman" w:cs="Times New Roman"/>
          <w:sz w:val="24"/>
          <w:szCs w:val="24"/>
        </w:rPr>
        <w:t>Th</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s</w:t>
      </w:r>
      <w:r w:rsidR="00FD181B">
        <w:rPr>
          <w:rFonts w:ascii="Times New Roman" w:eastAsia="宋体" w:hAnsi="Times New Roman" w:cs="Times New Roman"/>
          <w:sz w:val="24"/>
          <w:szCs w:val="24"/>
        </w:rPr>
        <w:t>e</w:t>
      </w:r>
      <w:r>
        <w:rPr>
          <w:rFonts w:ascii="Times New Roman" w:eastAsia="宋体" w:hAnsi="Times New Roman" w:cs="Times New Roman"/>
          <w:sz w:val="24"/>
          <w:szCs w:val="24"/>
        </w:rPr>
        <w:t xml:space="preserve"> protocol</w:t>
      </w:r>
      <w:r w:rsidR="00FD181B">
        <w:rPr>
          <w:rFonts w:ascii="Times New Roman" w:eastAsia="宋体" w:hAnsi="Times New Roman" w:cs="Times New Roman"/>
          <w:sz w:val="24"/>
          <w:szCs w:val="24"/>
        </w:rPr>
        <w:t>s</w:t>
      </w:r>
      <w:r w:rsidR="008953A8">
        <w:rPr>
          <w:rFonts w:ascii="Times New Roman" w:eastAsia="宋体" w:hAnsi="Times New Roman" w:cs="Times New Roman"/>
          <w:sz w:val="24"/>
          <w:szCs w:val="24"/>
        </w:rPr>
        <w:t xml:space="preserve"> </w:t>
      </w:r>
      <w:r w:rsidR="00FD181B">
        <w:rPr>
          <w:rFonts w:ascii="Times New Roman" w:eastAsia="宋体" w:hAnsi="Times New Roman" w:cs="Times New Roman"/>
          <w:sz w:val="24"/>
          <w:szCs w:val="24"/>
        </w:rPr>
        <w:t xml:space="preserve">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m:t>
            </m:r>
          </m:num>
          <m:den>
            <m:r>
              <w:rPr>
                <w:rFonts w:ascii="Cambria Math" w:eastAsia="宋体" w:hAnsi="Cambria Math" w:cs="Times New Roman"/>
                <w:sz w:val="24"/>
                <w:szCs w:val="24"/>
              </w:rPr>
              <m:t>3</m:t>
            </m:r>
          </m:den>
        </m:f>
        <m:r>
          <w:rPr>
            <w:rFonts w:ascii="Cambria Math" w:eastAsia="宋体" w:hAnsi="Cambria Math" w:cs="Times New Roman"/>
            <w:sz w:val="24"/>
            <w:szCs w:val="24"/>
          </w:rPr>
          <m:t>⌋</m:t>
        </m:r>
      </m:oMath>
      <w:r w:rsidR="00FD181B">
        <w:rPr>
          <w:rFonts w:ascii="Times New Roman" w:eastAsia="宋体" w:hAnsi="Times New Roman" w:cs="Times New Roman" w:hint="eastAsia"/>
          <w:sz w:val="24"/>
          <w:szCs w:val="24"/>
        </w:rPr>
        <w:t xml:space="preserve"> </w:t>
      </w:r>
      <w:r w:rsidR="00FD181B">
        <w:rPr>
          <w:rFonts w:ascii="Times New Roman" w:eastAsia="宋体" w:hAnsi="Times New Roman" w:cs="Times New Roman"/>
          <w:sz w:val="24"/>
          <w:szCs w:val="24"/>
        </w:rPr>
        <w:t>failures</w:t>
      </w:r>
      <w:r w:rsidR="008953A8">
        <w:rPr>
          <w:rFonts w:ascii="Times New Roman" w:eastAsia="宋体" w:hAnsi="Times New Roman" w:cs="Times New Roman"/>
          <w:sz w:val="24"/>
          <w:szCs w:val="24"/>
        </w:rPr>
        <w:t xml:space="preserve">, while our protocol can tolerate up to </w:t>
      </w:r>
      <m:oMath>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N</m:t>
            </m:r>
            <m:r>
              <w:rPr>
                <w:rFonts w:ascii="Cambria Math" w:eastAsia="宋体" w:hAnsi="Cambria Math" w:cs="Times New Roman"/>
                <w:sz w:val="24"/>
                <w:szCs w:val="24"/>
              </w:rPr>
              <m:t>-1</m:t>
            </m:r>
          </m:num>
          <m:den>
            <m:r>
              <w:rPr>
                <w:rFonts w:ascii="Cambria Math" w:eastAsia="宋体" w:hAnsi="Cambria Math" w:cs="Times New Roman"/>
                <w:sz w:val="24"/>
                <w:szCs w:val="24"/>
              </w:rPr>
              <m:t>2</m:t>
            </m:r>
          </m:den>
        </m:f>
        <m:r>
          <w:rPr>
            <w:rFonts w:ascii="Cambria Math" w:eastAsia="宋体" w:hAnsi="Cambria Math" w:cs="Times New Roman"/>
            <w:sz w:val="24"/>
            <w:szCs w:val="24"/>
          </w:rPr>
          <m:t>⌋</m:t>
        </m:r>
      </m:oMath>
      <w:r w:rsidR="008953A8">
        <w:rPr>
          <w:rFonts w:ascii="Times New Roman" w:eastAsia="宋体" w:hAnsi="Times New Roman" w:cs="Times New Roman" w:hint="eastAsia"/>
          <w:sz w:val="24"/>
          <w:szCs w:val="24"/>
        </w:rPr>
        <w:t xml:space="preserve"> </w:t>
      </w:r>
      <w:r w:rsidR="008953A8">
        <w:rPr>
          <w:rFonts w:ascii="Times New Roman" w:eastAsia="宋体" w:hAnsi="Times New Roman" w:cs="Times New Roman"/>
          <w:sz w:val="24"/>
          <w:szCs w:val="24"/>
        </w:rPr>
        <w:t>failures</w:t>
      </w:r>
      <w:r w:rsidR="00CB7346">
        <w:rPr>
          <w:rFonts w:ascii="Times New Roman" w:eastAsia="宋体" w:hAnsi="Times New Roman" w:cs="Times New Roman"/>
          <w:sz w:val="24"/>
          <w:szCs w:val="24"/>
        </w:rPr>
        <w:t xml:space="preserve">. The message complexity of our protocol is </w:t>
      </w:r>
      <m:oMath>
        <m:r>
          <w:rPr>
            <w:rFonts w:ascii="Cambria Math" w:eastAsia="宋体" w:hAnsi="Cambria Math" w:cs="Times New Roman"/>
            <w:sz w:val="24"/>
            <w:szCs w:val="24"/>
          </w:rPr>
          <m:t>O(N)</m:t>
        </m:r>
      </m:oMath>
      <w:r w:rsidR="00CB7346">
        <w:rPr>
          <w:rFonts w:ascii="Times New Roman" w:eastAsia="宋体" w:hAnsi="Times New Roman" w:cs="Times New Roman"/>
          <w:sz w:val="24"/>
          <w:szCs w:val="24"/>
        </w:rPr>
        <w:t xml:space="preserve">. </w:t>
      </w:r>
    </w:p>
    <w:p w14:paraId="007BBC68" w14:textId="77777777" w:rsidR="00A2107C" w:rsidRPr="00700A28" w:rsidRDefault="00A2107C" w:rsidP="00A2107C">
      <w:pPr>
        <w:pStyle w:val="1"/>
        <w:numPr>
          <w:ilvl w:val="0"/>
          <w:numId w:val="1"/>
        </w:numPr>
        <w:tabs>
          <w:tab w:val="num" w:pos="360"/>
        </w:tabs>
        <w:ind w:left="0" w:firstLine="0"/>
        <w:rPr>
          <w:rFonts w:ascii="Times New Roman" w:eastAsia="黑体" w:hAnsi="Times New Roman" w:cs="Times New Roman"/>
          <w:sz w:val="32"/>
          <w:szCs w:val="32"/>
        </w:rPr>
      </w:pPr>
      <w:r w:rsidRPr="008F182E">
        <w:rPr>
          <w:rFonts w:ascii="Times New Roman" w:eastAsia="黑体" w:hAnsi="Times New Roman" w:cs="Times New Roman"/>
          <w:sz w:val="32"/>
          <w:szCs w:val="32"/>
        </w:rPr>
        <w:t>Models</w:t>
      </w:r>
      <w:bookmarkEnd w:id="0"/>
      <w:r>
        <w:rPr>
          <w:rFonts w:ascii="Times New Roman" w:eastAsia="黑体" w:hAnsi="Times New Roman" w:cs="Times New Roman"/>
          <w:sz w:val="32"/>
          <w:szCs w:val="32"/>
        </w:rPr>
        <w:t xml:space="preserve"> and Related Technology</w:t>
      </w:r>
    </w:p>
    <w:p w14:paraId="25F797A8" w14:textId="333B6564" w:rsidR="00A2107C" w:rsidRDefault="00A2107C" w:rsidP="00A2107C">
      <w:pPr>
        <w:spacing w:afterLines="100" w:after="312"/>
        <w:ind w:firstLine="420"/>
        <w:rPr>
          <w:rFonts w:ascii="Times New Roman" w:eastAsia="宋体" w:hAnsi="Times New Roman" w:cs="Times New Roman"/>
          <w:kern w:val="0"/>
          <w:sz w:val="24"/>
          <w:szCs w:val="24"/>
        </w:rPr>
      </w:pPr>
      <w:r w:rsidRPr="006B161E">
        <w:rPr>
          <w:rFonts w:ascii="Times New Roman" w:eastAsia="宋体" w:hAnsi="Times New Roman" w:cs="Times New Roman"/>
          <w:kern w:val="0"/>
          <w:sz w:val="24"/>
          <w:szCs w:val="24"/>
        </w:rPr>
        <w:t xml:space="preserve">We describe </w:t>
      </w:r>
      <w:r w:rsidR="00941382">
        <w:rPr>
          <w:rFonts w:ascii="Times New Roman" w:eastAsia="宋体" w:hAnsi="Times New Roman" w:cs="Times New Roman"/>
          <w:kern w:val="0"/>
          <w:sz w:val="24"/>
          <w:szCs w:val="24"/>
        </w:rPr>
        <w:t xml:space="preserve">the </w:t>
      </w:r>
      <w:r w:rsidRPr="006B161E">
        <w:rPr>
          <w:rFonts w:ascii="Times New Roman" w:eastAsia="宋体" w:hAnsi="Times New Roman" w:cs="Times New Roman"/>
          <w:kern w:val="0"/>
          <w:sz w:val="24"/>
          <w:szCs w:val="24"/>
        </w:rPr>
        <w:t xml:space="preserve">preliminaries of </w:t>
      </w:r>
      <w:proofErr w:type="spellStart"/>
      <w:r w:rsidRPr="006B161E">
        <w:rPr>
          <w:rFonts w:ascii="Times New Roman" w:eastAsia="宋体" w:hAnsi="Times New Roman" w:cs="Times New Roman"/>
          <w:kern w:val="0"/>
          <w:sz w:val="24"/>
          <w:szCs w:val="24"/>
        </w:rPr>
        <w:t>SWIB</w:t>
      </w:r>
      <w:proofErr w:type="spellEnd"/>
      <w:r w:rsidRPr="006B161E">
        <w:rPr>
          <w:rFonts w:ascii="Times New Roman" w:eastAsia="宋体" w:hAnsi="Times New Roman" w:cs="Times New Roman"/>
          <w:kern w:val="0"/>
          <w:sz w:val="24"/>
          <w:szCs w:val="24"/>
        </w:rPr>
        <w:t xml:space="preserve">, including network model, blockchain setting, </w:t>
      </w:r>
      <w:r>
        <w:rPr>
          <w:rFonts w:ascii="Times New Roman" w:eastAsia="宋体" w:hAnsi="Times New Roman" w:cs="Times New Roman"/>
          <w:kern w:val="0"/>
          <w:sz w:val="24"/>
          <w:szCs w:val="24"/>
        </w:rPr>
        <w:t xml:space="preserve">communication model, </w:t>
      </w:r>
      <w:r w:rsidRPr="006B161E">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attack models</w:t>
      </w:r>
      <w:r w:rsidRPr="006B161E">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designing a blockchain consensus protocol, we first require to determine a network model that is fundamental infrastructure running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Then, we should consider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data architecture of distributed ledger used in our protocol. 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protocol, we use a threshold BLS signature scheme as voting mechanism to reduce consensus latency. Since computing time is negligible small, we can analyze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consensus protocol by giving a communication mode. In order to discuss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attacks-resistance of consensus protocol, attack models should be predefined.</w:t>
      </w:r>
    </w:p>
    <w:p w14:paraId="2681D283"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1</w:t>
      </w:r>
      <w:r w:rsidRPr="00DE3197">
        <w:rPr>
          <w:rFonts w:ascii="Times New Roman" w:eastAsia="黑体" w:hAnsi="Times New Roman" w:cs="Times New Roman"/>
          <w:sz w:val="28"/>
          <w:szCs w:val="28"/>
        </w:rPr>
        <w:t xml:space="preserve"> Network Model</w:t>
      </w:r>
    </w:p>
    <w:p w14:paraId="5D75BFB2" w14:textId="37A1B2E4" w:rsidR="00A2107C" w:rsidRDefault="00A2107C" w:rsidP="00A2107C">
      <w:pPr>
        <w:spacing w:afterLines="100" w:after="312"/>
        <w:ind w:firstLine="420"/>
        <w:rPr>
          <w:rFonts w:ascii="Times New Roman" w:eastAsia="宋体" w:hAnsi="Times New Roman" w:cs="Times New Roman"/>
          <w:kern w:val="0"/>
          <w:sz w:val="24"/>
          <w:szCs w:val="24"/>
        </w:rPr>
      </w:pPr>
      <w:bookmarkStart w:id="5" w:name="_Hlk106963206"/>
      <w:r>
        <w:rPr>
          <w:rFonts w:ascii="Times New Roman" w:eastAsia="宋体" w:hAnsi="Times New Roman" w:cs="Times New Roman"/>
          <w:kern w:val="0"/>
          <w:sz w:val="24"/>
          <w:szCs w:val="24"/>
        </w:rPr>
        <w:t>Blockchain consensus protocols are designed according to network models. Consensus nodes achieve consensus through networks transmitting messages.</w:t>
      </w:r>
      <w:r>
        <w:rPr>
          <w:rFonts w:ascii="Times New Roman" w:eastAsia="宋体" w:hAnsi="Times New Roman" w:cs="Times New Roman" w:hint="eastAsia"/>
          <w:kern w:val="0"/>
          <w:sz w:val="24"/>
          <w:szCs w:val="24"/>
        </w:rPr>
        <w:t xml:space="preserve"> W</w:t>
      </w:r>
      <w:r>
        <w:rPr>
          <w:rFonts w:ascii="Times New Roman" w:eastAsia="宋体" w:hAnsi="Times New Roman" w:cs="Times New Roman"/>
          <w:kern w:val="0"/>
          <w:sz w:val="24"/>
          <w:szCs w:val="24"/>
        </w:rPr>
        <w:t>e only consider a wireless broadcast network</w:t>
      </w:r>
      <w:r w:rsidRPr="00F63CD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consisting of nodes, which are located within communication range of each other, and communicating with each other by transmitting messages. All nodes have same functions. </w:t>
      </w:r>
      <w:r>
        <w:rPr>
          <w:rFonts w:ascii="Times New Roman" w:eastAsia="宋体" w:hAnsi="Times New Roman" w:cs="Times New Roman" w:hint="eastAsia"/>
          <w:kern w:val="0"/>
          <w:sz w:val="24"/>
          <w:szCs w:val="24"/>
        </w:rPr>
        <w:t>E</w:t>
      </w:r>
      <w:r>
        <w:rPr>
          <w:rFonts w:ascii="Times New Roman" w:eastAsia="宋体" w:hAnsi="Times New Roman" w:cs="Times New Roman"/>
          <w:kern w:val="0"/>
          <w:sz w:val="24"/>
          <w:szCs w:val="24"/>
        </w:rPr>
        <w:t xml:space="preserve">ach node equipped with transceiver works in a half-duplex manner. This means that nodes can transmit or receive messages, but not both simultaneously. In practice, such </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network can be formed by a group of unmanned aerial vehicles or intelligent vehicles.</w:t>
      </w:r>
    </w:p>
    <w:p w14:paraId="0947F888" w14:textId="18420A7B"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Nodes adopting digital signature technology can achieve node identity confirmation</w:t>
      </w:r>
      <w:r w:rsidR="004835B6">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verification and integrity of communication messages. In digital </w:t>
      </w:r>
      <w:r>
        <w:rPr>
          <w:rFonts w:ascii="Times New Roman" w:eastAsia="宋体" w:hAnsi="Times New Roman" w:cs="Times New Roman"/>
          <w:kern w:val="0"/>
          <w:sz w:val="24"/>
          <w:szCs w:val="24"/>
        </w:rPr>
        <w:lastRenderedPageBreak/>
        <w:t xml:space="preserve">signature, each node has its key pair, which used to message encryption and decryption, and generate signature. We assume that each node can get its private-public key pair and a main public key by independently running a secure distributed key generation protocol. Each node can obtain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public keys and identities of other nodes by exchanging messages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Thus, each node knows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identities and public keys of all other nodes.</w:t>
      </w:r>
      <w:bookmarkEnd w:id="5"/>
    </w:p>
    <w:p w14:paraId="29162192" w14:textId="77777777" w:rsidR="00A2107C" w:rsidRPr="00DE3197"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2</w:t>
      </w:r>
      <w:r w:rsidRPr="00DE3197">
        <w:rPr>
          <w:rFonts w:ascii="Times New Roman" w:eastAsia="黑体" w:hAnsi="Times New Roman" w:cs="Times New Roman"/>
          <w:sz w:val="28"/>
          <w:szCs w:val="28"/>
        </w:rPr>
        <w:t xml:space="preserve"> Blockchain </w:t>
      </w:r>
    </w:p>
    <w:p w14:paraId="51129F4D" w14:textId="33A52449"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Blockchain</w:t>
      </w:r>
      <w:r>
        <w:rPr>
          <w:rFonts w:ascii="Times New Roman" w:eastAsia="宋体" w:hAnsi="Times New Roman" w:cs="Times New Roman"/>
          <w:kern w:val="0"/>
          <w:sz w:val="24"/>
          <w:szCs w:val="24"/>
        </w:rPr>
        <w:t xml:space="preserve"> is a public electronic ledger, which similar to a relational database. This ledger is openly and simultaneously shared among various nodes in system. Blockchain uses a consensus protocol to 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dependability and integrity of blockchain system. Therefore, blockchain can only be updated when consensus is reached on a new block between nodes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system.</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maintains a local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w:t>
      </w:r>
      <w:r>
        <w:rPr>
          <w:rFonts w:ascii="Times New Roman" w:eastAsia="宋体" w:hAnsi="Times New Roman" w:cs="Times New Roman" w:hint="eastAsia"/>
          <w:kern w:val="0"/>
          <w:sz w:val="24"/>
          <w:szCs w:val="24"/>
        </w:rPr>
        <w:t xml:space="preserve">composed </w:t>
      </w:r>
      <w:r>
        <w:rPr>
          <w:rFonts w:ascii="Times New Roman" w:eastAsia="宋体" w:hAnsi="Times New Roman" w:cs="Times New Roman"/>
          <w:kern w:val="0"/>
          <w:sz w:val="24"/>
          <w:szCs w:val="24"/>
        </w:rPr>
        <w:t>of blocks</w:t>
      </w:r>
      <w:r w:rsidRPr="00AE582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chronologically linked to create a chain.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block header and a block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Pr>
          <w:rFonts w:ascii="Times New Roman" w:eastAsia="宋体" w:hAnsi="Times New Roman" w:cs="Times New Roman" w:hint="eastAsia"/>
          <w:kern w:val="0"/>
          <w:sz w:val="24"/>
          <w:szCs w:val="24"/>
        </w:rPr>
        <w:t>transactions</w:t>
      </w:r>
      <w:r>
        <w:rPr>
          <w:rFonts w:ascii="Times New Roman" w:eastAsia="宋体" w:hAnsi="Times New Roman" w:cs="Times New Roman"/>
          <w:kern w:val="0"/>
          <w:sz w:val="24"/>
          <w:szCs w:val="24"/>
        </w:rPr>
        <w:t xml:space="preserve"> hash root, etc.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body stores transaction recodes, which consist of payer's information, payee's information and other necessary contents. Figure 1 shows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data structure of a blockchain.</w:t>
      </w:r>
    </w:p>
    <w:p w14:paraId="52762ED4" w14:textId="77777777" w:rsidR="00A2107C" w:rsidRDefault="00A2107C" w:rsidP="00A2107C">
      <w:pPr>
        <w:keepNext/>
        <w:spacing w:afterLines="100" w:after="312"/>
        <w:ind w:firstLine="420"/>
        <w:jc w:val="center"/>
      </w:pPr>
      <w:r>
        <w:rPr>
          <w:noProof/>
        </w:rPr>
        <w:drawing>
          <wp:inline distT="0" distB="0" distL="0" distR="0" wp14:anchorId="57C3DABD" wp14:editId="0FAB6E63">
            <wp:extent cx="2993098" cy="2381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918" cy="2402618"/>
                    </a:xfrm>
                    <a:prstGeom prst="rect">
                      <a:avLst/>
                    </a:prstGeom>
                    <a:noFill/>
                    <a:ln>
                      <a:noFill/>
                    </a:ln>
                  </pic:spPr>
                </pic:pic>
              </a:graphicData>
            </a:graphic>
          </wp:inline>
        </w:drawing>
      </w:r>
    </w:p>
    <w:p w14:paraId="1AEF5D66" w14:textId="77777777" w:rsidR="00A2107C" w:rsidRDefault="00A2107C" w:rsidP="00A2107C">
      <w:pPr>
        <w:spacing w:afterLines="100" w:after="312"/>
        <w:ind w:firstLine="420"/>
        <w:jc w:val="center"/>
        <w:rPr>
          <w:rFonts w:ascii="Times New Roman" w:eastAsia="宋体" w:hAnsi="Times New Roman" w:cs="Times New Roman"/>
          <w:kern w:val="0"/>
          <w:sz w:val="24"/>
          <w:szCs w:val="24"/>
        </w:rPr>
      </w:pPr>
      <w:r w:rsidRPr="00DA49A3">
        <w:rPr>
          <w:rFonts w:ascii="Times New Roman" w:hAnsi="Times New Roman" w:cs="Times New Roman"/>
          <w:b/>
          <w:bCs/>
        </w:rPr>
        <w:t>Fig</w:t>
      </w:r>
      <w:r>
        <w:rPr>
          <w:rFonts w:ascii="Times New Roman" w:hAnsi="Times New Roman" w:cs="Times New Roman"/>
          <w:b/>
          <w:bCs/>
        </w:rPr>
        <w:t>. 1 Blockchain</w:t>
      </w:r>
    </w:p>
    <w:p w14:paraId="6BDED87C" w14:textId="77777777" w:rsidR="00A2107C" w:rsidRPr="0084285A" w:rsidRDefault="00A2107C" w:rsidP="00A2107C">
      <w:pPr>
        <w:pStyle w:val="2"/>
        <w:rPr>
          <w:rFonts w:ascii="Times New Roman" w:eastAsia="黑体" w:hAnsi="Times New Roman" w:cs="Times New Roman"/>
          <w:sz w:val="28"/>
          <w:szCs w:val="28"/>
        </w:rPr>
      </w:pPr>
      <w:bookmarkStart w:id="6" w:name="_Toc94273372"/>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w:t>
      </w:r>
      <w:bookmarkEnd w:id="6"/>
      <w:r w:rsidRPr="0084285A">
        <w:rPr>
          <w:rFonts w:ascii="Times New Roman" w:eastAsia="黑体" w:hAnsi="Times New Roman" w:cs="Times New Roman"/>
          <w:sz w:val="28"/>
          <w:szCs w:val="28"/>
        </w:rPr>
        <w:t xml:space="preserve">Threshold </w:t>
      </w:r>
      <w:r>
        <w:rPr>
          <w:rFonts w:ascii="Times New Roman" w:eastAsia="黑体" w:hAnsi="Times New Roman" w:cs="Times New Roman" w:hint="eastAsia"/>
          <w:sz w:val="28"/>
          <w:szCs w:val="28"/>
        </w:rPr>
        <w:t>BLS</w:t>
      </w:r>
      <w:r>
        <w:rPr>
          <w:rFonts w:ascii="Times New Roman" w:eastAsia="黑体" w:hAnsi="Times New Roman" w:cs="Times New Roman"/>
          <w:sz w:val="28"/>
          <w:szCs w:val="28"/>
        </w:rPr>
        <w:t xml:space="preserve"> </w:t>
      </w:r>
      <w:r w:rsidRPr="0084285A">
        <w:rPr>
          <w:rFonts w:ascii="Times New Roman" w:eastAsia="黑体" w:hAnsi="Times New Roman" w:cs="Times New Roman"/>
          <w:sz w:val="28"/>
          <w:szCs w:val="28"/>
        </w:rPr>
        <w:t>Signature Scheme</w:t>
      </w:r>
      <w:r>
        <w:rPr>
          <w:rFonts w:ascii="Times New Roman" w:eastAsia="黑体" w:hAnsi="Times New Roman" w:cs="Times New Roman"/>
          <w:sz w:val="28"/>
          <w:szCs w:val="28"/>
        </w:rPr>
        <w:t xml:space="preserve"> Technology</w:t>
      </w:r>
    </w:p>
    <w:p w14:paraId="15C2435D" w14:textId="59CDB337" w:rsidR="009460E1" w:rsidRDefault="00A2107C" w:rsidP="00183C4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w:t>
      </w:r>
      <w:r w:rsidRPr="0084285A">
        <w:rPr>
          <w:rFonts w:ascii="Times New Roman" w:eastAsia="宋体" w:hAnsi="Times New Roman" w:cs="Times New Roman"/>
          <w:kern w:val="0"/>
          <w:sz w:val="24"/>
          <w:szCs w:val="24"/>
        </w:rPr>
        <w:t xml:space="preserve">hreshold </w:t>
      </w:r>
      <w:proofErr w:type="spellStart"/>
      <w:r w:rsidRPr="0084285A">
        <w:rPr>
          <w:rFonts w:ascii="Times New Roman" w:eastAsia="宋体" w:hAnsi="Times New Roman" w:cs="Times New Roman"/>
          <w:kern w:val="0"/>
          <w:sz w:val="24"/>
          <w:szCs w:val="24"/>
        </w:rPr>
        <w:t>Boneh</w:t>
      </w:r>
      <w:proofErr w:type="spellEnd"/>
      <w:r w:rsidRPr="0084285A">
        <w:rPr>
          <w:rFonts w:ascii="Times New Roman" w:eastAsia="宋体" w:hAnsi="Times New Roman" w:cs="Times New Roman"/>
          <w:kern w:val="0"/>
          <w:sz w:val="24"/>
          <w:szCs w:val="24"/>
        </w:rPr>
        <w:t>-Lynn-</w:t>
      </w:r>
      <w:proofErr w:type="spellStart"/>
      <w:r w:rsidRPr="0084285A">
        <w:rPr>
          <w:rFonts w:ascii="Times New Roman" w:eastAsia="宋体" w:hAnsi="Times New Roman" w:cs="Times New Roman"/>
          <w:kern w:val="0"/>
          <w:sz w:val="24"/>
          <w:szCs w:val="24"/>
        </w:rPr>
        <w:t>Shacham</w:t>
      </w:r>
      <w:proofErr w:type="spellEnd"/>
      <w:r w:rsidRPr="0084285A">
        <w:rPr>
          <w:rFonts w:ascii="Times New Roman" w:eastAsia="宋体" w:hAnsi="Times New Roman" w:cs="Times New Roman"/>
          <w:kern w:val="0"/>
          <w:sz w:val="24"/>
          <w:szCs w:val="24"/>
        </w:rPr>
        <w:t xml:space="preserve"> (BLS) signature scheme [2</w:t>
      </w:r>
      <w:r w:rsidR="007C3249">
        <w:rPr>
          <w:rFonts w:ascii="Times New Roman" w:eastAsia="宋体" w:hAnsi="Times New Roman" w:cs="Times New Roman"/>
          <w:kern w:val="0"/>
          <w:sz w:val="24"/>
          <w:szCs w:val="24"/>
        </w:rPr>
        <w:t>8</w:t>
      </w:r>
      <w:r w:rsidRPr="0084285A">
        <w:rPr>
          <w:rFonts w:ascii="Times New Roman" w:eastAsia="宋体" w:hAnsi="Times New Roman" w:cs="Times New Roman"/>
          <w:kern w:val="0"/>
          <w:sz w:val="24"/>
          <w:szCs w:val="24"/>
        </w:rPr>
        <w:t>]</w:t>
      </w:r>
      <w:r w:rsidRPr="00E72372">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combination of threshold signature scheme</w:t>
      </w:r>
      <w:r>
        <w:rPr>
          <w:rFonts w:ascii="Times New Roman" w:eastAsia="宋体" w:hAnsi="Times New Roman" w:cs="Times New Roman"/>
          <w:kern w:val="0"/>
          <w:sz w:val="24"/>
          <w:szCs w:val="24"/>
        </w:rPr>
        <w:t xml:space="preserve"> </w:t>
      </w:r>
      <w:r w:rsidRPr="0084285A">
        <w:rPr>
          <w:rFonts w:ascii="Times New Roman" w:eastAsia="宋体" w:hAnsi="Times New Roman" w:cs="Times New Roman"/>
          <w:kern w:val="0"/>
          <w:sz w:val="24"/>
          <w:szCs w:val="24"/>
        </w:rPr>
        <w:t>and BLS signature scheme</w:t>
      </w:r>
      <w:r>
        <w:rPr>
          <w:rFonts w:ascii="Times New Roman" w:eastAsia="宋体" w:hAnsi="Times New Roman" w:cs="Times New Roman"/>
          <w:kern w:val="0"/>
          <w:sz w:val="24"/>
          <w:szCs w:val="24"/>
        </w:rPr>
        <w:t xml:space="preserve"> [</w:t>
      </w:r>
      <w:r w:rsidR="007C3249">
        <w:rPr>
          <w:rFonts w:ascii="Times New Roman" w:eastAsia="宋体" w:hAnsi="Times New Roman" w:cs="Times New Roman"/>
          <w:kern w:val="0"/>
          <w:sz w:val="24"/>
          <w:szCs w:val="24"/>
        </w:rPr>
        <w:t>29</w:t>
      </w:r>
      <w:r>
        <w:rPr>
          <w:rFonts w:ascii="Times New Roman" w:eastAsia="宋体" w:hAnsi="Times New Roman" w:cs="Times New Roman"/>
          <w:kern w:val="0"/>
          <w:sz w:val="24"/>
          <w:szCs w:val="24"/>
        </w:rPr>
        <w:t>]</w:t>
      </w:r>
      <w:r w:rsidRPr="0084285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kern w:val="0"/>
          <w:sz w:val="24"/>
          <w:szCs w:val="24"/>
        </w:rPr>
        <w:t>BLS signature scheme is closely related to bilinear maps and Gap Diffie-Hellman (</w:t>
      </w:r>
      <w:proofErr w:type="spellStart"/>
      <w:r w:rsidR="00183C43" w:rsidRPr="0084285A">
        <w:rPr>
          <w:rFonts w:ascii="Times New Roman" w:eastAsia="宋体" w:hAnsi="Times New Roman" w:cs="Times New Roman"/>
          <w:kern w:val="0"/>
          <w:sz w:val="24"/>
          <w:szCs w:val="24"/>
        </w:rPr>
        <w:t>GDH</w:t>
      </w:r>
      <w:proofErr w:type="spellEnd"/>
      <w:r w:rsidR="00183C43" w:rsidRPr="0084285A">
        <w:rPr>
          <w:rFonts w:ascii="Times New Roman" w:eastAsia="宋体" w:hAnsi="Times New Roman" w:cs="Times New Roman"/>
          <w:kern w:val="0"/>
          <w:sz w:val="24"/>
          <w:szCs w:val="24"/>
        </w:rPr>
        <w:t xml:space="preserve">) groups, </w:t>
      </w:r>
      <w:r w:rsidR="00183C43">
        <w:rPr>
          <w:rFonts w:ascii="Times New Roman" w:eastAsia="宋体" w:hAnsi="Times New Roman" w:cs="Times New Roman"/>
          <w:kern w:val="0"/>
          <w:sz w:val="24"/>
          <w:szCs w:val="24"/>
        </w:rPr>
        <w:t xml:space="preserve">where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Computational Diffie-Hellman problem is hard </w:t>
      </w:r>
      <w:r w:rsidR="00183C43">
        <w:rPr>
          <w:rFonts w:ascii="Times New Roman" w:eastAsia="宋体" w:hAnsi="Times New Roman" w:cs="Times New Roman"/>
          <w:kern w:val="0"/>
          <w:sz w:val="24"/>
          <w:szCs w:val="24"/>
        </w:rPr>
        <w:t xml:space="preserve">but </w:t>
      </w:r>
      <w:r w:rsidR="00941382">
        <w:rPr>
          <w:rFonts w:ascii="Times New Roman" w:eastAsia="宋体" w:hAnsi="Times New Roman" w:cs="Times New Roman"/>
          <w:kern w:val="0"/>
          <w:sz w:val="24"/>
          <w:szCs w:val="24"/>
        </w:rPr>
        <w:t xml:space="preserve">the </w:t>
      </w:r>
      <w:r w:rsidR="00183C43" w:rsidRPr="0084285A">
        <w:rPr>
          <w:rFonts w:ascii="Times New Roman" w:eastAsia="宋体" w:hAnsi="Times New Roman" w:cs="Times New Roman"/>
          <w:kern w:val="0"/>
          <w:sz w:val="24"/>
          <w:szCs w:val="24"/>
        </w:rPr>
        <w:t xml:space="preserve">Decision </w:t>
      </w:r>
      <w:r w:rsidR="00183C43" w:rsidRPr="0084285A">
        <w:rPr>
          <w:rFonts w:ascii="Times New Roman" w:eastAsia="宋体" w:hAnsi="Times New Roman" w:cs="Times New Roman"/>
          <w:kern w:val="0"/>
          <w:sz w:val="24"/>
          <w:szCs w:val="24"/>
        </w:rPr>
        <w:lastRenderedPageBreak/>
        <w:t>Diffie-Hellman problem is easy.</w:t>
      </w:r>
      <w:r w:rsidR="00183C43">
        <w:rPr>
          <w:rFonts w:ascii="Times New Roman" w:eastAsia="宋体" w:hAnsi="Times New Roman" w:cs="Times New Roman"/>
          <w:kern w:val="0"/>
          <w:sz w:val="24"/>
          <w:szCs w:val="24"/>
        </w:rPr>
        <w:t xml:space="preserve"> </w:t>
      </w:r>
      <w:r w:rsidR="00183C43" w:rsidRPr="0084285A">
        <w:rPr>
          <w:rFonts w:ascii="Times New Roman" w:eastAsia="宋体" w:hAnsi="Times New Roman" w:cs="Times New Roman" w:hint="eastAsia"/>
          <w:kern w:val="0"/>
          <w:sz w:val="24"/>
          <w:szCs w:val="24"/>
        </w:rPr>
        <w:t>T</w:t>
      </w:r>
      <w:r w:rsidR="00183C43" w:rsidRPr="0084285A">
        <w:rPr>
          <w:rFonts w:ascii="Times New Roman" w:eastAsia="宋体" w:hAnsi="Times New Roman" w:cs="Times New Roman"/>
          <w:kern w:val="0"/>
          <w:sz w:val="24"/>
          <w:szCs w:val="24"/>
        </w:rPr>
        <w:t>hreshold signature scheme allow</w:t>
      </w:r>
      <w:r w:rsidR="00183C43">
        <w:rPr>
          <w:rFonts w:ascii="Times New Roman" w:eastAsia="宋体" w:hAnsi="Times New Roman" w:cs="Times New Roman"/>
          <w:kern w:val="0"/>
          <w:sz w:val="24"/>
          <w:szCs w:val="24"/>
        </w:rPr>
        <w:t>s</w:t>
      </w:r>
      <w:r w:rsidR="00183C43" w:rsidRPr="0084285A">
        <w:rPr>
          <w:rFonts w:ascii="Times New Roman" w:eastAsia="宋体" w:hAnsi="Times New Roman" w:cs="Times New Roman"/>
          <w:kern w:val="0"/>
          <w:sz w:val="24"/>
          <w:szCs w:val="24"/>
        </w:rPr>
        <w:t xml:space="preserve"> multiple participants securely reconstruct a secret (i.e., a main private key) and perform computation (i.e., signature generation or decryption) </w:t>
      </w:r>
      <w:r w:rsidR="00183C43" w:rsidRPr="0084285A">
        <w:rPr>
          <w:rFonts w:ascii="Times New Roman" w:eastAsia="宋体" w:hAnsi="Times New Roman" w:cs="Times New Roman" w:hint="eastAsia"/>
          <w:kern w:val="0"/>
          <w:sz w:val="24"/>
          <w:szCs w:val="24"/>
        </w:rPr>
        <w:t>even</w:t>
      </w:r>
      <w:r w:rsidR="00183C43" w:rsidRPr="0084285A">
        <w:rPr>
          <w:rFonts w:ascii="Times New Roman" w:eastAsia="宋体" w:hAnsi="Times New Roman" w:cs="Times New Roman"/>
          <w:kern w:val="0"/>
          <w:sz w:val="24"/>
          <w:szCs w:val="24"/>
        </w:rPr>
        <w:t xml:space="preserve"> an adversary has corrupted some participants.</w:t>
      </w:r>
      <w:r w:rsidR="00183C43">
        <w:rPr>
          <w:rFonts w:ascii="Times New Roman" w:eastAsia="宋体" w:hAnsi="Times New Roman" w:cs="Times New Roman" w:hint="eastAsia"/>
          <w:kern w:val="0"/>
          <w:sz w:val="24"/>
          <w:szCs w:val="24"/>
        </w:rPr>
        <w:t xml:space="preserve"> </w:t>
      </w:r>
      <w:r w:rsidR="00862D68" w:rsidRPr="0084285A">
        <w:rPr>
          <w:rFonts w:ascii="Times New Roman" w:eastAsia="宋体" w:hAnsi="Times New Roman" w:cs="Times New Roman" w:hint="eastAsia"/>
          <w:kern w:val="0"/>
          <w:sz w:val="24"/>
          <w:szCs w:val="24"/>
        </w:rPr>
        <w:t>T</w:t>
      </w:r>
      <w:r w:rsidR="00862D68" w:rsidRPr="0084285A">
        <w:rPr>
          <w:rFonts w:ascii="Times New Roman" w:eastAsia="宋体" w:hAnsi="Times New Roman" w:cs="Times New Roman"/>
          <w:kern w:val="0"/>
          <w:sz w:val="24"/>
          <w:szCs w:val="24"/>
        </w:rPr>
        <w:t xml:space="preserve">hreshold BLS signature scheme includes key generation algorithm, signature generation algorithm and verification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key generation algorithm adopts a discrete log-based distributed key generation method [3</w:t>
      </w:r>
      <w:r w:rsidR="007C3249">
        <w:rPr>
          <w:rFonts w:ascii="Times New Roman" w:eastAsia="宋体" w:hAnsi="Times New Roman" w:cs="Times New Roman"/>
          <w:kern w:val="0"/>
          <w:sz w:val="24"/>
          <w:szCs w:val="24"/>
        </w:rPr>
        <w:t>0</w:t>
      </w:r>
      <w:r w:rsidR="00862D68" w:rsidRPr="0084285A">
        <w:rPr>
          <w:rFonts w:ascii="Times New Roman" w:eastAsia="宋体" w:hAnsi="Times New Roman" w:cs="Times New Roman"/>
          <w:kern w:val="0"/>
          <w:sz w:val="24"/>
          <w:szCs w:val="24"/>
        </w:rPr>
        <w:t xml:space="preserve">] to distribute private-public key pair and a main public key to participants. </w:t>
      </w:r>
      <w:r w:rsidR="00862D68">
        <w:rPr>
          <w:rFonts w:ascii="Times New Roman" w:eastAsia="宋体" w:hAnsi="Times New Roman" w:cs="Times New Roman"/>
          <w:kern w:val="0"/>
          <w:sz w:val="24"/>
          <w:szCs w:val="24"/>
        </w:rPr>
        <w:t xml:space="preserve">In threshold BLS signature scheme, participants jointly sign a message through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 xml:space="preserve">signature generation algorithm.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of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message can be </w:t>
      </w:r>
      <w:r w:rsidR="00862D68">
        <w:rPr>
          <w:rFonts w:ascii="Times New Roman" w:eastAsia="宋体" w:hAnsi="Times New Roman" w:cs="Times New Roman"/>
          <w:kern w:val="0"/>
          <w:sz w:val="24"/>
          <w:szCs w:val="24"/>
        </w:rPr>
        <w:t>obtained</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when</w:t>
      </w:r>
      <w:r w:rsidR="00862D68" w:rsidRPr="0084285A">
        <w:rPr>
          <w:rFonts w:ascii="Times New Roman" w:eastAsia="宋体" w:hAnsi="Times New Roman" w:cs="Times New Roman"/>
          <w:kern w:val="0"/>
          <w:sz w:val="24"/>
          <w:szCs w:val="24"/>
        </w:rPr>
        <w:t xml:space="preserve"> a sufficient number of </w:t>
      </w:r>
      <w:r w:rsidR="00862D68">
        <w:rPr>
          <w:rFonts w:ascii="Times New Roman" w:eastAsia="宋体" w:hAnsi="Times New Roman" w:cs="Times New Roman"/>
          <w:kern w:val="0"/>
          <w:sz w:val="24"/>
          <w:szCs w:val="24"/>
        </w:rPr>
        <w:t xml:space="preserve">participants sign </w:t>
      </w:r>
      <w:r w:rsidR="00941382">
        <w:rPr>
          <w:rFonts w:ascii="Times New Roman" w:eastAsia="宋体" w:hAnsi="Times New Roman" w:cs="Times New Roman"/>
          <w:kern w:val="0"/>
          <w:sz w:val="24"/>
          <w:szCs w:val="24"/>
        </w:rPr>
        <w:t xml:space="preserve">the </w:t>
      </w:r>
      <w:r w:rsidR="00862D68">
        <w:rPr>
          <w:rFonts w:ascii="Times New Roman" w:eastAsia="宋体" w:hAnsi="Times New Roman" w:cs="Times New Roman"/>
          <w:kern w:val="0"/>
          <w:sz w:val="24"/>
          <w:szCs w:val="24"/>
        </w:rPr>
        <w:t>message</w:t>
      </w:r>
      <w:r w:rsidR="00862D68" w:rsidRPr="0084285A">
        <w:rPr>
          <w:rFonts w:ascii="Times New Roman" w:eastAsia="宋体" w:hAnsi="Times New Roman" w:cs="Times New Roman"/>
          <w:kern w:val="0"/>
          <w:sz w:val="24"/>
          <w:szCs w:val="24"/>
        </w:rPr>
        <w:t xml:space="preserve">. </w:t>
      </w:r>
      <w:r w:rsidR="00862D68">
        <w:rPr>
          <w:rFonts w:ascii="Times New Roman" w:eastAsia="宋体" w:hAnsi="Times New Roman" w:cs="Times New Roman"/>
          <w:kern w:val="0"/>
          <w:sz w:val="24"/>
          <w:szCs w:val="24"/>
        </w:rPr>
        <w:t>All participants can</w:t>
      </w:r>
      <w:r w:rsidR="00862D68" w:rsidRPr="004C3953">
        <w:rPr>
          <w:rFonts w:ascii="Times New Roman" w:eastAsia="宋体" w:hAnsi="Times New Roman" w:cs="Times New Roman"/>
          <w:kern w:val="0"/>
          <w:sz w:val="24"/>
          <w:szCs w:val="24"/>
        </w:rPr>
        <w:t xml:space="preserve"> </w:t>
      </w:r>
      <w:r w:rsidR="00862D68" w:rsidRPr="0084285A">
        <w:rPr>
          <w:rFonts w:ascii="Times New Roman" w:eastAsia="宋体" w:hAnsi="Times New Roman" w:cs="Times New Roman"/>
          <w:kern w:val="0"/>
          <w:sz w:val="24"/>
          <w:szCs w:val="24"/>
        </w:rPr>
        <w:t xml:space="preserve">use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main public key</w:t>
      </w:r>
      <w:r w:rsidR="00862D68">
        <w:rPr>
          <w:rFonts w:ascii="Times New Roman" w:eastAsia="宋体" w:hAnsi="Times New Roman" w:cs="Times New Roman"/>
          <w:kern w:val="0"/>
          <w:sz w:val="24"/>
          <w:szCs w:val="24"/>
        </w:rPr>
        <w:t xml:space="preserve"> to </w:t>
      </w:r>
      <w:r w:rsidR="00862D68" w:rsidRPr="0084285A">
        <w:rPr>
          <w:rFonts w:ascii="Times New Roman" w:eastAsia="宋体" w:hAnsi="Times New Roman" w:cs="Times New Roman"/>
          <w:kern w:val="0"/>
          <w:sz w:val="24"/>
          <w:szCs w:val="24"/>
        </w:rPr>
        <w:t xml:space="preserve">verify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 xml:space="preserve">full signature </w:t>
      </w:r>
      <w:r w:rsidR="00862D68">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862D68" w:rsidRPr="0084285A">
        <w:rPr>
          <w:rFonts w:ascii="Times New Roman" w:eastAsia="宋体" w:hAnsi="Times New Roman" w:cs="Times New Roman"/>
          <w:kern w:val="0"/>
          <w:sz w:val="24"/>
          <w:szCs w:val="24"/>
        </w:rPr>
        <w:t>verification algorithm.</w:t>
      </w:r>
      <w:r w:rsidR="00862D68">
        <w:rPr>
          <w:rFonts w:ascii="Times New Roman" w:eastAsia="宋体" w:hAnsi="Times New Roman" w:cs="Times New Roman" w:hint="eastAsia"/>
          <w:kern w:val="0"/>
          <w:sz w:val="24"/>
          <w:szCs w:val="24"/>
        </w:rPr>
        <w:t xml:space="preserve">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signature share generation</w:t>
      </w:r>
      <w:r w:rsidR="00862D68">
        <w:rPr>
          <w:rFonts w:ascii="Times New Roman" w:eastAsia="宋体" w:hAnsi="Times New Roman" w:cs="Times New Roman"/>
          <w:kern w:val="0"/>
          <w:sz w:val="24"/>
          <w:szCs w:val="24"/>
        </w:rPr>
        <w:t xml:space="preserve"> and verification</w:t>
      </w:r>
      <w:r w:rsidRPr="0084285A">
        <w:rPr>
          <w:rFonts w:ascii="Times New Roman" w:eastAsia="宋体" w:hAnsi="Times New Roman" w:cs="Times New Roman"/>
          <w:kern w:val="0"/>
          <w:sz w:val="24"/>
          <w:szCs w:val="24"/>
        </w:rPr>
        <w:t xml:space="preserve"> of threshold BLS signature scheme concurs with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BLS</w:t>
      </w:r>
      <w:r w:rsidR="004835B6" w:rsidRPr="004835B6">
        <w:rPr>
          <w:rFonts w:ascii="Times New Roman" w:eastAsia="宋体" w:hAnsi="Times New Roman" w:cs="Times New Roman"/>
          <w:kern w:val="0"/>
          <w:sz w:val="24"/>
          <w:szCs w:val="24"/>
        </w:rPr>
        <w:t xml:space="preserve"> </w:t>
      </w:r>
      <w:r w:rsidR="004835B6" w:rsidRPr="0084285A">
        <w:rPr>
          <w:rFonts w:ascii="Times New Roman" w:eastAsia="宋体" w:hAnsi="Times New Roman" w:cs="Times New Roman"/>
          <w:kern w:val="0"/>
          <w:sz w:val="24"/>
          <w:szCs w:val="24"/>
        </w:rPr>
        <w:t>signature scheme</w:t>
      </w:r>
      <w:r w:rsidRPr="0084285A">
        <w:rPr>
          <w:rFonts w:ascii="Times New Roman" w:eastAsia="宋体" w:hAnsi="Times New Roman" w:cs="Times New Roman"/>
          <w:kern w:val="0"/>
          <w:sz w:val="24"/>
          <w:szCs w:val="24"/>
        </w:rPr>
        <w:t xml:space="preserve">, and </w:t>
      </w:r>
      <w:r w:rsidR="00941382">
        <w:rPr>
          <w:rFonts w:ascii="Times New Roman" w:eastAsia="宋体" w:hAnsi="Times New Roman" w:cs="Times New Roman"/>
          <w:kern w:val="0"/>
          <w:sz w:val="24"/>
          <w:szCs w:val="24"/>
        </w:rPr>
        <w:t xml:space="preserve">the </w:t>
      </w:r>
      <w:r w:rsidRPr="0084285A">
        <w:rPr>
          <w:rFonts w:ascii="Times New Roman" w:eastAsia="宋体" w:hAnsi="Times New Roman" w:cs="Times New Roman"/>
          <w:kern w:val="0"/>
          <w:sz w:val="24"/>
          <w:szCs w:val="24"/>
        </w:rPr>
        <w:t xml:space="preserve">aggregation of </w:t>
      </w:r>
      <w:r>
        <w:rPr>
          <w:rFonts w:ascii="Times New Roman" w:eastAsia="宋体" w:hAnsi="Times New Roman" w:cs="Times New Roman"/>
          <w:kern w:val="0"/>
          <w:sz w:val="24"/>
          <w:szCs w:val="24"/>
        </w:rPr>
        <w:t>full</w:t>
      </w:r>
      <w:r w:rsidRPr="0084285A">
        <w:rPr>
          <w:rFonts w:ascii="Times New Roman" w:eastAsia="宋体" w:hAnsi="Times New Roman" w:cs="Times New Roman"/>
          <w:kern w:val="0"/>
          <w:sz w:val="24"/>
          <w:szCs w:val="24"/>
        </w:rPr>
        <w:t xml:space="preserve"> signature is congruent with threshold signature scheme.</w:t>
      </w:r>
      <w:r>
        <w:rPr>
          <w:rFonts w:ascii="Times New Roman" w:eastAsia="宋体" w:hAnsi="Times New Roman" w:cs="Times New Roman"/>
          <w:kern w:val="0"/>
          <w:sz w:val="24"/>
          <w:szCs w:val="24"/>
        </w:rPr>
        <w:t xml:space="preserve"> </w:t>
      </w:r>
    </w:p>
    <w:p w14:paraId="03A1B312" w14:textId="4648D6DB" w:rsidR="00A2107C" w:rsidRPr="0084285A" w:rsidRDefault="00312A63" w:rsidP="007061D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To improve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efficiency and stability of consensus process, c</w:t>
      </w:r>
      <w:r w:rsidR="00A2107C" w:rsidRPr="0084285A">
        <w:rPr>
          <w:rFonts w:ascii="Times New Roman" w:eastAsia="宋体" w:hAnsi="Times New Roman" w:cs="Times New Roman"/>
          <w:kern w:val="0"/>
          <w:sz w:val="24"/>
          <w:szCs w:val="24"/>
        </w:rPr>
        <w:t xml:space="preserve">onsensus protocols adopt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threshold BLS signature scheme as voting mechanism. </w:t>
      </w:r>
      <w:r w:rsidR="00A2107C">
        <w:rPr>
          <w:rFonts w:ascii="Times New Roman" w:eastAsia="宋体" w:hAnsi="Times New Roman" w:cs="Times New Roman"/>
          <w:kern w:val="0"/>
          <w:sz w:val="24"/>
          <w:szCs w:val="24"/>
        </w:rPr>
        <w:t xml:space="preserve">All consensus nodes </w:t>
      </w:r>
      <w:r w:rsidR="00A2107C" w:rsidRPr="0084285A">
        <w:rPr>
          <w:rFonts w:ascii="Times New Roman" w:eastAsia="宋体" w:hAnsi="Times New Roman" w:cs="Times New Roman"/>
          <w:kern w:val="0"/>
          <w:sz w:val="24"/>
          <w:szCs w:val="24"/>
        </w:rPr>
        <w:t>use a share of a main private key as their private keys.</w:t>
      </w:r>
      <w:r w:rsidR="00A2107C">
        <w:rPr>
          <w:rFonts w:ascii="Times New Roman" w:eastAsia="宋体" w:hAnsi="Times New Roman" w:cs="Times New Roman"/>
          <w:kern w:val="0"/>
          <w:sz w:val="24"/>
          <w:szCs w:val="24"/>
        </w:rPr>
        <w:t xml:space="preserve"> In a consensus </w:t>
      </w:r>
      <w:r w:rsidR="00FF0581">
        <w:rPr>
          <w:rFonts w:ascii="Times New Roman" w:eastAsia="宋体" w:hAnsi="Times New Roman" w:cs="Times New Roman"/>
          <w:kern w:val="0"/>
          <w:sz w:val="24"/>
          <w:szCs w:val="24"/>
        </w:rPr>
        <w:t>round</w:t>
      </w:r>
      <w:r w:rsidR="00A2107C">
        <w:rPr>
          <w:rFonts w:ascii="Times New Roman" w:eastAsia="宋体" w:hAnsi="Times New Roman" w:cs="Times New Roman"/>
          <w:kern w:val="0"/>
          <w:sz w:val="24"/>
          <w:szCs w:val="24"/>
        </w:rPr>
        <w:t xml:space="preserve">, each node generates a partial signature of a proposal as </w:t>
      </w:r>
      <w:r w:rsidR="00193F61">
        <w:rPr>
          <w:rFonts w:ascii="Times New Roman" w:eastAsia="宋体" w:hAnsi="Times New Roman" w:cs="Times New Roman"/>
          <w:kern w:val="0"/>
          <w:sz w:val="24"/>
          <w:szCs w:val="24"/>
        </w:rPr>
        <w:t xml:space="preserve">a </w:t>
      </w:r>
      <w:r w:rsidR="00A2107C" w:rsidRPr="0084285A">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node for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proposal. </w:t>
      </w:r>
      <w:r w:rsidR="00FF0581">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 full signature of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 xml:space="preserve">proposal can be </w:t>
      </w:r>
      <w:r w:rsidR="00A2107C" w:rsidRPr="0084285A">
        <w:rPr>
          <w:rFonts w:ascii="Times New Roman" w:eastAsia="宋体" w:hAnsi="Times New Roman" w:cs="Times New Roman"/>
          <w:kern w:val="0"/>
          <w:sz w:val="24"/>
          <w:szCs w:val="24"/>
        </w:rPr>
        <w:t xml:space="preserve">recovered </w:t>
      </w:r>
      <w:r w:rsidR="00FF0581">
        <w:rPr>
          <w:rFonts w:ascii="Times New Roman" w:eastAsia="宋体" w:hAnsi="Times New Roman" w:cs="Times New Roman"/>
          <w:kern w:val="0"/>
          <w:sz w:val="24"/>
          <w:szCs w:val="24"/>
        </w:rPr>
        <w:t xml:space="preserve">by </w:t>
      </w:r>
      <w:r w:rsidR="007061D7">
        <w:rPr>
          <w:rFonts w:ascii="Times New Roman" w:eastAsia="宋体" w:hAnsi="Times New Roman" w:cs="Times New Roman"/>
          <w:kern w:val="0"/>
          <w:sz w:val="24"/>
          <w:szCs w:val="24"/>
        </w:rPr>
        <w:t>nodes</w:t>
      </w:r>
      <w:r w:rsidR="00A2107C">
        <w:rPr>
          <w:rFonts w:ascii="Times New Roman" w:eastAsia="宋体" w:hAnsi="Times New Roman" w:cs="Times New Roman"/>
          <w:kern w:val="0"/>
          <w:sz w:val="24"/>
          <w:szCs w:val="24"/>
        </w:rPr>
        <w:t xml:space="preserve"> </w:t>
      </w:r>
      <w:r w:rsidR="00FF0581">
        <w:rPr>
          <w:rFonts w:ascii="Times New Roman" w:eastAsia="宋体" w:hAnsi="Times New Roman" w:cs="Times New Roman"/>
          <w:kern w:val="0"/>
          <w:sz w:val="24"/>
          <w:szCs w:val="24"/>
        </w:rPr>
        <w:t xml:space="preserve">who </w:t>
      </w:r>
      <w:r w:rsidR="00A2107C" w:rsidRPr="0084285A">
        <w:rPr>
          <w:rFonts w:ascii="Times New Roman" w:eastAsia="宋体" w:hAnsi="Times New Roman" w:cs="Times New Roman"/>
          <w:kern w:val="0"/>
          <w:sz w:val="24"/>
          <w:szCs w:val="24"/>
        </w:rPr>
        <w:t>aggregate a sufficient number of partial signature</w:t>
      </w:r>
      <w:r w:rsidR="009143CD">
        <w:rPr>
          <w:rFonts w:ascii="Times New Roman" w:eastAsia="宋体" w:hAnsi="Times New Roman" w:cs="Times New Roman"/>
          <w:kern w:val="0"/>
          <w:sz w:val="24"/>
          <w:szCs w:val="24"/>
        </w:rPr>
        <w:t>s</w:t>
      </w:r>
      <w:r w:rsidR="00A2107C">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Thus, achieving consensus among nodes do not require all-to-all communications.</w:t>
      </w:r>
      <w:r w:rsidR="00B25FBB">
        <w:rPr>
          <w:rFonts w:ascii="Times New Roman" w:eastAsia="宋体" w:hAnsi="Times New Roman" w:cs="Times New Roman" w:hint="eastAsia"/>
          <w:kern w:val="0"/>
          <w:sz w:val="24"/>
          <w:szCs w:val="24"/>
        </w:rPr>
        <w:t xml:space="preserve"> </w:t>
      </w:r>
      <w:r w:rsidR="00A2107C" w:rsidRPr="0084285A">
        <w:rPr>
          <w:rFonts w:ascii="Times New Roman" w:eastAsia="宋体" w:hAnsi="Times New Roman" w:cs="Times New Roman"/>
          <w:kern w:val="0"/>
          <w:sz w:val="24"/>
          <w:szCs w:val="24"/>
        </w:rPr>
        <w:t xml:space="preserve">Since several partial signatures can be aggregated into a </w:t>
      </w:r>
      <w:r w:rsidR="00A2107C">
        <w:rPr>
          <w:rFonts w:ascii="Times New Roman" w:eastAsia="宋体" w:hAnsi="Times New Roman" w:cs="Times New Roman"/>
          <w:kern w:val="0"/>
          <w:sz w:val="24"/>
          <w:szCs w:val="24"/>
        </w:rPr>
        <w:t>full</w:t>
      </w:r>
      <w:r w:rsidR="00A2107C" w:rsidRPr="0084285A">
        <w:rPr>
          <w:rFonts w:ascii="Times New Roman" w:eastAsia="宋体" w:hAnsi="Times New Roman" w:cs="Times New Roman"/>
          <w:kern w:val="0"/>
          <w:sz w:val="24"/>
          <w:szCs w:val="24"/>
        </w:rPr>
        <w:t xml:space="preserve"> signature, nodes can verify multiple votes</w:t>
      </w:r>
      <w:r w:rsidR="004223CA">
        <w:rPr>
          <w:rFonts w:ascii="Times New Roman" w:eastAsia="宋体" w:hAnsi="Times New Roman" w:cs="Times New Roman"/>
          <w:kern w:val="0"/>
          <w:sz w:val="24"/>
          <w:szCs w:val="24"/>
        </w:rPr>
        <w:t xml:space="preserve"> and consensus result</w:t>
      </w:r>
      <w:r w:rsidR="00A2107C" w:rsidRPr="0084285A">
        <w:rPr>
          <w:rFonts w:ascii="Times New Roman" w:eastAsia="宋体" w:hAnsi="Times New Roman" w:cs="Times New Roman"/>
          <w:kern w:val="0"/>
          <w:sz w:val="24"/>
          <w:szCs w:val="24"/>
        </w:rPr>
        <w:t xml:space="preserve"> in an operation. </w:t>
      </w:r>
      <w:r w:rsidR="00B25FBB">
        <w:rPr>
          <w:rFonts w:ascii="Times New Roman" w:eastAsia="宋体" w:hAnsi="Times New Roman" w:cs="Times New Roman"/>
          <w:kern w:val="0"/>
          <w:sz w:val="24"/>
          <w:szCs w:val="24"/>
        </w:rPr>
        <w:t xml:space="preserve">Therefore, </w:t>
      </w:r>
      <w:r w:rsidR="00941382">
        <w:rPr>
          <w:rFonts w:ascii="Times New Roman" w:eastAsia="宋体" w:hAnsi="Times New Roman" w:cs="Times New Roman"/>
          <w:kern w:val="0"/>
          <w:sz w:val="24"/>
          <w:szCs w:val="24"/>
        </w:rPr>
        <w:t xml:space="preserve">the </w:t>
      </w:r>
      <w:r w:rsidR="00B25FBB">
        <w:rPr>
          <w:rFonts w:ascii="Times New Roman" w:eastAsia="宋体" w:hAnsi="Times New Roman" w:cs="Times New Roman"/>
          <w:kern w:val="0"/>
          <w:sz w:val="24"/>
          <w:szCs w:val="24"/>
        </w:rPr>
        <w:t>efficiency</w:t>
      </w:r>
      <w:r w:rsidR="007061D7">
        <w:rPr>
          <w:rFonts w:ascii="Times New Roman" w:eastAsia="宋体" w:hAnsi="Times New Roman" w:cs="Times New Roman"/>
          <w:kern w:val="0"/>
          <w:sz w:val="24"/>
          <w:szCs w:val="24"/>
        </w:rPr>
        <w:t xml:space="preserve"> </w:t>
      </w:r>
      <w:r w:rsidR="00B25FBB">
        <w:rPr>
          <w:rFonts w:ascii="Times New Roman" w:eastAsia="宋体" w:hAnsi="Times New Roman" w:cs="Times New Roman"/>
          <w:kern w:val="0"/>
          <w:sz w:val="24"/>
          <w:szCs w:val="24"/>
        </w:rPr>
        <w:t xml:space="preserve">of consensus process </w:t>
      </w:r>
      <w:r w:rsidR="007061D7">
        <w:rPr>
          <w:rFonts w:ascii="Times New Roman" w:eastAsia="宋体" w:hAnsi="Times New Roman" w:cs="Times New Roman"/>
          <w:kern w:val="0"/>
          <w:sz w:val="24"/>
          <w:szCs w:val="24"/>
        </w:rPr>
        <w:t xml:space="preserve">will be improved. Besides,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termination of a consensus process not relies on </w:t>
      </w:r>
      <w:r w:rsidR="007061D7">
        <w:rPr>
          <w:rFonts w:ascii="Times New Roman" w:eastAsia="宋体" w:hAnsi="Times New Roman" w:cs="Times New Roman"/>
          <w:kern w:val="0"/>
          <w:sz w:val="24"/>
          <w:szCs w:val="24"/>
        </w:rPr>
        <w:t>a</w:t>
      </w:r>
      <w:r w:rsidR="00A2107C" w:rsidRPr="0084285A">
        <w:rPr>
          <w:rFonts w:ascii="Times New Roman" w:eastAsia="宋体" w:hAnsi="Times New Roman" w:cs="Times New Roman"/>
          <w:kern w:val="0"/>
          <w:sz w:val="24"/>
          <w:szCs w:val="24"/>
        </w:rPr>
        <w:t xml:space="preserve"> </w:t>
      </w:r>
      <w:r w:rsidR="007061D7">
        <w:rPr>
          <w:rFonts w:ascii="Times New Roman" w:eastAsia="宋体" w:hAnsi="Times New Roman" w:cs="Times New Roman"/>
          <w:kern w:val="0"/>
          <w:sz w:val="24"/>
          <w:szCs w:val="24"/>
        </w:rPr>
        <w:t>special node</w:t>
      </w:r>
      <w:r w:rsidR="00A2107C" w:rsidRPr="0084285A">
        <w:rPr>
          <w:rFonts w:ascii="Times New Roman" w:eastAsia="宋体" w:hAnsi="Times New Roman" w:cs="Times New Roman"/>
          <w:kern w:val="0"/>
          <w:sz w:val="24"/>
          <w:szCs w:val="24"/>
        </w:rPr>
        <w:t xml:space="preserve"> of system. Any node</w:t>
      </w:r>
      <w:r w:rsidR="007061D7">
        <w:rPr>
          <w:rFonts w:ascii="Times New Roman" w:eastAsia="宋体" w:hAnsi="Times New Roman" w:cs="Times New Roman"/>
          <w:kern w:val="0"/>
          <w:sz w:val="24"/>
          <w:szCs w:val="24"/>
        </w:rPr>
        <w:t xml:space="preserve"> who recovers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full signature</w:t>
      </w:r>
      <w:r w:rsidR="00A2107C" w:rsidRPr="0084285A">
        <w:rPr>
          <w:rFonts w:ascii="Times New Roman" w:eastAsia="宋体" w:hAnsi="Times New Roman" w:cs="Times New Roman"/>
          <w:kern w:val="0"/>
          <w:sz w:val="24"/>
          <w:szCs w:val="24"/>
        </w:rPr>
        <w:t xml:space="preserve"> can terminate </w:t>
      </w:r>
      <w:r w:rsidR="00941382">
        <w:rPr>
          <w:rFonts w:ascii="Times New Roman" w:eastAsia="宋体" w:hAnsi="Times New Roman" w:cs="Times New Roman"/>
          <w:kern w:val="0"/>
          <w:sz w:val="24"/>
          <w:szCs w:val="24"/>
        </w:rPr>
        <w:t xml:space="preserve">the </w:t>
      </w:r>
      <w:r w:rsidR="00A2107C" w:rsidRPr="0084285A">
        <w:rPr>
          <w:rFonts w:ascii="Times New Roman" w:eastAsia="宋体" w:hAnsi="Times New Roman" w:cs="Times New Roman"/>
          <w:kern w:val="0"/>
          <w:sz w:val="24"/>
          <w:szCs w:val="24"/>
        </w:rPr>
        <w:t xml:space="preserve">consensus process. </w:t>
      </w:r>
      <w:r w:rsidR="00941382">
        <w:rPr>
          <w:rFonts w:ascii="Times New Roman" w:eastAsia="宋体" w:hAnsi="Times New Roman" w:cs="Times New Roman"/>
          <w:kern w:val="0"/>
          <w:sz w:val="24"/>
          <w:szCs w:val="24"/>
        </w:rPr>
        <w:t xml:space="preserve">The </w:t>
      </w:r>
      <w:r w:rsidR="007061D7">
        <w:rPr>
          <w:rFonts w:ascii="Times New Roman" w:eastAsia="宋体" w:hAnsi="Times New Roman" w:cs="Times New Roman"/>
          <w:kern w:val="0"/>
          <w:sz w:val="24"/>
          <w:szCs w:val="24"/>
        </w:rPr>
        <w:t>stability of consensus process is increase.</w:t>
      </w:r>
    </w:p>
    <w:p w14:paraId="6D5F7A6D" w14:textId="77777777" w:rsidR="00A2107C" w:rsidRPr="00A36A67" w:rsidRDefault="00A2107C" w:rsidP="00A2107C">
      <w:pPr>
        <w:pStyle w:val="2"/>
        <w:rPr>
          <w:rFonts w:ascii="Times New Roman" w:eastAsia="黑体" w:hAnsi="Times New Roman" w:cs="Times New Roman"/>
          <w:sz w:val="28"/>
          <w:szCs w:val="28"/>
          <w:highlight w:val="yellow"/>
        </w:rPr>
      </w:pPr>
      <w:bookmarkStart w:id="7" w:name="_Toc94273368"/>
      <w:r w:rsidRPr="00DE3197">
        <w:rPr>
          <w:rFonts w:ascii="Times New Roman" w:eastAsia="黑体" w:hAnsi="Times New Roman" w:cs="Times New Roman"/>
          <w:sz w:val="28"/>
          <w:szCs w:val="28"/>
        </w:rPr>
        <w:t>3.</w:t>
      </w:r>
      <w:r>
        <w:rPr>
          <w:rFonts w:ascii="Times New Roman" w:eastAsia="黑体" w:hAnsi="Times New Roman" w:cs="Times New Roman"/>
          <w:sz w:val="28"/>
          <w:szCs w:val="28"/>
        </w:rPr>
        <w:t>4</w:t>
      </w:r>
      <w:r w:rsidRPr="00DE3197">
        <w:rPr>
          <w:rFonts w:ascii="Times New Roman" w:eastAsia="黑体" w:hAnsi="Times New Roman" w:cs="Times New Roman"/>
          <w:sz w:val="28"/>
          <w:szCs w:val="28"/>
        </w:rPr>
        <w:t xml:space="preserve"> </w:t>
      </w:r>
      <w:bookmarkEnd w:id="7"/>
      <w:r w:rsidRPr="00D42F46">
        <w:rPr>
          <w:rFonts w:ascii="Times New Roman" w:eastAsia="黑体" w:hAnsi="Times New Roman" w:cs="Times New Roman"/>
          <w:sz w:val="28"/>
          <w:szCs w:val="28"/>
        </w:rPr>
        <w:t>Communication Model</w:t>
      </w:r>
    </w:p>
    <w:p w14:paraId="149BA036" w14:textId="77777777" w:rsidR="008E55F1"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mainly focus on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wireless communication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As a metric that used to evaluate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performance of blockchain system, consensus latency consists of computing time and communication time. However,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computation load of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is small, which means computing time is negligibly small.</w:t>
      </w:r>
      <w:r w:rsidRPr="00A36A67">
        <w:rPr>
          <w:rFonts w:ascii="Times New Roman" w:eastAsia="宋体" w:hAnsi="Times New Roman" w:cs="Times New Roman"/>
          <w:kern w:val="0"/>
          <w:sz w:val="24"/>
          <w:szCs w:val="24"/>
        </w:rPr>
        <w:t xml:space="preserve"> </w:t>
      </w:r>
    </w:p>
    <w:p w14:paraId="56B8A34E" w14:textId="03FE80E4" w:rsidR="00F433AC" w:rsidRPr="00795BC0" w:rsidRDefault="00A2107C" w:rsidP="008E55F1">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During consensus process, nodes broadcast messages over wireless channel to achieve consensus. </w:t>
      </w:r>
      <w:r w:rsidRPr="00DB62D7">
        <w:rPr>
          <w:rFonts w:ascii="Times New Roman" w:eastAsia="宋体" w:hAnsi="Times New Roman" w:cs="Times New Roman"/>
          <w:kern w:val="0"/>
          <w:sz w:val="24"/>
          <w:szCs w:val="24"/>
        </w:rPr>
        <w:t>We consider a communication model with p-persistent carrier-sense multiple access (</w:t>
      </w:r>
      <w:proofErr w:type="spellStart"/>
      <w:r w:rsidRPr="00DB62D7">
        <w:rPr>
          <w:rFonts w:ascii="Times New Roman" w:eastAsia="宋体" w:hAnsi="Times New Roman" w:cs="Times New Roman"/>
          <w:kern w:val="0"/>
          <w:sz w:val="24"/>
          <w:szCs w:val="24"/>
        </w:rPr>
        <w:t>CSMA</w:t>
      </w:r>
      <w:proofErr w:type="spellEnd"/>
      <w:r w:rsidRPr="00DB62D7">
        <w:rPr>
          <w:rFonts w:ascii="Times New Roman" w:eastAsia="宋体" w:hAnsi="Times New Roman" w:cs="Times New Roman"/>
          <w:kern w:val="0"/>
          <w:sz w:val="24"/>
          <w:szCs w:val="24"/>
        </w:rPr>
        <w:t>)</w:t>
      </w:r>
      <w:r w:rsidRPr="00DB62D7">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w:t>
      </w:r>
      <w:r w:rsidRPr="00DB62D7">
        <w:rPr>
          <w:rFonts w:ascii="Times New Roman" w:eastAsia="宋体" w:hAnsi="Times New Roman" w:cs="Times New Roman"/>
          <w:kern w:val="0"/>
          <w:sz w:val="24"/>
          <w:szCs w:val="24"/>
        </w:rPr>
        <w:t xml:space="preserve">odes continuously sense </w:t>
      </w:r>
      <w:r>
        <w:rPr>
          <w:rFonts w:ascii="Times New Roman" w:eastAsia="宋体" w:hAnsi="Times New Roman" w:cs="Times New Roman"/>
          <w:kern w:val="0"/>
          <w:sz w:val="24"/>
          <w:szCs w:val="24"/>
        </w:rPr>
        <w:t xml:space="preserve">channel </w:t>
      </w:r>
      <w:r w:rsidRPr="00DB62D7">
        <w:rPr>
          <w:rFonts w:ascii="Times New Roman" w:eastAsia="宋体" w:hAnsi="Times New Roman" w:cs="Times New Roman"/>
          <w:kern w:val="0"/>
          <w:sz w:val="24"/>
          <w:szCs w:val="24"/>
        </w:rPr>
        <w:t xml:space="preserve">and transmit message with </w:t>
      </w:r>
      <w:r>
        <w:rPr>
          <w:rFonts w:ascii="Times New Roman" w:eastAsia="宋体" w:hAnsi="Times New Roman" w:cs="Times New Roman"/>
          <w:kern w:val="0"/>
          <w:sz w:val="24"/>
          <w:szCs w:val="24"/>
        </w:rPr>
        <w:t xml:space="preserve">a constant </w:t>
      </w:r>
      <w:r w:rsidRPr="00DB62D7">
        <w:rPr>
          <w:rFonts w:ascii="Times New Roman" w:eastAsia="宋体" w:hAnsi="Times New Roman" w:cs="Times New Roman"/>
          <w:kern w:val="0"/>
          <w:sz w:val="24"/>
          <w:szCs w:val="24"/>
        </w:rPr>
        <w:t>probabili</w:t>
      </w:r>
      <w:r w:rsidRPr="00795BC0">
        <w:rPr>
          <w:rFonts w:ascii="Times New Roman" w:eastAsia="宋体" w:hAnsi="Times New Roman" w:cs="Times New Roman"/>
          <w:kern w:val="0"/>
          <w:sz w:val="24"/>
          <w:szCs w:val="24"/>
        </w:rPr>
        <w:t>ty when detecting channel idle. We assume that wireless channels follow</w:t>
      </w:r>
      <w:r w:rsidR="008E55F1" w:rsidRPr="00795BC0">
        <w:rPr>
          <w:rFonts w:ascii="Times New Roman" w:eastAsia="宋体" w:hAnsi="Times New Roman" w:cs="Times New Roman"/>
          <w:kern w:val="0"/>
          <w:sz w:val="24"/>
          <w:szCs w:val="24"/>
        </w:rPr>
        <w:t xml:space="preserve"> the standard path-loss model</w:t>
      </w:r>
      <w:r w:rsidRPr="00795BC0">
        <w:rPr>
          <w:rFonts w:ascii="Times New Roman" w:eastAsia="宋体" w:hAnsi="Times New Roman" w:cs="Times New Roman"/>
          <w:kern w:val="0"/>
          <w:sz w:val="24"/>
          <w:szCs w:val="24"/>
        </w:rPr>
        <w:t xml:space="preserve"> </w:t>
      </w:r>
      <w:r w:rsidR="008E55F1" w:rsidRPr="00795BC0">
        <w:rPr>
          <w:rFonts w:ascii="Times New Roman" w:eastAsia="宋体" w:hAnsi="Times New Roman" w:cs="Times New Roman"/>
          <w:kern w:val="0"/>
          <w:sz w:val="24"/>
          <w:szCs w:val="24"/>
        </w:rPr>
        <w:t xml:space="preserve">and </w:t>
      </w:r>
      <w:r w:rsidR="00941382" w:rsidRPr="00795BC0">
        <w:rPr>
          <w:rFonts w:ascii="Times New Roman" w:eastAsia="宋体" w:hAnsi="Times New Roman" w:cs="Times New Roman"/>
          <w:kern w:val="0"/>
          <w:sz w:val="24"/>
          <w:szCs w:val="24"/>
        </w:rPr>
        <w:t xml:space="preserve">the </w:t>
      </w:r>
      <w:r w:rsidRPr="00795BC0">
        <w:rPr>
          <w:rFonts w:ascii="Times New Roman" w:eastAsia="宋体" w:hAnsi="Times New Roman" w:cs="Times New Roman"/>
          <w:kern w:val="0"/>
          <w:sz w:val="24"/>
          <w:szCs w:val="24"/>
        </w:rPr>
        <w:t xml:space="preserve">Rayleigh fading model </w:t>
      </w:r>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3</w:t>
      </w:r>
      <w:r w:rsidR="007C3249">
        <w:rPr>
          <w:rFonts w:ascii="Times New Roman" w:eastAsia="宋体" w:hAnsi="Times New Roman" w:cs="Times New Roman"/>
          <w:kern w:val="0"/>
          <w:sz w:val="24"/>
          <w:szCs w:val="24"/>
        </w:rPr>
        <w:t>1</w:t>
      </w:r>
      <w:r w:rsidRPr="00795BC0">
        <w:rPr>
          <w:rFonts w:ascii="Times New Roman" w:eastAsia="宋体" w:hAnsi="Times New Roman" w:cs="Times New Roman"/>
          <w:kern w:val="0"/>
          <w:sz w:val="24"/>
          <w:szCs w:val="24"/>
        </w:rPr>
        <w:t xml:space="preserve">]. </w:t>
      </w:r>
      <w:r w:rsidR="00F433AC" w:rsidRPr="00795BC0">
        <w:rPr>
          <w:rFonts w:ascii="Times New Roman" w:eastAsia="宋体" w:hAnsi="Times New Roman" w:cs="Times New Roman"/>
          <w:kern w:val="0"/>
          <w:sz w:val="24"/>
          <w:szCs w:val="24"/>
        </w:rPr>
        <w:t xml:space="preserve">In detail, the path-loss of the wireless channel between nodes </w:t>
      </w:r>
      <m:oMath>
        <m:r>
          <w:rPr>
            <w:rFonts w:ascii="Cambria Math" w:eastAsia="宋体" w:hAnsi="Cambria Math" w:cs="Times New Roman"/>
            <w:kern w:val="0"/>
            <w:sz w:val="24"/>
            <w:szCs w:val="24"/>
          </w:rPr>
          <m:t>u</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00F433AC" w:rsidRPr="00795BC0">
        <w:rPr>
          <w:rFonts w:ascii="Times New Roman" w:eastAsia="宋体" w:hAnsi="Times New Roman" w:cs="Times New Roman" w:hint="eastAsia"/>
          <w:kern w:val="0"/>
          <w:sz w:val="24"/>
          <w:szCs w:val="24"/>
        </w:rPr>
        <w:t xml:space="preserve"> </w:t>
      </w:r>
      <w:r w:rsidR="00F433AC" w:rsidRPr="00795BC0">
        <w:rPr>
          <w:rFonts w:ascii="Times New Roman" w:eastAsia="宋体" w:hAnsi="Times New Roman" w:cs="Times New Roman"/>
          <w:kern w:val="0"/>
          <w:sz w:val="24"/>
          <w:szCs w:val="24"/>
        </w:rPr>
        <w:t>is modeled as</w:t>
      </w:r>
    </w:p>
    <w:p w14:paraId="1320B987" w14:textId="56D61F66" w:rsidR="009A11E8" w:rsidRPr="00795BC0" w:rsidRDefault="00A769FE" w:rsidP="00F433AC">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func>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6F7F5D59" w14:textId="77777777" w:rsidR="009A11E8" w:rsidRPr="00795BC0" w:rsidRDefault="009A11E8" w:rsidP="00F433AC">
      <w:pPr>
        <w:spacing w:afterLines="50" w:after="156"/>
        <w:rPr>
          <w:rFonts w:ascii="Times New Roman" w:eastAsia="宋体" w:hAnsi="Times New Roman" w:cs="Times New Roman"/>
          <w:kern w:val="0"/>
          <w:sz w:val="24"/>
          <w:szCs w:val="24"/>
        </w:rPr>
      </w:pPr>
    </w:p>
    <w:p w14:paraId="1C35E81C" w14:textId="4368BB4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path-loss at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sidRPr="00795BC0">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distance between nodes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u</m:t>
        </m:r>
        <m:r>
          <m:rPr>
            <m:sty m:val="p"/>
          </m:rPr>
          <w:rPr>
            <w:rFonts w:ascii="Cambria Math" w:eastAsia="宋体" w:hAnsi="Cambria Math" w:cs="Times New Roman" w:hint="eastAsia"/>
            <w:kern w:val="0"/>
            <w:sz w:val="24"/>
            <w:szCs w:val="24"/>
          </w:rPr>
          <m:t xml:space="preserve"> </m:t>
        </m:r>
        <m:r>
          <m:rPr>
            <m:sty m:val="p"/>
          </m:rPr>
          <w:rPr>
            <w:rFonts w:ascii="Cambria Math" w:eastAsia="宋体" w:hAnsi="Cambria Math" w:cs="Times New Roman"/>
            <w:kern w:val="0"/>
            <w:sz w:val="24"/>
            <w:szCs w:val="24"/>
          </w:rPr>
          <m:t xml:space="preserve">and </m:t>
        </m:r>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t>
      </w:r>
      <w:r w:rsidRPr="00795BC0">
        <w:rPr>
          <w:rFonts w:ascii="Times New Roman" w:eastAsia="宋体" w:hAnsi="Times New Roman" w:cs="Times New Roman" w:hint="eastAsia"/>
          <w:kern w:val="0"/>
          <w:sz w:val="24"/>
          <w:szCs w:val="24"/>
        </w:rPr>
        <w:t>a</w:t>
      </w:r>
      <w:r w:rsidRPr="00795BC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α</m:t>
        </m:r>
        <m:r>
          <m:rPr>
            <m:sty m:val="p"/>
          </m:rPr>
          <w:rPr>
            <w:rFonts w:ascii="Cambria Math" w:eastAsia="宋体" w:hAnsi="Cambria Math" w:cs="Times New Roman"/>
            <w:kern w:val="0"/>
            <w:sz w:val="24"/>
            <w:szCs w:val="24"/>
          </w:rPr>
          <m:t>∈(2, 6]</m:t>
        </m:r>
      </m:oMath>
      <w:r w:rsidRPr="00795BC0">
        <w:rPr>
          <w:rFonts w:ascii="Times New Roman" w:eastAsia="宋体" w:hAnsi="Times New Roman" w:cs="Times New Roman"/>
          <w:kern w:val="0"/>
          <w:sz w:val="24"/>
          <w:szCs w:val="24"/>
        </w:rPr>
        <w:t xml:space="preserve"> is path-loss </w:t>
      </w:r>
      <w:proofErr w:type="gramStart"/>
      <w:r w:rsidRPr="00795BC0">
        <w:rPr>
          <w:rFonts w:ascii="Times New Roman" w:eastAsia="宋体" w:hAnsi="Times New Roman" w:cs="Times New Roman"/>
          <w:kern w:val="0"/>
          <w:sz w:val="24"/>
          <w:szCs w:val="24"/>
        </w:rPr>
        <w:t>exponent</w:t>
      </w:r>
      <w:r w:rsidRPr="00795BC0">
        <w:rPr>
          <w:rFonts w:ascii="Times New Roman" w:eastAsia="宋体" w:hAnsi="Times New Roman" w:cs="Times New Roman" w:hint="eastAsia"/>
          <w:kern w:val="0"/>
          <w:sz w:val="24"/>
          <w:szCs w:val="24"/>
        </w:rPr>
        <w:t>.</w:t>
      </w:r>
      <w:proofErr w:type="gramEnd"/>
      <w:r w:rsidRPr="00795BC0">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v</m:t>
        </m:r>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t>
      </w:r>
      <w:bookmarkStart w:id="8" w:name="_Hlk107311181"/>
      <w:r w:rsidRPr="00795BC0">
        <w:rPr>
          <w:rFonts w:ascii="Times New Roman" w:eastAsia="宋体" w:hAnsi="Times New Roman" w:cs="Times New Roman"/>
          <w:kern w:val="0"/>
          <w:sz w:val="24"/>
          <w:szCs w:val="24"/>
        </w:rPr>
        <w:t>following the complex normal distribution</w:t>
      </w:r>
      <w:bookmarkEnd w:id="8"/>
      <w:r w:rsidRPr="00795BC0">
        <w:rPr>
          <w:rFonts w:ascii="Times New Roman" w:eastAsia="宋体" w:hAnsi="Times New Roman" w:cs="Times New Roman"/>
          <w:kern w:val="0"/>
          <w:sz w:val="24"/>
          <w:szCs w:val="24"/>
        </w:rPr>
        <w:t xml:space="preserve">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Pr="00795BC0">
        <w:rPr>
          <w:rFonts w:ascii="Times New Roman" w:eastAsia="宋体" w:hAnsi="Times New Roman" w:cs="Times New Roman"/>
          <w:kern w:val="0"/>
          <w:sz w:val="24"/>
          <w:szCs w:val="24"/>
        </w:rPr>
        <w:t>).</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u</m:t>
        </m:r>
      </m:oMath>
      <w:r w:rsidRPr="00795BC0">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kern w:val="0"/>
          <w:sz w:val="24"/>
          <w:szCs w:val="24"/>
        </w:rPr>
        <w:t>, the Si</w:t>
      </w:r>
      <w:proofErr w:type="spellStart"/>
      <w:r w:rsidRPr="00795BC0">
        <w:rPr>
          <w:rFonts w:ascii="Times New Roman" w:eastAsia="宋体" w:hAnsi="Times New Roman" w:cs="Times New Roman"/>
          <w:kern w:val="0"/>
          <w:sz w:val="24"/>
          <w:szCs w:val="24"/>
        </w:rPr>
        <w:t>gnal</w:t>
      </w:r>
      <w:proofErr w:type="spellEnd"/>
      <w:r w:rsidRPr="00795BC0">
        <w:rPr>
          <w:rFonts w:ascii="Times New Roman" w:eastAsia="宋体" w:hAnsi="Times New Roman" w:cs="Times New Roman"/>
          <w:kern w:val="0"/>
          <w:sz w:val="24"/>
          <w:szCs w:val="24"/>
        </w:rPr>
        <w:t xml:space="preserve">-to-Noise (SNR) ratio at receiving node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formulated as</w:t>
      </w:r>
    </w:p>
    <w:p w14:paraId="77900950" w14:textId="55A359F5" w:rsidR="009A11E8" w:rsidRPr="00795BC0" w:rsidRDefault="00A769FE" w:rsidP="007C3249">
      <w:pPr>
        <w:spacing w:afterLines="100" w:after="312"/>
        <w:ind w:firstLine="420"/>
        <w:rPr>
          <w:rFonts w:ascii="Times New Roman" w:eastAsia="宋体" w:hAnsi="Times New Roman" w:cs="Times New Roman" w:hint="eastAsia"/>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SN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uv</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i/>
                      <w:kern w:val="0"/>
                      <w:sz w:val="24"/>
                      <w:szCs w:val="24"/>
                    </w:rPr>
                    <w:fldChar w:fldCharType="begin"/>
                  </m:r>
                  <m:r>
                    <m:rPr>
                      <m:sty m:val="p"/>
                    </m:rPr>
                    <w:rPr>
                      <w:rFonts w:ascii="Cambria Math" w:eastAsia="宋体" w:hAnsi="Cambria Math" w:cs="Times New Roman"/>
                      <w:kern w:val="0"/>
                      <w:sz w:val="24"/>
                      <w:szCs w:val="24"/>
                    </w:rPr>
                    <m:t xml:space="preserve"> AUTONUM  \* Arabic </m:t>
                  </m:r>
                  <m:r>
                    <w:rPr>
                      <w:rFonts w:ascii="Cambria Math" w:eastAsia="宋体" w:hAnsi="Cambria Math" w:cs="Times New Roman"/>
                      <w:i/>
                      <w:kern w:val="0"/>
                      <w:sz w:val="24"/>
                      <w:szCs w:val="24"/>
                    </w:rPr>
                    <w:fldChar w:fldCharType="end"/>
                  </m:r>
                </m:e>
              </m:d>
            </m:e>
          </m:eqArr>
        </m:oMath>
      </m:oMathPara>
    </w:p>
    <w:p w14:paraId="7C58112E"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where</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transmit power,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Pr="00795BC0">
        <w:rPr>
          <w:rFonts w:ascii="Times New Roman" w:eastAsia="宋体" w:hAnsi="Times New Roman" w:cs="Times New Roman"/>
          <w:kern w:val="0"/>
          <w:sz w:val="24"/>
          <w:szCs w:val="24"/>
        </w:rPr>
        <w:t xml:space="preserve"> is the additive white Gaussian noise.</w:t>
      </w:r>
      <w:del w:id="9" w:author="Zhang Li" w:date="2022-07-02T15:53:00Z">
        <w:r w:rsidRPr="00795BC0" w:rsidDel="00DF52C9">
          <w:rPr>
            <w:rFonts w:ascii="Times New Roman" w:eastAsia="宋体" w:hAnsi="Times New Roman" w:cs="Times New Roman"/>
            <w:kern w:val="0"/>
            <w:sz w:val="24"/>
            <w:szCs w:val="24"/>
          </w:rPr>
          <w:delText xml:space="preserve"> </w:delText>
        </w:r>
      </w:del>
    </w:p>
    <w:p w14:paraId="59981775" w14:textId="77777777"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ince time in our protocol implementation is divided into synchronized slots, in which nodes can complete a packet transmission. The fixed time interval of a slot is calculated as follows:</w:t>
      </w:r>
    </w:p>
    <w:p w14:paraId="255D10C3" w14:textId="0BD18C41" w:rsidR="009A11E8" w:rsidRPr="00795BC0" w:rsidRDefault="00A769FE"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1+β</m:t>
                          </m:r>
                        </m:e>
                      </m:d>
                    </m:e>
                  </m:func>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3</m:t>
                  </m:r>
                </m:e>
              </m:d>
            </m:e>
          </m:eqArr>
        </m:oMath>
      </m:oMathPara>
    </w:p>
    <w:p w14:paraId="4367DB61" w14:textId="77777777" w:rsidR="00F433AC" w:rsidRPr="00795BC0" w:rsidRDefault="00F433AC" w:rsidP="00F433AC">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sidRPr="00795BC0">
        <w:rPr>
          <w:rFonts w:ascii="Times New Roman" w:eastAsia="宋体" w:hAnsi="Times New Roman" w:cs="Times New Roman" w:hint="eastAsia"/>
          <w:kern w:val="0"/>
          <w:sz w:val="24"/>
          <w:szCs w:val="24"/>
        </w:rPr>
        <w:t xml:space="preserve"> is</w:t>
      </w:r>
      <w:r w:rsidRPr="00795BC0">
        <w:rPr>
          <w:rFonts w:ascii="Times New Roman" w:eastAsia="宋体" w:hAnsi="Times New Roman" w:cs="Times New Roman"/>
          <w:kern w:val="0"/>
          <w:sz w:val="24"/>
          <w:szCs w:val="24"/>
        </w:rPr>
        <w:t xml:space="preserve"> the maximum size of packet sent by nodes during consensus process in bits, and </w:t>
      </w:r>
      <m:oMath>
        <m:r>
          <w:rPr>
            <w:rFonts w:ascii="Cambria Math" w:eastAsia="宋体" w:hAnsi="Cambria Math" w:cs="Times New Roman"/>
            <w:kern w:val="0"/>
            <w:sz w:val="24"/>
            <w:szCs w:val="24"/>
          </w:rPr>
          <m:t>β</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target SNR ratio of transmission, and </w:t>
      </w:r>
      <m:oMath>
        <m:r>
          <w:rPr>
            <w:rFonts w:ascii="Cambria Math" w:eastAsia="宋体" w:hAnsi="Cambria Math" w:cs="Times New Roman"/>
            <w:kern w:val="0"/>
            <w:sz w:val="24"/>
            <w:szCs w:val="24"/>
          </w:rPr>
          <m:t>B</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bandwidth utilized for transmission. Since a message will be divided into multiple packets in transmission process, the time interval of transmit a message should be </w:t>
      </w:r>
      <m:oMath>
        <m:r>
          <w:rPr>
            <w:rFonts w:ascii="Cambria Math" w:eastAsia="宋体" w:hAnsi="Cambria Math" w:cs="Times New Roman"/>
            <w:kern w:val="0"/>
            <w:sz w:val="24"/>
            <w:szCs w:val="24"/>
          </w:rPr>
          <m:t>τ=l⋅</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Pr="00795BC0">
        <w:rPr>
          <w:rFonts w:ascii="Times New Roman" w:eastAsia="宋体" w:hAnsi="Times New Roman" w:cs="Times New Roman" w:hint="eastAsia"/>
          <w:kern w:val="0"/>
          <w:sz w:val="24"/>
          <w:szCs w:val="24"/>
        </w:rPr>
        <w:t>,</w:t>
      </w:r>
      <w:r w:rsidRPr="00795BC0">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the number of packets of the message.</w:t>
      </w:r>
    </w:p>
    <w:p w14:paraId="1E020ACA" w14:textId="41DC1AF5" w:rsidR="008E55F1" w:rsidRPr="00795BC0" w:rsidRDefault="008E55F1"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During consensus process, messages losses can lead to consensus failure. Message losses are mainly caused by channel collision and channel fading. Therefore, a successful transmission should satisfy two conditions: 1) if and only if there only one node transmitting in a time slot; and 2) SNR ratio is equal to or bigger than the target one.</w:t>
      </w:r>
    </w:p>
    <w:p w14:paraId="0257FE12" w14:textId="135E26C5" w:rsidR="00F433AC" w:rsidRPr="00795BC0" w:rsidRDefault="00F433AC" w:rsidP="00F433AC">
      <w:pPr>
        <w:spacing w:afterLines="100" w:after="312"/>
        <w:ind w:firstLine="420"/>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t>In our communication model, each node compete</w:t>
      </w:r>
      <w:r w:rsidRPr="00795BC0">
        <w:rPr>
          <w:rFonts w:ascii="Times New Roman" w:eastAsia="宋体" w:hAnsi="Times New Roman" w:cs="Times New Roman" w:hint="eastAsia"/>
          <w:kern w:val="0"/>
          <w:sz w:val="24"/>
          <w:szCs w:val="24"/>
        </w:rPr>
        <w:t>s</w:t>
      </w:r>
      <w:r w:rsidRPr="00795BC0">
        <w:rPr>
          <w:rFonts w:ascii="Times New Roman" w:eastAsia="宋体" w:hAnsi="Times New Roman" w:cs="Times New Roman"/>
          <w:kern w:val="0"/>
          <w:sz w:val="24"/>
          <w:szCs w:val="24"/>
        </w:rPr>
        <w:t xml:space="preserve"> for accessing the channel to broadcast messages over wireless channels. In channel contention process, the transmission between nodes will fail if more than one node transmits in a same slot. Channel contention success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can be expressed as</w:t>
      </w:r>
    </w:p>
    <w:p w14:paraId="199C844B" w14:textId="00FE496C" w:rsidR="009A11E8" w:rsidRPr="00795BC0" w:rsidRDefault="00A769FE" w:rsidP="00167ACE">
      <w:pPr>
        <w:spacing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N</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4</m:t>
                  </m:r>
                </m:e>
              </m:d>
            </m:e>
          </m:eqArr>
        </m:oMath>
      </m:oMathPara>
    </w:p>
    <w:p w14:paraId="1D32CD6E" w14:textId="540215DD" w:rsidR="00F433AC" w:rsidRPr="00795BC0" w:rsidRDefault="00F433AC" w:rsidP="00317185">
      <w:pPr>
        <w:spacing w:afterLines="100" w:after="312"/>
        <w:rPr>
          <w:rFonts w:ascii="Times New Roman" w:eastAsia="宋体" w:hAnsi="Times New Roman" w:cs="Times New Roman"/>
          <w:kern w:val="0"/>
          <w:sz w:val="24"/>
          <w:szCs w:val="24"/>
        </w:rPr>
      </w:pPr>
      <w:r w:rsidRPr="00795BC0">
        <w:rPr>
          <w:rFonts w:ascii="Times New Roman" w:eastAsia="宋体" w:hAnsi="Times New Roman" w:cs="Times New Roman"/>
          <w:kern w:val="0"/>
          <w:sz w:val="24"/>
          <w:szCs w:val="24"/>
        </w:rPr>
        <w:lastRenderedPageBreak/>
        <w:t xml:space="preserve">where </w:t>
      </w:r>
      <m:oMath>
        <m:r>
          <w:rPr>
            <w:rFonts w:ascii="Cambria Math" w:eastAsia="宋体" w:hAnsi="Cambria Math" w:cs="Times New Roman"/>
            <w:kern w:val="0"/>
            <w:sz w:val="24"/>
            <w:szCs w:val="24"/>
          </w:rPr>
          <m:t>N</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the number of consensus nodes, and </w:t>
      </w:r>
      <m:oMath>
        <m:r>
          <w:rPr>
            <w:rFonts w:ascii="Cambria Math" w:eastAsia="宋体" w:hAnsi="Cambria Math" w:cs="Times New Roman"/>
            <w:kern w:val="0"/>
            <w:sz w:val="24"/>
            <w:szCs w:val="24"/>
          </w:rPr>
          <m:t>p</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is a constant transmit probability of each </w:t>
      </w:r>
      <w:proofErr w:type="gramStart"/>
      <w:r w:rsidRPr="00795BC0">
        <w:rPr>
          <w:rFonts w:ascii="Times New Roman" w:eastAsia="宋体" w:hAnsi="Times New Roman" w:cs="Times New Roman"/>
          <w:kern w:val="0"/>
          <w:sz w:val="24"/>
          <w:szCs w:val="24"/>
        </w:rPr>
        <w:t>node.</w:t>
      </w:r>
      <w:proofErr w:type="gramEnd"/>
      <w:r w:rsidRPr="00795BC0">
        <w:rPr>
          <w:rFonts w:ascii="Times New Roman" w:eastAsia="宋体" w:hAnsi="Times New Roman" w:cs="Times New Roman"/>
          <w:kern w:val="0"/>
          <w:sz w:val="24"/>
          <w:szCs w:val="24"/>
        </w:rPr>
        <w:t xml:space="preserve"> During transmission process, the SNR ratio between nodes varies with a time-variant communication environment. When SNR ratio is less than a given target threshold, the communication between nodes is interrupted. Since </w:t>
      </w:r>
      <m:oMath>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e>
          <m:sup>
            <m:r>
              <m:rPr>
                <m:sty m:val="p"/>
              </m:rPr>
              <w:rPr>
                <w:rFonts w:ascii="Cambria Math" w:eastAsia="宋体" w:hAnsi="Cambria Math" w:cs="Times New Roman"/>
                <w:kern w:val="0"/>
                <w:sz w:val="24"/>
                <w:szCs w:val="24"/>
              </w:rPr>
              <m:t>2</m:t>
            </m:r>
          </m:sup>
        </m:sSup>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is exponentially distributed, the SNR outage probability</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between</w:t>
      </w:r>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nodes </w:t>
      </w:r>
      <m:oMath>
        <m:r>
          <w:rPr>
            <w:rFonts w:ascii="Cambria Math" w:eastAsia="宋体" w:hAnsi="Cambria Math" w:cs="Times New Roman"/>
            <w:kern w:val="0"/>
            <w:sz w:val="24"/>
            <w:szCs w:val="24"/>
          </w:rPr>
          <m:t>u</m:t>
        </m:r>
      </m:oMath>
      <w:r w:rsidRPr="00795BC0">
        <w:rPr>
          <w:rFonts w:ascii="Times New Roman" w:eastAsia="宋体" w:hAnsi="Times New Roman" w:cs="Times New Roman" w:hint="eastAsia"/>
          <w:kern w:val="0"/>
          <w:sz w:val="24"/>
          <w:szCs w:val="24"/>
        </w:rPr>
        <w:t xml:space="preserve"> </w:t>
      </w:r>
      <w:r w:rsidRPr="00795BC0">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sidRPr="00795BC0">
        <w:rPr>
          <w:rFonts w:ascii="Times New Roman" w:eastAsia="宋体" w:hAnsi="Times New Roman" w:cs="Times New Roman"/>
          <w:kern w:val="0"/>
          <w:sz w:val="24"/>
          <w:szCs w:val="24"/>
        </w:rPr>
        <w:t xml:space="preserve"> is expressed as follows</w:t>
      </w:r>
    </w:p>
    <w:p w14:paraId="41055F08" w14:textId="17651A87" w:rsidR="00407DFC" w:rsidRPr="00407DFC" w:rsidRDefault="00A769FE" w:rsidP="00F433AC">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e>
              </m:d>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β</m:t>
                      </m:r>
                    </m:e>
                  </m:d>
                </m:e>
              </m:func>
              <m:r>
                <w:rPr>
                  <w:rFonts w:ascii="Cambria Math" w:eastAsia="宋体" w:hAnsi="Cambria Math" w:cs="Times New Roman"/>
                  <w:kern w:val="0"/>
                  <w:sz w:val="24"/>
                  <w:szCs w:val="24"/>
                </w:rPr>
                <m:t>#(5)##</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 Pr</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sSup>
                    <m:sSupPr>
                      <m:ctrlPr>
                        <w:rPr>
                          <w:rFonts w:ascii="Cambria Math" w:eastAsia="宋体" w:hAnsi="Cambria Math" w:cs="Times New Roman"/>
                          <w:kern w:val="0"/>
                          <w:sz w:val="24"/>
                          <w:szCs w:val="24"/>
                        </w:rPr>
                      </m:ctrlPr>
                    </m:sSupPr>
                    <m:e>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m:t>
                          </m:r>
                        </m:e>
                      </m:d>
                    </m:e>
                    <m:sup>
                      <m:r>
                        <m:rPr>
                          <m:sty m:val="p"/>
                        </m:rPr>
                        <w:rPr>
                          <w:rFonts w:ascii="Cambria Math" w:eastAsia="宋体" w:hAnsi="Cambria Math" w:cs="Times New Roman"/>
                          <w:kern w:val="0"/>
                          <w:sz w:val="24"/>
                          <w:szCs w:val="24"/>
                        </w:rPr>
                        <m:t>2</m:t>
                      </m:r>
                    </m:sup>
                  </m:sSup>
                  <m:r>
                    <m:rPr>
                      <m:sty m:val="p"/>
                    </m:rPr>
                    <w:rPr>
                      <w:rFonts w:ascii="Cambria Math" w:eastAsia="宋体" w:hAnsi="Cambria Math" w:cs="Times New Roman"/>
                      <w:kern w:val="0"/>
                      <w:sz w:val="24"/>
                      <w:szCs w:val="24"/>
                    </w:rPr>
                    <m:t>&lt;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#(6)</m:t>
              </m:r>
              <m:ctrlPr>
                <w:rPr>
                  <w:rFonts w:ascii="Cambria Math" w:eastAsia="Cambria Math" w:hAnsi="Cambria Math" w:cs="Cambria Math"/>
                  <w:i/>
                  <w:kern w:val="0"/>
                  <w:sz w:val="24"/>
                  <w:szCs w:val="24"/>
                </w:rPr>
              </m:ctrlPr>
            </m:e>
            <m:e>
              <m:r>
                <m:rPr>
                  <m:sty m:val="p"/>
                </m:rPr>
                <w:rPr>
                  <w:rFonts w:ascii="Cambria Math" w:eastAsia="宋体" w:hAnsi="Cambria Math" w:cs="Times New Roman"/>
                  <w:kern w:val="0"/>
                  <w:sz w:val="24"/>
                  <w:szCs w:val="24"/>
                </w:rPr>
                <m:t xml:space="preserve">                                  =1-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7</m:t>
                  </m:r>
                </m:e>
              </m:d>
            </m:e>
          </m:eqArr>
        </m:oMath>
      </m:oMathPara>
    </w:p>
    <w:p w14:paraId="2E752385" w14:textId="062636CF" w:rsidR="00A2107C" w:rsidRPr="00C007E0" w:rsidRDefault="00A2107C" w:rsidP="00A2107C">
      <w:pPr>
        <w:spacing w:afterLines="100" w:after="312"/>
        <w:ind w:firstLine="420"/>
        <w:rPr>
          <w:rFonts w:ascii="Times New Roman" w:eastAsia="宋体" w:hAnsi="Times New Roman" w:cs="Times New Roman"/>
          <w:kern w:val="0"/>
          <w:sz w:val="24"/>
          <w:szCs w:val="24"/>
        </w:rPr>
      </w:pPr>
      <w:r w:rsidRPr="00DB62D7">
        <w:rPr>
          <w:rFonts w:ascii="Times New Roman" w:eastAsia="宋体" w:hAnsi="Times New Roman" w:cs="Times New Roman"/>
          <w:kern w:val="0"/>
          <w:sz w:val="24"/>
          <w:szCs w:val="24"/>
        </w:rPr>
        <w:t xml:space="preserve">In order guarantee communication under unreliable networks, retransmission mechanism is necessary. When communication </w:t>
      </w:r>
      <w:r w:rsidR="002D6894">
        <w:rPr>
          <w:rFonts w:ascii="Times New Roman" w:eastAsia="宋体" w:hAnsi="Times New Roman" w:cs="Times New Roman"/>
          <w:kern w:val="0"/>
          <w:sz w:val="24"/>
          <w:szCs w:val="24"/>
        </w:rPr>
        <w:t>failure</w:t>
      </w:r>
      <w:r w:rsidRPr="00DB62D7">
        <w:rPr>
          <w:rFonts w:ascii="Times New Roman" w:eastAsia="宋体" w:hAnsi="Times New Roman" w:cs="Times New Roman"/>
          <w:kern w:val="0"/>
          <w:sz w:val="24"/>
          <w:szCs w:val="24"/>
        </w:rPr>
        <w:t xml:space="preserve"> occurs, retransmissions are carried out until </w:t>
      </w:r>
      <w:r w:rsidR="00941382">
        <w:rPr>
          <w:rFonts w:ascii="Times New Roman" w:eastAsia="宋体" w:hAnsi="Times New Roman" w:cs="Times New Roman"/>
          <w:kern w:val="0"/>
          <w:sz w:val="24"/>
          <w:szCs w:val="24"/>
        </w:rPr>
        <w:t xml:space="preserve">the </w:t>
      </w:r>
      <w:r w:rsidRPr="00DB62D7">
        <w:rPr>
          <w:rFonts w:ascii="Times New Roman" w:eastAsia="宋体" w:hAnsi="Times New Roman" w:cs="Times New Roman"/>
          <w:kern w:val="0"/>
          <w:sz w:val="24"/>
          <w:szCs w:val="24"/>
        </w:rPr>
        <w:t>lost messages are successfully delivered.</w:t>
      </w:r>
    </w:p>
    <w:p w14:paraId="5EE070D8" w14:textId="77777777" w:rsidR="00A2107C" w:rsidRPr="00B725DB" w:rsidRDefault="00A2107C" w:rsidP="00A2107C">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5</w:t>
      </w:r>
      <w:r w:rsidRPr="00DE3197">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Models</w:t>
      </w:r>
    </w:p>
    <w:p w14:paraId="635602E8" w14:textId="0583989F" w:rsidR="00A2107C" w:rsidRDefault="00A2107C" w:rsidP="00A2107C">
      <w:pPr>
        <w:spacing w:afterLines="100" w:after="312"/>
        <w:ind w:firstLine="420"/>
        <w:rPr>
          <w:rFonts w:ascii="Times New Roman" w:eastAsia="宋体" w:hAnsi="Times New Roman" w:cs="Times New Roman"/>
          <w:kern w:val="0"/>
          <w:sz w:val="24"/>
          <w:szCs w:val="24"/>
        </w:rPr>
      </w:pPr>
      <w:r w:rsidRPr="00EB3D94">
        <w:rPr>
          <w:rFonts w:ascii="Times New Roman" w:eastAsia="宋体" w:hAnsi="Times New Roman" w:cs="Times New Roman" w:hint="eastAsia"/>
          <w:kern w:val="0"/>
          <w:sz w:val="24"/>
          <w:szCs w:val="24"/>
        </w:rPr>
        <w:t>A</w:t>
      </w:r>
      <w:r w:rsidRPr="00EB3D94">
        <w:rPr>
          <w:rFonts w:ascii="Times New Roman" w:eastAsia="宋体" w:hAnsi="Times New Roman" w:cs="Times New Roman"/>
          <w:kern w:val="0"/>
          <w:sz w:val="24"/>
          <w:szCs w:val="24"/>
        </w:rPr>
        <w:t xml:space="preserve">ttacks </w:t>
      </w:r>
      <w:r>
        <w:rPr>
          <w:rFonts w:ascii="Times New Roman" w:eastAsia="宋体" w:hAnsi="Times New Roman" w:cs="Times New Roman"/>
          <w:kern w:val="0"/>
          <w:sz w:val="24"/>
          <w:szCs w:val="24"/>
        </w:rPr>
        <w:t xml:space="preserve">launching by adversary can halt consensus process.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attack-resistance is very important for security of blockchain system. </w:t>
      </w:r>
      <w:r>
        <w:rPr>
          <w:rFonts w:ascii="Times New Roman" w:eastAsia="宋体" w:hAnsi="Times New Roman" w:cs="Times New Roman" w:hint="eastAsia"/>
          <w:kern w:val="0"/>
          <w:sz w:val="24"/>
          <w:szCs w:val="24"/>
        </w:rPr>
        <w:t>We</w:t>
      </w:r>
      <w:r>
        <w:rPr>
          <w:rFonts w:ascii="Times New Roman" w:eastAsia="宋体" w:hAnsi="Times New Roman" w:cs="Times New Roman"/>
          <w:kern w:val="0"/>
          <w:sz w:val="24"/>
          <w:szCs w:val="24"/>
        </w:rPr>
        <w:t xml:space="preserve"> assume that an arbitrary adversary can control no more than </w:t>
      </w:r>
      <m:oMath>
        <m:r>
          <w:rPr>
            <w:rFonts w:ascii="Cambria Math" w:eastAsia="宋体" w:hAnsi="Cambria Math" w:cs="Times New Roman"/>
            <w:kern w:val="0"/>
            <w:sz w:val="24"/>
            <w:szCs w:val="24"/>
          </w:rPr>
          <m:t>50%</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total voting power and corrupt nodes.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we only consider two kinds of attacks of adversary: Sybil attack and jamming attack.</w:t>
      </w:r>
    </w:p>
    <w:p w14:paraId="75BA6275" w14:textId="451ACDEA" w:rsidR="00A2107C" w:rsidRPr="00254F91"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launch Sybil</w:t>
      </w:r>
      <w:r w:rsidRPr="00254F91">
        <w:rPr>
          <w:rFonts w:ascii="Times New Roman" w:eastAsia="宋体" w:hAnsi="Times New Roman" w:cs="Times New Roman"/>
          <w:kern w:val="0"/>
          <w:sz w:val="24"/>
          <w:szCs w:val="24"/>
        </w:rPr>
        <w:t xml:space="preserve"> attack, </w:t>
      </w:r>
      <w:r>
        <w:rPr>
          <w:rFonts w:ascii="Times New Roman" w:eastAsia="宋体" w:hAnsi="Times New Roman" w:cs="Times New Roman"/>
          <w:kern w:val="0"/>
          <w:sz w:val="24"/>
          <w:szCs w:val="24"/>
        </w:rPr>
        <w:t xml:space="preserve">in which adversary can generate a large number of identities for corrupted nodes. These nodes can deviate from consensus protocol. Adversary may obtain inappropriate power in consensus process. Adversary can overwhelm other nodes through majority voting power, then control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generation of blocks and prevent other new nodes from entering system.</w:t>
      </w:r>
    </w:p>
    <w:p w14:paraId="0A601D17" w14:textId="7E395901" w:rsidR="00A2107C" w:rsidRPr="008E04C0" w:rsidRDefault="00A2107C" w:rsidP="00A2107C">
      <w:pPr>
        <w:pStyle w:val="a3"/>
        <w:numPr>
          <w:ilvl w:val="0"/>
          <w:numId w:val="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Pr="00254F91">
        <w:rPr>
          <w:rFonts w:ascii="Times New Roman" w:eastAsia="宋体" w:hAnsi="Times New Roman" w:cs="Times New Roman"/>
          <w:kern w:val="0"/>
          <w:sz w:val="24"/>
          <w:szCs w:val="24"/>
        </w:rPr>
        <w:t xml:space="preserve"> </w:t>
      </w:r>
      <w:r w:rsidR="00747D32">
        <w:rPr>
          <w:rFonts w:ascii="Times New Roman" w:eastAsia="宋体" w:hAnsi="Times New Roman" w:cs="Times New Roman"/>
          <w:kern w:val="0"/>
          <w:sz w:val="24"/>
          <w:szCs w:val="24"/>
        </w:rPr>
        <w:t xml:space="preserve">halt the </w:t>
      </w:r>
      <w:r w:rsidR="00747D32" w:rsidRPr="008E04C0">
        <w:rPr>
          <w:rFonts w:ascii="Times New Roman" w:eastAsia="宋体" w:hAnsi="Times New Roman" w:cs="Times New Roman"/>
          <w:kern w:val="0"/>
          <w:sz w:val="24"/>
          <w:szCs w:val="24"/>
        </w:rPr>
        <w:t xml:space="preserve">security of </w:t>
      </w:r>
      <w:r w:rsidR="00747D32">
        <w:rPr>
          <w:rFonts w:ascii="Times New Roman" w:eastAsia="宋体" w:hAnsi="Times New Roman" w:cs="Times New Roman"/>
          <w:kern w:val="0"/>
          <w:sz w:val="24"/>
          <w:szCs w:val="24"/>
        </w:rPr>
        <w:t xml:space="preserve">blockchain system. </w:t>
      </w:r>
      <w:r>
        <w:rPr>
          <w:rFonts w:ascii="Times New Roman" w:eastAsia="宋体" w:hAnsi="Times New Roman" w:cs="Times New Roman"/>
          <w:kern w:val="0"/>
          <w:sz w:val="24"/>
          <w:szCs w:val="24"/>
        </w:rPr>
        <w:t xml:space="preserve">Jamming attack is a denial-of-service attack that adversary prevents other nodes from using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to communicate by occupying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channel they are communicating on. </w:t>
      </w:r>
      <w:r w:rsidR="009F3030">
        <w:rPr>
          <w:rFonts w:ascii="Times New Roman" w:eastAsia="宋体" w:hAnsi="Times New Roman" w:cs="Times New Roman"/>
          <w:kern w:val="0"/>
          <w:sz w:val="24"/>
          <w:szCs w:val="24"/>
        </w:rPr>
        <w:t xml:space="preserve">Blockchain system adopting communication-based consensus protocols will loss liveness when consensus process is interrupted by adversary launching jamming attack. </w:t>
      </w:r>
      <w:r>
        <w:rPr>
          <w:rFonts w:ascii="Times New Roman" w:eastAsia="宋体" w:hAnsi="Times New Roman" w:cs="Times New Roman"/>
          <w:kern w:val="0"/>
          <w:sz w:val="24"/>
          <w:szCs w:val="24"/>
        </w:rPr>
        <w:t xml:space="preserve">Adversary can prevent other nodes from broadcasting their votes. A consensus process cannot be complete if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votes is less than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secure threshold of blockchain system. </w:t>
      </w:r>
      <w:r w:rsidR="009F3030">
        <w:rPr>
          <w:rFonts w:ascii="Times New Roman" w:eastAsia="宋体" w:hAnsi="Times New Roman" w:cs="Times New Roman"/>
          <w:kern w:val="0"/>
          <w:sz w:val="24"/>
          <w:szCs w:val="24"/>
        </w:rPr>
        <w:t xml:space="preserve">In addition, </w:t>
      </w:r>
      <w:r w:rsidR="009F3030">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dversary can prevent other new nodes from entering system by jamming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requests of these new </w:t>
      </w:r>
      <w:r>
        <w:rPr>
          <w:rFonts w:ascii="Times New Roman" w:eastAsia="宋体" w:hAnsi="Times New Roman" w:cs="Times New Roman"/>
          <w:kern w:val="0"/>
          <w:sz w:val="24"/>
          <w:szCs w:val="24"/>
        </w:rPr>
        <w:lastRenderedPageBreak/>
        <w:t>nodes.</w:t>
      </w:r>
    </w:p>
    <w:p w14:paraId="2448B521" w14:textId="77777777" w:rsidR="00A2107C" w:rsidRDefault="00A2107C" w:rsidP="00A2107C">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design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that can resistant both Sybil attack and jamming attack. Even attacked by adversary, blockchain system can still work securely.</w:t>
      </w:r>
    </w:p>
    <w:p w14:paraId="14596831" w14:textId="686F3403" w:rsidR="00A2107C" w:rsidRDefault="00941382" w:rsidP="00A2107C">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sz w:val="32"/>
          <w:szCs w:val="32"/>
        </w:rPr>
        <w:t xml:space="preserve">The </w:t>
      </w:r>
      <w:r w:rsidR="00A2107C" w:rsidRPr="00032531">
        <w:rPr>
          <w:rFonts w:ascii="Times New Roman" w:eastAsia="黑体" w:hAnsi="Times New Roman" w:cs="Times New Roman"/>
          <w:sz w:val="32"/>
          <w:szCs w:val="32"/>
        </w:rPr>
        <w:t>Stable</w:t>
      </w:r>
      <w:r w:rsidR="00A2107C">
        <w:rPr>
          <w:rFonts w:ascii="Times New Roman" w:eastAsia="黑体" w:hAnsi="Times New Roman" w:cs="Times New Roman"/>
          <w:sz w:val="32"/>
          <w:szCs w:val="32"/>
        </w:rPr>
        <w:t>-</w:t>
      </w:r>
      <w:r w:rsidR="00A2107C">
        <w:rPr>
          <w:rFonts w:ascii="Times New Roman" w:eastAsia="黑体" w:hAnsi="Times New Roman" w:cs="Times New Roman" w:hint="eastAsia"/>
          <w:sz w:val="32"/>
          <w:szCs w:val="32"/>
        </w:rPr>
        <w:t>aware</w:t>
      </w:r>
      <w:r w:rsidR="00A2107C">
        <w:rPr>
          <w:rFonts w:ascii="Times New Roman" w:eastAsia="黑体" w:hAnsi="Times New Roman" w:cs="Times New Roman"/>
          <w:sz w:val="32"/>
          <w:szCs w:val="32"/>
        </w:rPr>
        <w:t xml:space="preserve"> Wireless Blockchain</w:t>
      </w:r>
      <w:r w:rsidR="00A2107C" w:rsidRPr="00032531">
        <w:rPr>
          <w:rFonts w:ascii="Times New Roman" w:eastAsia="黑体" w:hAnsi="Times New Roman" w:cs="Times New Roman"/>
          <w:sz w:val="32"/>
          <w:szCs w:val="32"/>
        </w:rPr>
        <w:t xml:space="preserve"> Consensus Protocol</w:t>
      </w:r>
    </w:p>
    <w:p w14:paraId="44FED1EE" w14:textId="016AFFDC" w:rsidR="00A2107C" w:rsidRPr="004A7144" w:rsidRDefault="00A2107C" w:rsidP="00A2107C">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propose a stable-aware wireless blockchain consensus protocol, abbreviated as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12F31">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an over</w:t>
      </w:r>
      <w:r>
        <w:rPr>
          <w:rFonts w:ascii="Times New Roman" w:eastAsia="宋体" w:hAnsi="Times New Roman" w:cs="Times New Roman" w:hint="eastAsia"/>
          <w:kern w:val="0"/>
          <w:sz w:val="24"/>
          <w:szCs w:val="24"/>
        </w:rPr>
        <w:t>view</w:t>
      </w:r>
      <w:r>
        <w:rPr>
          <w:rFonts w:ascii="Times New Roman" w:eastAsia="宋体" w:hAnsi="Times New Roman" w:cs="Times New Roman"/>
          <w:kern w:val="0"/>
          <w:sz w:val="24"/>
          <w:szCs w:val="24"/>
        </w:rPr>
        <w:t xml:space="preserve">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protocol, and then </w:t>
      </w:r>
      <w:r w:rsidR="00D27FA5">
        <w:rPr>
          <w:rFonts w:ascii="Times New Roman" w:eastAsia="宋体" w:hAnsi="Times New Roman" w:cs="Times New Roman"/>
          <w:kern w:val="0"/>
          <w:sz w:val="24"/>
          <w:szCs w:val="24"/>
        </w:rPr>
        <w:t xml:space="preserve">give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details 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To</w:t>
      </w:r>
      <w:r w:rsidRPr="00F5095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ensure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we propose incentive and publishment mechanism</w:t>
      </w:r>
      <w:r w:rsidR="00B12F31">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and a synchronization mechanism.</w:t>
      </w:r>
    </w:p>
    <w:p w14:paraId="7EC85ECA" w14:textId="77777777" w:rsidR="00A2107C" w:rsidRPr="00DE3197" w:rsidRDefault="00A2107C" w:rsidP="00A2107C">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Overview</w:t>
      </w:r>
    </w:p>
    <w:p w14:paraId="67E96896" w14:textId="787B01FF" w:rsidR="00A2107C" w:rsidRDefault="00A2107C" w:rsidP="00A61C9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we present </w:t>
      </w:r>
      <w:r w:rsidR="002C38BB">
        <w:rPr>
          <w:rFonts w:ascii="Times New Roman" w:eastAsia="宋体" w:hAnsi="Times New Roman" w:cs="Times New Roman"/>
          <w:kern w:val="0"/>
          <w:sz w:val="24"/>
          <w:szCs w:val="24"/>
        </w:rPr>
        <w:t xml:space="preserve">an </w:t>
      </w:r>
      <w:r>
        <w:rPr>
          <w:rFonts w:ascii="Times New Roman" w:eastAsia="宋体" w:hAnsi="Times New Roman" w:cs="Times New Roman"/>
          <w:kern w:val="0"/>
          <w:sz w:val="24"/>
          <w:szCs w:val="24"/>
        </w:rPr>
        <w:t>overview</w:t>
      </w:r>
      <w:r w:rsidRPr="00A02E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which adopts a four-stages framework to achieve consensus in blockchain system</w:t>
      </w:r>
      <w:r w:rsidR="00D27FA5">
        <w:rPr>
          <w:rFonts w:ascii="Times New Roman" w:eastAsia="宋体" w:hAnsi="Times New Roman" w:cs="Times New Roman"/>
          <w:kern w:val="0"/>
          <w:sz w:val="24"/>
          <w:szCs w:val="24"/>
        </w:rPr>
        <w:t xml:space="preserve"> round-by</w:t>
      </w:r>
      <w:r w:rsidR="003F2F4E">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round</w:t>
      </w:r>
      <w:r w:rsidR="003F74D1">
        <w:rPr>
          <w:rFonts w:ascii="Times New Roman" w:eastAsia="宋体" w:hAnsi="Times New Roman" w:cs="Times New Roman"/>
          <w:kern w:val="0"/>
          <w:sz w:val="24"/>
          <w:szCs w:val="24"/>
        </w:rPr>
        <w:t xml:space="preserve"> (As shown in Fig. 2)</w:t>
      </w:r>
      <w:r>
        <w:rPr>
          <w:rFonts w:ascii="Times New Roman" w:eastAsia="宋体" w:hAnsi="Times New Roman" w:cs="Times New Roman"/>
          <w:kern w:val="0"/>
          <w:sz w:val="24"/>
          <w:szCs w:val="24"/>
        </w:rPr>
        <w:t>.</w:t>
      </w:r>
      <w:r w:rsidR="00D27FA5">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D27FA5">
        <w:rPr>
          <w:rFonts w:ascii="Times New Roman" w:eastAsia="宋体" w:hAnsi="Times New Roman" w:cs="Times New Roman"/>
          <w:kern w:val="0"/>
          <w:sz w:val="24"/>
          <w:szCs w:val="24"/>
        </w:rPr>
        <w:t xml:space="preserve">four stages of </w:t>
      </w:r>
      <w:proofErr w:type="spellStart"/>
      <w:r w:rsidR="00D27FA5">
        <w:rPr>
          <w:rFonts w:ascii="Times New Roman" w:eastAsia="宋体" w:hAnsi="Times New Roman" w:cs="Times New Roman"/>
          <w:kern w:val="0"/>
          <w:sz w:val="24"/>
          <w:szCs w:val="24"/>
        </w:rPr>
        <w:t>SWIB</w:t>
      </w:r>
      <w:proofErr w:type="spellEnd"/>
      <w:r w:rsidR="00D27FA5">
        <w:rPr>
          <w:rFonts w:ascii="Times New Roman" w:eastAsia="宋体" w:hAnsi="Times New Roman" w:cs="Times New Roman"/>
          <w:kern w:val="0"/>
          <w:sz w:val="24"/>
          <w:szCs w:val="24"/>
        </w:rPr>
        <w:t xml:space="preserve"> include block proposer election stage, block generation stage, block verification stage, and block finalization stage.</w:t>
      </w:r>
      <w:r w:rsidR="00A61C9E">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adopts</w:t>
      </w:r>
      <w:r w:rsidRPr="00E9615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w:t>
      </w:r>
      <w:r w:rsidR="00A61C9E">
        <w:rPr>
          <w:rFonts w:ascii="Times New Roman" w:eastAsia="宋体" w:hAnsi="Times New Roman" w:cs="Times New Roman"/>
          <w:kern w:val="0"/>
          <w:sz w:val="24"/>
          <w:szCs w:val="24"/>
        </w:rPr>
        <w:t xml:space="preserve"> random</w:t>
      </w:r>
      <w:r>
        <w:rPr>
          <w:rFonts w:ascii="Times New Roman" w:eastAsia="宋体" w:hAnsi="Times New Roman" w:cs="Times New Roman"/>
          <w:kern w:val="0"/>
          <w:sz w:val="24"/>
          <w:szCs w:val="24"/>
        </w:rPr>
        <w:t xml:space="preserve"> block proposer election algorithm and a threshold BLS signature scheme to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and reduce system overhead.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random block proposer election algorithm used in block proposer stage</w:t>
      </w:r>
      <w:r w:rsidR="00A61C9E">
        <w:rPr>
          <w:rFonts w:ascii="Times New Roman" w:eastAsia="宋体" w:hAnsi="Times New Roman" w:cs="Times New Roman"/>
          <w:kern w:val="0"/>
          <w:sz w:val="24"/>
          <w:szCs w:val="24"/>
        </w:rPr>
        <w:t xml:space="preserve"> can </w:t>
      </w:r>
      <w:r>
        <w:rPr>
          <w:rFonts w:ascii="Times New Roman" w:eastAsia="宋体" w:hAnsi="Times New Roman" w:cs="Times New Roman"/>
          <w:kern w:val="0"/>
          <w:sz w:val="24"/>
          <w:szCs w:val="24"/>
        </w:rPr>
        <w:t xml:space="preserve">reduce adversary corruption risk and </w:t>
      </w:r>
      <w:r w:rsidRPr="00D27FA5">
        <w:rPr>
          <w:rFonts w:ascii="Times New Roman" w:eastAsia="宋体" w:hAnsi="Times New Roman" w:cs="Times New Roman"/>
          <w:kern w:val="0"/>
          <w:sz w:val="24"/>
          <w:szCs w:val="24"/>
        </w:rPr>
        <w:t>prevent</w:t>
      </w:r>
      <w:r>
        <w:rPr>
          <w:rFonts w:ascii="Times New Roman" w:eastAsia="宋体" w:hAnsi="Times New Roman" w:cs="Times New Roman"/>
          <w:kern w:val="0"/>
          <w:sz w:val="24"/>
          <w:szCs w:val="24"/>
        </w:rPr>
        <w:t xml:space="preserve"> inherent forks.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threshold BLS signature scheme</w:t>
      </w:r>
      <w:r w:rsidR="00A61C9E">
        <w:rPr>
          <w:rFonts w:ascii="Times New Roman" w:eastAsia="宋体" w:hAnsi="Times New Roman" w:cs="Times New Roman"/>
          <w:kern w:val="0"/>
          <w:sz w:val="24"/>
          <w:szCs w:val="24"/>
        </w:rPr>
        <w:t xml:space="preserve"> used in both block verification and finalization stages </w:t>
      </w:r>
      <w:r w:rsidR="00A61C9E">
        <w:rPr>
          <w:rFonts w:ascii="Times New Roman" w:eastAsia="宋体" w:hAnsi="Times New Roman" w:cs="Times New Roman" w:hint="eastAsia"/>
          <w:kern w:val="0"/>
          <w:sz w:val="24"/>
          <w:szCs w:val="24"/>
        </w:rPr>
        <w:t>c</w:t>
      </w:r>
      <w:r w:rsidR="00A61C9E">
        <w:rPr>
          <w:rFonts w:ascii="Times New Roman" w:eastAsia="宋体" w:hAnsi="Times New Roman" w:cs="Times New Roman"/>
          <w:kern w:val="0"/>
          <w:sz w:val="24"/>
          <w:szCs w:val="24"/>
        </w:rPr>
        <w:t>an</w:t>
      </w:r>
      <w:r>
        <w:rPr>
          <w:rFonts w:ascii="Times New Roman" w:eastAsia="宋体" w:hAnsi="Times New Roman" w:cs="Times New Roman"/>
          <w:kern w:val="0"/>
          <w:sz w:val="24"/>
          <w:szCs w:val="24"/>
        </w:rPr>
        <w:t xml:space="preserve"> reduce </w:t>
      </w:r>
      <w:r w:rsidR="00941382">
        <w:rPr>
          <w:rFonts w:ascii="Times New Roman" w:eastAsia="宋体" w:hAnsi="Times New Roman" w:cs="Times New Roman"/>
          <w:kern w:val="0"/>
          <w:sz w:val="24"/>
          <w:szCs w:val="24"/>
        </w:rPr>
        <w:t xml:space="preserve">the </w:t>
      </w:r>
      <w:r w:rsidR="003F2F4E">
        <w:rPr>
          <w:rFonts w:ascii="Times New Roman" w:eastAsia="宋体" w:hAnsi="Times New Roman" w:cs="Times New Roman"/>
          <w:kern w:val="0"/>
          <w:sz w:val="24"/>
          <w:szCs w:val="24"/>
        </w:rPr>
        <w:t xml:space="preserve">system </w:t>
      </w:r>
      <w:r>
        <w:rPr>
          <w:rFonts w:ascii="Times New Roman" w:eastAsia="宋体" w:hAnsi="Times New Roman" w:cs="Times New Roman"/>
          <w:kern w:val="0"/>
          <w:sz w:val="24"/>
          <w:szCs w:val="24"/>
        </w:rPr>
        <w:t>overhead of consensus process.</w:t>
      </w:r>
    </w:p>
    <w:p w14:paraId="61CBBA15" w14:textId="77777777" w:rsidR="00C10CDB" w:rsidRDefault="00C10CDB" w:rsidP="00C10CDB">
      <w:pPr>
        <w:keepNext/>
        <w:spacing w:afterLines="50" w:after="156"/>
        <w:ind w:firstLineChars="200" w:firstLine="420"/>
      </w:pPr>
      <w:r>
        <w:rPr>
          <w:noProof/>
        </w:rPr>
        <w:drawing>
          <wp:inline distT="0" distB="0" distL="0" distR="0" wp14:anchorId="4A0EF7BC" wp14:editId="3B42CCE6">
            <wp:extent cx="5003165" cy="136516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4386" cy="1392780"/>
                    </a:xfrm>
                    <a:prstGeom prst="rect">
                      <a:avLst/>
                    </a:prstGeom>
                    <a:noFill/>
                    <a:ln>
                      <a:noFill/>
                    </a:ln>
                  </pic:spPr>
                </pic:pic>
              </a:graphicData>
            </a:graphic>
          </wp:inline>
        </w:drawing>
      </w:r>
    </w:p>
    <w:p w14:paraId="525A0056" w14:textId="2E6782BE" w:rsidR="00C10CDB" w:rsidRPr="00C10CDB" w:rsidRDefault="00C10CDB" w:rsidP="00C10CDB">
      <w:pPr>
        <w:spacing w:afterLines="50" w:after="156"/>
        <w:ind w:firstLineChars="200" w:firstLine="420"/>
        <w:rPr>
          <w:rFonts w:ascii="Times New Roman" w:eastAsia="宋体" w:hAnsi="Times New Roman" w:cs="Times New Roman"/>
          <w:kern w:val="0"/>
          <w:sz w:val="24"/>
          <w:szCs w:val="24"/>
        </w:rPr>
      </w:pPr>
      <w:r w:rsidRPr="00EE4F7E">
        <w:rPr>
          <w:rFonts w:ascii="Times New Roman" w:hAnsi="Times New Roman" w:cs="Times New Roman"/>
          <w:b/>
          <w:bCs/>
        </w:rPr>
        <w:t>Fig</w:t>
      </w:r>
      <w:r>
        <w:rPr>
          <w:rFonts w:ascii="Times New Roman" w:hAnsi="Times New Roman" w:cs="Times New Roman"/>
          <w:b/>
          <w:bCs/>
        </w:rPr>
        <w:t xml:space="preserve">. 2 </w:t>
      </w:r>
      <w:r w:rsidRPr="00756C87">
        <w:rPr>
          <w:rFonts w:ascii="Times New Roman" w:hAnsi="Times New Roman" w:cs="Times New Roman"/>
        </w:rPr>
        <w:t xml:space="preserve">An overview of </w:t>
      </w:r>
      <w:proofErr w:type="spellStart"/>
      <w:r w:rsidRPr="00756C87">
        <w:rPr>
          <w:rFonts w:ascii="Times New Roman" w:hAnsi="Times New Roman" w:cs="Times New Roman"/>
        </w:rPr>
        <w:t>SWIB</w:t>
      </w:r>
      <w:proofErr w:type="spellEnd"/>
      <w:r w:rsidRPr="005073F8">
        <w:rPr>
          <w:rFonts w:ascii="Times New Roman" w:eastAsia="宋体" w:hAnsi="Times New Roman" w:cs="Times New Roman"/>
          <w:kern w:val="0"/>
          <w:sz w:val="24"/>
          <w:szCs w:val="24"/>
        </w:rPr>
        <w:t xml:space="preserve"> </w:t>
      </w:r>
      <w:r>
        <w:rPr>
          <w:rFonts w:ascii="Times New Roman" w:hAnsi="Times New Roman" w:cs="Times New Roman"/>
        </w:rPr>
        <w:t xml:space="preserve">in a round </w:t>
      </w:r>
      <m:oMath>
        <m:r>
          <w:rPr>
            <w:rFonts w:ascii="Cambria Math" w:hAnsi="Cambria Math" w:cs="Times New Roman"/>
          </w:rPr>
          <m:t>r</m:t>
        </m:r>
      </m:oMath>
      <w:r w:rsidRPr="00756C87">
        <w:rPr>
          <w:rFonts w:ascii="Times New Roman" w:hAnsi="Times New Roman" w:cs="Times New Roman"/>
        </w:rPr>
        <w:t>.</w:t>
      </w:r>
      <w:r>
        <w:rPr>
          <w:rFonts w:ascii="Times New Roman" w:hAnsi="Times New Roman" w:cs="Times New Roman"/>
          <w:b/>
          <w:bCs/>
        </w:rPr>
        <w:t xml:space="preserve"> </w:t>
      </w:r>
      <w:r w:rsidRPr="00EE4F7E">
        <w:rPr>
          <w:rFonts w:ascii="Times New Roman" w:hAnsi="Times New Roman" w:cs="Times New Roman"/>
        </w:rPr>
        <w:t>At</w:t>
      </w:r>
      <w:r>
        <w:rPr>
          <w:rFonts w:ascii="Times New Roman" w:hAnsi="Times New Roman" w:cs="Times New Roman"/>
        </w:rPr>
        <w:t xml:space="preserve"> </w:t>
      </w:r>
      <w:r w:rsidR="00941382">
        <w:rPr>
          <w:rFonts w:ascii="Times New Roman" w:hAnsi="Times New Roman" w:cs="Times New Roman"/>
        </w:rPr>
        <w:t xml:space="preserve">the </w:t>
      </w:r>
      <w:r>
        <w:rPr>
          <w:rFonts w:ascii="Times New Roman" w:hAnsi="Times New Roman" w:cs="Times New Roman"/>
        </w:rPr>
        <w:t xml:space="preserve">beginning of </w:t>
      </w:r>
      <w:r w:rsidR="00941382">
        <w:rPr>
          <w:rFonts w:ascii="Times New Roman" w:hAnsi="Times New Roman" w:cs="Times New Roman"/>
        </w:rPr>
        <w:t xml:space="preserve">the </w:t>
      </w:r>
      <w:r>
        <w:rPr>
          <w:rFonts w:ascii="Times New Roman" w:hAnsi="Times New Roman" w:cs="Times New Roman"/>
        </w:rPr>
        <w:t>round</w:t>
      </w:r>
      <w:r>
        <w:rPr>
          <w:rFonts w:ascii="Times New Roman" w:hAnsi="Times New Roman" w:cs="Times New Roman" w:hint="eastAsia"/>
        </w:rPr>
        <w:t>,</w:t>
      </w:r>
      <w:r>
        <w:rPr>
          <w:rFonts w:ascii="Times New Roman" w:hAnsi="Times New Roman" w:cs="Times New Roman"/>
        </w:rPr>
        <w:t xml:space="preserve"> all consensus nodes are assumed to maintain a same replica of </w:t>
      </w:r>
      <w:r w:rsidR="00941382">
        <w:rPr>
          <w:rFonts w:ascii="Times New Roman" w:hAnsi="Times New Roman" w:cs="Times New Roman"/>
        </w:rPr>
        <w:t xml:space="preserve">the </w:t>
      </w:r>
      <w:r>
        <w:rPr>
          <w:rFonts w:ascii="Times New Roman" w:hAnsi="Times New Roman" w:cs="Times New Roman"/>
        </w:rPr>
        <w:t xml:space="preserve">blockchain. (1) Block proposer election algorithm is executed to </w:t>
      </w:r>
      <w:r w:rsidRPr="002E3F72">
        <w:rPr>
          <w:rFonts w:ascii="Times New Roman" w:hAnsi="Times New Roman" w:cs="Times New Roman"/>
        </w:rPr>
        <w:t>randomly</w:t>
      </w:r>
      <w:r>
        <w:rPr>
          <w:rFonts w:ascii="Times New Roman" w:hAnsi="Times New Roman" w:cs="Times New Roman"/>
        </w:rPr>
        <w:t xml:space="preserve"> determine </w:t>
      </w:r>
      <w:r w:rsidR="00941382">
        <w:rPr>
          <w:rFonts w:ascii="Times New Roman" w:hAnsi="Times New Roman" w:cs="Times New Roman"/>
        </w:rPr>
        <w:t xml:space="preserve">the </w:t>
      </w:r>
      <w:r>
        <w:rPr>
          <w:rFonts w:ascii="Times New Roman" w:hAnsi="Times New Roman" w:cs="Times New Roman"/>
        </w:rPr>
        <w:t xml:space="preserve">block proposer for </w:t>
      </w:r>
      <w:r w:rsidR="00941382">
        <w:rPr>
          <w:rFonts w:ascii="Times New Roman" w:hAnsi="Times New Roman" w:cs="Times New Roman"/>
        </w:rPr>
        <w:t xml:space="preserve">the </w:t>
      </w:r>
      <w:r>
        <w:rPr>
          <w:rFonts w:ascii="Times New Roman" w:hAnsi="Times New Roman" w:cs="Times New Roman"/>
        </w:rPr>
        <w:t xml:space="preserve">current round; (2) </w:t>
      </w:r>
      <w:r w:rsidR="00941382">
        <w:rPr>
          <w:rFonts w:ascii="Times New Roman" w:hAnsi="Times New Roman" w:cs="Times New Roman"/>
        </w:rPr>
        <w:t xml:space="preserve">the </w:t>
      </w:r>
      <w:r>
        <w:rPr>
          <w:rFonts w:ascii="Times New Roman" w:hAnsi="Times New Roman" w:cs="Times New Roman"/>
        </w:rPr>
        <w:t>elected block proposer will generate a new b</w:t>
      </w:r>
      <w:r w:rsidR="003F74D1">
        <w:rPr>
          <w:rFonts w:ascii="Times New Roman" w:hAnsi="Times New Roman" w:cs="Times New Roman"/>
        </w:rPr>
        <w:t xml:space="preserve">lock, and broadcast to other nodes; (3) </w:t>
      </w:r>
      <w:r>
        <w:rPr>
          <w:rFonts w:ascii="Times New Roman" w:hAnsi="Times New Roman" w:cs="Times New Roman"/>
        </w:rPr>
        <w:t xml:space="preserve">verify legality of </w:t>
      </w:r>
      <w:r w:rsidR="00941382">
        <w:rPr>
          <w:rFonts w:ascii="Times New Roman" w:hAnsi="Times New Roman" w:cs="Times New Roman"/>
        </w:rPr>
        <w:t xml:space="preserve">the </w:t>
      </w:r>
      <w:r>
        <w:rPr>
          <w:rFonts w:ascii="Times New Roman" w:hAnsi="Times New Roman" w:cs="Times New Roman"/>
        </w:rPr>
        <w:t>new block, and run signature generation algorithm to vote for valid block; (</w:t>
      </w:r>
      <w:r w:rsidR="003F74D1">
        <w:rPr>
          <w:rFonts w:ascii="Times New Roman" w:hAnsi="Times New Roman" w:cs="Times New Roman"/>
        </w:rPr>
        <w:t>4</w:t>
      </w:r>
      <w:r>
        <w:rPr>
          <w:rFonts w:ascii="Times New Roman" w:hAnsi="Times New Roman" w:cs="Times New Roman"/>
        </w:rPr>
        <w:t xml:space="preserve">) run signature aggregation algorithm and signature recovery algorithm to finalize </w:t>
      </w:r>
      <w:r w:rsidR="00941382">
        <w:rPr>
          <w:rFonts w:ascii="Times New Roman" w:hAnsi="Times New Roman" w:cs="Times New Roman"/>
        </w:rPr>
        <w:t xml:space="preserve">the </w:t>
      </w:r>
      <w:r>
        <w:rPr>
          <w:rFonts w:ascii="Times New Roman" w:hAnsi="Times New Roman" w:cs="Times New Roman"/>
        </w:rPr>
        <w:t xml:space="preserve">block when generating </w:t>
      </w:r>
      <w:r w:rsidR="00941382">
        <w:rPr>
          <w:rFonts w:ascii="Times New Roman" w:hAnsi="Times New Roman" w:cs="Times New Roman"/>
        </w:rPr>
        <w:t xml:space="preserve">the </w:t>
      </w:r>
      <w:r>
        <w:rPr>
          <w:rFonts w:ascii="Times New Roman" w:hAnsi="Times New Roman" w:cs="Times New Roman"/>
        </w:rPr>
        <w:t>full signature.</w:t>
      </w:r>
    </w:p>
    <w:p w14:paraId="21B3DA30" w14:textId="68BE82E3" w:rsidR="001C048C" w:rsidRDefault="003F2F4E" w:rsidP="008437D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A02878">
        <w:rPr>
          <w:rFonts w:ascii="Times New Roman" w:eastAsia="宋体" w:hAnsi="Times New Roman" w:cs="Times New Roman"/>
          <w:kern w:val="0"/>
          <w:sz w:val="24"/>
          <w:szCs w:val="24"/>
        </w:rPr>
        <w:t xml:space="preserve">each round consists of </w:t>
      </w:r>
      <w:r w:rsidR="00941382">
        <w:rPr>
          <w:rFonts w:ascii="Times New Roman" w:eastAsia="宋体" w:hAnsi="Times New Roman" w:cs="Times New Roman"/>
          <w:kern w:val="0"/>
          <w:sz w:val="24"/>
          <w:szCs w:val="24"/>
        </w:rPr>
        <w:t xml:space="preserve">the </w:t>
      </w:r>
      <w:r w:rsidR="00502A7C">
        <w:rPr>
          <w:rFonts w:ascii="Times New Roman" w:eastAsia="宋体" w:hAnsi="Times New Roman" w:cs="Times New Roman"/>
          <w:kern w:val="0"/>
          <w:sz w:val="24"/>
          <w:szCs w:val="24"/>
        </w:rPr>
        <w:t>four stages</w:t>
      </w:r>
      <w:r w:rsidR="00A02878">
        <w:rPr>
          <w:rFonts w:ascii="Times New Roman" w:eastAsia="宋体" w:hAnsi="Times New Roman" w:cs="Times New Roman"/>
          <w:kern w:val="0"/>
          <w:sz w:val="24"/>
          <w:szCs w:val="24"/>
        </w:rPr>
        <w:t>, wh</w:t>
      </w:r>
      <w:r w:rsidR="007042C4">
        <w:rPr>
          <w:rFonts w:ascii="Times New Roman" w:eastAsia="宋体" w:hAnsi="Times New Roman" w:cs="Times New Roman"/>
          <w:kern w:val="0"/>
          <w:sz w:val="24"/>
          <w:szCs w:val="24"/>
        </w:rPr>
        <w:t>ose</w:t>
      </w:r>
      <w:r w:rsidR="00A02878">
        <w:rPr>
          <w:rFonts w:ascii="Times New Roman" w:eastAsia="宋体" w:hAnsi="Times New Roman" w:cs="Times New Roman"/>
          <w:kern w:val="0"/>
          <w:sz w:val="24"/>
          <w:szCs w:val="24"/>
        </w:rPr>
        <w:t xml:space="preserve"> </w:t>
      </w:r>
      <w:r w:rsidR="007042C4">
        <w:rPr>
          <w:rFonts w:ascii="Times New Roman" w:eastAsia="宋体" w:hAnsi="Times New Roman" w:cs="Times New Roman"/>
          <w:kern w:val="0"/>
          <w:sz w:val="24"/>
          <w:szCs w:val="24"/>
        </w:rPr>
        <w:t xml:space="preserve">detailed description will </w:t>
      </w:r>
      <w:r w:rsidR="007042C4">
        <w:rPr>
          <w:rFonts w:ascii="Times New Roman" w:eastAsia="宋体" w:hAnsi="Times New Roman" w:cs="Times New Roman"/>
          <w:kern w:val="0"/>
          <w:sz w:val="24"/>
          <w:szCs w:val="24"/>
        </w:rPr>
        <w:lastRenderedPageBreak/>
        <w:t xml:space="preserve">be given in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following. In</w:t>
      </w:r>
      <w:r w:rsidR="00C10CD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block proposer election stage, a block proposer will be randomly elected from all consensus nodes via random block proposer election algorithm. This algorithm is based on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roulette wheel selection and uses both</w:t>
      </w:r>
      <w:r w:rsidR="007042C4" w:rsidRPr="00AD0C0D">
        <w:rPr>
          <w:rFonts w:ascii="Times New Roman" w:eastAsia="宋体" w:hAnsi="Times New Roman" w:cs="Times New Roman"/>
          <w:kern w:val="0"/>
          <w:sz w:val="24"/>
          <w:szCs w:val="24"/>
        </w:rPr>
        <w:t xml:space="preserve"> </w:t>
      </w:r>
      <w:r w:rsidR="007042C4" w:rsidRPr="0057020C">
        <w:rPr>
          <w:rFonts w:ascii="Times New Roman" w:eastAsia="宋体" w:hAnsi="Times New Roman" w:cs="Times New Roman"/>
          <w:kern w:val="0"/>
          <w:sz w:val="24"/>
          <w:szCs w:val="24"/>
        </w:rPr>
        <w:t>remaining</w:t>
      </w:r>
      <w:r w:rsidR="007042C4">
        <w:rPr>
          <w:rFonts w:ascii="Times New Roman" w:eastAsia="宋体" w:hAnsi="Times New Roman" w:cs="Times New Roman"/>
          <w:kern w:val="0"/>
          <w:sz w:val="24"/>
          <w:szCs w:val="24"/>
        </w:rPr>
        <w:t xml:space="preserve"> active time and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number of generated blocks as </w:t>
      </w:r>
      <w:r w:rsidR="00941382">
        <w:rPr>
          <w:rFonts w:ascii="Times New Roman" w:eastAsia="宋体" w:hAnsi="Times New Roman" w:cs="Times New Roman"/>
          <w:kern w:val="0"/>
          <w:sz w:val="24"/>
          <w:szCs w:val="24"/>
        </w:rPr>
        <w:t xml:space="preserve">the </w:t>
      </w:r>
      <w:r w:rsidR="007042C4">
        <w:rPr>
          <w:rFonts w:ascii="Times New Roman" w:eastAsia="宋体" w:hAnsi="Times New Roman" w:cs="Times New Roman"/>
          <w:kern w:val="0"/>
          <w:sz w:val="24"/>
          <w:szCs w:val="24"/>
        </w:rPr>
        <w:t xml:space="preserve">elected weight of nodes. In </w:t>
      </w:r>
      <w:r w:rsidR="00C10CDB">
        <w:rPr>
          <w:rFonts w:ascii="Times New Roman" w:eastAsia="宋体" w:hAnsi="Times New Roman" w:cs="Times New Roman"/>
          <w:kern w:val="0"/>
          <w:sz w:val="24"/>
          <w:szCs w:val="24"/>
        </w:rPr>
        <w:t xml:space="preserve">block generation stage,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elected block proposer will </w:t>
      </w:r>
      <w:r w:rsidR="00C10CDB" w:rsidRPr="006F1D84">
        <w:rPr>
          <w:rFonts w:ascii="Times New Roman" w:eastAsia="宋体" w:hAnsi="Times New Roman" w:cs="Times New Roman"/>
          <w:kern w:val="0"/>
          <w:sz w:val="24"/>
          <w:szCs w:val="24"/>
        </w:rPr>
        <w:t xml:space="preserve">generate a new block, </w:t>
      </w:r>
      <w:r w:rsidR="00C10CDB">
        <w:rPr>
          <w:rFonts w:ascii="Times New Roman" w:eastAsia="宋体" w:hAnsi="Times New Roman" w:cs="Times New Roman"/>
          <w:kern w:val="0"/>
          <w:sz w:val="24"/>
          <w:szCs w:val="24"/>
        </w:rPr>
        <w:t xml:space="preserve">which contains a set of </w:t>
      </w:r>
      <w:r w:rsidR="00C10CDB" w:rsidRPr="006F1D84">
        <w:rPr>
          <w:rFonts w:ascii="Times New Roman" w:eastAsia="宋体" w:hAnsi="Times New Roman" w:cs="Times New Roman"/>
          <w:kern w:val="0"/>
          <w:sz w:val="24"/>
          <w:szCs w:val="24"/>
        </w:rPr>
        <w:t xml:space="preserve">transactions </w:t>
      </w:r>
      <w:r w:rsidR="00C10CDB">
        <w:rPr>
          <w:rFonts w:ascii="Times New Roman" w:eastAsia="宋体" w:hAnsi="Times New Roman" w:cs="Times New Roman"/>
          <w:kern w:val="0"/>
          <w:sz w:val="24"/>
          <w:szCs w:val="24"/>
        </w:rPr>
        <w:t xml:space="preserve">and relevant information of previous blocks and block proposer.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 xml:space="preserve">block will be broadcast to all other consensus nodes in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blockchain system</w:t>
      </w:r>
      <w:r w:rsidR="00C10CDB" w:rsidRPr="006F1D84">
        <w:rPr>
          <w:rFonts w:ascii="Times New Roman" w:eastAsia="宋体" w:hAnsi="Times New Roman" w:cs="Times New Roman"/>
          <w:kern w:val="0"/>
          <w:sz w:val="24"/>
          <w:szCs w:val="24"/>
        </w:rPr>
        <w:t>.</w:t>
      </w:r>
      <w:r w:rsidR="00C10CDB">
        <w:rPr>
          <w:rFonts w:ascii="Times New Roman" w:eastAsia="宋体" w:hAnsi="Times New Roman" w:cs="Times New Roman"/>
          <w:kern w:val="0"/>
          <w:sz w:val="24"/>
          <w:szCs w:val="24"/>
        </w:rPr>
        <w:t xml:space="preserve"> </w:t>
      </w:r>
      <w:proofErr w:type="spellStart"/>
      <w:r w:rsidR="000874F0">
        <w:rPr>
          <w:rFonts w:ascii="Times New Roman" w:eastAsia="宋体" w:hAnsi="Times New Roman" w:cs="Times New Roman"/>
          <w:kern w:val="0"/>
          <w:sz w:val="24"/>
          <w:szCs w:val="24"/>
        </w:rPr>
        <w:t>SWIB</w:t>
      </w:r>
      <w:proofErr w:type="spellEnd"/>
      <w:r w:rsidR="000874F0">
        <w:rPr>
          <w:rFonts w:ascii="Times New Roman" w:eastAsia="宋体" w:hAnsi="Times New Roman" w:cs="Times New Roman"/>
          <w:kern w:val="0"/>
          <w:sz w:val="24"/>
          <w:szCs w:val="24"/>
        </w:rPr>
        <w:t xml:space="preserve"> uses a secure threshold BLS signature scheme as voting mechanism, which is related to both </w:t>
      </w:r>
      <w:r w:rsidR="00020F67">
        <w:rPr>
          <w:rFonts w:ascii="Times New Roman" w:eastAsia="宋体" w:hAnsi="Times New Roman" w:cs="Times New Roman"/>
          <w:kern w:val="0"/>
          <w:sz w:val="24"/>
          <w:szCs w:val="24"/>
        </w:rPr>
        <w:t>block verification stage and finalization stage</w:t>
      </w:r>
      <w:r w:rsidR="000874F0">
        <w:rPr>
          <w:rFonts w:ascii="Times New Roman" w:eastAsia="宋体" w:hAnsi="Times New Roman" w:cs="Times New Roman"/>
          <w:kern w:val="0"/>
          <w:sz w:val="24"/>
          <w:szCs w:val="24"/>
        </w:rPr>
        <w:t xml:space="preserve">. </w:t>
      </w:r>
      <w:r w:rsidR="00C10CDB">
        <w:rPr>
          <w:rFonts w:ascii="Times New Roman" w:eastAsia="宋体" w:hAnsi="Times New Roman" w:cs="Times New Roman"/>
          <w:kern w:val="0"/>
          <w:sz w:val="24"/>
          <w:szCs w:val="24"/>
        </w:rPr>
        <w:t xml:space="preserve">Upon receiving </w:t>
      </w:r>
      <w:r w:rsidR="00941382">
        <w:rPr>
          <w:rFonts w:ascii="Times New Roman" w:eastAsia="宋体" w:hAnsi="Times New Roman" w:cs="Times New Roman"/>
          <w:kern w:val="0"/>
          <w:sz w:val="24"/>
          <w:szCs w:val="24"/>
        </w:rPr>
        <w:t xml:space="preserve">the </w:t>
      </w:r>
      <w:r w:rsidR="00C10CDB">
        <w:rPr>
          <w:rFonts w:ascii="Times New Roman" w:eastAsia="宋体" w:hAnsi="Times New Roman" w:cs="Times New Roman"/>
          <w:kern w:val="0"/>
          <w:sz w:val="24"/>
          <w:szCs w:val="24"/>
        </w:rPr>
        <w:t>block, nodes start block verification stage</w:t>
      </w:r>
      <w:r w:rsidR="003F74D1">
        <w:rPr>
          <w:rFonts w:ascii="Times New Roman" w:eastAsia="宋体" w:hAnsi="Times New Roman" w:cs="Times New Roman"/>
          <w:kern w:val="0"/>
          <w:sz w:val="24"/>
          <w:szCs w:val="24"/>
        </w:rPr>
        <w:t xml:space="preserve">. </w:t>
      </w:r>
      <w:r w:rsidR="00020F67">
        <w:rPr>
          <w:rFonts w:ascii="Times New Roman" w:eastAsia="宋体" w:hAnsi="Times New Roman" w:cs="Times New Roman"/>
          <w:kern w:val="0"/>
          <w:sz w:val="24"/>
          <w:szCs w:val="24"/>
        </w:rPr>
        <w:t>In this stage, n</w:t>
      </w:r>
      <w:r w:rsidR="00B2727E">
        <w:rPr>
          <w:rFonts w:ascii="Times New Roman" w:eastAsia="宋体" w:hAnsi="Times New Roman" w:cs="Times New Roman"/>
          <w:kern w:val="0"/>
          <w:sz w:val="24"/>
          <w:szCs w:val="24"/>
        </w:rPr>
        <w:t xml:space="preserve">odes will generate a partial signature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as </w:t>
      </w:r>
      <w:r w:rsidR="002C38BB">
        <w:rPr>
          <w:rFonts w:ascii="Times New Roman" w:eastAsia="宋体" w:hAnsi="Times New Roman" w:cs="Times New Roman"/>
          <w:kern w:val="0"/>
          <w:sz w:val="24"/>
          <w:szCs w:val="24"/>
        </w:rPr>
        <w:t xml:space="preserve">a </w:t>
      </w:r>
      <w:r w:rsidR="00B2727E">
        <w:rPr>
          <w:rFonts w:ascii="Times New Roman" w:eastAsia="宋体" w:hAnsi="Times New Roman" w:cs="Times New Roman"/>
          <w:kern w:val="0"/>
          <w:sz w:val="24"/>
          <w:szCs w:val="24"/>
        </w:rPr>
        <w:t xml:space="preserve">vote of </w:t>
      </w:r>
      <w:r w:rsidR="00941382">
        <w:rPr>
          <w:rFonts w:ascii="Times New Roman" w:eastAsia="宋体" w:hAnsi="Times New Roman" w:cs="Times New Roman"/>
          <w:kern w:val="0"/>
          <w:sz w:val="24"/>
          <w:szCs w:val="24"/>
        </w:rPr>
        <w:t xml:space="preserve">the </w:t>
      </w:r>
      <w:r w:rsidR="00B2727E">
        <w:rPr>
          <w:rFonts w:ascii="Times New Roman" w:eastAsia="宋体" w:hAnsi="Times New Roman" w:cs="Times New Roman"/>
          <w:kern w:val="0"/>
          <w:sz w:val="24"/>
          <w:szCs w:val="24"/>
        </w:rPr>
        <w:t xml:space="preserve">block if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block proposer and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 xml:space="preserve">content of </w:t>
      </w:r>
      <w:r w:rsidR="00941382">
        <w:rPr>
          <w:rFonts w:ascii="Times New Roman" w:eastAsia="宋体" w:hAnsi="Times New Roman" w:cs="Times New Roman"/>
          <w:kern w:val="0"/>
          <w:sz w:val="24"/>
          <w:szCs w:val="24"/>
        </w:rPr>
        <w:t xml:space="preserve">the </w:t>
      </w:r>
      <w:r w:rsidR="003F74D1">
        <w:rPr>
          <w:rFonts w:ascii="Times New Roman" w:eastAsia="宋体" w:hAnsi="Times New Roman" w:cs="Times New Roman"/>
          <w:kern w:val="0"/>
          <w:sz w:val="24"/>
          <w:szCs w:val="24"/>
        </w:rPr>
        <w:t>block</w:t>
      </w:r>
      <w:r w:rsidR="00B2727E">
        <w:rPr>
          <w:rFonts w:ascii="Times New Roman" w:eastAsia="宋体" w:hAnsi="Times New Roman" w:cs="Times New Roman"/>
          <w:kern w:val="0"/>
          <w:sz w:val="24"/>
          <w:szCs w:val="24"/>
        </w:rPr>
        <w:t xml:space="preserve"> is verified</w:t>
      </w:r>
      <w:r w:rsidR="003F74D1">
        <w:rPr>
          <w:rFonts w:ascii="Times New Roman" w:eastAsia="宋体" w:hAnsi="Times New Roman" w:cs="Times New Roman"/>
          <w:kern w:val="0"/>
          <w:sz w:val="24"/>
          <w:szCs w:val="24"/>
        </w:rPr>
        <w:t>.</w:t>
      </w:r>
      <w:r w:rsidR="00BB1FE3">
        <w:rPr>
          <w:rFonts w:ascii="Times New Roman" w:eastAsia="宋体" w:hAnsi="Times New Roman" w:cs="Times New Roman"/>
          <w:kern w:val="0"/>
          <w:sz w:val="24"/>
          <w:szCs w:val="24"/>
        </w:rPr>
        <w:t xml:space="preserve"> </w:t>
      </w:r>
      <w:r w:rsidR="00464FA3">
        <w:rPr>
          <w:rFonts w:ascii="Times New Roman" w:eastAsia="宋体" w:hAnsi="Times New Roman" w:cs="Times New Roman"/>
          <w:kern w:val="0"/>
          <w:sz w:val="24"/>
          <w:szCs w:val="24"/>
        </w:rPr>
        <w:t>Then, each n</w:t>
      </w:r>
      <w:r w:rsidR="00BB1FE3">
        <w:rPr>
          <w:rFonts w:ascii="Times New Roman" w:eastAsia="宋体" w:hAnsi="Times New Roman" w:cs="Times New Roman"/>
          <w:kern w:val="0"/>
          <w:sz w:val="24"/>
          <w:szCs w:val="24"/>
        </w:rPr>
        <w:t xml:space="preserve">ode </w:t>
      </w:r>
      <w:r w:rsidR="00464FA3">
        <w:rPr>
          <w:rFonts w:ascii="Times New Roman" w:eastAsia="宋体" w:hAnsi="Times New Roman" w:cs="Times New Roman"/>
          <w:kern w:val="0"/>
          <w:sz w:val="24"/>
          <w:szCs w:val="24"/>
        </w:rPr>
        <w:t>will</w:t>
      </w:r>
      <w:r w:rsidR="00BB1FE3">
        <w:rPr>
          <w:rFonts w:ascii="Times New Roman" w:eastAsia="宋体" w:hAnsi="Times New Roman" w:cs="Times New Roman"/>
          <w:kern w:val="0"/>
          <w:sz w:val="24"/>
          <w:szCs w:val="24"/>
        </w:rPr>
        <w:t xml:space="preserve"> aggregate a sufficient number of partial signature shares into a full signature, which</w:t>
      </w:r>
      <w:r w:rsidR="00020F67">
        <w:rPr>
          <w:rFonts w:ascii="Times New Roman" w:eastAsia="宋体" w:hAnsi="Times New Roman" w:cs="Times New Roman"/>
          <w:kern w:val="0"/>
          <w:sz w:val="24"/>
          <w:szCs w:val="24"/>
        </w:rPr>
        <w:t xml:space="preserve"> can be </w:t>
      </w:r>
      <w:r w:rsidR="00464FA3">
        <w:rPr>
          <w:rFonts w:ascii="Times New Roman" w:eastAsia="宋体" w:hAnsi="Times New Roman" w:cs="Times New Roman"/>
          <w:kern w:val="0"/>
          <w:sz w:val="24"/>
          <w:szCs w:val="24"/>
        </w:rPr>
        <w:t xml:space="preserve">verified by a main public key. </w:t>
      </w:r>
      <w:r w:rsidR="00941382">
        <w:rPr>
          <w:rFonts w:ascii="Times New Roman" w:eastAsia="宋体" w:hAnsi="Times New Roman" w:cs="Times New Roman"/>
          <w:kern w:val="0"/>
          <w:sz w:val="24"/>
          <w:szCs w:val="24"/>
        </w:rPr>
        <w:t>The</w:t>
      </w:r>
      <w:r w:rsidR="00C222FC">
        <w:rPr>
          <w:rFonts w:ascii="Times New Roman" w:eastAsia="宋体" w:hAnsi="Times New Roman" w:cs="Times New Roman"/>
          <w:kern w:val="0"/>
          <w:sz w:val="24"/>
          <w:szCs w:val="24"/>
        </w:rPr>
        <w:t xml:space="preserve"> valid</w:t>
      </w:r>
      <w:r w:rsidR="00941382">
        <w:rPr>
          <w:rFonts w:ascii="Times New Roman" w:eastAsia="宋体" w:hAnsi="Times New Roman" w:cs="Times New Roman"/>
          <w:kern w:val="0"/>
          <w:sz w:val="24"/>
          <w:szCs w:val="24"/>
        </w:rPr>
        <w:t xml:space="preserve"> </w:t>
      </w:r>
      <w:r w:rsidR="00A32F10">
        <w:rPr>
          <w:rFonts w:ascii="Times New Roman" w:eastAsia="宋体" w:hAnsi="Times New Roman" w:cs="Times New Roman"/>
          <w:kern w:val="0"/>
          <w:sz w:val="24"/>
          <w:szCs w:val="24"/>
        </w:rPr>
        <w:t xml:space="preserve">full signature will be broadcast to other nodes. </w:t>
      </w:r>
      <w:r w:rsidR="00464FA3">
        <w:rPr>
          <w:rFonts w:ascii="Times New Roman" w:eastAsia="宋体" w:hAnsi="Times New Roman" w:cs="Times New Roman"/>
          <w:kern w:val="0"/>
          <w:sz w:val="24"/>
          <w:szCs w:val="24"/>
        </w:rPr>
        <w:t xml:space="preserve">In block finalization stage, </w:t>
      </w:r>
      <w:r w:rsidR="00A32F10">
        <w:rPr>
          <w:rFonts w:ascii="Times New Roman" w:eastAsia="宋体" w:hAnsi="Times New Roman" w:cs="Times New Roman"/>
          <w:kern w:val="0"/>
          <w:sz w:val="24"/>
          <w:szCs w:val="24"/>
        </w:rPr>
        <w:t>u</w:t>
      </w:r>
      <w:r w:rsidR="00E27731">
        <w:rPr>
          <w:rFonts w:ascii="Times New Roman" w:eastAsia="宋体" w:hAnsi="Times New Roman" w:cs="Times New Roman"/>
          <w:kern w:val="0"/>
          <w:sz w:val="24"/>
          <w:szCs w:val="24"/>
        </w:rPr>
        <w:t xml:space="preserve">pon receipt or generation of a full signature, nodes will </w:t>
      </w:r>
      <w:r w:rsidR="00D049BE">
        <w:rPr>
          <w:rFonts w:ascii="Times New Roman" w:eastAsia="宋体" w:hAnsi="Times New Roman" w:cs="Times New Roman"/>
          <w:kern w:val="0"/>
          <w:sz w:val="24"/>
          <w:szCs w:val="24"/>
        </w:rPr>
        <w:t xml:space="preserve">add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full signature to </w:t>
      </w:r>
      <w:r w:rsidR="00941382">
        <w:rPr>
          <w:rFonts w:ascii="Times New Roman" w:eastAsia="宋体" w:hAnsi="Times New Roman" w:cs="Times New Roman"/>
          <w:kern w:val="0"/>
          <w:sz w:val="24"/>
          <w:szCs w:val="24"/>
        </w:rPr>
        <w:t xml:space="preserve">the </w:t>
      </w:r>
      <w:r w:rsidR="00D049BE">
        <w:rPr>
          <w:rFonts w:ascii="Times New Roman" w:eastAsia="宋体" w:hAnsi="Times New Roman" w:cs="Times New Roman"/>
          <w:kern w:val="0"/>
          <w:sz w:val="24"/>
          <w:szCs w:val="24"/>
        </w:rPr>
        <w:t xml:space="preserve">corresponding block, </w:t>
      </w:r>
      <w:r w:rsidR="00E27731">
        <w:rPr>
          <w:rFonts w:ascii="Times New Roman" w:eastAsia="宋体" w:hAnsi="Times New Roman" w:cs="Times New Roman"/>
          <w:kern w:val="0"/>
          <w:sz w:val="24"/>
          <w:szCs w:val="24"/>
        </w:rPr>
        <w:t xml:space="preserve">append </w:t>
      </w:r>
      <w:r w:rsidR="00941382">
        <w:rPr>
          <w:rFonts w:ascii="Times New Roman" w:eastAsia="宋体" w:hAnsi="Times New Roman" w:cs="Times New Roman"/>
          <w:kern w:val="0"/>
          <w:sz w:val="24"/>
          <w:szCs w:val="24"/>
        </w:rPr>
        <w:t xml:space="preserve">the </w:t>
      </w:r>
      <w:r w:rsidR="00E27731">
        <w:rPr>
          <w:rFonts w:ascii="Times New Roman" w:eastAsia="宋体" w:hAnsi="Times New Roman" w:cs="Times New Roman"/>
          <w:kern w:val="0"/>
          <w:sz w:val="24"/>
          <w:szCs w:val="24"/>
        </w:rPr>
        <w:t xml:space="preserve">block </w:t>
      </w:r>
      <w:r w:rsidR="00E27731">
        <w:rPr>
          <w:rFonts w:ascii="Times New Roman" w:eastAsia="宋体" w:hAnsi="Times New Roman" w:cs="Times New Roman" w:hint="eastAsia"/>
          <w:kern w:val="0"/>
          <w:sz w:val="24"/>
          <w:szCs w:val="24"/>
        </w:rPr>
        <w:t>into</w:t>
      </w:r>
      <w:r w:rsidR="00E27731">
        <w:rPr>
          <w:rFonts w:ascii="Times New Roman" w:eastAsia="宋体" w:hAnsi="Times New Roman" w:cs="Times New Roman"/>
          <w:kern w:val="0"/>
          <w:sz w:val="24"/>
          <w:szCs w:val="24"/>
        </w:rPr>
        <w:t xml:space="preserve"> their local blockchain</w:t>
      </w:r>
      <w:r w:rsidR="00D049BE">
        <w:rPr>
          <w:rFonts w:ascii="Times New Roman" w:eastAsia="宋体" w:hAnsi="Times New Roman" w:cs="Times New Roman"/>
          <w:kern w:val="0"/>
          <w:sz w:val="24"/>
          <w:szCs w:val="24"/>
        </w:rPr>
        <w:t>, and update their node list</w:t>
      </w:r>
      <w:r w:rsidR="00E27731">
        <w:rPr>
          <w:rFonts w:ascii="Times New Roman" w:eastAsia="宋体" w:hAnsi="Times New Roman" w:cs="Times New Roman"/>
          <w:kern w:val="0"/>
          <w:sz w:val="24"/>
          <w:szCs w:val="24"/>
        </w:rPr>
        <w:t>. After that, nodes will start a new round.</w:t>
      </w:r>
      <w:r w:rsidR="00D124BB">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1C048C">
        <w:rPr>
          <w:rFonts w:ascii="Times New Roman" w:eastAsia="宋体" w:hAnsi="Times New Roman" w:cs="Times New Roman"/>
          <w:kern w:val="0"/>
          <w:sz w:val="24"/>
          <w:szCs w:val="24"/>
        </w:rPr>
        <w:t>process of executing a complete consensus round is presented in Algorithm 1.</w:t>
      </w:r>
      <w:r w:rsidR="00464FA3">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 xml:space="preserve">To ensure jamming-resistant communication over wireless channels, </w:t>
      </w:r>
      <w:r w:rsidR="00941382">
        <w:rPr>
          <w:rFonts w:ascii="Times New Roman" w:eastAsia="宋体" w:hAnsi="Times New Roman" w:cs="Times New Roman"/>
          <w:kern w:val="0"/>
          <w:sz w:val="24"/>
          <w:szCs w:val="24"/>
        </w:rPr>
        <w:t xml:space="preserve">the </w:t>
      </w:r>
      <w:proofErr w:type="spellStart"/>
      <w:r w:rsidR="008F620E">
        <w:rPr>
          <w:rFonts w:ascii="Times New Roman" w:eastAsia="宋体" w:hAnsi="Times New Roman" w:cs="Times New Roman"/>
          <w:kern w:val="0"/>
          <w:sz w:val="24"/>
          <w:szCs w:val="24"/>
        </w:rPr>
        <w:t>B</w:t>
      </w:r>
      <w:r w:rsidR="00D049BE">
        <w:rPr>
          <w:rFonts w:ascii="Times New Roman" w:eastAsia="宋体" w:hAnsi="Times New Roman" w:cs="Times New Roman"/>
          <w:kern w:val="0"/>
          <w:sz w:val="24"/>
          <w:szCs w:val="24"/>
        </w:rPr>
        <w:t>roadcast</w:t>
      </w:r>
      <w:r w:rsidR="00B147A0">
        <w:rPr>
          <w:rFonts w:ascii="Times New Roman" w:eastAsia="宋体" w:hAnsi="Times New Roman" w:cs="Times New Roman"/>
          <w:kern w:val="0"/>
          <w:sz w:val="24"/>
          <w:szCs w:val="24"/>
        </w:rPr>
        <w:t>Message</w:t>
      </w:r>
      <w:proofErr w:type="spellEnd"/>
      <w:r w:rsidR="00D049BE">
        <w:rPr>
          <w:rFonts w:ascii="Times New Roman" w:eastAsia="宋体" w:hAnsi="Times New Roman" w:cs="Times New Roman"/>
          <w:kern w:val="0"/>
          <w:sz w:val="24"/>
          <w:szCs w:val="24"/>
        </w:rPr>
        <w:t xml:space="preserve"> </w:t>
      </w:r>
      <w:r w:rsidR="004443C2">
        <w:rPr>
          <w:rFonts w:ascii="Times New Roman" w:eastAsia="宋体" w:hAnsi="Times New Roman" w:cs="Times New Roman"/>
          <w:kern w:val="0"/>
          <w:sz w:val="24"/>
          <w:szCs w:val="24"/>
        </w:rPr>
        <w:t>subroutine presented in Algorithm 2 is employed to broadcast signatures</w:t>
      </w:r>
      <w:r w:rsidR="00873C25">
        <w:rPr>
          <w:rFonts w:ascii="Times New Roman" w:eastAsia="宋体" w:hAnsi="Times New Roman" w:cs="Times New Roman"/>
          <w:kern w:val="0"/>
          <w:sz w:val="24"/>
          <w:szCs w:val="24"/>
        </w:rPr>
        <w:t>.</w:t>
      </w:r>
    </w:p>
    <w:p w14:paraId="6FB01D8C" w14:textId="44B40B90" w:rsidR="008437DB" w:rsidRDefault="00DE78A9" w:rsidP="008437DB">
      <w:pPr>
        <w:spacing w:beforeLines="50" w:before="156" w:afterLines="50" w:after="156"/>
        <w:rPr>
          <w:rFonts w:ascii="Times New Roman" w:eastAsia="宋体" w:hAnsi="Times New Roman" w:cs="Times New Roman"/>
          <w:kern w:val="0"/>
          <w:sz w:val="24"/>
          <w:szCs w:val="24"/>
        </w:rPr>
      </w:pPr>
      <w:r w:rsidRPr="008407A8">
        <w:rPr>
          <w:rFonts w:ascii="Times New Roman" w:eastAsia="宋体" w:hAnsi="Times New Roman" w:cs="Times New Roman"/>
          <w:kern w:val="0"/>
          <w:position w:val="-6"/>
          <w:sz w:val="24"/>
          <w:szCs w:val="24"/>
        </w:rPr>
        <w:object w:dxaOrig="9698" w:dyaOrig="10222" w14:anchorId="526A7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4.6pt;height:437.55pt" o:ole="">
            <v:imagedata r:id="rId9" o:title=""/>
          </v:shape>
          <o:OLEObject Type="Embed" ProgID="Equation.Ribbit" ShapeID="_x0000_i1036" DrawAspect="Content" ObjectID="_1718801253" r:id="rId10"/>
        </w:object>
      </w:r>
    </w:p>
    <w:p w14:paraId="6040FC82" w14:textId="488DDCEA" w:rsidR="004443C2" w:rsidRDefault="00E27731" w:rsidP="004443C2">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To join a blockchain system, nodes require to obtain identit</w:t>
      </w:r>
      <w:r w:rsidR="002B18A0">
        <w:rPr>
          <w:rFonts w:ascii="Times New Roman" w:eastAsia="宋体" w:hAnsi="Times New Roman" w:cs="Times New Roman"/>
          <w:kern w:val="0"/>
          <w:sz w:val="24"/>
          <w:szCs w:val="24"/>
        </w:rPr>
        <w:t>ies</w:t>
      </w:r>
      <w:r>
        <w:rPr>
          <w:rFonts w:ascii="Times New Roman" w:eastAsia="宋体" w:hAnsi="Times New Roman" w:cs="Times New Roman"/>
          <w:kern w:val="0"/>
          <w:sz w:val="24"/>
          <w:szCs w:val="24"/>
        </w:rPr>
        <w:t xml:space="preserve"> and system relevant information.</w:t>
      </w:r>
      <w:r w:rsidR="002B18A0">
        <w:rPr>
          <w:rFonts w:ascii="Times New Roman" w:eastAsia="宋体" w:hAnsi="Times New Roman" w:cs="Times New Roman"/>
          <w:kern w:val="0"/>
          <w:sz w:val="24"/>
          <w:szCs w:val="24"/>
        </w:rPr>
        <w:t xml:space="preserve"> New nodes </w:t>
      </w:r>
      <w:r w:rsidR="00BB67B3">
        <w:rPr>
          <w:rFonts w:ascii="Times New Roman" w:eastAsia="宋体" w:hAnsi="Times New Roman" w:cs="Times New Roman"/>
          <w:kern w:val="0"/>
          <w:sz w:val="24"/>
          <w:szCs w:val="24"/>
        </w:rPr>
        <w:t>get</w:t>
      </w:r>
      <w:r w:rsidR="002B18A0">
        <w:rPr>
          <w:rFonts w:ascii="Times New Roman" w:eastAsia="宋体" w:hAnsi="Times New Roman" w:cs="Times New Roman"/>
          <w:kern w:val="0"/>
          <w:sz w:val="24"/>
          <w:szCs w:val="24"/>
        </w:rPr>
        <w:t xml:space="preserve"> identities</w:t>
      </w:r>
      <w:r w:rsidR="00F7412D">
        <w:rPr>
          <w:rFonts w:ascii="Times New Roman" w:eastAsia="宋体" w:hAnsi="Times New Roman" w:cs="Times New Roman"/>
          <w:kern w:val="0"/>
          <w:sz w:val="24"/>
          <w:szCs w:val="24"/>
        </w:rPr>
        <w:t xml:space="preserve"> and active time</w:t>
      </w:r>
      <w:r w:rsidR="002B18A0">
        <w:rPr>
          <w:rFonts w:ascii="Times New Roman" w:eastAsia="宋体" w:hAnsi="Times New Roman" w:cs="Times New Roman"/>
          <w:kern w:val="0"/>
          <w:sz w:val="24"/>
          <w:szCs w:val="24"/>
        </w:rPr>
        <w:t xml:space="preserve"> by depositing certain amount of money. These money will be stored in a virtual account, and can </w:t>
      </w:r>
      <w:r w:rsidR="001A49A7">
        <w:rPr>
          <w:rFonts w:ascii="Times New Roman" w:eastAsia="宋体" w:hAnsi="Times New Roman" w:cs="Times New Roman"/>
          <w:kern w:val="0"/>
          <w:sz w:val="24"/>
          <w:szCs w:val="24"/>
        </w:rPr>
        <w:t xml:space="preserve">only </w:t>
      </w:r>
      <w:r w:rsidR="002B18A0">
        <w:rPr>
          <w:rFonts w:ascii="Times New Roman" w:eastAsia="宋体" w:hAnsi="Times New Roman" w:cs="Times New Roman"/>
          <w:kern w:val="0"/>
          <w:sz w:val="24"/>
          <w:szCs w:val="24"/>
        </w:rPr>
        <w:t xml:space="preserve">be taken out by </w:t>
      </w:r>
      <w:r w:rsidR="00941382">
        <w:rPr>
          <w:rFonts w:ascii="Times New Roman" w:eastAsia="宋体" w:hAnsi="Times New Roman" w:cs="Times New Roman"/>
          <w:kern w:val="0"/>
          <w:sz w:val="24"/>
          <w:szCs w:val="24"/>
        </w:rPr>
        <w:t xml:space="preserve">the </w:t>
      </w:r>
      <w:r w:rsidR="002B18A0">
        <w:rPr>
          <w:rFonts w:ascii="Times New Roman" w:eastAsia="宋体" w:hAnsi="Times New Roman" w:cs="Times New Roman"/>
          <w:kern w:val="0"/>
          <w:sz w:val="24"/>
          <w:szCs w:val="24"/>
        </w:rPr>
        <w:t xml:space="preserve">depositor </w:t>
      </w:r>
      <w:r w:rsidR="001A49A7">
        <w:rPr>
          <w:rFonts w:ascii="Times New Roman" w:eastAsia="宋体" w:hAnsi="Times New Roman" w:cs="Times New Roman"/>
          <w:kern w:val="0"/>
          <w:sz w:val="24"/>
          <w:szCs w:val="24"/>
        </w:rPr>
        <w:t xml:space="preserve">through </w:t>
      </w:r>
      <w:r w:rsidR="002B18A0">
        <w:rPr>
          <w:rFonts w:ascii="Times New Roman" w:eastAsia="宋体" w:hAnsi="Times New Roman" w:cs="Times New Roman"/>
          <w:kern w:val="0"/>
          <w:sz w:val="24"/>
          <w:szCs w:val="24"/>
        </w:rPr>
        <w:t>execut</w:t>
      </w:r>
      <w:r w:rsidR="001A49A7">
        <w:rPr>
          <w:rFonts w:ascii="Times New Roman" w:eastAsia="宋体" w:hAnsi="Times New Roman" w:cs="Times New Roman"/>
          <w:kern w:val="0"/>
          <w:sz w:val="24"/>
          <w:szCs w:val="24"/>
        </w:rPr>
        <w:t xml:space="preserve">ing </w:t>
      </w:r>
      <w:r w:rsidR="00BB67B3">
        <w:rPr>
          <w:rFonts w:ascii="Times New Roman" w:eastAsia="宋体" w:hAnsi="Times New Roman" w:cs="Times New Roman"/>
          <w:kern w:val="0"/>
          <w:sz w:val="24"/>
          <w:szCs w:val="24"/>
        </w:rPr>
        <w:t xml:space="preserve">an </w:t>
      </w:r>
      <w:r w:rsidR="002B18A0">
        <w:rPr>
          <w:rFonts w:ascii="Times New Roman" w:eastAsia="宋体" w:hAnsi="Times New Roman" w:cs="Times New Roman"/>
          <w:kern w:val="0"/>
          <w:sz w:val="24"/>
          <w:szCs w:val="24"/>
        </w:rPr>
        <w:t>unpledged operation.</w:t>
      </w:r>
      <w:r w:rsidR="00BB67B3">
        <w:rPr>
          <w:rFonts w:ascii="Times New Roman" w:eastAsia="宋体" w:hAnsi="Times New Roman" w:cs="Times New Roman"/>
          <w:kern w:val="0"/>
          <w:sz w:val="24"/>
          <w:szCs w:val="24"/>
        </w:rPr>
        <w:t xml:space="preserve"> Then, nodes obtain their private-public key pair and a main public key via a distributed key generation algorithm. </w:t>
      </w:r>
      <w:r w:rsidR="002A464E">
        <w:rPr>
          <w:rFonts w:ascii="Times New Roman" w:eastAsia="宋体" w:hAnsi="Times New Roman" w:cs="Times New Roman"/>
          <w:kern w:val="0"/>
          <w:sz w:val="24"/>
          <w:szCs w:val="24"/>
        </w:rPr>
        <w:t xml:space="preserve">Nodes gain </w:t>
      </w:r>
      <w:r w:rsidR="00941382">
        <w:rPr>
          <w:rFonts w:ascii="Times New Roman" w:eastAsia="宋体" w:hAnsi="Times New Roman" w:cs="Times New Roman"/>
          <w:kern w:val="0"/>
          <w:sz w:val="24"/>
          <w:szCs w:val="24"/>
        </w:rPr>
        <w:t xml:space="preserve">the </w:t>
      </w:r>
      <w:r w:rsidR="002A464E">
        <w:rPr>
          <w:rFonts w:ascii="Times New Roman" w:eastAsia="宋体" w:hAnsi="Times New Roman" w:cs="Times New Roman"/>
          <w:kern w:val="0"/>
          <w:sz w:val="24"/>
          <w:szCs w:val="24"/>
        </w:rPr>
        <w:t xml:space="preserve">information of other nodes and blockchain by exchanging messages. Nodes </w:t>
      </w:r>
      <w:r w:rsidR="000E1D7A">
        <w:rPr>
          <w:rFonts w:ascii="Times New Roman" w:eastAsia="宋体" w:hAnsi="Times New Roman" w:cs="Times New Roman"/>
          <w:kern w:val="0"/>
          <w:sz w:val="24"/>
          <w:szCs w:val="24"/>
        </w:rPr>
        <w:t xml:space="preserve">start participating consensus process when they have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latest blockchain</w:t>
      </w:r>
      <w:r w:rsidR="000C16E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 xml:space="preserve">random seed of </w:t>
      </w:r>
      <w:r w:rsidR="00941382">
        <w:rPr>
          <w:rFonts w:ascii="Times New Roman" w:eastAsia="宋体" w:hAnsi="Times New Roman" w:cs="Times New Roman"/>
          <w:kern w:val="0"/>
          <w:sz w:val="24"/>
          <w:szCs w:val="24"/>
        </w:rPr>
        <w:t xml:space="preserve">the </w:t>
      </w:r>
      <w:r w:rsidR="000C16E3">
        <w:rPr>
          <w:rFonts w:ascii="Times New Roman" w:eastAsia="宋体" w:hAnsi="Times New Roman" w:cs="Times New Roman"/>
          <w:kern w:val="0"/>
          <w:sz w:val="24"/>
          <w:szCs w:val="24"/>
        </w:rPr>
        <w:t>current round,</w:t>
      </w:r>
      <w:r w:rsidR="000E1D7A">
        <w:rPr>
          <w:rFonts w:ascii="Times New Roman" w:eastAsia="宋体" w:hAnsi="Times New Roman" w:cs="Times New Roman"/>
          <w:kern w:val="0"/>
          <w:sz w:val="24"/>
          <w:szCs w:val="24"/>
        </w:rPr>
        <w:t xml:space="preserve"> and a consensus node list that ordered by </w:t>
      </w:r>
      <w:r w:rsidR="00941382">
        <w:rPr>
          <w:rFonts w:ascii="Times New Roman" w:eastAsia="宋体" w:hAnsi="Times New Roman" w:cs="Times New Roman"/>
          <w:kern w:val="0"/>
          <w:sz w:val="24"/>
          <w:szCs w:val="24"/>
        </w:rPr>
        <w:t xml:space="preserve">the </w:t>
      </w:r>
      <w:r w:rsidR="000E1D7A">
        <w:rPr>
          <w:rFonts w:ascii="Times New Roman" w:eastAsia="宋体" w:hAnsi="Times New Roman" w:cs="Times New Roman"/>
          <w:kern w:val="0"/>
          <w:sz w:val="24"/>
          <w:szCs w:val="24"/>
        </w:rPr>
        <w:t xml:space="preserve">hash value of </w:t>
      </w:r>
      <w:r w:rsidR="00866F39">
        <w:rPr>
          <w:rFonts w:ascii="Times New Roman" w:eastAsia="宋体" w:hAnsi="Times New Roman" w:cs="Times New Roman"/>
          <w:kern w:val="0"/>
          <w:sz w:val="24"/>
          <w:szCs w:val="24"/>
        </w:rPr>
        <w:t>their</w:t>
      </w:r>
      <w:r w:rsidR="000E1D7A">
        <w:rPr>
          <w:rFonts w:ascii="Times New Roman" w:eastAsia="宋体" w:hAnsi="Times New Roman" w:cs="Times New Roman"/>
          <w:kern w:val="0"/>
          <w:sz w:val="24"/>
          <w:szCs w:val="24"/>
        </w:rPr>
        <w:t xml:space="preserve"> public keys.</w:t>
      </w:r>
    </w:p>
    <w:p w14:paraId="0560E709" w14:textId="2C1C1259" w:rsidR="00C222FC" w:rsidRDefault="00D702B8" w:rsidP="00B874ED">
      <w:pPr>
        <w:spacing w:beforeLines="50" w:before="156" w:afterLines="50" w:after="156"/>
        <w:rPr>
          <w:rFonts w:ascii="Times New Roman" w:eastAsia="宋体" w:hAnsi="Times New Roman" w:cs="Times New Roman"/>
          <w:kern w:val="0"/>
          <w:sz w:val="24"/>
          <w:szCs w:val="24"/>
        </w:rPr>
      </w:pPr>
      <w:r w:rsidRPr="00616C91">
        <w:rPr>
          <w:rFonts w:ascii="Times New Roman" w:eastAsia="宋体" w:hAnsi="Times New Roman" w:cs="Times New Roman"/>
          <w:kern w:val="0"/>
          <w:position w:val="-6"/>
          <w:sz w:val="24"/>
          <w:szCs w:val="24"/>
        </w:rPr>
        <w:object w:dxaOrig="9698" w:dyaOrig="5784" w14:anchorId="718BF891">
          <v:shape id="_x0000_i1038" type="#_x0000_t75" style="width:414.6pt;height:247.25pt" o:ole="">
            <v:imagedata r:id="rId11" o:title=""/>
          </v:shape>
          <o:OLEObject Type="Embed" ProgID="Equation.Ribbit" ShapeID="_x0000_i1038" DrawAspect="Content" ObjectID="_1718801254" r:id="rId12"/>
        </w:object>
      </w:r>
    </w:p>
    <w:p w14:paraId="2D408AC0" w14:textId="2A8AA897" w:rsidR="00A2107C" w:rsidRPr="00FA2CCC" w:rsidRDefault="00A2107C" w:rsidP="00A2107C">
      <w:pPr>
        <w:pStyle w:val="2"/>
        <w:tabs>
          <w:tab w:val="num" w:pos="360"/>
        </w:tabs>
        <w:rPr>
          <w:rFonts w:ascii="Times New Roman" w:eastAsia="宋体" w:hAnsi="Times New Roman" w:cs="Times New Roman"/>
          <w:sz w:val="24"/>
          <w:szCs w:val="24"/>
        </w:rPr>
      </w:pPr>
      <w:bookmarkStart w:id="10"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10"/>
      <w:r w:rsidR="00941382">
        <w:rPr>
          <w:rFonts w:ascii="Times New Roman" w:eastAsia="黑体" w:hAnsi="Times New Roman" w:cs="Times New Roman"/>
          <w:sz w:val="28"/>
          <w:szCs w:val="28"/>
        </w:rPr>
        <w:t xml:space="preserve">The </w:t>
      </w:r>
      <w:proofErr w:type="spellStart"/>
      <w:r>
        <w:rPr>
          <w:rFonts w:ascii="Times New Roman" w:eastAsia="黑体" w:hAnsi="Times New Roman" w:cs="Times New Roman"/>
          <w:sz w:val="28"/>
          <w:szCs w:val="28"/>
        </w:rPr>
        <w:t>SWIB</w:t>
      </w:r>
      <w:proofErr w:type="spellEnd"/>
      <w:r>
        <w:rPr>
          <w:rFonts w:ascii="Times New Roman" w:eastAsia="黑体" w:hAnsi="Times New Roman" w:cs="Times New Roman"/>
          <w:sz w:val="28"/>
          <w:szCs w:val="28"/>
        </w:rPr>
        <w:t xml:space="preserve"> Protocol</w:t>
      </w:r>
    </w:p>
    <w:p w14:paraId="28154927" w14:textId="6BD24F4E" w:rsidR="008407A8" w:rsidRPr="00521C86" w:rsidRDefault="00A2107C" w:rsidP="004443C2">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is a four-stages </w:t>
      </w:r>
      <w:r w:rsidR="00B12F31">
        <w:rPr>
          <w:rFonts w:ascii="Times New Roman" w:eastAsia="宋体" w:hAnsi="Times New Roman" w:cs="Times New Roman"/>
          <w:kern w:val="0"/>
          <w:sz w:val="24"/>
          <w:szCs w:val="24"/>
        </w:rPr>
        <w:t xml:space="preserve">framework blockchain consensus </w:t>
      </w:r>
      <w:r>
        <w:rPr>
          <w:rFonts w:ascii="Times New Roman" w:eastAsia="宋体" w:hAnsi="Times New Roman" w:cs="Times New Roman"/>
          <w:kern w:val="0"/>
          <w:sz w:val="24"/>
          <w:szCs w:val="24"/>
        </w:rPr>
        <w:t>protocol</w:t>
      </w:r>
      <w:r w:rsidR="00B12F31">
        <w:rPr>
          <w:rFonts w:ascii="Times New Roman" w:eastAsia="宋体" w:hAnsi="Times New Roman" w:cs="Times New Roman"/>
          <w:kern w:val="0"/>
          <w:sz w:val="24"/>
          <w:szCs w:val="24"/>
        </w:rPr>
        <w:t>, which achieves consensus on blocks among consensus nodes</w:t>
      </w:r>
      <w:r>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following, we shall present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detail</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of these stages.</w:t>
      </w:r>
    </w:p>
    <w:p w14:paraId="49341D7F" w14:textId="77777777" w:rsidR="00A2107C" w:rsidRPr="00F17EE9"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 xml:space="preserve">1 </w:t>
      </w:r>
      <w:r w:rsidRPr="00580D93">
        <w:rPr>
          <w:rFonts w:ascii="Times New Roman" w:eastAsia="宋体" w:hAnsi="Times New Roman" w:cs="Times New Roman"/>
          <w:sz w:val="24"/>
          <w:szCs w:val="24"/>
        </w:rPr>
        <w:t>Block Proposer Election</w:t>
      </w:r>
      <w:r>
        <w:rPr>
          <w:rFonts w:ascii="Times New Roman" w:eastAsia="宋体" w:hAnsi="Times New Roman" w:cs="Times New Roman"/>
          <w:sz w:val="24"/>
          <w:szCs w:val="24"/>
        </w:rPr>
        <w:t xml:space="preserve"> Stage</w:t>
      </w:r>
    </w:p>
    <w:p w14:paraId="452525A7" w14:textId="56202226" w:rsidR="00A2107C" w:rsidRPr="00A3252A" w:rsidRDefault="00B12F31" w:rsidP="00A3252A">
      <w:pPr>
        <w:spacing w:afterLines="100" w:after="312"/>
        <w:ind w:firstLine="420"/>
        <w:rPr>
          <w:ins w:id="11" w:author="Zhang Li" w:date="2022-06-30T18:50:00Z"/>
          <w:rFonts w:ascii="Times New Roman" w:eastAsia="宋体" w:hAnsi="Times New Roman" w:cs="Times New Roman"/>
          <w:b/>
          <w:bCs/>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block proposer election stage, we </w:t>
      </w:r>
      <w:r w:rsidR="00390F7E">
        <w:rPr>
          <w:rFonts w:ascii="Times New Roman" w:eastAsia="宋体" w:hAnsi="Times New Roman" w:cs="Times New Roman"/>
          <w:kern w:val="0"/>
          <w:sz w:val="24"/>
          <w:szCs w:val="24"/>
        </w:rPr>
        <w:t>present</w:t>
      </w:r>
      <w:r>
        <w:rPr>
          <w:rFonts w:ascii="Times New Roman" w:eastAsia="宋体" w:hAnsi="Times New Roman" w:cs="Times New Roman"/>
          <w:kern w:val="0"/>
          <w:sz w:val="24"/>
          <w:szCs w:val="24"/>
        </w:rPr>
        <w:t xml:space="preserve"> a random block proposer election algorithm</w:t>
      </w:r>
      <w:r w:rsidR="00390F7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based on a roulette wheel selection to randomly elect a unique</w:t>
      </w:r>
      <w:r w:rsidRPr="00B12F3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random block proposer election algorithm (Algorithm </w:t>
      </w:r>
      <w:r w:rsidR="00D44D27">
        <w:rPr>
          <w:rFonts w:ascii="Times New Roman" w:eastAsia="宋体" w:hAnsi="Times New Roman" w:cs="Times New Roman"/>
          <w:kern w:val="0"/>
          <w:sz w:val="24"/>
          <w:szCs w:val="24"/>
        </w:rPr>
        <w:t xml:space="preserve">1 </w:t>
      </w:r>
      <w:r w:rsidR="001C1AAE">
        <w:rPr>
          <w:rFonts w:ascii="Times New Roman" w:eastAsia="宋体" w:hAnsi="Times New Roman" w:cs="Times New Roman"/>
          <w:kern w:val="0"/>
          <w:sz w:val="24"/>
          <w:szCs w:val="24"/>
        </w:rPr>
        <w:t>lines 5-8</w:t>
      </w:r>
      <w:r w:rsidR="00B77D74">
        <w:rPr>
          <w:rFonts w:ascii="Times New Roman" w:eastAsia="宋体" w:hAnsi="Times New Roman" w:cs="Times New Roman"/>
          <w:kern w:val="0"/>
          <w:sz w:val="24"/>
          <w:szCs w:val="24"/>
        </w:rPr>
        <w:t>) first generates a random value</w:t>
      </w:r>
      <w:r w:rsidR="00505AD7">
        <w:rPr>
          <w:rFonts w:ascii="Times New Roman" w:eastAsia="宋体" w:hAnsi="Times New Roman" w:cs="Times New Roman"/>
          <w:kern w:val="0"/>
          <w:sz w:val="24"/>
          <w:szCs w:val="24"/>
        </w:rPr>
        <w:t xml:space="preserve"> in</w:t>
      </w:r>
      <w:r w:rsidR="00B77D74">
        <w:rPr>
          <w:rFonts w:ascii="Times New Roman" w:eastAsia="宋体" w:hAnsi="Times New Roman" w:cs="Times New Roman"/>
          <w:kern w:val="0"/>
          <w:sz w:val="24"/>
          <w:szCs w:val="24"/>
        </w:rPr>
        <w:t xml:space="preserve"> election process. Then, a </w:t>
      </w:r>
      <w:r w:rsidR="00F7412D">
        <w:rPr>
          <w:rFonts w:ascii="Times New Roman" w:eastAsia="宋体" w:hAnsi="Times New Roman" w:cs="Times New Roman" w:hint="eastAsia"/>
          <w:kern w:val="0"/>
          <w:sz w:val="24"/>
          <w:szCs w:val="24"/>
        </w:rPr>
        <w:t>roul</w:t>
      </w:r>
      <w:r w:rsidR="00F7412D">
        <w:rPr>
          <w:rFonts w:ascii="Times New Roman" w:eastAsia="宋体" w:hAnsi="Times New Roman" w:cs="Times New Roman"/>
          <w:kern w:val="0"/>
          <w:sz w:val="24"/>
          <w:szCs w:val="24"/>
        </w:rPr>
        <w:t xml:space="preserve">ette </w:t>
      </w:r>
      <w:r w:rsidR="00B77D74">
        <w:rPr>
          <w:rFonts w:ascii="Times New Roman" w:eastAsia="宋体" w:hAnsi="Times New Roman" w:cs="Times New Roman"/>
          <w:kern w:val="0"/>
          <w:sz w:val="24"/>
          <w:szCs w:val="24"/>
        </w:rPr>
        <w:t xml:space="preserve">wheel will be constructed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stability of nodes.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elected probability </w:t>
      </w:r>
      <w:r w:rsidR="00B77D74">
        <w:rPr>
          <w:rFonts w:ascii="Times New Roman" w:eastAsia="宋体" w:hAnsi="Times New Roman" w:cs="Times New Roman" w:hint="eastAsia"/>
          <w:kern w:val="0"/>
          <w:sz w:val="24"/>
          <w:szCs w:val="24"/>
        </w:rPr>
        <w:t>o</w:t>
      </w:r>
      <w:r w:rsidR="00B77D74">
        <w:rPr>
          <w:rFonts w:ascii="Times New Roman" w:eastAsia="宋体" w:hAnsi="Times New Roman" w:cs="Times New Roman"/>
          <w:kern w:val="0"/>
          <w:sz w:val="24"/>
          <w:szCs w:val="24"/>
        </w:rPr>
        <w:t xml:space="preserve">f nodes in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wheel is proportional to their stability. Finally, a block proposer of current round </w:t>
      </w:r>
      <w:r w:rsidR="00AB04C0">
        <w:rPr>
          <w:rFonts w:ascii="Times New Roman" w:eastAsia="宋体" w:hAnsi="Times New Roman" w:cs="Times New Roman"/>
          <w:kern w:val="0"/>
          <w:sz w:val="24"/>
          <w:szCs w:val="24"/>
        </w:rPr>
        <w:t>is</w:t>
      </w:r>
      <w:r w:rsidR="00B77D74">
        <w:rPr>
          <w:rFonts w:ascii="Times New Roman" w:eastAsia="宋体" w:hAnsi="Times New Roman" w:cs="Times New Roman"/>
          <w:kern w:val="0"/>
          <w:sz w:val="24"/>
          <w:szCs w:val="24"/>
        </w:rPr>
        <w:t xml:space="preserve"> determined according to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 xml:space="preserve">random value and </w:t>
      </w:r>
      <w:r w:rsidR="00941382">
        <w:rPr>
          <w:rFonts w:ascii="Times New Roman" w:eastAsia="宋体" w:hAnsi="Times New Roman" w:cs="Times New Roman"/>
          <w:kern w:val="0"/>
          <w:sz w:val="24"/>
          <w:szCs w:val="24"/>
        </w:rPr>
        <w:t xml:space="preserve">the </w:t>
      </w:r>
      <w:r w:rsidR="00B77D74">
        <w:rPr>
          <w:rFonts w:ascii="Times New Roman" w:eastAsia="宋体" w:hAnsi="Times New Roman" w:cs="Times New Roman"/>
          <w:kern w:val="0"/>
          <w:sz w:val="24"/>
          <w:szCs w:val="24"/>
        </w:rPr>
        <w:t>wheel constructing by elected probability of nodes.</w:t>
      </w:r>
    </w:p>
    <w:p w14:paraId="7775DD05" w14:textId="02AB8D31" w:rsidR="00506BD6" w:rsidRDefault="005E4B44" w:rsidP="00506B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4762AC">
        <w:rPr>
          <w:rFonts w:ascii="Times New Roman" w:eastAsia="宋体" w:hAnsi="Times New Roman" w:cs="Times New Roman"/>
          <w:kern w:val="0"/>
          <w:sz w:val="24"/>
          <w:szCs w:val="24"/>
        </w:rPr>
        <w:t xml:space="preserve"> distributed randomness generation function</w:t>
      </w:r>
      <w:r w:rsidR="00273CCE">
        <w:rPr>
          <w:rFonts w:ascii="Times New Roman" w:eastAsia="宋体" w:hAnsi="Times New Roman" w:cs="Times New Roman"/>
          <w:kern w:val="0"/>
          <w:sz w:val="24"/>
          <w:szCs w:val="24"/>
        </w:rPr>
        <w:t xml:space="preserve"> </w:t>
      </w:r>
      <w:r w:rsidR="00DD2AF2">
        <w:rPr>
          <w:rFonts w:ascii="Times New Roman" w:eastAsia="宋体" w:hAnsi="Times New Roman" w:cs="Times New Roman"/>
          <w:kern w:val="0"/>
          <w:sz w:val="24"/>
          <w:szCs w:val="24"/>
        </w:rPr>
        <w:t xml:space="preserve">allows </w:t>
      </w:r>
      <w:r w:rsidR="00273CCE">
        <w:rPr>
          <w:rFonts w:ascii="Times New Roman" w:eastAsia="宋体" w:hAnsi="Times New Roman" w:cs="Times New Roman"/>
          <w:kern w:val="0"/>
          <w:sz w:val="24"/>
          <w:szCs w:val="24"/>
        </w:rPr>
        <w:t xml:space="preserve">consensus nodes to </w:t>
      </w:r>
      <w:r w:rsidR="00442BC8">
        <w:rPr>
          <w:rFonts w:ascii="Times New Roman" w:eastAsia="宋体" w:hAnsi="Times New Roman" w:cs="Times New Roman"/>
          <w:kern w:val="0"/>
          <w:sz w:val="24"/>
          <w:szCs w:val="24"/>
        </w:rPr>
        <w:t xml:space="preserve">independently </w:t>
      </w:r>
      <w:r w:rsidR="00273CCE">
        <w:rPr>
          <w:rFonts w:ascii="Times New Roman" w:eastAsia="宋体" w:hAnsi="Times New Roman" w:cs="Times New Roman"/>
          <w:kern w:val="0"/>
          <w:sz w:val="24"/>
          <w:szCs w:val="24"/>
        </w:rPr>
        <w:t xml:space="preserve">produce </w:t>
      </w:r>
      <w:r w:rsidR="004762AC">
        <w:rPr>
          <w:rFonts w:ascii="Times New Roman" w:eastAsia="宋体" w:hAnsi="Times New Roman" w:cs="Times New Roman"/>
          <w:kern w:val="0"/>
          <w:sz w:val="24"/>
          <w:szCs w:val="24"/>
        </w:rPr>
        <w:t>a</w:t>
      </w:r>
      <w:r w:rsidR="00BA5127">
        <w:rPr>
          <w:rFonts w:ascii="Times New Roman" w:eastAsia="宋体" w:hAnsi="Times New Roman" w:cs="Times New Roman"/>
          <w:kern w:val="0"/>
          <w:sz w:val="24"/>
          <w:szCs w:val="24"/>
        </w:rPr>
        <w:t>n</w:t>
      </w:r>
      <w:r w:rsidR="00B60ABF">
        <w:rPr>
          <w:rFonts w:ascii="Times New Roman" w:eastAsia="宋体" w:hAnsi="Times New Roman" w:cs="Times New Roman"/>
          <w:kern w:val="0"/>
          <w:sz w:val="24"/>
          <w:szCs w:val="24"/>
        </w:rPr>
        <w:t xml:space="preserve"> unpredictable</w:t>
      </w:r>
      <w:r w:rsidR="00BA5127">
        <w:rPr>
          <w:rFonts w:ascii="Times New Roman" w:eastAsia="宋体" w:hAnsi="Times New Roman" w:cs="Times New Roman"/>
          <w:kern w:val="0"/>
          <w:sz w:val="24"/>
          <w:szCs w:val="24"/>
        </w:rPr>
        <w:t xml:space="preserve"> and verifiable</w:t>
      </w:r>
      <w:r w:rsidR="004762AC">
        <w:rPr>
          <w:rFonts w:ascii="Times New Roman" w:eastAsia="宋体" w:hAnsi="Times New Roman" w:cs="Times New Roman"/>
          <w:kern w:val="0"/>
          <w:sz w:val="24"/>
          <w:szCs w:val="24"/>
        </w:rPr>
        <w:t xml:space="preserve"> random value</w:t>
      </w:r>
      <w:r w:rsidR="00627410">
        <w:rPr>
          <w:rFonts w:ascii="Times New Roman" w:eastAsia="宋体" w:hAnsi="Times New Roman" w:cs="Times New Roman"/>
          <w:kern w:val="0"/>
          <w:sz w:val="24"/>
          <w:szCs w:val="24"/>
        </w:rPr>
        <w:t>.</w:t>
      </w:r>
      <w:r w:rsidR="00AA7A66">
        <w:rPr>
          <w:rFonts w:ascii="Times New Roman" w:eastAsia="宋体" w:hAnsi="Times New Roman" w:cs="Times New Roman"/>
          <w:kern w:val="0"/>
          <w:sz w:val="24"/>
          <w:szCs w:val="24"/>
        </w:rPr>
        <w:t xml:space="preserve"> </w:t>
      </w:r>
      <w:r w:rsidR="00506BD6">
        <w:rPr>
          <w:rFonts w:ascii="Times New Roman" w:eastAsia="宋体" w:hAnsi="Times New Roman" w:cs="Times New Roman"/>
          <w:kern w:val="0"/>
          <w:sz w:val="24"/>
          <w:szCs w:val="24"/>
        </w:rPr>
        <w:t xml:space="preserve">In each round,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calculation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random value is performed as</w:t>
      </w:r>
    </w:p>
    <w:p w14:paraId="53473593" w14:textId="7957A9AB" w:rsidR="00795BC0" w:rsidRPr="00795BC0" w:rsidRDefault="00A769FE" w:rsidP="0099227B">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8</m:t>
                  </m:r>
                </m:e>
              </m:d>
            </m:e>
          </m:eqArr>
        </m:oMath>
      </m:oMathPara>
    </w:p>
    <w:p w14:paraId="7C4D680E" w14:textId="6305BB58" w:rsidR="00124944" w:rsidRDefault="00003E91" w:rsidP="00190792">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r</m:t>
        </m:r>
      </m:oMath>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current round number</w:t>
      </w:r>
      <w:r w:rsidR="00506BD6">
        <w:rPr>
          <w:rFonts w:ascii="Times New Roman" w:eastAsia="宋体" w:hAnsi="Times New Roman" w:cs="Times New Roman" w:hint="eastAsia"/>
          <w:kern w:val="0"/>
          <w:sz w:val="24"/>
          <w:szCs w:val="24"/>
        </w:rPr>
        <w:t>,</w:t>
      </w:r>
      <w:r w:rsidR="00506BD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w:t>
      </w:r>
      <w:r w:rsidR="00AC6D24">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 xml:space="preserve">hash of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latest confirmed block,</w:t>
      </w:r>
      <w:r w:rsidR="00506BD6">
        <w:rPr>
          <w:rFonts w:ascii="Times New Roman" w:eastAsia="宋体" w:hAnsi="Times New Roman" w:cs="Times New Roman" w:hint="eastAsia"/>
          <w:kern w:val="0"/>
          <w:sz w:val="24"/>
          <w:szCs w:val="24"/>
        </w:rPr>
        <w:t xml:space="preserve"> </w:t>
      </w:r>
      <w:r w:rsidR="00506BD6">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kern w:val="0"/>
          <w:sz w:val="24"/>
          <w:szCs w:val="24"/>
        </w:rPr>
        <w:t xml:space="preserve"> is </w:t>
      </w:r>
      <w:r w:rsidR="00941382">
        <w:rPr>
          <w:rFonts w:ascii="Times New Roman" w:eastAsia="宋体" w:hAnsi="Times New Roman" w:cs="Times New Roman"/>
          <w:kern w:val="0"/>
          <w:sz w:val="24"/>
          <w:szCs w:val="24"/>
        </w:rPr>
        <w:t xml:space="preserve">the </w:t>
      </w:r>
      <w:r w:rsidR="00506BD6">
        <w:rPr>
          <w:rFonts w:ascii="Times New Roman" w:eastAsia="宋体" w:hAnsi="Times New Roman" w:cs="Times New Roman"/>
          <w:kern w:val="0"/>
          <w:sz w:val="24"/>
          <w:szCs w:val="24"/>
        </w:rPr>
        <w:t>full signature</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124944">
        <w:rPr>
          <w:rFonts w:ascii="Times New Roman" w:eastAsia="宋体" w:hAnsi="Times New Roman" w:cs="Times New Roman"/>
          <w:kern w:val="0"/>
          <w:sz w:val="24"/>
          <w:szCs w:val="24"/>
        </w:rPr>
        <w:t xml:space="preserve">For simplicity, </w:t>
      </w:r>
      <w:r w:rsidR="00941382">
        <w:rPr>
          <w:rFonts w:ascii="Times New Roman" w:eastAsia="宋体" w:hAnsi="Times New Roman" w:cs="Times New Roman"/>
          <w:kern w:val="0"/>
          <w:sz w:val="24"/>
          <w:szCs w:val="24"/>
        </w:rPr>
        <w:t xml:space="preserve">the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-1</m:t>
            </m:r>
          </m:sup>
        </m:sSubSup>
        <m:r>
          <w:rPr>
            <w:rFonts w:ascii="Cambria Math" w:eastAsia="宋体" w:hAnsi="Cambria Math" w:cs="Times New Roman"/>
            <w:kern w:val="0"/>
            <w:sz w:val="24"/>
            <w:szCs w:val="24"/>
          </w:rPr>
          <m:t>, 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-1</m:t>
            </m:r>
          </m:sup>
        </m:sSubSup>
      </m:oMath>
      <w:r w:rsidR="00417FD5">
        <w:rPr>
          <w:rFonts w:ascii="Times New Roman" w:eastAsia="宋体" w:hAnsi="Times New Roman" w:cs="Times New Roman" w:hint="eastAsia"/>
          <w:kern w:val="0"/>
          <w:sz w:val="24"/>
          <w:szCs w:val="24"/>
        </w:rPr>
        <w:t xml:space="preserve"> </w:t>
      </w:r>
      <w:r w:rsidR="00417FD5">
        <w:rPr>
          <w:rFonts w:ascii="Times New Roman" w:eastAsia="宋体" w:hAnsi="Times New Roman" w:cs="Times New Roman"/>
          <w:kern w:val="0"/>
          <w:sz w:val="24"/>
          <w:szCs w:val="24"/>
        </w:rPr>
        <w:t xml:space="preserve">inputs of </w:t>
      </w:r>
      <w:r w:rsidR="00941382">
        <w:rPr>
          <w:rFonts w:ascii="Times New Roman" w:eastAsia="宋体" w:hAnsi="Times New Roman" w:cs="Times New Roman"/>
          <w:kern w:val="0"/>
          <w:sz w:val="24"/>
          <w:szCs w:val="24"/>
        </w:rPr>
        <w:t xml:space="preserve">the </w:t>
      </w:r>
      <w:r w:rsidR="00417FD5">
        <w:rPr>
          <w:rFonts w:ascii="Times New Roman" w:eastAsia="宋体" w:hAnsi="Times New Roman" w:cs="Times New Roman"/>
          <w:kern w:val="0"/>
          <w:sz w:val="24"/>
          <w:szCs w:val="24"/>
        </w:rPr>
        <w:lastRenderedPageBreak/>
        <w:t xml:space="preserve">function in </w:t>
      </w:r>
      <w:r w:rsidR="00941382">
        <w:rPr>
          <w:rFonts w:ascii="Times New Roman" w:eastAsia="宋体" w:hAnsi="Times New Roman" w:cs="Times New Roman"/>
          <w:kern w:val="0"/>
          <w:sz w:val="24"/>
          <w:szCs w:val="24"/>
        </w:rPr>
        <w:t xml:space="preserve">the </w:t>
      </w:r>
      <w:r w:rsidR="00A32F10">
        <w:rPr>
          <w:rFonts w:ascii="Times New Roman" w:eastAsia="宋体" w:hAnsi="Times New Roman" w:cs="Times New Roman" w:hint="eastAsia"/>
          <w:kern w:val="0"/>
          <w:sz w:val="24"/>
          <w:szCs w:val="24"/>
        </w:rPr>
        <w:t>v</w:t>
      </w:r>
      <w:r w:rsidR="00A32F10">
        <w:rPr>
          <w:rFonts w:ascii="Times New Roman" w:eastAsia="宋体" w:hAnsi="Times New Roman" w:cs="Times New Roman"/>
          <w:kern w:val="0"/>
          <w:sz w:val="24"/>
          <w:szCs w:val="24"/>
        </w:rPr>
        <w:t xml:space="preserve">ery first </w:t>
      </w:r>
      <w:r w:rsidR="00124944">
        <w:rPr>
          <w:rFonts w:ascii="Times New Roman" w:eastAsia="宋体" w:hAnsi="Times New Roman" w:cs="Times New Roman"/>
          <w:kern w:val="0"/>
          <w:sz w:val="24"/>
          <w:szCs w:val="24"/>
        </w:rPr>
        <w:t xml:space="preserve">round </w:t>
      </w:r>
      <w:r w:rsidR="00A32F10">
        <w:rPr>
          <w:rFonts w:ascii="Times New Roman" w:eastAsia="宋体" w:hAnsi="Times New Roman" w:cs="Times New Roman"/>
          <w:kern w:val="0"/>
          <w:sz w:val="24"/>
          <w:szCs w:val="24"/>
        </w:rPr>
        <w:t>are</w:t>
      </w:r>
      <w:r w:rsidR="00417FD5">
        <w:rPr>
          <w:rFonts w:ascii="Times New Roman" w:eastAsia="宋体" w:hAnsi="Times New Roman" w:cs="Times New Roman"/>
          <w:kern w:val="0"/>
          <w:sz w:val="24"/>
          <w:szCs w:val="24"/>
        </w:rPr>
        <w:t xml:space="preserve"> set to be </w:t>
      </w:r>
      <w:r w:rsidR="00450E19">
        <w:rPr>
          <w:rFonts w:ascii="Times New Roman" w:eastAsia="宋体" w:hAnsi="Times New Roman" w:cs="Times New Roman"/>
          <w:kern w:val="0"/>
          <w:sz w:val="24"/>
          <w:szCs w:val="24"/>
        </w:rPr>
        <w:t>n</w:t>
      </w:r>
      <w:r w:rsidR="00417FD5">
        <w:rPr>
          <w:rFonts w:ascii="Times New Roman" w:eastAsia="宋体" w:hAnsi="Times New Roman" w:cs="Times New Roman"/>
          <w:kern w:val="0"/>
          <w:sz w:val="24"/>
          <w:szCs w:val="24"/>
        </w:rPr>
        <w:t>ull.</w:t>
      </w:r>
    </w:p>
    <w:p w14:paraId="0D0B4785" w14:textId="34681D7D" w:rsidR="00C00A6B" w:rsidRDefault="00BC3F82" w:rsidP="00C00A6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Node stability</w:t>
      </w:r>
      <w:r w:rsidR="00A2107C">
        <w:rPr>
          <w:rFonts w:ascii="Times New Roman" w:eastAsia="宋体" w:hAnsi="Times New Roman" w:cs="Times New Roman"/>
          <w:kern w:val="0"/>
          <w:sz w:val="24"/>
          <w:szCs w:val="24"/>
        </w:rPr>
        <w:t xml:space="preserve"> is determined by </w:t>
      </w:r>
      <w:r w:rsidR="000972FF">
        <w:rPr>
          <w:rFonts w:ascii="Times New Roman" w:eastAsia="宋体" w:hAnsi="Times New Roman" w:cs="Times New Roman"/>
          <w:kern w:val="0"/>
          <w:sz w:val="24"/>
          <w:szCs w:val="24"/>
        </w:rPr>
        <w:t xml:space="preserve">their </w:t>
      </w:r>
      <w:r w:rsidR="00EC0641">
        <w:rPr>
          <w:rFonts w:ascii="Times New Roman" w:eastAsia="宋体" w:hAnsi="Times New Roman" w:cs="Times New Roman"/>
          <w:kern w:val="0"/>
          <w:sz w:val="24"/>
          <w:szCs w:val="24"/>
        </w:rPr>
        <w:t xml:space="preserve">active time and </w:t>
      </w:r>
      <w:r w:rsidR="00941382">
        <w:rPr>
          <w:rFonts w:ascii="Times New Roman" w:eastAsia="宋体" w:hAnsi="Times New Roman" w:cs="Times New Roman"/>
          <w:kern w:val="0"/>
          <w:sz w:val="24"/>
          <w:szCs w:val="24"/>
        </w:rPr>
        <w:t xml:space="preserve">the </w:t>
      </w:r>
      <w:r w:rsidR="00EC0641">
        <w:rPr>
          <w:rFonts w:ascii="Times New Roman" w:eastAsia="宋体" w:hAnsi="Times New Roman" w:cs="Times New Roman"/>
          <w:kern w:val="0"/>
          <w:sz w:val="24"/>
          <w:szCs w:val="24"/>
        </w:rPr>
        <w:t xml:space="preserve">number </w:t>
      </w:r>
      <w:r w:rsidR="00A2107C">
        <w:rPr>
          <w:rFonts w:ascii="Times New Roman" w:eastAsia="宋体" w:hAnsi="Times New Roman" w:cs="Times New Roman"/>
          <w:kern w:val="0"/>
          <w:sz w:val="24"/>
          <w:szCs w:val="24"/>
        </w:rPr>
        <w:t>of</w:t>
      </w:r>
      <w:r w:rsidR="00EC0641">
        <w:rPr>
          <w:rFonts w:ascii="Times New Roman" w:eastAsia="宋体" w:hAnsi="Times New Roman" w:cs="Times New Roman"/>
          <w:kern w:val="0"/>
          <w:sz w:val="24"/>
          <w:szCs w:val="24"/>
        </w:rPr>
        <w:t xml:space="preserve"> generated </w:t>
      </w:r>
      <w:r w:rsidR="00F36494">
        <w:rPr>
          <w:rFonts w:ascii="Times New Roman" w:eastAsia="宋体" w:hAnsi="Times New Roman" w:cs="Times New Roman"/>
          <w:kern w:val="0"/>
          <w:sz w:val="24"/>
          <w:szCs w:val="24"/>
        </w:rPr>
        <w:t xml:space="preserve">valid </w:t>
      </w:r>
      <w:r w:rsidR="00EC0641">
        <w:rPr>
          <w:rFonts w:ascii="Times New Roman" w:eastAsia="宋体" w:hAnsi="Times New Roman" w:cs="Times New Roman"/>
          <w:kern w:val="0"/>
          <w:sz w:val="24"/>
          <w:szCs w:val="24"/>
        </w:rPr>
        <w:t>blocks</w:t>
      </w:r>
      <w:r w:rsidR="00A2107C">
        <w:rPr>
          <w:rFonts w:ascii="Times New Roman" w:eastAsia="宋体" w:hAnsi="Times New Roman" w:cs="Times New Roman"/>
          <w:kern w:val="0"/>
          <w:sz w:val="24"/>
          <w:szCs w:val="24"/>
        </w:rPr>
        <w:t xml:space="preserve"> in</w:t>
      </w:r>
      <w:r w:rsidR="00F36494">
        <w:rPr>
          <w:rFonts w:ascii="Times New Roman" w:eastAsia="宋体" w:hAnsi="Times New Roman" w:cs="Times New Roman"/>
          <w:kern w:val="0"/>
          <w:sz w:val="24"/>
          <w:szCs w:val="24"/>
        </w:rPr>
        <w:t xml:space="preserve"> several </w:t>
      </w:r>
      <w:r w:rsidR="00A2107C">
        <w:rPr>
          <w:rFonts w:ascii="Times New Roman" w:eastAsia="宋体" w:hAnsi="Times New Roman" w:cs="Times New Roman"/>
          <w:kern w:val="0"/>
          <w:sz w:val="24"/>
          <w:szCs w:val="24"/>
        </w:rPr>
        <w:t>latest rounds.</w:t>
      </w:r>
      <w:r w:rsidR="00F36494">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F36494">
        <w:rPr>
          <w:rFonts w:ascii="Times New Roman" w:eastAsia="宋体" w:hAnsi="Times New Roman" w:cs="Times New Roman"/>
          <w:kern w:val="0"/>
          <w:sz w:val="24"/>
          <w:szCs w:val="24"/>
        </w:rPr>
        <w:t>active time</w:t>
      </w:r>
      <w:r w:rsidR="004B2870">
        <w:rPr>
          <w:rFonts w:ascii="Times New Roman" w:eastAsia="宋体" w:hAnsi="Times New Roman" w:cs="Times New Roman"/>
          <w:kern w:val="0"/>
          <w:sz w:val="24"/>
          <w:szCs w:val="24"/>
        </w:rPr>
        <w:t xml:space="preserve"> is defined as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time interval that nodes can participate </w:t>
      </w:r>
      <w:r w:rsidR="000972FF">
        <w:rPr>
          <w:rFonts w:ascii="Times New Roman" w:eastAsia="宋体" w:hAnsi="Times New Roman" w:cs="Times New Roman"/>
          <w:kern w:val="0"/>
          <w:sz w:val="24"/>
          <w:szCs w:val="24"/>
        </w:rPr>
        <w:t xml:space="preserve">in </w:t>
      </w:r>
      <w:r w:rsidR="004B2870">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es</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4B2870">
        <w:rPr>
          <w:rFonts w:ascii="Times New Roman" w:eastAsia="宋体" w:hAnsi="Times New Roman" w:cs="Times New Roman"/>
          <w:kern w:val="0"/>
          <w:sz w:val="24"/>
          <w:szCs w:val="24"/>
        </w:rPr>
        <w:t xml:space="preserve">active time of each node is </w:t>
      </w:r>
      <w:r w:rsidR="00856503">
        <w:rPr>
          <w:rFonts w:ascii="Times New Roman" w:eastAsia="宋体" w:hAnsi="Times New Roman" w:cs="Times New Roman"/>
          <w:kern w:val="0"/>
          <w:sz w:val="24"/>
          <w:szCs w:val="24"/>
        </w:rPr>
        <w:t>obtained</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by</w:t>
      </w:r>
      <w:r w:rsidR="004B2870">
        <w:rPr>
          <w:rFonts w:ascii="Times New Roman" w:eastAsia="宋体" w:hAnsi="Times New Roman" w:cs="Times New Roman"/>
          <w:kern w:val="0"/>
          <w:sz w:val="24"/>
          <w:szCs w:val="24"/>
        </w:rPr>
        <w:t xml:space="preserve"> deposit</w:t>
      </w:r>
      <w:r w:rsidR="00856503">
        <w:rPr>
          <w:rFonts w:ascii="Times New Roman" w:eastAsia="宋体" w:hAnsi="Times New Roman" w:cs="Times New Roman"/>
          <w:kern w:val="0"/>
          <w:sz w:val="24"/>
          <w:szCs w:val="24"/>
        </w:rPr>
        <w:t>ing money</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to</w:t>
      </w:r>
      <w:r w:rsidR="004B2870">
        <w:rPr>
          <w:rFonts w:ascii="Times New Roman" w:eastAsia="宋体" w:hAnsi="Times New Roman" w:cs="Times New Roman"/>
          <w:kern w:val="0"/>
          <w:sz w:val="24"/>
          <w:szCs w:val="24"/>
        </w:rPr>
        <w:t xml:space="preserve"> </w:t>
      </w:r>
      <w:r w:rsidR="00856503">
        <w:rPr>
          <w:rFonts w:ascii="Times New Roman" w:eastAsia="宋体" w:hAnsi="Times New Roman" w:cs="Times New Roman"/>
          <w:kern w:val="0"/>
          <w:sz w:val="24"/>
          <w:szCs w:val="24"/>
        </w:rPr>
        <w:t>a blockchain system</w:t>
      </w:r>
      <w:r w:rsidR="004B2870">
        <w:rPr>
          <w:rFonts w:ascii="Times New Roman" w:eastAsia="宋体" w:hAnsi="Times New Roman" w:cs="Times New Roman"/>
          <w:kern w:val="0"/>
          <w:sz w:val="24"/>
          <w:szCs w:val="24"/>
        </w:rPr>
        <w:t>.</w:t>
      </w:r>
      <w:r w:rsidR="008565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N</w:t>
      </w:r>
      <w:r w:rsidR="00C00A6B">
        <w:rPr>
          <w:rFonts w:ascii="Times New Roman" w:eastAsia="宋体" w:hAnsi="Times New Roman" w:cs="Times New Roman"/>
          <w:kern w:val="0"/>
          <w:sz w:val="24"/>
          <w:szCs w:val="24"/>
        </w:rPr>
        <w:t>ode active</w:t>
      </w:r>
      <w:r w:rsidR="00856503">
        <w:rPr>
          <w:rFonts w:ascii="Times New Roman" w:eastAsia="宋体" w:hAnsi="Times New Roman" w:cs="Times New Roman"/>
          <w:kern w:val="0"/>
          <w:sz w:val="24"/>
          <w:szCs w:val="24"/>
        </w:rPr>
        <w:t xml:space="preserve"> time will decrease with </w:t>
      </w:r>
      <w:r w:rsidR="00941382">
        <w:rPr>
          <w:rFonts w:ascii="Times New Roman" w:eastAsia="宋体" w:hAnsi="Times New Roman" w:cs="Times New Roman"/>
          <w:kern w:val="0"/>
          <w:sz w:val="24"/>
          <w:szCs w:val="24"/>
        </w:rPr>
        <w:t xml:space="preserve">the </w:t>
      </w:r>
      <w:r w:rsidR="00856503">
        <w:rPr>
          <w:rFonts w:ascii="Times New Roman" w:eastAsia="宋体" w:hAnsi="Times New Roman" w:cs="Times New Roman"/>
          <w:kern w:val="0"/>
          <w:sz w:val="24"/>
          <w:szCs w:val="24"/>
        </w:rPr>
        <w:t>passage of time.</w:t>
      </w:r>
      <w:r w:rsidR="00C00A6B">
        <w:rPr>
          <w:rFonts w:ascii="Times New Roman" w:eastAsia="宋体" w:hAnsi="Times New Roman" w:cs="Times New Roman"/>
          <w:kern w:val="0"/>
          <w:sz w:val="24"/>
          <w:szCs w:val="24"/>
        </w:rPr>
        <w:t xml:space="preserve"> We count </w:t>
      </w:r>
      <w:r w:rsidR="00941382">
        <w:rPr>
          <w:rFonts w:ascii="Times New Roman" w:eastAsia="宋体" w:hAnsi="Times New Roman" w:cs="Times New Roman"/>
          <w:kern w:val="0"/>
          <w:sz w:val="24"/>
          <w:szCs w:val="24"/>
        </w:rPr>
        <w:t xml:space="preserve">the </w:t>
      </w:r>
      <w:r w:rsidR="00C00A6B">
        <w:rPr>
          <w:rFonts w:ascii="Times New Roman" w:eastAsia="宋体" w:hAnsi="Times New Roman" w:cs="Times New Roman"/>
          <w:kern w:val="0"/>
          <w:sz w:val="24"/>
          <w:szCs w:val="24"/>
        </w:rPr>
        <w:t xml:space="preserve">number of valid blocks generated by each node within several latest rounds, in which produce same number of valid blocks. </w:t>
      </w:r>
      <w:r w:rsidR="00435144">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e</w:t>
      </w:r>
      <w:r w:rsidR="00435144">
        <w:rPr>
          <w:rFonts w:ascii="Times New Roman" w:eastAsia="宋体" w:hAnsi="Times New Roman" w:cs="Times New Roman"/>
          <w:kern w:val="0"/>
          <w:sz w:val="24"/>
          <w:szCs w:val="24"/>
        </w:rPr>
        <w:t xml:space="preserve"> can</w:t>
      </w:r>
      <w:r w:rsidR="00C00A6B">
        <w:rPr>
          <w:rFonts w:ascii="Times New Roman" w:eastAsia="宋体" w:hAnsi="Times New Roman" w:cs="Times New Roman"/>
          <w:kern w:val="0"/>
          <w:sz w:val="24"/>
          <w:szCs w:val="24"/>
        </w:rPr>
        <w:t xml:space="preserve"> </w:t>
      </w:r>
      <w:r w:rsidR="00435144">
        <w:rPr>
          <w:rFonts w:ascii="Times New Roman" w:eastAsia="宋体" w:hAnsi="Times New Roman" w:cs="Times New Roman"/>
          <w:kern w:val="0"/>
          <w:sz w:val="24"/>
          <w:szCs w:val="24"/>
        </w:rPr>
        <w:t xml:space="preserve">compute </w:t>
      </w:r>
      <w:r w:rsidR="00941382">
        <w:rPr>
          <w:rFonts w:ascii="Times New Roman" w:eastAsia="宋体" w:hAnsi="Times New Roman" w:cs="Times New Roman"/>
          <w:kern w:val="0"/>
          <w:sz w:val="24"/>
          <w:szCs w:val="24"/>
        </w:rPr>
        <w:t xml:space="preserve">the </w:t>
      </w:r>
      <w:r w:rsidR="00C00A6B" w:rsidRPr="00C00A6B">
        <w:rPr>
          <w:rFonts w:ascii="Times New Roman" w:eastAsia="宋体" w:hAnsi="Times New Roman" w:cs="Times New Roman"/>
          <w:kern w:val="0"/>
          <w:sz w:val="24"/>
          <w:szCs w:val="24"/>
        </w:rPr>
        <w:t>stability</w:t>
      </w:r>
      <w:r w:rsidR="00435144">
        <w:rPr>
          <w:rFonts w:ascii="Times New Roman" w:eastAsia="宋体" w:hAnsi="Times New Roman" w:cs="Times New Roman"/>
          <w:kern w:val="0"/>
          <w:sz w:val="24"/>
          <w:szCs w:val="24"/>
        </w:rPr>
        <w:t xml:space="preserve"> as follows:</w:t>
      </w:r>
    </w:p>
    <w:p w14:paraId="42C72E41" w14:textId="4B50A74D" w:rsidR="00795BC0" w:rsidRPr="00795BC0" w:rsidRDefault="00A769FE" w:rsidP="00795BC0">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m:rPr>
                  <m:sty m:val="p"/>
                </m:rPr>
                <w:rPr>
                  <w:rFonts w:ascii="Cambria Math" w:eastAsia="宋体" w:hAnsi="Cambria Math" w:cs="Times New Roman" w:hint="eastAsia"/>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9</m:t>
                  </m:r>
                </m:e>
              </m:d>
            </m:e>
          </m:eqArr>
        </m:oMath>
      </m:oMathPara>
    </w:p>
    <w:p w14:paraId="4DB90B3D" w14:textId="41DA0107" w:rsidR="00FE2097" w:rsidRDefault="00435144" w:rsidP="00A2107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C00A6B">
        <w:rPr>
          <w:rFonts w:ascii="Times New Roman" w:eastAsia="宋体" w:hAnsi="Times New Roman" w:cs="Times New Roman"/>
          <w:kern w:val="0"/>
          <w:sz w:val="24"/>
          <w:szCs w:val="24"/>
        </w:rPr>
        <w:t>here</w:t>
      </w:r>
      <w:r>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BC3F82">
        <w:rPr>
          <w:rFonts w:ascii="Times New Roman" w:eastAsia="宋体" w:hAnsi="Times New Roman" w:cs="Times New Roman"/>
          <w:kern w:val="0"/>
          <w:sz w:val="24"/>
          <w:szCs w:val="24"/>
        </w:rPr>
        <w:t>node</w:t>
      </w:r>
      <w:r w:rsidR="004835B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active time, </w:t>
      </w:r>
      <m:oMath>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cumulative active time of all nodes,</w:t>
      </w:r>
      <w:r w:rsidR="00A91B2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w:t>
      </w:r>
      <w:r w:rsidR="00A91B27">
        <w:rPr>
          <w:rFonts w:ascii="Times New Roman" w:eastAsia="宋体" w:hAnsi="Times New Roman" w:cs="Times New Roman"/>
          <w:kern w:val="0"/>
          <w:sz w:val="24"/>
          <w:szCs w:val="24"/>
        </w:rPr>
        <w:t xml:space="preserve">of valid blocks generated by </w:t>
      </w:r>
      <w:r w:rsidR="00BC3F82">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A91B27">
        <w:rPr>
          <w:rFonts w:ascii="Times New Roman" w:eastAsia="宋体" w:hAnsi="Times New Roman" w:cs="Times New Roman"/>
          <w:kern w:val="0"/>
          <w:sz w:val="24"/>
          <w:szCs w:val="24"/>
        </w:rPr>
        <w:t xml:space="preserve">node, and </w:t>
      </w:r>
      <m:oMath>
        <m:r>
          <w:rPr>
            <w:rFonts w:ascii="Cambria Math" w:eastAsia="宋体" w:hAnsi="Cambria Math" w:cs="Times New Roman"/>
            <w:kern w:val="0"/>
            <w:sz w:val="24"/>
            <w:szCs w:val="24"/>
          </w:rPr>
          <m:t>K</m:t>
        </m:r>
      </m:oMath>
      <w:r w:rsidR="00A91B27">
        <w:rPr>
          <w:rFonts w:ascii="Times New Roman" w:eastAsia="宋体" w:hAnsi="Times New Roman" w:cs="Times New Roman" w:hint="eastAsia"/>
          <w:kern w:val="0"/>
          <w:sz w:val="24"/>
          <w:szCs w:val="24"/>
        </w:rPr>
        <w:t xml:space="preserve"> </w:t>
      </w:r>
      <w:r w:rsidR="00A91B27">
        <w:rPr>
          <w:rFonts w:ascii="Times New Roman" w:eastAsia="宋体" w:hAnsi="Times New Roman" w:cs="Times New Roman"/>
          <w:kern w:val="0"/>
          <w:sz w:val="24"/>
          <w:szCs w:val="24"/>
        </w:rPr>
        <w:t xml:space="preserve">is </w:t>
      </w:r>
      <w:r w:rsidR="00941382">
        <w:rPr>
          <w:rFonts w:ascii="Times New Roman" w:eastAsia="宋体" w:hAnsi="Times New Roman" w:cs="Times New Roman"/>
          <w:kern w:val="0"/>
          <w:sz w:val="24"/>
          <w:szCs w:val="24"/>
        </w:rPr>
        <w:t xml:space="preserve">the </w:t>
      </w:r>
      <w:r w:rsidR="00A91B27">
        <w:rPr>
          <w:rFonts w:ascii="Times New Roman" w:eastAsia="宋体" w:hAnsi="Times New Roman" w:cs="Times New Roman"/>
          <w:kern w:val="0"/>
          <w:sz w:val="24"/>
          <w:szCs w:val="24"/>
        </w:rPr>
        <w:t xml:space="preserve">fixed number of </w:t>
      </w:r>
      <w:r w:rsidR="00C834F8">
        <w:rPr>
          <w:rFonts w:ascii="Times New Roman" w:eastAsia="宋体" w:hAnsi="Times New Roman" w:cs="Times New Roman"/>
          <w:kern w:val="0"/>
          <w:sz w:val="24"/>
          <w:szCs w:val="24"/>
        </w:rPr>
        <w:t xml:space="preserve">cumulative </w:t>
      </w:r>
      <w:r w:rsidR="00A91B27">
        <w:rPr>
          <w:rFonts w:ascii="Times New Roman" w:eastAsia="宋体" w:hAnsi="Times New Roman" w:cs="Times New Roman"/>
          <w:kern w:val="0"/>
          <w:sz w:val="24"/>
          <w:szCs w:val="24"/>
        </w:rPr>
        <w:t>valid blocks</w:t>
      </w:r>
      <w:r w:rsidR="001C189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oMath>
      <w:r w:rsidR="00F262F5" w:rsidRPr="003E5D72">
        <w:rPr>
          <w:rFonts w:ascii="Times New Roman" w:eastAsia="宋体" w:hAnsi="Times New Roman" w:cs="Times New Roman" w:hint="eastAsia"/>
          <w:kern w:val="0"/>
          <w:sz w:val="24"/>
          <w:szCs w:val="24"/>
        </w:rPr>
        <w:t xml:space="preserve"> </w:t>
      </w:r>
      <w:r w:rsidR="00F262F5" w:rsidRPr="003E5D7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oMath>
      <w:r w:rsidR="00F262F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 xml:space="preserve">=1,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a</m:t>
            </m:r>
            <m:r>
              <w:rPr>
                <w:rFonts w:ascii="Cambria Math" w:eastAsia="宋体" w:hAnsi="Cambria Math" w:cs="Times New Roman" w:hint="eastAsia"/>
                <w:kern w:val="0"/>
                <w:sz w:val="24"/>
                <w:szCs w:val="24"/>
              </w:rPr>
              <m:t>t</m:t>
            </m:r>
          </m:sub>
        </m:sSub>
        <m:r>
          <w:rPr>
            <w:rFonts w:ascii="Cambria Math" w:eastAsia="宋体" w:hAnsi="Cambria Math" w:cs="Times New Roman"/>
            <w:kern w:val="0"/>
            <w:sz w:val="24"/>
            <w:szCs w:val="24"/>
          </w:rPr>
          <m:t xml:space="preserve">≥0,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nb</m:t>
            </m:r>
          </m:sub>
        </m:sSub>
        <m:r>
          <w:rPr>
            <w:rFonts w:ascii="Cambria Math" w:eastAsia="宋体" w:hAnsi="Cambria Math" w:cs="Times New Roman"/>
            <w:kern w:val="0"/>
            <w:sz w:val="24"/>
            <w:szCs w:val="24"/>
          </w:rPr>
          <m:t>≥0</m:t>
        </m:r>
      </m:oMath>
      <w:r w:rsidR="00F262F5">
        <w:rPr>
          <w:rFonts w:ascii="Times New Roman" w:eastAsia="宋体" w:hAnsi="Times New Roman" w:cs="Times New Roman"/>
          <w:kern w:val="0"/>
          <w:sz w:val="24"/>
          <w:szCs w:val="24"/>
        </w:rPr>
        <w:t xml:space="preserve">) </w:t>
      </w:r>
      <w:r w:rsidR="00F262F5" w:rsidRPr="003E5D72">
        <w:rPr>
          <w:rFonts w:ascii="Times New Roman" w:eastAsia="宋体" w:hAnsi="Times New Roman" w:cs="Times New Roman"/>
          <w:kern w:val="0"/>
          <w:sz w:val="24"/>
          <w:szCs w:val="24"/>
        </w:rPr>
        <w:t xml:space="preserve">are </w:t>
      </w:r>
      <w:r w:rsidR="00F262F5">
        <w:rPr>
          <w:rFonts w:ascii="Times New Roman" w:eastAsia="宋体" w:hAnsi="Times New Roman" w:cs="Times New Roman"/>
          <w:kern w:val="0"/>
          <w:sz w:val="24"/>
          <w:szCs w:val="24"/>
        </w:rPr>
        <w:t xml:space="preserve">the </w:t>
      </w:r>
      <w:r w:rsidR="00F262F5" w:rsidRPr="003E5D72">
        <w:rPr>
          <w:rFonts w:ascii="Times New Roman" w:eastAsia="宋体" w:hAnsi="Times New Roman" w:cs="Times New Roman"/>
          <w:kern w:val="0"/>
          <w:sz w:val="24"/>
          <w:szCs w:val="24"/>
        </w:rPr>
        <w:t>weight</w:t>
      </w:r>
      <w:r w:rsidR="00F262F5">
        <w:rPr>
          <w:rFonts w:ascii="Times New Roman" w:eastAsia="宋体" w:hAnsi="Times New Roman" w:cs="Times New Roman"/>
          <w:kern w:val="0"/>
          <w:sz w:val="24"/>
          <w:szCs w:val="24"/>
        </w:rPr>
        <w:t xml:space="preserve">s of active time and </w:t>
      </w:r>
      <w:r w:rsidR="00F262F5" w:rsidRPr="00C834F8">
        <w:rPr>
          <w:rFonts w:ascii="Times New Roman" w:eastAsia="宋体" w:hAnsi="Times New Roman" w:cs="Times New Roman"/>
          <w:kern w:val="0"/>
          <w:sz w:val="24"/>
          <w:szCs w:val="24"/>
        </w:rPr>
        <w:t>the number of valid blocks</w:t>
      </w:r>
      <w:r w:rsidR="00F262F5">
        <w:rPr>
          <w:rFonts w:ascii="Times New Roman" w:eastAsia="宋体" w:hAnsi="Times New Roman" w:cs="Times New Roman"/>
          <w:kern w:val="0"/>
          <w:sz w:val="24"/>
          <w:szCs w:val="24"/>
        </w:rPr>
        <w:t>, respectively</w:t>
      </w:r>
      <w:r w:rsidR="00A91B27">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Note that</w:t>
      </w:r>
      <w:r w:rsidR="00A91B27">
        <w:rPr>
          <w:rFonts w:ascii="Times New Roman" w:eastAsia="宋体" w:hAnsi="Times New Roman" w:cs="Times New Roman"/>
          <w:kern w:val="0"/>
          <w:sz w:val="24"/>
          <w:szCs w:val="24"/>
        </w:rPr>
        <w:t xml:space="preserve"> </w:t>
      </w:r>
      <w:r w:rsidR="00C00A6B">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en>
        </m:f>
      </m:oMath>
      <w:r>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 xml:space="preserve">s active time </w:t>
      </w:r>
      <w:r>
        <w:rPr>
          <w:rFonts w:ascii="Times New Roman" w:eastAsia="宋体" w:hAnsi="Times New Roman" w:cs="Times New Roman"/>
          <w:kern w:val="0"/>
          <w:sz w:val="24"/>
          <w:szCs w:val="24"/>
        </w:rPr>
        <w:t>ratio</w:t>
      </w:r>
      <w:r w:rsidR="00C00A6B">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C00A6B">
        <w:rPr>
          <w:rFonts w:ascii="Times New Roman" w:eastAsia="宋体" w:hAnsi="Times New Roman" w:cs="Times New Roman"/>
          <w:kern w:val="0"/>
          <w:sz w:val="24"/>
          <w:szCs w:val="24"/>
        </w:rPr>
        <w:t xml:space="preserve"> </w:t>
      </w:r>
      <w:r w:rsidR="00F262F5">
        <w:rPr>
          <w:rFonts w:ascii="Times New Roman" w:eastAsia="宋体" w:hAnsi="Times New Roman" w:cs="Times New Roman"/>
          <w:kern w:val="0"/>
          <w:sz w:val="24"/>
          <w:szCs w:val="24"/>
        </w:rPr>
        <w:t>i</w:t>
      </w:r>
      <w:r w:rsidR="00C00A6B">
        <w:rPr>
          <w:rFonts w:ascii="Times New Roman" w:eastAsia="宋体" w:hAnsi="Times New Roman" w:cs="Times New Roman"/>
          <w:kern w:val="0"/>
          <w:sz w:val="24"/>
          <w:szCs w:val="24"/>
        </w:rPr>
        <w:t>s consensus ratio</w:t>
      </w:r>
      <w:r w:rsidR="00C00A6B" w:rsidRPr="003E5D72">
        <w:rPr>
          <w:rFonts w:ascii="Times New Roman" w:eastAsia="宋体" w:hAnsi="Times New Roman" w:cs="Times New Roman"/>
          <w:kern w:val="0"/>
          <w:sz w:val="24"/>
          <w:szCs w:val="24"/>
        </w:rPr>
        <w:t>.</w:t>
      </w:r>
    </w:p>
    <w:p w14:paraId="1B27C02E" w14:textId="15CE0812" w:rsidR="00D04199" w:rsidRDefault="00A91B27" w:rsidP="00D04199">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Accordin</w:t>
      </w:r>
      <w:r>
        <w:rPr>
          <w:rFonts w:ascii="Times New Roman" w:eastAsia="宋体" w:hAnsi="Times New Roman" w:cs="Times New Roman"/>
          <w:kern w:val="0"/>
          <w:sz w:val="24"/>
          <w:szCs w:val="24"/>
        </w:rPr>
        <w:t xml:space="preserve">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distributed randomness generation function and </w:t>
      </w:r>
      <w:r w:rsidR="00941382">
        <w:rPr>
          <w:rFonts w:ascii="Times New Roman" w:eastAsia="宋体" w:hAnsi="Times New Roman" w:cs="Times New Roman"/>
          <w:kern w:val="0"/>
          <w:sz w:val="24"/>
          <w:szCs w:val="24"/>
        </w:rPr>
        <w:t xml:space="preserve">the </w:t>
      </w:r>
      <w:r w:rsidR="00BC3F82">
        <w:rPr>
          <w:rFonts w:ascii="Times New Roman" w:eastAsia="宋体" w:hAnsi="Times New Roman" w:cs="Times New Roman"/>
          <w:kern w:val="0"/>
          <w:sz w:val="24"/>
          <w:szCs w:val="24"/>
        </w:rPr>
        <w:t xml:space="preserve">node </w:t>
      </w:r>
      <w:r>
        <w:rPr>
          <w:rFonts w:ascii="Times New Roman" w:eastAsia="宋体" w:hAnsi="Times New Roman" w:cs="Times New Roman"/>
          <w:kern w:val="0"/>
          <w:sz w:val="24"/>
          <w:szCs w:val="24"/>
        </w:rPr>
        <w:t>stability, we present a</w:t>
      </w:r>
      <w:r w:rsidR="004646E2">
        <w:rPr>
          <w:rFonts w:ascii="Times New Roman" w:eastAsia="宋体" w:hAnsi="Times New Roman" w:cs="Times New Roman"/>
          <w:kern w:val="0"/>
          <w:sz w:val="24"/>
          <w:szCs w:val="24"/>
        </w:rPr>
        <w:t xml:space="preserve"> block proposer election algorithm is based on </w:t>
      </w:r>
      <w:r w:rsidR="00941382">
        <w:rPr>
          <w:rFonts w:ascii="Times New Roman" w:eastAsia="宋体" w:hAnsi="Times New Roman" w:cs="Times New Roman"/>
          <w:kern w:val="0"/>
          <w:sz w:val="24"/>
          <w:szCs w:val="24"/>
        </w:rPr>
        <w:t xml:space="preserve">the </w:t>
      </w:r>
      <w:r w:rsidR="004646E2">
        <w:rPr>
          <w:rFonts w:ascii="Times New Roman" w:eastAsia="宋体" w:hAnsi="Times New Roman" w:cs="Times New Roman"/>
          <w:kern w:val="0"/>
          <w:sz w:val="24"/>
          <w:szCs w:val="24"/>
        </w:rPr>
        <w:t xml:space="preserve">roulette wheel selection. </w:t>
      </w:r>
      <w:r w:rsidR="00AD6547">
        <w:rPr>
          <w:rFonts w:ascii="Times New Roman" w:eastAsia="宋体" w:hAnsi="Times New Roman" w:cs="Times New Roman"/>
          <w:kern w:val="0"/>
          <w:sz w:val="24"/>
          <w:szCs w:val="24"/>
        </w:rPr>
        <w:t xml:space="preserve">A roulette wheel is constructed from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node elected probability, which is defined as </w:t>
      </w:r>
      <w:r w:rsidR="00941382">
        <w:rPr>
          <w:rFonts w:ascii="Times New Roman" w:eastAsia="宋体" w:hAnsi="Times New Roman" w:cs="Times New Roman"/>
          <w:kern w:val="0"/>
          <w:sz w:val="24"/>
          <w:szCs w:val="24"/>
        </w:rPr>
        <w:t xml:space="preserve">the </w:t>
      </w:r>
      <w:r w:rsidR="00AD6547">
        <w:rPr>
          <w:rFonts w:ascii="Times New Roman" w:eastAsia="宋体" w:hAnsi="Times New Roman" w:cs="Times New Roman"/>
          <w:kern w:val="0"/>
          <w:sz w:val="24"/>
          <w:szCs w:val="24"/>
        </w:rPr>
        <w:t xml:space="preserve">ratio of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stability of </w:t>
      </w:r>
      <w:r w:rsidR="00AD6547">
        <w:rPr>
          <w:rFonts w:ascii="Times New Roman" w:eastAsia="宋体" w:hAnsi="Times New Roman" w:cs="Times New Roman"/>
          <w:kern w:val="0"/>
          <w:sz w:val="24"/>
          <w:szCs w:val="24"/>
        </w:rPr>
        <w:t xml:space="preserve">a node and total stability of all nodes.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wheel</w:t>
      </w:r>
      <w:r w:rsidR="00AD6547">
        <w:rPr>
          <w:rFonts w:ascii="Times New Roman" w:eastAsia="宋体" w:hAnsi="Times New Roman" w:cs="Times New Roman"/>
          <w:kern w:val="0"/>
          <w:sz w:val="24"/>
          <w:szCs w:val="24"/>
        </w:rPr>
        <w:t xml:space="preserve"> is re</w:t>
      </w:r>
      <w:r w:rsidR="001118C3">
        <w:rPr>
          <w:rFonts w:ascii="Times New Roman" w:eastAsia="宋体" w:hAnsi="Times New Roman" w:cs="Times New Roman"/>
          <w:kern w:val="0"/>
          <w:sz w:val="24"/>
          <w:szCs w:val="24"/>
        </w:rPr>
        <w:t xml:space="preserve">presented in </w:t>
      </w:r>
      <w:r w:rsidR="00941382">
        <w:rPr>
          <w:rFonts w:ascii="Times New Roman" w:eastAsia="宋体" w:hAnsi="Times New Roman" w:cs="Times New Roman"/>
          <w:kern w:val="0"/>
          <w:sz w:val="24"/>
          <w:szCs w:val="24"/>
        </w:rPr>
        <w:t xml:space="preserve">the </w:t>
      </w:r>
      <w:r w:rsidR="001118C3">
        <w:rPr>
          <w:rFonts w:ascii="Times New Roman" w:eastAsia="宋体" w:hAnsi="Times New Roman" w:cs="Times New Roman"/>
          <w:kern w:val="0"/>
          <w:sz w:val="24"/>
          <w:szCs w:val="24"/>
        </w:rPr>
        <w:t xml:space="preserve">form of a pie chart, where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area occupied by each </w:t>
      </w:r>
      <w:r w:rsidR="001118C3">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on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roulette wheel is proportional to its </w:t>
      </w:r>
      <w:r w:rsidR="005E4176">
        <w:rPr>
          <w:rFonts w:ascii="Times New Roman" w:eastAsia="宋体" w:hAnsi="Times New Roman" w:cs="Times New Roman"/>
          <w:kern w:val="0"/>
          <w:sz w:val="24"/>
          <w:szCs w:val="24"/>
        </w:rPr>
        <w:t>elected probability</w:t>
      </w:r>
      <w:r w:rsidR="001118C3" w:rsidRPr="001118C3">
        <w:rPr>
          <w:rFonts w:ascii="Times New Roman" w:eastAsia="宋体" w:hAnsi="Times New Roman" w:cs="Times New Roman"/>
          <w:kern w:val="0"/>
          <w:sz w:val="24"/>
          <w:szCs w:val="24"/>
        </w:rPr>
        <w:t>.</w:t>
      </w:r>
      <w:r w:rsidR="001118C3">
        <w:rPr>
          <w:rFonts w:ascii="Times New Roman" w:eastAsia="宋体" w:hAnsi="Times New Roman" w:cs="Times New Roman"/>
          <w:kern w:val="0"/>
          <w:sz w:val="24"/>
          <w:szCs w:val="24"/>
        </w:rPr>
        <w:t xml:space="preserve"> </w:t>
      </w:r>
      <w:r w:rsidR="005E4176">
        <w:rPr>
          <w:rFonts w:ascii="Times New Roman" w:eastAsia="宋体" w:hAnsi="Times New Roman" w:cs="Times New Roman"/>
          <w:kern w:val="0"/>
          <w:sz w:val="24"/>
          <w:szCs w:val="24"/>
        </w:rPr>
        <w:t xml:space="preserve">According to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elected probabilities of nodes, we can calculate </w:t>
      </w:r>
      <w:r w:rsidR="00941382">
        <w:rPr>
          <w:rFonts w:ascii="Times New Roman" w:eastAsia="宋体" w:hAnsi="Times New Roman" w:cs="Times New Roman"/>
          <w:kern w:val="0"/>
          <w:sz w:val="24"/>
          <w:szCs w:val="24"/>
        </w:rPr>
        <w:t xml:space="preserve">the </w:t>
      </w:r>
      <w:r w:rsidR="005E4176">
        <w:rPr>
          <w:rFonts w:ascii="Times New Roman" w:eastAsia="宋体" w:hAnsi="Times New Roman" w:cs="Times New Roman"/>
          <w:kern w:val="0"/>
          <w:sz w:val="24"/>
          <w:szCs w:val="24"/>
        </w:rPr>
        <w:t xml:space="preserve">cumulative elected probabilities of nodes. </w:t>
      </w:r>
      <w:r w:rsidR="000241E1">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algorithm, a r</w:t>
      </w:r>
      <w:r w:rsidR="005E4176">
        <w:rPr>
          <w:rFonts w:ascii="Times New Roman" w:eastAsia="宋体" w:hAnsi="Times New Roman" w:cs="Times New Roman"/>
          <w:kern w:val="0"/>
          <w:sz w:val="24"/>
          <w:szCs w:val="24"/>
        </w:rPr>
        <w:t>andom value</w:t>
      </w:r>
      <w:r w:rsidR="001118C3" w:rsidRPr="001118C3">
        <w:rPr>
          <w:rFonts w:ascii="Times New Roman" w:eastAsia="宋体" w:hAnsi="Times New Roman" w:cs="Times New Roman"/>
          <w:kern w:val="0"/>
          <w:sz w:val="24"/>
          <w:szCs w:val="24"/>
        </w:rPr>
        <w:t xml:space="preserve">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interval </w:t>
      </w:r>
      <m:oMath>
        <m:r>
          <w:rPr>
            <w:rFonts w:ascii="Cambria Math" w:eastAsia="宋体" w:hAnsi="Cambria Math" w:cs="Times New Roman"/>
            <w:kern w:val="0"/>
            <w:sz w:val="24"/>
            <w:szCs w:val="24"/>
          </w:rPr>
          <m:t>[0, 1)</m:t>
        </m:r>
      </m:oMath>
      <w:r w:rsidR="000241E1">
        <w:rPr>
          <w:rFonts w:ascii="Times New Roman" w:eastAsia="宋体" w:hAnsi="Times New Roman" w:cs="Times New Roman" w:hint="eastAsia"/>
          <w:kern w:val="0"/>
          <w:sz w:val="24"/>
          <w:szCs w:val="24"/>
        </w:rPr>
        <w:t xml:space="preserve"> </w:t>
      </w:r>
      <w:r w:rsidR="000241E1">
        <w:rPr>
          <w:rFonts w:ascii="Times New Roman" w:eastAsia="宋体" w:hAnsi="Times New Roman" w:cs="Times New Roman"/>
          <w:kern w:val="0"/>
          <w:sz w:val="24"/>
          <w:szCs w:val="24"/>
        </w:rPr>
        <w:t>is generated via a distributed randomness generation function</w:t>
      </w:r>
      <w:r w:rsidR="001118C3" w:rsidRPr="001118C3">
        <w:rPr>
          <w:rFonts w:ascii="Times New Roman" w:eastAsia="宋体" w:hAnsi="Times New Roman" w:cs="Times New Roman"/>
          <w:kern w:val="0"/>
          <w:sz w:val="24"/>
          <w:szCs w:val="24"/>
        </w:rPr>
        <w:t>.</w:t>
      </w:r>
      <w:r w:rsidR="001118C3" w:rsidRPr="001118C3">
        <w:t xml:space="preserve"> </w:t>
      </w:r>
      <w:r w:rsidR="001118C3" w:rsidRPr="001118C3">
        <w:rPr>
          <w:rFonts w:ascii="Times New Roman" w:eastAsia="宋体" w:hAnsi="Times New Roman" w:cs="Times New Roman"/>
          <w:kern w:val="0"/>
          <w:sz w:val="24"/>
          <w:szCs w:val="24"/>
        </w:rPr>
        <w:t xml:space="preserve">When </w:t>
      </w:r>
      <w:r w:rsidR="00941382">
        <w:rPr>
          <w:rFonts w:ascii="Times New Roman" w:eastAsia="宋体" w:hAnsi="Times New Roman" w:cs="Times New Roman"/>
          <w:kern w:val="0"/>
          <w:sz w:val="24"/>
          <w:szCs w:val="24"/>
        </w:rPr>
        <w:t xml:space="preserve">the </w:t>
      </w:r>
      <w:r w:rsidR="000241E1">
        <w:rPr>
          <w:rFonts w:ascii="Times New Roman" w:eastAsia="宋体" w:hAnsi="Times New Roman" w:cs="Times New Roman"/>
          <w:kern w:val="0"/>
          <w:sz w:val="24"/>
          <w:szCs w:val="24"/>
        </w:rPr>
        <w:t>cumulative elected probability</w:t>
      </w:r>
      <w:r w:rsidR="001118C3" w:rsidRPr="001118C3">
        <w:rPr>
          <w:rFonts w:ascii="Times New Roman" w:eastAsia="宋体" w:hAnsi="Times New Roman" w:cs="Times New Roman"/>
          <w:kern w:val="0"/>
          <w:sz w:val="24"/>
          <w:szCs w:val="24"/>
        </w:rPr>
        <w:t xml:space="preserve"> is greater than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random number,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 xml:space="preserve">corresponding </w:t>
      </w:r>
      <w:r w:rsidR="000241E1">
        <w:rPr>
          <w:rFonts w:ascii="Times New Roman" w:eastAsia="宋体" w:hAnsi="Times New Roman" w:cs="Times New Roman"/>
          <w:kern w:val="0"/>
          <w:sz w:val="24"/>
          <w:szCs w:val="24"/>
        </w:rPr>
        <w:t>node</w:t>
      </w:r>
      <w:r w:rsidR="001118C3" w:rsidRPr="001118C3">
        <w:rPr>
          <w:rFonts w:ascii="Times New Roman" w:eastAsia="宋体" w:hAnsi="Times New Roman" w:cs="Times New Roman"/>
          <w:kern w:val="0"/>
          <w:sz w:val="24"/>
          <w:szCs w:val="24"/>
        </w:rPr>
        <w:t xml:space="preserve"> is elected</w:t>
      </w:r>
      <w:r w:rsidR="000241E1">
        <w:rPr>
          <w:rFonts w:ascii="Times New Roman" w:eastAsia="宋体" w:hAnsi="Times New Roman" w:cs="Times New Roman"/>
          <w:kern w:val="0"/>
          <w:sz w:val="24"/>
          <w:szCs w:val="24"/>
        </w:rPr>
        <w:t xml:space="preserve"> as current block proposer</w:t>
      </w:r>
      <w:r w:rsidR="001118C3" w:rsidRPr="001118C3">
        <w:rPr>
          <w:rFonts w:ascii="Times New Roman" w:eastAsia="宋体" w:hAnsi="Times New Roman" w:cs="Times New Roman"/>
          <w:kern w:val="0"/>
          <w:sz w:val="24"/>
          <w:szCs w:val="24"/>
        </w:rPr>
        <w:t xml:space="preserve">. </w:t>
      </w:r>
      <w:r w:rsidR="000241E1">
        <w:rPr>
          <w:rFonts w:ascii="Times New Roman" w:eastAsia="宋体" w:hAnsi="Times New Roman" w:cs="Times New Roman"/>
          <w:kern w:val="0"/>
          <w:sz w:val="24"/>
          <w:szCs w:val="24"/>
        </w:rPr>
        <w:t xml:space="preserve">Since </w:t>
      </w:r>
      <w:r w:rsidR="001118C3" w:rsidRPr="001118C3">
        <w:rPr>
          <w:rFonts w:ascii="Times New Roman" w:eastAsia="宋体" w:hAnsi="Times New Roman" w:cs="Times New Roman"/>
          <w:kern w:val="0"/>
          <w:sz w:val="24"/>
          <w:szCs w:val="24"/>
        </w:rPr>
        <w:t>a</w:t>
      </w:r>
      <w:r w:rsidR="000241E1">
        <w:rPr>
          <w:rFonts w:ascii="Times New Roman" w:eastAsia="宋体" w:hAnsi="Times New Roman" w:cs="Times New Roman"/>
          <w:kern w:val="0"/>
          <w:sz w:val="24"/>
          <w:szCs w:val="24"/>
        </w:rPr>
        <w:t xml:space="preserve"> node</w:t>
      </w:r>
      <w:r w:rsidR="001118C3" w:rsidRPr="001118C3">
        <w:rPr>
          <w:rFonts w:ascii="Times New Roman" w:eastAsia="宋体" w:hAnsi="Times New Roman" w:cs="Times New Roman"/>
          <w:kern w:val="0"/>
          <w:sz w:val="24"/>
          <w:szCs w:val="24"/>
        </w:rPr>
        <w:t xml:space="preserve"> with better </w:t>
      </w:r>
      <w:r w:rsidR="000241E1">
        <w:rPr>
          <w:rFonts w:ascii="Times New Roman" w:eastAsia="宋体" w:hAnsi="Times New Roman" w:cs="Times New Roman"/>
          <w:kern w:val="0"/>
          <w:sz w:val="24"/>
          <w:szCs w:val="24"/>
        </w:rPr>
        <w:t>stability</w:t>
      </w:r>
      <w:r w:rsidR="001118C3" w:rsidRPr="001118C3">
        <w:rPr>
          <w:rFonts w:ascii="Times New Roman" w:eastAsia="宋体" w:hAnsi="Times New Roman" w:cs="Times New Roman"/>
          <w:kern w:val="0"/>
          <w:sz w:val="24"/>
          <w:szCs w:val="24"/>
        </w:rPr>
        <w:t xml:space="preserve"> value will occupy a bigger area in </w:t>
      </w:r>
      <w:r w:rsidR="00941382">
        <w:rPr>
          <w:rFonts w:ascii="Times New Roman" w:eastAsia="宋体" w:hAnsi="Times New Roman" w:cs="Times New Roman"/>
          <w:kern w:val="0"/>
          <w:sz w:val="24"/>
          <w:szCs w:val="24"/>
        </w:rPr>
        <w:t xml:space="preserve">the </w:t>
      </w:r>
      <w:r w:rsidR="001118C3" w:rsidRPr="001118C3">
        <w:rPr>
          <w:rFonts w:ascii="Times New Roman" w:eastAsia="宋体" w:hAnsi="Times New Roman" w:cs="Times New Roman"/>
          <w:kern w:val="0"/>
          <w:sz w:val="24"/>
          <w:szCs w:val="24"/>
        </w:rPr>
        <w:t>pie chart,</w:t>
      </w:r>
      <w:r w:rsidR="00704CF0">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704CF0">
        <w:rPr>
          <w:rFonts w:ascii="Times New Roman" w:eastAsia="宋体" w:hAnsi="Times New Roman" w:cs="Times New Roman"/>
          <w:kern w:val="0"/>
          <w:sz w:val="24"/>
          <w:szCs w:val="24"/>
        </w:rPr>
        <w:t>node will have high</w:t>
      </w:r>
      <w:r w:rsidR="001118C3" w:rsidRPr="001118C3">
        <w:rPr>
          <w:rFonts w:ascii="Times New Roman" w:eastAsia="宋体" w:hAnsi="Times New Roman" w:cs="Times New Roman"/>
          <w:kern w:val="0"/>
          <w:sz w:val="24"/>
          <w:szCs w:val="24"/>
        </w:rPr>
        <w:t xml:space="preserve"> probability</w:t>
      </w:r>
      <w:r w:rsidR="00704CF0">
        <w:rPr>
          <w:rFonts w:ascii="Times New Roman" w:eastAsia="宋体" w:hAnsi="Times New Roman" w:cs="Times New Roman"/>
          <w:kern w:val="0"/>
          <w:sz w:val="24"/>
          <w:szCs w:val="24"/>
        </w:rPr>
        <w:t xml:space="preserve"> being elected</w:t>
      </w:r>
      <w:r w:rsidR="00704CF0">
        <w:rPr>
          <w:rFonts w:ascii="Times New Roman" w:eastAsia="宋体" w:hAnsi="Times New Roman" w:cs="Times New Roman" w:hint="eastAsia"/>
          <w:kern w:val="0"/>
          <w:sz w:val="24"/>
          <w:szCs w:val="24"/>
        </w:rPr>
        <w:t>.</w:t>
      </w:r>
    </w:p>
    <w:p w14:paraId="7EC3166C" w14:textId="1D403455" w:rsidR="00100326" w:rsidRDefault="00D04199" w:rsidP="00100326">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Block proposer election algorithm ensures low computation power consumption and</w:t>
      </w:r>
      <w:r w:rsidRPr="00762C8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security of block proposer election. In our protocol, no puzzle solving competition is required to be block proposer. Instead, block proposer can be chosen based on node stability. Only generating a random value and constructing roulette wheel require to consume the computational power of nodes. Thus, the algorithm ensure that nodes will consume very small computational power in election process.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node stability is time-variant, nodes with large deposits cannot always have advantage on election process.</w:t>
      </w:r>
      <w:r w:rsidRPr="005442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Our algorithm can prevent nodes with high deposit control block proposer election stage.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Since block proposer election algorithm introduces randomness, adversary cannot predict block proposer in advance. Thus, the election of block proposer is secure.</w:t>
      </w:r>
    </w:p>
    <w:p w14:paraId="01B904BB" w14:textId="77777777" w:rsidR="00A2107C" w:rsidRPr="003B0D51" w:rsidRDefault="00A2107C" w:rsidP="00A2107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lastRenderedPageBreak/>
        <w:t>4</w:t>
      </w:r>
      <w:r w:rsidRPr="00FA2CCC">
        <w:rPr>
          <w:rFonts w:ascii="Times New Roman" w:eastAsia="宋体" w:hAnsi="Times New Roman" w:cs="Times New Roman"/>
          <w:sz w:val="24"/>
          <w:szCs w:val="24"/>
        </w:rPr>
        <w:t>.2.</w:t>
      </w:r>
      <w:r>
        <w:rPr>
          <w:rFonts w:ascii="Times New Roman" w:eastAsia="宋体" w:hAnsi="Times New Roman" w:cs="Times New Roman"/>
          <w:sz w:val="24"/>
          <w:szCs w:val="24"/>
        </w:rPr>
        <w:t>2 Block Generation Stage</w:t>
      </w:r>
    </w:p>
    <w:p w14:paraId="33BB33C5" w14:textId="41557955" w:rsidR="00B55CFC" w:rsidRDefault="00A2107C" w:rsidP="00CE06F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will be generated </w:t>
      </w:r>
      <w:r w:rsidR="00610FC7">
        <w:rPr>
          <w:rFonts w:ascii="Times New Roman" w:eastAsia="宋体" w:hAnsi="Times New Roman" w:cs="Times New Roman"/>
          <w:kern w:val="0"/>
          <w:sz w:val="24"/>
          <w:szCs w:val="24"/>
        </w:rPr>
        <w:t xml:space="preserve">by </w:t>
      </w:r>
      <w:r w:rsidR="00941382">
        <w:rPr>
          <w:rFonts w:ascii="Times New Roman" w:eastAsia="宋体" w:hAnsi="Times New Roman" w:cs="Times New Roman"/>
          <w:kern w:val="0"/>
          <w:sz w:val="24"/>
          <w:szCs w:val="24"/>
        </w:rPr>
        <w:t xml:space="preserve">the </w:t>
      </w:r>
      <w:r w:rsidR="00610FC7">
        <w:rPr>
          <w:rFonts w:ascii="Times New Roman" w:eastAsia="宋体" w:hAnsi="Times New Roman" w:cs="Times New Roman"/>
          <w:kern w:val="0"/>
          <w:sz w:val="24"/>
          <w:szCs w:val="24"/>
        </w:rPr>
        <w:t xml:space="preserve">legal block proposer </w:t>
      </w:r>
      <w:r>
        <w:rPr>
          <w:rFonts w:ascii="Times New Roman" w:eastAsia="宋体" w:hAnsi="Times New Roman" w:cs="Times New Roman"/>
          <w:kern w:val="0"/>
          <w:sz w:val="24"/>
          <w:szCs w:val="24"/>
        </w:rPr>
        <w:t>in block generation stage</w:t>
      </w:r>
      <w:r w:rsidR="002F382F">
        <w:rPr>
          <w:rFonts w:ascii="Times New Roman" w:eastAsia="宋体" w:hAnsi="Times New Roman" w:cs="Times New Roman"/>
          <w:kern w:val="0"/>
          <w:sz w:val="24"/>
          <w:szCs w:val="24"/>
        </w:rPr>
        <w:t xml:space="preserve"> (see</w:t>
      </w:r>
      <w:r>
        <w:rPr>
          <w:rFonts w:ascii="Times New Roman" w:eastAsia="宋体" w:hAnsi="Times New Roman" w:cs="Times New Roman"/>
          <w:kern w:val="0"/>
          <w:sz w:val="24"/>
          <w:szCs w:val="24"/>
        </w:rPr>
        <w:t xml:space="preserve"> Algorithm </w:t>
      </w:r>
      <w:r w:rsidR="00CC63C9">
        <w:rPr>
          <w:rFonts w:ascii="Times New Roman" w:eastAsia="宋体" w:hAnsi="Times New Roman" w:cs="Times New Roman"/>
          <w:kern w:val="0"/>
          <w:sz w:val="24"/>
          <w:szCs w:val="24"/>
        </w:rPr>
        <w:t>1 lines 10-</w:t>
      </w:r>
      <w:r w:rsidR="008507DA">
        <w:rPr>
          <w:rFonts w:ascii="Times New Roman" w:eastAsia="宋体" w:hAnsi="Times New Roman" w:cs="Times New Roman"/>
          <w:kern w:val="0"/>
          <w:sz w:val="24"/>
          <w:szCs w:val="24"/>
        </w:rPr>
        <w:t>23</w:t>
      </w:r>
      <w:r w:rsidR="002F38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CE06F1">
        <w:rPr>
          <w:rFonts w:ascii="Times New Roman" w:eastAsia="宋体" w:hAnsi="Times New Roman" w:cs="Times New Roman"/>
          <w:kern w:val="0"/>
          <w:sz w:val="24"/>
          <w:szCs w:val="24"/>
        </w:rPr>
        <w:t>Block proposer will request transactions from other nodes if it has not enough transactions to generate a block. Once receiving the request, nodes will compete for broadcasting transactions to the block proposer.</w:t>
      </w:r>
      <w:r w:rsidR="00CE06F1">
        <w:rPr>
          <w:rFonts w:ascii="Times New Roman" w:eastAsia="宋体" w:hAnsi="Times New Roman" w:cs="Times New Roman" w:hint="eastAsia"/>
          <w:kern w:val="0"/>
          <w:sz w:val="24"/>
          <w:szCs w:val="24"/>
        </w:rPr>
        <w:t xml:space="preserve"> </w:t>
      </w:r>
      <w:r w:rsidRPr="00B75C5E">
        <w:rPr>
          <w:rFonts w:ascii="Times New Roman" w:eastAsia="宋体" w:hAnsi="Times New Roman" w:cs="Times New Roman"/>
          <w:kern w:val="0"/>
          <w:sz w:val="24"/>
          <w:szCs w:val="24"/>
        </w:rPr>
        <w:t xml:space="preserve">In general, </w:t>
      </w:r>
      <w:r w:rsidR="00941382">
        <w:rPr>
          <w:rFonts w:ascii="Times New Roman" w:eastAsia="宋体" w:hAnsi="Times New Roman" w:cs="Times New Roman"/>
          <w:kern w:val="0"/>
          <w:sz w:val="24"/>
          <w:szCs w:val="24"/>
        </w:rPr>
        <w:t xml:space="preserve">the </w:t>
      </w:r>
      <w:r w:rsidR="00DF7700" w:rsidRPr="00B75C5E">
        <w:rPr>
          <w:rFonts w:ascii="Times New Roman" w:eastAsia="宋体" w:hAnsi="Times New Roman" w:cs="Times New Roman"/>
          <w:kern w:val="0"/>
          <w:sz w:val="24"/>
          <w:szCs w:val="24"/>
        </w:rPr>
        <w:t>elected</w:t>
      </w:r>
      <w:r w:rsidRPr="00B75C5E">
        <w:rPr>
          <w:rFonts w:ascii="Times New Roman" w:eastAsia="宋体" w:hAnsi="Times New Roman" w:cs="Times New Roman"/>
          <w:kern w:val="0"/>
          <w:sz w:val="24"/>
          <w:szCs w:val="24"/>
        </w:rPr>
        <w:t xml:space="preserve"> block proposer</w:t>
      </w:r>
      <w:r w:rsidR="00DF7700" w:rsidRPr="00B75C5E">
        <w:rPr>
          <w:rFonts w:ascii="Times New Roman" w:eastAsia="宋体" w:hAnsi="Times New Roman" w:cs="Times New Roman"/>
          <w:kern w:val="0"/>
          <w:sz w:val="24"/>
          <w:szCs w:val="24"/>
        </w:rPr>
        <w:t xml:space="preserve"> will generate a new block, which contains transaction records and </w:t>
      </w:r>
      <w:r w:rsidR="00B75C5E" w:rsidRPr="00B75C5E">
        <w:rPr>
          <w:rFonts w:ascii="Times New Roman" w:eastAsia="宋体" w:hAnsi="Times New Roman" w:cs="Times New Roman"/>
          <w:kern w:val="0"/>
          <w:sz w:val="24"/>
          <w:szCs w:val="24"/>
        </w:rPr>
        <w:t xml:space="preserve">other necessary information. Then,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 xml:space="preserve">block proposer will broadcast </w:t>
      </w:r>
      <w:r w:rsidR="00941382">
        <w:rPr>
          <w:rFonts w:ascii="Times New Roman" w:eastAsia="宋体" w:hAnsi="Times New Roman" w:cs="Times New Roman"/>
          <w:kern w:val="0"/>
          <w:sz w:val="24"/>
          <w:szCs w:val="24"/>
        </w:rPr>
        <w:t xml:space="preserve">the </w:t>
      </w:r>
      <w:r w:rsidR="00B75C5E" w:rsidRPr="00B75C5E">
        <w:rPr>
          <w:rFonts w:ascii="Times New Roman" w:eastAsia="宋体" w:hAnsi="Times New Roman" w:cs="Times New Roman"/>
          <w:kern w:val="0"/>
          <w:sz w:val="24"/>
          <w:szCs w:val="24"/>
        </w:rPr>
        <w:t>new block to other nodes.</w:t>
      </w:r>
      <w:r>
        <w:rPr>
          <w:rFonts w:ascii="Times New Roman" w:eastAsia="宋体" w:hAnsi="Times New Roman" w:cs="Times New Roman"/>
          <w:kern w:val="0"/>
          <w:sz w:val="24"/>
          <w:szCs w:val="24"/>
        </w:rPr>
        <w:t xml:space="preserve"> </w:t>
      </w:r>
      <w:r w:rsidR="00B75C5E">
        <w:rPr>
          <w:rFonts w:ascii="Times New Roman" w:eastAsia="宋体" w:hAnsi="Times New Roman" w:cs="Times New Roman"/>
          <w:kern w:val="0"/>
          <w:sz w:val="24"/>
          <w:szCs w:val="24"/>
        </w:rPr>
        <w:t xml:space="preserve">When receiving </w:t>
      </w:r>
      <w:r w:rsidR="00941382">
        <w:rPr>
          <w:rFonts w:ascii="Times New Roman" w:eastAsia="宋体" w:hAnsi="Times New Roman" w:cs="Times New Roman"/>
          <w:kern w:val="0"/>
          <w:sz w:val="24"/>
          <w:szCs w:val="24"/>
        </w:rPr>
        <w:t xml:space="preserve">the </w:t>
      </w:r>
      <w:r w:rsidR="00B75C5E">
        <w:rPr>
          <w:rFonts w:ascii="Times New Roman" w:eastAsia="宋体" w:hAnsi="Times New Roman" w:cs="Times New Roman"/>
          <w:kern w:val="0"/>
          <w:sz w:val="24"/>
          <w:szCs w:val="24"/>
        </w:rPr>
        <w:t>block successfully, n</w:t>
      </w:r>
      <w:r>
        <w:rPr>
          <w:rFonts w:ascii="Times New Roman" w:eastAsia="宋体" w:hAnsi="Times New Roman" w:cs="Times New Roman"/>
          <w:kern w:val="0"/>
          <w:sz w:val="24"/>
          <w:szCs w:val="24"/>
        </w:rPr>
        <w:t>odes will immediately start block verification stage.</w:t>
      </w:r>
    </w:p>
    <w:p w14:paraId="720BED06" w14:textId="193C7AFA" w:rsidR="00A2107C" w:rsidRPr="00527807" w:rsidRDefault="00A2107C" w:rsidP="0030497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 xml:space="preserve"> block contains a header and a body.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header consists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round number,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hash value of previous block,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block hash,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identity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full signature </w:t>
      </w:r>
      <w:r>
        <w:rPr>
          <w:rFonts w:ascii="Times New Roman" w:eastAsia="宋体" w:hAnsi="Times New Roman" w:cs="Times New Roman" w:hint="eastAsia"/>
          <w:kern w:val="0"/>
          <w:sz w:val="24"/>
          <w:szCs w:val="24"/>
        </w:rPr>
        <w:t>and</w:t>
      </w:r>
      <w:r>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root of transactions</w:t>
      </w:r>
      <w:r w:rsidR="00B75C5E">
        <w:rPr>
          <w:rFonts w:ascii="Times New Roman" w:eastAsia="宋体" w:hAnsi="Times New Roman" w:cs="Times New Roman"/>
          <w:kern w:val="0"/>
          <w:sz w:val="24"/>
          <w:szCs w:val="24"/>
        </w:rPr>
        <w:t>, and so on.</w:t>
      </w:r>
      <w:r>
        <w:rPr>
          <w:rFonts w:ascii="Times New Roman" w:eastAsia="宋体" w:hAnsi="Times New Roman" w:cs="Times New Roman"/>
          <w:kern w:val="0"/>
          <w:sz w:val="24"/>
          <w:szCs w:val="24"/>
        </w:rPr>
        <w:t xml:space="preserve"> Block body usually stores transaction recodes.</w:t>
      </w:r>
      <w:r w:rsidR="00CC63C9">
        <w:rPr>
          <w:rFonts w:ascii="Times New Roman" w:eastAsia="宋体" w:hAnsi="Times New Roman" w:cs="Times New Roman"/>
          <w:kern w:val="0"/>
          <w:sz w:val="24"/>
          <w:szCs w:val="24"/>
        </w:rPr>
        <w:t xml:space="preserve"> Block will </w:t>
      </w:r>
      <w:r w:rsidR="00610FC7">
        <w:rPr>
          <w:rFonts w:ascii="Times New Roman" w:eastAsia="宋体" w:hAnsi="Times New Roman" w:cs="Times New Roman"/>
          <w:kern w:val="0"/>
          <w:sz w:val="24"/>
          <w:szCs w:val="24"/>
        </w:rPr>
        <w:t>package all necessary information in but full signature, which,</w:t>
      </w:r>
      <w:r w:rsidRPr="00610FC7">
        <w:rPr>
          <w:rFonts w:ascii="Times New Roman" w:eastAsia="宋体" w:hAnsi="Times New Roman" w:cs="Times New Roman"/>
          <w:kern w:val="0"/>
          <w:sz w:val="24"/>
          <w:szCs w:val="24"/>
        </w:rPr>
        <w:t xml:space="preserve"> can only be appended to this block in block finalization stage.</w:t>
      </w:r>
    </w:p>
    <w:p w14:paraId="4E90F591" w14:textId="77777777" w:rsidR="00A2107C" w:rsidRPr="009846B2"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Block Verification</w:t>
      </w:r>
      <w:r>
        <w:rPr>
          <w:rFonts w:ascii="Times New Roman" w:eastAsia="宋体" w:hAnsi="Times New Roman" w:cs="Times New Roman"/>
          <w:sz w:val="24"/>
          <w:szCs w:val="24"/>
        </w:rPr>
        <w:t xml:space="preserve"> Stage</w:t>
      </w:r>
    </w:p>
    <w:p w14:paraId="3A0475F2" w14:textId="33C8FF19" w:rsidR="00610FC7" w:rsidRDefault="0053131F" w:rsidP="0053131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block verification stage, c</w:t>
      </w:r>
      <w:r w:rsidR="00D336CC">
        <w:rPr>
          <w:rFonts w:ascii="Times New Roman" w:eastAsia="宋体" w:hAnsi="Times New Roman" w:cs="Times New Roman"/>
          <w:kern w:val="0"/>
          <w:sz w:val="24"/>
          <w:szCs w:val="24"/>
        </w:rPr>
        <w:t xml:space="preserve">onsensus nodes achieve consensus </w:t>
      </w:r>
      <w:r>
        <w:rPr>
          <w:rFonts w:ascii="Times New Roman" w:eastAsia="宋体" w:hAnsi="Times New Roman" w:cs="Times New Roman"/>
          <w:kern w:val="0"/>
          <w:sz w:val="24"/>
          <w:szCs w:val="24"/>
        </w:rPr>
        <w:t>on</w:t>
      </w:r>
      <w:r w:rsidR="00D336CC">
        <w:rPr>
          <w:rFonts w:ascii="Times New Roman" w:eastAsia="宋体" w:hAnsi="Times New Roman" w:cs="Times New Roman"/>
          <w:kern w:val="0"/>
          <w:sz w:val="24"/>
          <w:szCs w:val="24"/>
        </w:rPr>
        <w:t xml:space="preserve"> that </w:t>
      </w:r>
      <w:r w:rsidR="009B431D">
        <w:rPr>
          <w:rFonts w:ascii="Times New Roman" w:eastAsia="宋体" w:hAnsi="Times New Roman" w:cs="Times New Roman"/>
          <w:kern w:val="0"/>
          <w:sz w:val="24"/>
          <w:szCs w:val="24"/>
        </w:rPr>
        <w:t>a</w:t>
      </w:r>
      <w:r w:rsidR="004835B6">
        <w:rPr>
          <w:rFonts w:ascii="Times New Roman" w:eastAsia="宋体" w:hAnsi="Times New Roman" w:cs="Times New Roman"/>
          <w:kern w:val="0"/>
          <w:sz w:val="24"/>
          <w:szCs w:val="24"/>
        </w:rPr>
        <w:t xml:space="preserve"> </w:t>
      </w:r>
      <w:r w:rsidR="00D336CC">
        <w:rPr>
          <w:rFonts w:ascii="Times New Roman" w:eastAsia="宋体" w:hAnsi="Times New Roman" w:cs="Times New Roman"/>
          <w:kern w:val="0"/>
          <w:sz w:val="24"/>
          <w:szCs w:val="24"/>
        </w:rPr>
        <w:t>new block is valid.</w:t>
      </w:r>
      <w:r>
        <w:rPr>
          <w:rFonts w:ascii="Times New Roman" w:eastAsia="宋体" w:hAnsi="Times New Roman" w:cs="Times New Roman" w:hint="eastAsia"/>
          <w:kern w:val="0"/>
          <w:sz w:val="24"/>
          <w:szCs w:val="24"/>
        </w:rPr>
        <w:t xml:space="preserve"> </w:t>
      </w:r>
      <w:r w:rsidR="003C554E">
        <w:rPr>
          <w:rFonts w:ascii="Times New Roman" w:eastAsia="宋体" w:hAnsi="Times New Roman" w:cs="Times New Roman"/>
          <w:kern w:val="0"/>
          <w:sz w:val="24"/>
          <w:szCs w:val="24"/>
        </w:rPr>
        <w:t>A</w:t>
      </w:r>
      <w:r w:rsidR="00A2107C">
        <w:rPr>
          <w:rFonts w:ascii="Times New Roman" w:eastAsia="宋体" w:hAnsi="Times New Roman" w:cs="Times New Roman"/>
          <w:kern w:val="0"/>
          <w:sz w:val="24"/>
          <w:szCs w:val="24"/>
        </w:rPr>
        <w:t xml:space="preserve">ll nodes </w:t>
      </w:r>
      <w:r w:rsidR="003C554E">
        <w:rPr>
          <w:rFonts w:ascii="Times New Roman" w:eastAsia="宋体" w:hAnsi="Times New Roman" w:cs="Times New Roman"/>
          <w:kern w:val="0"/>
          <w:sz w:val="24"/>
          <w:szCs w:val="24"/>
        </w:rPr>
        <w:t xml:space="preserve">receiving a new block from current block proposer </w:t>
      </w:r>
      <w:r w:rsidR="00A2107C">
        <w:rPr>
          <w:rFonts w:ascii="Times New Roman" w:eastAsia="宋体" w:hAnsi="Times New Roman" w:cs="Times New Roman"/>
          <w:kern w:val="0"/>
          <w:sz w:val="24"/>
          <w:szCs w:val="24"/>
        </w:rPr>
        <w:t xml:space="preserve">will verify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block</w:t>
      </w:r>
      <w:r w:rsidR="003C554E">
        <w:rPr>
          <w:rFonts w:ascii="Times New Roman" w:eastAsia="宋体" w:hAnsi="Times New Roman" w:cs="Times New Roman"/>
          <w:kern w:val="0"/>
          <w:sz w:val="24"/>
          <w:szCs w:val="24"/>
        </w:rPr>
        <w:t>.</w:t>
      </w:r>
      <w:r w:rsidR="0063466A">
        <w:rPr>
          <w:rFonts w:ascii="Times New Roman" w:eastAsia="宋体" w:hAnsi="Times New Roman" w:cs="Times New Roman"/>
          <w:kern w:val="0"/>
          <w:sz w:val="24"/>
          <w:szCs w:val="24"/>
        </w:rPr>
        <w:t xml:space="preserve"> </w:t>
      </w:r>
      <w:r w:rsidR="003C554E">
        <w:rPr>
          <w:rFonts w:ascii="Times New Roman" w:eastAsia="宋体" w:hAnsi="Times New Roman" w:cs="Times New Roman"/>
          <w:kern w:val="0"/>
          <w:sz w:val="24"/>
          <w:szCs w:val="24"/>
        </w:rPr>
        <w:t xml:space="preserve">If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block proposer </w:t>
      </w:r>
      <w:r w:rsidR="008645C7">
        <w:rPr>
          <w:rFonts w:ascii="Times New Roman" w:eastAsia="宋体" w:hAnsi="Times New Roman" w:cs="Times New Roman"/>
          <w:kern w:val="0"/>
          <w:sz w:val="24"/>
          <w:szCs w:val="24"/>
        </w:rPr>
        <w:t xml:space="preserve">is legal and </w:t>
      </w:r>
      <w:r w:rsidR="00941382">
        <w:rPr>
          <w:rFonts w:ascii="Times New Roman" w:eastAsia="宋体" w:hAnsi="Times New Roman" w:cs="Times New Roman"/>
          <w:kern w:val="0"/>
          <w:sz w:val="24"/>
          <w:szCs w:val="24"/>
        </w:rPr>
        <w:t xml:space="preserve">the </w:t>
      </w:r>
      <w:r w:rsidR="003C554E">
        <w:rPr>
          <w:rFonts w:ascii="Times New Roman" w:eastAsia="宋体" w:hAnsi="Times New Roman" w:cs="Times New Roman"/>
          <w:kern w:val="0"/>
          <w:sz w:val="24"/>
          <w:szCs w:val="24"/>
        </w:rPr>
        <w:t>block</w:t>
      </w:r>
      <w:r w:rsidR="00BB1252">
        <w:rPr>
          <w:rFonts w:ascii="Times New Roman" w:eastAsia="宋体" w:hAnsi="Times New Roman" w:cs="Times New Roman"/>
          <w:kern w:val="0"/>
          <w:sz w:val="24"/>
          <w:szCs w:val="24"/>
        </w:rPr>
        <w:t xml:space="preserve"> contend</w:t>
      </w:r>
      <w:r w:rsidR="003C554E">
        <w:rPr>
          <w:rFonts w:ascii="Times New Roman" w:eastAsia="宋体" w:hAnsi="Times New Roman" w:cs="Times New Roman"/>
          <w:kern w:val="0"/>
          <w:sz w:val="24"/>
          <w:szCs w:val="24"/>
        </w:rPr>
        <w:t xml:space="preserve"> is v</w:t>
      </w:r>
      <w:r w:rsidR="00210F9A">
        <w:rPr>
          <w:rFonts w:ascii="Times New Roman" w:eastAsia="宋体" w:hAnsi="Times New Roman" w:cs="Times New Roman"/>
          <w:kern w:val="0"/>
          <w:sz w:val="24"/>
          <w:szCs w:val="24"/>
        </w:rPr>
        <w:t>alid</w:t>
      </w:r>
      <w:r w:rsidR="003C554E">
        <w:rPr>
          <w:rFonts w:ascii="Times New Roman" w:eastAsia="宋体" w:hAnsi="Times New Roman" w:cs="Times New Roman"/>
          <w:kern w:val="0"/>
          <w:sz w:val="24"/>
          <w:szCs w:val="24"/>
        </w:rPr>
        <w:t>, nodes will</w:t>
      </w:r>
      <w:r w:rsidR="0063466A">
        <w:rPr>
          <w:rFonts w:ascii="Times New Roman" w:eastAsia="宋体" w:hAnsi="Times New Roman" w:cs="Times New Roman"/>
          <w:kern w:val="0"/>
          <w:sz w:val="24"/>
          <w:szCs w:val="24"/>
        </w:rPr>
        <w:t xml:space="preserve"> generate </w:t>
      </w:r>
      <w:r w:rsidR="00210F9A">
        <w:rPr>
          <w:rFonts w:ascii="Times New Roman" w:eastAsia="宋体" w:hAnsi="Times New Roman" w:cs="Times New Roman"/>
          <w:kern w:val="0"/>
          <w:sz w:val="24"/>
          <w:szCs w:val="24"/>
        </w:rPr>
        <w:t xml:space="preserve">partial </w:t>
      </w:r>
      <w:r w:rsidR="00610FC7">
        <w:rPr>
          <w:rFonts w:ascii="Times New Roman" w:eastAsia="宋体" w:hAnsi="Times New Roman" w:cs="Times New Roman"/>
          <w:kern w:val="0"/>
          <w:sz w:val="24"/>
          <w:szCs w:val="24"/>
        </w:rPr>
        <w:t xml:space="preserve">signatures </w:t>
      </w:r>
      <w:r w:rsidR="0063466A">
        <w:rPr>
          <w:rFonts w:ascii="Times New Roman" w:eastAsia="宋体" w:hAnsi="Times New Roman" w:cs="Times New Roman"/>
          <w:kern w:val="0"/>
          <w:sz w:val="24"/>
          <w:szCs w:val="24"/>
        </w:rPr>
        <w:t>to vote for it</w:t>
      </w:r>
      <w:r w:rsidR="00210F9A">
        <w:rPr>
          <w:rFonts w:ascii="Times New Roman" w:eastAsia="宋体" w:hAnsi="Times New Roman" w:cs="Times New Roman"/>
          <w:kern w:val="0"/>
          <w:sz w:val="24"/>
          <w:szCs w:val="24"/>
        </w:rPr>
        <w:t xml:space="preserve"> and broadcast their signature to other nodes. Nodes will aggregate enough partial signatures into a full signature, which can be verified by nodes via a main public key.</w:t>
      </w:r>
      <w:r w:rsidR="00B14EDC">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B14EDC">
        <w:rPr>
          <w:rFonts w:ascii="Times New Roman" w:eastAsia="宋体" w:hAnsi="Times New Roman" w:cs="Times New Roman"/>
          <w:kern w:val="0"/>
          <w:sz w:val="24"/>
          <w:szCs w:val="24"/>
        </w:rPr>
        <w:t xml:space="preserve">pseudo code of block verification is presented in Algorithm 1 lines </w:t>
      </w:r>
      <w:r w:rsidR="008507DA">
        <w:rPr>
          <w:rFonts w:ascii="Times New Roman" w:eastAsia="宋体" w:hAnsi="Times New Roman" w:cs="Times New Roman"/>
          <w:kern w:val="0"/>
          <w:sz w:val="24"/>
          <w:szCs w:val="24"/>
        </w:rPr>
        <w:t>25</w:t>
      </w:r>
      <w:r w:rsidR="00B14EDC">
        <w:rPr>
          <w:rFonts w:ascii="Times New Roman" w:eastAsia="宋体" w:hAnsi="Times New Roman" w:cs="Times New Roman"/>
          <w:kern w:val="0"/>
          <w:sz w:val="24"/>
          <w:szCs w:val="24"/>
        </w:rPr>
        <w:t>-</w:t>
      </w:r>
      <w:r w:rsidR="008507DA">
        <w:rPr>
          <w:rFonts w:ascii="Times New Roman" w:eastAsia="宋体" w:hAnsi="Times New Roman" w:cs="Times New Roman"/>
          <w:kern w:val="0"/>
          <w:sz w:val="24"/>
          <w:szCs w:val="24"/>
        </w:rPr>
        <w:t>42</w:t>
      </w:r>
      <w:r w:rsidR="00B14EDC">
        <w:rPr>
          <w:rFonts w:ascii="Times New Roman" w:eastAsia="宋体" w:hAnsi="Times New Roman" w:cs="Times New Roman"/>
          <w:kern w:val="0"/>
          <w:sz w:val="24"/>
          <w:szCs w:val="24"/>
        </w:rPr>
        <w:t>.</w:t>
      </w:r>
    </w:p>
    <w:p w14:paraId="0C3FBDF5" w14:textId="7727F6DF" w:rsidR="00A2107C" w:rsidRDefault="00A2107C" w:rsidP="00151DD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When receiving a block, consensus nodes will verify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proposer and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content of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block</w:t>
      </w:r>
      <w:r w:rsidR="00610FC7">
        <w:rPr>
          <w:rFonts w:ascii="Times New Roman" w:eastAsia="宋体" w:hAnsi="Times New Roman" w:cs="Times New Roman"/>
          <w:kern w:val="0"/>
          <w:sz w:val="24"/>
          <w:szCs w:val="24"/>
        </w:rPr>
        <w:t xml:space="preserve">. </w:t>
      </w:r>
      <w:r w:rsidR="00B14EDC">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node needs to check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following conditions:</w:t>
      </w:r>
    </w:p>
    <w:p w14:paraId="0467065F" w14:textId="7F55E707" w:rsidR="00A2107C" w:rsidRPr="009812EF"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9812EF">
        <w:rPr>
          <w:rFonts w:ascii="Times New Roman" w:eastAsia="宋体" w:hAnsi="Times New Roman" w:cs="Times New Roman"/>
          <w:kern w:val="0"/>
          <w:sz w:val="24"/>
          <w:szCs w:val="24"/>
        </w:rPr>
        <w:t xml:space="preserve">Block proposer: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output</w:t>
      </w:r>
      <w:r w:rsidRPr="006768F2">
        <w:rPr>
          <w:rFonts w:ascii="Times New Roman" w:eastAsia="宋体" w:hAnsi="Times New Roman" w:cs="Times New Roman"/>
          <w:kern w:val="0"/>
          <w:sz w:val="24"/>
          <w:szCs w:val="24"/>
        </w:rPr>
        <w:t xml:space="preserve"> of block proposer </w:t>
      </w:r>
      <w:r>
        <w:rPr>
          <w:rFonts w:ascii="Times New Roman" w:eastAsia="宋体" w:hAnsi="Times New Roman" w:cs="Times New Roman"/>
          <w:kern w:val="0"/>
          <w:sz w:val="24"/>
          <w:szCs w:val="24"/>
        </w:rPr>
        <w:t>election</w:t>
      </w:r>
      <w:r w:rsidRPr="006768F2">
        <w:rPr>
          <w:rFonts w:ascii="Times New Roman" w:eastAsia="宋体" w:hAnsi="Times New Roman" w:cs="Times New Roman"/>
          <w:kern w:val="0"/>
          <w:sz w:val="24"/>
          <w:szCs w:val="24"/>
        </w:rPr>
        <w:t xml:space="preserve"> algorithm</w:t>
      </w:r>
      <w:r>
        <w:rPr>
          <w:rFonts w:ascii="Times New Roman" w:eastAsia="宋体" w:hAnsi="Times New Roman" w:cs="Times New Roman"/>
          <w:kern w:val="0"/>
          <w:sz w:val="24"/>
          <w:szCs w:val="24"/>
        </w:rPr>
        <w:t xml:space="preserve"> is</w:t>
      </w:r>
      <w:r w:rsidRPr="006768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same with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identity of block proposer</w:t>
      </w:r>
      <w:r w:rsidRPr="006768F2">
        <w:rPr>
          <w:rFonts w:ascii="Times New Roman" w:eastAsia="宋体" w:hAnsi="Times New Roman" w:cs="Times New Roman"/>
          <w:kern w:val="0"/>
          <w:sz w:val="24"/>
          <w:szCs w:val="24"/>
        </w:rPr>
        <w:t>.</w:t>
      </w:r>
    </w:p>
    <w:p w14:paraId="7F6C1DFC" w14:textId="1364A420" w:rsidR="00A2107C" w:rsidRPr="006768F2"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Previous hash</w:t>
      </w:r>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previous hash value in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 xml:space="preserve">current block is equal to </w:t>
      </w:r>
      <w:r w:rsidR="00941382">
        <w:rPr>
          <w:rFonts w:ascii="Times New Roman" w:eastAsia="宋体" w:hAnsi="Times New Roman" w:cs="Times New Roman"/>
          <w:kern w:val="0"/>
          <w:sz w:val="24"/>
          <w:szCs w:val="24"/>
        </w:rPr>
        <w:t xml:space="preserve">the </w:t>
      </w:r>
      <w:r w:rsidRPr="00086053">
        <w:rPr>
          <w:rFonts w:ascii="Times New Roman" w:eastAsia="宋体" w:hAnsi="Times New Roman" w:cs="Times New Roman"/>
          <w:kern w:val="0"/>
          <w:sz w:val="24"/>
          <w:szCs w:val="24"/>
        </w:rPr>
        <w:t>hash of last block on its blockchain.</w:t>
      </w:r>
    </w:p>
    <w:p w14:paraId="71C74494" w14:textId="6BD1C474" w:rsidR="00A2107C" w:rsidRPr="001224CB" w:rsidRDefault="00A2107C" w:rsidP="00A2107C">
      <w:pPr>
        <w:pStyle w:val="a3"/>
        <w:numPr>
          <w:ilvl w:val="0"/>
          <w:numId w:val="5"/>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current </w:t>
      </w:r>
      <w:r w:rsidRPr="006768F2">
        <w:rPr>
          <w:rFonts w:ascii="Times New Roman" w:eastAsia="宋体" w:hAnsi="Times New Roman" w:cs="Times New Roman"/>
          <w:kern w:val="0"/>
          <w:sz w:val="24"/>
          <w:szCs w:val="24"/>
        </w:rPr>
        <w:t>block should not conflict with previous confirmed transactions.</w:t>
      </w:r>
    </w:p>
    <w:p w14:paraId="049EE1AC" w14:textId="7243AB4E" w:rsidR="00A2107C" w:rsidRDefault="00D336CC" w:rsidP="00A2107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 block is valid </w:t>
      </w:r>
      <w:r w:rsidR="0053131F">
        <w:rPr>
          <w:rFonts w:ascii="Times New Roman" w:eastAsia="宋体" w:hAnsi="Times New Roman" w:cs="Times New Roman"/>
          <w:kern w:val="0"/>
          <w:sz w:val="24"/>
          <w:szCs w:val="24"/>
        </w:rPr>
        <w:t xml:space="preserve">if it obtains enough vote from consensus nodes. </w:t>
      </w:r>
      <w:r w:rsidR="00A2107C">
        <w:rPr>
          <w:rFonts w:ascii="Times New Roman" w:eastAsia="宋体" w:hAnsi="Times New Roman" w:cs="Times New Roman"/>
          <w:kern w:val="0"/>
          <w:sz w:val="24"/>
          <w:szCs w:val="24"/>
        </w:rPr>
        <w:t xml:space="preserve">If all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 xml:space="preserve">above conditions are satisfied, then </w:t>
      </w:r>
      <w:r w:rsidR="00EE7095">
        <w:rPr>
          <w:rFonts w:ascii="Times New Roman" w:eastAsia="宋体" w:hAnsi="Times New Roman" w:cs="Times New Roman"/>
          <w:kern w:val="0"/>
          <w:sz w:val="24"/>
          <w:szCs w:val="24"/>
        </w:rPr>
        <w:t xml:space="preserve">each </w:t>
      </w:r>
      <w:r w:rsidR="00A2107C">
        <w:rPr>
          <w:rFonts w:ascii="Times New Roman" w:eastAsia="宋体" w:hAnsi="Times New Roman" w:cs="Times New Roman"/>
          <w:kern w:val="0"/>
          <w:sz w:val="24"/>
          <w:szCs w:val="24"/>
        </w:rPr>
        <w:t xml:space="preserve">node </w:t>
      </w:r>
      <w:r w:rsidR="000F4D73">
        <w:rPr>
          <w:rFonts w:ascii="Times New Roman" w:eastAsia="宋体" w:hAnsi="Times New Roman" w:cs="Times New Roman"/>
          <w:kern w:val="0"/>
          <w:sz w:val="24"/>
          <w:szCs w:val="24"/>
        </w:rPr>
        <w:t>vote</w:t>
      </w:r>
      <w:r w:rsidR="00A2107C">
        <w:rPr>
          <w:rFonts w:ascii="Times New Roman" w:eastAsia="宋体" w:hAnsi="Times New Roman" w:cs="Times New Roman"/>
          <w:kern w:val="0"/>
          <w:sz w:val="24"/>
          <w:szCs w:val="24"/>
        </w:rPr>
        <w:t xml:space="preserve"> for </w:t>
      </w:r>
      <w:r w:rsidR="00941382">
        <w:rPr>
          <w:rFonts w:ascii="Times New Roman" w:eastAsia="宋体" w:hAnsi="Times New Roman" w:cs="Times New Roman"/>
          <w:kern w:val="0"/>
          <w:sz w:val="24"/>
          <w:szCs w:val="24"/>
        </w:rPr>
        <w:t xml:space="preserve">the </w:t>
      </w:r>
      <w:r w:rsidR="00A2107C">
        <w:rPr>
          <w:rFonts w:ascii="Times New Roman" w:eastAsia="宋体" w:hAnsi="Times New Roman" w:cs="Times New Roman"/>
          <w:kern w:val="0"/>
          <w:sz w:val="24"/>
          <w:szCs w:val="24"/>
        </w:rPr>
        <w:t>block as a vote</w:t>
      </w:r>
      <w:r w:rsidR="00B14EDC">
        <w:rPr>
          <w:rFonts w:ascii="Times New Roman" w:eastAsia="宋体" w:hAnsi="Times New Roman" w:cs="Times New Roman"/>
          <w:kern w:val="0"/>
          <w:sz w:val="24"/>
          <w:szCs w:val="24"/>
        </w:rPr>
        <w:t>, and</w:t>
      </w:r>
      <w:r w:rsidR="00A2107C">
        <w:rPr>
          <w:rFonts w:ascii="Times New Roman" w:eastAsia="宋体" w:hAnsi="Times New Roman" w:cs="Times New Roman"/>
          <w:kern w:val="0"/>
          <w:sz w:val="24"/>
          <w:szCs w:val="24"/>
        </w:rPr>
        <w:t xml:space="preserve"> broadcast their votes to other nodes.</w:t>
      </w:r>
      <w:r>
        <w:rPr>
          <w:rFonts w:ascii="Times New Roman" w:eastAsia="宋体" w:hAnsi="Times New Roman" w:cs="Times New Roman"/>
          <w:kern w:val="0"/>
          <w:sz w:val="24"/>
          <w:szCs w:val="24"/>
        </w:rPr>
        <w:t xml:space="preserve"> </w:t>
      </w:r>
      <w:r w:rsidR="004845A7">
        <w:rPr>
          <w:rFonts w:ascii="Times New Roman" w:eastAsia="宋体" w:hAnsi="Times New Roman" w:cs="Times New Roman"/>
          <w:kern w:val="0"/>
          <w:sz w:val="24"/>
          <w:szCs w:val="24"/>
        </w:rPr>
        <w:t xml:space="preserve">When a node collects enough (threshold) </w:t>
      </w:r>
      <w:r w:rsidR="000F4D73">
        <w:rPr>
          <w:rFonts w:ascii="Times New Roman" w:eastAsia="宋体" w:hAnsi="Times New Roman" w:cs="Times New Roman"/>
          <w:kern w:val="0"/>
          <w:sz w:val="24"/>
          <w:szCs w:val="24"/>
        </w:rPr>
        <w:t>votes</w:t>
      </w:r>
      <w:r w:rsidR="004845A7">
        <w:rPr>
          <w:rFonts w:ascii="Times New Roman" w:eastAsia="宋体" w:hAnsi="Times New Roman" w:cs="Times New Roman"/>
          <w:kern w:val="0"/>
          <w:sz w:val="24"/>
          <w:szCs w:val="24"/>
        </w:rPr>
        <w:t xml:space="preserve"> for </w:t>
      </w:r>
      <w:r w:rsidR="00941382">
        <w:rPr>
          <w:rFonts w:ascii="Times New Roman" w:eastAsia="宋体" w:hAnsi="Times New Roman" w:cs="Times New Roman"/>
          <w:kern w:val="0"/>
          <w:sz w:val="24"/>
          <w:szCs w:val="24"/>
        </w:rPr>
        <w:t xml:space="preserve">the </w:t>
      </w:r>
      <w:r w:rsidR="004845A7">
        <w:rPr>
          <w:rFonts w:ascii="Times New Roman" w:eastAsia="宋体" w:hAnsi="Times New Roman" w:cs="Times New Roman"/>
          <w:kern w:val="0"/>
          <w:sz w:val="24"/>
          <w:szCs w:val="24"/>
        </w:rPr>
        <w:t>block, it is considered to be verified.</w:t>
      </w:r>
    </w:p>
    <w:p w14:paraId="47A15AEE" w14:textId="5EA16B5B" w:rsidR="007A7D3B" w:rsidRDefault="009B431D"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000F4D73">
        <w:rPr>
          <w:rFonts w:ascii="Times New Roman" w:eastAsia="宋体" w:hAnsi="Times New Roman" w:cs="Times New Roman"/>
          <w:kern w:val="0"/>
          <w:sz w:val="24"/>
          <w:szCs w:val="24"/>
        </w:rPr>
        <w:t>ull signature is used as a proof of block validation</w:t>
      </w:r>
      <w:r w:rsidR="00BB1252">
        <w:rPr>
          <w:rFonts w:ascii="Times New Roman" w:eastAsia="宋体" w:hAnsi="Times New Roman" w:cs="Times New Roman"/>
          <w:kern w:val="0"/>
          <w:sz w:val="24"/>
          <w:szCs w:val="24"/>
        </w:rPr>
        <w:t xml:space="preserve"> in block verification stage</w:t>
      </w:r>
      <w:r w:rsidR="000F4D73">
        <w:rPr>
          <w:rFonts w:ascii="Times New Roman" w:eastAsia="宋体" w:hAnsi="Times New Roman" w:cs="Times New Roman"/>
          <w:kern w:val="0"/>
          <w:sz w:val="24"/>
          <w:szCs w:val="24"/>
        </w:rPr>
        <w:t xml:space="preserve">. </w:t>
      </w:r>
      <w:proofErr w:type="spellStart"/>
      <w:r w:rsidR="000F4D73">
        <w:rPr>
          <w:rFonts w:ascii="Times New Roman" w:eastAsia="宋体" w:hAnsi="Times New Roman" w:cs="Times New Roman"/>
          <w:kern w:val="0"/>
          <w:sz w:val="24"/>
          <w:szCs w:val="24"/>
        </w:rPr>
        <w:t>SWIB</w:t>
      </w:r>
      <w:proofErr w:type="spellEnd"/>
      <w:r w:rsidR="000F4D73">
        <w:rPr>
          <w:rFonts w:ascii="Times New Roman" w:eastAsia="宋体" w:hAnsi="Times New Roman" w:cs="Times New Roman"/>
          <w:kern w:val="0"/>
          <w:sz w:val="24"/>
          <w:szCs w:val="24"/>
        </w:rPr>
        <w:t xml:space="preserve"> utilizes a voting mechanism that based on a </w:t>
      </w:r>
      <w:r w:rsidR="000F4D73" w:rsidRPr="009812EF">
        <w:rPr>
          <w:rFonts w:ascii="Times New Roman" w:eastAsia="宋体" w:hAnsi="Times New Roman" w:cs="Times New Roman"/>
          <w:kern w:val="0"/>
          <w:sz w:val="24"/>
          <w:szCs w:val="24"/>
        </w:rPr>
        <w:t>threshold BLS signature scheme</w:t>
      </w:r>
      <w:r w:rsidR="000F4D73">
        <w:rPr>
          <w:rFonts w:ascii="Times New Roman" w:eastAsia="宋体" w:hAnsi="Times New Roman" w:cs="Times New Roman"/>
          <w:kern w:val="0"/>
          <w:sz w:val="24"/>
          <w:szCs w:val="24"/>
        </w:rPr>
        <w:t>. In this voting mechanism,</w:t>
      </w:r>
      <w:r w:rsidR="000F4D73">
        <w:rPr>
          <w:rFonts w:ascii="Times New Roman" w:eastAsia="宋体" w:hAnsi="Times New Roman" w:cs="Times New Roman" w:hint="eastAsia"/>
          <w:kern w:val="0"/>
          <w:sz w:val="24"/>
          <w:szCs w:val="24"/>
        </w:rPr>
        <w:t xml:space="preserve"> </w:t>
      </w:r>
      <w:r w:rsidR="00BB1252">
        <w:rPr>
          <w:rFonts w:ascii="Times New Roman" w:eastAsia="宋体" w:hAnsi="Times New Roman" w:cs="Times New Roman"/>
          <w:kern w:val="0"/>
          <w:sz w:val="24"/>
          <w:szCs w:val="24"/>
        </w:rPr>
        <w:t xml:space="preserve">nodes will generate </w:t>
      </w:r>
      <w:r w:rsidR="000F4D73">
        <w:rPr>
          <w:rFonts w:ascii="Times New Roman" w:eastAsia="宋体" w:hAnsi="Times New Roman" w:cs="Times New Roman"/>
          <w:kern w:val="0"/>
          <w:sz w:val="24"/>
          <w:szCs w:val="24"/>
        </w:rPr>
        <w:t>a partial signature</w:t>
      </w:r>
      <w:r w:rsidR="00BB1252">
        <w:rPr>
          <w:rFonts w:ascii="Times New Roman" w:eastAsia="宋体" w:hAnsi="Times New Roman" w:cs="Times New Roman"/>
          <w:kern w:val="0"/>
          <w:sz w:val="24"/>
          <w:szCs w:val="24"/>
        </w:rPr>
        <w:t xml:space="preserve"> through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signature </w:t>
      </w:r>
      <w:r w:rsidR="00BB1252">
        <w:rPr>
          <w:rFonts w:ascii="Times New Roman" w:eastAsia="宋体" w:hAnsi="Times New Roman" w:cs="Times New Roman"/>
          <w:kern w:val="0"/>
          <w:sz w:val="24"/>
          <w:szCs w:val="24"/>
        </w:rPr>
        <w:lastRenderedPageBreak/>
        <w:t xml:space="preserve">generation algorithm of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scheme</w:t>
      </w:r>
      <w:r w:rsidR="000F4D73">
        <w:rPr>
          <w:rFonts w:ascii="Times New Roman" w:eastAsia="宋体" w:hAnsi="Times New Roman" w:cs="Times New Roman"/>
          <w:kern w:val="0"/>
          <w:sz w:val="24"/>
          <w:szCs w:val="24"/>
        </w:rPr>
        <w:t xml:space="preserve"> </w:t>
      </w:r>
      <w:r w:rsidR="000F4D73" w:rsidRPr="000F4D73">
        <w:rPr>
          <w:rFonts w:ascii="Times New Roman" w:eastAsia="宋体" w:hAnsi="Times New Roman" w:cs="Times New Roman"/>
          <w:kern w:val="0"/>
          <w:sz w:val="24"/>
          <w:szCs w:val="24"/>
        </w:rPr>
        <w:t>as</w:t>
      </w:r>
      <w:r w:rsidR="000F4D73">
        <w:rPr>
          <w:rFonts w:ascii="Times New Roman" w:eastAsia="宋体" w:hAnsi="Times New Roman" w:cs="Times New Roman"/>
          <w:kern w:val="0"/>
          <w:sz w:val="24"/>
          <w:szCs w:val="24"/>
        </w:rPr>
        <w:t xml:space="preserve"> a vote of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block. When gathering a sufficient number of partial signature shares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 node</w:t>
      </w:r>
      <w:r w:rsidR="00BB1252">
        <w:rPr>
          <w:rFonts w:ascii="Times New Roman" w:eastAsia="宋体" w:hAnsi="Times New Roman" w:cs="Times New Roman"/>
          <w:kern w:val="0"/>
          <w:sz w:val="24"/>
          <w:szCs w:val="24"/>
        </w:rPr>
        <w:t>s</w:t>
      </w:r>
      <w:r w:rsidR="000F4D73">
        <w:rPr>
          <w:rFonts w:ascii="Times New Roman" w:eastAsia="宋体" w:hAnsi="Times New Roman" w:cs="Times New Roman"/>
          <w:kern w:val="0"/>
          <w:sz w:val="24"/>
          <w:szCs w:val="24"/>
        </w:rPr>
        <w:t xml:space="preserve"> can recover </w:t>
      </w:r>
      <w:r w:rsidR="00BB1252">
        <w:rPr>
          <w:rFonts w:ascii="Times New Roman" w:eastAsia="宋体" w:hAnsi="Times New Roman" w:cs="Times New Roman"/>
          <w:kern w:val="0"/>
          <w:sz w:val="24"/>
          <w:szCs w:val="24"/>
        </w:rPr>
        <w:t>a</w:t>
      </w:r>
      <w:r w:rsidR="000F4D73">
        <w:rPr>
          <w:rFonts w:ascii="Times New Roman" w:eastAsia="宋体" w:hAnsi="Times New Roman" w:cs="Times New Roman"/>
          <w:kern w:val="0"/>
          <w:sz w:val="24"/>
          <w:szCs w:val="24"/>
        </w:rPr>
        <w:t xml:space="preserve"> full signature through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signature recovery algorithm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full signature can be verified through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signature verification algorithm of </w:t>
      </w:r>
      <w:r w:rsidR="00941382">
        <w:rPr>
          <w:rFonts w:ascii="Times New Roman" w:eastAsia="宋体" w:hAnsi="Times New Roman" w:cs="Times New Roman"/>
          <w:kern w:val="0"/>
          <w:sz w:val="24"/>
          <w:szCs w:val="24"/>
        </w:rPr>
        <w:t xml:space="preserve">the </w:t>
      </w:r>
      <w:r w:rsidR="00E74402">
        <w:rPr>
          <w:rFonts w:ascii="Times New Roman" w:eastAsia="宋体" w:hAnsi="Times New Roman" w:cs="Times New Roman"/>
          <w:kern w:val="0"/>
          <w:sz w:val="24"/>
          <w:szCs w:val="24"/>
        </w:rPr>
        <w:t xml:space="preserve">scheme.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successful reconstruction of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indicates that a sufficient number of nodes approve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block.</w:t>
      </w:r>
      <w:r w:rsidR="000F4D73" w:rsidRPr="00246D6C">
        <w:rPr>
          <w:rFonts w:ascii="Times New Roman" w:eastAsia="宋体" w:hAnsi="Times New Roman" w:cs="Times New Roman"/>
          <w:kern w:val="0"/>
          <w:sz w:val="24"/>
          <w:szCs w:val="24"/>
        </w:rPr>
        <w:t xml:space="preserve"> </w:t>
      </w:r>
      <w:r w:rsidR="000F4D73">
        <w:rPr>
          <w:rFonts w:ascii="Times New Roman" w:eastAsia="宋体" w:hAnsi="Times New Roman" w:cs="Times New Roman"/>
          <w:kern w:val="0"/>
          <w:sz w:val="24"/>
          <w:szCs w:val="24"/>
        </w:rPr>
        <w:t xml:space="preserve">In this case,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block is considered to be valid. Therefore, it is feasible to use </w:t>
      </w:r>
      <w:r w:rsidR="00941382">
        <w:rPr>
          <w:rFonts w:ascii="Times New Roman" w:eastAsia="宋体" w:hAnsi="Times New Roman" w:cs="Times New Roman"/>
          <w:kern w:val="0"/>
          <w:sz w:val="24"/>
          <w:szCs w:val="24"/>
        </w:rPr>
        <w:t xml:space="preserve">the </w:t>
      </w:r>
      <w:r w:rsidR="000F4D73">
        <w:rPr>
          <w:rFonts w:ascii="Times New Roman" w:eastAsia="宋体" w:hAnsi="Times New Roman" w:cs="Times New Roman"/>
          <w:kern w:val="0"/>
          <w:sz w:val="24"/>
          <w:szCs w:val="24"/>
        </w:rPr>
        <w:t xml:space="preserve">full signature as </w:t>
      </w:r>
      <w:r w:rsidR="00941382">
        <w:rPr>
          <w:rFonts w:ascii="Times New Roman" w:eastAsia="宋体" w:hAnsi="Times New Roman" w:cs="Times New Roman"/>
          <w:kern w:val="0"/>
          <w:sz w:val="24"/>
          <w:szCs w:val="24"/>
        </w:rPr>
        <w:t xml:space="preserve">the </w:t>
      </w:r>
      <w:r w:rsidR="00BB1252">
        <w:rPr>
          <w:rFonts w:ascii="Times New Roman" w:eastAsia="宋体" w:hAnsi="Times New Roman" w:cs="Times New Roman"/>
          <w:kern w:val="0"/>
          <w:sz w:val="24"/>
          <w:szCs w:val="24"/>
        </w:rPr>
        <w:t xml:space="preserve">proof </w:t>
      </w:r>
      <w:r w:rsidR="000F4D73">
        <w:rPr>
          <w:rFonts w:ascii="Times New Roman" w:eastAsia="宋体" w:hAnsi="Times New Roman" w:cs="Times New Roman"/>
          <w:kern w:val="0"/>
          <w:sz w:val="24"/>
          <w:szCs w:val="24"/>
        </w:rPr>
        <w:t xml:space="preserve">of block </w:t>
      </w:r>
      <w:r w:rsidR="007A7D3B">
        <w:rPr>
          <w:rFonts w:ascii="Times New Roman" w:eastAsia="宋体" w:hAnsi="Times New Roman" w:cs="Times New Roman"/>
          <w:kern w:val="0"/>
          <w:sz w:val="24"/>
          <w:szCs w:val="24"/>
        </w:rPr>
        <w:t>validation</w:t>
      </w:r>
      <w:r w:rsidR="000F4D73">
        <w:rPr>
          <w:rFonts w:ascii="Times New Roman" w:eastAsia="宋体" w:hAnsi="Times New Roman" w:cs="Times New Roman"/>
          <w:kern w:val="0"/>
          <w:sz w:val="24"/>
          <w:szCs w:val="24"/>
        </w:rPr>
        <w:t>.</w:t>
      </w:r>
    </w:p>
    <w:p w14:paraId="5E44395B" w14:textId="19E7511B" w:rsidR="00A2107C" w:rsidRPr="00FF5797" w:rsidRDefault="00A2107C" w:rsidP="00A2107C">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Block Finalization</w:t>
      </w:r>
      <w:r>
        <w:rPr>
          <w:rFonts w:ascii="Times New Roman" w:eastAsia="宋体" w:hAnsi="Times New Roman" w:cs="Times New Roman"/>
          <w:sz w:val="24"/>
          <w:szCs w:val="24"/>
        </w:rPr>
        <w:t xml:space="preserve"> Stage</w:t>
      </w:r>
    </w:p>
    <w:p w14:paraId="4E4E8E86" w14:textId="75BF5F0D" w:rsidR="00A2107C" w:rsidRDefault="00A2107C" w:rsidP="00A3252A">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block finalization stage, a block will be finalized</w:t>
      </w:r>
      <w:r w:rsidR="00DB3AED">
        <w:rPr>
          <w:rFonts w:ascii="Times New Roman" w:eastAsia="宋体" w:hAnsi="Times New Roman" w:cs="Times New Roman"/>
          <w:kern w:val="0"/>
          <w:sz w:val="24"/>
          <w:szCs w:val="24"/>
        </w:rPr>
        <w:t xml:space="preserve">. </w:t>
      </w:r>
      <w:r w:rsidR="00DB3AED" w:rsidRPr="008645C7">
        <w:rPr>
          <w:rFonts w:ascii="Times New Roman" w:eastAsia="宋体" w:hAnsi="Times New Roman" w:cs="Times New Roman"/>
          <w:kern w:val="0"/>
          <w:sz w:val="24"/>
          <w:szCs w:val="24"/>
        </w:rPr>
        <w:t xml:space="preserve">If there are a sufficient number of nodes agree on </w:t>
      </w:r>
      <w:r w:rsidR="008645C7">
        <w:rPr>
          <w:rFonts w:ascii="Times New Roman" w:eastAsia="宋体" w:hAnsi="Times New Roman" w:cs="Times New Roman"/>
          <w:kern w:val="0"/>
          <w:sz w:val="24"/>
          <w:szCs w:val="24"/>
        </w:rPr>
        <w:t>a</w:t>
      </w:r>
      <w:r w:rsidR="00DB3AED" w:rsidRPr="008645C7">
        <w:rPr>
          <w:rFonts w:ascii="Times New Roman" w:eastAsia="宋体" w:hAnsi="Times New Roman" w:cs="Times New Roman"/>
          <w:kern w:val="0"/>
          <w:sz w:val="24"/>
          <w:szCs w:val="24"/>
        </w:rPr>
        <w:t xml:space="preserve"> block, nodes will </w:t>
      </w:r>
      <w:r w:rsidR="009B431D">
        <w:rPr>
          <w:rFonts w:ascii="Times New Roman" w:eastAsia="宋体" w:hAnsi="Times New Roman" w:cs="Times New Roman"/>
          <w:kern w:val="0"/>
          <w:sz w:val="24"/>
          <w:szCs w:val="24"/>
        </w:rPr>
        <w:t>append</w:t>
      </w:r>
      <w:r w:rsidR="00AD3A6A">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AD3A6A">
        <w:rPr>
          <w:rFonts w:ascii="Times New Roman" w:eastAsia="宋体" w:hAnsi="Times New Roman" w:cs="Times New Roman"/>
          <w:kern w:val="0"/>
          <w:sz w:val="24"/>
          <w:szCs w:val="24"/>
        </w:rPr>
        <w:t>block in their local blockchain</w:t>
      </w:r>
      <w:r w:rsidR="008645C7">
        <w:rPr>
          <w:rFonts w:ascii="Times New Roman" w:eastAsia="宋体" w:hAnsi="Times New Roman" w:cs="Times New Roman"/>
          <w:kern w:val="0"/>
          <w:sz w:val="24"/>
          <w:szCs w:val="24"/>
        </w:rPr>
        <w:t xml:space="preserve"> and update their node list</w:t>
      </w:r>
      <w:r w:rsidR="00AD3A6A">
        <w:rPr>
          <w:rFonts w:ascii="Times New Roman" w:eastAsia="宋体" w:hAnsi="Times New Roman" w:cs="Times New Roman"/>
          <w:kern w:val="0"/>
          <w:sz w:val="24"/>
          <w:szCs w:val="24"/>
        </w:rPr>
        <w:t xml:space="preserve">. </w:t>
      </w:r>
      <w:r w:rsidR="00941382">
        <w:rPr>
          <w:rFonts w:ascii="Times New Roman" w:eastAsia="宋体" w:hAnsi="Times New Roman" w:cs="Times New Roman"/>
          <w:kern w:val="0"/>
          <w:sz w:val="24"/>
          <w:szCs w:val="24"/>
        </w:rPr>
        <w:t xml:space="preserve">The </w:t>
      </w:r>
      <w:r w:rsidR="00D4524F">
        <w:rPr>
          <w:rFonts w:ascii="Times New Roman" w:eastAsia="宋体" w:hAnsi="Times New Roman" w:cs="Times New Roman"/>
          <w:kern w:val="0"/>
          <w:sz w:val="24"/>
          <w:szCs w:val="24"/>
        </w:rPr>
        <w:t xml:space="preserve">pseudo code of block finalization is presented in Algorithm </w:t>
      </w:r>
      <w:r w:rsidR="008645C7">
        <w:rPr>
          <w:rFonts w:ascii="Times New Roman" w:eastAsia="宋体" w:hAnsi="Times New Roman" w:cs="Times New Roman"/>
          <w:kern w:val="0"/>
          <w:sz w:val="24"/>
          <w:szCs w:val="24"/>
        </w:rPr>
        <w:t xml:space="preserve">1 lines </w:t>
      </w:r>
      <w:r w:rsidR="008507DA">
        <w:rPr>
          <w:rFonts w:ascii="Times New Roman" w:eastAsia="宋体" w:hAnsi="Times New Roman" w:cs="Times New Roman"/>
          <w:kern w:val="0"/>
          <w:sz w:val="24"/>
          <w:szCs w:val="24"/>
        </w:rPr>
        <w:t>44</w:t>
      </w:r>
      <w:r w:rsidR="008645C7">
        <w:rPr>
          <w:rFonts w:ascii="Times New Roman" w:eastAsia="宋体" w:hAnsi="Times New Roman" w:cs="Times New Roman"/>
          <w:kern w:val="0"/>
          <w:sz w:val="24"/>
          <w:szCs w:val="24"/>
        </w:rPr>
        <w:t>-5</w:t>
      </w:r>
      <w:r w:rsidR="008507DA">
        <w:rPr>
          <w:rFonts w:ascii="Times New Roman" w:eastAsia="宋体" w:hAnsi="Times New Roman" w:cs="Times New Roman"/>
          <w:kern w:val="0"/>
          <w:sz w:val="24"/>
          <w:szCs w:val="24"/>
        </w:rPr>
        <w:t>1</w:t>
      </w:r>
      <w:r w:rsidR="00D4524F">
        <w:rPr>
          <w:rFonts w:ascii="Times New Roman" w:eastAsia="宋体" w:hAnsi="Times New Roman" w:cs="Times New Roman"/>
          <w:kern w:val="0"/>
          <w:sz w:val="24"/>
          <w:szCs w:val="24"/>
        </w:rPr>
        <w:t>.</w:t>
      </w:r>
    </w:p>
    <w:p w14:paraId="65A553ED" w14:textId="300BA78A" w:rsidR="007A7D3B" w:rsidRDefault="00E74402" w:rsidP="007A7D3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Full signature proves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finalization of a block.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W</w:t>
      </w:r>
      <w:r w:rsidR="006A0F8E">
        <w:rPr>
          <w:rFonts w:ascii="Times New Roman" w:eastAsia="宋体" w:hAnsi="Times New Roman" w:cs="Times New Roman"/>
          <w:kern w:val="0"/>
          <w:sz w:val="24"/>
          <w:szCs w:val="24"/>
        </w:rPr>
        <w:t xml:space="preserve">hen </w:t>
      </w:r>
      <w:r>
        <w:rPr>
          <w:rFonts w:ascii="Times New Roman" w:eastAsia="宋体" w:hAnsi="Times New Roman" w:cs="Times New Roman"/>
          <w:kern w:val="0"/>
          <w:sz w:val="24"/>
          <w:szCs w:val="24"/>
        </w:rPr>
        <w:t xml:space="preserve">receiving or recovering a valid full signature, nodes will add it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corresponding block. </w:t>
      </w:r>
      <w:r w:rsidR="00862191">
        <w:rPr>
          <w:rFonts w:ascii="Times New Roman" w:eastAsia="宋体" w:hAnsi="Times New Roman" w:cs="Times New Roman"/>
          <w:kern w:val="0"/>
          <w:sz w:val="24"/>
          <w:szCs w:val="24"/>
        </w:rPr>
        <w:t>Then, each node will append this block into their local blockchain. Finally, nodes will update their node list, such as updating list members, active time, and so on. After that, nodes start a new consensus round.</w:t>
      </w:r>
    </w:p>
    <w:p w14:paraId="37E04AF8" w14:textId="4FD53027" w:rsidR="003C4855" w:rsidRDefault="00B55CFC" w:rsidP="00404D4E">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broadcast message mechanism is presented to help nodes resistant jamming attack by reducing channel contention. In our protocol,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have a channel compete probability and an estimate of adversary time window. Each node will send a message with the probability. Nodes count the number of idle slots within their estimate of adversary time window. If there is no idle slot, the probability will be multiplicatively decreased and the estimated time window will be reduced. Otherwise, the channel compete probability will be multiplicatively increased and the estimated time window will be decrease by 1. The broadcast message mechanism ensures that node can adjust their channel compete probability and an estimate of adversary time window to reduce channel contention. The pseudo code is presented in Algorithm 2.</w:t>
      </w:r>
    </w:p>
    <w:p w14:paraId="0AF59808" w14:textId="01FB8051" w:rsidR="005406CD" w:rsidRPr="00D1110A" w:rsidRDefault="005406CD" w:rsidP="00CC6007">
      <w:pPr>
        <w:pStyle w:val="1"/>
        <w:numPr>
          <w:ilvl w:val="0"/>
          <w:numId w:val="1"/>
        </w:numPr>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AD616E5" w14:textId="0576A5BC" w:rsidR="005406CD" w:rsidRDefault="005406CD" w:rsidP="005406CD">
      <w:pPr>
        <w:spacing w:afterLines="50" w:after="156"/>
        <w:ind w:firstLine="420"/>
        <w:rPr>
          <w:rFonts w:ascii="Times New Roman" w:eastAsia="宋体" w:hAnsi="Times New Roman" w:cs="Times New Roman"/>
          <w:kern w:val="0"/>
          <w:sz w:val="24"/>
          <w:szCs w:val="24"/>
        </w:rPr>
      </w:pPr>
      <w:r w:rsidRPr="004906CE">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section, we analyze </w:t>
      </w:r>
      <w:r w:rsidR="008C11CC">
        <w:rPr>
          <w:rFonts w:ascii="Times New Roman" w:eastAsia="宋体" w:hAnsi="Times New Roman" w:cs="Times New Roman"/>
          <w:kern w:val="0"/>
          <w:sz w:val="24"/>
          <w:szCs w:val="24"/>
        </w:rPr>
        <w:t xml:space="preserve">the </w:t>
      </w:r>
      <w:r w:rsidR="00E41CDD">
        <w:rPr>
          <w:rFonts w:ascii="Times New Roman" w:eastAsia="宋体" w:hAnsi="Times New Roman" w:cs="Times New Roman"/>
          <w:kern w:val="0"/>
          <w:sz w:val="24"/>
          <w:szCs w:val="24"/>
        </w:rPr>
        <w:t>security</w:t>
      </w:r>
      <w:r w:rsidR="00AA0ED5">
        <w:rPr>
          <w:rFonts w:ascii="Times New Roman" w:eastAsia="宋体" w:hAnsi="Times New Roman" w:cs="Times New Roman"/>
          <w:kern w:val="0"/>
          <w:sz w:val="24"/>
          <w:szCs w:val="24"/>
        </w:rPr>
        <w:t xml:space="preserve"> and </w:t>
      </w:r>
      <w:r>
        <w:rPr>
          <w:rFonts w:ascii="Times New Roman" w:eastAsia="宋体" w:hAnsi="Times New Roman" w:cs="Times New Roman"/>
          <w:kern w:val="0"/>
          <w:sz w:val="24"/>
          <w:szCs w:val="24"/>
        </w:rPr>
        <w:t xml:space="preserve">performance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security </w:t>
      </w:r>
      <w:r w:rsidR="00C041E8">
        <w:rPr>
          <w:rFonts w:ascii="Times New Roman" w:eastAsia="宋体" w:hAnsi="Times New Roman" w:cs="Times New Roman"/>
          <w:kern w:val="0"/>
          <w:sz w:val="24"/>
          <w:szCs w:val="24"/>
        </w:rPr>
        <w:t xml:space="preserve">is analyzed </w:t>
      </w:r>
      <w:r w:rsidR="00CD6287">
        <w:rPr>
          <w:rFonts w:ascii="Times New Roman" w:eastAsia="宋体" w:hAnsi="Times New Roman" w:cs="Times New Roman"/>
          <w:kern w:val="0"/>
          <w:sz w:val="24"/>
          <w:szCs w:val="24"/>
        </w:rPr>
        <w:t>in terms of</w:t>
      </w:r>
      <w:r>
        <w:rPr>
          <w:rFonts w:ascii="Times New Roman" w:eastAsia="宋体" w:hAnsi="Times New Roman" w:cs="Times New Roman"/>
          <w:kern w:val="0"/>
          <w:sz w:val="24"/>
          <w:szCs w:val="24"/>
        </w:rPr>
        <w:t xml:space="preserve"> consensus security, random generation security, and attack resistance.</w:t>
      </w:r>
      <w:r w:rsidR="00AA0ED5" w:rsidRPr="00AA0ED5">
        <w:rPr>
          <w:rFonts w:ascii="Times New Roman" w:eastAsia="宋体" w:hAnsi="Times New Roman" w:cs="Times New Roman"/>
          <w:kern w:val="0"/>
          <w:sz w:val="24"/>
          <w:szCs w:val="24"/>
        </w:rPr>
        <w:t xml:space="preserve"> </w:t>
      </w:r>
      <w:r w:rsidR="00AA0ED5">
        <w:rPr>
          <w:rFonts w:ascii="Times New Roman" w:eastAsia="宋体" w:hAnsi="Times New Roman" w:cs="Times New Roman"/>
          <w:kern w:val="0"/>
          <w:sz w:val="24"/>
          <w:szCs w:val="24"/>
        </w:rPr>
        <w:t>The performance is analyzed in terms of consensus success probability and consensus latency.</w:t>
      </w:r>
    </w:p>
    <w:p w14:paraId="04448E11"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ince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allows only a single block to be finalized in each consensus round, we obtain the following theorem:</w:t>
      </w:r>
    </w:p>
    <w:p w14:paraId="550AD3C7" w14:textId="75D12942" w:rsidR="00326660" w:rsidRDefault="00326660" w:rsidP="00326660">
      <w:pPr>
        <w:spacing w:afterLines="50" w:after="156"/>
        <w:rPr>
          <w:rFonts w:ascii="Times New Roman" w:eastAsia="宋体" w:hAnsi="Times New Roman" w:cs="Times New Roman"/>
          <w:kern w:val="0"/>
          <w:sz w:val="24"/>
          <w:szCs w:val="24"/>
        </w:rPr>
      </w:pPr>
      <w:r w:rsidRPr="001B3038">
        <w:rPr>
          <w:rFonts w:ascii="Times New Roman" w:eastAsia="宋体" w:hAnsi="Times New Roman" w:cs="Times New Roman" w:hint="eastAsia"/>
          <w:b/>
          <w:bCs/>
          <w:kern w:val="0"/>
          <w:sz w:val="24"/>
          <w:szCs w:val="24"/>
        </w:rPr>
        <w:t>T</w:t>
      </w:r>
      <w:r w:rsidRPr="001B3038">
        <w:rPr>
          <w:rFonts w:ascii="Times New Roman" w:eastAsia="宋体" w:hAnsi="Times New Roman" w:cs="Times New Roman"/>
          <w:b/>
          <w:bCs/>
          <w:kern w:val="0"/>
          <w:sz w:val="24"/>
          <w:szCs w:val="24"/>
        </w:rPr>
        <w:t>heorem 1.</w:t>
      </w:r>
      <w:r>
        <w:rPr>
          <w:rFonts w:ascii="Times New Roman" w:eastAsia="宋体" w:hAnsi="Times New Roman" w:cs="Times New Roman"/>
          <w:kern w:val="0"/>
          <w:sz w:val="24"/>
          <w:szCs w:val="24"/>
        </w:rPr>
        <w:t xml:space="preserve"> </w:t>
      </w:r>
      <w:r w:rsidR="003D580C">
        <w:rPr>
          <w:rFonts w:ascii="Times New Roman" w:eastAsia="宋体" w:hAnsi="Times New Roman" w:cs="Times New Roman"/>
          <w:kern w:val="0"/>
          <w:sz w:val="24"/>
          <w:szCs w:val="24"/>
        </w:rPr>
        <w:t xml:space="preserve">If </w:t>
      </w:r>
      <w:proofErr w:type="spellStart"/>
      <w:r w:rsidR="003D580C">
        <w:rPr>
          <w:rFonts w:ascii="Times New Roman" w:eastAsia="宋体" w:hAnsi="Times New Roman" w:cs="Times New Roman"/>
          <w:kern w:val="0"/>
          <w:sz w:val="24"/>
          <w:szCs w:val="24"/>
        </w:rPr>
        <w:t>SWIB</w:t>
      </w:r>
      <w:proofErr w:type="spellEnd"/>
      <w:r w:rsidR="003D580C">
        <w:rPr>
          <w:rFonts w:ascii="Times New Roman" w:eastAsia="宋体" w:hAnsi="Times New Roman" w:cs="Times New Roman"/>
          <w:kern w:val="0"/>
          <w:sz w:val="24"/>
          <w:szCs w:val="24"/>
        </w:rPr>
        <w:t xml:space="preserve"> allows that only one block</w:t>
      </w:r>
      <w:r>
        <w:rPr>
          <w:rFonts w:ascii="Times New Roman" w:eastAsia="宋体" w:hAnsi="Times New Roman" w:cs="Times New Roman"/>
          <w:kern w:val="0"/>
          <w:sz w:val="24"/>
          <w:szCs w:val="24"/>
        </w:rPr>
        <w:t xml:space="preserve"> </w:t>
      </w:r>
      <w:r w:rsidR="003D580C">
        <w:rPr>
          <w:rFonts w:ascii="Times New Roman" w:eastAsia="宋体" w:hAnsi="Times New Roman" w:cs="Times New Roman"/>
          <w:kern w:val="0"/>
          <w:sz w:val="24"/>
          <w:szCs w:val="24"/>
        </w:rPr>
        <w:t>can be finalized in each</w:t>
      </w:r>
      <w:r>
        <w:rPr>
          <w:rFonts w:ascii="Times New Roman" w:eastAsia="宋体" w:hAnsi="Times New Roman" w:cs="Times New Roman"/>
          <w:kern w:val="0"/>
          <w:sz w:val="24"/>
          <w:szCs w:val="24"/>
        </w:rPr>
        <w:t xml:space="preserve"> consensus round, </w:t>
      </w:r>
      <w:r w:rsidR="003D580C">
        <w:rPr>
          <w:rFonts w:ascii="Times New Roman" w:eastAsia="宋体" w:hAnsi="Times New Roman" w:cs="Times New Roman"/>
          <w:kern w:val="0"/>
          <w:sz w:val="24"/>
          <w:szCs w:val="24"/>
        </w:rPr>
        <w:t xml:space="preserve">then </w:t>
      </w:r>
      <w:r>
        <w:rPr>
          <w:rFonts w:ascii="Times New Roman" w:eastAsia="宋体" w:hAnsi="Times New Roman" w:cs="Times New Roman"/>
          <w:kern w:val="0"/>
          <w:sz w:val="24"/>
          <w:szCs w:val="24"/>
        </w:rPr>
        <w:t xml:space="preserve">the threshold value of 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 xml:space="preserve">-threshold BLS signature scheme </w:t>
      </w:r>
      <w:r>
        <w:rPr>
          <w:rFonts w:ascii="Times New Roman" w:eastAsia="宋体" w:hAnsi="Times New Roman" w:cs="Times New Roman"/>
          <w:kern w:val="0"/>
          <w:sz w:val="24"/>
          <w:szCs w:val="24"/>
        </w:rPr>
        <w:lastRenderedPageBreak/>
        <w:t xml:space="preserve">should greater than </w:t>
      </w:r>
      <w:r w:rsidR="003D580C">
        <w:rPr>
          <w:rFonts w:ascii="Times New Roman" w:eastAsia="宋体" w:hAnsi="Times New Roman" w:cs="Times New Roman"/>
          <w:kern w:val="0"/>
          <w:sz w:val="24"/>
          <w:szCs w:val="24"/>
        </w:rPr>
        <w:t>or equal to</w:t>
      </w:r>
      <w:r>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p>
    <w:p w14:paraId="1B6B5C93" w14:textId="4322AF58" w:rsidR="00326660" w:rsidRDefault="00326660" w:rsidP="00326660">
      <w:pPr>
        <w:spacing w:afterLines="50" w:after="156"/>
        <w:rPr>
          <w:rFonts w:ascii="Times New Roman" w:eastAsia="宋体" w:hAnsi="Times New Roman" w:cs="Times New Roman"/>
          <w:kern w:val="0"/>
          <w:sz w:val="24"/>
          <w:szCs w:val="24"/>
        </w:rPr>
      </w:pPr>
      <w:r w:rsidRPr="00B641FE">
        <w:rPr>
          <w:rFonts w:ascii="Times New Roman" w:eastAsia="宋体" w:hAnsi="Times New Roman" w:cs="Times New Roman" w:hint="eastAsia"/>
          <w:b/>
          <w:bCs/>
          <w:kern w:val="0"/>
          <w:sz w:val="24"/>
          <w:szCs w:val="24"/>
        </w:rPr>
        <w:t>P</w:t>
      </w:r>
      <w:r w:rsidRPr="00B641FE">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We assume that that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is less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H</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honest nodes, and </w:t>
      </w:r>
      <m:oMath>
        <m:r>
          <w:rPr>
            <w:rFonts w:ascii="Cambria Math" w:eastAsia="宋体" w:hAnsi="Cambria Math" w:cs="Times New Roman"/>
            <w:kern w:val="0"/>
            <w:sz w:val="24"/>
            <w:szCs w:val="24"/>
          </w:rPr>
          <m:t>A</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malicious nodes. In a consensus round, all honest nodes will generate partial signature for a valid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valid</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while all malicious nodes will generate partial signature for a conflict block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conflict</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In </w:t>
      </w:r>
      <w:r w:rsidR="007B6688">
        <w:rPr>
          <w:rFonts w:ascii="Times New Roman" w:eastAsia="宋体" w:hAnsi="Times New Roman" w:cs="Times New Roman"/>
          <w:kern w:val="0"/>
          <w:sz w:val="24"/>
          <w:szCs w:val="24"/>
        </w:rPr>
        <w:t xml:space="preserve">a </w:t>
      </w:r>
      <m:oMath>
        <m:r>
          <w:rPr>
            <w:rFonts w:ascii="Cambria Math" w:eastAsia="宋体" w:hAnsi="Cambria Math" w:cs="Times New Roman"/>
            <w:kern w:val="0"/>
            <w:sz w:val="24"/>
            <w:szCs w:val="24"/>
          </w:rPr>
          <m:t>(t,N)</m:t>
        </m:r>
      </m:oMath>
      <w:r w:rsidR="007B6688">
        <w:rPr>
          <w:rFonts w:ascii="Times New Roman" w:eastAsia="宋体" w:hAnsi="Times New Roman" w:cs="Times New Roman"/>
          <w:kern w:val="0"/>
          <w:sz w:val="24"/>
          <w:szCs w:val="24"/>
        </w:rPr>
        <w:t>-threshold BLS signature scheme</w:t>
      </w:r>
      <w:r>
        <w:rPr>
          <w:rFonts w:ascii="Times New Roman" w:eastAsia="宋体" w:hAnsi="Times New Roman" w:cs="Times New Roman"/>
          <w:kern w:val="0"/>
          <w:sz w:val="24"/>
          <w:szCs w:val="24"/>
        </w:rPr>
        <w:t xml:space="preserve">, any </w:t>
      </w:r>
      <w:r w:rsidR="00541005">
        <w:rPr>
          <w:rFonts w:ascii="Times New Roman" w:eastAsia="宋体" w:hAnsi="Times New Roman" w:cs="Times New Roman"/>
          <w:kern w:val="0"/>
          <w:sz w:val="24"/>
          <w:szCs w:val="24"/>
        </w:rPr>
        <w:t xml:space="preserve">partial signature shares </w:t>
      </w:r>
      <w:r>
        <w:rPr>
          <w:rFonts w:ascii="Times New Roman" w:eastAsia="宋体" w:hAnsi="Times New Roman" w:cs="Times New Roman"/>
          <w:kern w:val="0"/>
          <w:sz w:val="24"/>
          <w:szCs w:val="24"/>
        </w:rPr>
        <w:t xml:space="preserve">set of </w:t>
      </w:r>
      <w:r w:rsidR="00541005">
        <w:rPr>
          <w:rFonts w:ascii="Times New Roman" w:eastAsia="宋体" w:hAnsi="Times New Roman" w:cs="Times New Roman"/>
          <w:kern w:val="0"/>
          <w:sz w:val="24"/>
          <w:szCs w:val="24"/>
        </w:rPr>
        <w:t>no less than</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can generate a unique full signature for a message. </w:t>
      </w:r>
      <w:r w:rsidR="001A702D">
        <w:rPr>
          <w:rFonts w:ascii="Times New Roman" w:eastAsia="宋体" w:hAnsi="Times New Roman" w:cs="Times New Roman"/>
          <w:kern w:val="0"/>
          <w:sz w:val="24"/>
          <w:szCs w:val="24"/>
        </w:rPr>
        <w:t xml:space="preserve">Since </w:t>
      </w:r>
      <m:oMath>
        <m:r>
          <w:rPr>
            <w:rFonts w:ascii="Cambria Math" w:eastAsia="宋体" w:hAnsi="Cambria Math" w:cs="Times New Roman"/>
            <w:kern w:val="0"/>
            <w:sz w:val="24"/>
            <w:szCs w:val="24"/>
          </w:rPr>
          <m:t>t&lt;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1A702D">
        <w:rPr>
          <w:rFonts w:ascii="Times New Roman" w:eastAsia="宋体" w:hAnsi="Times New Roman" w:cs="Times New Roman" w:hint="eastAsia"/>
          <w:kern w:val="0"/>
          <w:sz w:val="24"/>
          <w:szCs w:val="24"/>
        </w:rPr>
        <w:t>,</w:t>
      </w:r>
      <w:r w:rsidR="001A702D">
        <w:rPr>
          <w:rFonts w:ascii="Times New Roman" w:eastAsia="宋体" w:hAnsi="Times New Roman" w:cs="Times New Roman"/>
          <w:kern w:val="0"/>
          <w:sz w:val="24"/>
          <w:szCs w:val="24"/>
        </w:rPr>
        <w:t xml:space="preserve"> we have </w:t>
      </w:r>
      <m:oMath>
        <m:r>
          <w:rPr>
            <w:rFonts w:ascii="Cambria Math" w:eastAsia="宋体" w:hAnsi="Cambria Math" w:cs="Times New Roman"/>
            <w:kern w:val="0"/>
            <w:sz w:val="24"/>
            <w:szCs w:val="24"/>
          </w:rPr>
          <m:t>N≥2t</m:t>
        </m:r>
      </m:oMath>
      <w:r w:rsidR="0054100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If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H</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m:t>
            </m:r>
          </m:e>
        </m:d>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two blocks will be finalized by recovering two distinct valid full signatures in the consensus round. However, this contrary with the uniqueness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Thus, the threshold value </w:t>
      </w:r>
      <m:oMath>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should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sidR="00D97042">
        <w:rPr>
          <w:rFonts w:ascii="Lucida Sans Unicode" w:eastAsia="宋体" w:hAnsi="Lucida Sans Unicode" w:cs="Lucida Sans Unicode"/>
          <w:kern w:val="0"/>
          <w:sz w:val="24"/>
          <w:szCs w:val="24"/>
        </w:rPr>
        <w:t>■</w:t>
      </w:r>
    </w:p>
    <w:p w14:paraId="00CB40BC" w14:textId="77777777" w:rsidR="00326660" w:rsidRDefault="00326660" w:rsidP="0032666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f threshold value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has robustness. We obtain the following corollary.</w:t>
      </w:r>
    </w:p>
    <w:p w14:paraId="107F0ACC" w14:textId="2B340EA0" w:rsid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hint="eastAsia"/>
          <w:b/>
          <w:bCs/>
          <w:kern w:val="0"/>
          <w:sz w:val="24"/>
          <w:szCs w:val="24"/>
        </w:rPr>
        <w:t>C</w:t>
      </w:r>
      <w:r w:rsidRPr="00F55689">
        <w:rPr>
          <w:rFonts w:ascii="Times New Roman" w:eastAsia="宋体" w:hAnsi="Times New Roman" w:cs="Times New Roman"/>
          <w:b/>
          <w:bCs/>
          <w:kern w:val="0"/>
          <w:sz w:val="24"/>
          <w:szCs w:val="24"/>
        </w:rPr>
        <w:t>orollary 1.</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If</w:t>
      </w:r>
      <w:r>
        <w:rPr>
          <w:rFonts w:ascii="Times New Roman" w:eastAsia="宋体" w:hAnsi="Times New Roman" w:cs="Times New Roman"/>
          <w:kern w:val="0"/>
          <w:sz w:val="24"/>
          <w:szCs w:val="24"/>
        </w:rPr>
        <w:t xml:space="preserve">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7B6688">
        <w:rPr>
          <w:rFonts w:ascii="Times New Roman" w:eastAsia="宋体" w:hAnsi="Times New Roman" w:cs="Times New Roman"/>
          <w:kern w:val="0"/>
          <w:sz w:val="24"/>
          <w:szCs w:val="24"/>
        </w:rPr>
        <w:t xml:space="preserve">, </w:t>
      </w:r>
      <w:proofErr w:type="spellStart"/>
      <w:r w:rsidR="007B6688">
        <w:rPr>
          <w:rFonts w:ascii="Times New Roman" w:eastAsia="宋体" w:hAnsi="Times New Roman" w:cs="Times New Roman"/>
          <w:kern w:val="0"/>
          <w:sz w:val="24"/>
          <w:szCs w:val="24"/>
        </w:rPr>
        <w:t>SWIB</w:t>
      </w:r>
      <w:proofErr w:type="spellEnd"/>
      <w:r w:rsidR="007B6688">
        <w:rPr>
          <w:rFonts w:ascii="Times New Roman" w:eastAsia="宋体" w:hAnsi="Times New Roman" w:cs="Times New Roman"/>
          <w:kern w:val="0"/>
          <w:sz w:val="24"/>
          <w:szCs w:val="24"/>
        </w:rPr>
        <w:t xml:space="preserve"> can achieve consensus in each round</w:t>
      </w:r>
      <w:r>
        <w:rPr>
          <w:rFonts w:ascii="Times New Roman" w:eastAsia="宋体" w:hAnsi="Times New Roman" w:cs="Times New Roman"/>
          <w:kern w:val="0"/>
          <w:sz w:val="24"/>
          <w:szCs w:val="24"/>
        </w:rPr>
        <w:t>.</w:t>
      </w:r>
    </w:p>
    <w:p w14:paraId="33C0BDF7" w14:textId="0C2D1DFD" w:rsidR="00326660" w:rsidRPr="00326660" w:rsidRDefault="00326660" w:rsidP="00326660">
      <w:pPr>
        <w:spacing w:afterLines="50" w:after="156"/>
        <w:rPr>
          <w:rFonts w:ascii="Times New Roman" w:eastAsia="宋体" w:hAnsi="Times New Roman" w:cs="Times New Roman"/>
          <w:kern w:val="0"/>
          <w:sz w:val="24"/>
          <w:szCs w:val="24"/>
        </w:rPr>
      </w:pPr>
      <w:r w:rsidRPr="00F55689">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7B6688">
        <w:rPr>
          <w:rFonts w:ascii="Times New Roman" w:eastAsia="宋体" w:hAnsi="Times New Roman" w:cs="Times New Roman"/>
          <w:kern w:val="0"/>
          <w:sz w:val="24"/>
          <w:szCs w:val="24"/>
        </w:rPr>
        <w:t xml:space="preserve">The security of </w:t>
      </w:r>
      <w:proofErr w:type="spellStart"/>
      <w:r w:rsidR="007B6688">
        <w:rPr>
          <w:rFonts w:ascii="Times New Roman" w:eastAsia="宋体" w:hAnsi="Times New Roman" w:cs="Times New Roman"/>
          <w:kern w:val="0"/>
          <w:sz w:val="24"/>
          <w:szCs w:val="24"/>
        </w:rPr>
        <w:t>SWIB</w:t>
      </w:r>
      <w:proofErr w:type="spellEnd"/>
      <w:r w:rsidR="007B6688">
        <w:rPr>
          <w:rFonts w:ascii="Times New Roman" w:eastAsia="宋体" w:hAnsi="Times New Roman" w:cs="Times New Roman"/>
          <w:kern w:val="0"/>
          <w:sz w:val="24"/>
          <w:szCs w:val="24"/>
        </w:rPr>
        <w:t xml:space="preserve"> relies on </w:t>
      </w:r>
      <w:r>
        <w:rPr>
          <w:rFonts w:ascii="Times New Roman" w:eastAsia="宋体" w:hAnsi="Times New Roman" w:cs="Times New Roman"/>
          <w:kern w:val="0"/>
          <w:sz w:val="24"/>
          <w:szCs w:val="24"/>
        </w:rPr>
        <w:t xml:space="preserve">a secure </w:t>
      </w:r>
      <m:oMath>
        <m:r>
          <w:rPr>
            <w:rFonts w:ascii="Cambria Math" w:eastAsia="宋体" w:hAnsi="Cambria Math" w:cs="Times New Roman"/>
            <w:kern w:val="0"/>
            <w:sz w:val="24"/>
            <w:szCs w:val="24"/>
          </w:rPr>
          <m:t>(t,N)</m:t>
        </m:r>
      </m:oMath>
      <w:r>
        <w:rPr>
          <w:rFonts w:ascii="Times New Roman" w:eastAsia="宋体" w:hAnsi="Times New Roman" w:cs="Times New Roman"/>
          <w:kern w:val="0"/>
          <w:sz w:val="24"/>
          <w:szCs w:val="24"/>
        </w:rPr>
        <w:t>-threshold BLS signature scheme</w:t>
      </w:r>
      <w:r w:rsidR="007B6688">
        <w:rPr>
          <w:rFonts w:ascii="Times New Roman" w:eastAsia="宋体" w:hAnsi="Times New Roman" w:cs="Times New Roman"/>
          <w:kern w:val="0"/>
          <w:sz w:val="24"/>
          <w:szCs w:val="24"/>
        </w:rPr>
        <w:t>. In this scheme,</w:t>
      </w:r>
      <w:r>
        <w:rPr>
          <w:rFonts w:ascii="Times New Roman" w:eastAsia="宋体" w:hAnsi="Times New Roman" w:cs="Times New Roman"/>
          <w:kern w:val="0"/>
          <w:sz w:val="24"/>
          <w:szCs w:val="24"/>
        </w:rPr>
        <w:t xml:space="preserve"> no adversary corrupting less than </w:t>
      </w:r>
      <m:oMath>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can know any information about the main private key or can forge a valid signature. </w:t>
      </w:r>
      <w:r w:rsidR="007B6688">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f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nodes, it cannot control the recovery of full signature or forge a valid full signature through the private keys of its controlled nodes. </w:t>
      </w:r>
      <w:r w:rsidR="00C37343">
        <w:rPr>
          <w:rFonts w:ascii="Times New Roman" w:eastAsia="宋体" w:hAnsi="Times New Roman" w:cs="Times New Roman"/>
          <w:kern w:val="0"/>
          <w:sz w:val="24"/>
          <w:szCs w:val="24"/>
        </w:rPr>
        <w:t xml:space="preserve">The other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C37343">
        <w:rPr>
          <w:rFonts w:ascii="Times New Roman" w:eastAsia="宋体" w:hAnsi="Times New Roman" w:cs="Times New Roman"/>
          <w:kern w:val="0"/>
          <w:sz w:val="24"/>
          <w:szCs w:val="24"/>
        </w:rPr>
        <w:t xml:space="preserve"> honest nodes can </w:t>
      </w:r>
      <w:r w:rsidR="007B6688">
        <w:rPr>
          <w:rFonts w:ascii="Times New Roman" w:eastAsia="宋体" w:hAnsi="Times New Roman" w:cs="Times New Roman"/>
          <w:kern w:val="0"/>
          <w:sz w:val="24"/>
          <w:szCs w:val="24"/>
        </w:rPr>
        <w:t xml:space="preserve">recover a unique full signature to </w:t>
      </w:r>
      <w:r w:rsidR="00C37343">
        <w:rPr>
          <w:rFonts w:ascii="Times New Roman" w:eastAsia="宋体" w:hAnsi="Times New Roman" w:cs="Times New Roman"/>
          <w:kern w:val="0"/>
          <w:sz w:val="24"/>
          <w:szCs w:val="24"/>
        </w:rPr>
        <w:t>complete each consensus round</w:t>
      </w:r>
      <w:r w:rsidR="007B6688">
        <w:rPr>
          <w:rFonts w:ascii="Times New Roman" w:eastAsia="宋体" w:hAnsi="Times New Roman" w:cs="Times New Roman"/>
          <w:kern w:val="0"/>
          <w:sz w:val="24"/>
          <w:szCs w:val="24"/>
        </w:rPr>
        <w:t>.</w:t>
      </w:r>
      <w:r w:rsidR="00C37343">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This</w:t>
      </w:r>
      <w:r>
        <w:rPr>
          <w:rFonts w:ascii="Times New Roman" w:eastAsia="宋体" w:hAnsi="Times New Roman" w:cs="Times New Roman"/>
          <w:kern w:val="0"/>
          <w:sz w:val="24"/>
          <w:szCs w:val="24"/>
        </w:rPr>
        <w:t xml:space="preserve"> means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is secure when adversary controls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proofErr w:type="gramStart"/>
      <w:r>
        <w:rPr>
          <w:rFonts w:ascii="Times New Roman" w:eastAsia="宋体" w:hAnsi="Times New Roman" w:cs="Times New Roman"/>
          <w:kern w:val="0"/>
          <w:sz w:val="24"/>
          <w:szCs w:val="24"/>
        </w:rPr>
        <w:t>nodes.</w:t>
      </w:r>
      <w:r w:rsidR="00C37343">
        <w:rPr>
          <w:rFonts w:ascii="Lucida Sans Unicode" w:eastAsia="宋体" w:hAnsi="Lucida Sans Unicode" w:cs="Lucida Sans Unicode"/>
          <w:kern w:val="0"/>
          <w:sz w:val="24"/>
          <w:szCs w:val="24"/>
        </w:rPr>
        <w:t>■</w:t>
      </w:r>
      <w:proofErr w:type="gramEnd"/>
    </w:p>
    <w:p w14:paraId="45E648B6" w14:textId="77777777" w:rsidR="00E87E99" w:rsidRDefault="00E87E99" w:rsidP="00E87E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nodes compete for accessing the channel, </w:t>
      </w:r>
      <w:r w:rsidRPr="0018246B">
        <w:rPr>
          <w:rFonts w:ascii="Times New Roman" w:eastAsia="宋体" w:hAnsi="Times New Roman" w:cs="Times New Roman"/>
          <w:kern w:val="0"/>
          <w:sz w:val="24"/>
          <w:szCs w:val="24"/>
        </w:rPr>
        <w:t xml:space="preserve">each node is allocated a </w:t>
      </w:r>
      <w:r>
        <w:rPr>
          <w:rFonts w:ascii="Times New Roman" w:eastAsia="宋体" w:hAnsi="Times New Roman" w:cs="Times New Roman"/>
          <w:kern w:val="0"/>
          <w:sz w:val="24"/>
          <w:szCs w:val="24"/>
        </w:rPr>
        <w:t>contention</w:t>
      </w:r>
      <w:r w:rsidRPr="0018246B">
        <w:rPr>
          <w:rFonts w:ascii="Times New Roman" w:eastAsia="宋体" w:hAnsi="Times New Roman" w:cs="Times New Roman"/>
          <w:kern w:val="0"/>
          <w:sz w:val="24"/>
          <w:szCs w:val="24"/>
        </w:rPr>
        <w:t xml:space="preserve">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w:t>
      </w:r>
      <w:r>
        <w:rPr>
          <w:rFonts w:ascii="Times New Roman" w:eastAsia="宋体" w:hAnsi="Times New Roman" w:cs="Times New Roman"/>
          <w:kern w:val="0"/>
          <w:sz w:val="24"/>
          <w:szCs w:val="24"/>
        </w:rPr>
        <w:t>channel compete process</w:t>
      </w:r>
      <w:r w:rsidRPr="001824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a given target contention success probability, the minimum time slots of contention process can be computed. We have the following proposition.</w:t>
      </w:r>
    </w:p>
    <w:p w14:paraId="2E804C61" w14:textId="77777777" w:rsidR="00E87E99" w:rsidRDefault="00E87E99" w:rsidP="00E87E99">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We assume that the total number of nodes in system is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Each node competes for accessing channel with a constant probability </w:t>
      </w:r>
      <m:oMath>
        <m:r>
          <w:rPr>
            <w:rFonts w:ascii="Cambria Math" w:eastAsia="宋体" w:hAnsi="Cambria Math" w:cs="Times New Roman"/>
            <w:kern w:val="0"/>
            <w:sz w:val="24"/>
            <w:szCs w:val="24"/>
          </w:rPr>
          <m:t>p</m:t>
        </m:r>
      </m:oMath>
      <w:r>
        <w:rPr>
          <w:rFonts w:ascii="Times New Roman" w:eastAsia="宋体" w:hAnsi="Times New Roman" w:cs="Times New Roman"/>
          <w:kern w:val="0"/>
          <w:sz w:val="24"/>
          <w:szCs w:val="24"/>
        </w:rPr>
        <w:t xml:space="preserve">. For a given target contention success probability </w:t>
      </w:r>
      <m:oMath>
        <m:r>
          <w:rPr>
            <w:rFonts w:ascii="Cambria Math" w:eastAsia="宋体" w:hAnsi="Cambria Math" w:cs="Times New Roman"/>
            <w:kern w:val="0"/>
            <w:sz w:val="24"/>
            <w:szCs w:val="24"/>
          </w:rPr>
          <m:t>0≤ς&lt;1</m:t>
        </m:r>
      </m:oMath>
      <w:r>
        <w:rPr>
          <w:rFonts w:ascii="Times New Roman" w:eastAsia="宋体" w:hAnsi="Times New Roman" w:cs="Times New Roman"/>
          <w:kern w:val="0"/>
          <w:sz w:val="24"/>
          <w:szCs w:val="24"/>
        </w:rPr>
        <w:t>, the required time slot of contention process is</w:t>
      </w:r>
    </w:p>
    <w:p w14:paraId="0AFEEC0D" w14:textId="72B2E550" w:rsidR="00E87E99" w:rsidRPr="00262951" w:rsidRDefault="00A769FE" w:rsidP="00E87E99">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10</m:t>
                  </m:r>
                </m:e>
              </m:d>
            </m:e>
          </m:eqArr>
        </m:oMath>
      </m:oMathPara>
    </w:p>
    <w:p w14:paraId="70B254C9" w14:textId="77777777" w:rsidR="00E87E99" w:rsidRDefault="00E87E99" w:rsidP="00E87E9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Np</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num>
          <m:den>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r>
                  <w:rPr>
                    <w:rFonts w:ascii="Cambria Math" w:eastAsia="宋体" w:hAnsi="Cambria Math" w:cs="Times New Roman"/>
                    <w:kern w:val="0"/>
                    <w:sz w:val="24"/>
                    <w:szCs w:val="24"/>
                  </w:rPr>
                  <m:t>N</m:t>
                </m:r>
              </m:sup>
            </m:sSup>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contention success probability.</w:t>
      </w:r>
    </w:p>
    <w:p w14:paraId="046B875A" w14:textId="736B122A" w:rsidR="00E87E99" w:rsidRDefault="00E87E99" w:rsidP="00E87E99">
      <w:pPr>
        <w:spacing w:beforeLines="50" w:before="156" w:afterLines="50" w:after="156"/>
        <w:ind w:firstLine="420"/>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the number of</w:t>
      </w:r>
      <w:r w:rsidRPr="00111D7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required time slots for a node compete successfully. We suppose that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minimum value such that</w:t>
      </w:r>
    </w:p>
    <w:p w14:paraId="2C344391" w14:textId="7A060C9A" w:rsidR="00E87E99" w:rsidRPr="00262951" w:rsidRDefault="00A769FE" w:rsidP="00E87E99">
      <w:pPr>
        <w:spacing w:beforeLines="50" w:before="156"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hint="eastAsia"/>
                              <w:kern w:val="0"/>
                              <w:sz w:val="24"/>
                              <w:szCs w:val="24"/>
                            </w:rPr>
                            <m:t>comp</m:t>
                          </m:r>
                        </m:sub>
                      </m:sSub>
                    </m:sup>
                  </m:sSup>
                </m:e>
              </m:func>
              <m:r>
                <w:rPr>
                  <w:rFonts w:ascii="Cambria Math" w:eastAsia="宋体" w:hAnsi="Cambria Math" w:cs="Times New Roman"/>
                  <w:kern w:val="0"/>
                  <w:sz w:val="24"/>
                  <w:szCs w:val="24"/>
                </w:rPr>
                <m:t>≥ς</m:t>
              </m:r>
            </m:e>
          </m:eqArr>
        </m:oMath>
      </m:oMathPara>
    </w:p>
    <w:p w14:paraId="6C10CA2B" w14:textId="17D1F4B0" w:rsidR="00E87E99" w:rsidRDefault="000475E4" w:rsidP="00E87E99">
      <w:pPr>
        <w:spacing w:beforeLines="50" w:before="156"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oMath>
      <w:r w:rsidR="00E87E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is channel success contention probability, and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i</w:t>
      </w:r>
      <w:proofErr w:type="spellStart"/>
      <w:r>
        <w:rPr>
          <w:rFonts w:ascii="Times New Roman" w:eastAsia="宋体" w:hAnsi="Times New Roman" w:cs="Times New Roman"/>
          <w:kern w:val="0"/>
          <w:sz w:val="24"/>
          <w:szCs w:val="24"/>
        </w:rPr>
        <w:t>s</w:t>
      </w:r>
      <w:proofErr w:type="spellEnd"/>
      <w:r>
        <w:rPr>
          <w:rFonts w:ascii="Times New Roman" w:eastAsia="宋体" w:hAnsi="Times New Roman" w:cs="Times New Roman"/>
          <w:kern w:val="0"/>
          <w:sz w:val="24"/>
          <w:szCs w:val="24"/>
        </w:rPr>
        <w:t xml:space="preserve"> </w:t>
      </w:r>
      <w:r w:rsidR="00E87E99">
        <w:rPr>
          <w:rFonts w:ascii="Times New Roman" w:eastAsia="宋体" w:hAnsi="Times New Roman" w:cs="Times New Roman"/>
          <w:kern w:val="0"/>
          <w:sz w:val="24"/>
          <w:szCs w:val="24"/>
        </w:rPr>
        <w:t>a target contention success probability. Then, the required number of time slots is calculated as</w:t>
      </w:r>
    </w:p>
    <w:p w14:paraId="5B28D22C" w14:textId="7F0F3A08" w:rsidR="00E87E99" w:rsidRPr="00262951" w:rsidRDefault="00A769FE"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comp</m:t>
                                  </m:r>
                                </m:sub>
                              </m:sSub>
                            </m:e>
                          </m:d>
                        </m:e>
                      </m:func>
                    </m:den>
                  </m:f>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4813DA3E" w14:textId="77777777" w:rsidR="00E87E99" w:rsidRDefault="00E87E99" w:rsidP="00E87E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our consider models, </w:t>
      </w:r>
      <w:r w:rsidRPr="0018246B">
        <w:rPr>
          <w:rFonts w:ascii="Times New Roman" w:eastAsia="宋体" w:hAnsi="Times New Roman" w:cs="Times New Roman"/>
          <w:kern w:val="0"/>
          <w:sz w:val="24"/>
          <w:szCs w:val="24"/>
        </w:rPr>
        <w:t xml:space="preserve">each transmitting node is allocated a broadcast time </w:t>
      </w:r>
      <w:r>
        <w:rPr>
          <w:rFonts w:ascii="Times New Roman" w:eastAsia="宋体" w:hAnsi="Times New Roman" w:cs="Times New Roman"/>
          <w:kern w:val="0"/>
          <w:sz w:val="24"/>
          <w:szCs w:val="24"/>
        </w:rPr>
        <w:t>duration</w:t>
      </w:r>
      <w:r w:rsidRPr="0018246B">
        <w:rPr>
          <w:rFonts w:ascii="Times New Roman" w:eastAsia="宋体" w:hAnsi="Times New Roman" w:cs="Times New Roman"/>
          <w:kern w:val="0"/>
          <w:sz w:val="24"/>
          <w:szCs w:val="24"/>
        </w:rPr>
        <w:t xml:space="preserve"> for a message broadcast.</w:t>
      </w:r>
      <w:r>
        <w:rPr>
          <w:rFonts w:ascii="Times New Roman" w:eastAsia="宋体" w:hAnsi="Times New Roman" w:cs="Times New Roman"/>
          <w:kern w:val="0"/>
          <w:sz w:val="24"/>
          <w:szCs w:val="24"/>
        </w:rPr>
        <w:t xml:space="preserve"> Each node has its target communication nodes. For a given target broadcast success probability, the minimum time slots of a node required for packet transmission to all target communication nodes can be computed. We can obtain the proposition.</w:t>
      </w:r>
    </w:p>
    <w:p w14:paraId="3CA86AD2" w14:textId="77777777" w:rsidR="00E87E99" w:rsidRDefault="00E87E99" w:rsidP="00E87E99">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For a given probability </w:t>
      </w:r>
      <m:oMath>
        <m:r>
          <w:rPr>
            <w:rFonts w:ascii="Cambria Math" w:eastAsia="宋体" w:hAnsi="Cambria Math" w:cs="Times New Roman"/>
            <w:kern w:val="0"/>
            <w:sz w:val="24"/>
            <w:szCs w:val="24"/>
          </w:rPr>
          <m:t>0≤ξ&lt;1</m:t>
        </m:r>
      </m:oMath>
      <w:r>
        <w:rPr>
          <w:rFonts w:ascii="Times New Roman" w:eastAsia="宋体" w:hAnsi="Times New Roman" w:cs="Times New Roman"/>
          <w:kern w:val="0"/>
          <w:sz w:val="24"/>
          <w:szCs w:val="24"/>
        </w:rPr>
        <w:t>, the required number of time slot to broadcast a packet from a node to its target nodes is</w:t>
      </w:r>
    </w:p>
    <w:p w14:paraId="2416BC27" w14:textId="08F293E3" w:rsidR="00E87E99" w:rsidRPr="00262951" w:rsidRDefault="00A769FE"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11</m:t>
                  </m:r>
                </m:e>
              </m:d>
            </m:e>
          </m:eqArr>
        </m:oMath>
      </m:oMathPara>
    </w:p>
    <w:p w14:paraId="173CF10C" w14:textId="77777777" w:rsidR="00E87E99" w:rsidRDefault="00E87E99" w:rsidP="00E87E99">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number of the target nodes,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num>
                  <m:den>
                    <m:r>
                      <m:rPr>
                        <m:sty m:val="p"/>
                      </m:rPr>
                      <w:rPr>
                        <w:rFonts w:ascii="Cambria Math" w:eastAsia="宋体" w:hAnsi="Cambria Math" w:cs="Times New Roman"/>
                        <w:kern w:val="0"/>
                        <w:sz w:val="24"/>
                        <w:szCs w:val="24"/>
                      </w:rPr>
                      <m:t>10</m:t>
                    </m:r>
                  </m:den>
                </m:f>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max</m:t>
                            </m:r>
                          </m:sub>
                        </m:sSub>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kern w:val="0"/>
          <w:sz w:val="24"/>
          <w:szCs w:val="24"/>
        </w:rPr>
        <w:t xml:space="preserve">is the SNR outage probability between the node and its maximum distance target </w:t>
      </w:r>
      <w:proofErr w:type="gramStart"/>
      <w:r>
        <w:rPr>
          <w:rFonts w:ascii="Times New Roman" w:eastAsia="宋体" w:hAnsi="Times New Roman" w:cs="Times New Roman"/>
          <w:kern w:val="0"/>
          <w:sz w:val="24"/>
          <w:szCs w:val="24"/>
        </w:rPr>
        <w:t>node.</w:t>
      </w:r>
      <w:proofErr w:type="gramEnd"/>
    </w:p>
    <w:p w14:paraId="17F81AC6" w14:textId="77777777" w:rsidR="00E87E99" w:rsidRDefault="00E87E99" w:rsidP="00E87E99">
      <w:pPr>
        <w:spacing w:afterLines="50" w:after="156"/>
        <w:rPr>
          <w:rFonts w:ascii="Times New Roman" w:eastAsia="宋体" w:hAnsi="Times New Roman" w:cs="Times New Roman"/>
          <w:kern w:val="0"/>
          <w:sz w:val="24"/>
          <w:szCs w:val="24"/>
        </w:rPr>
      </w:pPr>
      <w:r w:rsidRPr="002146A3">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 to transmit a message from node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node </w:t>
      </w:r>
      <m:oMath>
        <m:r>
          <w:rPr>
            <w:rFonts w:ascii="Cambria Math" w:eastAsia="宋体" w:hAnsi="Cambria Math" w:cs="Times New Roman"/>
            <w:kern w:val="0"/>
            <w:sz w:val="24"/>
            <w:szCs w:val="24"/>
          </w:rPr>
          <m:t>u</m:t>
        </m:r>
      </m:oMath>
      <w:r>
        <w:rPr>
          <w:rFonts w:ascii="Times New Roman" w:eastAsia="宋体" w:hAnsi="Times New Roman" w:cs="Times New Roman"/>
          <w:kern w:val="0"/>
          <w:sz w:val="24"/>
          <w:szCs w:val="24"/>
        </w:rPr>
        <w:t xml:space="preserve"> via broadcast. Since transmission failure might occurs with a certain probability due to channel fading, the message will be sent repeatedly until successful transmit. Therefore, the </w:t>
      </w:r>
      <w:r w:rsidRPr="003C3AE5">
        <w:rPr>
          <w:rFonts w:ascii="Times New Roman" w:eastAsia="宋体" w:hAnsi="Times New Roman" w:cs="Times New Roman"/>
          <w:kern w:val="0"/>
          <w:sz w:val="24"/>
          <w:szCs w:val="24"/>
        </w:rPr>
        <w:t>probability density funct</w:t>
      </w:r>
      <w:r>
        <w:rPr>
          <w:rFonts w:ascii="Times New Roman" w:eastAsia="宋体" w:hAnsi="Times New Roman" w:cs="Times New Roman"/>
          <w:kern w:val="0"/>
          <w:sz w:val="24"/>
          <w:szCs w:val="24"/>
        </w:rPr>
        <w:t xml:space="preserve">ion of the random variable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represented as</w:t>
      </w:r>
    </w:p>
    <w:p w14:paraId="2427E75D" w14:textId="6318E707" w:rsidR="00E87E99" w:rsidRPr="00262951" w:rsidRDefault="00A769FE" w:rsidP="00E87E99">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f</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m:t>
                  </m:r>
                </m:e>
              </m:d>
              <m:r>
                <w:rPr>
                  <w:rFonts w:ascii="Cambria Math" w:eastAsia="宋体" w:hAnsi="Cambria Math" w:cs="Times New Roman"/>
                  <w:kern w:val="0"/>
                  <w:sz w:val="24"/>
                  <w:szCs w:val="24"/>
                </w:rPr>
                <m:t xml:space="preserve">= </m:t>
              </m:r>
              <m:d>
                <m:dPr>
                  <m:begChr m:val="{"/>
                  <m:endChr m:val=""/>
                  <m:ctrlPr>
                    <w:rPr>
                      <w:rFonts w:ascii="Cambria Math" w:eastAsia="宋体" w:hAnsi="Cambria Math" w:cs="Times New Roman"/>
                      <w:i/>
                      <w:kern w:val="0"/>
                      <w:sz w:val="24"/>
                      <w:szCs w:val="24"/>
                    </w:rPr>
                  </m:ctrlPr>
                </m:dPr>
                <m:e>
                  <m:eqArr>
                    <m:eqArrPr>
                      <m:ctrlPr>
                        <w:rPr>
                          <w:rFonts w:ascii="Cambria Math" w:eastAsia="宋体" w:hAnsi="Cambria Math" w:cs="Times New Roman"/>
                          <w:i/>
                          <w:kern w:val="0"/>
                          <w:sz w:val="24"/>
                          <w:szCs w:val="24"/>
                        </w:rPr>
                      </m:ctrlPr>
                    </m:eqArrPr>
                    <m:e>
                      <m:sSup>
                        <m:sSupPr>
                          <m:ctrlPr>
                            <w:rPr>
                              <w:rFonts w:ascii="Cambria Math" w:eastAsia="宋体" w:hAnsi="Cambria Math" w:cs="Times New Roman"/>
                              <w:i/>
                              <w:kern w:val="0"/>
                              <w:sz w:val="24"/>
                              <w:szCs w:val="24"/>
                            </w:rPr>
                          </m:ctrlPr>
                        </m:s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sup>
                          <m:r>
                            <w:rPr>
                              <w:rFonts w:ascii="Cambria Math" w:eastAsia="宋体" w:hAnsi="Cambria Math" w:cs="Times New Roman"/>
                              <w:kern w:val="0"/>
                              <w:sz w:val="24"/>
                              <w:szCs w:val="24"/>
                            </w:rPr>
                            <m:t>X-1</m:t>
                          </m:r>
                        </m:sup>
                      </m:sSup>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Sub>
                        </m:e>
                      </m:d>
                      <m:r>
                        <w:rPr>
                          <w:rFonts w:ascii="Cambria Math" w:eastAsia="宋体" w:hAnsi="Cambria Math" w:cs="Times New Roman"/>
                          <w:kern w:val="0"/>
                          <w:sz w:val="24"/>
                          <w:szCs w:val="24"/>
                        </w:rPr>
                        <m:t>,  X≥1,</m:t>
                      </m:r>
                    </m:e>
                    <m:e>
                      <m:r>
                        <w:rPr>
                          <w:rFonts w:ascii="Cambria Math" w:eastAsia="宋体" w:hAnsi="Cambria Math" w:cs="Times New Roman"/>
                          <w:kern w:val="0"/>
                          <w:sz w:val="24"/>
                          <w:szCs w:val="24"/>
                        </w:rPr>
                        <m:t>0,  otherwise</m:t>
                      </m:r>
                    </m:e>
                  </m:eqArr>
                </m:e>
              </m:d>
              <m:r>
                <w:rPr>
                  <w:rFonts w:ascii="Cambria Math" w:eastAsia="宋体" w:hAnsi="Cambria Math" w:cs="Times New Roman"/>
                  <w:kern w:val="0"/>
                  <w:sz w:val="24"/>
                  <w:szCs w:val="24"/>
                </w:rPr>
                <m:t>#</m:t>
              </m:r>
            </m:e>
          </m:eqArr>
        </m:oMath>
      </m:oMathPara>
    </w:p>
    <w:p w14:paraId="29E38E90" w14:textId="77777777" w:rsidR="00E87E99" w:rsidRDefault="00E87E99" w:rsidP="00E87E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SNR outage probability between the two </w:t>
      </w:r>
      <w:proofErr w:type="gramStart"/>
      <w:r>
        <w:rPr>
          <w:rFonts w:ascii="Times New Roman" w:eastAsia="宋体" w:hAnsi="Times New Roman" w:cs="Times New Roman"/>
          <w:kern w:val="0"/>
          <w:sz w:val="24"/>
          <w:szCs w:val="24"/>
        </w:rPr>
        <w:t>nodes.</w:t>
      </w:r>
      <w:proofErr w:type="gramEnd"/>
      <w:r>
        <w:rPr>
          <w:rFonts w:ascii="Times New Roman" w:eastAsia="宋体" w:hAnsi="Times New Roman" w:cs="Times New Roman"/>
          <w:kern w:val="0"/>
          <w:sz w:val="24"/>
          <w:szCs w:val="24"/>
        </w:rPr>
        <w:t xml:space="preserve"> Then, the broadcast outage probability bounded as</w:t>
      </w:r>
    </w:p>
    <w:p w14:paraId="19E0F17F" w14:textId="12C3509A" w:rsidR="00E87E99" w:rsidRPr="001D5408" w:rsidRDefault="00A769FE" w:rsidP="00E87E99">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func>
                        <m:funcPr>
                          <m:ctrlPr>
                            <w:rPr>
                              <w:rFonts w:ascii="Cambria Math" w:eastAsia="宋体" w:hAnsi="Cambria Math" w:cs="Times New Roman"/>
                              <w:i/>
                              <w:kern w:val="0"/>
                              <w:sz w:val="24"/>
                              <w:szCs w:val="24"/>
                            </w:rPr>
                          </m:ctrlPr>
                        </m:funcPr>
                        <m:fName>
                          <m:limLow>
                            <m:limLowPr>
                              <m:ctrlPr>
                                <w:rPr>
                                  <w:rFonts w:ascii="Cambria Math" w:eastAsia="宋体" w:hAnsi="Cambria Math" w:cs="Times New Roman"/>
                                  <w:i/>
                                  <w:kern w:val="0"/>
                                  <w:sz w:val="24"/>
                                  <w:szCs w:val="24"/>
                                </w:rPr>
                              </m:ctrlPr>
                            </m:limLowPr>
                            <m:e>
                              <m:r>
                                <w:rPr>
                                  <w:rFonts w:ascii="Cambria Math" w:eastAsia="宋体" w:hAnsi="Cambria Math" w:cs="Times New Roman"/>
                                  <w:kern w:val="0"/>
                                  <w:sz w:val="24"/>
                                  <w:szCs w:val="24"/>
                                </w:rPr>
                                <m:t>max</m:t>
                              </m:r>
                            </m:e>
                            <m:lim>
                              <m:r>
                                <w:rPr>
                                  <w:rFonts w:ascii="Cambria Math" w:eastAsia="宋体" w:hAnsi="Cambria Math" w:cs="Times New Roman"/>
                                  <w:kern w:val="0"/>
                                  <w:sz w:val="24"/>
                                  <w:szCs w:val="24"/>
                                </w:rPr>
                                <m:t>u</m:t>
                              </m:r>
                            </m:lim>
                          </m:limLow>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e>
                      </m:func>
                      <m:r>
                        <w:rPr>
                          <w:rFonts w:ascii="Cambria Math" w:eastAsia="宋体" w:hAnsi="Cambria Math" w:cs="Times New Roman"/>
                          <w:kern w:val="0"/>
                          <w:sz w:val="24"/>
                          <w:szCs w:val="24"/>
                        </w:rPr>
                        <m:t>≤x</m:t>
                      </m:r>
                    </m:e>
                  </m:d>
                </m:e>
              </m:func>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≤x</m:t>
                          </m:r>
                        </m:e>
                      </m:d>
                    </m:e>
                  </m:func>
                </m:e>
              </m:nary>
              <m:r>
                <w:rPr>
                  <w:rFonts w:ascii="Cambria Math" w:eastAsia="宋体" w:hAnsi="Cambria Math" w:cs="Times New Roman"/>
                  <w:kern w:val="0"/>
                  <w:sz w:val="24"/>
                  <w:szCs w:val="24"/>
                </w:rPr>
                <m:t>=</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u∈V∖</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v</m:t>
                      </m:r>
                    </m:e>
                  </m:d>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v,u</m:t>
                          </m:r>
                        </m:sub>
                        <m:sup>
                          <m:r>
                            <w:rPr>
                              <w:rFonts w:ascii="Cambria Math" w:eastAsia="宋体" w:hAnsi="Cambria Math" w:cs="Times New Roman"/>
                              <w:kern w:val="0"/>
                              <w:sz w:val="24"/>
                              <w:szCs w:val="24"/>
                            </w:rPr>
                            <m:t>x</m:t>
                          </m:r>
                        </m:sup>
                      </m:sSubSup>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 xml:space="preserve">1-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x</m:t>
                              </m:r>
                            </m:sup>
                          </m:sSubSup>
                        </m:e>
                      </m:d>
                    </m:e>
                    <m:sup>
                      <m:r>
                        <w:rPr>
                          <w:rFonts w:ascii="Cambria Math" w:eastAsia="宋体" w:hAnsi="Cambria Math" w:cs="Times New Roman"/>
                          <w:kern w:val="0"/>
                          <w:sz w:val="24"/>
                          <w:szCs w:val="24"/>
                        </w:rPr>
                        <m:t>n</m:t>
                      </m:r>
                    </m:sup>
                  </m:sSup>
                </m:e>
              </m:nary>
              <m:r>
                <w:rPr>
                  <w:rFonts w:ascii="Cambria Math" w:eastAsia="宋体" w:hAnsi="Cambria Math" w:cs="Times New Roman"/>
                  <w:kern w:val="0"/>
                  <w:sz w:val="24"/>
                  <w:szCs w:val="24"/>
                </w:rPr>
                <m:t>,</m:t>
              </m:r>
            </m:e>
          </m:eqArr>
          <m:r>
            <w:rPr>
              <w:rFonts w:ascii="Cambria Math" w:eastAsia="宋体" w:hAnsi="Cambria Math" w:cs="Times New Roman"/>
              <w:kern w:val="0"/>
              <w:sz w:val="24"/>
              <w:szCs w:val="24"/>
            </w:rPr>
            <m:t xml:space="preserve"> </m:t>
          </m:r>
        </m:oMath>
      </m:oMathPara>
    </w:p>
    <w:p w14:paraId="659D5E0A" w14:textId="08EA2B00" w:rsidR="00E87E99" w:rsidRDefault="00E87E99" w:rsidP="00E87E9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SNR outage probability between the source node and its maximum distance target </w:t>
      </w:r>
      <w:proofErr w:type="gramStart"/>
      <w:r>
        <w:rPr>
          <w:rFonts w:ascii="Times New Roman" w:eastAsia="宋体" w:hAnsi="Times New Roman" w:cs="Times New Roman"/>
          <w:kern w:val="0"/>
          <w:sz w:val="24"/>
          <w:szCs w:val="24"/>
        </w:rPr>
        <w:t>node.</w:t>
      </w:r>
      <w:proofErr w:type="gramEnd"/>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ince the target broadcast success probability </w:t>
      </w:r>
      <m:oMath>
        <m:r>
          <w:rPr>
            <w:rFonts w:ascii="Cambria Math" w:eastAsia="宋体" w:hAnsi="Cambria Math" w:cs="Times New Roman"/>
            <w:kern w:val="0"/>
            <w:sz w:val="24"/>
            <w:szCs w:val="24"/>
          </w:rPr>
          <m:t>ξ</m:t>
        </m:r>
      </m:oMath>
      <w:r>
        <w:rPr>
          <w:rFonts w:ascii="Times New Roman" w:eastAsia="宋体" w:hAnsi="Times New Roman" w:cs="Times New Roman"/>
          <w:kern w:val="0"/>
          <w:sz w:val="24"/>
          <w:szCs w:val="24"/>
        </w:rPr>
        <w:t xml:space="preserve"> is given, we can compute the required time slots as</w:t>
      </w:r>
    </w:p>
    <w:p w14:paraId="0952BB40" w14:textId="35F85A31" w:rsidR="00E87E99" w:rsidRDefault="00A769FE" w:rsidP="00E87E9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ξ</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n</m:t>
                                      </m:r>
                                    </m:den>
                                  </m:f>
                                </m:sup>
                              </m:sSup>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r>
                <w:rPr>
                  <w:rFonts w:ascii="Cambria Math" w:eastAsia="宋体" w:hAnsi="Cambria Math" w:cs="Lucida Sans Unicode"/>
                  <w:kern w:val="0"/>
                  <w:sz w:val="24"/>
                  <w:szCs w:val="24"/>
                </w:rPr>
                <m:t>■</m:t>
              </m:r>
            </m:e>
          </m:eqArr>
        </m:oMath>
      </m:oMathPara>
    </w:p>
    <w:p w14:paraId="2F4F22A2" w14:textId="18DA3394" w:rsidR="000475E4" w:rsidRPr="000475E4" w:rsidRDefault="000475E4" w:rsidP="000475E4">
      <w:pPr>
        <w:pStyle w:val="2"/>
        <w:rPr>
          <w:rFonts w:ascii="Times New Roman" w:eastAsia="黑体" w:hAnsi="Times New Roman" w:cs="Times New Roman"/>
          <w:sz w:val="28"/>
          <w:szCs w:val="28"/>
        </w:rPr>
      </w:pPr>
      <w:r w:rsidRPr="000475E4">
        <w:rPr>
          <w:rFonts w:ascii="Times New Roman" w:eastAsia="黑体" w:hAnsi="Times New Roman" w:cs="Times New Roman"/>
          <w:sz w:val="28"/>
          <w:szCs w:val="28"/>
        </w:rPr>
        <w:t xml:space="preserve">5.1 </w:t>
      </w:r>
      <w:r w:rsidR="00F05C9C">
        <w:rPr>
          <w:rFonts w:ascii="Times New Roman" w:eastAsia="黑体" w:hAnsi="Times New Roman" w:cs="Times New Roman"/>
          <w:sz w:val="28"/>
          <w:szCs w:val="28"/>
        </w:rPr>
        <w:t>Performance and Security</w:t>
      </w:r>
    </w:p>
    <w:p w14:paraId="05A7547C" w14:textId="219990CE" w:rsidR="000475E4" w:rsidRDefault="00D97042" w:rsidP="000475E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there is only one block proposer will be determined in each round</w:t>
      </w:r>
      <w:r w:rsidR="00B05154">
        <w:rPr>
          <w:rFonts w:ascii="Times New Roman" w:eastAsia="宋体" w:hAnsi="Times New Roman" w:cs="Times New Roman"/>
          <w:kern w:val="0"/>
          <w:sz w:val="24"/>
          <w:szCs w:val="24"/>
        </w:rPr>
        <w:t>.</w:t>
      </w:r>
    </w:p>
    <w:p w14:paraId="0ED18FEB" w14:textId="6A9D10E7" w:rsidR="00AF5C4A" w:rsidRDefault="00AF5C4A" w:rsidP="00AF5C4A">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hint="eastAsia"/>
          <w:b/>
          <w:bCs/>
          <w:kern w:val="0"/>
          <w:sz w:val="24"/>
          <w:szCs w:val="24"/>
        </w:rPr>
        <w:t>L</w:t>
      </w:r>
      <w:r w:rsidRPr="00DC5F95">
        <w:rPr>
          <w:rFonts w:ascii="Times New Roman" w:eastAsia="宋体" w:hAnsi="Times New Roman" w:cs="Times New Roman"/>
          <w:b/>
          <w:bCs/>
          <w:kern w:val="0"/>
          <w:sz w:val="24"/>
          <w:szCs w:val="24"/>
        </w:rPr>
        <w:t>emma 1.</w:t>
      </w:r>
      <w:r>
        <w:rPr>
          <w:rFonts w:ascii="Times New Roman" w:eastAsia="宋体" w:hAnsi="Times New Roman" w:cs="Times New Roman"/>
          <w:kern w:val="0"/>
          <w:sz w:val="24"/>
          <w:szCs w:val="24"/>
        </w:rPr>
        <w:t xml:space="preserve"> When block proposer election stage ends, one and only one block proposer will be </w:t>
      </w:r>
      <w:r w:rsidR="00DC5F95">
        <w:rPr>
          <w:rFonts w:ascii="Times New Roman" w:eastAsia="宋体" w:hAnsi="Times New Roman" w:cs="Times New Roman"/>
          <w:kern w:val="0"/>
          <w:sz w:val="24"/>
          <w:szCs w:val="24"/>
        </w:rPr>
        <w:t xml:space="preserve">randomly </w:t>
      </w:r>
      <w:r>
        <w:rPr>
          <w:rFonts w:ascii="Times New Roman" w:eastAsia="宋体" w:hAnsi="Times New Roman" w:cs="Times New Roman"/>
          <w:kern w:val="0"/>
          <w:sz w:val="24"/>
          <w:szCs w:val="24"/>
        </w:rPr>
        <w:t>determined.</w:t>
      </w:r>
    </w:p>
    <w:p w14:paraId="6895CDFD" w14:textId="7610EDA6" w:rsidR="00555BC0" w:rsidRDefault="00AF5C4A" w:rsidP="00DC5F95">
      <w:pPr>
        <w:spacing w:afterLines="50" w:after="156"/>
        <w:rPr>
          <w:rFonts w:ascii="Times New Roman" w:eastAsia="宋体" w:hAnsi="Times New Roman" w:cs="Times New Roman"/>
          <w:kern w:val="0"/>
          <w:sz w:val="24"/>
          <w:szCs w:val="24"/>
        </w:rPr>
      </w:pPr>
      <w:r w:rsidRPr="00DC5F95">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555BC0">
        <w:rPr>
          <w:rFonts w:ascii="Times New Roman" w:eastAsia="宋体" w:hAnsi="Times New Roman" w:cs="Times New Roman"/>
          <w:kern w:val="0"/>
          <w:sz w:val="24"/>
          <w:szCs w:val="24"/>
        </w:rPr>
        <w:t xml:space="preserve">The random value generated through the distributed randomness generation function is </w:t>
      </w:r>
      <w:r w:rsidR="00555BC0" w:rsidRPr="00856503">
        <w:rPr>
          <w:rFonts w:ascii="Times New Roman" w:eastAsia="宋体" w:hAnsi="Times New Roman" w:cs="Times New Roman"/>
          <w:kern w:val="0"/>
          <w:sz w:val="24"/>
          <w:szCs w:val="24"/>
        </w:rPr>
        <w:t>unpredictable, verifiable</w:t>
      </w:r>
      <w:r w:rsidR="00555BC0">
        <w:rPr>
          <w:rFonts w:ascii="Times New Roman" w:eastAsia="宋体" w:hAnsi="Times New Roman" w:cs="Times New Roman"/>
          <w:kern w:val="0"/>
          <w:sz w:val="24"/>
          <w:szCs w:val="24"/>
        </w:rPr>
        <w:t xml:space="preserve"> and consistent</w:t>
      </w:r>
      <w:r w:rsidR="00555BC0" w:rsidRPr="00CE71E0">
        <w:rPr>
          <w:rFonts w:ascii="Times New Roman" w:eastAsia="宋体" w:hAnsi="Times New Roman" w:cs="Times New Roman"/>
          <w:kern w:val="0"/>
          <w:sz w:val="24"/>
          <w:szCs w:val="24"/>
        </w:rPr>
        <w:t xml:space="preserve">. Although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hash value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and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are pre-known parameters,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555BC0" w:rsidRPr="00CE71E0">
        <w:rPr>
          <w:rFonts w:ascii="Times New Roman" w:eastAsia="宋体" w:hAnsi="Times New Roman" w:cs="Times New Roman" w:hint="eastAsia"/>
          <w:kern w:val="0"/>
          <w:sz w:val="24"/>
          <w:szCs w:val="24"/>
        </w:rPr>
        <w:t xml:space="preserve"> </w:t>
      </w:r>
      <w:r w:rsidR="00555BC0" w:rsidRPr="00CE71E0">
        <w:rPr>
          <w:rFonts w:ascii="Times New Roman" w:eastAsia="宋体" w:hAnsi="Times New Roman" w:cs="Times New Roman"/>
          <w:kern w:val="0"/>
          <w:sz w:val="24"/>
          <w:szCs w:val="24"/>
        </w:rPr>
        <w:t xml:space="preserve">can only be revealed at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sidR="00555BC0" w:rsidRPr="00CE71E0">
        <w:rPr>
          <w:rFonts w:ascii="Times New Roman" w:eastAsia="宋体" w:hAnsi="Times New Roman" w:cs="Times New Roman" w:hint="eastAsia"/>
          <w:kern w:val="0"/>
          <w:sz w:val="24"/>
          <w:szCs w:val="24"/>
        </w:rPr>
        <w:t>.</w:t>
      </w:r>
      <w:r w:rsidR="00555BC0">
        <w:rPr>
          <w:rFonts w:ascii="Times New Roman" w:eastAsia="宋体" w:hAnsi="Times New Roman" w:cs="Times New Roman"/>
          <w:kern w:val="0"/>
          <w:sz w:val="24"/>
          <w:szCs w:val="24"/>
        </w:rPr>
        <w:t xml:space="preserve"> The full signature makes it impossible for nodes to predict the value in advance. E</w:t>
      </w:r>
      <w:r w:rsidR="00555BC0" w:rsidRPr="00CE71E0">
        <w:rPr>
          <w:rFonts w:ascii="Times New Roman" w:eastAsia="宋体" w:hAnsi="Times New Roman" w:cs="Times New Roman"/>
          <w:kern w:val="0"/>
          <w:sz w:val="24"/>
          <w:szCs w:val="24"/>
        </w:rPr>
        <w:t xml:space="preserve">ven a node first recovers </w:t>
      </w:r>
      <w:r w:rsidR="00555BC0">
        <w:rPr>
          <w:rFonts w:ascii="Times New Roman" w:eastAsia="宋体" w:hAnsi="Times New Roman" w:cs="Times New Roman"/>
          <w:kern w:val="0"/>
          <w:sz w:val="24"/>
          <w:szCs w:val="24"/>
        </w:rPr>
        <w:t xml:space="preserve">a </w:t>
      </w:r>
      <w:r w:rsidR="00555BC0" w:rsidRPr="00CE71E0">
        <w:rPr>
          <w:rFonts w:ascii="Times New Roman" w:eastAsia="宋体" w:hAnsi="Times New Roman" w:cs="Times New Roman"/>
          <w:kern w:val="0"/>
          <w:sz w:val="24"/>
          <w:szCs w:val="24"/>
        </w:rPr>
        <w:t xml:space="preserve">full signature before others,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full signature cannot be tampered due to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security of threshold BLS signature scheme.</w:t>
      </w:r>
      <w:r w:rsidR="00555BC0">
        <w:rPr>
          <w:rFonts w:ascii="Times New Roman" w:eastAsia="宋体" w:hAnsi="Times New Roman" w:cs="Times New Roman"/>
          <w:kern w:val="0"/>
          <w:sz w:val="24"/>
          <w:szCs w:val="24"/>
        </w:rPr>
        <w:t xml:space="preserve"> The </w:t>
      </w:r>
      <w:r w:rsidR="00555BC0" w:rsidRPr="00CE71E0">
        <w:rPr>
          <w:rFonts w:ascii="Times New Roman" w:eastAsia="宋体" w:hAnsi="Times New Roman" w:cs="Times New Roman"/>
          <w:kern w:val="0"/>
          <w:sz w:val="24"/>
          <w:szCs w:val="24"/>
        </w:rPr>
        <w:t xml:space="preserve">full signature can be verified through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 xml:space="preserve">signature verification algorithm of threshold BLS signature scheme. Since all nodes have same inputs, </w:t>
      </w:r>
      <w:r w:rsidR="00555BC0">
        <w:rPr>
          <w:rFonts w:ascii="Times New Roman" w:eastAsia="宋体" w:hAnsi="Times New Roman" w:cs="Times New Roman"/>
          <w:kern w:val="0"/>
          <w:sz w:val="24"/>
          <w:szCs w:val="24"/>
        </w:rPr>
        <w:t xml:space="preserve">the </w:t>
      </w:r>
      <w:r w:rsidR="00555BC0" w:rsidRPr="00CE71E0">
        <w:rPr>
          <w:rFonts w:ascii="Times New Roman" w:eastAsia="宋体" w:hAnsi="Times New Roman" w:cs="Times New Roman"/>
          <w:kern w:val="0"/>
          <w:sz w:val="24"/>
          <w:szCs w:val="24"/>
        </w:rPr>
        <w:t>random value of nodes should be consistent and verifiable.</w:t>
      </w:r>
    </w:p>
    <w:p w14:paraId="58BDAB3F" w14:textId="4A4B7061" w:rsidR="00EA33AD" w:rsidRDefault="00DC5F95" w:rsidP="00DF130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197B7C">
        <w:rPr>
          <w:rFonts w:ascii="Times New Roman" w:eastAsia="宋体" w:hAnsi="Times New Roman" w:cs="Times New Roman"/>
          <w:kern w:val="0"/>
          <w:sz w:val="24"/>
          <w:szCs w:val="24"/>
        </w:rPr>
        <w:t xml:space="preserve">In each round, a block proposer is determined by the random value and </w:t>
      </w:r>
      <w:r w:rsidR="0018391C">
        <w:rPr>
          <w:rFonts w:ascii="Times New Roman" w:eastAsia="宋体" w:hAnsi="Times New Roman" w:cs="Times New Roman"/>
          <w:kern w:val="0"/>
          <w:sz w:val="24"/>
          <w:szCs w:val="24"/>
        </w:rPr>
        <w:t xml:space="preserve">node </w:t>
      </w:r>
      <w:r w:rsidR="00197B7C">
        <w:rPr>
          <w:rFonts w:ascii="Times New Roman" w:eastAsia="宋体" w:hAnsi="Times New Roman" w:cs="Times New Roman"/>
          <w:kern w:val="0"/>
          <w:sz w:val="24"/>
          <w:szCs w:val="24"/>
        </w:rPr>
        <w:t>stabilit</w:t>
      </w:r>
      <w:r w:rsidR="0018391C">
        <w:rPr>
          <w:rFonts w:ascii="Times New Roman" w:eastAsia="宋体" w:hAnsi="Times New Roman" w:cs="Times New Roman"/>
          <w:kern w:val="0"/>
          <w:sz w:val="24"/>
          <w:szCs w:val="24"/>
        </w:rPr>
        <w:t>y</w:t>
      </w:r>
      <w:r w:rsidR="00197B7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Since nodes have same view on nodes list</w:t>
      </w:r>
      <w:r w:rsidR="00F32E36">
        <w:rPr>
          <w:rFonts w:ascii="Times New Roman" w:eastAsia="宋体" w:hAnsi="Times New Roman" w:cs="Times New Roman"/>
          <w:kern w:val="0"/>
          <w:sz w:val="24"/>
          <w:szCs w:val="24"/>
        </w:rPr>
        <w:t xml:space="preserve">, </w:t>
      </w:r>
      <w:r w:rsidR="00197B7C">
        <w:rPr>
          <w:rFonts w:ascii="Times New Roman" w:eastAsia="宋体" w:hAnsi="Times New Roman" w:cs="Times New Roman"/>
          <w:kern w:val="0"/>
          <w:sz w:val="24"/>
          <w:szCs w:val="24"/>
        </w:rPr>
        <w:t>all n</w:t>
      </w:r>
      <w:r w:rsidR="00F32E36">
        <w:rPr>
          <w:rFonts w:ascii="Times New Roman" w:eastAsia="宋体" w:hAnsi="Times New Roman" w:cs="Times New Roman"/>
          <w:kern w:val="0"/>
          <w:sz w:val="24"/>
          <w:szCs w:val="24"/>
        </w:rPr>
        <w:t>odes will construct the same roulette wheel according to their stabilit</w:t>
      </w:r>
      <w:r w:rsidR="0018391C">
        <w:rPr>
          <w:rFonts w:ascii="Times New Roman" w:eastAsia="宋体" w:hAnsi="Times New Roman" w:cs="Times New Roman"/>
          <w:kern w:val="0"/>
          <w:sz w:val="24"/>
          <w:szCs w:val="24"/>
        </w:rPr>
        <w:t>y</w:t>
      </w:r>
      <w:r w:rsidR="00F32E36">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The node,</w:t>
      </w:r>
      <w:r w:rsidR="00206EEB">
        <w:rPr>
          <w:rFonts w:ascii="Times New Roman" w:eastAsia="宋体" w:hAnsi="Times New Roman" w:cs="Times New Roman"/>
          <w:kern w:val="0"/>
          <w:sz w:val="24"/>
          <w:szCs w:val="24"/>
        </w:rPr>
        <w:t xml:space="preserve"> whose cumulative elected probability</w:t>
      </w:r>
      <w:r w:rsidR="00206EEB" w:rsidRPr="001118C3">
        <w:rPr>
          <w:rFonts w:ascii="Times New Roman" w:eastAsia="宋体" w:hAnsi="Times New Roman" w:cs="Times New Roman"/>
          <w:kern w:val="0"/>
          <w:sz w:val="24"/>
          <w:szCs w:val="24"/>
        </w:rPr>
        <w:t xml:space="preserve"> is greater than </w:t>
      </w:r>
      <w:r w:rsidR="00206EEB">
        <w:rPr>
          <w:rFonts w:ascii="Times New Roman" w:eastAsia="宋体" w:hAnsi="Times New Roman" w:cs="Times New Roman"/>
          <w:kern w:val="0"/>
          <w:sz w:val="24"/>
          <w:szCs w:val="24"/>
        </w:rPr>
        <w:t xml:space="preserve">the </w:t>
      </w:r>
      <w:r w:rsidR="00206EEB" w:rsidRPr="001118C3">
        <w:rPr>
          <w:rFonts w:ascii="Times New Roman" w:eastAsia="宋体" w:hAnsi="Times New Roman" w:cs="Times New Roman"/>
          <w:kern w:val="0"/>
          <w:sz w:val="24"/>
          <w:szCs w:val="24"/>
        </w:rPr>
        <w:t>random number</w:t>
      </w:r>
      <w:r w:rsidR="00206EEB">
        <w:rPr>
          <w:rFonts w:ascii="Times New Roman" w:eastAsia="宋体" w:hAnsi="Times New Roman" w:cs="Times New Roman"/>
          <w:kern w:val="0"/>
          <w:sz w:val="24"/>
          <w:szCs w:val="24"/>
        </w:rPr>
        <w:t>,</w:t>
      </w:r>
      <w:r w:rsidR="00206EEB" w:rsidRPr="001118C3">
        <w:rPr>
          <w:rFonts w:ascii="Times New Roman" w:eastAsia="宋体" w:hAnsi="Times New Roman" w:cs="Times New Roman"/>
          <w:kern w:val="0"/>
          <w:sz w:val="24"/>
          <w:szCs w:val="24"/>
        </w:rPr>
        <w:t xml:space="preserve"> </w:t>
      </w:r>
      <w:r w:rsidR="00326DC3">
        <w:rPr>
          <w:rFonts w:ascii="Times New Roman" w:eastAsia="宋体" w:hAnsi="Times New Roman" w:cs="Times New Roman"/>
          <w:kern w:val="0"/>
          <w:sz w:val="24"/>
          <w:szCs w:val="24"/>
        </w:rPr>
        <w:t>will be elected as block proposer</w:t>
      </w:r>
      <w:r w:rsidR="00206EEB" w:rsidRPr="001118C3">
        <w:rPr>
          <w:rFonts w:ascii="Times New Roman" w:eastAsia="宋体" w:hAnsi="Times New Roman" w:cs="Times New Roman"/>
          <w:kern w:val="0"/>
          <w:sz w:val="24"/>
          <w:szCs w:val="24"/>
        </w:rPr>
        <w:t>.</w:t>
      </w:r>
      <w:r w:rsidR="00317185">
        <w:rPr>
          <w:rFonts w:ascii="Times New Roman" w:eastAsia="宋体" w:hAnsi="Times New Roman" w:cs="Times New Roman"/>
          <w:kern w:val="0"/>
          <w:sz w:val="24"/>
          <w:szCs w:val="24"/>
        </w:rPr>
        <w:t xml:space="preserve"> Therefore, at the end of block proposer stage, there is only one </w:t>
      </w:r>
      <w:r w:rsidR="0018391C">
        <w:rPr>
          <w:rFonts w:ascii="Times New Roman" w:eastAsia="宋体" w:hAnsi="Times New Roman" w:cs="Times New Roman"/>
          <w:kern w:val="0"/>
          <w:sz w:val="24"/>
          <w:szCs w:val="24"/>
        </w:rPr>
        <w:t>node randomly elected as the block proposer.</w:t>
      </w:r>
      <w:r w:rsidR="0021465B">
        <w:rPr>
          <w:rFonts w:ascii="Times New Roman" w:eastAsia="宋体" w:hAnsi="Times New Roman" w:cs="Times New Roman"/>
          <w:kern w:val="0"/>
          <w:sz w:val="24"/>
          <w:szCs w:val="24"/>
        </w:rPr>
        <w:t xml:space="preserve"> </w:t>
      </w:r>
      <w:r w:rsidR="00DF130C">
        <w:rPr>
          <w:rFonts w:ascii="Lucida Sans Unicode" w:eastAsia="宋体" w:hAnsi="Lucida Sans Unicode" w:cs="Lucida Sans Unicode"/>
          <w:kern w:val="0"/>
          <w:sz w:val="24"/>
          <w:szCs w:val="24"/>
        </w:rPr>
        <w:t>■</w:t>
      </w:r>
    </w:p>
    <w:p w14:paraId="1CEB8DC3" w14:textId="7F095152" w:rsidR="000475E4" w:rsidRPr="000475E4" w:rsidRDefault="000475E4" w:rsidP="000475E4">
      <w:pPr>
        <w:spacing w:afterLines="50" w:after="156"/>
        <w:ind w:firstLineChars="200" w:firstLine="480"/>
        <w:rPr>
          <w:rFonts w:ascii="Times New Roman" w:eastAsia="宋体" w:hAnsi="Times New Roman" w:cs="Times New Roman"/>
          <w:kern w:val="0"/>
          <w:sz w:val="24"/>
          <w:szCs w:val="24"/>
        </w:rPr>
      </w:pPr>
      <w:r w:rsidRPr="000475E4">
        <w:rPr>
          <w:rFonts w:ascii="Times New Roman" w:eastAsia="宋体" w:hAnsi="Times New Roman" w:cs="Times New Roman" w:hint="eastAsia"/>
          <w:kern w:val="0"/>
          <w:sz w:val="24"/>
          <w:szCs w:val="24"/>
        </w:rPr>
        <w:t>W</w:t>
      </w:r>
      <w:r w:rsidRPr="000475E4">
        <w:rPr>
          <w:rFonts w:ascii="Times New Roman" w:eastAsia="宋体" w:hAnsi="Times New Roman" w:cs="Times New Roman"/>
          <w:kern w:val="0"/>
          <w:sz w:val="24"/>
          <w:szCs w:val="24"/>
        </w:rPr>
        <w:t xml:space="preserve">e </w:t>
      </w:r>
      <w:r>
        <w:rPr>
          <w:rFonts w:ascii="Times New Roman" w:eastAsia="宋体" w:hAnsi="Times New Roman" w:cs="Times New Roman"/>
          <w:kern w:val="0"/>
          <w:sz w:val="24"/>
          <w:szCs w:val="24"/>
        </w:rPr>
        <w:t>analyze the performance of block generation in this subsection.</w:t>
      </w:r>
      <w:r w:rsidR="00706825">
        <w:rPr>
          <w:rFonts w:ascii="Times New Roman" w:eastAsia="宋体" w:hAnsi="Times New Roman" w:cs="Times New Roman"/>
          <w:kern w:val="0"/>
          <w:sz w:val="24"/>
          <w:szCs w:val="24"/>
        </w:rPr>
        <w:t xml:space="preserve"> Block and transactions will be transmitted in this stage.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oMath>
      <w:r w:rsidR="00706825">
        <w:rPr>
          <w:rFonts w:ascii="Times New Roman" w:eastAsia="宋体" w:hAnsi="Times New Roman" w:cs="Times New Roman" w:hint="eastAsia"/>
          <w:kern w:val="0"/>
          <w:sz w:val="24"/>
          <w:szCs w:val="24"/>
        </w:rPr>
        <w:t xml:space="preserve"> </w:t>
      </w:r>
      <w:r w:rsidR="00706825">
        <w:rPr>
          <w:rFonts w:ascii="Times New Roman" w:eastAsia="宋体" w:hAnsi="Times New Roman" w:cs="Times New Roman"/>
          <w:kern w:val="0"/>
          <w:sz w:val="24"/>
          <w:szCs w:val="24"/>
        </w:rPr>
        <w:t>and</w:t>
      </w:r>
      <m:oMath>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oMath>
      <w:r w:rsidR="00706825">
        <w:rPr>
          <w:rFonts w:ascii="Times New Roman" w:eastAsia="宋体" w:hAnsi="Times New Roman" w:cs="Times New Roman"/>
          <w:kern w:val="0"/>
          <w:sz w:val="24"/>
          <w:szCs w:val="24"/>
        </w:rPr>
        <w:t xml:space="preserve"> be the</w:t>
      </w:r>
      <w:r w:rsidR="001939CF">
        <w:rPr>
          <w:rFonts w:ascii="Times New Roman" w:eastAsia="宋体" w:hAnsi="Times New Roman" w:cs="Times New Roman"/>
          <w:kern w:val="0"/>
          <w:sz w:val="24"/>
          <w:szCs w:val="24"/>
        </w:rPr>
        <w:t xml:space="preserve"> number of packages</w:t>
      </w:r>
      <w:r w:rsidR="00706825">
        <w:rPr>
          <w:rFonts w:ascii="Times New Roman" w:eastAsia="宋体" w:hAnsi="Times New Roman" w:cs="Times New Roman"/>
          <w:kern w:val="0"/>
          <w:sz w:val="24"/>
          <w:szCs w:val="24"/>
        </w:rPr>
        <w:t xml:space="preserve"> of a block</w:t>
      </w:r>
      <w:r w:rsidR="0021465B">
        <w:rPr>
          <w:rFonts w:ascii="Times New Roman" w:eastAsia="宋体" w:hAnsi="Times New Roman" w:cs="Times New Roman"/>
          <w:kern w:val="0"/>
          <w:sz w:val="24"/>
          <w:szCs w:val="24"/>
        </w:rPr>
        <w:t xml:space="preserve"> and a transaction</w:t>
      </w:r>
      <w:r w:rsidR="00706825">
        <w:rPr>
          <w:rFonts w:ascii="Times New Roman" w:eastAsia="宋体" w:hAnsi="Times New Roman" w:cs="Times New Roman"/>
          <w:kern w:val="0"/>
          <w:sz w:val="24"/>
          <w:szCs w:val="24"/>
        </w:rPr>
        <w:t>,</w:t>
      </w:r>
      <w:r w:rsidR="0021465B">
        <w:rPr>
          <w:rFonts w:ascii="Times New Roman" w:eastAsia="宋体" w:hAnsi="Times New Roman" w:cs="Times New Roman"/>
          <w:kern w:val="0"/>
          <w:sz w:val="24"/>
          <w:szCs w:val="24"/>
        </w:rPr>
        <w:t xml:space="preserve"> respectively.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oMath>
      <w:r w:rsidR="0021465B">
        <w:rPr>
          <w:rFonts w:ascii="Times New Roman" w:eastAsia="宋体" w:hAnsi="Times New Roman" w:cs="Times New Roman" w:hint="eastAsia"/>
          <w:kern w:val="0"/>
          <w:sz w:val="24"/>
          <w:szCs w:val="24"/>
        </w:rPr>
        <w:t xml:space="preserve"> </w:t>
      </w:r>
      <w:r w:rsidR="0021465B">
        <w:rPr>
          <w:rFonts w:ascii="Times New Roman" w:eastAsia="宋体" w:hAnsi="Times New Roman" w:cs="Times New Roman"/>
          <w:kern w:val="0"/>
          <w:sz w:val="24"/>
          <w:szCs w:val="24"/>
        </w:rPr>
        <w:t xml:space="preserve">be the maximum number of transactions </w:t>
      </w:r>
      <w:r w:rsidR="00CF5952">
        <w:rPr>
          <w:rFonts w:ascii="Times New Roman" w:eastAsia="宋体" w:hAnsi="Times New Roman" w:cs="Times New Roman"/>
          <w:kern w:val="0"/>
          <w:sz w:val="24"/>
          <w:szCs w:val="24"/>
        </w:rPr>
        <w:t>of a block.</w:t>
      </w:r>
      <w:r w:rsidR="00706825">
        <w:rPr>
          <w:rFonts w:ascii="Times New Roman" w:eastAsia="宋体" w:hAnsi="Times New Roman" w:cs="Times New Roman"/>
          <w:kern w:val="0"/>
          <w:sz w:val="24"/>
          <w:szCs w:val="24"/>
        </w:rPr>
        <w:t xml:space="preserve"> We can obtain the following lemma.</w:t>
      </w:r>
    </w:p>
    <w:p w14:paraId="6D2C0227" w14:textId="3A3A3F9D" w:rsidR="00B05154" w:rsidRDefault="00375299" w:rsidP="00375299">
      <w:pPr>
        <w:spacing w:afterLines="50" w:after="156"/>
        <w:rPr>
          <w:rFonts w:ascii="Times New Roman" w:eastAsia="宋体" w:hAnsi="Times New Roman" w:cs="Times New Roman"/>
          <w:kern w:val="0"/>
          <w:sz w:val="24"/>
          <w:szCs w:val="24"/>
        </w:rPr>
      </w:pPr>
      <w:r w:rsidRPr="00375299">
        <w:rPr>
          <w:rFonts w:ascii="Times New Roman" w:eastAsia="宋体" w:hAnsi="Times New Roman" w:cs="Times New Roman"/>
          <w:b/>
          <w:bCs/>
          <w:kern w:val="0"/>
          <w:sz w:val="24"/>
          <w:szCs w:val="24"/>
        </w:rPr>
        <w:t>Lemma 2.</w:t>
      </w:r>
      <w:r>
        <w:rPr>
          <w:rFonts w:ascii="Times New Roman" w:eastAsia="宋体" w:hAnsi="Times New Roman" w:cs="Times New Roman"/>
          <w:kern w:val="0"/>
          <w:sz w:val="24"/>
          <w:szCs w:val="24"/>
        </w:rPr>
        <w:t xml:space="preserve"> </w:t>
      </w:r>
      <w:r w:rsidR="00E47D0D">
        <w:rPr>
          <w:rFonts w:ascii="Times New Roman" w:eastAsia="宋体" w:hAnsi="Times New Roman" w:cs="Times New Roman"/>
          <w:kern w:val="0"/>
          <w:sz w:val="24"/>
          <w:szCs w:val="24"/>
        </w:rPr>
        <w:t>G</w:t>
      </w:r>
      <w:r w:rsidR="003F489C">
        <w:rPr>
          <w:rFonts w:ascii="Times New Roman" w:eastAsia="宋体" w:hAnsi="Times New Roman" w:cs="Times New Roman"/>
          <w:kern w:val="0"/>
          <w:sz w:val="24"/>
          <w:szCs w:val="24"/>
        </w:rPr>
        <w:t xml:space="preserve">iven a target contention success probability </w:t>
      </w:r>
      <m:oMath>
        <m:r>
          <w:rPr>
            <w:rFonts w:ascii="Cambria Math" w:eastAsia="宋体" w:hAnsi="Cambria Math" w:cs="Times New Roman"/>
            <w:kern w:val="0"/>
            <w:sz w:val="24"/>
            <w:szCs w:val="24"/>
          </w:rPr>
          <m:t>ς</m:t>
        </m:r>
      </m:oMath>
      <w:r w:rsidR="003F489C">
        <w:rPr>
          <w:rFonts w:ascii="Times New Roman" w:eastAsia="宋体" w:hAnsi="Times New Roman" w:cs="Times New Roman" w:hint="eastAsia"/>
          <w:kern w:val="0"/>
          <w:sz w:val="24"/>
          <w:szCs w:val="24"/>
        </w:rPr>
        <w:t xml:space="preserve"> </w:t>
      </w:r>
      <w:r w:rsidR="003F489C">
        <w:rPr>
          <w:rFonts w:ascii="Times New Roman" w:eastAsia="宋体" w:hAnsi="Times New Roman" w:cs="Times New Roman"/>
          <w:kern w:val="0"/>
          <w:sz w:val="24"/>
          <w:szCs w:val="24"/>
        </w:rPr>
        <w:t xml:space="preserve">and a target transmission success probability </w:t>
      </w:r>
      <m:oMath>
        <m:r>
          <w:rPr>
            <w:rFonts w:ascii="Cambria Math" w:eastAsia="宋体" w:hAnsi="Cambria Math" w:cs="Times New Roman"/>
            <w:kern w:val="0"/>
            <w:sz w:val="24"/>
            <w:szCs w:val="24"/>
          </w:rPr>
          <m:t>ξ</m:t>
        </m:r>
      </m:oMath>
      <w:r w:rsidR="003F489C">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all consensus nodes can receive the </w:t>
      </w:r>
      <w:r w:rsidR="00E47D0D">
        <w:rPr>
          <w:rFonts w:ascii="Times New Roman" w:eastAsia="宋体" w:hAnsi="Times New Roman" w:cs="Times New Roman"/>
          <w:kern w:val="0"/>
          <w:sz w:val="24"/>
          <w:szCs w:val="24"/>
        </w:rPr>
        <w:t xml:space="preserve">generated </w:t>
      </w:r>
      <w:r>
        <w:rPr>
          <w:rFonts w:ascii="Times New Roman" w:eastAsia="宋体" w:hAnsi="Times New Roman" w:cs="Times New Roman"/>
          <w:kern w:val="0"/>
          <w:sz w:val="24"/>
          <w:szCs w:val="24"/>
        </w:rPr>
        <w:t>block after</w:t>
      </w:r>
      <w:r w:rsidR="00C84134">
        <w:rPr>
          <w:rFonts w:ascii="Times New Roman" w:eastAsia="宋体" w:hAnsi="Times New Roman" w:cs="Times New Roman"/>
          <w:kern w:val="0"/>
          <w:sz w:val="24"/>
          <w:szCs w:val="24"/>
        </w:rPr>
        <w:t xml:space="preserve">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1-ξ</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oMath>
      <w:r>
        <w:rPr>
          <w:rFonts w:ascii="Times New Roman" w:eastAsia="宋体" w:hAnsi="Times New Roman" w:cs="Times New Roman"/>
          <w:kern w:val="0"/>
          <w:sz w:val="24"/>
          <w:szCs w:val="24"/>
        </w:rPr>
        <w:t xml:space="preserve"> slots with </w:t>
      </w:r>
      <w:r w:rsidR="00E87E99">
        <w:rPr>
          <w:rFonts w:ascii="Times New Roman" w:eastAsia="宋体" w:hAnsi="Times New Roman" w:cs="Times New Roman"/>
          <w:kern w:val="0"/>
          <w:sz w:val="24"/>
          <w:szCs w:val="24"/>
        </w:rPr>
        <w:t xml:space="preserve">a constant </w:t>
      </w:r>
      <w:r>
        <w:rPr>
          <w:rFonts w:ascii="Times New Roman" w:eastAsia="宋体" w:hAnsi="Times New Roman" w:cs="Times New Roman"/>
          <w:kern w:val="0"/>
          <w:sz w:val="24"/>
          <w:szCs w:val="24"/>
        </w:rPr>
        <w:t>probability</w:t>
      </w:r>
      <w:r w:rsidR="003F489C" w:rsidRPr="003F48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ς⋅ξ</m:t>
        </m:r>
      </m:oMath>
      <w:r w:rsidR="00E47D0D">
        <w:rPr>
          <w:rFonts w:ascii="Times New Roman" w:eastAsia="宋体" w:hAnsi="Times New Roman" w:cs="Times New Roman" w:hint="eastAsia"/>
          <w:kern w:val="0"/>
          <w:sz w:val="24"/>
          <w:szCs w:val="24"/>
        </w:rPr>
        <w:t xml:space="preserve"> </w:t>
      </w:r>
      <w:r w:rsidR="00E47D0D">
        <w:rPr>
          <w:rFonts w:ascii="Times New Roman" w:eastAsia="宋体" w:hAnsi="Times New Roman" w:cs="Times New Roman"/>
          <w:kern w:val="0"/>
          <w:sz w:val="24"/>
          <w:szCs w:val="24"/>
        </w:rPr>
        <w:t>in block generation stage.</w:t>
      </w:r>
    </w:p>
    <w:p w14:paraId="2E9653F0" w14:textId="377D30F2" w:rsidR="00F85367" w:rsidRDefault="00375299" w:rsidP="00CB4681">
      <w:pPr>
        <w:spacing w:beforeLines="100" w:before="312" w:afterLines="100" w:after="312"/>
        <w:rPr>
          <w:rFonts w:ascii="Times New Roman" w:eastAsia="宋体" w:hAnsi="Times New Roman" w:cs="Times New Roman"/>
          <w:kern w:val="0"/>
          <w:sz w:val="24"/>
          <w:szCs w:val="24"/>
        </w:rPr>
      </w:pPr>
      <w:r w:rsidRPr="00167ACE">
        <w:rPr>
          <w:rFonts w:ascii="Times New Roman" w:eastAsia="宋体" w:hAnsi="Times New Roman" w:cs="Times New Roman"/>
          <w:b/>
          <w:bCs/>
          <w:kern w:val="0"/>
          <w:sz w:val="24"/>
          <w:szCs w:val="24"/>
        </w:rPr>
        <w:lastRenderedPageBreak/>
        <w:t>Proof.</w:t>
      </w:r>
      <w:r w:rsidR="00A1188E">
        <w:rPr>
          <w:rFonts w:ascii="Times New Roman" w:eastAsia="宋体" w:hAnsi="Times New Roman" w:cs="Times New Roman"/>
          <w:kern w:val="0"/>
          <w:sz w:val="24"/>
          <w:szCs w:val="24"/>
        </w:rPr>
        <w:t xml:space="preserve"> </w:t>
      </w:r>
      <w:r w:rsidR="00EA413D">
        <w:rPr>
          <w:rFonts w:ascii="Times New Roman" w:eastAsia="宋体" w:hAnsi="Times New Roman" w:cs="Times New Roman"/>
          <w:kern w:val="0"/>
          <w:sz w:val="24"/>
          <w:szCs w:val="24"/>
        </w:rPr>
        <w:t>According to the required time slot of channel contention process (1</w:t>
      </w:r>
      <w:r w:rsidR="00DB6C2E">
        <w:rPr>
          <w:rFonts w:ascii="Times New Roman" w:eastAsia="宋体" w:hAnsi="Times New Roman" w:cs="Times New Roman"/>
          <w:kern w:val="0"/>
          <w:sz w:val="24"/>
          <w:szCs w:val="24"/>
        </w:rPr>
        <w:t>0</w:t>
      </w:r>
      <w:r w:rsidR="00EA413D">
        <w:rPr>
          <w:rFonts w:ascii="Times New Roman" w:eastAsia="宋体" w:hAnsi="Times New Roman" w:cs="Times New Roman"/>
          <w:kern w:val="0"/>
          <w:sz w:val="24"/>
          <w:szCs w:val="24"/>
        </w:rPr>
        <w:t>) and the required number of time slot of transmission process (1</w:t>
      </w:r>
      <w:r w:rsidR="00DB6C2E">
        <w:rPr>
          <w:rFonts w:ascii="Times New Roman" w:eastAsia="宋体" w:hAnsi="Times New Roman" w:cs="Times New Roman"/>
          <w:kern w:val="0"/>
          <w:sz w:val="24"/>
          <w:szCs w:val="24"/>
        </w:rPr>
        <w:t>1</w:t>
      </w:r>
      <w:r w:rsidR="00EA413D">
        <w:rPr>
          <w:rFonts w:ascii="Times New Roman" w:eastAsia="宋体" w:hAnsi="Times New Roman" w:cs="Times New Roman"/>
          <w:kern w:val="0"/>
          <w:sz w:val="24"/>
          <w:szCs w:val="24"/>
        </w:rPr>
        <w:t>)</w:t>
      </w:r>
      <w:r w:rsidR="005C06B3">
        <w:rPr>
          <w:rFonts w:ascii="Times New Roman" w:eastAsia="宋体" w:hAnsi="Times New Roman" w:cs="Times New Roman"/>
          <w:kern w:val="0"/>
          <w:sz w:val="24"/>
          <w:szCs w:val="24"/>
        </w:rPr>
        <w:t xml:space="preserve">, </w:t>
      </w:r>
      <w:r w:rsidR="00CB4681">
        <w:rPr>
          <w:rFonts w:ascii="Times New Roman" w:eastAsia="宋体" w:hAnsi="Times New Roman" w:cs="Times New Roman"/>
          <w:kern w:val="0"/>
          <w:sz w:val="24"/>
          <w:szCs w:val="24"/>
        </w:rPr>
        <w:t>t</w:t>
      </w:r>
      <w:r w:rsidR="00F85367">
        <w:rPr>
          <w:rFonts w:ascii="Times New Roman" w:eastAsia="宋体" w:hAnsi="Times New Roman" w:cs="Times New Roman"/>
          <w:kern w:val="0"/>
          <w:sz w:val="24"/>
          <w:szCs w:val="24"/>
        </w:rPr>
        <w:t xml:space="preserve">he required </w:t>
      </w:r>
      <w:r w:rsidR="00442498">
        <w:rPr>
          <w:rFonts w:ascii="Times New Roman" w:eastAsia="宋体" w:hAnsi="Times New Roman" w:cs="Times New Roman"/>
          <w:kern w:val="0"/>
          <w:sz w:val="24"/>
          <w:szCs w:val="24"/>
        </w:rPr>
        <w:t xml:space="preserve">number </w:t>
      </w:r>
      <w:r w:rsidR="00F85367">
        <w:rPr>
          <w:rFonts w:ascii="Times New Roman" w:eastAsia="宋体" w:hAnsi="Times New Roman" w:cs="Times New Roman"/>
          <w:kern w:val="0"/>
          <w:sz w:val="24"/>
          <w:szCs w:val="24"/>
        </w:rPr>
        <w:t>time slots of transmit</w:t>
      </w:r>
      <w:r w:rsidR="00442498">
        <w:rPr>
          <w:rFonts w:ascii="Times New Roman" w:eastAsia="宋体" w:hAnsi="Times New Roman" w:cs="Times New Roman"/>
          <w:kern w:val="0"/>
          <w:sz w:val="24"/>
          <w:szCs w:val="24"/>
        </w:rPr>
        <w:t>ting</w:t>
      </w:r>
      <w:r w:rsidR="00F85367">
        <w:rPr>
          <w:rFonts w:ascii="Times New Roman" w:eastAsia="宋体" w:hAnsi="Times New Roman" w:cs="Times New Roman"/>
          <w:kern w:val="0"/>
          <w:sz w:val="24"/>
          <w:szCs w:val="24"/>
        </w:rPr>
        <w:t xml:space="preserve"> transactions to block proposer is calculated as</w:t>
      </w:r>
    </w:p>
    <w:p w14:paraId="3B507D9A" w14:textId="19090E74" w:rsidR="00DB6C2E" w:rsidRPr="00DB6C2E" w:rsidRDefault="00A769FE" w:rsidP="00E47D0D">
      <w:pPr>
        <w:spacing w:beforeLines="100" w:before="312"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Txs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1-ξ</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e>
              </m:d>
            </m:e>
          </m:eqArr>
        </m:oMath>
      </m:oMathPara>
    </w:p>
    <w:p w14:paraId="7C87BC8F" w14:textId="1ADC6DAA" w:rsidR="008B0E8D" w:rsidRDefault="008F279C" w:rsidP="00E47D0D">
      <w:pPr>
        <w:spacing w:beforeLines="100" w:before="312"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After collecting enough transactions, block proposer will generate a block. </w:t>
      </w:r>
      <w:r w:rsidR="00EA413D">
        <w:rPr>
          <w:rFonts w:ascii="Times New Roman" w:eastAsia="宋体" w:hAnsi="Times New Roman" w:cs="Times New Roman" w:hint="eastAsia"/>
          <w:kern w:val="0"/>
          <w:sz w:val="24"/>
          <w:szCs w:val="24"/>
        </w:rPr>
        <w:t>T</w:t>
      </w:r>
      <w:r w:rsidR="00EA413D">
        <w:rPr>
          <w:rFonts w:ascii="Times New Roman" w:eastAsia="宋体" w:hAnsi="Times New Roman" w:cs="Times New Roman"/>
          <w:kern w:val="0"/>
          <w:sz w:val="24"/>
          <w:szCs w:val="24"/>
        </w:rPr>
        <w:t xml:space="preserve">he required </w:t>
      </w:r>
      <w:r w:rsidR="00442498">
        <w:rPr>
          <w:rFonts w:ascii="Times New Roman" w:eastAsia="宋体" w:hAnsi="Times New Roman" w:cs="Times New Roman"/>
          <w:kern w:val="0"/>
          <w:sz w:val="24"/>
          <w:szCs w:val="24"/>
        </w:rPr>
        <w:t xml:space="preserve">number of </w:t>
      </w:r>
      <w:r w:rsidR="00EA413D">
        <w:rPr>
          <w:rFonts w:ascii="Times New Roman" w:eastAsia="宋体" w:hAnsi="Times New Roman" w:cs="Times New Roman"/>
          <w:kern w:val="0"/>
          <w:sz w:val="24"/>
          <w:szCs w:val="24"/>
        </w:rPr>
        <w:t xml:space="preserve">time slots of transmitting blocks </w:t>
      </w:r>
      <w:r w:rsidR="00F85367">
        <w:rPr>
          <w:rFonts w:ascii="Times New Roman" w:eastAsia="宋体" w:hAnsi="Times New Roman" w:cs="Times New Roman"/>
          <w:kern w:val="0"/>
          <w:sz w:val="24"/>
          <w:szCs w:val="24"/>
        </w:rPr>
        <w:t xml:space="preserve">to </w:t>
      </w:r>
      <w:r>
        <w:rPr>
          <w:rFonts w:ascii="Times New Roman" w:eastAsia="宋体" w:hAnsi="Times New Roman" w:cs="Times New Roman"/>
          <w:kern w:val="0"/>
          <w:sz w:val="24"/>
          <w:szCs w:val="24"/>
        </w:rPr>
        <w:t xml:space="preserve">all </w:t>
      </w:r>
      <w:r w:rsidR="00F85367">
        <w:rPr>
          <w:rFonts w:ascii="Times New Roman" w:eastAsia="宋体" w:hAnsi="Times New Roman" w:cs="Times New Roman"/>
          <w:kern w:val="0"/>
          <w:sz w:val="24"/>
          <w:szCs w:val="24"/>
        </w:rPr>
        <w:t xml:space="preserve">other </w:t>
      </w:r>
      <w:r>
        <w:rPr>
          <w:rFonts w:ascii="Times New Roman" w:eastAsia="宋体" w:hAnsi="Times New Roman" w:cs="Times New Roman"/>
          <w:kern w:val="0"/>
          <w:sz w:val="24"/>
          <w:szCs w:val="24"/>
        </w:rPr>
        <w:t>nodes is</w:t>
      </w:r>
    </w:p>
    <w:p w14:paraId="6F30BD29" w14:textId="6A715857" w:rsidR="00DB6C2E" w:rsidRPr="00DB6C2E" w:rsidRDefault="00A769FE" w:rsidP="00E47D0D">
      <w:pPr>
        <w:spacing w:beforeLines="100" w:before="312"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eqArr>
        </m:oMath>
      </m:oMathPara>
    </w:p>
    <w:p w14:paraId="4AC7AF47" w14:textId="3C5F9A31" w:rsidR="003F18ED" w:rsidRDefault="00AD5184" w:rsidP="00E47D0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Thus, the required </w:t>
      </w:r>
      <w:r w:rsidR="00442498">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generation stage is calculated as</w:t>
      </w:r>
    </w:p>
    <w:p w14:paraId="1A4619F9" w14:textId="009CE97C" w:rsidR="00DB6C2E" w:rsidRPr="00DB6C2E" w:rsidRDefault="00A769FE" w:rsidP="00E47D0D">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BG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1-ξ</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e>
                      </m:func>
                    </m:den>
                  </m:f>
                </m:e>
              </m:d>
              <m:r>
                <w:rPr>
                  <w:rFonts w:ascii="Cambria Math" w:eastAsia="宋体" w:hAnsi="Cambria Math" w:cs="Times New Roman"/>
                  <w:kern w:val="0"/>
                  <w:sz w:val="24"/>
                  <w:szCs w:val="24"/>
                </w:rPr>
                <m:t>.</m:t>
              </m:r>
            </m:e>
          </m:eqArr>
        </m:oMath>
      </m:oMathPara>
    </w:p>
    <w:p w14:paraId="48B83550" w14:textId="698F4772" w:rsidR="001939CF" w:rsidRPr="003F18ED" w:rsidRDefault="001939CF" w:rsidP="00E47D0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After generating a new block, block proposer can transmit it to all other nodes with probability </w:t>
      </w:r>
      <m:oMath>
        <m:r>
          <w:rPr>
            <w:rFonts w:ascii="Cambria Math" w:eastAsia="宋体" w:hAnsi="Cambria Math" w:cs="Times New Roman"/>
            <w:kern w:val="0"/>
            <w:sz w:val="24"/>
            <w:szCs w:val="24"/>
          </w:rPr>
          <m:t>ς⋅ξ</m:t>
        </m:r>
      </m:oMath>
      <w:r>
        <w:rPr>
          <w:rFonts w:ascii="Times New Roman" w:eastAsia="宋体" w:hAnsi="Times New Roman" w:cs="Times New Roman" w:hint="eastAsia"/>
          <w:kern w:val="0"/>
          <w:sz w:val="24"/>
          <w:szCs w:val="24"/>
        </w:rPr>
        <w:t>.</w:t>
      </w:r>
      <w:r>
        <w:rPr>
          <w:rFonts w:ascii="Lucida Sans Unicode" w:eastAsia="宋体" w:hAnsi="Lucida Sans Unicode" w:cs="Lucida Sans Unicode"/>
          <w:kern w:val="0"/>
          <w:sz w:val="24"/>
          <w:szCs w:val="24"/>
        </w:rPr>
        <w:t>■</w:t>
      </w:r>
    </w:p>
    <w:p w14:paraId="1F88572F" w14:textId="4450AB1D" w:rsidR="003F18ED" w:rsidRDefault="00B56089"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n this subsection, we analyze the performance and security of block verification.</w:t>
      </w:r>
      <w:r w:rsidR="007A1726">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 xml:space="preserve"> </m:t>
        </m:r>
      </m:oMath>
      <w:r w:rsidR="007A1726">
        <w:rPr>
          <w:rFonts w:ascii="Times New Roman" w:eastAsia="宋体" w:hAnsi="Times New Roman" w:cs="Times New Roman" w:hint="eastAsia"/>
          <w:kern w:val="0"/>
          <w:sz w:val="24"/>
          <w:szCs w:val="24"/>
        </w:rPr>
        <w:t xml:space="preserve"> </w:t>
      </w:r>
      <w:r w:rsidR="007A1726">
        <w:rPr>
          <w:rFonts w:ascii="Times New Roman" w:eastAsia="宋体" w:hAnsi="Times New Roman" w:cs="Times New Roman"/>
          <w:kern w:val="0"/>
          <w:sz w:val="24"/>
          <w:szCs w:val="24"/>
        </w:rPr>
        <w:t xml:space="preserve">be </w:t>
      </w:r>
      <w:r w:rsidR="001939CF">
        <w:rPr>
          <w:rFonts w:ascii="Times New Roman" w:eastAsia="宋体" w:hAnsi="Times New Roman" w:cs="Times New Roman"/>
          <w:kern w:val="0"/>
          <w:sz w:val="24"/>
          <w:szCs w:val="24"/>
        </w:rPr>
        <w:t>the number of packages of</w:t>
      </w:r>
      <w:r w:rsidR="007A1726">
        <w:rPr>
          <w:rFonts w:ascii="Times New Roman" w:eastAsia="宋体" w:hAnsi="Times New Roman" w:cs="Times New Roman"/>
          <w:kern w:val="0"/>
          <w:sz w:val="24"/>
          <w:szCs w:val="24"/>
        </w:rPr>
        <w:t xml:space="preserve"> a signature</w:t>
      </w:r>
      <w:r w:rsidR="001939CF">
        <w:rPr>
          <w:rFonts w:ascii="Times New Roman" w:eastAsia="宋体" w:hAnsi="Times New Roman" w:cs="Times New Roman"/>
          <w:kern w:val="0"/>
          <w:sz w:val="24"/>
          <w:szCs w:val="24"/>
        </w:rPr>
        <w:t>. We obtain the following Lemma.</w:t>
      </w:r>
    </w:p>
    <w:p w14:paraId="000851AB" w14:textId="362DF9C6" w:rsidR="00B56089" w:rsidRPr="00CB4681" w:rsidRDefault="00B56089" w:rsidP="001E37DE">
      <w:pPr>
        <w:spacing w:afterLines="50" w:after="156"/>
        <w:rPr>
          <w:rFonts w:ascii="Times New Roman" w:eastAsia="宋体" w:hAnsi="Times New Roman" w:cs="Times New Roman"/>
          <w:kern w:val="0"/>
          <w:sz w:val="24"/>
          <w:szCs w:val="24"/>
        </w:rPr>
      </w:pPr>
      <w:r w:rsidRPr="001E37DE">
        <w:rPr>
          <w:rFonts w:ascii="Times New Roman" w:eastAsia="宋体" w:hAnsi="Times New Roman" w:cs="Times New Roman"/>
          <w:b/>
          <w:bCs/>
          <w:kern w:val="0"/>
          <w:sz w:val="24"/>
          <w:szCs w:val="24"/>
        </w:rPr>
        <w:t>Lemma 3.</w:t>
      </w:r>
      <w:r>
        <w:rPr>
          <w:rFonts w:ascii="Times New Roman" w:eastAsia="宋体" w:hAnsi="Times New Roman" w:cs="Times New Roman"/>
          <w:kern w:val="0"/>
          <w:sz w:val="24"/>
          <w:szCs w:val="24"/>
        </w:rPr>
        <w:t xml:space="preserve"> </w:t>
      </w:r>
      <w:r w:rsidR="001E37DE">
        <w:rPr>
          <w:rFonts w:ascii="Times New Roman" w:eastAsia="宋体" w:hAnsi="Times New Roman" w:cs="Times New Roman"/>
          <w:kern w:val="0"/>
          <w:sz w:val="24"/>
          <w:szCs w:val="24"/>
        </w:rPr>
        <w:t xml:space="preserve">When block verification stage ends, at least one node will know that a sufficient number of nodes agree on the generated block </w:t>
      </w:r>
      <w:r w:rsidR="00C960CA">
        <w:rPr>
          <w:rFonts w:ascii="Times New Roman" w:eastAsia="宋体" w:hAnsi="Times New Roman" w:cs="Times New Roman"/>
          <w:kern w:val="0"/>
          <w:sz w:val="24"/>
          <w:szCs w:val="24"/>
        </w:rPr>
        <w:t xml:space="preserve">after </w:t>
      </w:r>
      <m:oMath>
        <m:r>
          <w:rPr>
            <w:rFonts w:ascii="Cambria Math" w:eastAsia="宋体" w:hAnsi="Cambria Math" w:cs="Times New Roman"/>
            <w:kern w:val="0"/>
            <w:sz w:val="24"/>
            <w:szCs w:val="24"/>
          </w:rPr>
          <m:t>(N-1)⋅</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d>
      </m:oMath>
      <w:r w:rsidR="00C960CA">
        <w:rPr>
          <w:rFonts w:ascii="Times New Roman" w:eastAsia="宋体" w:hAnsi="Times New Roman" w:cs="Times New Roman"/>
          <w:kern w:val="0"/>
          <w:sz w:val="24"/>
          <w:szCs w:val="24"/>
        </w:rPr>
        <w:t xml:space="preserve">slots </w:t>
      </w:r>
      <w:r w:rsidR="001E37DE">
        <w:rPr>
          <w:rFonts w:ascii="Times New Roman" w:eastAsia="宋体" w:hAnsi="Times New Roman" w:cs="Times New Roman"/>
          <w:kern w:val="0"/>
          <w:sz w:val="24"/>
          <w:szCs w:val="24"/>
        </w:rPr>
        <w:t>with a constant probability</w:t>
      </w:r>
      <w:r w:rsidR="00903F5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oMath>
      <w:r w:rsidR="00CB4681">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ς</m:t>
        </m:r>
      </m:oMath>
      <w:r w:rsidR="00CB4681">
        <w:rPr>
          <w:rFonts w:ascii="Times New Roman" w:eastAsia="宋体" w:hAnsi="Times New Roman" w:cs="Times New Roman"/>
          <w:kern w:val="0"/>
          <w:sz w:val="24"/>
          <w:szCs w:val="24"/>
        </w:rPr>
        <w:t xml:space="preserve"> is a target contention success probability and</w:t>
      </w:r>
      <w:r w:rsidR="00CB4681" w:rsidRPr="00CB4681">
        <w:rPr>
          <w:rFonts w:ascii="Cambria Math" w:eastAsia="宋体" w:hAnsi="Cambria Math" w:cs="Times New Roman"/>
          <w:i/>
          <w:kern w:val="0"/>
          <w:sz w:val="24"/>
          <w:szCs w:val="24"/>
        </w:rPr>
        <w:t xml:space="preserve"> </w:t>
      </w:r>
      <m:oMath>
        <m:r>
          <w:rPr>
            <w:rFonts w:ascii="Cambria Math" w:eastAsia="宋体" w:hAnsi="Cambria Math" w:cs="Times New Roman"/>
            <w:kern w:val="0"/>
            <w:sz w:val="24"/>
            <w:szCs w:val="24"/>
          </w:rPr>
          <m:t>ξ</m:t>
        </m:r>
      </m:oMath>
      <w:r w:rsidR="00CB4681">
        <w:rPr>
          <w:rFonts w:ascii="Times New Roman" w:eastAsia="宋体" w:hAnsi="Times New Roman" w:cs="Times New Roman"/>
          <w:kern w:val="0"/>
          <w:sz w:val="24"/>
          <w:szCs w:val="24"/>
        </w:rPr>
        <w:t xml:space="preserve"> is a target transmission success probability. All consensus nodes can receive a full signature after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oMath>
      <w:r w:rsidR="00CB4681">
        <w:rPr>
          <w:rFonts w:ascii="Times New Roman" w:eastAsia="宋体" w:hAnsi="Times New Roman" w:cs="Times New Roman"/>
          <w:kern w:val="0"/>
          <w:sz w:val="24"/>
          <w:szCs w:val="24"/>
        </w:rPr>
        <w:t xml:space="preserve"> slots with a constant probability</w:t>
      </w:r>
      <w:r w:rsidR="00CB4681" w:rsidRPr="003F489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ς⋅ξ</m:t>
        </m:r>
      </m:oMath>
      <w:r w:rsidR="00CB4681">
        <w:rPr>
          <w:rFonts w:ascii="Times New Roman" w:eastAsia="宋体" w:hAnsi="Times New Roman" w:cs="Times New Roman" w:hint="eastAsia"/>
          <w:kern w:val="0"/>
          <w:sz w:val="24"/>
          <w:szCs w:val="24"/>
        </w:rPr>
        <w:t xml:space="preserve"> </w:t>
      </w:r>
      <w:r w:rsidR="00CB4681">
        <w:rPr>
          <w:rFonts w:ascii="Times New Roman" w:eastAsia="宋体" w:hAnsi="Times New Roman" w:cs="Times New Roman"/>
          <w:kern w:val="0"/>
          <w:sz w:val="24"/>
          <w:szCs w:val="24"/>
        </w:rPr>
        <w:t>in block generation stage.</w:t>
      </w:r>
    </w:p>
    <w:p w14:paraId="04C7E817" w14:textId="76534E76" w:rsidR="0070769F" w:rsidRDefault="001E37DE" w:rsidP="001E37DE">
      <w:pPr>
        <w:spacing w:afterLines="50" w:after="156"/>
        <w:rPr>
          <w:rFonts w:ascii="Times New Roman" w:eastAsia="宋体" w:hAnsi="Times New Roman" w:cs="Times New Roman"/>
          <w:kern w:val="0"/>
          <w:sz w:val="24"/>
          <w:szCs w:val="24"/>
        </w:rPr>
      </w:pPr>
      <w:r w:rsidRPr="0070769F">
        <w:rPr>
          <w:rFonts w:ascii="Times New Roman" w:eastAsia="宋体" w:hAnsi="Times New Roman" w:cs="Times New Roman" w:hint="eastAsia"/>
          <w:b/>
          <w:bCs/>
          <w:kern w:val="0"/>
          <w:sz w:val="24"/>
          <w:szCs w:val="24"/>
        </w:rPr>
        <w:t>P</w:t>
      </w:r>
      <w:r w:rsidRPr="0070769F">
        <w:rPr>
          <w:rFonts w:ascii="Times New Roman" w:eastAsia="宋体" w:hAnsi="Times New Roman" w:cs="Times New Roman"/>
          <w:b/>
          <w:bCs/>
          <w:kern w:val="0"/>
          <w:sz w:val="24"/>
          <w:szCs w:val="24"/>
        </w:rPr>
        <w:t>roof.</w:t>
      </w:r>
      <w:r>
        <w:rPr>
          <w:rFonts w:ascii="Times New Roman" w:eastAsia="宋体" w:hAnsi="Times New Roman" w:cs="Times New Roman"/>
          <w:kern w:val="0"/>
          <w:sz w:val="24"/>
          <w:szCs w:val="24"/>
        </w:rPr>
        <w:t xml:space="preserve"> First of all, we know that the probability of a block </w:t>
      </w:r>
      <w:r w:rsidR="0070769F">
        <w:rPr>
          <w:rFonts w:ascii="Times New Roman" w:eastAsia="宋体" w:hAnsi="Times New Roman" w:cs="Times New Roman"/>
          <w:kern w:val="0"/>
          <w:sz w:val="24"/>
          <w:szCs w:val="24"/>
        </w:rPr>
        <w:t xml:space="preserve">received by all </w:t>
      </w:r>
      <w:r w:rsidR="00CA7A30">
        <w:rPr>
          <w:rFonts w:ascii="Times New Roman" w:eastAsia="宋体" w:hAnsi="Times New Roman" w:cs="Times New Roman"/>
          <w:kern w:val="0"/>
          <w:sz w:val="24"/>
          <w:szCs w:val="24"/>
        </w:rPr>
        <w:t xml:space="preserve">the other </w:t>
      </w:r>
      <w:r w:rsidR="0070769F">
        <w:rPr>
          <w:rFonts w:ascii="Times New Roman" w:eastAsia="宋体" w:hAnsi="Times New Roman" w:cs="Times New Roman"/>
          <w:kern w:val="0"/>
          <w:sz w:val="24"/>
          <w:szCs w:val="24"/>
        </w:rPr>
        <w:t xml:space="preserve">nodes is </w:t>
      </w:r>
      <m:oMath>
        <m:r>
          <w:rPr>
            <w:rFonts w:ascii="Cambria Math" w:eastAsia="宋体" w:hAnsi="Cambria Math" w:cs="Times New Roman"/>
            <w:kern w:val="0"/>
            <w:sz w:val="24"/>
            <w:szCs w:val="24"/>
          </w:rPr>
          <m:t>ς⋅ξ</m:t>
        </m:r>
      </m:oMath>
      <w:r w:rsidR="0070769F">
        <w:rPr>
          <w:rFonts w:ascii="Times New Roman" w:eastAsia="宋体" w:hAnsi="Times New Roman" w:cs="Times New Roman" w:hint="eastAsia"/>
          <w:kern w:val="0"/>
          <w:sz w:val="24"/>
          <w:szCs w:val="24"/>
        </w:rPr>
        <w:t>.</w:t>
      </w:r>
      <w:r w:rsidR="00025AC3">
        <w:rPr>
          <w:rFonts w:ascii="Times New Roman" w:eastAsia="宋体" w:hAnsi="Times New Roman" w:cs="Times New Roman" w:hint="eastAsia"/>
          <w:kern w:val="0"/>
          <w:sz w:val="24"/>
          <w:szCs w:val="24"/>
        </w:rPr>
        <w:t xml:space="preserve"> </w:t>
      </w:r>
      <w:r w:rsidR="0070769F">
        <w:rPr>
          <w:rFonts w:ascii="Times New Roman" w:eastAsia="宋体" w:hAnsi="Times New Roman" w:cs="Times New Roman" w:hint="eastAsia"/>
          <w:kern w:val="0"/>
          <w:sz w:val="24"/>
          <w:szCs w:val="24"/>
        </w:rPr>
        <w:t>T</w:t>
      </w:r>
      <w:r w:rsidR="0070769F">
        <w:rPr>
          <w:rFonts w:ascii="Times New Roman" w:eastAsia="宋体" w:hAnsi="Times New Roman" w:cs="Times New Roman"/>
          <w:kern w:val="0"/>
          <w:sz w:val="24"/>
          <w:szCs w:val="24"/>
        </w:rPr>
        <w:t>he following analysis is based on the assumption that a block has been generated by the elected block proposer and received by all the other nodes.</w:t>
      </w:r>
    </w:p>
    <w:p w14:paraId="3A58C43C" w14:textId="79310222" w:rsidR="006938DA" w:rsidRDefault="006938DA" w:rsidP="00E565DD">
      <w:pPr>
        <w:spacing w:beforeLines="100" w:before="312"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w:t>
      </w:r>
      <w:r w:rsidR="00CA7A30">
        <w:rPr>
          <w:rFonts w:ascii="Times New Roman" w:eastAsia="宋体" w:hAnsi="Times New Roman" w:cs="Times New Roman"/>
          <w:kern w:val="0"/>
          <w:sz w:val="24"/>
          <w:szCs w:val="24"/>
        </w:rPr>
        <w:t>ll nodes but block proposer will generate partial signature</w:t>
      </w:r>
      <w:r w:rsidR="00BB557A">
        <w:rPr>
          <w:rFonts w:ascii="Times New Roman" w:eastAsia="宋体" w:hAnsi="Times New Roman" w:cs="Times New Roman"/>
          <w:kern w:val="0"/>
          <w:sz w:val="24"/>
          <w:szCs w:val="24"/>
        </w:rPr>
        <w:t>s</w:t>
      </w:r>
      <w:r w:rsidR="00CA7A30">
        <w:rPr>
          <w:rFonts w:ascii="Times New Roman" w:eastAsia="宋体" w:hAnsi="Times New Roman" w:cs="Times New Roman"/>
          <w:kern w:val="0"/>
          <w:sz w:val="24"/>
          <w:szCs w:val="24"/>
        </w:rPr>
        <w:t xml:space="preserve"> if they verified the block. </w:t>
      </w:r>
      <w:r>
        <w:rPr>
          <w:rFonts w:ascii="Times New Roman" w:eastAsia="宋体" w:hAnsi="Times New Roman" w:cs="Times New Roman"/>
          <w:kern w:val="0"/>
          <w:sz w:val="24"/>
          <w:szCs w:val="24"/>
        </w:rPr>
        <w:t>Aggregation</w:t>
      </w:r>
      <w:r w:rsidRPr="00352A71">
        <w:rPr>
          <w:rFonts w:ascii="Times New Roman" w:eastAsia="宋体" w:hAnsi="Times New Roman" w:cs="Times New Roman"/>
          <w:kern w:val="0"/>
          <w:sz w:val="24"/>
          <w:szCs w:val="24"/>
        </w:rPr>
        <w:t xml:space="preserve"> failure occurs when a node </w:t>
      </w:r>
      <w:r>
        <w:rPr>
          <w:rFonts w:ascii="Times New Roman" w:eastAsia="宋体" w:hAnsi="Times New Roman" w:cs="Times New Roman"/>
          <w:kern w:val="0"/>
          <w:sz w:val="24"/>
          <w:szCs w:val="24"/>
        </w:rPr>
        <w:t>fails to recover a full signature in consensus process. For any node</w:t>
      </w:r>
      <w:r w:rsidR="00E565DD">
        <w:rPr>
          <w:rFonts w:ascii="Times New Roman" w:eastAsia="宋体" w:hAnsi="Times New Roman" w:cs="Times New Roman"/>
          <w:kern w:val="0"/>
          <w:sz w:val="24"/>
          <w:szCs w:val="24"/>
        </w:rPr>
        <w:t xml:space="preserve"> in system</w:t>
      </w:r>
      <w:r>
        <w:rPr>
          <w:rFonts w:ascii="Times New Roman" w:eastAsia="宋体" w:hAnsi="Times New Roman" w:cs="Times New Roman"/>
          <w:kern w:val="0"/>
          <w:sz w:val="24"/>
          <w:szCs w:val="24"/>
        </w:rPr>
        <w:t xml:space="preserve">, the aggregated failure </w:t>
      </w:r>
      <w:r w:rsidR="00E565DD">
        <w:rPr>
          <w:rFonts w:ascii="Times New Roman" w:eastAsia="宋体" w:hAnsi="Times New Roman" w:cs="Times New Roman"/>
          <w:kern w:val="0"/>
          <w:sz w:val="24"/>
          <w:szCs w:val="24"/>
        </w:rPr>
        <w:t xml:space="preserve">occurs if the number of nodes failing to transmitting their partial signature to the node is greater than or equal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m:t>
        </m:r>
      </m:oMath>
      <w:r w:rsidR="00E565DD">
        <w:rPr>
          <w:rFonts w:ascii="Times New Roman" w:eastAsia="宋体" w:hAnsi="Times New Roman" w:cs="Times New Roman" w:hint="eastAsia"/>
          <w:kern w:val="0"/>
          <w:sz w:val="24"/>
          <w:szCs w:val="24"/>
        </w:rPr>
        <w:t xml:space="preserve"> </w:t>
      </w:r>
      <w:r w:rsidR="00E565DD">
        <w:rPr>
          <w:rFonts w:ascii="Times New Roman" w:eastAsia="宋体" w:hAnsi="Times New Roman" w:cs="Times New Roman"/>
          <w:kern w:val="0"/>
          <w:sz w:val="24"/>
          <w:szCs w:val="24"/>
        </w:rPr>
        <w:t>Thus, the aggregated failure</w:t>
      </w:r>
      <w:r w:rsidR="00E565DD">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probability of </w:t>
      </w:r>
      <w:r w:rsidR="00E565DD">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node due to </w:t>
      </w:r>
      <w:r>
        <w:rPr>
          <w:rFonts w:ascii="Times New Roman" w:eastAsia="宋体" w:hAnsi="Times New Roman" w:cs="Times New Roman"/>
          <w:kern w:val="0"/>
          <w:sz w:val="24"/>
          <w:szCs w:val="24"/>
        </w:rPr>
        <w:lastRenderedPageBreak/>
        <w:t>transmission failure is given as</w:t>
      </w:r>
    </w:p>
    <w:p w14:paraId="7A6D111A" w14:textId="75CBB270" w:rsidR="006938DA" w:rsidRPr="002422BB" w:rsidRDefault="00A769FE" w:rsidP="006938DA">
      <w:pPr>
        <w:spacing w:beforeLines="100" w:before="312" w:afterLines="100" w:after="312"/>
        <w:ind w:firstLine="42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Aggr</m:t>
                  </m:r>
                </m:sub>
              </m:sSub>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eqArr>
        </m:oMath>
      </m:oMathPara>
    </w:p>
    <w:p w14:paraId="45361472" w14:textId="36D974E0" w:rsidR="006938DA" w:rsidRDefault="006938DA" w:rsidP="006938DA">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If all consensus nodes failed to recover the full signature, a consensus process will be interrupted. The probability</w:t>
      </w:r>
      <w:r w:rsidR="00C9449B">
        <w:rPr>
          <w:rFonts w:ascii="Times New Roman" w:eastAsia="宋体" w:hAnsi="Times New Roman" w:cs="Times New Roman"/>
          <w:kern w:val="0"/>
          <w:sz w:val="24"/>
          <w:szCs w:val="24"/>
        </w:rPr>
        <w:t xml:space="preserve"> that recovery a full signature</w:t>
      </w:r>
      <w:r>
        <w:rPr>
          <w:rFonts w:ascii="Times New Roman" w:eastAsia="宋体" w:hAnsi="Times New Roman" w:cs="Times New Roman"/>
          <w:kern w:val="0"/>
          <w:sz w:val="24"/>
          <w:szCs w:val="24"/>
        </w:rPr>
        <w:t xml:space="preserve"> is calculated as</w:t>
      </w:r>
    </w:p>
    <w:p w14:paraId="46BB38F3" w14:textId="4567DAFF" w:rsidR="006938DA" w:rsidRPr="002422BB" w:rsidRDefault="00A769FE" w:rsidP="006938D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full</m:t>
                  </m:r>
                </m:sub>
              </m:sSub>
              <m:r>
                <w:rPr>
                  <w:rFonts w:ascii="Cambria Math" w:eastAsia="宋体" w:hAnsi="Cambria Math" w:cs="Times New Roman"/>
                  <w:kern w:val="0"/>
                  <w:sz w:val="24"/>
                  <w:szCs w:val="24"/>
                </w:rPr>
                <m:t>=1-</m:t>
              </m:r>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Aggr</m:t>
                      </m:r>
                    </m:sub>
                  </m:sSub>
                </m:e>
              </m:nary>
              <m:r>
                <w:rPr>
                  <w:rFonts w:ascii="Cambria Math" w:eastAsia="宋体" w:hAnsi="Cambria Math" w:cs="Times New Roman"/>
                  <w:kern w:val="0"/>
                  <w:sz w:val="24"/>
                  <w:szCs w:val="24"/>
                </w:rPr>
                <m:t xml:space="preserve">                                                                       </m:t>
              </m:r>
            </m:e>
          </m:eqArr>
          <m:r>
            <w:rPr>
              <w:rFonts w:ascii="Cambria Math" w:eastAsia="宋体" w:hAnsi="Cambria Math" w:cs="Times New Roman"/>
              <w:kern w:val="0"/>
              <w:sz w:val="24"/>
              <w:szCs w:val="24"/>
            </w:rPr>
            <m:t xml:space="preserve"> </m:t>
          </m:r>
        </m:oMath>
      </m:oMathPara>
    </w:p>
    <w:p w14:paraId="17848C76" w14:textId="09DCAD7B" w:rsidR="006938DA" w:rsidRPr="002422BB" w:rsidRDefault="00A769FE" w:rsidP="006938DA">
      <w:pPr>
        <w:spacing w:afterLines="100" w:after="312"/>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v∈V</m:t>
                  </m:r>
                </m:sub>
                <m:sup/>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nary>
            </m:e>
          </m:eqArr>
        </m:oMath>
      </m:oMathPara>
    </w:p>
    <w:p w14:paraId="665BD365" w14:textId="32F4275A" w:rsidR="00CA7A30" w:rsidRDefault="00A769FE" w:rsidP="006938DA">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r>
                <w:rPr>
                  <w:rFonts w:ascii="Cambria Math" w:eastAsia="宋体" w:hAnsi="Cambria Math" w:cs="Times New Roman"/>
                  <w:kern w:val="0"/>
                  <w:sz w:val="24"/>
                  <w:szCs w:val="24"/>
                </w:rPr>
                <m:t>.</m:t>
              </m:r>
            </m:e>
          </m:eqArr>
        </m:oMath>
      </m:oMathPara>
    </w:p>
    <w:p w14:paraId="40BCACA3" w14:textId="22EE5702" w:rsidR="00B56089" w:rsidRDefault="00C968D7"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required </w:t>
      </w:r>
      <w:r w:rsidR="00E565DD">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in block verification is calculated as</w:t>
      </w:r>
    </w:p>
    <w:p w14:paraId="551744B0" w14:textId="4750C0E1" w:rsidR="00C968D7" w:rsidRPr="00DB6C2E" w:rsidRDefault="00A769FE" w:rsidP="00B56089">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partial</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e>
              </m:d>
              <m:r>
                <w:rPr>
                  <w:rFonts w:ascii="Cambria Math" w:eastAsia="宋体" w:hAnsi="Cambria Math" w:cs="Times New Roman"/>
                  <w:kern w:val="0"/>
                  <w:sz w:val="24"/>
                  <w:szCs w:val="24"/>
                </w:rPr>
                <m:t>.</m:t>
              </m:r>
            </m:e>
          </m:eqArr>
        </m:oMath>
      </m:oMathPara>
    </w:p>
    <w:p w14:paraId="161C60CE" w14:textId="77777777" w:rsidR="00DB6C2E" w:rsidRPr="00DB6C2E" w:rsidRDefault="00DB6C2E" w:rsidP="00DB6C2E">
      <w:pPr>
        <w:spacing w:afterLines="50" w:after="156"/>
        <w:rPr>
          <w:rFonts w:ascii="Times New Roman" w:eastAsia="宋体" w:hAnsi="Times New Roman" w:cs="Times New Roman"/>
          <w:kern w:val="0"/>
          <w:sz w:val="24"/>
          <w:szCs w:val="24"/>
        </w:rPr>
      </w:pPr>
    </w:p>
    <w:p w14:paraId="257014C9" w14:textId="41C2263A" w:rsidR="00CB4681" w:rsidRDefault="00790D2C"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fter recovering a full signature, node will broadcast it to other nodes</w:t>
      </w:r>
      <w:r w:rsidR="00EE602F">
        <w:rPr>
          <w:rFonts w:ascii="Times New Roman" w:eastAsia="宋体" w:hAnsi="Times New Roman" w:cs="Times New Roman"/>
          <w:kern w:val="0"/>
          <w:sz w:val="24"/>
          <w:szCs w:val="24"/>
        </w:rPr>
        <w:t xml:space="preserve"> with transmission success probability </w:t>
      </w:r>
      <m:oMath>
        <m:r>
          <w:rPr>
            <w:rFonts w:ascii="Cambria Math" w:eastAsia="宋体" w:hAnsi="Cambria Math" w:cs="Times New Roman"/>
            <w:kern w:val="0"/>
            <w:sz w:val="24"/>
            <w:szCs w:val="24"/>
          </w:rPr>
          <m:t>ς⋅ξ</m:t>
        </m:r>
      </m:oMath>
      <w:r w:rsidR="00EE602F">
        <w:rPr>
          <w:rFonts w:ascii="Times New Roman" w:eastAsia="宋体" w:hAnsi="Times New Roman" w:cs="Times New Roman" w:hint="eastAsia"/>
          <w:kern w:val="0"/>
          <w:sz w:val="24"/>
          <w:szCs w:val="24"/>
        </w:rPr>
        <w:t>.</w:t>
      </w:r>
      <w:r w:rsidR="00EE602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required number of time slots is</w:t>
      </w:r>
    </w:p>
    <w:p w14:paraId="344B2DF9" w14:textId="64B4E36D" w:rsidR="00DB6C2E" w:rsidRPr="00DB6C2E" w:rsidRDefault="00A769FE" w:rsidP="00DB6C2E">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full</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r>
                <w:rPr>
                  <w:rFonts w:ascii="Cambria Math" w:eastAsia="宋体" w:hAnsi="Cambria Math" w:cs="Times New Roman"/>
                  <w:kern w:val="0"/>
                  <w:sz w:val="24"/>
                  <w:szCs w:val="24"/>
                </w:rPr>
                <m:t>.</m:t>
              </m:r>
              <m:r>
                <m:rPr>
                  <m:sty m:val="p"/>
                </m:rPr>
                <w:rPr>
                  <w:rFonts w:ascii="Cambria Math" w:eastAsia="宋体" w:hAnsi="Cambria Math" w:cs="Times New Roman" w:hint="eastAsia"/>
                  <w:kern w:val="0"/>
                  <w:sz w:val="24"/>
                  <w:szCs w:val="24"/>
                </w:rPr>
                <m:t>■</m:t>
              </m:r>
            </m:e>
          </m:eqArr>
        </m:oMath>
      </m:oMathPara>
    </w:p>
    <w:p w14:paraId="465C89E6" w14:textId="7D5C4FB4" w:rsidR="00D242E7" w:rsidRDefault="00092373"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242E7">
        <w:rPr>
          <w:rFonts w:ascii="Times New Roman" w:eastAsia="宋体" w:hAnsi="Times New Roman" w:cs="Times New Roman"/>
          <w:kern w:val="0"/>
          <w:sz w:val="24"/>
          <w:szCs w:val="24"/>
        </w:rPr>
        <w:t xml:space="preserve">e analyze the performance and security of block </w:t>
      </w:r>
      <w:r w:rsidR="0081692A">
        <w:rPr>
          <w:rFonts w:ascii="Times New Roman" w:eastAsia="宋体" w:hAnsi="Times New Roman" w:cs="Times New Roman"/>
          <w:kern w:val="0"/>
          <w:sz w:val="24"/>
          <w:szCs w:val="24"/>
        </w:rPr>
        <w:t>finalization</w:t>
      </w:r>
      <w:r w:rsidR="00D242E7">
        <w:rPr>
          <w:rFonts w:ascii="Times New Roman" w:eastAsia="宋体" w:hAnsi="Times New Roman" w:cs="Times New Roman"/>
          <w:kern w:val="0"/>
          <w:sz w:val="24"/>
          <w:szCs w:val="24"/>
        </w:rPr>
        <w:t>.</w:t>
      </w:r>
    </w:p>
    <w:p w14:paraId="4A15FBBB" w14:textId="70B665B9" w:rsidR="00D242E7" w:rsidRPr="00DE121F" w:rsidRDefault="0081692A" w:rsidP="00DE121F">
      <w:pPr>
        <w:spacing w:afterLines="50" w:after="156"/>
        <w:rPr>
          <w:rFonts w:ascii="Times New Roman" w:eastAsia="宋体" w:hAnsi="Times New Roman" w:cs="Times New Roman"/>
          <w:kern w:val="0"/>
          <w:sz w:val="24"/>
          <w:szCs w:val="24"/>
        </w:rPr>
      </w:pPr>
      <w:r w:rsidRPr="003C209D">
        <w:rPr>
          <w:rFonts w:ascii="Times New Roman" w:eastAsia="宋体" w:hAnsi="Times New Roman" w:cs="Times New Roman" w:hint="eastAsia"/>
          <w:b/>
          <w:bCs/>
          <w:kern w:val="0"/>
          <w:sz w:val="24"/>
          <w:szCs w:val="24"/>
        </w:rPr>
        <w:t>L</w:t>
      </w:r>
      <w:r w:rsidRPr="003C209D">
        <w:rPr>
          <w:rFonts w:ascii="Times New Roman" w:eastAsia="宋体" w:hAnsi="Times New Roman" w:cs="Times New Roman"/>
          <w:b/>
          <w:bCs/>
          <w:kern w:val="0"/>
          <w:sz w:val="24"/>
          <w:szCs w:val="24"/>
        </w:rPr>
        <w:t>emma 4.</w:t>
      </w:r>
      <w:r>
        <w:rPr>
          <w:rFonts w:ascii="Times New Roman" w:eastAsia="宋体" w:hAnsi="Times New Roman" w:cs="Times New Roman"/>
          <w:kern w:val="0"/>
          <w:sz w:val="24"/>
          <w:szCs w:val="24"/>
        </w:rPr>
        <w:t xml:space="preserve"> </w:t>
      </w:r>
      <w:r w:rsidR="00DE121F">
        <w:rPr>
          <w:rFonts w:ascii="Times New Roman" w:eastAsia="宋体" w:hAnsi="Times New Roman" w:cs="Times New Roman"/>
          <w:kern w:val="0"/>
          <w:sz w:val="24"/>
          <w:szCs w:val="24"/>
        </w:rPr>
        <w:t>When block verification stage ends, all nodes achieve a consensus.</w:t>
      </w:r>
    </w:p>
    <w:p w14:paraId="170B926B" w14:textId="51F864FE" w:rsidR="00134754" w:rsidRDefault="0081692A" w:rsidP="00B4104B">
      <w:pPr>
        <w:spacing w:afterLines="50" w:after="156"/>
        <w:rPr>
          <w:rFonts w:ascii="Times New Roman" w:eastAsia="宋体" w:hAnsi="Times New Roman" w:cs="Times New Roman"/>
          <w:kern w:val="0"/>
          <w:sz w:val="24"/>
          <w:szCs w:val="24"/>
        </w:rPr>
      </w:pPr>
      <w:r w:rsidRPr="003C209D">
        <w:rPr>
          <w:rFonts w:ascii="Times New Roman" w:eastAsia="宋体" w:hAnsi="Times New Roman" w:cs="Times New Roman" w:hint="eastAsia"/>
          <w:b/>
          <w:bCs/>
          <w:kern w:val="0"/>
          <w:sz w:val="24"/>
          <w:szCs w:val="24"/>
        </w:rPr>
        <w:t>P</w:t>
      </w:r>
      <w:r w:rsidRPr="003C209D">
        <w:rPr>
          <w:rFonts w:ascii="Times New Roman" w:eastAsia="宋体" w:hAnsi="Times New Roman" w:cs="Times New Roman"/>
          <w:b/>
          <w:bCs/>
          <w:kern w:val="0"/>
          <w:sz w:val="24"/>
          <w:szCs w:val="24"/>
        </w:rPr>
        <w:t xml:space="preserve">roof. </w:t>
      </w:r>
      <w:r w:rsidR="003C209D">
        <w:rPr>
          <w:rFonts w:ascii="Times New Roman" w:eastAsia="宋体" w:hAnsi="Times New Roman" w:cs="Times New Roman"/>
          <w:kern w:val="0"/>
          <w:sz w:val="24"/>
          <w:szCs w:val="24"/>
        </w:rPr>
        <w:t xml:space="preserve">From the Lemma 3, we know that at least one node knows </w:t>
      </w:r>
      <w:r w:rsidR="00092373">
        <w:rPr>
          <w:rFonts w:ascii="Times New Roman" w:eastAsia="宋体" w:hAnsi="Times New Roman" w:cs="Times New Roman"/>
          <w:kern w:val="0"/>
          <w:sz w:val="24"/>
          <w:szCs w:val="24"/>
        </w:rPr>
        <w:t xml:space="preserve">that </w:t>
      </w:r>
      <w:r w:rsidR="003C209D">
        <w:rPr>
          <w:rFonts w:ascii="Times New Roman" w:eastAsia="宋体" w:hAnsi="Times New Roman" w:cs="Times New Roman"/>
          <w:kern w:val="0"/>
          <w:sz w:val="24"/>
          <w:szCs w:val="24"/>
        </w:rPr>
        <w:t xml:space="preserve">a sufficient number of </w:t>
      </w:r>
      <w:r w:rsidR="00167535">
        <w:rPr>
          <w:rFonts w:ascii="Times New Roman" w:eastAsia="宋体" w:hAnsi="Times New Roman" w:cs="Times New Roman"/>
          <w:kern w:val="0"/>
          <w:sz w:val="24"/>
          <w:szCs w:val="24"/>
        </w:rPr>
        <w:t xml:space="preserve">nodes agreeing on the generated block with a constant probability. </w:t>
      </w:r>
      <w:r w:rsidR="000604B5">
        <w:rPr>
          <w:rFonts w:ascii="Times New Roman" w:eastAsia="宋体" w:hAnsi="Times New Roman" w:cs="Times New Roman"/>
          <w:kern w:val="0"/>
          <w:sz w:val="24"/>
          <w:szCs w:val="24"/>
        </w:rPr>
        <w:t xml:space="preserve">If </w:t>
      </w:r>
      <w:r w:rsidR="00B4104B">
        <w:rPr>
          <w:rFonts w:ascii="Times New Roman" w:eastAsia="宋体" w:hAnsi="Times New Roman" w:cs="Times New Roman"/>
          <w:kern w:val="0"/>
          <w:sz w:val="24"/>
          <w:szCs w:val="24"/>
        </w:rPr>
        <w:t xml:space="preserve">the received full signature is valid, nodes will all nodes will update the block in their local blockchains. If not receive full signature, then nodes will commit an empty block. If receive a full signature of the empty block, nodes will all nodes will update the block in their local blockchains. Otherwise, all nodes will not change their local </w:t>
      </w:r>
      <w:proofErr w:type="gramStart"/>
      <w:r w:rsidR="00B4104B">
        <w:rPr>
          <w:rFonts w:ascii="Times New Roman" w:eastAsia="宋体" w:hAnsi="Times New Roman" w:cs="Times New Roman"/>
          <w:kern w:val="0"/>
          <w:sz w:val="24"/>
          <w:szCs w:val="24"/>
        </w:rPr>
        <w:t>blockchain.</w:t>
      </w:r>
      <w:r w:rsidR="00467833">
        <w:rPr>
          <w:rFonts w:ascii="Lucida Sans Unicode" w:eastAsia="宋体" w:hAnsi="Lucida Sans Unicode" w:cs="Lucida Sans Unicode"/>
          <w:kern w:val="0"/>
          <w:sz w:val="24"/>
          <w:szCs w:val="24"/>
        </w:rPr>
        <w:t>■</w:t>
      </w:r>
      <w:proofErr w:type="gramEnd"/>
    </w:p>
    <w:p w14:paraId="62FF5514" w14:textId="0CCC5CAA" w:rsidR="0081692A" w:rsidRDefault="00326660" w:rsidP="00B5608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C</w:t>
      </w:r>
      <w:r>
        <w:rPr>
          <w:rFonts w:ascii="Times New Roman" w:eastAsia="宋体" w:hAnsi="Times New Roman" w:cs="Times New Roman"/>
          <w:kern w:val="0"/>
          <w:sz w:val="24"/>
          <w:szCs w:val="24"/>
        </w:rPr>
        <w:t>ombining the above Lemmas, we have the following theorem for performance and security of our protocol.</w:t>
      </w:r>
    </w:p>
    <w:p w14:paraId="0E1EDF2D" w14:textId="77F12648" w:rsidR="007E267E" w:rsidRDefault="00A54C52" w:rsidP="00A54C52">
      <w:pPr>
        <w:spacing w:afterLines="50" w:after="156"/>
        <w:rPr>
          <w:rFonts w:ascii="Times New Roman" w:eastAsia="宋体" w:hAnsi="Times New Roman" w:cs="Times New Roman"/>
          <w:kern w:val="0"/>
          <w:sz w:val="24"/>
          <w:szCs w:val="24"/>
        </w:rPr>
      </w:pPr>
      <w:r w:rsidRPr="00DA1B47">
        <w:rPr>
          <w:rFonts w:ascii="Times New Roman" w:eastAsia="宋体" w:hAnsi="Times New Roman" w:cs="Times New Roman" w:hint="eastAsia"/>
          <w:b/>
          <w:bCs/>
          <w:kern w:val="0"/>
          <w:sz w:val="24"/>
          <w:szCs w:val="24"/>
        </w:rPr>
        <w:t>T</w:t>
      </w:r>
      <w:r w:rsidRPr="00DA1B47">
        <w:rPr>
          <w:rFonts w:ascii="Times New Roman" w:eastAsia="宋体" w:hAnsi="Times New Roman" w:cs="Times New Roman"/>
          <w:b/>
          <w:bCs/>
          <w:kern w:val="0"/>
          <w:sz w:val="24"/>
          <w:szCs w:val="24"/>
        </w:rPr>
        <w:t>heorem 2.</w:t>
      </w:r>
      <w:r>
        <w:rPr>
          <w:rFonts w:ascii="Times New Roman" w:eastAsia="宋体" w:hAnsi="Times New Roman" w:cs="Times New Roman"/>
          <w:kern w:val="0"/>
          <w:sz w:val="24"/>
          <w:szCs w:val="24"/>
        </w:rPr>
        <w:t xml:space="preserve"> </w:t>
      </w:r>
      <w:r w:rsidR="00F05C9C">
        <w:rPr>
          <w:rFonts w:ascii="Times New Roman" w:eastAsia="宋体" w:hAnsi="Times New Roman" w:cs="Times New Roman"/>
          <w:kern w:val="0"/>
          <w:sz w:val="24"/>
          <w:szCs w:val="24"/>
        </w:rPr>
        <w:t xml:space="preserve">Given a target contention success probability </w:t>
      </w:r>
      <m:oMath>
        <m:r>
          <w:rPr>
            <w:rFonts w:ascii="Cambria Math" w:eastAsia="宋体" w:hAnsi="Cambria Math" w:cs="Times New Roman"/>
            <w:kern w:val="0"/>
            <w:sz w:val="24"/>
            <w:szCs w:val="24"/>
          </w:rPr>
          <m:t>ς</m:t>
        </m:r>
      </m:oMath>
      <w:r w:rsidR="00F05C9C">
        <w:rPr>
          <w:rFonts w:ascii="Times New Roman" w:eastAsia="宋体" w:hAnsi="Times New Roman" w:cs="Times New Roman" w:hint="eastAsia"/>
          <w:kern w:val="0"/>
          <w:sz w:val="24"/>
          <w:szCs w:val="24"/>
        </w:rPr>
        <w:t xml:space="preserve"> </w:t>
      </w:r>
      <w:r w:rsidR="00F05C9C">
        <w:rPr>
          <w:rFonts w:ascii="Times New Roman" w:eastAsia="宋体" w:hAnsi="Times New Roman" w:cs="Times New Roman"/>
          <w:kern w:val="0"/>
          <w:sz w:val="24"/>
          <w:szCs w:val="24"/>
        </w:rPr>
        <w:t xml:space="preserve">and a target transmission success probability </w:t>
      </w:r>
      <m:oMath>
        <m:r>
          <w:rPr>
            <w:rFonts w:ascii="Cambria Math" w:eastAsia="宋体" w:hAnsi="Cambria Math" w:cs="Times New Roman"/>
            <w:kern w:val="0"/>
            <w:sz w:val="24"/>
            <w:szCs w:val="24"/>
          </w:rPr>
          <m:t>ξ</m:t>
        </m:r>
      </m:oMath>
      <w:r w:rsidR="00F05C9C">
        <w:rPr>
          <w:rFonts w:ascii="Times New Roman" w:eastAsia="宋体" w:hAnsi="Times New Roman" w:cs="Times New Roman"/>
          <w:kern w:val="0"/>
          <w:sz w:val="24"/>
          <w:szCs w:val="24"/>
        </w:rPr>
        <w:t xml:space="preserve">, </w:t>
      </w:r>
      <w:proofErr w:type="spellStart"/>
      <w:r w:rsidR="00856852">
        <w:rPr>
          <w:rFonts w:ascii="Times New Roman" w:eastAsia="宋体" w:hAnsi="Times New Roman" w:cs="Times New Roman" w:hint="eastAsia"/>
          <w:kern w:val="0"/>
          <w:sz w:val="24"/>
          <w:szCs w:val="24"/>
        </w:rPr>
        <w:t>S</w:t>
      </w:r>
      <w:r w:rsidR="00856852">
        <w:rPr>
          <w:rFonts w:ascii="Times New Roman" w:eastAsia="宋体" w:hAnsi="Times New Roman" w:cs="Times New Roman"/>
          <w:kern w:val="0"/>
          <w:sz w:val="24"/>
          <w:szCs w:val="24"/>
        </w:rPr>
        <w:t>WIB</w:t>
      </w:r>
      <w:proofErr w:type="spellEnd"/>
      <w:r w:rsidR="00856852">
        <w:rPr>
          <w:rFonts w:ascii="Times New Roman" w:eastAsia="宋体" w:hAnsi="Times New Roman" w:cs="Times New Roman"/>
          <w:kern w:val="0"/>
          <w:sz w:val="24"/>
          <w:szCs w:val="24"/>
        </w:rPr>
        <w:t xml:space="preserve"> </w:t>
      </w:r>
      <w:r w:rsidR="00F05C9C">
        <w:rPr>
          <w:rFonts w:ascii="Times New Roman" w:eastAsia="宋体" w:hAnsi="Times New Roman" w:cs="Times New Roman"/>
          <w:kern w:val="0"/>
          <w:sz w:val="24"/>
          <w:szCs w:val="24"/>
        </w:rPr>
        <w:t xml:space="preserve">can </w:t>
      </w:r>
      <w:r>
        <w:rPr>
          <w:rFonts w:ascii="Times New Roman" w:eastAsia="宋体" w:hAnsi="Times New Roman" w:cs="Times New Roman"/>
          <w:kern w:val="0"/>
          <w:sz w:val="24"/>
          <w:szCs w:val="24"/>
        </w:rPr>
        <w:t xml:space="preserve">achieve consensus </w:t>
      </w:r>
      <w:r w:rsidR="00F05C9C">
        <w:rPr>
          <w:rFonts w:ascii="Times New Roman" w:eastAsia="宋体" w:hAnsi="Times New Roman" w:cs="Times New Roman"/>
          <w:kern w:val="0"/>
          <w:sz w:val="24"/>
          <w:szCs w:val="24"/>
        </w:rPr>
        <w:t xml:space="preserve">among nodes </w:t>
      </w:r>
      <w:r w:rsidR="007E267E">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O(N)</m:t>
        </m:r>
      </m:oMath>
      <w:r w:rsidR="007E267E">
        <w:rPr>
          <w:rFonts w:ascii="Times New Roman" w:eastAsia="宋体" w:hAnsi="Times New Roman" w:cs="Times New Roman" w:hint="eastAsia"/>
          <w:kern w:val="0"/>
          <w:sz w:val="24"/>
          <w:szCs w:val="24"/>
        </w:rPr>
        <w:t xml:space="preserve"> </w:t>
      </w:r>
      <w:r w:rsidR="007E267E">
        <w:rPr>
          <w:rFonts w:ascii="Times New Roman" w:eastAsia="宋体" w:hAnsi="Times New Roman" w:cs="Times New Roman"/>
          <w:kern w:val="0"/>
          <w:sz w:val="24"/>
          <w:szCs w:val="24"/>
        </w:rPr>
        <w:t xml:space="preserve">times communications with </w:t>
      </w:r>
      <w:r w:rsidR="00664F6F">
        <w:rPr>
          <w:rFonts w:ascii="Times New Roman" w:eastAsia="宋体" w:hAnsi="Times New Roman" w:cs="Times New Roman"/>
          <w:kern w:val="0"/>
          <w:sz w:val="24"/>
          <w:szCs w:val="24"/>
        </w:rPr>
        <w:t>a constant</w:t>
      </w:r>
      <w:r w:rsidR="007E267E">
        <w:rPr>
          <w:rFonts w:ascii="Times New Roman" w:eastAsia="宋体" w:hAnsi="Times New Roman" w:cs="Times New Roman"/>
          <w:kern w:val="0"/>
          <w:sz w:val="24"/>
          <w:szCs w:val="24"/>
        </w:rPr>
        <w:t xml:space="preserve"> probability.</w:t>
      </w:r>
    </w:p>
    <w:p w14:paraId="68672702" w14:textId="17AAF7FF" w:rsidR="00A54C52" w:rsidRDefault="00A54C52" w:rsidP="00A54C52">
      <w:pPr>
        <w:spacing w:afterLines="50" w:after="156"/>
        <w:rPr>
          <w:rFonts w:ascii="Times New Roman" w:eastAsia="宋体" w:hAnsi="Times New Roman" w:cs="Times New Roman"/>
          <w:kern w:val="0"/>
          <w:sz w:val="24"/>
          <w:szCs w:val="24"/>
        </w:rPr>
      </w:pPr>
      <w:r w:rsidRPr="00DA1B47">
        <w:rPr>
          <w:rFonts w:ascii="Times New Roman" w:eastAsia="宋体" w:hAnsi="Times New Roman" w:cs="Times New Roman" w:hint="eastAsia"/>
          <w:b/>
          <w:bCs/>
          <w:kern w:val="0"/>
          <w:sz w:val="24"/>
          <w:szCs w:val="24"/>
        </w:rPr>
        <w:t>P</w:t>
      </w:r>
      <w:r w:rsidRPr="00DA1B47">
        <w:rPr>
          <w:rFonts w:ascii="Times New Roman" w:eastAsia="宋体" w:hAnsi="Times New Roman" w:cs="Times New Roman"/>
          <w:b/>
          <w:bCs/>
          <w:kern w:val="0"/>
          <w:sz w:val="24"/>
          <w:szCs w:val="24"/>
        </w:rPr>
        <w:t>roof.</w:t>
      </w:r>
      <w:r w:rsidR="00DA1B47">
        <w:rPr>
          <w:rFonts w:ascii="Times New Roman" w:eastAsia="宋体" w:hAnsi="Times New Roman" w:cs="Times New Roman"/>
          <w:kern w:val="0"/>
          <w:sz w:val="24"/>
          <w:szCs w:val="24"/>
        </w:rPr>
        <w:t xml:space="preserve"> </w:t>
      </w:r>
      <w:r w:rsidR="007E267E">
        <w:rPr>
          <w:rFonts w:ascii="Times New Roman" w:eastAsia="宋体" w:hAnsi="Times New Roman" w:cs="Times New Roman"/>
          <w:kern w:val="0"/>
          <w:sz w:val="24"/>
          <w:szCs w:val="24"/>
        </w:rPr>
        <w:t xml:space="preserve">According to the above Lemmas, we know that </w:t>
      </w:r>
      <w:r w:rsidR="009D301A">
        <w:rPr>
          <w:rFonts w:ascii="Times New Roman" w:eastAsia="宋体" w:hAnsi="Times New Roman" w:cs="Times New Roman"/>
          <w:kern w:val="0"/>
          <w:sz w:val="24"/>
          <w:szCs w:val="24"/>
        </w:rPr>
        <w:t xml:space="preserve">our protocol can achieve </w:t>
      </w:r>
      <w:r w:rsidR="00664F6F">
        <w:rPr>
          <w:rFonts w:ascii="Times New Roman" w:eastAsia="宋体" w:hAnsi="Times New Roman" w:cs="Times New Roman"/>
          <w:kern w:val="0"/>
          <w:sz w:val="24"/>
          <w:szCs w:val="24"/>
        </w:rPr>
        <w:t xml:space="preserve">consensus </w:t>
      </w:r>
      <w:r w:rsidR="00A7270C">
        <w:rPr>
          <w:rFonts w:ascii="Times New Roman" w:eastAsia="宋体" w:hAnsi="Times New Roman" w:cs="Times New Roman"/>
          <w:kern w:val="0"/>
          <w:sz w:val="24"/>
          <w:szCs w:val="24"/>
        </w:rPr>
        <w:t xml:space="preserve">with a constant probability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hint="eastAsia"/>
                                    <w:kern w:val="0"/>
                                    <w:sz w:val="24"/>
                                    <w:szCs w:val="24"/>
                                  </w:rPr>
                                  <m:t>N</m:t>
                                </m:r>
                                <m:r>
                                  <w:rPr>
                                    <w:rFonts w:ascii="微软雅黑" w:eastAsia="微软雅黑" w:hAnsi="微软雅黑" w:cs="微软雅黑" w:hint="eastAsia"/>
                                    <w:kern w:val="0"/>
                                    <w:sz w:val="24"/>
                                    <w:szCs w:val="24"/>
                                  </w:rPr>
                                  <m:t>-</m:t>
                                </m:r>
                                <m:r>
                                  <w:rPr>
                                    <w:rFonts w:ascii="Cambria Math" w:eastAsia="宋体" w:hAnsi="Cambria Math" w:cs="Times New Roman"/>
                                    <w:kern w:val="0"/>
                                    <w:sz w:val="24"/>
                                    <w:szCs w:val="24"/>
                                  </w:rPr>
                                  <m:t>1</m:t>
                                </m:r>
                              </m:num>
                              <m:den>
                                <m:r>
                                  <w:rPr>
                                    <w:rFonts w:ascii="Cambria Math" w:eastAsia="宋体" w:hAnsi="Cambria Math" w:cs="Times New Roman" w:hint="eastAsia"/>
                                    <w:kern w:val="0"/>
                                    <w:sz w:val="24"/>
                                    <w:szCs w:val="24"/>
                                  </w:rPr>
                                  <m:t>f</m:t>
                                </m:r>
                              </m:den>
                            </m:f>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1-ς⋅ξ</m:t>
                                </m:r>
                              </m:e>
                            </m:d>
                          </m:e>
                          <m:sup>
                            <m:r>
                              <w:rPr>
                                <w:rFonts w:ascii="Cambria Math" w:eastAsia="宋体" w:hAnsi="Cambria Math" w:cs="Times New Roman"/>
                                <w:kern w:val="0"/>
                                <w:sz w:val="24"/>
                                <w:szCs w:val="24"/>
                              </w:rPr>
                              <m:t>f</m:t>
                            </m:r>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N-f-1</m:t>
                            </m:r>
                          </m:sup>
                        </m:sSup>
                      </m:e>
                    </m:nary>
                  </m:e>
                </m:d>
              </m:e>
              <m:sup>
                <m:r>
                  <w:rPr>
                    <w:rFonts w:ascii="Cambria Math" w:eastAsia="宋体" w:hAnsi="Cambria Math" w:cs="Times New Roman"/>
                    <w:kern w:val="0"/>
                    <w:sz w:val="24"/>
                    <w:szCs w:val="24"/>
                  </w:rPr>
                  <m:t>N</m:t>
                </m:r>
              </m:sup>
            </m:sSup>
          </m:e>
        </m:d>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ς⋅ξ</m:t>
                </m:r>
              </m:e>
            </m:d>
          </m:e>
          <m:sup>
            <m:r>
              <w:rPr>
                <w:rFonts w:ascii="Cambria Math" w:eastAsia="宋体" w:hAnsi="Cambria Math" w:cs="Times New Roman"/>
                <w:kern w:val="0"/>
                <w:sz w:val="24"/>
                <w:szCs w:val="24"/>
              </w:rPr>
              <m:t>2</m:t>
            </m:r>
          </m:sup>
        </m:sSup>
      </m:oMath>
      <w:r w:rsidR="00A7270C">
        <w:rPr>
          <w:rFonts w:ascii="Times New Roman" w:eastAsia="宋体" w:hAnsi="Times New Roman" w:cs="Times New Roman" w:hint="eastAsia"/>
          <w:kern w:val="0"/>
          <w:sz w:val="24"/>
          <w:szCs w:val="24"/>
        </w:rPr>
        <w:t>.</w:t>
      </w:r>
      <w:r w:rsidR="00A7270C">
        <w:rPr>
          <w:rFonts w:ascii="Times New Roman" w:eastAsia="宋体" w:hAnsi="Times New Roman" w:cs="Times New Roman"/>
          <w:kern w:val="0"/>
          <w:sz w:val="24"/>
          <w:szCs w:val="24"/>
        </w:rPr>
        <w:t xml:space="preserve"> </w:t>
      </w:r>
      <w:r w:rsidR="00856852">
        <w:rPr>
          <w:rFonts w:ascii="Times New Roman" w:eastAsia="宋体" w:hAnsi="Times New Roman" w:cs="Times New Roman"/>
          <w:kern w:val="0"/>
          <w:sz w:val="24"/>
          <w:szCs w:val="24"/>
        </w:rPr>
        <w:t xml:space="preserve">The communication complexity for the four stages of </w:t>
      </w:r>
      <w:proofErr w:type="spellStart"/>
      <w:r w:rsidR="00856852">
        <w:rPr>
          <w:rFonts w:ascii="Times New Roman" w:eastAsia="宋体" w:hAnsi="Times New Roman" w:cs="Times New Roman"/>
          <w:kern w:val="0"/>
          <w:sz w:val="24"/>
          <w:szCs w:val="24"/>
        </w:rPr>
        <w:t>SWIB</w:t>
      </w:r>
      <w:proofErr w:type="spellEnd"/>
      <w:r w:rsidR="00856852">
        <w:rPr>
          <w:rFonts w:ascii="Times New Roman" w:eastAsia="宋体" w:hAnsi="Times New Roman" w:cs="Times New Roman"/>
          <w:kern w:val="0"/>
          <w:sz w:val="24"/>
          <w:szCs w:val="24"/>
        </w:rPr>
        <w:t xml:space="preserve"> are </w:t>
      </w:r>
      <m:oMath>
        <m:r>
          <w:rPr>
            <w:rFonts w:ascii="Cambria Math" w:eastAsia="宋体" w:hAnsi="Cambria Math" w:cs="Times New Roman"/>
            <w:kern w:val="0"/>
            <w:sz w:val="24"/>
            <w:szCs w:val="24"/>
          </w:rPr>
          <m:t>O(0)</m:t>
        </m:r>
      </m:oMath>
      <w:r w:rsidR="00856852">
        <w:rPr>
          <w:rFonts w:ascii="Times New Roman" w:eastAsia="宋体" w:hAnsi="Times New Roman" w:cs="Times New Roman" w:hint="eastAsia"/>
          <w:kern w:val="0"/>
          <w:sz w:val="24"/>
          <w:szCs w:val="24"/>
        </w:rPr>
        <w:t>,</w:t>
      </w:r>
      <w:r w:rsidR="0085685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e>
        </m:d>
      </m:oMath>
      <w:r w:rsidR="00856852">
        <w:rPr>
          <w:rFonts w:ascii="Times New Roman" w:eastAsia="宋体" w:hAnsi="Times New Roman" w:cs="Times New Roman" w:hint="eastAsia"/>
          <w:kern w:val="0"/>
          <w:sz w:val="24"/>
          <w:szCs w:val="24"/>
        </w:rPr>
        <w:t>,</w:t>
      </w:r>
      <w:r w:rsidR="0085685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O(N)</m:t>
        </m:r>
      </m:oMath>
      <w:r w:rsidR="0085685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O(1)</m:t>
        </m:r>
      </m:oMath>
      <w:r w:rsidR="00856852">
        <w:rPr>
          <w:rFonts w:ascii="Times New Roman" w:eastAsia="宋体" w:hAnsi="Times New Roman" w:cs="Times New Roman" w:hint="eastAsia"/>
          <w:kern w:val="0"/>
          <w:sz w:val="24"/>
          <w:szCs w:val="24"/>
        </w:rPr>
        <w:t>,</w:t>
      </w:r>
      <w:r w:rsidR="00856852">
        <w:rPr>
          <w:rFonts w:ascii="Times New Roman" w:eastAsia="宋体" w:hAnsi="Times New Roman" w:cs="Times New Roman"/>
          <w:kern w:val="0"/>
          <w:sz w:val="24"/>
          <w:szCs w:val="24"/>
        </w:rPr>
        <w:t xml:space="preserve"> respectively</w:t>
      </w:r>
      <w:r w:rsidR="00856852">
        <w:rPr>
          <w:rFonts w:ascii="Times New Roman" w:eastAsia="宋体" w:hAnsi="Times New Roman" w:cs="Times New Roman" w:hint="eastAsia"/>
          <w:kern w:val="0"/>
          <w:sz w:val="24"/>
          <w:szCs w:val="24"/>
        </w:rPr>
        <w:t>.</w:t>
      </w:r>
      <w:r w:rsidR="00856852">
        <w:rPr>
          <w:rFonts w:ascii="Times New Roman" w:eastAsia="宋体" w:hAnsi="Times New Roman" w:cs="Times New Roman"/>
          <w:kern w:val="0"/>
          <w:sz w:val="24"/>
          <w:szCs w:val="24"/>
        </w:rPr>
        <w:t xml:space="preserve"> Considering the upper bound </w:t>
      </w:r>
      <m:oMath>
        <m:r>
          <w:rPr>
            <w:rFonts w:ascii="Cambria Math" w:eastAsia="宋体" w:hAnsi="Cambria Math" w:cs="Times New Roman"/>
            <w:kern w:val="0"/>
            <w:sz w:val="24"/>
            <w:szCs w:val="24"/>
          </w:rPr>
          <m:t>O(N)</m:t>
        </m:r>
      </m:oMath>
      <w:r w:rsidR="00856852">
        <w:rPr>
          <w:rFonts w:ascii="Times New Roman" w:eastAsia="宋体" w:hAnsi="Times New Roman" w:cs="Times New Roman" w:hint="eastAsia"/>
          <w:kern w:val="0"/>
          <w:sz w:val="24"/>
          <w:szCs w:val="24"/>
        </w:rPr>
        <w:t xml:space="preserve"> </w:t>
      </w:r>
      <w:r w:rsidR="00856852">
        <w:rPr>
          <w:rFonts w:ascii="Times New Roman" w:eastAsia="宋体" w:hAnsi="Times New Roman" w:cs="Times New Roman"/>
          <w:kern w:val="0"/>
          <w:sz w:val="24"/>
          <w:szCs w:val="24"/>
        </w:rPr>
        <w:t xml:space="preserve">for </w:t>
      </w:r>
      <w:r w:rsidR="00CB2886">
        <w:rPr>
          <w:rFonts w:ascii="Times New Roman" w:eastAsia="宋体" w:hAnsi="Times New Roman" w:cs="Times New Roman"/>
          <w:kern w:val="0"/>
          <w:sz w:val="24"/>
          <w:szCs w:val="24"/>
        </w:rPr>
        <w:t>block verification stage</w:t>
      </w:r>
      <w:r w:rsidR="00856852">
        <w:rPr>
          <w:rFonts w:ascii="Times New Roman" w:eastAsia="宋体" w:hAnsi="Times New Roman" w:cs="Times New Roman"/>
          <w:kern w:val="0"/>
          <w:sz w:val="24"/>
          <w:szCs w:val="24"/>
        </w:rPr>
        <w:t xml:space="preserve">, the communication complexity of our protocol should be </w:t>
      </w:r>
      <m:oMath>
        <m:r>
          <w:rPr>
            <w:rFonts w:ascii="Cambria Math" w:eastAsia="宋体" w:hAnsi="Cambria Math" w:cs="Times New Roman"/>
            <w:kern w:val="0"/>
            <w:sz w:val="24"/>
            <w:szCs w:val="24"/>
          </w:rPr>
          <m:t>O</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m:t>
            </m:r>
          </m:e>
        </m:d>
        <m:r>
          <w:rPr>
            <w:rFonts w:ascii="Cambria Math" w:eastAsia="宋体" w:hAnsi="Cambria Math" w:cs="Times New Roman"/>
            <w:kern w:val="0"/>
            <w:sz w:val="24"/>
            <w:szCs w:val="24"/>
          </w:rPr>
          <m:t>.</m:t>
        </m:r>
      </m:oMath>
    </w:p>
    <w:p w14:paraId="555524BA" w14:textId="4E516AFA" w:rsidR="00DA1B47" w:rsidRDefault="00DA1B47" w:rsidP="00F05C9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conduct a security analysis to show that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provides persistence and liveness to blockchain system.</w:t>
      </w:r>
      <w:r w:rsidR="00F05C9C">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 xml:space="preserve">If </w:t>
      </w:r>
      <w:r w:rsidR="00856852">
        <w:rPr>
          <w:rFonts w:ascii="Times New Roman" w:eastAsia="宋体" w:hAnsi="Times New Roman" w:cs="Times New Roman"/>
          <w:kern w:val="0"/>
          <w:sz w:val="24"/>
          <w:szCs w:val="24"/>
        </w:rPr>
        <w:t xml:space="preserve">the number of honest </w:t>
      </w:r>
      <w:r w:rsidRPr="00CB6C73">
        <w:rPr>
          <w:rFonts w:ascii="Times New Roman" w:eastAsia="宋体" w:hAnsi="Times New Roman" w:cs="Times New Roman"/>
          <w:kern w:val="0"/>
          <w:sz w:val="24"/>
          <w:szCs w:val="24"/>
        </w:rPr>
        <w:t>nodes</w:t>
      </w:r>
      <w:r w:rsidR="0085685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fulfill</w:t>
      </w:r>
      <w:r w:rsidR="00856852">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the requirement of threshold</w:t>
      </w:r>
      <w:r w:rsidRPr="00135E38">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 signature scheme, our protocol can guarantee persistence:</w:t>
      </w:r>
    </w:p>
    <w:p w14:paraId="00D98E5A" w14:textId="6F37DF47" w:rsidR="00856852" w:rsidRDefault="00856852" w:rsidP="00856852">
      <w:pPr>
        <w:spacing w:afterLines="50" w:after="156"/>
        <w:rPr>
          <w:rFonts w:ascii="Times New Roman" w:eastAsia="宋体" w:hAnsi="Times New Roman" w:cs="Times New Roman"/>
          <w:kern w:val="0"/>
          <w:sz w:val="24"/>
          <w:szCs w:val="24"/>
        </w:rPr>
      </w:pPr>
      <w:r w:rsidRPr="00DA1B47">
        <w:rPr>
          <w:rFonts w:ascii="Times New Roman" w:eastAsia="宋体" w:hAnsi="Times New Roman" w:cs="Times New Roman" w:hint="eastAsia"/>
          <w:b/>
          <w:bCs/>
          <w:kern w:val="0"/>
          <w:sz w:val="24"/>
          <w:szCs w:val="24"/>
        </w:rPr>
        <w:t>T</w:t>
      </w:r>
      <w:r w:rsidRPr="00DA1B47">
        <w:rPr>
          <w:rFonts w:ascii="Times New Roman" w:eastAsia="宋体" w:hAnsi="Times New Roman" w:cs="Times New Roman"/>
          <w:b/>
          <w:bCs/>
          <w:kern w:val="0"/>
          <w:sz w:val="24"/>
          <w:szCs w:val="24"/>
        </w:rPr>
        <w:t xml:space="preserve">heorem </w:t>
      </w:r>
      <w:r>
        <w:rPr>
          <w:rFonts w:ascii="Times New Roman" w:eastAsia="宋体" w:hAnsi="Times New Roman" w:cs="Times New Roman"/>
          <w:b/>
          <w:bCs/>
          <w:kern w:val="0"/>
          <w:sz w:val="24"/>
          <w:szCs w:val="24"/>
        </w:rPr>
        <w:t>3</w:t>
      </w:r>
      <w:r w:rsidRPr="00DA1B47">
        <w:rPr>
          <w:rFonts w:ascii="Times New Roman" w:eastAsia="宋体" w:hAnsi="Times New Roman" w:cs="Times New Roman"/>
          <w:b/>
          <w:bCs/>
          <w:kern w:val="0"/>
          <w:sz w:val="24"/>
          <w:szCs w:val="24"/>
        </w:rPr>
        <w:t>.</w:t>
      </w:r>
      <w:r>
        <w:rPr>
          <w:rFonts w:ascii="Times New Roman" w:eastAsia="宋体" w:hAnsi="Times New Roman" w:cs="Times New Roman"/>
          <w:kern w:val="0"/>
          <w:sz w:val="24"/>
          <w:szCs w:val="24"/>
        </w:rPr>
        <w:t xml:space="preserve"> </w:t>
      </w:r>
      <w:r w:rsidRPr="00DD244C">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an honest node </w:t>
      </w:r>
      <m:oMath>
        <m:r>
          <w:rPr>
            <w:rFonts w:ascii="Cambria Math" w:eastAsia="宋体" w:hAnsi="Cambria Math" w:cs="Times New Roman"/>
            <w:kern w:val="0"/>
            <w:sz w:val="24"/>
            <w:szCs w:val="24"/>
          </w:rPr>
          <m:t xml:space="preserve">v </m:t>
        </m:r>
      </m:oMath>
      <w:r>
        <w:rPr>
          <w:rFonts w:ascii="Times New Roman" w:eastAsia="宋体" w:hAnsi="Times New Roman" w:cs="Times New Roman" w:hint="eastAsia"/>
          <w:kern w:val="0"/>
          <w:sz w:val="24"/>
          <w:szCs w:val="24"/>
        </w:rPr>
        <w:t>p</w:t>
      </w:r>
      <w:proofErr w:type="spellStart"/>
      <w:r>
        <w:rPr>
          <w:rFonts w:ascii="Times New Roman" w:eastAsia="宋体" w:hAnsi="Times New Roman" w:cs="Times New Roman"/>
          <w:kern w:val="0"/>
          <w:sz w:val="24"/>
          <w:szCs w:val="24"/>
        </w:rPr>
        <w:t>roclaims</w:t>
      </w:r>
      <w:proofErr w:type="spellEnd"/>
      <w:r w:rsidR="00F85B31">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F85B31">
        <w:rPr>
          <w:rFonts w:ascii="Times New Roman" w:eastAsia="宋体" w:hAnsi="Times New Roman" w:cs="Times New Roman" w:hint="eastAsia"/>
          <w:kern w:val="0"/>
          <w:sz w:val="24"/>
          <w:szCs w:val="24"/>
        </w:rPr>
        <w:t xml:space="preserve"> </w:t>
      </w:r>
      <w:r w:rsidR="00F85B31">
        <w:rPr>
          <w:rFonts w:ascii="Times New Roman" w:eastAsia="宋体" w:hAnsi="Times New Roman" w:cs="Times New Roman"/>
          <w:kern w:val="0"/>
          <w:sz w:val="24"/>
          <w:szCs w:val="24"/>
        </w:rPr>
        <w:t>block in blockchain, then other nodes should report the same result.</w:t>
      </w:r>
    </w:p>
    <w:p w14:paraId="3BD6864D" w14:textId="77777777" w:rsidR="00DA1B47" w:rsidRDefault="00DA1B47" w:rsidP="00DA1B47">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order to prove the persistence property, we need to show that for any two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of honest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v</m:t>
        </m:r>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 at the same position. 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two different blocks at a same position </w:t>
      </w:r>
      <m:oMath>
        <m:r>
          <w:rPr>
            <w:rFonts w:ascii="Cambria Math" w:eastAsia="宋体" w:hAnsi="Cambria Math" w:cs="Times New Roman"/>
            <w:kern w:val="0"/>
            <w:sz w:val="24"/>
            <w:szCs w:val="24"/>
          </w:rPr>
          <m:t>i</m:t>
        </m:r>
      </m:oMath>
      <w:r>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as maintained by nodes </w:t>
      </w:r>
      <m:oMath>
        <m:r>
          <w:rPr>
            <w:rFonts w:ascii="Cambria Math" w:eastAsia="宋体" w:hAnsi="Cambria Math" w:cs="Times New Roman"/>
            <w:kern w:val="0"/>
            <w:sz w:val="24"/>
            <w:szCs w:val="24"/>
          </w:rPr>
          <m:t>u</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Pr>
          <w:rFonts w:ascii="Times New Roman" w:eastAsia="宋体" w:hAnsi="Times New Roman" w:cs="Times New Roman" w:hint="eastAsia"/>
          <w:kern w:val="0"/>
          <w:sz w:val="24"/>
          <w:szCs w:val="24"/>
        </w:rPr>
        <w:t xml:space="preserve">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respectively. There are two cases when the assumption holds:</w:t>
      </w:r>
    </w:p>
    <w:p w14:paraId="2FEB00E1" w14:textId="78EB9624"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respectively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sidR="00F548C3">
        <w:rPr>
          <w:rFonts w:ascii="Times New Roman" w:eastAsia="宋体" w:hAnsi="Times New Roman" w:cs="Times New Roman"/>
          <w:kern w:val="0"/>
          <w:sz w:val="24"/>
          <w:szCs w:val="24"/>
        </w:rPr>
        <w:t>at</w:t>
      </w:r>
      <w:r>
        <w:rPr>
          <w:rFonts w:ascii="Times New Roman" w:eastAsia="宋体" w:hAnsi="Times New Roman" w:cs="Times New Roman"/>
          <w:kern w:val="0"/>
          <w:sz w:val="24"/>
          <w:szCs w:val="24"/>
        </w:rPr>
        <w:t xml:space="preserve">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Block finalization depends on a unique full signature, which is recovered by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7A6D2B">
        <w:rPr>
          <w:rFonts w:ascii="Times New Roman" w:eastAsia="宋体" w:hAnsi="Times New Roman" w:cs="Times New Roman" w:hint="eastAsia"/>
          <w:kern w:val="0"/>
          <w:sz w:val="24"/>
          <w:szCs w:val="24"/>
        </w:rPr>
        <w:t xml:space="preserve"> </w:t>
      </w:r>
      <w:r w:rsidRPr="007A6D2B">
        <w:rPr>
          <w:rFonts w:ascii="Times New Roman" w:eastAsia="宋体" w:hAnsi="Times New Roman" w:cs="Times New Roman"/>
          <w:kern w:val="0"/>
          <w:sz w:val="24"/>
          <w:szCs w:val="24"/>
        </w:rPr>
        <w:t>valid partial signature</w:t>
      </w:r>
      <w:r>
        <w:rPr>
          <w:rFonts w:ascii="Times New Roman" w:eastAsia="宋体" w:hAnsi="Times New Roman" w:cs="Times New Roman"/>
          <w:kern w:val="0"/>
          <w:sz w:val="24"/>
          <w:szCs w:val="24"/>
        </w:rPr>
        <w:t xml:space="preserve"> share</w:t>
      </w:r>
      <w:r w:rsidRPr="007A6D2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53D49">
        <w:rPr>
          <w:rFonts w:ascii="Times New Roman" w:eastAsia="宋体" w:hAnsi="Times New Roman" w:cs="Times New Roman"/>
          <w:kern w:val="0"/>
          <w:sz w:val="24"/>
          <w:szCs w:val="24"/>
        </w:rPr>
        <w:t>If t</w:t>
      </w:r>
      <w:r>
        <w:rPr>
          <w:rFonts w:ascii="Times New Roman" w:eastAsia="宋体" w:hAnsi="Times New Roman" w:cs="Times New Roman"/>
          <w:kern w:val="0"/>
          <w:sz w:val="24"/>
          <w:szCs w:val="24"/>
        </w:rPr>
        <w:t xml:space="preserve">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DD244C">
        <w:rPr>
          <w:rFonts w:ascii="Times New Roman" w:eastAsia="宋体" w:hAnsi="Times New Roman" w:cs="Times New Roman"/>
          <w:kern w:val="0"/>
          <w:sz w:val="24"/>
          <w:szCs w:val="24"/>
        </w:rPr>
        <w:t xml:space="preserve">generated by a block proposer and </w:t>
      </w:r>
      <w:r>
        <w:rPr>
          <w:rFonts w:ascii="Times New Roman" w:eastAsia="宋体" w:hAnsi="Times New Roman" w:cs="Times New Roman"/>
          <w:kern w:val="0"/>
          <w:sz w:val="24"/>
          <w:szCs w:val="24"/>
        </w:rPr>
        <w:t>finalized</w:t>
      </w:r>
      <w:r w:rsidR="00F53D49">
        <w:rPr>
          <w:rFonts w:ascii="Times New Roman" w:eastAsia="宋体" w:hAnsi="Times New Roman" w:cs="Times New Roman"/>
          <w:kern w:val="0"/>
          <w:sz w:val="24"/>
          <w:szCs w:val="24"/>
        </w:rPr>
        <w:t xml:space="preserve"> in </w:t>
      </w:r>
      <w:r w:rsidR="00DD244C">
        <w:rPr>
          <w:rFonts w:ascii="Times New Roman" w:eastAsia="宋体" w:hAnsi="Times New Roman" w:cs="Times New Roman"/>
          <w:kern w:val="0"/>
          <w:sz w:val="24"/>
          <w:szCs w:val="24"/>
        </w:rPr>
        <w:t>the same</w:t>
      </w:r>
      <w:r w:rsidR="00F53D49">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DD244C">
        <w:rPr>
          <w:rFonts w:ascii="Times New Roman" w:eastAsia="宋体" w:hAnsi="Times New Roman" w:cs="Times New Roman"/>
          <w:kern w:val="0"/>
          <w:sz w:val="24"/>
          <w:szCs w:val="24"/>
        </w:rPr>
        <w:t xml:space="preserve">then </w:t>
      </w:r>
      <w:r w:rsidR="00F53D49">
        <w:rPr>
          <w:rFonts w:ascii="Times New Roman" w:eastAsia="宋体" w:hAnsi="Times New Roman" w:cs="Times New Roman"/>
          <w:kern w:val="0"/>
          <w:sz w:val="24"/>
          <w:szCs w:val="24"/>
        </w:rPr>
        <w:t>two full signatures are recovered in a round. This</w:t>
      </w:r>
      <w:r>
        <w:rPr>
          <w:rFonts w:ascii="Times New Roman" w:eastAsia="宋体" w:hAnsi="Times New Roman" w:cs="Times New Roman"/>
          <w:kern w:val="0"/>
          <w:sz w:val="24"/>
          <w:szCs w:val="24"/>
        </w:rPr>
        <w:t xml:space="preserve"> indicates that </w:t>
      </w:r>
      <w:r w:rsidR="00E406B3">
        <w:rPr>
          <w:rFonts w:ascii="Times New Roman" w:eastAsia="宋体" w:hAnsi="Times New Roman" w:cs="Times New Roman"/>
          <w:kern w:val="0"/>
          <w:sz w:val="24"/>
          <w:szCs w:val="24"/>
        </w:rPr>
        <w:t xml:space="preserve">honest </w:t>
      </w:r>
      <w:r w:rsidR="00F53D49">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w:t>
      </w:r>
      <w:r w:rsidR="00E406B3">
        <w:rPr>
          <w:rFonts w:ascii="Times New Roman" w:eastAsia="宋体" w:hAnsi="Times New Roman" w:cs="Times New Roman"/>
          <w:kern w:val="0"/>
          <w:sz w:val="24"/>
          <w:szCs w:val="24"/>
        </w:rPr>
        <w:t>sign two distinct blocks</w:t>
      </w:r>
      <w:r>
        <w:rPr>
          <w:rFonts w:ascii="Times New Roman" w:eastAsia="宋体" w:hAnsi="Times New Roman" w:cs="Times New Roman"/>
          <w:kern w:val="0"/>
          <w:sz w:val="24"/>
          <w:szCs w:val="24"/>
        </w:rPr>
        <w:t xml:space="preserve"> in a round</w:t>
      </w:r>
      <w:r w:rsidR="00542CA4">
        <w:rPr>
          <w:rFonts w:ascii="Times New Roman" w:eastAsia="宋体" w:hAnsi="Times New Roman" w:cs="Times New Roman"/>
          <w:kern w:val="0"/>
          <w:sz w:val="24"/>
          <w:szCs w:val="24"/>
        </w:rPr>
        <w:t xml:space="preserve">, which is not permissioned in </w:t>
      </w:r>
      <w:proofErr w:type="spellStart"/>
      <w:r w:rsidR="00542CA4">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542CA4">
        <w:rPr>
          <w:rFonts w:ascii="Times New Roman" w:eastAsia="宋体" w:hAnsi="Times New Roman" w:cs="Times New Roman"/>
          <w:kern w:val="0"/>
          <w:sz w:val="24"/>
          <w:szCs w:val="24"/>
        </w:rPr>
        <w:t>Thus,</w:t>
      </w:r>
      <w:r>
        <w:rPr>
          <w:rFonts w:ascii="Times New Roman" w:eastAsia="宋体" w:hAnsi="Times New Roman" w:cs="Times New Roman"/>
          <w:kern w:val="0"/>
          <w:sz w:val="24"/>
          <w:szCs w:val="24"/>
        </w:rPr>
        <w:t xml:space="preserve"> contradict</w:t>
      </w:r>
      <w:r w:rsidR="00542CA4">
        <w:rPr>
          <w:rFonts w:ascii="Times New Roman" w:eastAsia="宋体" w:hAnsi="Times New Roman" w:cs="Times New Roman"/>
          <w:kern w:val="0"/>
          <w:sz w:val="24"/>
          <w:szCs w:val="24"/>
        </w:rPr>
        <w:t>ing</w:t>
      </w:r>
      <w:r>
        <w:rPr>
          <w:rFonts w:ascii="Times New Roman" w:eastAsia="宋体" w:hAnsi="Times New Roman" w:cs="Times New Roman"/>
          <w:kern w:val="0"/>
          <w:sz w:val="24"/>
          <w:szCs w:val="24"/>
        </w:rPr>
        <w:t xml:space="preserve"> our assumption.</w:t>
      </w:r>
    </w:p>
    <w:p w14:paraId="658D8776" w14:textId="7961827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the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respectively in two different rounds.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is</w:t>
      </w:r>
      <w:r>
        <w:rPr>
          <w:rFonts w:ascii="Times New Roman" w:eastAsia="宋体" w:hAnsi="Times New Roman" w:cs="Times New Roman"/>
          <w:kern w:val="0"/>
          <w:sz w:val="24"/>
          <w:szCs w:val="24"/>
        </w:rPr>
        <w:t xml:space="preserve"> appended to the position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and</w:t>
      </w:r>
      <w:r w:rsidR="009F540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is appended to the position </w:t>
      </w:r>
      <m:oMath>
        <m:r>
          <w:rPr>
            <w:rFonts w:ascii="Cambria Math" w:eastAsia="宋体" w:hAnsi="Cambria Math" w:cs="Times New Roman"/>
            <w:kern w:val="0"/>
            <w:sz w:val="24"/>
            <w:szCs w:val="24"/>
          </w:rPr>
          <m:t>i</m:t>
        </m:r>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of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9F5403">
        <w:rPr>
          <w:rFonts w:ascii="Times New Roman" w:eastAsia="宋体" w:hAnsi="Times New Roman" w:cs="Times New Roman" w:hint="eastAsia"/>
          <w:kern w:val="0"/>
          <w:sz w:val="24"/>
          <w:szCs w:val="24"/>
        </w:rPr>
        <w:t xml:space="preserve"> </w:t>
      </w:r>
      <w:r w:rsidR="009F5403">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 (</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oMath>
      <w:r w:rsidR="009F5403">
        <w:rPr>
          <w:rFonts w:ascii="Times New Roman" w:eastAsia="宋体" w:hAnsi="Times New Roman" w:cs="Times New Roman" w:hint="eastAsia"/>
          <w:kern w:val="0"/>
          <w:sz w:val="24"/>
          <w:szCs w:val="24"/>
        </w:rPr>
        <w:t>.</w:t>
      </w:r>
      <w:r w:rsidR="00D174B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According to our protocol, </w:t>
      </w:r>
      <w:r w:rsidR="00D174BE">
        <w:rPr>
          <w:rFonts w:ascii="Times New Roman" w:eastAsia="宋体" w:hAnsi="Times New Roman" w:cs="Times New Roman"/>
          <w:kern w:val="0"/>
          <w:sz w:val="24"/>
          <w:szCs w:val="24"/>
        </w:rPr>
        <w:t>a</w:t>
      </w:r>
      <w:r w:rsidR="009F5403">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block is finalized if the number of nodes voting for the block is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5248BE">
        <w:rPr>
          <w:rFonts w:ascii="Times New Roman" w:eastAsia="宋体" w:hAnsi="Times New Roman" w:cs="Times New Roman" w:hint="eastAsia"/>
          <w:kern w:val="0"/>
          <w:sz w:val="24"/>
          <w:szCs w:val="24"/>
        </w:rPr>
        <w:t>.</w:t>
      </w:r>
      <w:r w:rsidRPr="005248BE">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nodes agree </w:t>
      </w:r>
      <w:r w:rsidR="00DD1B5C">
        <w:rPr>
          <w:rFonts w:ascii="Times New Roman" w:eastAsia="宋体" w:hAnsi="Times New Roman" w:cs="Times New Roman"/>
          <w:kern w:val="0"/>
          <w:sz w:val="24"/>
          <w:szCs w:val="24"/>
        </w:rPr>
        <w:lastRenderedPageBreak/>
        <w:t xml:space="preserve">on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i</m:t>
        </m:r>
      </m:oMath>
      <w:r w:rsidR="00DD1B5C">
        <w:rPr>
          <w:rFonts w:ascii="Times New Roman" w:eastAsia="宋体" w:hAnsi="Times New Roman" w:cs="Times New Roman" w:hint="eastAsia"/>
          <w:kern w:val="0"/>
          <w:sz w:val="24"/>
          <w:szCs w:val="24"/>
        </w:rPr>
        <w:t>t</w:t>
      </w:r>
      <w:r w:rsidR="00DD1B5C">
        <w:rPr>
          <w:rFonts w:ascii="Times New Roman" w:eastAsia="宋体" w:hAnsi="Times New Roman" w:cs="Times New Roman"/>
          <w:kern w:val="0"/>
          <w:sz w:val="24"/>
          <w:szCs w:val="24"/>
        </w:rPr>
        <w:t>h block of blockchain</w:t>
      </w:r>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DD1B5C">
        <w:rPr>
          <w:rFonts w:ascii="Times New Roman" w:eastAsia="宋体" w:hAnsi="Times New Roman" w:cs="Times New Roman" w:hint="eastAsia"/>
          <w:kern w:val="0"/>
          <w:sz w:val="24"/>
          <w:szCs w:val="24"/>
        </w:rPr>
        <w:t xml:space="preserve"> </w:t>
      </w:r>
      <w:r w:rsidR="00DD1B5C">
        <w:rPr>
          <w:rFonts w:ascii="Times New Roman" w:eastAsia="宋体" w:hAnsi="Times New Roman" w:cs="Times New Roman"/>
          <w:kern w:val="0"/>
          <w:sz w:val="24"/>
          <w:szCs w:val="24"/>
        </w:rPr>
        <w:t xml:space="preserve">while </w:t>
      </w:r>
      <w:r>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867FF1">
        <w:rPr>
          <w:rFonts w:ascii="Times New Roman" w:eastAsia="宋体" w:hAnsi="Times New Roman" w:cs="Times New Roman" w:hint="eastAsia"/>
          <w:kern w:val="0"/>
          <w:sz w:val="24"/>
          <w:szCs w:val="24"/>
        </w:rPr>
        <w:t xml:space="preserve"> </w:t>
      </w:r>
      <w:r w:rsidRPr="00867FF1">
        <w:rPr>
          <w:rFonts w:ascii="Times New Roman" w:eastAsia="宋体" w:hAnsi="Times New Roman" w:cs="Times New Roman"/>
          <w:kern w:val="0"/>
          <w:sz w:val="24"/>
          <w:szCs w:val="24"/>
        </w:rPr>
        <w:t xml:space="preserve">nodes </w:t>
      </w:r>
      <w:r w:rsidR="00DD1B5C">
        <w:rPr>
          <w:rFonts w:ascii="Times New Roman" w:eastAsia="宋体" w:hAnsi="Times New Roman" w:cs="Times New Roman"/>
          <w:kern w:val="0"/>
          <w:sz w:val="24"/>
          <w:szCs w:val="24"/>
        </w:rPr>
        <w:t>agree</w:t>
      </w:r>
      <w:r>
        <w:rPr>
          <w:rFonts w:ascii="Times New Roman" w:eastAsia="宋体" w:hAnsi="Times New Roman" w:cs="Times New Roman"/>
          <w:kern w:val="0"/>
          <w:sz w:val="24"/>
          <w:szCs w:val="24"/>
        </w:rPr>
        <w:t xml:space="preserve"> on</w:t>
      </w:r>
      <w:r w:rsidR="00DD1B5C">
        <w:rPr>
          <w:rFonts w:ascii="Times New Roman" w:eastAsia="宋体" w:hAnsi="Times New Roman" w:cs="Times New Roman"/>
          <w:kern w:val="0"/>
          <w:sz w:val="24"/>
          <w:szCs w:val="24"/>
        </w:rPr>
        <w:t xml:space="preserve"> </w:t>
      </w:r>
      <w:r w:rsidR="00D174BE">
        <w:rPr>
          <w:rFonts w:ascii="Times New Roman" w:eastAsia="宋体" w:hAnsi="Times New Roman" w:cs="Times New Roman"/>
          <w:kern w:val="0"/>
          <w:sz w:val="24"/>
          <w:szCs w:val="24"/>
        </w:rPr>
        <w:t xml:space="preserve">that </w:t>
      </w:r>
      <w:r w:rsidR="00DD1B5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i</m:t>
        </m:r>
      </m:oMath>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 block</w:t>
      </w:r>
      <w:r w:rsidR="00DD1B5C">
        <w:rPr>
          <w:rFonts w:ascii="Times New Roman" w:eastAsia="宋体" w:hAnsi="Times New Roman" w:cs="Times New Roman"/>
          <w:kern w:val="0"/>
          <w:sz w:val="24"/>
          <w:szCs w:val="24"/>
        </w:rPr>
        <w:t xml:space="preserve"> of blockchain</w:t>
      </w:r>
      <w:r>
        <w:rPr>
          <w:rFonts w:ascii="Times New Roman" w:eastAsia="宋体" w:hAnsi="Times New Roman" w:cs="Times New Roman"/>
          <w:kern w:val="0"/>
          <w:sz w:val="24"/>
          <w:szCs w:val="24"/>
        </w:rPr>
        <w:t xml:space="preserve">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DD1B5C">
        <w:rPr>
          <w:rFonts w:ascii="Times New Roman" w:eastAsia="宋体" w:hAnsi="Times New Roman" w:cs="Times New Roman"/>
          <w:kern w:val="0"/>
          <w:sz w:val="24"/>
          <w:szCs w:val="24"/>
        </w:rPr>
        <w:t>W</w:t>
      </w:r>
      <w:r>
        <w:rPr>
          <w:rFonts w:ascii="Times New Roman" w:eastAsia="宋体" w:hAnsi="Times New Roman" w:cs="Times New Roman"/>
          <w:kern w:val="0"/>
          <w:sz w:val="24"/>
          <w:szCs w:val="24"/>
        </w:rPr>
        <w:t xml:space="preserve">e have contradiction such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Pr="000446F0">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which contradicts the assumption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01929DE7" w14:textId="77777777" w:rsidR="00DA1B47" w:rsidRPr="00CB6C73"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are queried for a special position block should respond with the same result. I</w:t>
      </w:r>
      <w:r w:rsidRPr="00883D75">
        <w:rPr>
          <w:rFonts w:ascii="Times New Roman" w:eastAsia="宋体" w:hAnsi="Times New Roman" w:cs="Times New Roman" w:hint="eastAsia"/>
          <w:kern w:val="0"/>
          <w:sz w:val="24"/>
          <w:szCs w:val="24"/>
        </w:rPr>
        <w:t>f</w:t>
      </w:r>
      <w:r w:rsidRPr="00883D7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sidRPr="00883D75">
        <w:rPr>
          <w:rFonts w:ascii="Times New Roman" w:eastAsia="宋体" w:hAnsi="Times New Roman" w:cs="Times New Roman"/>
          <w:kern w:val="0"/>
          <w:sz w:val="24"/>
          <w:szCs w:val="24"/>
        </w:rPr>
        <w:t xml:space="preserve">is valid, </w:t>
      </w:r>
      <w:r>
        <w:rPr>
          <w:rFonts w:ascii="Times New Roman" w:eastAsia="宋体" w:hAnsi="Times New Roman" w:cs="Times New Roman"/>
          <w:kern w:val="0"/>
          <w:sz w:val="24"/>
          <w:szCs w:val="24"/>
        </w:rPr>
        <w:t>then other honest nodes also agree on its</w:t>
      </w:r>
      <w:r w:rsidRPr="00883D75">
        <w:rPr>
          <w:rFonts w:ascii="Times New Roman" w:eastAsia="宋体" w:hAnsi="Times New Roman" w:cs="Times New Roman"/>
          <w:kern w:val="0"/>
          <w:sz w:val="24"/>
          <w:szCs w:val="24"/>
        </w:rPr>
        <w:t xml:space="preserve"> valid</w:t>
      </w:r>
      <w:r>
        <w:rPr>
          <w:rFonts w:ascii="Times New Roman" w:eastAsia="宋体" w:hAnsi="Times New Roman" w:cs="Times New Roman"/>
          <w:kern w:val="0"/>
          <w:sz w:val="24"/>
          <w:szCs w:val="24"/>
        </w:rPr>
        <w:t>ity</w:t>
      </w:r>
      <w:r w:rsidRPr="00883D75">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m:t>
        </m:r>
      </m:oMath>
    </w:p>
    <w:p w14:paraId="70C046D6" w14:textId="7FF6AA5D" w:rsidR="00DA1B47" w:rsidRDefault="00DA1B47" w:rsidP="00DA1B47">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utilizes a synchronization mechanism to ensure the consistency of nodes.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This protocol can guarantee liveness under eventual synchrony. We </w:t>
      </w:r>
      <w:r w:rsidR="000E2FF2">
        <w:rPr>
          <w:rFonts w:ascii="Times New Roman" w:eastAsia="宋体" w:hAnsi="Times New Roman" w:cs="Times New Roman"/>
          <w:kern w:val="0"/>
          <w:sz w:val="24"/>
          <w:szCs w:val="24"/>
        </w:rPr>
        <w:t>require</w:t>
      </w:r>
      <w:r>
        <w:rPr>
          <w:rFonts w:ascii="Times New Roman" w:eastAsia="宋体" w:hAnsi="Times New Roman" w:cs="Times New Roman"/>
          <w:kern w:val="0"/>
          <w:sz w:val="24"/>
          <w:szCs w:val="24"/>
        </w:rPr>
        <w:t xml:space="preserv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w:t>
      </w:r>
      <w:r w:rsidRPr="000446F0">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to ensure the finalization of consensus process</w:t>
      </w:r>
      <w:r w:rsidRPr="000446F0">
        <w:rPr>
          <w:rFonts w:ascii="Times New Roman" w:eastAsia="宋体" w:hAnsi="Times New Roman" w:cs="Times New Roman"/>
          <w:kern w:val="0"/>
          <w:sz w:val="24"/>
          <w:szCs w:val="24"/>
        </w:rPr>
        <w:t>.</w:t>
      </w:r>
    </w:p>
    <w:p w14:paraId="1B6A681F" w14:textId="7B2BBF31" w:rsidR="00DA1B47" w:rsidRDefault="000975DA" w:rsidP="000975DA">
      <w:pPr>
        <w:spacing w:afterLines="50" w:after="156"/>
        <w:rPr>
          <w:rFonts w:ascii="Times New Roman" w:eastAsia="宋体" w:hAnsi="Times New Roman" w:cs="Times New Roman"/>
          <w:kern w:val="0"/>
          <w:sz w:val="24"/>
          <w:szCs w:val="24"/>
        </w:rPr>
      </w:pPr>
      <w:r w:rsidRPr="000975DA">
        <w:rPr>
          <w:rFonts w:ascii="Times New Roman" w:eastAsia="宋体" w:hAnsi="Times New Roman" w:cs="Times New Roman" w:hint="eastAsia"/>
          <w:b/>
          <w:bCs/>
          <w:kern w:val="0"/>
          <w:sz w:val="24"/>
          <w:szCs w:val="24"/>
        </w:rPr>
        <w:t>T</w:t>
      </w:r>
      <w:r w:rsidRPr="000975DA">
        <w:rPr>
          <w:rFonts w:ascii="Times New Roman" w:eastAsia="宋体" w:hAnsi="Times New Roman" w:cs="Times New Roman"/>
          <w:b/>
          <w:bCs/>
          <w:kern w:val="0"/>
          <w:sz w:val="24"/>
          <w:szCs w:val="24"/>
        </w:rPr>
        <w:t>heorem 4. (Liveness)</w:t>
      </w:r>
      <w:r>
        <w:rPr>
          <w:rFonts w:ascii="Times New Roman" w:eastAsia="宋体" w:hAnsi="Times New Roman" w:cs="Times New Roman"/>
          <w:kern w:val="0"/>
          <w:sz w:val="24"/>
          <w:szCs w:val="24"/>
        </w:rPr>
        <w:t xml:space="preserve"> When the number of malicious nodes </w:t>
      </w:r>
      <w:r w:rsidR="00E406B3">
        <w:rPr>
          <w:rFonts w:ascii="Times New Roman" w:eastAsia="宋体" w:hAnsi="Times New Roman" w:cs="Times New Roman"/>
          <w:kern w:val="0"/>
          <w:sz w:val="24"/>
          <w:szCs w:val="24"/>
        </w:rPr>
        <w:t xml:space="preserve">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kern w:val="0"/>
          <w:sz w:val="24"/>
          <w:szCs w:val="24"/>
        </w:rPr>
        <w:t>, SWIB can finalize a valid block or an empty block in a consensus round. And all nodes will obtain the following round random seed with a constant probability.</w:t>
      </w:r>
    </w:p>
    <w:p w14:paraId="5C292D53" w14:textId="544081D9" w:rsidR="00DA1B47" w:rsidRDefault="00DA1B47" w:rsidP="00DA1B47">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We are required to prove that our protocol can guarantee liveness under the influence of</w:t>
      </w:r>
      <w:r w:rsidR="00E406B3">
        <w:rPr>
          <w:rFonts w:ascii="Times New Roman" w:eastAsia="宋体" w:hAnsi="Times New Roman" w:cs="Times New Roman"/>
          <w:kern w:val="0"/>
          <w:sz w:val="24"/>
          <w:szCs w:val="24"/>
        </w:rPr>
        <w:t xml:space="preserve"> malicious nodes</w:t>
      </w:r>
      <w:r>
        <w:rPr>
          <w:rFonts w:ascii="Times New Roman" w:eastAsia="宋体" w:hAnsi="Times New Roman" w:cs="Times New Roman"/>
          <w:kern w:val="0"/>
          <w:sz w:val="24"/>
          <w:szCs w:val="24"/>
        </w:rPr>
        <w:t xml:space="preserve">. There are two cases for </w:t>
      </w:r>
      <w:r w:rsidR="00785BCF">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w:t>
      </w:r>
      <w:r w:rsidR="00785BCF">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w:t>
      </w:r>
    </w:p>
    <w:p w14:paraId="32BCAE9B" w14:textId="468182CF"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Block proposer is malicious. If the malicious block proposer does not generate any block, honest nodes will commit an empty block. If the malicious block proposer generates an invalid block, the block will fail to pass the block validation stage. Thus, honest nodes will refuse to vote for the invalid block and commit an empty block finally. In this case, each honest node will generate partial signature for the empty block. </w:t>
      </w:r>
      <w:r w:rsidR="00541C6A">
        <w:rPr>
          <w:rFonts w:ascii="Times New Roman" w:eastAsia="宋体" w:hAnsi="Times New Roman" w:cs="Times New Roman"/>
          <w:kern w:val="0"/>
          <w:sz w:val="24"/>
          <w:szCs w:val="24"/>
        </w:rPr>
        <w:t xml:space="preserve">Since there are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1C6A">
        <w:rPr>
          <w:rFonts w:ascii="Times New Roman" w:eastAsia="宋体" w:hAnsi="Times New Roman" w:cs="Times New Roman" w:hint="eastAsia"/>
          <w:kern w:val="0"/>
          <w:sz w:val="24"/>
          <w:szCs w:val="24"/>
        </w:rPr>
        <w:t xml:space="preserve"> </w:t>
      </w:r>
      <w:r w:rsidR="00541C6A">
        <w:rPr>
          <w:rFonts w:ascii="Times New Roman" w:eastAsia="宋体" w:hAnsi="Times New Roman" w:cs="Times New Roman"/>
          <w:kern w:val="0"/>
          <w:sz w:val="24"/>
          <w:szCs w:val="24"/>
        </w:rPr>
        <w:t>honest nodes, a</w:t>
      </w:r>
      <w:r>
        <w:rPr>
          <w:rFonts w:ascii="Times New Roman" w:eastAsia="宋体" w:hAnsi="Times New Roman" w:cs="Times New Roman"/>
          <w:kern w:val="0"/>
          <w:sz w:val="24"/>
          <w:szCs w:val="24"/>
        </w:rPr>
        <w:t xml:space="preserve"> full signature of the</w:t>
      </w:r>
      <w:r w:rsidR="00541C6A">
        <w:rPr>
          <w:rFonts w:ascii="Times New Roman" w:eastAsia="宋体" w:hAnsi="Times New Roman" w:cs="Times New Roman"/>
          <w:kern w:val="0"/>
          <w:sz w:val="24"/>
          <w:szCs w:val="24"/>
        </w:rPr>
        <w:t xml:space="preserve"> empty</w:t>
      </w:r>
      <w:r>
        <w:rPr>
          <w:rFonts w:ascii="Times New Roman" w:eastAsia="宋体" w:hAnsi="Times New Roman" w:cs="Times New Roman"/>
          <w:kern w:val="0"/>
          <w:sz w:val="24"/>
          <w:szCs w:val="24"/>
        </w:rPr>
        <w:t xml:space="preserve"> block </w:t>
      </w:r>
      <w:r w:rsidR="00541C6A">
        <w:rPr>
          <w:rFonts w:ascii="Times New Roman" w:eastAsia="宋体" w:hAnsi="Times New Roman" w:cs="Times New Roman"/>
          <w:kern w:val="0"/>
          <w:sz w:val="24"/>
          <w:szCs w:val="24"/>
        </w:rPr>
        <w:t>will be</w:t>
      </w:r>
      <w:r>
        <w:rPr>
          <w:rFonts w:ascii="Times New Roman" w:eastAsia="宋体" w:hAnsi="Times New Roman" w:cs="Times New Roman"/>
          <w:kern w:val="0"/>
          <w:sz w:val="24"/>
          <w:szCs w:val="24"/>
        </w:rPr>
        <w:t xml:space="preserve"> reconstructed from enough partial signature shares</w:t>
      </w:r>
      <w:r w:rsidR="00541C6A">
        <w:rPr>
          <w:rFonts w:ascii="Times New Roman" w:eastAsia="宋体" w:hAnsi="Times New Roman" w:cs="Times New Roman"/>
          <w:kern w:val="0"/>
          <w:sz w:val="24"/>
          <w:szCs w:val="24"/>
        </w:rPr>
        <w:t>. Thus,</w:t>
      </w:r>
      <w:r>
        <w:rPr>
          <w:rFonts w:ascii="Times New Roman" w:eastAsia="宋体" w:hAnsi="Times New Roman" w:cs="Times New Roman"/>
          <w:kern w:val="0"/>
          <w:sz w:val="24"/>
          <w:szCs w:val="24"/>
        </w:rPr>
        <w:t xml:space="preserve">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round randomness is generated successfully</w:t>
      </w:r>
      <w:r w:rsidR="00895BA7">
        <w:rPr>
          <w:rFonts w:ascii="Times New Roman" w:eastAsia="宋体" w:hAnsi="Times New Roman" w:cs="Times New Roman"/>
          <w:kern w:val="0"/>
          <w:sz w:val="24"/>
          <w:szCs w:val="24"/>
        </w:rPr>
        <w:t>, and an empty block will be finalized</w:t>
      </w:r>
      <w:r>
        <w:rPr>
          <w:rFonts w:ascii="Times New Roman" w:eastAsia="宋体" w:hAnsi="Times New Roman" w:cs="Times New Roman"/>
          <w:kern w:val="0"/>
          <w:sz w:val="24"/>
          <w:szCs w:val="24"/>
        </w:rPr>
        <w:t>. Nodes will start new consensus round if they generate or receive a valid full signature.</w:t>
      </w:r>
    </w:p>
    <w:p w14:paraId="0B8347E7" w14:textId="3B9EA5DC" w:rsidR="00DA1B47" w:rsidRDefault="00DA1B47" w:rsidP="00DA1B4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Pr>
          <w:rFonts w:ascii="Times New Roman" w:eastAsia="宋体" w:hAnsi="Times New Roman" w:cs="Times New Roman"/>
          <w:kern w:val="0"/>
          <w:sz w:val="24"/>
          <w:szCs w:val="24"/>
        </w:rPr>
        <w:t>vote for a block</w:t>
      </w:r>
      <w:r w:rsidRPr="00E911F4">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When a</w:t>
      </w:r>
      <w:r w:rsidR="00062EAA">
        <w:rPr>
          <w:rFonts w:ascii="Times New Roman" w:eastAsia="宋体" w:hAnsi="Times New Roman" w:cs="Times New Roman"/>
          <w:kern w:val="0"/>
          <w:sz w:val="24"/>
          <w:szCs w:val="24"/>
        </w:rPr>
        <w:t>n honest</w:t>
      </w:r>
      <w:r>
        <w:rPr>
          <w:rFonts w:ascii="Times New Roman" w:eastAsia="宋体" w:hAnsi="Times New Roman" w:cs="Times New Roman"/>
          <w:kern w:val="0"/>
          <w:sz w:val="24"/>
          <w:szCs w:val="24"/>
        </w:rPr>
        <w:t xml:space="preserve"> node generates a valid block,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honest nodes will generate </w:t>
      </w:r>
      <w:r w:rsidRPr="00E911F4">
        <w:rPr>
          <w:rFonts w:ascii="Times New Roman" w:eastAsia="宋体" w:hAnsi="Times New Roman" w:cs="Times New Roman"/>
          <w:kern w:val="0"/>
          <w:sz w:val="24"/>
          <w:szCs w:val="24"/>
        </w:rPr>
        <w:t>partial signature</w:t>
      </w:r>
      <w:r>
        <w:rPr>
          <w:rFonts w:ascii="Times New Roman" w:eastAsia="宋体" w:hAnsi="Times New Roman" w:cs="Times New Roman"/>
          <w:kern w:val="0"/>
          <w:sz w:val="24"/>
          <w:szCs w:val="24"/>
        </w:rPr>
        <w:t xml:space="preserve"> to vote for the block. They will broadcast their signature shares to other nodes. Once collecting a sufficient number of partial signature shares, nodes can recover a full signature and broadcast it to other nodes. </w:t>
      </w:r>
      <w:r w:rsidR="0093342F">
        <w:rPr>
          <w:rFonts w:ascii="Times New Roman" w:eastAsia="宋体" w:hAnsi="Times New Roman" w:cs="Times New Roman"/>
          <w:kern w:val="0"/>
          <w:sz w:val="24"/>
          <w:szCs w:val="24"/>
        </w:rPr>
        <w:t>A</w:t>
      </w:r>
      <w:r w:rsidR="007E1FDB">
        <w:rPr>
          <w:rFonts w:ascii="Times New Roman" w:eastAsia="宋体" w:hAnsi="Times New Roman" w:cs="Times New Roman"/>
          <w:kern w:val="0"/>
          <w:sz w:val="24"/>
          <w:szCs w:val="24"/>
        </w:rPr>
        <w:t xml:space="preserve">ll other </w:t>
      </w:r>
      <w:r w:rsidR="0019370D">
        <w:rPr>
          <w:rFonts w:ascii="Times New Roman" w:eastAsia="宋体" w:hAnsi="Times New Roman" w:cs="Times New Roman"/>
          <w:kern w:val="0"/>
          <w:sz w:val="24"/>
          <w:szCs w:val="24"/>
        </w:rPr>
        <w:t>nodes can receive the full signature with a constant probabilit</w:t>
      </w:r>
      <w:r w:rsidR="00F216FF">
        <w:rPr>
          <w:rFonts w:ascii="Times New Roman" w:eastAsia="宋体" w:hAnsi="Times New Roman" w:cs="Times New Roman"/>
          <w:kern w:val="0"/>
          <w:sz w:val="24"/>
          <w:szCs w:val="24"/>
        </w:rPr>
        <w:t xml:space="preserve">y, </w:t>
      </w:r>
      <w:r w:rsidR="0093342F">
        <w:rPr>
          <w:rFonts w:ascii="Times New Roman" w:eastAsia="宋体" w:hAnsi="Times New Roman" w:cs="Times New Roman"/>
          <w:kern w:val="0"/>
          <w:sz w:val="24"/>
          <w:szCs w:val="24"/>
        </w:rPr>
        <w:t>which means that the block is finalized</w:t>
      </w:r>
      <w:r w:rsidR="0019370D">
        <w:rPr>
          <w:rFonts w:ascii="Times New Roman" w:eastAsia="宋体" w:hAnsi="Times New Roman" w:cs="Times New Roman"/>
          <w:kern w:val="0"/>
          <w:sz w:val="24"/>
          <w:szCs w:val="24"/>
        </w:rPr>
        <w:t xml:space="preserve">. Thus, </w:t>
      </w:r>
      <w:r>
        <w:rPr>
          <w:rFonts w:ascii="Times New Roman" w:eastAsia="宋体" w:hAnsi="Times New Roman" w:cs="Times New Roman"/>
          <w:kern w:val="0"/>
          <w:sz w:val="24"/>
          <w:szCs w:val="24"/>
        </w:rPr>
        <w:t xml:space="preserve">nodes start </w:t>
      </w:r>
      <w:r w:rsidR="0019370D">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new consensus round by generating or receiving the full signature, which is the randomness of the </w:t>
      </w:r>
      <w:r>
        <w:rPr>
          <w:rFonts w:ascii="Times New Roman" w:eastAsia="宋体" w:hAnsi="Times New Roman" w:cs="Times New Roman" w:hint="eastAsia"/>
          <w:kern w:val="0"/>
          <w:sz w:val="24"/>
          <w:szCs w:val="24"/>
        </w:rPr>
        <w:t>next</w:t>
      </w:r>
      <w:r>
        <w:rPr>
          <w:rFonts w:ascii="Times New Roman" w:eastAsia="宋体" w:hAnsi="Times New Roman" w:cs="Times New Roman"/>
          <w:kern w:val="0"/>
          <w:sz w:val="24"/>
          <w:szCs w:val="24"/>
        </w:rPr>
        <w:t xml:space="preserve"> consensus round.</w:t>
      </w:r>
    </w:p>
    <w:p w14:paraId="2AE20212" w14:textId="060D94EB" w:rsidR="00CB108E" w:rsidRDefault="00DA1B47" w:rsidP="00673B7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if the number of </w:t>
      </w:r>
      <w:r w:rsidR="00541C6A">
        <w:rPr>
          <w:rFonts w:ascii="Times New Roman" w:eastAsia="宋体" w:hAnsi="Times New Roman" w:cs="Times New Roman"/>
          <w:kern w:val="0"/>
          <w:sz w:val="24"/>
          <w:szCs w:val="24"/>
        </w:rPr>
        <w:t>malicious</w:t>
      </w:r>
      <w:r>
        <w:rPr>
          <w:rFonts w:ascii="Times New Roman" w:eastAsia="宋体" w:hAnsi="Times New Roman" w:cs="Times New Roman"/>
          <w:kern w:val="0"/>
          <w:sz w:val="24"/>
          <w:szCs w:val="24"/>
        </w:rPr>
        <w:t xml:space="preserve">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nodes can </w:t>
      </w:r>
      <w:r>
        <w:rPr>
          <w:rFonts w:ascii="Times New Roman" w:eastAsia="宋体" w:hAnsi="Times New Roman" w:cs="Times New Roman"/>
          <w:kern w:val="0"/>
          <w:sz w:val="24"/>
          <w:szCs w:val="24"/>
        </w:rPr>
        <w:lastRenderedPageBreak/>
        <w:t>commit a block and generate the following round randomness</w:t>
      </w:r>
      <w:r w:rsidR="00CC1620">
        <w:rPr>
          <w:rFonts w:ascii="Times New Roman" w:eastAsia="宋体" w:hAnsi="Times New Roman" w:cs="Times New Roman"/>
          <w:kern w:val="0"/>
          <w:sz w:val="24"/>
          <w:szCs w:val="24"/>
        </w:rPr>
        <w:t xml:space="preserve"> with a constant probability</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6478F99B" w14:textId="69349AAA" w:rsidR="00BE17F2" w:rsidRDefault="00BE17F2" w:rsidP="00F05C9C">
      <w:pPr>
        <w:pStyle w:val="2"/>
        <w:rPr>
          <w:rFonts w:ascii="Times New Roman" w:eastAsia="宋体" w:hAnsi="Times New Roman" w:cs="Times New Roman"/>
          <w:kern w:val="0"/>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F05C9C">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 </w:t>
      </w:r>
      <w:r w:rsidR="007235B5">
        <w:rPr>
          <w:rFonts w:ascii="Times New Roman" w:eastAsia="黑体" w:hAnsi="Times New Roman" w:cs="Times New Roman"/>
          <w:sz w:val="24"/>
          <w:szCs w:val="24"/>
        </w:rPr>
        <w:t xml:space="preserve">Attack Resistance </w:t>
      </w:r>
      <w:r w:rsidR="00CB108E">
        <w:rPr>
          <w:rFonts w:ascii="Times New Roman" w:eastAsia="黑体" w:hAnsi="Times New Roman" w:cs="Times New Roman"/>
          <w:sz w:val="24"/>
          <w:szCs w:val="24"/>
        </w:rPr>
        <w:t>Discussion</w:t>
      </w:r>
    </w:p>
    <w:p w14:paraId="77503C4F" w14:textId="4F4AE419" w:rsidR="00CE36D1" w:rsidRDefault="00CE36D1" w:rsidP="00BE17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 Sybil Attack</w:t>
      </w:r>
    </w:p>
    <w:p w14:paraId="100C94C4" w14:textId="101E5930" w:rsidR="00BE17F2" w:rsidRPr="000903D7" w:rsidRDefault="00BE17F2" w:rsidP="00BE17F2">
      <w:pPr>
        <w:spacing w:afterLines="50" w:after="156"/>
        <w:ind w:firstLineChars="200" w:firstLine="48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32773F">
        <w:rPr>
          <w:rFonts w:ascii="Times New Roman" w:eastAsia="宋体" w:hAnsi="Times New Roman" w:cs="Times New Roman"/>
          <w:kern w:val="0"/>
          <w:sz w:val="24"/>
          <w:szCs w:val="24"/>
        </w:rPr>
        <w:t xml:space="preserve">utilizing stability as weight </w:t>
      </w:r>
      <w:r>
        <w:rPr>
          <w:rFonts w:ascii="Times New Roman" w:eastAsia="宋体" w:hAnsi="Times New Roman" w:cs="Times New Roman"/>
          <w:kern w:val="0"/>
          <w:sz w:val="24"/>
          <w:szCs w:val="24"/>
        </w:rPr>
        <w:t xml:space="preserve">can prevent adversary from launching Sybil attack to benefit from block proposer election stage. Adversary launches Sybil attacks by generating pseudonyms. However,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will not increase due to increase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number of pseudonyms.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elected probability of a node is proportional to its stability. 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stability of an adversary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A</m:t>
                </m:r>
              </m:sub>
            </m:sSub>
          </m:num>
          <m:den>
            <m:r>
              <w:rPr>
                <w:rFonts w:ascii="Cambria Math" w:eastAsia="宋体" w:hAnsi="Cambria Math" w:cs="Times New Roman"/>
                <w:kern w:val="0"/>
                <w:sz w:val="24"/>
                <w:szCs w:val="24"/>
              </w:rPr>
              <m:t>K</m:t>
            </m:r>
          </m:den>
        </m:f>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total stability of </w:t>
      </w:r>
      <w:r w:rsidR="008C11CC">
        <w:rPr>
          <w:rFonts w:ascii="Times New Roman" w:eastAsia="宋体" w:hAnsi="Times New Roman" w:cs="Times New Roman" w:hint="eastAsia"/>
          <w:kern w:val="0"/>
          <w:sz w:val="24"/>
          <w:szCs w:val="24"/>
        </w:rPr>
        <w:t xml:space="preserve">the </w:t>
      </w:r>
      <w:r>
        <w:rPr>
          <w:rFonts w:ascii="Times New Roman" w:eastAsia="宋体" w:hAnsi="Times New Roman" w:cs="Times New Roman"/>
          <w:kern w:val="0"/>
          <w:sz w:val="24"/>
          <w:szCs w:val="24"/>
        </w:rPr>
        <w:t xml:space="preserve">system is </w:t>
      </w:r>
      <m:oMath>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If adversary generates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whose </w:t>
      </w:r>
      <w:r w:rsidR="008E1B21">
        <w:rPr>
          <w:rFonts w:ascii="Times New Roman" w:eastAsia="宋体" w:hAnsi="Times New Roman" w:cs="Times New Roman"/>
          <w:kern w:val="0"/>
          <w:sz w:val="24"/>
          <w:szCs w:val="24"/>
        </w:rPr>
        <w:t>stability</w:t>
      </w:r>
      <w:r w:rsidR="00C23CC7">
        <w:rPr>
          <w:rFonts w:ascii="Times New Roman" w:eastAsia="宋体" w:hAnsi="Times New Roman" w:cs="Times New Roman"/>
          <w:kern w:val="0"/>
          <w:sz w:val="24"/>
          <w:szCs w:val="24"/>
        </w:rPr>
        <w:t xml:space="preserve"> are</w:t>
      </w:r>
      <w:r>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r>
          <w:rPr>
            <w:rFonts w:ascii="Cambria Math" w:eastAsia="宋体" w:hAnsi="Cambria Math" w:cs="Times New Roman"/>
            <w:kern w:val="0"/>
            <w:sz w:val="24"/>
            <w:szCs w:val="24"/>
          </w:rPr>
          <m:t>= 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r>
          <w:rPr>
            <w:rFonts w:ascii="Cambria Math" w:eastAsia="宋体" w:hAnsi="Cambria Math" w:cs="Times New Roman"/>
            <w:kern w:val="0"/>
            <w:sz w:val="24"/>
            <w:szCs w:val="24"/>
          </w:rPr>
          <m:t>(k=1, ⋯, m)</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sum of elected probability of </w:t>
      </w:r>
      <w:r w:rsidR="008C11CC">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pseudonyms is </w:t>
      </w:r>
    </w:p>
    <w:p w14:paraId="5805DB98" w14:textId="19310662" w:rsidR="00262951" w:rsidRPr="00262951" w:rsidRDefault="00A769FE" w:rsidP="00262951">
      <w:pPr>
        <w:spacing w:afterLines="50" w:after="156"/>
        <w:ind w:firstLineChars="200" w:firstLine="480"/>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k=1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nary>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a</m:t>
                      </m:r>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i/>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T</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+b</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f>
                            <m:fPr>
                              <m:ctrlPr>
                                <w:rPr>
                                  <w:rFonts w:ascii="Cambria Math" w:eastAsia="宋体" w:hAnsi="Cambria Math" w:cs="Times New Roman"/>
                                  <w:kern w:val="0"/>
                                  <w:sz w:val="24"/>
                                  <w:szCs w:val="24"/>
                                </w:rPr>
                              </m:ctrlPr>
                            </m:fPr>
                            <m:num>
                              <m:sSubSup>
                                <m:sSubSupPr>
                                  <m:ctrlPr>
                                    <w:rPr>
                                      <w:rFonts w:ascii="Cambria Math" w:eastAsia="宋体" w:hAnsi="Cambria Math" w:cs="Times New Roman"/>
                                      <w:i/>
                                      <w:iCs/>
                                      <w:kern w:val="0"/>
                                      <w:sz w:val="24"/>
                                      <w:szCs w:val="24"/>
                                    </w:rPr>
                                  </m:ctrlPr>
                                </m:sSubSupPr>
                                <m:e>
                                  <m:r>
                                    <w:rPr>
                                      <w:rFonts w:ascii="Cambria Math" w:eastAsia="宋体" w:hAnsi="Cambria Math" w:cs="Times New Roman"/>
                                      <w:kern w:val="0"/>
                                      <w:sz w:val="24"/>
                                      <w:szCs w:val="24"/>
                                    </w:rPr>
                                    <m:t>N</m:t>
                                  </m:r>
                                  <m:ctrlPr>
                                    <w:rPr>
                                      <w:rFonts w:ascii="Cambria Math" w:eastAsia="宋体" w:hAnsi="Cambria Math" w:cs="Times New Roman"/>
                                      <w:i/>
                                      <w:kern w:val="0"/>
                                      <w:sz w:val="24"/>
                                      <w:szCs w:val="24"/>
                                    </w:rPr>
                                  </m:ctrlPr>
                                </m:e>
                                <m:sub>
                                  <m:r>
                                    <w:rPr>
                                      <w:rFonts w:ascii="Cambria Math" w:eastAsia="宋体" w:hAnsi="Cambria Math" w:cs="Times New Roman"/>
                                      <w:kern w:val="0"/>
                                      <w:sz w:val="24"/>
                                      <w:szCs w:val="24"/>
                                    </w:rPr>
                                    <m:t>A</m:t>
                                  </m:r>
                                  <m:ctrlPr>
                                    <w:rPr>
                                      <w:rFonts w:ascii="Cambria Math" w:eastAsia="宋体" w:hAnsi="Cambria Math" w:cs="Times New Roman"/>
                                      <w:i/>
                                      <w:kern w:val="0"/>
                                      <w:sz w:val="24"/>
                                      <w:szCs w:val="24"/>
                                    </w:rPr>
                                  </m:ctrlPr>
                                </m:sub>
                                <m:sup>
                                  <m:r>
                                    <w:rPr>
                                      <w:rFonts w:ascii="Cambria Math" w:eastAsia="宋体" w:hAnsi="Cambria Math" w:cs="Times New Roman"/>
                                      <w:kern w:val="0"/>
                                      <w:sz w:val="24"/>
                                      <w:szCs w:val="24"/>
                                    </w:rPr>
                                    <m:t>k</m:t>
                                  </m:r>
                                </m:sup>
                              </m:sSubSup>
                            </m:num>
                            <m:den>
                              <m:r>
                                <w:rPr>
                                  <w:rFonts w:ascii="Cambria Math" w:eastAsia="宋体" w:hAnsi="Cambria Math" w:cs="Times New Roman"/>
                                  <w:kern w:val="0"/>
                                  <w:sz w:val="24"/>
                                  <w:szCs w:val="24"/>
                                </w:rPr>
                                <m:t>K</m:t>
                              </m:r>
                            </m:den>
                          </m:f>
                        </m:e>
                      </m:nary>
                    </m:e>
                  </m:nary>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A</m:t>
                      </m:r>
                    </m:sub>
                  </m:sSub>
                </m:num>
                <m:den>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e>
          </m:eqArr>
        </m:oMath>
      </m:oMathPara>
    </w:p>
    <w:p w14:paraId="2FEDF1D7" w14:textId="127D6228" w:rsidR="00CB108E" w:rsidRDefault="00BE17F2" w:rsidP="00F05C9C">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which </w:t>
      </w:r>
      <w:r w:rsidRPr="002526EE">
        <w:rPr>
          <w:rFonts w:ascii="Times New Roman" w:eastAsia="宋体" w:hAnsi="Times New Roman" w:cs="Times New Roman"/>
          <w:kern w:val="0"/>
          <w:sz w:val="24"/>
          <w:szCs w:val="24"/>
        </w:rPr>
        <w:t xml:space="preserve">indicates that generating multiple </w:t>
      </w:r>
      <w:r>
        <w:rPr>
          <w:rFonts w:ascii="Times New Roman" w:eastAsia="宋体" w:hAnsi="Times New Roman" w:cs="Times New Roman"/>
          <w:kern w:val="0"/>
          <w:sz w:val="24"/>
          <w:szCs w:val="24"/>
        </w:rPr>
        <w:t xml:space="preserve">pseudonyms will not increase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elected probability. As a result, our protocol can resistant Sybil attack in block proposer election.</w:t>
      </w:r>
    </w:p>
    <w:p w14:paraId="6F2B414A" w14:textId="4E75BD49" w:rsidR="00CE36D1" w:rsidRPr="00CE36D1" w:rsidRDefault="00CE36D1" w:rsidP="00CE36D1">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1) </w:t>
      </w:r>
      <w:r>
        <w:rPr>
          <w:rFonts w:ascii="Times New Roman" w:eastAsia="宋体" w:hAnsi="Times New Roman" w:cs="Times New Roman"/>
          <w:kern w:val="0"/>
          <w:sz w:val="24"/>
          <w:szCs w:val="24"/>
        </w:rPr>
        <w:t>Jamming</w:t>
      </w:r>
      <w:r>
        <w:rPr>
          <w:rFonts w:ascii="Times New Roman" w:eastAsia="宋体" w:hAnsi="Times New Roman" w:cs="Times New Roman"/>
          <w:kern w:val="0"/>
          <w:sz w:val="24"/>
          <w:szCs w:val="24"/>
        </w:rPr>
        <w:t xml:space="preserve"> Attack</w:t>
      </w:r>
    </w:p>
    <w:p w14:paraId="10E0F6EB" w14:textId="5DF45242" w:rsidR="00BE17F2" w:rsidRDefault="00404D4E" w:rsidP="00D91C5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shown</w:t>
      </w:r>
      <w:r>
        <w:rPr>
          <w:rFonts w:ascii="Times New Roman" w:eastAsia="宋体" w:hAnsi="Times New Roman" w:cs="Times New Roman"/>
          <w:kern w:val="0"/>
          <w:sz w:val="24"/>
          <w:szCs w:val="24"/>
        </w:rPr>
        <w:t xml:space="preserve"> in Algorithm 2, </w:t>
      </w:r>
      <w:proofErr w:type="spellStart"/>
      <w:r w:rsidR="00BE17F2">
        <w:rPr>
          <w:rFonts w:ascii="Times New Roman" w:eastAsia="宋体" w:hAnsi="Times New Roman" w:cs="Times New Roman"/>
          <w:kern w:val="0"/>
          <w:sz w:val="24"/>
          <w:szCs w:val="24"/>
        </w:rPr>
        <w:t>SWIB</w:t>
      </w:r>
      <w:proofErr w:type="spellEnd"/>
      <w:r w:rsidR="00831F2E">
        <w:rPr>
          <w:rFonts w:ascii="Times New Roman" w:eastAsia="宋体" w:hAnsi="Times New Roman" w:cs="Times New Roman"/>
          <w:kern w:val="0"/>
          <w:sz w:val="24"/>
          <w:szCs w:val="24"/>
        </w:rPr>
        <w:t xml:space="preserve"> </w:t>
      </w:r>
      <w:r w:rsidR="00357068">
        <w:rPr>
          <w:rFonts w:ascii="Times New Roman" w:eastAsia="宋体" w:hAnsi="Times New Roman" w:cs="Times New Roman"/>
          <w:kern w:val="0"/>
          <w:sz w:val="24"/>
          <w:szCs w:val="24"/>
        </w:rPr>
        <w:t>resist</w:t>
      </w:r>
      <w:r w:rsidR="00411AF6">
        <w:rPr>
          <w:rFonts w:ascii="Times New Roman" w:eastAsia="宋体" w:hAnsi="Times New Roman" w:cs="Times New Roman"/>
          <w:kern w:val="0"/>
          <w:sz w:val="24"/>
          <w:szCs w:val="24"/>
        </w:rPr>
        <w:t>s</w:t>
      </w:r>
      <w:r w:rsidR="00BE17F2">
        <w:rPr>
          <w:rFonts w:ascii="Times New Roman" w:eastAsia="宋体" w:hAnsi="Times New Roman" w:cs="Times New Roman"/>
          <w:kern w:val="0"/>
          <w:sz w:val="24"/>
          <w:szCs w:val="24"/>
        </w:rPr>
        <w:t xml:space="preserve"> jamming attack</w:t>
      </w:r>
      <w:r w:rsidR="00411AF6">
        <w:rPr>
          <w:rFonts w:ascii="Times New Roman" w:eastAsia="宋体" w:hAnsi="Times New Roman" w:cs="Times New Roman"/>
          <w:kern w:val="0"/>
          <w:sz w:val="24"/>
          <w:szCs w:val="24"/>
        </w:rPr>
        <w:t xml:space="preserve"> by reducing channel contention</w:t>
      </w:r>
      <w:r w:rsidR="00F2277D">
        <w:rPr>
          <w:rFonts w:ascii="Times New Roman" w:eastAsia="宋体" w:hAnsi="Times New Roman" w:cs="Times New Roman"/>
          <w:kern w:val="0"/>
          <w:sz w:val="24"/>
          <w:szCs w:val="24"/>
        </w:rPr>
        <w:t xml:space="preserve"> and adjusting </w:t>
      </w:r>
      <w:r w:rsidR="00462523">
        <w:rPr>
          <w:rFonts w:ascii="Times New Roman" w:eastAsia="宋体" w:hAnsi="Times New Roman" w:cs="Times New Roman"/>
          <w:kern w:val="0"/>
          <w:sz w:val="24"/>
          <w:szCs w:val="24"/>
        </w:rPr>
        <w:t>timeout duration</w:t>
      </w:r>
      <w:r w:rsidR="00411AF6">
        <w:rPr>
          <w:rFonts w:ascii="Times New Roman" w:eastAsia="宋体" w:hAnsi="Times New Roman" w:cs="Times New Roman"/>
          <w:kern w:val="0"/>
          <w:sz w:val="24"/>
          <w:szCs w:val="24"/>
        </w:rPr>
        <w:t>.</w:t>
      </w:r>
      <w:r w:rsidR="00BE17F2">
        <w:rPr>
          <w:rFonts w:ascii="Times New Roman" w:eastAsia="宋体" w:hAnsi="Times New Roman" w:cs="Times New Roman"/>
          <w:kern w:val="0"/>
          <w:sz w:val="24"/>
          <w:szCs w:val="24"/>
        </w:rPr>
        <w:t xml:space="preserve"> </w:t>
      </w:r>
      <w:r w:rsidR="00191ED3">
        <w:rPr>
          <w:rFonts w:ascii="Times New Roman" w:eastAsia="宋体" w:hAnsi="Times New Roman" w:cs="Times New Roman"/>
          <w:kern w:val="0"/>
          <w:sz w:val="24"/>
          <w:szCs w:val="24"/>
        </w:rPr>
        <w:t>E</w:t>
      </w:r>
      <w:r w:rsidR="00BE17F2">
        <w:rPr>
          <w:rFonts w:ascii="Times New Roman" w:eastAsia="宋体" w:hAnsi="Times New Roman" w:cs="Times New Roman"/>
          <w:kern w:val="0"/>
          <w:sz w:val="24"/>
          <w:szCs w:val="24"/>
        </w:rPr>
        <w:t xml:space="preserve">ach node </w:t>
      </w:r>
      <w:r w:rsidR="00191ED3">
        <w:rPr>
          <w:rFonts w:ascii="Times New Roman" w:eastAsia="宋体" w:hAnsi="Times New Roman" w:cs="Times New Roman"/>
          <w:kern w:val="0"/>
          <w:sz w:val="24"/>
          <w:szCs w:val="24"/>
        </w:rPr>
        <w:t>adjusts</w:t>
      </w:r>
      <w:r w:rsidR="00285C36">
        <w:rPr>
          <w:rFonts w:ascii="Times New Roman" w:eastAsia="宋体" w:hAnsi="Times New Roman" w:cs="Times New Roman"/>
          <w:kern w:val="0"/>
          <w:sz w:val="24"/>
          <w:szCs w:val="24"/>
        </w:rPr>
        <w:t xml:space="preserve"> channel </w:t>
      </w:r>
      <w:r w:rsidR="00A2272C">
        <w:rPr>
          <w:rFonts w:ascii="Times New Roman" w:eastAsia="宋体" w:hAnsi="Times New Roman" w:cs="Times New Roman"/>
          <w:kern w:val="0"/>
          <w:sz w:val="24"/>
          <w:szCs w:val="24"/>
        </w:rPr>
        <w:t>compete</w:t>
      </w:r>
      <w:r w:rsidR="00285C36">
        <w:rPr>
          <w:rFonts w:ascii="Times New Roman" w:eastAsia="宋体" w:hAnsi="Times New Roman" w:cs="Times New Roman"/>
          <w:kern w:val="0"/>
          <w:sz w:val="24"/>
          <w:szCs w:val="24"/>
        </w:rPr>
        <w:t xml:space="preserve"> probability and </w:t>
      </w:r>
      <w:r w:rsidR="00BE17F2">
        <w:rPr>
          <w:rFonts w:ascii="Times New Roman" w:eastAsia="宋体" w:hAnsi="Times New Roman" w:cs="Times New Roman"/>
          <w:kern w:val="0"/>
          <w:sz w:val="24"/>
          <w:szCs w:val="24"/>
        </w:rPr>
        <w:t xml:space="preserve">an estimate of adversary time window </w:t>
      </w:r>
      <w:r w:rsidR="00A2272C">
        <w:rPr>
          <w:rFonts w:ascii="Times New Roman" w:eastAsia="宋体" w:hAnsi="Times New Roman" w:cs="Times New Roman"/>
          <w:kern w:val="0"/>
          <w:sz w:val="24"/>
          <w:szCs w:val="24"/>
        </w:rPr>
        <w:t>via</w:t>
      </w:r>
      <w:r w:rsidR="00BE17F2">
        <w:rPr>
          <w:rFonts w:ascii="Times New Roman" w:eastAsia="宋体" w:hAnsi="Times New Roman" w:cs="Times New Roman"/>
          <w:kern w:val="0"/>
          <w:sz w:val="24"/>
          <w:szCs w:val="24"/>
        </w:rPr>
        <w:t xml:space="preserve"> sensing wireless channel</w:t>
      </w:r>
      <w:r w:rsidR="00411AF6">
        <w:rPr>
          <w:rFonts w:ascii="Times New Roman" w:eastAsia="宋体" w:hAnsi="Times New Roman" w:cs="Times New Roman"/>
          <w:kern w:val="0"/>
          <w:sz w:val="24"/>
          <w:szCs w:val="24"/>
        </w:rPr>
        <w:t xml:space="preserve"> situation</w:t>
      </w:r>
      <w:r w:rsidR="00BE17F2">
        <w:rPr>
          <w:rFonts w:ascii="Times New Roman" w:eastAsia="宋体" w:hAnsi="Times New Roman" w:cs="Times New Roman"/>
          <w:kern w:val="0"/>
          <w:sz w:val="24"/>
          <w:szCs w:val="24"/>
        </w:rPr>
        <w:t xml:space="preserve">. </w:t>
      </w:r>
      <w:r w:rsidR="00DB4FD3">
        <w:rPr>
          <w:rFonts w:ascii="Times New Roman" w:eastAsia="宋体" w:hAnsi="Times New Roman" w:cs="Times New Roman"/>
          <w:kern w:val="0"/>
          <w:sz w:val="24"/>
          <w:szCs w:val="24"/>
        </w:rPr>
        <w:t>C</w:t>
      </w:r>
      <w:r w:rsidR="00285C36">
        <w:rPr>
          <w:rFonts w:ascii="Times New Roman" w:eastAsia="宋体" w:hAnsi="Times New Roman" w:cs="Times New Roman"/>
          <w:kern w:val="0"/>
          <w:sz w:val="24"/>
          <w:szCs w:val="24"/>
        </w:rPr>
        <w:t>hannel contention will be reduced</w:t>
      </w:r>
      <w:r w:rsidR="00DB4FD3">
        <w:rPr>
          <w:rFonts w:ascii="Times New Roman" w:eastAsia="宋体" w:hAnsi="Times New Roman" w:cs="Times New Roman"/>
          <w:kern w:val="0"/>
          <w:sz w:val="24"/>
          <w:szCs w:val="24"/>
        </w:rPr>
        <w:t xml:space="preserve"> when </w:t>
      </w:r>
      <w:r w:rsidR="008C11CC">
        <w:rPr>
          <w:rFonts w:ascii="Times New Roman" w:eastAsia="宋体" w:hAnsi="Times New Roman" w:cs="Times New Roman"/>
          <w:kern w:val="0"/>
          <w:sz w:val="24"/>
          <w:szCs w:val="24"/>
        </w:rPr>
        <w:t xml:space="preserve">the </w:t>
      </w:r>
      <w:r w:rsidR="00DB4FD3">
        <w:rPr>
          <w:rFonts w:ascii="Times New Roman" w:eastAsia="宋体" w:hAnsi="Times New Roman" w:cs="Times New Roman"/>
          <w:kern w:val="0"/>
          <w:sz w:val="24"/>
          <w:szCs w:val="24"/>
        </w:rPr>
        <w:t>channel compete probabilities of nodes decrease.</w:t>
      </w:r>
      <w:r w:rsidR="00285C36">
        <w:rPr>
          <w:rFonts w:ascii="Times New Roman" w:eastAsia="宋体" w:hAnsi="Times New Roman" w:cs="Times New Roman"/>
          <w:kern w:val="0"/>
          <w:sz w:val="24"/>
          <w:szCs w:val="24"/>
        </w:rPr>
        <w:t xml:space="preserve"> </w:t>
      </w:r>
      <w:r w:rsidR="00D91C53">
        <w:rPr>
          <w:rFonts w:ascii="Times New Roman" w:eastAsia="宋体" w:hAnsi="Times New Roman" w:cs="Times New Roman"/>
          <w:kern w:val="0"/>
          <w:sz w:val="24"/>
          <w:szCs w:val="24"/>
        </w:rPr>
        <w:t xml:space="preserve">According to channel situation, blockchain system should adjust </w:t>
      </w:r>
      <w:r w:rsidR="00F2277D">
        <w:rPr>
          <w:rFonts w:ascii="Times New Roman" w:eastAsia="宋体" w:hAnsi="Times New Roman" w:cs="Times New Roman"/>
          <w:kern w:val="0"/>
          <w:sz w:val="24"/>
          <w:szCs w:val="24"/>
        </w:rPr>
        <w:t xml:space="preserve">timeout duration to ensure </w:t>
      </w:r>
      <w:r w:rsidR="00D91C53">
        <w:rPr>
          <w:rFonts w:ascii="Times New Roman" w:eastAsia="宋体" w:hAnsi="Times New Roman" w:cs="Times New Roman"/>
          <w:kern w:val="0"/>
          <w:sz w:val="24"/>
          <w:szCs w:val="24"/>
        </w:rPr>
        <w:t xml:space="preserve">the recovery of </w:t>
      </w:r>
      <w:r w:rsidR="00F2277D">
        <w:rPr>
          <w:rFonts w:ascii="Times New Roman" w:eastAsia="宋体" w:hAnsi="Times New Roman" w:cs="Times New Roman"/>
          <w:kern w:val="0"/>
          <w:sz w:val="24"/>
          <w:szCs w:val="24"/>
        </w:rPr>
        <w:t>full signature with a constant probability under jamming attack.</w:t>
      </w:r>
    </w:p>
    <w:p w14:paraId="4A54865F" w14:textId="452235BD" w:rsidR="00D142A0" w:rsidRDefault="00D142A0" w:rsidP="00D142A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Utilizing an estimate of adversary time window can compute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to</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ensure block finalization. We assume that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w:t>
      </w:r>
      <w:r w:rsidRPr="001C456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bounded, i.e.,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Blockchain system requires to adjust timeout duration when adversary launches jamming attack. Thus, we can obtain</w:t>
      </w:r>
      <w:r w:rsidR="0097737C">
        <w:rPr>
          <w:rFonts w:ascii="Times New Roman" w:eastAsia="宋体" w:hAnsi="Times New Roman" w:cs="Times New Roman"/>
          <w:kern w:val="0"/>
          <w:sz w:val="24"/>
          <w:szCs w:val="24"/>
        </w:rPr>
        <w:t xml:space="preserve"> the following proposition</w:t>
      </w:r>
    </w:p>
    <w:p w14:paraId="27B3BCA3" w14:textId="45AAADB6" w:rsidR="00D142A0"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BE3D43">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sidRPr="00071F38">
        <w:rPr>
          <w:rFonts w:ascii="Times New Roman" w:eastAsia="宋体" w:hAnsi="Times New Roman" w:cs="Times New Roman"/>
          <w:kern w:val="0"/>
          <w:sz w:val="24"/>
          <w:szCs w:val="24"/>
        </w:rPr>
        <w:t>number of time slots</w:t>
      </w:r>
      <w:r>
        <w:rPr>
          <w:rFonts w:ascii="Times New Roman" w:eastAsia="宋体" w:hAnsi="Times New Roman" w:cs="Times New Roman"/>
          <w:kern w:val="0"/>
          <w:sz w:val="24"/>
          <w:szCs w:val="24"/>
        </w:rPr>
        <w:t xml:space="preserve"> for each completed consensus round.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requires at least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oMath>
      <w:r>
        <w:rPr>
          <w:rFonts w:ascii="Times New Roman" w:eastAsia="宋体" w:hAnsi="Times New Roman" w:cs="Times New Roman"/>
          <w:kern w:val="0"/>
          <w:sz w:val="24"/>
          <w:szCs w:val="24"/>
        </w:rPr>
        <w:t xml:space="preserve">seconds to 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bounded adversary</w:t>
      </w:r>
      <w:r w:rsidR="00E4799D">
        <w:rPr>
          <w:rFonts w:ascii="Times New Roman" w:eastAsia="宋体" w:hAnsi="Times New Roman" w:cs="Times New Roman"/>
          <w:kern w:val="0"/>
          <w:sz w:val="24"/>
          <w:szCs w:val="24"/>
        </w:rPr>
        <w:t xml:space="preserve"> with a constant probability</w:t>
      </w:r>
      <w:r>
        <w:rPr>
          <w:rFonts w:ascii="Times New Roman" w:eastAsia="宋体" w:hAnsi="Times New Roman" w:cs="Times New Roman"/>
          <w:kern w:val="0"/>
          <w:sz w:val="24"/>
          <w:szCs w:val="24"/>
        </w:rPr>
        <w:t>.</w:t>
      </w:r>
    </w:p>
    <w:p w14:paraId="1DE69661" w14:textId="7EAB1942" w:rsidR="00DA1DBA" w:rsidRDefault="00D142A0" w:rsidP="00D142A0">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required time slot of channel contention,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required time slots of a packet transmission. Assuming that in any</w:t>
      </w:r>
      <w:r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consecutive slots</w:t>
      </w:r>
      <w:r w:rsidRPr="00FF45A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Pr>
          <w:rFonts w:ascii="Times New Roman" w:eastAsia="宋体" w:hAnsi="Times New Roman" w:cs="Times New Roman"/>
          <w:kern w:val="0"/>
          <w:sz w:val="24"/>
          <w:szCs w:val="24"/>
        </w:rPr>
        <w:t xml:space="preserve"> slots</w:t>
      </w:r>
      <w:r w:rsidRPr="00FF45A9">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w:r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Pr="00FF45A9">
        <w:rPr>
          <w:rFonts w:ascii="Times New Roman" w:eastAsia="宋体" w:hAnsi="Times New Roman" w:cs="Times New Roman"/>
          <w:kern w:val="0"/>
          <w:sz w:val="24"/>
          <w:szCs w:val="24"/>
        </w:rPr>
        <w:t xml:space="preserve"> ≤ 1</w:t>
      </w:r>
      <w:r>
        <w:rPr>
          <w:rFonts w:ascii="Times New Roman" w:eastAsia="宋体" w:hAnsi="Times New Roman" w:cs="Times New Roman"/>
          <w:kern w:val="0"/>
          <w:sz w:val="24"/>
          <w:szCs w:val="24"/>
        </w:rPr>
        <w:t>. Thus</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 node can transmit a</w:t>
      </w:r>
      <w:r w:rsidRPr="005329E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packet</w:t>
      </w:r>
      <w:r w:rsidRPr="005329EC">
        <w:rPr>
          <w:rFonts w:ascii="Times New Roman" w:eastAsia="宋体" w:hAnsi="Times New Roman" w:cs="Times New Roman"/>
          <w:kern w:val="0"/>
          <w:sz w:val="24"/>
          <w:szCs w:val="24"/>
        </w:rPr>
        <w:t xml:space="preserve"> successfully after at least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oMath>
      <w:r w:rsidRPr="005329EC">
        <w:rPr>
          <w:rFonts w:ascii="Times New Roman" w:eastAsia="宋体" w:hAnsi="Times New Roman" w:cs="Times New Roman"/>
          <w:kern w:val="0"/>
          <w:sz w:val="24"/>
          <w:szCs w:val="24"/>
        </w:rPr>
        <w:t xml:space="preserve"> time slots</w:t>
      </w:r>
      <w:r>
        <w:rPr>
          <w:rFonts w:ascii="Times New Roman" w:eastAsia="宋体" w:hAnsi="Times New Roman" w:cs="Times New Roman"/>
          <w:kern w:val="0"/>
          <w:sz w:val="24"/>
          <w:szCs w:val="24"/>
        </w:rPr>
        <w:t xml:space="preserve">. </w:t>
      </w:r>
      <w:r w:rsidR="007F6B01">
        <w:rPr>
          <w:rFonts w:ascii="Times New Roman" w:eastAsia="宋体" w:hAnsi="Times New Roman" w:cs="Times New Roman"/>
          <w:kern w:val="0"/>
          <w:sz w:val="24"/>
          <w:szCs w:val="24"/>
        </w:rPr>
        <w:t>C</w:t>
      </w:r>
      <w:r w:rsidR="0047080B">
        <w:rPr>
          <w:rFonts w:ascii="Times New Roman" w:eastAsia="宋体" w:hAnsi="Times New Roman" w:cs="Times New Roman"/>
          <w:kern w:val="0"/>
          <w:sz w:val="24"/>
          <w:szCs w:val="24"/>
        </w:rPr>
        <w:t xml:space="preserve">onsidering </w:t>
      </w:r>
      <w:r w:rsidR="007F6B01">
        <w:rPr>
          <w:rFonts w:ascii="Times New Roman" w:eastAsia="宋体" w:hAnsi="Times New Roman" w:cs="Times New Roman"/>
          <w:kern w:val="0"/>
          <w:sz w:val="24"/>
          <w:szCs w:val="24"/>
        </w:rPr>
        <w:t>jamming attack</w:t>
      </w:r>
      <w:r w:rsidR="0047080B">
        <w:rPr>
          <w:rFonts w:ascii="Times New Roman" w:eastAsia="宋体" w:hAnsi="Times New Roman" w:cs="Times New Roman"/>
          <w:kern w:val="0"/>
          <w:sz w:val="24"/>
          <w:szCs w:val="24"/>
        </w:rPr>
        <w:t>, t</w:t>
      </w:r>
      <w:r w:rsidR="008271E0">
        <w:rPr>
          <w:rFonts w:ascii="Times New Roman" w:eastAsia="宋体" w:hAnsi="Times New Roman" w:cs="Times New Roman"/>
          <w:kern w:val="0"/>
          <w:sz w:val="24"/>
          <w:szCs w:val="24"/>
        </w:rPr>
        <w:t xml:space="preserve">he required </w:t>
      </w:r>
      <w:r w:rsidR="007F6B01">
        <w:rPr>
          <w:rFonts w:ascii="Times New Roman" w:eastAsia="宋体" w:hAnsi="Times New Roman" w:cs="Times New Roman"/>
          <w:kern w:val="0"/>
          <w:sz w:val="24"/>
          <w:szCs w:val="24"/>
        </w:rPr>
        <w:t xml:space="preserve">number of </w:t>
      </w:r>
      <w:r w:rsidR="008271E0">
        <w:rPr>
          <w:rFonts w:ascii="Times New Roman" w:eastAsia="宋体" w:hAnsi="Times New Roman" w:cs="Times New Roman"/>
          <w:kern w:val="0"/>
          <w:sz w:val="24"/>
          <w:szCs w:val="24"/>
        </w:rPr>
        <w:t>time slots of block generation stage is</w:t>
      </w:r>
      <w:r w:rsidR="00DA1DBA">
        <w:rPr>
          <w:rFonts w:ascii="Times New Roman" w:eastAsia="宋体" w:hAnsi="Times New Roman" w:cs="Times New Roman"/>
          <w:kern w:val="0"/>
          <w:sz w:val="24"/>
          <w:szCs w:val="24"/>
        </w:rPr>
        <w:t xml:space="preserve"> calculated as</w:t>
      </w:r>
    </w:p>
    <w:p w14:paraId="224B91C6" w14:textId="0B830CAC" w:rsidR="00DA1DBA" w:rsidRDefault="00A769FE"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r>
                <w:rPr>
                  <w:rFonts w:ascii="Cambria Math" w:eastAsia="宋体" w:hAnsi="Cambria Math" w:cs="Times New Roman" w:hint="eastAsia"/>
                  <w:kern w:val="0"/>
                  <w:sz w:val="24"/>
                  <w:szCs w:val="24"/>
                </w:rPr>
                <m:t>G</m:t>
              </m:r>
              <m:ctrlPr>
                <w:rPr>
                  <w:rFonts w:ascii="Cambria Math" w:eastAsia="宋体" w:hAnsi="Cambria Math" w:cs="Times New Roman" w:hint="eastAsia"/>
                  <w:i/>
                  <w:kern w:val="0"/>
                  <w:sz w:val="24"/>
                  <w:szCs w:val="24"/>
                </w:rPr>
              </m:ctrlP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7C9BD3B0" w14:textId="42FB404D"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verification stage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2F9154F2" w14:textId="77777777" w:rsidR="007F6B01" w:rsidRDefault="00A769FE"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BV</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 N⋅</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oMath>
      </m:oMathPara>
    </w:p>
    <w:p w14:paraId="5E3BD33C" w14:textId="77777777" w:rsidR="007F6B01" w:rsidRDefault="008271E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and the required </w:t>
      </w:r>
      <w:r w:rsidR="007F6B01">
        <w:rPr>
          <w:rFonts w:ascii="Times New Roman" w:eastAsia="宋体" w:hAnsi="Times New Roman" w:cs="Times New Roman"/>
          <w:kern w:val="0"/>
          <w:sz w:val="24"/>
          <w:szCs w:val="24"/>
        </w:rPr>
        <w:t xml:space="preserve">number of </w:t>
      </w:r>
      <w:r>
        <w:rPr>
          <w:rFonts w:ascii="Times New Roman" w:eastAsia="宋体" w:hAnsi="Times New Roman" w:cs="Times New Roman"/>
          <w:kern w:val="0"/>
          <w:sz w:val="24"/>
          <w:szCs w:val="24"/>
        </w:rPr>
        <w:t>time slots of block finalization is</w:t>
      </w:r>
      <w:r w:rsidR="007F6B01">
        <w:rPr>
          <w:rFonts w:ascii="Times New Roman" w:eastAsia="宋体" w:hAnsi="Times New Roman" w:cs="Times New Roman"/>
          <w:kern w:val="0"/>
          <w:sz w:val="24"/>
          <w:szCs w:val="24"/>
        </w:rPr>
        <w:t xml:space="preserve"> calculated as</w:t>
      </w:r>
      <w:r>
        <w:rPr>
          <w:rFonts w:ascii="Times New Roman" w:eastAsia="宋体" w:hAnsi="Times New Roman" w:cs="Times New Roman"/>
          <w:kern w:val="0"/>
          <w:sz w:val="24"/>
          <w:szCs w:val="24"/>
        </w:rPr>
        <w:t xml:space="preserve"> </w:t>
      </w:r>
    </w:p>
    <w:p w14:paraId="62C1B5A9" w14:textId="77777777" w:rsidR="007F6B01" w:rsidRPr="007F6B01" w:rsidRDefault="00A769FE" w:rsidP="00D142A0">
      <w:pPr>
        <w:spacing w:afterLines="50" w:after="156"/>
        <w:rPr>
          <w:rFonts w:ascii="Times New Roman" w:eastAsia="宋体" w:hAnsi="Times New Roman" w:cs="Times New Roman"/>
          <w:kern w:val="0"/>
          <w:sz w:val="24"/>
          <w:szCs w:val="24"/>
        </w:rPr>
      </w:pPr>
      <m:oMathPara>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BF</m:t>
              </m:r>
            </m:sub>
            <m:sup>
              <m:r>
                <w:rPr>
                  <w:rFonts w:ascii="Cambria Math" w:eastAsia="宋体" w:hAnsi="Cambria Math" w:cs="Times New Roman"/>
                  <w:kern w:val="0"/>
                  <w:sz w:val="24"/>
                  <w:szCs w:val="24"/>
                </w:rPr>
                <m:t>J</m:t>
              </m:r>
            </m:sup>
          </m:sSubSup>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x</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oMath>
      </m:oMathPara>
    </w:p>
    <w:p w14:paraId="48901C79" w14:textId="1FEBDA47" w:rsidR="00D142A0" w:rsidRPr="007F6B01" w:rsidRDefault="00D142A0" w:rsidP="00D142A0">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Since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time interval of a slot is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oMath>
      <w:r w:rsidR="007F6B01">
        <w:rPr>
          <w:rFonts w:ascii="Times New Roman" w:eastAsia="宋体" w:hAnsi="Times New Roman" w:cs="Times New Roman" w:hint="eastAsia"/>
          <w:kern w:val="0"/>
          <w:sz w:val="24"/>
          <w:szCs w:val="24"/>
        </w:rPr>
        <w:t>(</w:t>
      </w:r>
      <w:r w:rsidR="007F6B01">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consensus latency under jamming attack should be calculated as</w:t>
      </w:r>
    </w:p>
    <w:p w14:paraId="4B344F3E" w14:textId="28D9E242" w:rsidR="002422BB" w:rsidRPr="00E10DC7" w:rsidRDefault="00A769FE" w:rsidP="00D142A0">
      <w:pPr>
        <w:spacing w:afterLines="50" w:after="156"/>
        <w:rPr>
          <w:rFonts w:ascii="Times New Roman" w:eastAsia="宋体" w:hAnsi="Times New Roman" w:cs="Times New Roman"/>
          <w:kern w:val="0"/>
          <w:sz w:val="24"/>
          <w:szCs w:val="24"/>
        </w:rPr>
      </w:pPr>
      <m:oMathPara>
        <m:oMath>
          <m:eqArr>
            <m:eqArrPr>
              <m:maxDist m:val="1"/>
              <m:ctrlPr>
                <w:rPr>
                  <w:rFonts w:ascii="Cambria Math" w:eastAsia="宋体" w:hAnsi="Cambria Math" w:cs="Times New Roman"/>
                  <w:i/>
                  <w:kern w:val="0"/>
                  <w:sz w:val="24"/>
                  <w:szCs w:val="24"/>
                </w:rPr>
              </m:ctrlPr>
            </m:eqArr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N+1+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comp</m:t>
                              </m:r>
                            </m:sub>
                          </m:sSub>
                        </m:num>
                        <m:den>
                          <m:r>
                            <w:rPr>
                              <w:rFonts w:ascii="Cambria Math" w:eastAsia="宋体" w:hAnsi="Cambria Math" w:cs="Times New Roman"/>
                              <w:kern w:val="0"/>
                              <w:sz w:val="24"/>
                              <w:szCs w:val="24"/>
                            </w:rPr>
                            <m:t>δ</m:t>
                          </m:r>
                        </m:den>
                      </m:f>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Tx</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trans</m:t>
                              </m:r>
                            </m:sub>
                          </m:sSub>
                        </m:num>
                        <m:den>
                          <m:r>
                            <w:rPr>
                              <w:rFonts w:ascii="Cambria Math" w:eastAsia="宋体" w:hAnsi="Cambria Math" w:cs="Times New Roman"/>
                              <w:kern w:val="0"/>
                              <w:sz w:val="24"/>
                              <w:szCs w:val="24"/>
                            </w:rPr>
                            <m:t>δ</m:t>
                          </m:r>
                        </m:den>
                      </m:f>
                    </m:e>
                  </m:d>
                </m:e>
              </m:d>
              <m:r>
                <w:rPr>
                  <w:rFonts w:ascii="Cambria Math" w:eastAsia="宋体" w:hAnsi="Cambria Math" w:cs="Times New Roman"/>
                  <w:kern w:val="0"/>
                  <w:sz w:val="24"/>
                  <w:szCs w:val="24"/>
                </w:rPr>
                <m:t>.#</m:t>
              </m:r>
            </m:e>
          </m:eqArr>
          <m:r>
            <w:rPr>
              <w:rFonts w:ascii="Cambria Math" w:eastAsia="宋体" w:hAnsi="Cambria Math" w:cs="Lucida Sans Unicode"/>
              <w:kern w:val="0"/>
              <w:sz w:val="24"/>
              <w:szCs w:val="24"/>
            </w:rPr>
            <m:t>■</m:t>
          </m:r>
        </m:oMath>
      </m:oMathPara>
    </w:p>
    <w:p w14:paraId="730641B8" w14:textId="1B2ECE51" w:rsidR="003D2199" w:rsidRPr="0041694A" w:rsidRDefault="003D2199" w:rsidP="00CC6007">
      <w:pPr>
        <w:pStyle w:val="1"/>
        <w:numPr>
          <w:ilvl w:val="0"/>
          <w:numId w:val="1"/>
        </w:numPr>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Pr>
          <w:rFonts w:ascii="Times New Roman" w:eastAsia="黑体" w:hAnsi="Times New Roman" w:cs="Times New Roman"/>
          <w:sz w:val="32"/>
          <w:szCs w:val="32"/>
        </w:rPr>
        <w:t>s</w:t>
      </w:r>
    </w:p>
    <w:p w14:paraId="39D6593D" w14:textId="5A507AC4" w:rsidR="00111D76" w:rsidRDefault="004F755D" w:rsidP="001545AC">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section, we numerically evaluate </w:t>
      </w:r>
      <w:r w:rsidR="00267F41">
        <w:rPr>
          <w:rFonts w:ascii="Times New Roman" w:eastAsia="宋体" w:hAnsi="Times New Roman" w:cs="Times New Roman"/>
          <w:kern w:val="0"/>
          <w:sz w:val="24"/>
          <w:szCs w:val="24"/>
        </w:rPr>
        <w:t xml:space="preserve">the impacts of weighs in node stability, the consensus success probability of </w:t>
      </w:r>
      <w:proofErr w:type="spellStart"/>
      <w:r w:rsidR="00267F41">
        <w:rPr>
          <w:rFonts w:ascii="Times New Roman" w:eastAsia="宋体" w:hAnsi="Times New Roman" w:cs="Times New Roman"/>
          <w:kern w:val="0"/>
          <w:sz w:val="24"/>
          <w:szCs w:val="24"/>
        </w:rPr>
        <w:t>SWIB</w:t>
      </w:r>
      <w:proofErr w:type="spellEnd"/>
      <w:r w:rsidR="007F4C23">
        <w:rPr>
          <w:rFonts w:ascii="Times New Roman" w:eastAsia="宋体" w:hAnsi="Times New Roman" w:cs="Times New Roman"/>
          <w:kern w:val="0"/>
          <w:sz w:val="24"/>
          <w:szCs w:val="24"/>
        </w:rPr>
        <w:t>, and</w:t>
      </w:r>
      <w:r w:rsidR="00267F41">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the</w:t>
      </w:r>
      <w:r w:rsidR="00267F41">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performance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7F4C23">
        <w:rPr>
          <w:rFonts w:ascii="Times New Roman" w:eastAsia="宋体" w:hAnsi="Times New Roman" w:cs="Times New Roman"/>
          <w:kern w:val="0"/>
          <w:sz w:val="24"/>
          <w:szCs w:val="24"/>
        </w:rPr>
        <w:t>We evaluate the performance of our protocol in terms of consensus latency and transaction throughput.</w:t>
      </w:r>
    </w:p>
    <w:p w14:paraId="21D56408" w14:textId="52A9049B" w:rsidR="007F4C23" w:rsidRPr="007F4C23" w:rsidRDefault="009071B6" w:rsidP="002C57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simulation, a</w:t>
      </w:r>
      <w:r w:rsidR="00DD36BF">
        <w:rPr>
          <w:rFonts w:ascii="Times New Roman" w:eastAsia="宋体" w:hAnsi="Times New Roman" w:cs="Times New Roman"/>
          <w:kern w:val="0"/>
          <w:sz w:val="24"/>
          <w:szCs w:val="24"/>
        </w:rPr>
        <w:t xml:space="preserve">ll nodes are deployed into a square area with size </w:t>
      </w:r>
      <m:oMath>
        <m:r>
          <m:rPr>
            <m:sty m:val="p"/>
          </m:rPr>
          <w:rPr>
            <w:rFonts w:ascii="Cambria Math" w:eastAsia="宋体" w:hAnsi="Cambria Math" w:cs="Times New Roman"/>
            <w:kern w:val="0"/>
            <w:sz w:val="24"/>
            <w:szCs w:val="24"/>
          </w:rPr>
          <m:t xml:space="preserve">100×100 </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2</m:t>
            </m:r>
          </m:sup>
        </m:sSup>
      </m:oMath>
      <w:r w:rsidR="00DD36BF">
        <w:rPr>
          <w:rFonts w:ascii="Times New Roman" w:eastAsia="宋体" w:hAnsi="Times New Roman" w:cs="Times New Roman"/>
          <w:kern w:val="0"/>
          <w:sz w:val="24"/>
          <w:szCs w:val="24"/>
        </w:rPr>
        <w:t xml:space="preserve"> </w:t>
      </w:r>
      <w:r w:rsidR="00DD36BF">
        <w:rPr>
          <w:rFonts w:ascii="Times New Roman" w:eastAsia="宋体" w:hAnsi="Times New Roman" w:cs="Times New Roman" w:hint="eastAsia"/>
          <w:kern w:val="0"/>
          <w:sz w:val="24"/>
          <w:szCs w:val="24"/>
        </w:rPr>
        <w:t>.</w:t>
      </w:r>
      <w:r w:rsidR="00DD36BF">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DD36BF">
        <w:rPr>
          <w:rFonts w:ascii="Times New Roman" w:eastAsia="宋体" w:hAnsi="Times New Roman" w:cs="Times New Roman"/>
          <w:kern w:val="0"/>
          <w:sz w:val="24"/>
          <w:szCs w:val="24"/>
        </w:rPr>
        <w:t xml:space="preserve">minimum distance between nodes is </w:t>
      </w:r>
      <m:oMath>
        <m:r>
          <m:rPr>
            <m:sty m:val="p"/>
          </m:rPr>
          <w:rPr>
            <w:rFonts w:ascii="Cambria Math" w:eastAsia="宋体" w:hAnsi="Cambria Math" w:cs="Times New Roman"/>
            <w:kern w:val="0"/>
            <w:sz w:val="24"/>
            <w:szCs w:val="24"/>
          </w:rPr>
          <m:t>1</m:t>
        </m:r>
      </m:oMath>
      <w:r w:rsidR="00DD36BF">
        <w:rPr>
          <w:rFonts w:ascii="Times New Roman" w:eastAsia="宋体" w:hAnsi="Times New Roman" w:cs="Times New Roman" w:hint="eastAsia"/>
          <w:kern w:val="0"/>
          <w:sz w:val="24"/>
          <w:szCs w:val="24"/>
        </w:rPr>
        <w:t xml:space="preserve"> </w:t>
      </w:r>
      <w:r w:rsidR="00DD36BF">
        <w:rPr>
          <w:rFonts w:ascii="Times New Roman" w:eastAsia="宋体" w:hAnsi="Times New Roman" w:cs="Times New Roman"/>
          <w:kern w:val="0"/>
          <w:sz w:val="24"/>
          <w:szCs w:val="24"/>
        </w:rPr>
        <w:t>meter.</w:t>
      </w:r>
      <w:r w:rsidR="00DD36BF">
        <w:rPr>
          <w:rFonts w:ascii="Times New Roman" w:eastAsia="宋体" w:hAnsi="Times New Roman" w:cs="Times New Roman" w:hint="eastAsia"/>
          <w:kern w:val="0"/>
          <w:sz w:val="24"/>
          <w:szCs w:val="24"/>
        </w:rPr>
        <w:t xml:space="preserve"> </w:t>
      </w:r>
      <w:r w:rsidR="004F755D">
        <w:rPr>
          <w:rFonts w:ascii="Times New Roman" w:eastAsia="宋体" w:hAnsi="Times New Roman" w:cs="Times New Roman"/>
          <w:kern w:val="0"/>
          <w:sz w:val="24"/>
          <w:szCs w:val="24"/>
        </w:rPr>
        <w:t xml:space="preserve">Taking into account of </w:t>
      </w:r>
      <w:r w:rsidR="00A67DB2">
        <w:rPr>
          <w:rFonts w:ascii="Times New Roman" w:eastAsia="宋体" w:hAnsi="Times New Roman" w:cs="Times New Roman"/>
          <w:kern w:val="0"/>
          <w:sz w:val="24"/>
          <w:szCs w:val="24"/>
        </w:rPr>
        <w:t xml:space="preserve">communication between wireless </w:t>
      </w:r>
      <w:r w:rsidR="001C408D">
        <w:rPr>
          <w:rFonts w:ascii="Times New Roman" w:eastAsia="宋体" w:hAnsi="Times New Roman" w:cs="Times New Roman"/>
          <w:kern w:val="0"/>
          <w:sz w:val="24"/>
          <w:szCs w:val="24"/>
        </w:rPr>
        <w:t>nodes</w:t>
      </w:r>
      <w:r w:rsidR="00A67DB2">
        <w:rPr>
          <w:rFonts w:ascii="Times New Roman" w:eastAsia="宋体" w:hAnsi="Times New Roman" w:cs="Times New Roman"/>
          <w:kern w:val="0"/>
          <w:sz w:val="24"/>
          <w:szCs w:val="24"/>
        </w:rPr>
        <w:t xml:space="preserve">, we fix transmit power for all nodes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m:rPr>
            <m:sty m:val="p"/>
          </m:rPr>
          <w:rPr>
            <w:rFonts w:ascii="Cambria Math" w:eastAsia="宋体" w:hAnsi="Cambria Math" w:cs="Times New Roman"/>
            <w:kern w:val="0"/>
            <w:sz w:val="24"/>
            <w:szCs w:val="24"/>
          </w:rPr>
          <m:t>=100</m:t>
        </m:r>
      </m:oMath>
      <w:r w:rsidR="00A67DB2">
        <w:rPr>
          <w:rFonts w:ascii="Times New Roman" w:eastAsia="宋体" w:hAnsi="Times New Roman" w:cs="Times New Roman" w:hint="eastAsia"/>
          <w:kern w:val="0"/>
          <w:sz w:val="24"/>
          <w:szCs w:val="24"/>
        </w:rPr>
        <w:t>m</w:t>
      </w:r>
      <w:r w:rsidR="00A67DB2">
        <w:rPr>
          <w:rFonts w:ascii="Times New Roman" w:eastAsia="宋体" w:hAnsi="Times New Roman" w:cs="Times New Roman"/>
          <w:kern w:val="0"/>
          <w:sz w:val="24"/>
          <w:szCs w:val="24"/>
        </w:rPr>
        <w:t xml:space="preserve">W, </w:t>
      </w:r>
      <w:r w:rsidR="008C11CC">
        <w:rPr>
          <w:rFonts w:ascii="Times New Roman" w:eastAsia="宋体" w:hAnsi="Times New Roman" w:cs="Times New Roman"/>
          <w:kern w:val="0"/>
          <w:sz w:val="24"/>
          <w:szCs w:val="24"/>
        </w:rPr>
        <w:t xml:space="preserve">the </w:t>
      </w:r>
      <w:r w:rsidR="00A67DB2">
        <w:rPr>
          <w:rFonts w:ascii="Times New Roman" w:eastAsia="宋体" w:hAnsi="Times New Roman" w:cs="Times New Roman"/>
          <w:kern w:val="0"/>
          <w:sz w:val="24"/>
          <w:szCs w:val="24"/>
        </w:rPr>
        <w:t xml:space="preserve">noise power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-10</m:t>
            </m:r>
          </m:sup>
        </m:sSup>
      </m:oMath>
      <w:r w:rsidR="00A67DB2" w:rsidRPr="003F2405">
        <w:rPr>
          <w:rFonts w:ascii="Times New Roman" w:eastAsia="宋体" w:hAnsi="Times New Roman" w:cs="Times New Roman"/>
          <w:kern w:val="0"/>
          <w:sz w:val="24"/>
          <w:szCs w:val="24"/>
        </w:rPr>
        <w:t>mW</w:t>
      </w:r>
      <w:r w:rsidR="009C5793">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path-loss exponent </w:t>
      </w:r>
      <m:oMath>
        <m:r>
          <w:rPr>
            <w:rFonts w:ascii="Cambria Math" w:eastAsia="宋体" w:hAnsi="Cambria Math" w:cs="Times New Roman"/>
            <w:kern w:val="0"/>
            <w:sz w:val="24"/>
            <w:szCs w:val="24"/>
          </w:rPr>
          <m:t>α</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as 3</w:t>
      </w:r>
      <w:r w:rsidR="009C5793">
        <w:rPr>
          <w:rFonts w:ascii="Times New Roman" w:eastAsia="宋体" w:hAnsi="Times New Roman" w:cs="Times New Roman" w:hint="eastAsia"/>
          <w:kern w:val="0"/>
          <w:sz w:val="24"/>
          <w:szCs w:val="24"/>
        </w:rPr>
        <w:t>,</w:t>
      </w:r>
      <w:r w:rsidR="009C5793">
        <w:rPr>
          <w:rFonts w:ascii="Times New Roman" w:eastAsia="宋体" w:hAnsi="Times New Roman" w:cs="Times New Roman"/>
          <w:kern w:val="0"/>
          <w:sz w:val="24"/>
          <w:szCs w:val="24"/>
        </w:rPr>
        <w:t xml:space="preserve"> and </w:t>
      </w:r>
      <w:r w:rsidR="008C11CC">
        <w:rPr>
          <w:rFonts w:ascii="Times New Roman" w:eastAsia="宋体" w:hAnsi="Times New Roman" w:cs="Times New Roman"/>
          <w:kern w:val="0"/>
          <w:sz w:val="24"/>
          <w:szCs w:val="24"/>
        </w:rPr>
        <w:t xml:space="preserve">the </w:t>
      </w:r>
      <w:r w:rsidR="009C5793">
        <w:rPr>
          <w:rFonts w:ascii="Times New Roman" w:eastAsia="宋体" w:hAnsi="Times New Roman" w:cs="Times New Roman"/>
          <w:kern w:val="0"/>
          <w:sz w:val="24"/>
          <w:szCs w:val="24"/>
        </w:rPr>
        <w:t xml:space="preserve">bandwidth </w:t>
      </w:r>
      <m:oMath>
        <m:r>
          <w:rPr>
            <w:rFonts w:ascii="Cambria Math" w:eastAsia="宋体" w:hAnsi="Cambria Math" w:cs="Times New Roman"/>
            <w:kern w:val="0"/>
            <w:sz w:val="24"/>
            <w:szCs w:val="24"/>
          </w:rPr>
          <m:t>B</m:t>
        </m:r>
      </m:oMath>
      <w:r w:rsidR="009C5793">
        <w:rPr>
          <w:rFonts w:ascii="Times New Roman" w:eastAsia="宋体" w:hAnsi="Times New Roman" w:cs="Times New Roman" w:hint="eastAsia"/>
          <w:kern w:val="0"/>
          <w:sz w:val="24"/>
          <w:szCs w:val="24"/>
        </w:rPr>
        <w:t xml:space="preserve"> </w:t>
      </w:r>
      <w:r w:rsidR="009C5793">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20</m:t>
        </m:r>
      </m:oMath>
      <w:r w:rsidR="009C5793">
        <w:rPr>
          <w:rFonts w:ascii="Times New Roman" w:eastAsia="宋体" w:hAnsi="Times New Roman" w:cs="Times New Roman" w:hint="eastAsia"/>
          <w:kern w:val="0"/>
          <w:sz w:val="24"/>
          <w:szCs w:val="24"/>
        </w:rPr>
        <w:t>M</w:t>
      </w:r>
      <w:r w:rsidR="009C5793">
        <w:rPr>
          <w:rFonts w:ascii="Times New Roman" w:eastAsia="宋体" w:hAnsi="Times New Roman" w:cs="Times New Roman"/>
          <w:kern w:val="0"/>
          <w:sz w:val="24"/>
          <w:szCs w:val="24"/>
        </w:rPr>
        <w:t>Hz</w:t>
      </w:r>
      <w:r w:rsidR="00A67DB2">
        <w:rPr>
          <w:rFonts w:ascii="Times New Roman" w:eastAsia="宋体" w:hAnsi="Times New Roman" w:cs="Times New Roman"/>
          <w:kern w:val="0"/>
          <w:sz w:val="24"/>
          <w:szCs w:val="24"/>
        </w:rPr>
        <w:t xml:space="preserve">. </w:t>
      </w:r>
      <w:r w:rsidR="005D35E9">
        <w:rPr>
          <w:rFonts w:ascii="Times New Roman" w:eastAsia="宋体" w:hAnsi="Times New Roman" w:cs="Times New Roman"/>
          <w:kern w:val="0"/>
          <w:sz w:val="24"/>
          <w:szCs w:val="24"/>
        </w:rPr>
        <w:t xml:space="preserve">From Friis equation, we assume </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e>
        </m:d>
        <m:r>
          <m:rPr>
            <m:sty m:val="p"/>
          </m:rPr>
          <w:rPr>
            <w:rFonts w:ascii="Cambria Math" w:eastAsia="宋体" w:hAnsi="Cambria Math" w:cs="Times New Roman"/>
            <w:kern w:val="0"/>
            <w:sz w:val="24"/>
            <w:szCs w:val="24"/>
          </w:rPr>
          <m:t>=20</m:t>
        </m:r>
        <m:func>
          <m:funcPr>
            <m:ctrlPr>
              <w:rPr>
                <w:rFonts w:ascii="Cambria Math" w:eastAsia="宋体" w:hAnsi="Cambria Math" w:cs="Times New Roman"/>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λ</m:t>
                </m:r>
              </m:num>
              <m:den>
                <m:r>
                  <m:rPr>
                    <m:sty m:val="p"/>
                  </m:rPr>
                  <w:rPr>
                    <w:rFonts w:ascii="Cambria Math" w:eastAsia="宋体" w:hAnsi="Cambria Math" w:cs="Times New Roman"/>
                    <w:kern w:val="0"/>
                    <w:sz w:val="24"/>
                    <w:szCs w:val="24"/>
                  </w:rPr>
                  <m:t>4</m:t>
                </m:r>
                <m:r>
                  <w:rPr>
                    <w:rFonts w:ascii="Cambria Math" w:eastAsia="宋体" w:hAnsi="Cambria Math" w:cs="Times New Roman"/>
                    <w:kern w:val="0"/>
                    <w:sz w:val="24"/>
                    <w:szCs w:val="24"/>
                  </w:rPr>
                  <m:t>π</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den>
            </m:f>
          </m:e>
        </m:func>
        <m:r>
          <m:rPr>
            <m:sty m:val="p"/>
          </m:rPr>
          <w:rPr>
            <w:rFonts w:ascii="Cambria Math" w:eastAsia="宋体" w:hAnsi="Cambria Math" w:cs="Times New Roman"/>
            <w:kern w:val="0"/>
            <w:sz w:val="24"/>
            <w:szCs w:val="24"/>
          </w:rPr>
          <m:t xml:space="preserve"> </m:t>
        </m:r>
      </m:oMath>
      <w:r w:rsidR="009C5793">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=1</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=0.125</m:t>
        </m:r>
      </m:oMath>
      <w:r w:rsidR="005D35E9">
        <w:rPr>
          <w:rFonts w:ascii="Times New Roman" w:eastAsia="宋体" w:hAnsi="Times New Roman" w:cs="Times New Roman" w:hint="eastAsia"/>
          <w:kern w:val="0"/>
          <w:sz w:val="24"/>
          <w:szCs w:val="24"/>
        </w:rPr>
        <w:t xml:space="preserve"> </w:t>
      </w:r>
      <w:r w:rsidR="005D35E9">
        <w:rPr>
          <w:rFonts w:ascii="Times New Roman" w:eastAsia="宋体" w:hAnsi="Times New Roman" w:cs="Times New Roman"/>
          <w:kern w:val="0"/>
          <w:sz w:val="24"/>
          <w:szCs w:val="24"/>
        </w:rPr>
        <w:t xml:space="preserve">meter,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ISM (industrial scientific and medical) ratio bounds at </w:t>
      </w:r>
      <w:proofErr w:type="spellStart"/>
      <w:r w:rsidR="005D35E9">
        <w:rPr>
          <w:rFonts w:ascii="Times New Roman" w:eastAsia="宋体" w:hAnsi="Times New Roman" w:cs="Times New Roman"/>
          <w:kern w:val="0"/>
          <w:sz w:val="24"/>
          <w:szCs w:val="24"/>
        </w:rPr>
        <w:t>2.4GHz</w:t>
      </w:r>
      <w:proofErr w:type="spellEnd"/>
      <w:r w:rsidR="005D35E9">
        <w:rPr>
          <w:rFonts w:ascii="Times New Roman" w:eastAsia="宋体" w:hAnsi="Times New Roman" w:cs="Times New Roman"/>
          <w:kern w:val="0"/>
          <w:sz w:val="24"/>
          <w:szCs w:val="24"/>
        </w:rPr>
        <w:t xml:space="preserve">. We set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t xml:space="preserve">target channel compete probability to be </w:t>
      </w:r>
      <m:oMath>
        <m:r>
          <w:rPr>
            <w:rFonts w:ascii="Cambria Math" w:eastAsia="宋体" w:hAnsi="Cambria Math" w:cs="Times New Roman"/>
            <w:kern w:val="0"/>
            <w:sz w:val="24"/>
            <w:szCs w:val="24"/>
          </w:rPr>
          <m:t>ς=0.999</m:t>
        </m:r>
      </m:oMath>
      <w:r w:rsidR="005D35E9">
        <w:rPr>
          <w:rFonts w:ascii="Times New Roman" w:eastAsia="宋体" w:hAnsi="Times New Roman" w:cs="Times New Roman" w:hint="eastAsia"/>
          <w:kern w:val="0"/>
          <w:sz w:val="24"/>
          <w:szCs w:val="24"/>
        </w:rPr>
        <w:t>,</w:t>
      </w:r>
      <w:r w:rsidR="005D35E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5D35E9">
        <w:rPr>
          <w:rFonts w:ascii="Times New Roman" w:eastAsia="宋体" w:hAnsi="Times New Roman" w:cs="Times New Roman"/>
          <w:kern w:val="0"/>
          <w:sz w:val="24"/>
          <w:szCs w:val="24"/>
        </w:rPr>
        <w:lastRenderedPageBreak/>
        <w:t xml:space="preserve">target transmission success probability to be </w:t>
      </w:r>
      <m:oMath>
        <m:r>
          <w:rPr>
            <w:rFonts w:ascii="Cambria Math" w:eastAsia="宋体" w:hAnsi="Cambria Math" w:cs="Times New Roman"/>
            <w:kern w:val="0"/>
            <w:sz w:val="24"/>
            <w:szCs w:val="24"/>
          </w:rPr>
          <m:t>ξ=0.999</m:t>
        </m:r>
      </m:oMath>
      <w:r w:rsidR="005D35E9">
        <w:rPr>
          <w:rFonts w:ascii="Times New Roman" w:eastAsia="宋体" w:hAnsi="Times New Roman" w:cs="Times New Roman"/>
          <w:kern w:val="0"/>
          <w:sz w:val="24"/>
          <w:szCs w:val="24"/>
        </w:rPr>
        <w:t>.</w:t>
      </w:r>
    </w:p>
    <w:p w14:paraId="4C143B78" w14:textId="7A165256" w:rsidR="008E4E94" w:rsidRDefault="00267F41" w:rsidP="00A5350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All experiments are performed under Windows 10 operating system, and running on a machine with an Intel </w:t>
      </w:r>
      <w:proofErr w:type="spellStart"/>
      <w:r w:rsidRPr="00AE51E1">
        <w:rPr>
          <w:rFonts w:ascii="Times New Roman" w:eastAsia="宋体" w:hAnsi="Times New Roman" w:cs="Times New Roman"/>
          <w:kern w:val="0"/>
          <w:sz w:val="24"/>
          <w:szCs w:val="24"/>
        </w:rPr>
        <w:t>i7-10700F</w:t>
      </w:r>
      <w:proofErr w:type="spellEnd"/>
      <w:r>
        <w:rPr>
          <w:rFonts w:ascii="Times New Roman" w:eastAsia="宋体" w:hAnsi="Times New Roman" w:cs="Times New Roman"/>
          <w:kern w:val="0"/>
          <w:sz w:val="24"/>
          <w:szCs w:val="24"/>
        </w:rPr>
        <w:t xml:space="preserve"> Core,</w:t>
      </w:r>
      <w:r w:rsidRPr="00AE51E1">
        <w:rPr>
          <w:rFonts w:ascii="Times New Roman" w:eastAsia="宋体" w:hAnsi="Times New Roman" w:cs="Times New Roman"/>
          <w:kern w:val="0"/>
          <w:sz w:val="24"/>
          <w:szCs w:val="24"/>
        </w:rPr>
        <w:t xml:space="preserve"> </w:t>
      </w:r>
      <w:proofErr w:type="spellStart"/>
      <w:r w:rsidRPr="00AE51E1">
        <w:rPr>
          <w:rFonts w:ascii="Times New Roman" w:eastAsia="宋体" w:hAnsi="Times New Roman" w:cs="Times New Roman"/>
          <w:kern w:val="0"/>
          <w:sz w:val="24"/>
          <w:szCs w:val="24"/>
        </w:rPr>
        <w:t>2.90GHz</w:t>
      </w:r>
      <w:proofErr w:type="spellEnd"/>
      <w:r w:rsidRPr="00AE51E1">
        <w:rPr>
          <w:rFonts w:ascii="Times New Roman" w:eastAsia="宋体" w:hAnsi="Times New Roman" w:cs="Times New Roman"/>
          <w:kern w:val="0"/>
          <w:sz w:val="24"/>
          <w:szCs w:val="24"/>
        </w:rPr>
        <w:t xml:space="preserve"> CPU, 8.00 GB RAM.</w:t>
      </w:r>
      <w:r>
        <w:rPr>
          <w:rFonts w:ascii="Times New Roman" w:eastAsia="宋体" w:hAnsi="Times New Roman" w:cs="Times New Roman"/>
          <w:kern w:val="0"/>
          <w:sz w:val="24"/>
          <w:szCs w:val="24"/>
        </w:rPr>
        <w:t xml:space="preserve"> All the reported results are the average of 10 tests.</w:t>
      </w:r>
      <w:r w:rsidR="00FD12D7">
        <w:rPr>
          <w:rFonts w:ascii="Times New Roman" w:eastAsia="宋体" w:hAnsi="Times New Roman" w:cs="Times New Roman"/>
          <w:kern w:val="0"/>
          <w:sz w:val="24"/>
          <w:szCs w:val="24"/>
        </w:rPr>
        <w:t xml:space="preserve"> </w:t>
      </w:r>
    </w:p>
    <w:p w14:paraId="13F95E2D" w14:textId="7C374166"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A53507">
        <w:rPr>
          <w:rFonts w:ascii="Times New Roman" w:eastAsia="黑体" w:hAnsi="Times New Roman" w:cs="Times New Roman"/>
          <w:sz w:val="28"/>
          <w:szCs w:val="28"/>
        </w:rPr>
        <w:t xml:space="preserve">1 </w:t>
      </w:r>
      <w:r w:rsidRPr="008B3CBD">
        <w:rPr>
          <w:rFonts w:ascii="Times New Roman" w:eastAsia="黑体" w:hAnsi="Times New Roman" w:cs="Times New Roman"/>
          <w:sz w:val="28"/>
          <w:szCs w:val="28"/>
        </w:rPr>
        <w:t>Performance</w:t>
      </w:r>
    </w:p>
    <w:p w14:paraId="1F7AC2CB" w14:textId="7837EE65" w:rsidR="007234D4"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subsection</w:t>
      </w:r>
      <w:r w:rsidRPr="00E002A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protocol performance in terms of consensus latency and transaction throughput.</w:t>
      </w:r>
    </w:p>
    <w:p w14:paraId="321F9022" w14:textId="0CAF7D0F" w:rsidR="007234D4" w:rsidRPr="004B13A5" w:rsidRDefault="003632CD" w:rsidP="007234D4">
      <w:pPr>
        <w:spacing w:beforeLines="50" w:before="156" w:afterLines="50" w:after="156"/>
        <w:ind w:firstLine="420"/>
        <w:rPr>
          <w:rFonts w:ascii="Times New Roman" w:eastAsia="宋体" w:hAnsi="Times New Roman" w:cs="Times New Roman"/>
          <w:color w:val="FF0000"/>
          <w:kern w:val="0"/>
          <w:sz w:val="24"/>
          <w:szCs w:val="24"/>
        </w:rPr>
      </w:pPr>
      <w:r w:rsidRPr="004B13A5">
        <w:rPr>
          <w:rFonts w:ascii="Times New Roman" w:eastAsia="宋体" w:hAnsi="Times New Roman" w:cs="Times New Roman" w:hint="eastAsia"/>
          <w:color w:val="FF0000"/>
          <w:kern w:val="0"/>
          <w:sz w:val="24"/>
          <w:szCs w:val="24"/>
        </w:rPr>
        <w:t>(</w:t>
      </w:r>
      <w:r w:rsidRPr="004B13A5">
        <w:rPr>
          <w:rFonts w:ascii="Times New Roman" w:eastAsia="宋体" w:hAnsi="Times New Roman" w:cs="Times New Roman" w:hint="eastAsia"/>
          <w:color w:val="FF0000"/>
          <w:kern w:val="0"/>
          <w:sz w:val="24"/>
          <w:szCs w:val="24"/>
        </w:rPr>
        <w:t>实验需要重新做</w:t>
      </w:r>
      <w:r w:rsidRPr="004B13A5">
        <w:rPr>
          <w:rFonts w:ascii="Times New Roman" w:eastAsia="宋体" w:hAnsi="Times New Roman" w:cs="Times New Roman"/>
          <w:color w:val="FF0000"/>
          <w:kern w:val="0"/>
          <w:sz w:val="24"/>
          <w:szCs w:val="24"/>
        </w:rPr>
        <w:t>)</w:t>
      </w:r>
    </w:p>
    <w:p w14:paraId="4A35D3CD" w14:textId="6CA3FF0E" w:rsidR="003D2199" w:rsidRDefault="003D2199" w:rsidP="007234D4">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this experiment, w</w:t>
      </w:r>
      <w:r w:rsidRPr="007B56CF">
        <w:rPr>
          <w:rFonts w:ascii="Times New Roman" w:eastAsia="宋体" w:hAnsi="Times New Roman" w:cs="Times New Roman"/>
          <w:kern w:val="0"/>
          <w:sz w:val="24"/>
          <w:szCs w:val="24"/>
        </w:rPr>
        <w:t>e</w:t>
      </w:r>
      <w:r>
        <w:rPr>
          <w:rFonts w:ascii="Times New Roman" w:eastAsia="宋体" w:hAnsi="Times New Roman" w:cs="Times New Roman"/>
          <w:kern w:val="0"/>
          <w:sz w:val="24"/>
          <w:szCs w:val="24"/>
        </w:rPr>
        <w:t xml:space="preserve"> evaluate </w:t>
      </w:r>
      <w:r w:rsidR="008C11CC">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impact of network size on </w:t>
      </w:r>
      <w:r>
        <w:rPr>
          <w:rFonts w:ascii="Times New Roman" w:eastAsia="宋体" w:hAnsi="Times New Roman" w:cs="Times New Roman" w:hint="eastAsia"/>
          <w:kern w:val="0"/>
          <w:sz w:val="24"/>
          <w:szCs w:val="24"/>
        </w:rPr>
        <w:t>system</w:t>
      </w:r>
      <w:r>
        <w:rPr>
          <w:rFonts w:ascii="Times New Roman" w:eastAsia="宋体" w:hAnsi="Times New Roman" w:cs="Times New Roman"/>
          <w:kern w:val="0"/>
          <w:sz w:val="24"/>
          <w:szCs w:val="24"/>
        </w:rPr>
        <w:t xml:space="preserve"> performance. </w:t>
      </w:r>
      <w:r w:rsidR="00077D7A">
        <w:rPr>
          <w:rFonts w:ascii="Times New Roman" w:eastAsia="宋体" w:hAnsi="Times New Roman" w:cs="Times New Roman"/>
          <w:kern w:val="0"/>
          <w:sz w:val="24"/>
          <w:szCs w:val="24"/>
        </w:rPr>
        <w:t>The network size varies from 100</w:t>
      </w:r>
      <w:r w:rsidR="00077D7A" w:rsidRPr="00652904">
        <w:rPr>
          <w:rFonts w:ascii="Times New Roman" w:eastAsia="宋体" w:hAnsi="Times New Roman" w:cs="Times New Roman"/>
          <w:kern w:val="0"/>
          <w:sz w:val="24"/>
          <w:szCs w:val="24"/>
        </w:rPr>
        <w:t xml:space="preserve"> to </w:t>
      </w:r>
      <w:r w:rsidR="006D3116">
        <w:rPr>
          <w:rFonts w:ascii="Times New Roman" w:eastAsia="宋体" w:hAnsi="Times New Roman" w:cs="Times New Roman"/>
          <w:kern w:val="0"/>
          <w:sz w:val="24"/>
          <w:szCs w:val="24"/>
        </w:rPr>
        <w:t>5</w:t>
      </w:r>
      <w:r w:rsidR="00077D7A">
        <w:rPr>
          <w:rFonts w:ascii="Times New Roman" w:eastAsia="宋体" w:hAnsi="Times New Roman" w:cs="Times New Roman"/>
          <w:kern w:val="0"/>
          <w:sz w:val="24"/>
          <w:szCs w:val="24"/>
        </w:rPr>
        <w:t>00, th</w:t>
      </w:r>
      <w:r w:rsidR="006D3116">
        <w:rPr>
          <w:rFonts w:ascii="Times New Roman" w:eastAsia="宋体" w:hAnsi="Times New Roman" w:cs="Times New Roman"/>
          <w:kern w:val="0"/>
          <w:sz w:val="24"/>
          <w:szCs w:val="24"/>
        </w:rPr>
        <w:t xml:space="preserve">e path-loss exponents are </w:t>
      </w:r>
      <m:oMath>
        <m:r>
          <w:rPr>
            <w:rFonts w:ascii="Cambria Math" w:eastAsia="宋体" w:hAnsi="Cambria Math" w:cs="Times New Roman"/>
            <w:kern w:val="0"/>
            <w:sz w:val="24"/>
            <w:szCs w:val="24"/>
          </w:rPr>
          <m:t>α={3, 5}</m:t>
        </m:r>
      </m:oMath>
      <w:r w:rsidR="00077D7A">
        <w:rPr>
          <w:rFonts w:ascii="Times New Roman" w:eastAsia="宋体" w:hAnsi="Times New Roman" w:cs="Times New Roman"/>
          <w:kern w:val="0"/>
          <w:sz w:val="24"/>
          <w:szCs w:val="24"/>
        </w:rPr>
        <w:t xml:space="preserve"> </w:t>
      </w:r>
      <w:r w:rsidR="006D3116">
        <w:rPr>
          <w:rFonts w:ascii="Times New Roman" w:eastAsia="宋体" w:hAnsi="Times New Roman" w:cs="Times New Roman"/>
          <w:kern w:val="0"/>
          <w:sz w:val="24"/>
          <w:szCs w:val="24"/>
        </w:rPr>
        <w:t xml:space="preserve">and transmitting powers are </w:t>
      </w:r>
      <m:oMath>
        <m:r>
          <w:rPr>
            <w:rFonts w:ascii="Cambria Math" w:eastAsia="宋体" w:hAnsi="Cambria Math" w:cs="Times New Roman"/>
            <w:kern w:val="0"/>
            <w:sz w:val="24"/>
            <w:szCs w:val="24"/>
          </w:rPr>
          <m:t>Pt={50, 100}</m:t>
        </m:r>
      </m:oMath>
      <w:r w:rsidR="00077D7A">
        <w:rPr>
          <w:rFonts w:ascii="Times New Roman" w:eastAsia="宋体" w:hAnsi="Times New Roman" w:cs="Times New Roman"/>
          <w:kern w:val="0"/>
          <w:sz w:val="24"/>
          <w:szCs w:val="24"/>
        </w:rPr>
        <w:t>. E</w:t>
      </w:r>
      <w:r>
        <w:rPr>
          <w:rFonts w:ascii="Times New Roman" w:eastAsia="宋体" w:hAnsi="Times New Roman" w:cs="Times New Roman"/>
          <w:kern w:val="0"/>
          <w:sz w:val="24"/>
          <w:szCs w:val="24"/>
        </w:rPr>
        <w:t xml:space="preserve">ach test lasts for 10 rounds. </w:t>
      </w:r>
    </w:p>
    <w:p w14:paraId="3B326C9D" w14:textId="0C2374B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6 (a), average consensus latency versus network size increases with </w:t>
      </w:r>
      <w:r>
        <w:rPr>
          <w:rFonts w:ascii="Times New Roman" w:eastAsia="宋体" w:hAnsi="Times New Roman" w:cs="Times New Roman" w:hint="eastAsia"/>
          <w:kern w:val="0"/>
          <w:sz w:val="24"/>
          <w:szCs w:val="24"/>
        </w:rPr>
        <w:t>network</w:t>
      </w:r>
      <w:r>
        <w:rPr>
          <w:rFonts w:ascii="Times New Roman" w:eastAsia="宋体" w:hAnsi="Times New Roman" w:cs="Times New Roman"/>
          <w:kern w:val="0"/>
          <w:sz w:val="24"/>
          <w:szCs w:val="24"/>
        </w:rPr>
        <w:t xml:space="preserve"> size while still acceptable even for </w:t>
      </w:r>
      <w:r w:rsidR="00B60809">
        <w:rPr>
          <w:rFonts w:ascii="Times New Roman" w:eastAsia="宋体" w:hAnsi="Times New Roman" w:cs="Times New Roman"/>
          <w:kern w:val="0"/>
          <w:sz w:val="24"/>
          <w:szCs w:val="24"/>
        </w:rPr>
        <w:t>5</w:t>
      </w:r>
      <w:r>
        <w:rPr>
          <w:rFonts w:ascii="Times New Roman" w:eastAsia="宋体" w:hAnsi="Times New Roman" w:cs="Times New Roman"/>
          <w:kern w:val="0"/>
          <w:sz w:val="24"/>
          <w:szCs w:val="24"/>
        </w:rPr>
        <w:t xml:space="preserve">00-node networks and 1-MB blocks. Due to the broadcast nature of wireless channel, block transmission time does not vary with network size as we focus on studying one-hop wireless networks. However, block finalization requires enough partial signature shares, whose collection time grows proportionally with network size. This indicates that consensus nodes are required to collect more partial signature shares, and the recovery of full signature requires larger threshold. Meanwhile, the increase of network size will lead to more severe channel accessing competition, which eventually results in the increase of average consensus latency.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node will dynamically adjust its channel compete probability to reduce channel contention. This mechanism can avoid a sharp increase of consensus latency with the increase of network size.</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As shown in Fig. 6 (b), average throughput can reach approximate 2000 TPS for 600-node networks and 1-MB blocks. Thus, we can adjust node channel compete probability and block size to guarantee high transaction</w:t>
      </w:r>
      <w:r w:rsidRPr="00C91E2F">
        <w:rPr>
          <w:rFonts w:ascii="Times New Roman" w:eastAsia="宋体" w:hAnsi="Times New Roman" w:cs="Times New Roman"/>
          <w:kern w:val="0"/>
          <w:sz w:val="24"/>
          <w:szCs w:val="24"/>
        </w:rPr>
        <w:t xml:space="preserve"> throughput </w:t>
      </w:r>
      <w:r>
        <w:rPr>
          <w:rFonts w:ascii="Times New Roman" w:eastAsia="宋体" w:hAnsi="Times New Roman" w:cs="Times New Roman"/>
          <w:kern w:val="0"/>
          <w:sz w:val="24"/>
          <w:szCs w:val="24"/>
        </w:rPr>
        <w:t>with reasonable consensus latency for different n</w:t>
      </w:r>
      <w:r w:rsidRPr="003C67CB">
        <w:rPr>
          <w:rFonts w:ascii="Times New Roman" w:eastAsia="宋体" w:hAnsi="Times New Roman" w:cs="Times New Roman"/>
          <w:kern w:val="0"/>
          <w:sz w:val="24"/>
          <w:szCs w:val="24"/>
        </w:rPr>
        <w:t xml:space="preserve">etwork </w:t>
      </w:r>
      <w:r>
        <w:rPr>
          <w:rFonts w:ascii="Times New Roman" w:eastAsia="宋体" w:hAnsi="Times New Roman" w:cs="Times New Roman"/>
          <w:kern w:val="0"/>
          <w:sz w:val="24"/>
          <w:szCs w:val="24"/>
        </w:rPr>
        <w:t>settings</w:t>
      </w:r>
      <w:r w:rsidRPr="00C91E2F">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p>
    <w:p w14:paraId="0E0B3FFC" w14:textId="111E91C8" w:rsidR="003D2199" w:rsidRDefault="00077D7A" w:rsidP="003D2199">
      <w:pPr>
        <w:keepNext/>
        <w:widowControl/>
        <w:shd w:val="clear" w:color="auto" w:fill="FFFFFF"/>
        <w:spacing w:afterLines="100" w:after="312" w:line="450" w:lineRule="atLeast"/>
        <w:ind w:firstLine="420"/>
        <w:jc w:val="left"/>
        <w:rPr>
          <w:noProof/>
        </w:rPr>
      </w:pPr>
      <w:r>
        <w:rPr>
          <w:noProof/>
        </w:rPr>
        <w:drawing>
          <wp:inline distT="0" distB="0" distL="0" distR="0" wp14:anchorId="30DDEA66" wp14:editId="5C54ED5B">
            <wp:extent cx="2327428" cy="16829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1555" cy="1693159"/>
                    </a:xfrm>
                    <a:prstGeom prst="rect">
                      <a:avLst/>
                    </a:prstGeom>
                  </pic:spPr>
                </pic:pic>
              </a:graphicData>
            </a:graphic>
          </wp:inline>
        </w:drawing>
      </w:r>
      <w:r w:rsidR="003D2199">
        <w:rPr>
          <w:noProof/>
        </w:rPr>
        <w:t xml:space="preserve"> </w:t>
      </w:r>
      <w:r w:rsidR="00B85256">
        <w:rPr>
          <w:noProof/>
        </w:rPr>
        <w:drawing>
          <wp:inline distT="0" distB="0" distL="0" distR="0" wp14:anchorId="5CCB4D24" wp14:editId="1A42E297">
            <wp:extent cx="2428515" cy="16829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0912" cy="1691536"/>
                    </a:xfrm>
                    <a:prstGeom prst="rect">
                      <a:avLst/>
                    </a:prstGeom>
                  </pic:spPr>
                </pic:pic>
              </a:graphicData>
            </a:graphic>
          </wp:inline>
        </w:drawing>
      </w:r>
    </w:p>
    <w:p w14:paraId="60A25839" w14:textId="77777777" w:rsidR="003D2199" w:rsidRPr="00101385" w:rsidRDefault="003D2199" w:rsidP="003D2199">
      <w:pPr>
        <w:pStyle w:val="ac"/>
        <w:ind w:left="780"/>
        <w:jc w:val="left"/>
        <w:rPr>
          <w:rFonts w:ascii="Times New Roman" w:hAnsi="Times New Roman" w:cs="Times New Roman"/>
        </w:rPr>
      </w:pPr>
      <w:r>
        <w:rPr>
          <w:rFonts w:ascii="Times New Roman" w:hAnsi="Times New Roman" w:cs="Times New Roman"/>
        </w:rPr>
        <w:t xml:space="preserve">                (a) </w:t>
      </w:r>
      <w:r w:rsidRPr="00101385">
        <w:rPr>
          <w:rFonts w:ascii="Times New Roman" w:hAnsi="Times New Roman" w:cs="Times New Roman"/>
        </w:rPr>
        <w:t>Average latency</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Pr>
          <w:rFonts w:ascii="Times New Roman" w:hAnsi="Times New Roman" w:cs="Times New Roman"/>
        </w:rPr>
        <w:t xml:space="preserve">                      </w:t>
      </w:r>
      <w:proofErr w:type="gramStart"/>
      <w:r>
        <w:rPr>
          <w:rFonts w:ascii="Times New Roman" w:hAnsi="Times New Roman" w:cs="Times New Roman"/>
        </w:rPr>
        <w:t xml:space="preserve">   </w:t>
      </w:r>
      <w:r w:rsidRPr="00101385">
        <w:rPr>
          <w:rFonts w:ascii="Times New Roman" w:hAnsi="Times New Roman" w:cs="Times New Roman"/>
        </w:rPr>
        <w:t>(</w:t>
      </w:r>
      <w:proofErr w:type="gramEnd"/>
      <w:r w:rsidRPr="00101385">
        <w:rPr>
          <w:rFonts w:ascii="Times New Roman" w:hAnsi="Times New Roman" w:cs="Times New Roman"/>
        </w:rPr>
        <w:t xml:space="preserve">b) Average throughput </w:t>
      </w:r>
    </w:p>
    <w:p w14:paraId="4F1F6CF4" w14:textId="7D0C8FEF" w:rsidR="003D2199" w:rsidRPr="00B95734"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6</w:t>
      </w:r>
      <w:r>
        <w:rPr>
          <w:rFonts w:ascii="Times New Roman" w:hAnsi="Times New Roman" w:cs="Times New Roman"/>
          <w:b/>
          <w:bCs/>
        </w:rPr>
        <w:t xml:space="preserve">. </w:t>
      </w:r>
      <w:r w:rsidR="006D3116">
        <w:rPr>
          <w:rFonts w:ascii="Times New Roman" w:hAnsi="Times New Roman" w:cs="Times New Roman"/>
          <w:b/>
          <w:bCs/>
        </w:rPr>
        <w:t>P</w:t>
      </w:r>
      <w:r>
        <w:rPr>
          <w:rFonts w:ascii="Times New Roman" w:hAnsi="Times New Roman" w:cs="Times New Roman"/>
          <w:b/>
          <w:bCs/>
        </w:rPr>
        <w:t xml:space="preserve">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t>
      </w:r>
      <w:r w:rsidR="006D3116">
        <w:rPr>
          <w:rFonts w:ascii="Times New Roman" w:hAnsi="Times New Roman" w:cs="Times New Roman"/>
          <w:b/>
          <w:bCs/>
        </w:rPr>
        <w:t xml:space="preserve">for achieving consensus under different parameters </w:t>
      </w:r>
      <m:oMath>
        <m:r>
          <m:rPr>
            <m:sty m:val="bi"/>
          </m:rPr>
          <w:rPr>
            <w:rFonts w:ascii="Cambria Math" w:hAnsi="Cambria Math" w:cs="Times New Roman"/>
          </w:rPr>
          <m:t>α</m:t>
        </m:r>
      </m:oMath>
      <w:r w:rsidR="006D3116">
        <w:rPr>
          <w:rFonts w:ascii="Times New Roman" w:hAnsi="Times New Roman" w:cs="Times New Roman" w:hint="eastAsia"/>
          <w:b/>
          <w:bCs/>
        </w:rPr>
        <w:t xml:space="preserve"> </w:t>
      </w:r>
      <w:r w:rsidR="006D3116">
        <w:rPr>
          <w:rFonts w:ascii="Times New Roman" w:hAnsi="Times New Roman" w:cs="Times New Roman"/>
          <w:b/>
          <w:bCs/>
        </w:rPr>
        <w:t xml:space="preserve">and </w:t>
      </w:r>
      <m:oMath>
        <m:r>
          <m:rPr>
            <m:sty m:val="bi"/>
          </m:rPr>
          <w:rPr>
            <w:rFonts w:ascii="Cambria Math" w:hAnsi="Cambria Math" w:cs="Times New Roman"/>
          </w:rPr>
          <m:t>Pt</m:t>
        </m:r>
      </m:oMath>
      <w:r>
        <w:rPr>
          <w:rFonts w:ascii="Times New Roman" w:hAnsi="Times New Roman" w:cs="Times New Roman"/>
          <w:b/>
          <w:bCs/>
        </w:rPr>
        <w:t>.</w:t>
      </w:r>
    </w:p>
    <w:p w14:paraId="7576B451" w14:textId="78518334" w:rsidR="00162006" w:rsidRDefault="00162006" w:rsidP="00162006">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We compare performance by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and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under varying network size and adversary power. In this experiment, each test lasts for 10 rounds, network size ranges from 50 to </w:t>
      </w:r>
      <w:r w:rsidR="006D3116">
        <w:rPr>
          <w:rFonts w:ascii="Times New Roman" w:eastAsia="宋体" w:hAnsi="Times New Roman" w:cs="Times New Roman"/>
          <w:kern w:val="0"/>
          <w:sz w:val="24"/>
          <w:szCs w:val="24"/>
        </w:rPr>
        <w:t>6</w:t>
      </w:r>
      <w:r>
        <w:rPr>
          <w:rFonts w:ascii="Times New Roman" w:eastAsia="宋体" w:hAnsi="Times New Roman" w:cs="Times New Roman"/>
          <w:kern w:val="0"/>
          <w:sz w:val="24"/>
          <w:szCs w:val="24"/>
        </w:rPr>
        <w:t xml:space="preserve">00, and block size </w:t>
      </w:r>
      <w:r>
        <w:rPr>
          <w:rFonts w:ascii="Times New Roman" w:eastAsia="宋体" w:hAnsi="Times New Roman" w:cs="Times New Roman" w:hint="eastAsia"/>
          <w:kern w:val="0"/>
          <w:sz w:val="24"/>
          <w:szCs w:val="24"/>
        </w:rPr>
        <w:t>is</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ixed to 1 MB.</w:t>
      </w:r>
      <w:r w:rsidRPr="00162006">
        <w:rPr>
          <w:rFonts w:ascii="Times New Roman" w:eastAsia="宋体" w:hAnsi="Times New Roman" w:cs="Times New Roman"/>
          <w:kern w:val="0"/>
          <w:sz w:val="24"/>
          <w:szCs w:val="24"/>
        </w:rPr>
        <w:t xml:space="preserve"> </w:t>
      </w:r>
    </w:p>
    <w:p w14:paraId="3B7828DA" w14:textId="24D28801" w:rsidR="003D2199" w:rsidRDefault="002A00C2" w:rsidP="003D2199">
      <w:pPr>
        <w:keepNext/>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noProof/>
        </w:rPr>
        <w:drawing>
          <wp:inline distT="0" distB="0" distL="0" distR="0" wp14:anchorId="6B9E771B" wp14:editId="45AEF3FB">
            <wp:extent cx="2417830" cy="172269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9632" cy="1738231"/>
                    </a:xfrm>
                    <a:prstGeom prst="rect">
                      <a:avLst/>
                    </a:prstGeom>
                  </pic:spPr>
                </pic:pic>
              </a:graphicData>
            </a:graphic>
          </wp:inline>
        </w:drawing>
      </w:r>
      <w:r w:rsidR="003D2199">
        <w:rPr>
          <w:noProof/>
        </w:rPr>
        <w:t xml:space="preserve"> </w:t>
      </w:r>
      <w:r>
        <w:rPr>
          <w:noProof/>
        </w:rPr>
        <w:drawing>
          <wp:inline distT="0" distB="0" distL="0" distR="0" wp14:anchorId="3BB84177" wp14:editId="158231A8">
            <wp:extent cx="2479539" cy="17162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220" cy="1724300"/>
                    </a:xfrm>
                    <a:prstGeom prst="rect">
                      <a:avLst/>
                    </a:prstGeom>
                  </pic:spPr>
                </pic:pic>
              </a:graphicData>
            </a:graphic>
          </wp:inline>
        </w:drawing>
      </w:r>
    </w:p>
    <w:p w14:paraId="0BC406BE" w14:textId="77777777" w:rsidR="003D2199" w:rsidRPr="00101385" w:rsidRDefault="003D2199" w:rsidP="003D2199">
      <w:pPr>
        <w:pStyle w:val="ac"/>
        <w:numPr>
          <w:ilvl w:val="0"/>
          <w:numId w:val="27"/>
        </w:numPr>
        <w:jc w:val="left"/>
        <w:rPr>
          <w:rFonts w:ascii="Times New Roman" w:hAnsi="Times New Roman" w:cs="Times New Roman"/>
        </w:rPr>
      </w:pPr>
      <w:r w:rsidRPr="00101385">
        <w:rPr>
          <w:rFonts w:ascii="Times New Roman" w:hAnsi="Times New Roman" w:cs="Times New Roman"/>
        </w:rPr>
        <w:t xml:space="preserve">Average latency </w:t>
      </w:r>
      <w:r>
        <w:rPr>
          <w:rFonts w:ascii="Times New Roman" w:hAnsi="Times New Roman" w:cs="Times New Roman"/>
        </w:rPr>
        <w:t>v</w:t>
      </w:r>
      <w:r w:rsidRPr="00101385">
        <w:rPr>
          <w:rFonts w:ascii="Times New Roman" w:hAnsi="Times New Roman" w:cs="Times New Roman"/>
        </w:rPr>
        <w:t>s. network size</w:t>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r>
      <w:r w:rsidRPr="00101385">
        <w:rPr>
          <w:rFonts w:ascii="Times New Roman" w:hAnsi="Times New Roman" w:cs="Times New Roman"/>
        </w:rPr>
        <w:tab/>
        <w:t xml:space="preserve">(b) Average throughput </w:t>
      </w:r>
      <w:r>
        <w:rPr>
          <w:rFonts w:ascii="Times New Roman" w:hAnsi="Times New Roman" w:cs="Times New Roman"/>
        </w:rPr>
        <w:t>v</w:t>
      </w:r>
      <w:r w:rsidRPr="00101385">
        <w:rPr>
          <w:rFonts w:ascii="Times New Roman" w:hAnsi="Times New Roman" w:cs="Times New Roman"/>
        </w:rPr>
        <w:t>s. network size</w:t>
      </w:r>
    </w:p>
    <w:p w14:paraId="7A436ECD" w14:textId="4C57AAAB" w:rsidR="003D2199" w:rsidRPr="004B4643" w:rsidRDefault="003D2199" w:rsidP="003D2199">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hint="eastAsia"/>
          <w:b/>
          <w:bCs/>
        </w:rPr>
        <w:t>Co</w:t>
      </w:r>
      <w:r>
        <w:rPr>
          <w:rFonts w:ascii="Times New Roman" w:hAnsi="Times New Roman" w:cs="Times New Roman"/>
          <w:b/>
          <w:bCs/>
        </w:rPr>
        <w:t>mparison of performance by different protocols.</w:t>
      </w:r>
    </w:p>
    <w:p w14:paraId="64AF53F1" w14:textId="2CC66542" w:rsidR="004D0DAD" w:rsidRPr="004D0DAD" w:rsidRDefault="004D0DAD" w:rsidP="004D0DAD">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7(a), </w:t>
      </w:r>
      <w:proofErr w:type="spellStart"/>
      <w:r>
        <w:rPr>
          <w:rFonts w:ascii="Times New Roman" w:eastAsia="宋体" w:hAnsi="Times New Roman" w:cs="Times New Roman"/>
          <w:kern w:val="0"/>
          <w:sz w:val="24"/>
          <w:szCs w:val="24"/>
        </w:rPr>
        <w:t>SWIB</w:t>
      </w:r>
      <w:proofErr w:type="spellEnd"/>
      <w:r w:rsidDel="00BC7EED">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has much lower consensus latency than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under same settings</w:t>
      </w:r>
      <w:r w:rsidRPr="0043436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For example, our protocol can achieve consensus within 1 second in 600-node wireless networks while that for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will be 2.7 second. This is because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securely reach block consensus in one-time communication while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requires two-times communications to reach consensus on a block.</w:t>
      </w:r>
    </w:p>
    <w:p w14:paraId="6D7DC6EB" w14:textId="2E6F52EB" w:rsidR="003D2199" w:rsidRDefault="00221A05" w:rsidP="003D2199">
      <w:pPr>
        <w:spacing w:beforeLines="100" w:before="312"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Pr>
          <w:rFonts w:ascii="Times New Roman" w:eastAsia="宋体" w:hAnsi="Times New Roman" w:cs="Times New Roman"/>
          <w:kern w:val="0"/>
          <w:sz w:val="24"/>
          <w:szCs w:val="24"/>
        </w:rPr>
        <w:t xml:space="preserve">Fig. </w:t>
      </w:r>
      <w:r w:rsidR="004D0DAD">
        <w:rPr>
          <w:rFonts w:ascii="Times New Roman" w:eastAsia="宋体" w:hAnsi="Times New Roman" w:cs="Times New Roman"/>
          <w:kern w:val="0"/>
          <w:sz w:val="24"/>
          <w:szCs w:val="24"/>
        </w:rPr>
        <w:t>7</w:t>
      </w:r>
      <w:r w:rsidR="003D2199">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In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view change happens when a malicious leader proposes an invalid block or does not propose any block. </w:t>
      </w:r>
      <w:r>
        <w:rPr>
          <w:rFonts w:ascii="Times New Roman" w:eastAsia="宋体" w:hAnsi="Times New Roman" w:cs="Times New Roman"/>
          <w:kern w:val="0"/>
          <w:sz w:val="24"/>
          <w:szCs w:val="24"/>
        </w:rPr>
        <w:t>A</w:t>
      </w:r>
      <w:r w:rsidR="003D2199">
        <w:rPr>
          <w:rFonts w:ascii="Times New Roman" w:eastAsia="宋体" w:hAnsi="Times New Roman" w:cs="Times New Roman"/>
          <w:kern w:val="0"/>
          <w:sz w:val="24"/>
          <w:szCs w:val="24"/>
        </w:rPr>
        <w:t>ll honest nodes require two</w:t>
      </w:r>
      <w:r>
        <w:rPr>
          <w:rFonts w:ascii="Times New Roman" w:eastAsia="宋体" w:hAnsi="Times New Roman" w:cs="Times New Roman"/>
          <w:kern w:val="0"/>
          <w:sz w:val="24"/>
          <w:szCs w:val="24"/>
        </w:rPr>
        <w:t>-times</w:t>
      </w:r>
      <w:r w:rsidR="003D2199">
        <w:rPr>
          <w:rFonts w:ascii="Times New Roman" w:eastAsia="宋体" w:hAnsi="Times New Roman" w:cs="Times New Roman"/>
          <w:kern w:val="0"/>
          <w:sz w:val="24"/>
          <w:szCs w:val="24"/>
        </w:rPr>
        <w:t xml:space="preserve"> communications to determine a new leader. In </w:t>
      </w:r>
      <w:proofErr w:type="spellStart"/>
      <w:r w:rsidR="003D2199">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 xml:space="preserve">, honest nodes will discard invalid block and </w:t>
      </w:r>
      <w:r>
        <w:rPr>
          <w:rFonts w:ascii="Times New Roman" w:eastAsia="宋体" w:hAnsi="Times New Roman" w:cs="Times New Roman"/>
          <w:kern w:val="0"/>
          <w:sz w:val="24"/>
          <w:szCs w:val="24"/>
        </w:rPr>
        <w:t>finalize</w:t>
      </w:r>
      <w:r w:rsidR="003D2199">
        <w:rPr>
          <w:rFonts w:ascii="Times New Roman" w:eastAsia="宋体" w:hAnsi="Times New Roman" w:cs="Times New Roman"/>
          <w:kern w:val="0"/>
          <w:sz w:val="24"/>
          <w:szCs w:val="24"/>
        </w:rPr>
        <w:t xml:space="preserve"> an empty block instead, then</w:t>
      </w:r>
      <w:r>
        <w:rPr>
          <w:rFonts w:ascii="Times New Roman" w:eastAsia="宋体" w:hAnsi="Times New Roman" w:cs="Times New Roman"/>
          <w:kern w:val="0"/>
          <w:sz w:val="24"/>
          <w:szCs w:val="24"/>
        </w:rPr>
        <w:t xml:space="preserve"> starting</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next consensus round.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 here, all malicious nodes are assumed </w:t>
      </w:r>
      <w:r w:rsidR="003D2199">
        <w:rPr>
          <w:rFonts w:ascii="Times New Roman" w:eastAsia="宋体" w:hAnsi="Times New Roman" w:cs="Times New Roman" w:hint="eastAsia"/>
          <w:kern w:val="0"/>
          <w:sz w:val="24"/>
          <w:szCs w:val="24"/>
        </w:rPr>
        <w:t>not</w:t>
      </w:r>
      <w:r w:rsidR="003D2199">
        <w:rPr>
          <w:rFonts w:ascii="Times New Roman" w:eastAsia="宋体" w:hAnsi="Times New Roman" w:cs="Times New Roman"/>
          <w:kern w:val="0"/>
          <w:sz w:val="24"/>
          <w:szCs w:val="24"/>
        </w:rPr>
        <w:t xml:space="preserve"> to send any messages in a consensus round. Under this assumption, our protocol can work correctly when adversary power is smaller than 50% while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will fail to reach consensus when adversary power is more than 33%. This indicates that our protocol has better fault tolerance performance than </w:t>
      </w:r>
      <w:proofErr w:type="spellStart"/>
      <w:r w:rsidR="003D2199">
        <w:rPr>
          <w:rFonts w:ascii="Times New Roman" w:eastAsia="宋体" w:hAnsi="Times New Roman" w:cs="Times New Roman"/>
          <w:kern w:val="0"/>
          <w:sz w:val="24"/>
          <w:szCs w:val="24"/>
        </w:rPr>
        <w:t>PBFT</w:t>
      </w:r>
      <w:proofErr w:type="spellEnd"/>
      <w:r w:rsidR="003D2199">
        <w:rPr>
          <w:rFonts w:ascii="Times New Roman" w:eastAsia="宋体" w:hAnsi="Times New Roman" w:cs="Times New Roman"/>
          <w:kern w:val="0"/>
          <w:sz w:val="24"/>
          <w:szCs w:val="24"/>
        </w:rPr>
        <w:t xml:space="preserve">. </w:t>
      </w:r>
    </w:p>
    <w:p w14:paraId="2EB9E16E" w14:textId="77777777" w:rsidR="003D2199" w:rsidRPr="00B16695" w:rsidRDefault="003D2199" w:rsidP="003D219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Pr>
          <w:rFonts w:ascii="Times New Roman" w:eastAsia="黑体" w:hAnsi="Times New Roman" w:cs="Times New Roman"/>
          <w:sz w:val="28"/>
          <w:szCs w:val="28"/>
        </w:rPr>
        <w:t>Attack Resistance</w:t>
      </w:r>
    </w:p>
    <w:p w14:paraId="09D5FDC9" w14:textId="58415789" w:rsidR="00F538F2" w:rsidRDefault="003D2199"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subsection, </w:t>
      </w:r>
      <w:r w:rsidR="00144880">
        <w:rPr>
          <w:rFonts w:ascii="Times New Roman" w:eastAsia="宋体" w:hAnsi="Times New Roman" w:cs="Times New Roman"/>
          <w:kern w:val="0"/>
          <w:sz w:val="24"/>
          <w:szCs w:val="24"/>
        </w:rPr>
        <w:t xml:space="preserve">we </w:t>
      </w:r>
      <w:r w:rsidR="00F538F2">
        <w:rPr>
          <w:rFonts w:ascii="Times New Roman" w:eastAsia="宋体" w:hAnsi="Times New Roman" w:cs="Times New Roman"/>
          <w:kern w:val="0"/>
          <w:sz w:val="24"/>
          <w:szCs w:val="24"/>
        </w:rPr>
        <w:t xml:space="preserve">evaluate the </w:t>
      </w:r>
      <w:r w:rsidR="00144880">
        <w:rPr>
          <w:rFonts w:ascii="Times New Roman" w:eastAsia="宋体" w:hAnsi="Times New Roman" w:cs="Times New Roman"/>
          <w:kern w:val="0"/>
          <w:sz w:val="24"/>
          <w:szCs w:val="24"/>
        </w:rPr>
        <w:t xml:space="preserve">Sybil-attack-resistance and jamming-attack-resistance of </w:t>
      </w:r>
      <w:proofErr w:type="spellStart"/>
      <w:r w:rsidR="00144880">
        <w:rPr>
          <w:rFonts w:ascii="Times New Roman" w:eastAsia="宋体" w:hAnsi="Times New Roman" w:cs="Times New Roman"/>
          <w:kern w:val="0"/>
          <w:sz w:val="24"/>
          <w:szCs w:val="24"/>
        </w:rPr>
        <w:t>SWIB</w:t>
      </w:r>
      <w:proofErr w:type="spellEnd"/>
      <w:r w:rsidR="00144880">
        <w:rPr>
          <w:rFonts w:ascii="Times New Roman" w:eastAsia="宋体" w:hAnsi="Times New Roman" w:cs="Times New Roman"/>
          <w:kern w:val="0"/>
          <w:sz w:val="24"/>
          <w:szCs w:val="24"/>
        </w:rPr>
        <w:t>.</w:t>
      </w:r>
    </w:p>
    <w:p w14:paraId="2C09FFD8" w14:textId="10D91F98" w:rsidR="003D2199" w:rsidRDefault="00F538F2" w:rsidP="003D219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144880">
        <w:rPr>
          <w:rFonts w:ascii="Times New Roman" w:eastAsia="宋体" w:hAnsi="Times New Roman" w:cs="Times New Roman"/>
          <w:kern w:val="0"/>
          <w:sz w:val="24"/>
          <w:szCs w:val="24"/>
        </w:rPr>
        <w:t>study</w:t>
      </w:r>
      <w:r w:rsidR="003D2199">
        <w:rPr>
          <w:rFonts w:ascii="Times New Roman" w:eastAsia="宋体" w:hAnsi="Times New Roman" w:cs="Times New Roman"/>
          <w:kern w:val="0"/>
          <w:sz w:val="24"/>
          <w:szCs w:val="24"/>
        </w:rPr>
        <w:t xml:space="preserve"> how Sybil percentage of Sybil nodes impacts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consensus performance in terms of consensus latency and throughput. We increase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percentage of Sybil nodes from 5% to 49%, and repeat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experiments in </w:t>
      </w:r>
      <w:r w:rsidR="00144880">
        <w:rPr>
          <w:rFonts w:ascii="Times New Roman" w:eastAsia="宋体" w:hAnsi="Times New Roman" w:cs="Times New Roman"/>
          <w:kern w:val="0"/>
          <w:sz w:val="24"/>
          <w:szCs w:val="24"/>
        </w:rPr>
        <w:t>three</w:t>
      </w:r>
      <w:r w:rsidR="003D2199">
        <w:rPr>
          <w:rFonts w:ascii="Times New Roman" w:eastAsia="宋体" w:hAnsi="Times New Roman" w:cs="Times New Roman"/>
          <w:kern w:val="0"/>
          <w:sz w:val="24"/>
          <w:szCs w:val="24"/>
        </w:rPr>
        <w:t xml:space="preserve"> different sized networks while fixing block size to 1 MB.</w:t>
      </w:r>
    </w:p>
    <w:p w14:paraId="16A8D4DE" w14:textId="3CA7FDC6" w:rsidR="003D2199" w:rsidRDefault="00F538F2" w:rsidP="003D2199">
      <w:pPr>
        <w:keepNext/>
        <w:widowControl/>
        <w:shd w:val="clear" w:color="auto" w:fill="FFFFFF"/>
        <w:spacing w:afterLines="100" w:after="312" w:line="450" w:lineRule="atLeast"/>
        <w:ind w:firstLine="420"/>
        <w:jc w:val="left"/>
        <w:rPr>
          <w:noProof/>
        </w:rPr>
      </w:pPr>
      <w:r>
        <w:rPr>
          <w:noProof/>
        </w:rPr>
        <w:lastRenderedPageBreak/>
        <w:drawing>
          <wp:inline distT="0" distB="0" distL="0" distR="0" wp14:anchorId="13BF6FF8" wp14:editId="5B97F080">
            <wp:extent cx="2440270" cy="169050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813" cy="1699885"/>
                    </a:xfrm>
                    <a:prstGeom prst="rect">
                      <a:avLst/>
                    </a:prstGeom>
                  </pic:spPr>
                </pic:pic>
              </a:graphicData>
            </a:graphic>
          </wp:inline>
        </w:drawing>
      </w:r>
      <w:r w:rsidR="003D2199">
        <w:rPr>
          <w:noProof/>
        </w:rPr>
        <w:drawing>
          <wp:inline distT="0" distB="0" distL="0" distR="0" wp14:anchorId="18F31CF5" wp14:editId="6BA341FB">
            <wp:extent cx="2378562" cy="17019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1153" cy="1718067"/>
                    </a:xfrm>
                    <a:prstGeom prst="rect">
                      <a:avLst/>
                    </a:prstGeom>
                  </pic:spPr>
                </pic:pic>
              </a:graphicData>
            </a:graphic>
          </wp:inline>
        </w:drawing>
      </w:r>
    </w:p>
    <w:p w14:paraId="65FB027E" w14:textId="0DFB74EC" w:rsidR="003D2199" w:rsidRPr="00654277" w:rsidRDefault="003D2199" w:rsidP="003D2199">
      <w:pPr>
        <w:pStyle w:val="ac"/>
        <w:numPr>
          <w:ilvl w:val="0"/>
          <w:numId w:val="30"/>
        </w:numPr>
        <w:rPr>
          <w:rFonts w:ascii="Times New Roman" w:hAnsi="Times New Roman" w:cs="Times New Roman"/>
        </w:rPr>
      </w:pPr>
      <w:r w:rsidRPr="00654277">
        <w:rPr>
          <w:rFonts w:ascii="Times New Roman" w:hAnsi="Times New Roman" w:cs="Times New Roman"/>
        </w:rPr>
        <w:t xml:space="preserve">Average </w:t>
      </w:r>
      <w:r w:rsidR="00F538F2">
        <w:rPr>
          <w:rFonts w:ascii="Times New Roman" w:hAnsi="Times New Roman" w:cs="Times New Roman"/>
        </w:rPr>
        <w:t xml:space="preserve">consensus </w:t>
      </w:r>
      <w:r w:rsidRPr="00654277">
        <w:rPr>
          <w:rFonts w:ascii="Times New Roman" w:hAnsi="Times New Roman" w:cs="Times New Roman"/>
        </w:rPr>
        <w:t>latency Vs. fraction of Sybil nodes (b)</w:t>
      </w:r>
      <w:r>
        <w:rPr>
          <w:rFonts w:ascii="Times New Roman" w:hAnsi="Times New Roman" w:cs="Times New Roman"/>
        </w:rPr>
        <w:t xml:space="preserve"> </w:t>
      </w:r>
      <w:r w:rsidRPr="00654277">
        <w:rPr>
          <w:rFonts w:ascii="Times New Roman" w:hAnsi="Times New Roman" w:cs="Times New Roman"/>
        </w:rPr>
        <w:t>Average throughput Vs. fraction of Sybil nodes</w:t>
      </w:r>
    </w:p>
    <w:p w14:paraId="699B7E4D" w14:textId="6FCF5984" w:rsidR="003D2199" w:rsidRPr="00B95734" w:rsidRDefault="003D2199" w:rsidP="003D2199">
      <w:pPr>
        <w:pStyle w:val="ac"/>
        <w:ind w:firstLine="420"/>
        <w:rPr>
          <w:rFonts w:ascii="Times New Roman" w:eastAsia="宋体" w:hAnsi="Times New Roman" w:cs="Times New Roman"/>
          <w:b/>
          <w:bCs/>
          <w:color w:val="000000"/>
          <w:kern w:val="0"/>
          <w:szCs w:val="21"/>
        </w:rPr>
      </w:pPr>
      <w:r w:rsidRPr="00B95734">
        <w:rPr>
          <w:rFonts w:ascii="Times New Roman" w:hAnsi="Times New Roman" w:cs="Times New Roman"/>
          <w:b/>
          <w:bCs/>
        </w:rPr>
        <w:t>Fig</w:t>
      </w:r>
      <w:r>
        <w:rPr>
          <w:rFonts w:ascii="Times New Roman" w:hAnsi="Times New Roman" w:cs="Times New Roman"/>
          <w:b/>
          <w:bCs/>
        </w:rPr>
        <w:t>.</w:t>
      </w:r>
      <w:r w:rsidRPr="00B95734">
        <w:rPr>
          <w:rFonts w:ascii="Times New Roman" w:hAnsi="Times New Roman" w:cs="Times New Roman"/>
          <w:b/>
          <w:bCs/>
        </w:rPr>
        <w:t xml:space="preserve"> </w:t>
      </w:r>
      <w:r w:rsidR="004D0DAD">
        <w:rPr>
          <w:rFonts w:ascii="Times New Roman" w:hAnsi="Times New Roman" w:cs="Times New Roman"/>
          <w:b/>
          <w:bCs/>
        </w:rPr>
        <w:t>8</w:t>
      </w:r>
      <w:r w:rsidRPr="00B95734">
        <w:rPr>
          <w:rFonts w:ascii="Times New Roman" w:hAnsi="Times New Roman" w:cs="Times New Roman"/>
          <w:b/>
          <w:bCs/>
        </w:rPr>
        <w:t>.</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 xml:space="preserve">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attack</w:t>
      </w:r>
    </w:p>
    <w:p w14:paraId="6F9288D7" w14:textId="7F0AEB07" w:rsidR="004D0DAD" w:rsidRPr="00162006" w:rsidRDefault="004D0DAD" w:rsidP="004D0DAD">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8 (a), consensus latency decreases with the percentage</w:t>
      </w:r>
      <w:r w:rsidDel="004C585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of Sybil nodes increasing.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when a Sybil node is selected to serve as block proposer, an empty block will be eventually generated. Compare with the valid block case, propagation of an empty block requires small number of time slots. Thus, consensus latency will not significantly</w:t>
      </w:r>
      <w:r w:rsidRPr="003E67A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increase due to malicious block proposer in a round. Meanwhile, channel contention between nodes become light when the fraction of Sybil nodes increasing. This is because that Sybil nodes would not send messages during consensus process, or just send some error message with lower probability. As result, the consensus latency declines when the percentage of Sybil nodes increases. As shown in Fig. 8(b), </w:t>
      </w:r>
      <w:r w:rsidRPr="00B66F86">
        <w:rPr>
          <w:rFonts w:ascii="Times New Roman" w:eastAsia="宋体" w:hAnsi="Times New Roman" w:cs="Times New Roman"/>
          <w:kern w:val="0"/>
          <w:sz w:val="24"/>
          <w:szCs w:val="24"/>
        </w:rPr>
        <w:t xml:space="preserve">average throughput will </w:t>
      </w:r>
      <w:r>
        <w:rPr>
          <w:rFonts w:ascii="Times New Roman" w:eastAsia="宋体" w:hAnsi="Times New Roman" w:cs="Times New Roman"/>
          <w:kern w:val="0"/>
          <w:sz w:val="24"/>
          <w:szCs w:val="24"/>
        </w:rPr>
        <w:t>decrease</w:t>
      </w:r>
      <w:r w:rsidRPr="00B66F8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with the increase of percentage of Sybil nodes. With the increase of Sybil nodes percentage, the probability of generating empty blocks increases. The average number of confirmed transactions will decrease. Even with a large number of Sybil nodes,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can achieve more than 2000 TPS in blockchain network with 500 nodes and block size of 1 MB.</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Thus, our protocol can achieve acceptable performance when adversary issuing Sybil attack.</w:t>
      </w:r>
    </w:p>
    <w:p w14:paraId="4FC3C976" w14:textId="21993EC2" w:rsidR="003D2199" w:rsidRPr="004A1B7B" w:rsidRDefault="00EF58B1" w:rsidP="00162006">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3D2199" w:rsidRPr="00795B9A">
        <w:rPr>
          <w:rFonts w:ascii="Times New Roman" w:eastAsia="宋体" w:hAnsi="Times New Roman" w:cs="Times New Roman"/>
          <w:kern w:val="0"/>
          <w:sz w:val="24"/>
          <w:szCs w:val="24"/>
        </w:rPr>
        <w:t xml:space="preserve">e </w:t>
      </w:r>
      <w:r w:rsidR="003D2199">
        <w:rPr>
          <w:rFonts w:ascii="Times New Roman" w:eastAsia="宋体" w:hAnsi="Times New Roman" w:cs="Times New Roman"/>
          <w:kern w:val="0"/>
          <w:sz w:val="24"/>
          <w:szCs w:val="24"/>
        </w:rPr>
        <w:t xml:space="preserve">evaluate </w:t>
      </w:r>
      <w:r w:rsidR="008C11CC">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performance of </w:t>
      </w:r>
      <w:proofErr w:type="spellStart"/>
      <w:r w:rsidR="003D2199">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 xml:space="preserve"> in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presence of </w:t>
      </w:r>
      <m:oMath>
        <m:r>
          <w:rPr>
            <w:rFonts w:ascii="Cambria Math" w:eastAsia="宋体" w:hAnsi="Cambria Math" w:cs="Times New Roman"/>
            <w:kern w:val="0"/>
            <w:sz w:val="24"/>
            <w:szCs w:val="24"/>
          </w:rPr>
          <m:t>(1-δ, T)</m:t>
        </m:r>
      </m:oMath>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bounded jammers</w:t>
      </w:r>
      <w:r w:rsidR="003D2199">
        <w:rPr>
          <w:rFonts w:ascii="Times New Roman" w:eastAsia="宋体" w:hAnsi="Times New Roman" w:cs="Times New Roman" w:hint="eastAsia"/>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C</w:t>
      </w:r>
      <w:r w:rsidR="003D2199">
        <w:rPr>
          <w:rFonts w:ascii="Times New Roman" w:eastAsia="宋体" w:hAnsi="Times New Roman" w:cs="Times New Roman"/>
          <w:kern w:val="0"/>
          <w:sz w:val="24"/>
          <w:szCs w:val="24"/>
        </w:rPr>
        <w:t>onsider</w:t>
      </w:r>
      <w:r>
        <w:rPr>
          <w:rFonts w:ascii="Times New Roman" w:eastAsia="宋体" w:hAnsi="Times New Roman" w:cs="Times New Roman"/>
          <w:kern w:val="0"/>
          <w:sz w:val="24"/>
          <w:szCs w:val="24"/>
        </w:rPr>
        <w:t>ing two</w:t>
      </w:r>
      <w:r w:rsidR="003D2199">
        <w:rPr>
          <w:rFonts w:ascii="Times New Roman" w:eastAsia="宋体" w:hAnsi="Times New Roman" w:cs="Times New Roman"/>
          <w:kern w:val="0"/>
          <w:sz w:val="24"/>
          <w:szCs w:val="24"/>
        </w:rPr>
        <w:t xml:space="preserve"> different jamming strategies in attacks: </w:t>
      </w:r>
      <w:r>
        <w:rPr>
          <w:rFonts w:ascii="Times New Roman" w:eastAsia="宋体" w:hAnsi="Times New Roman" w:cs="Times New Roman"/>
          <w:kern w:val="0"/>
          <w:sz w:val="24"/>
          <w:szCs w:val="24"/>
        </w:rPr>
        <w:t xml:space="preserve">random jamming attack and consecutive jamming attack. The former </w:t>
      </w:r>
      <w:r w:rsidR="003D2199">
        <w:rPr>
          <w:rFonts w:ascii="Times New Roman" w:eastAsia="宋体" w:hAnsi="Times New Roman" w:cs="Times New Roman"/>
          <w:kern w:val="0"/>
          <w:sz w:val="24"/>
          <w:szCs w:val="24"/>
        </w:rPr>
        <w:t>one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randomly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among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slots</w:t>
      </w:r>
      <w:r>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The later one</w:t>
      </w:r>
      <w:r w:rsidR="003D2199">
        <w:rPr>
          <w:rFonts w:ascii="Times New Roman" w:eastAsia="宋体" w:hAnsi="Times New Roman" w:cs="Times New Roman"/>
          <w:kern w:val="0"/>
          <w:sz w:val="24"/>
          <w:szCs w:val="24"/>
        </w:rPr>
        <w:t xml:space="preserve"> is that jammer</w:t>
      </w:r>
      <w:r>
        <w:rPr>
          <w:rFonts w:ascii="Times New Roman" w:eastAsia="宋体" w:hAnsi="Times New Roman" w:cs="Times New Roman"/>
          <w:kern w:val="0"/>
          <w:sz w:val="24"/>
          <w:szCs w:val="24"/>
        </w:rPr>
        <w:t>s</w:t>
      </w:r>
      <w:r w:rsidR="003D2199">
        <w:rPr>
          <w:rFonts w:ascii="Times New Roman" w:eastAsia="宋体" w:hAnsi="Times New Roman" w:cs="Times New Roman"/>
          <w:kern w:val="0"/>
          <w:sz w:val="24"/>
          <w:szCs w:val="24"/>
        </w:rPr>
        <w:t xml:space="preserve"> jam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1-δ</m:t>
            </m:r>
          </m:e>
        </m:d>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consecutive slots in each period of </w:t>
      </w:r>
      <m:oMath>
        <m:r>
          <w:rPr>
            <w:rFonts w:ascii="Cambria Math" w:eastAsia="宋体" w:hAnsi="Cambria Math" w:cs="Times New Roman"/>
            <w:kern w:val="0"/>
            <w:sz w:val="24"/>
            <w:szCs w:val="24"/>
          </w:rPr>
          <m:t>T</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 xml:space="preserve">slots. Each test lasts for 10 rounds.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value </w:t>
      </w:r>
      <m:oMath>
        <m:r>
          <w:rPr>
            <w:rFonts w:ascii="Cambria Math" w:eastAsia="宋体" w:hAnsi="Cambria Math" w:cs="Times New Roman"/>
            <w:kern w:val="0"/>
            <w:sz w:val="24"/>
            <w:szCs w:val="24"/>
          </w:rPr>
          <m:t>δ</m:t>
        </m:r>
      </m:oMath>
      <w:r w:rsidR="003D2199">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ranges from 0.1 to 1</w:t>
      </w:r>
      <w:r w:rsidR="000A7BB0">
        <w:rPr>
          <w:rFonts w:ascii="Times New Roman" w:eastAsia="宋体" w:hAnsi="Times New Roman" w:cs="Times New Roman"/>
          <w:kern w:val="0"/>
          <w:sz w:val="24"/>
          <w:szCs w:val="24"/>
        </w:rPr>
        <w:t>,</w:t>
      </w:r>
      <w:r w:rsidR="000A7BB0" w:rsidRPr="000A7BB0">
        <w:rPr>
          <w:rFonts w:ascii="Times New Roman" w:eastAsia="宋体" w:hAnsi="Times New Roman" w:cs="Times New Roman"/>
          <w:kern w:val="0"/>
          <w:sz w:val="24"/>
          <w:szCs w:val="24"/>
        </w:rPr>
        <w:t xml:space="preserve"> </w:t>
      </w:r>
      <w:r w:rsidR="000A7BB0">
        <w:rPr>
          <w:rFonts w:ascii="Times New Roman" w:eastAsia="宋体" w:hAnsi="Times New Roman" w:cs="Times New Roman"/>
          <w:kern w:val="0"/>
          <w:sz w:val="24"/>
          <w:szCs w:val="24"/>
        </w:rPr>
        <w:t>and experiment is test under 500-node network and 1-MB block size.</w:t>
      </w:r>
      <w:r w:rsidR="003D2199">
        <w:rPr>
          <w:rFonts w:ascii="Times New Roman" w:eastAsia="宋体" w:hAnsi="Times New Roman" w:cs="Times New Roman"/>
          <w:kern w:val="0"/>
          <w:sz w:val="24"/>
          <w:szCs w:val="24"/>
        </w:rPr>
        <w:t xml:space="preserve">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smaller </w:t>
      </w:r>
      <m:oMath>
        <m:r>
          <w:rPr>
            <w:rFonts w:ascii="Cambria Math" w:eastAsia="宋体" w:hAnsi="Cambria Math" w:cs="Times New Roman"/>
            <w:kern w:val="0"/>
            <w:sz w:val="24"/>
            <w:szCs w:val="24"/>
          </w:rPr>
          <m:t>δ</m:t>
        </m:r>
      </m:oMath>
      <w:r w:rsidR="003D2199">
        <w:rPr>
          <w:rFonts w:ascii="Times New Roman" w:eastAsia="宋体" w:hAnsi="Times New Roman" w:cs="Times New Roman"/>
          <w:kern w:val="0"/>
          <w:sz w:val="24"/>
          <w:szCs w:val="24"/>
        </w:rPr>
        <w:t xml:space="preserve"> is,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more time slots jammed. </w:t>
      </w:r>
      <w:r w:rsidR="008C11CC">
        <w:rPr>
          <w:rFonts w:ascii="Times New Roman" w:eastAsia="宋体" w:hAnsi="Times New Roman" w:cs="Times New Roman"/>
          <w:kern w:val="0"/>
          <w:sz w:val="24"/>
          <w:szCs w:val="24"/>
        </w:rPr>
        <w:t xml:space="preserve">The </w:t>
      </w:r>
      <w:r w:rsidR="003D2199">
        <w:rPr>
          <w:rFonts w:ascii="Times New Roman" w:eastAsia="宋体" w:hAnsi="Times New Roman" w:cs="Times New Roman"/>
          <w:kern w:val="0"/>
          <w:sz w:val="24"/>
          <w:szCs w:val="24"/>
        </w:rPr>
        <w:t xml:space="preserve">adversary time window is chosen as 100 time slots. </w:t>
      </w:r>
    </w:p>
    <w:p w14:paraId="25148730" w14:textId="5E7E205F" w:rsidR="003D2199" w:rsidRPr="006C5156" w:rsidRDefault="00D73A34" w:rsidP="003D2199">
      <w:pPr>
        <w:keepNext/>
        <w:widowControl/>
        <w:shd w:val="clear" w:color="auto" w:fill="FFFFFF"/>
        <w:spacing w:afterLines="100" w:after="312" w:line="450" w:lineRule="atLeast"/>
        <w:ind w:firstLine="420"/>
        <w:jc w:val="left"/>
      </w:pPr>
      <w:r>
        <w:rPr>
          <w:noProof/>
        </w:rPr>
        <w:lastRenderedPageBreak/>
        <w:drawing>
          <wp:inline distT="0" distB="0" distL="0" distR="0" wp14:anchorId="2BB3E554" wp14:editId="5B7E729C">
            <wp:extent cx="2294687" cy="168855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7261" cy="1697807"/>
                    </a:xfrm>
                    <a:prstGeom prst="rect">
                      <a:avLst/>
                    </a:prstGeom>
                  </pic:spPr>
                </pic:pic>
              </a:graphicData>
            </a:graphic>
          </wp:inline>
        </w:drawing>
      </w:r>
      <w:r w:rsidR="003D2199" w:rsidRPr="0008091F">
        <w:rPr>
          <w:noProof/>
        </w:rPr>
        <w:t xml:space="preserve"> </w:t>
      </w:r>
      <w:r>
        <w:rPr>
          <w:noProof/>
        </w:rPr>
        <w:drawing>
          <wp:inline distT="0" distB="0" distL="0" distR="0" wp14:anchorId="27ACB96D" wp14:editId="217ADD4C">
            <wp:extent cx="2429051" cy="169208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6143" cy="1703994"/>
                    </a:xfrm>
                    <a:prstGeom prst="rect">
                      <a:avLst/>
                    </a:prstGeom>
                  </pic:spPr>
                </pic:pic>
              </a:graphicData>
            </a:graphic>
          </wp:inline>
        </w:drawing>
      </w:r>
    </w:p>
    <w:p w14:paraId="1F9315AE" w14:textId="67E8C622" w:rsidR="003D2199" w:rsidRPr="007767DD" w:rsidRDefault="003D2199" w:rsidP="003D2199">
      <w:pPr>
        <w:pStyle w:val="ac"/>
        <w:ind w:firstLine="420"/>
        <w:jc w:val="left"/>
        <w:rPr>
          <w:rFonts w:ascii="Times New Roman" w:hAnsi="Times New Roman" w:cs="Times New Roman"/>
        </w:rPr>
      </w:pPr>
      <w:r>
        <w:rPr>
          <w:rFonts w:ascii="Times New Roman" w:hAnsi="Times New Roman" w:cs="Times New Roman"/>
        </w:rPr>
        <w:t>(</w:t>
      </w:r>
      <w:r w:rsidR="00D73A34">
        <w:rPr>
          <w:rFonts w:ascii="Times New Roman" w:hAnsi="Times New Roman" w:cs="Times New Roman"/>
        </w:rPr>
        <w:t>a</w:t>
      </w:r>
      <w:r>
        <w:rPr>
          <w:rFonts w:ascii="Times New Roman" w:hAnsi="Times New Roman" w:cs="Times New Roman"/>
        </w:rPr>
        <w:t xml:space="preserve">) </w:t>
      </w:r>
      <w:r w:rsidRPr="007767DD">
        <w:rPr>
          <w:rFonts w:ascii="Times New Roman" w:hAnsi="Times New Roman" w:cs="Times New Roman"/>
        </w:rPr>
        <w:t xml:space="preserve">Average </w:t>
      </w:r>
      <w:r>
        <w:rPr>
          <w:rFonts w:ascii="Times New Roman" w:hAnsi="Times New Roman" w:cs="Times New Roman"/>
        </w:rPr>
        <w:t xml:space="preserve">consensus </w:t>
      </w:r>
      <w:r w:rsidRPr="007767DD">
        <w:rPr>
          <w:rFonts w:ascii="Times New Roman" w:hAnsi="Times New Roman" w:cs="Times New Roman"/>
        </w:rPr>
        <w:t>latency</w:t>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r>
      <w:r w:rsidRPr="007767DD">
        <w:rPr>
          <w:rFonts w:ascii="Times New Roman" w:hAnsi="Times New Roman" w:cs="Times New Roman"/>
        </w:rPr>
        <w:tab/>
        <w:t>(b) Average throughput</w:t>
      </w:r>
      <w:r w:rsidRPr="007767DD">
        <w:rPr>
          <w:rFonts w:ascii="Times New Roman" w:hAnsi="Times New Roman" w:cs="Times New Roman"/>
        </w:rPr>
        <w:tab/>
      </w:r>
    </w:p>
    <w:p w14:paraId="68B3747F" w14:textId="2AF79AB9" w:rsidR="003D2199" w:rsidRPr="00B121D4" w:rsidRDefault="003D2199" w:rsidP="003D2199">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Fig</w:t>
      </w:r>
      <w:r>
        <w:rPr>
          <w:rFonts w:ascii="Times New Roman" w:hAnsi="Times New Roman" w:cs="Times New Roman"/>
          <w:b/>
          <w:bCs/>
        </w:rPr>
        <w:t>.</w:t>
      </w:r>
      <w:r w:rsidRPr="00B121D4">
        <w:rPr>
          <w:rFonts w:ascii="Times New Roman" w:hAnsi="Times New Roman" w:cs="Times New Roman"/>
          <w:b/>
          <w:bCs/>
        </w:rPr>
        <w:t xml:space="preserve"> </w:t>
      </w:r>
      <w:r w:rsidR="004D0DAD">
        <w:rPr>
          <w:rFonts w:ascii="Times New Roman" w:hAnsi="Times New Roman" w:cs="Times New Roman"/>
          <w:b/>
          <w:bCs/>
        </w:rPr>
        <w:t>9</w:t>
      </w:r>
      <w:r>
        <w:rPr>
          <w:rFonts w:ascii="Times New Roman" w:hAnsi="Times New Roman" w:cs="Times New Roman"/>
          <w:b/>
          <w:bCs/>
        </w:rPr>
        <w:t xml:space="preserve">. </w:t>
      </w:r>
      <w:r w:rsidR="008C11CC">
        <w:rPr>
          <w:rFonts w:ascii="Times New Roman" w:hAnsi="Times New Roman" w:cs="Times New Roman"/>
          <w:b/>
          <w:bCs/>
        </w:rPr>
        <w:t xml:space="preserve">The </w:t>
      </w:r>
      <w:r>
        <w:rPr>
          <w:rFonts w:ascii="Times New Roman" w:hAnsi="Times New Roman" w:cs="Times New Roman"/>
          <w:b/>
          <w:bCs/>
        </w:rPr>
        <w:t xml:space="preserve">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w:t>
      </w:r>
      <w:r w:rsidR="00D73A34">
        <w:rPr>
          <w:rFonts w:ascii="Times New Roman" w:hAnsi="Times New Roman" w:cs="Times New Roman"/>
          <w:b/>
          <w:bCs/>
        </w:rPr>
        <w:t>j</w:t>
      </w:r>
      <w:r>
        <w:rPr>
          <w:rFonts w:ascii="Times New Roman" w:hAnsi="Times New Roman" w:cs="Times New Roman"/>
          <w:b/>
          <w:bCs/>
        </w:rPr>
        <w:t xml:space="preserve">amming attack. </w:t>
      </w:r>
    </w:p>
    <w:p w14:paraId="4789267F" w14:textId="6B78F843" w:rsidR="003D2199" w:rsidRPr="0067227F" w:rsidRDefault="00D73A34" w:rsidP="004C5C05">
      <w:pPr>
        <w:spacing w:beforeLines="100" w:before="312"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w:t>
      </w:r>
      <w:r w:rsidR="003D2199" w:rsidRPr="0088243E">
        <w:rPr>
          <w:rFonts w:ascii="Times New Roman" w:eastAsia="宋体" w:hAnsi="Times New Roman" w:cs="Times New Roman"/>
          <w:kern w:val="0"/>
          <w:sz w:val="24"/>
          <w:szCs w:val="24"/>
        </w:rPr>
        <w:t>Fig</w:t>
      </w:r>
      <w:r w:rsidR="003D2199">
        <w:rPr>
          <w:rFonts w:ascii="Times New Roman" w:eastAsia="宋体" w:hAnsi="Times New Roman" w:cs="Times New Roman"/>
          <w:kern w:val="0"/>
          <w:sz w:val="24"/>
          <w:szCs w:val="24"/>
        </w:rPr>
        <w:t xml:space="preserve">. </w:t>
      </w:r>
      <w:r w:rsidR="004D0DAD">
        <w:rPr>
          <w:rFonts w:ascii="Times New Roman" w:eastAsia="宋体" w:hAnsi="Times New Roman" w:cs="Times New Roman"/>
          <w:kern w:val="0"/>
          <w:sz w:val="24"/>
          <w:szCs w:val="24"/>
        </w:rPr>
        <w:t>9</w:t>
      </w:r>
      <w:r w:rsidR="003D2199">
        <w:rPr>
          <w:rFonts w:ascii="Times New Roman" w:eastAsia="宋体" w:hAnsi="Times New Roman" w:cs="Times New Roman"/>
          <w:kern w:val="0"/>
          <w:sz w:val="24"/>
          <w:szCs w:val="24"/>
        </w:rPr>
        <w:t xml:space="preserve"> (a)</w:t>
      </w:r>
      <w:r>
        <w:rPr>
          <w:rFonts w:ascii="Times New Roman" w:eastAsia="宋体" w:hAnsi="Times New Roman" w:cs="Times New Roman"/>
          <w:kern w:val="0"/>
          <w:sz w:val="24"/>
          <w:szCs w:val="24"/>
        </w:rPr>
        <w:t>,</w:t>
      </w:r>
      <w:r w:rsidR="003D2199" w:rsidRPr="0088243E">
        <w:rPr>
          <w:rFonts w:ascii="Times New Roman" w:eastAsia="宋体" w:hAnsi="Times New Roman" w:cs="Times New Roman"/>
          <w:kern w:val="0"/>
          <w:sz w:val="24"/>
          <w:szCs w:val="24"/>
        </w:rPr>
        <w:t xml:space="preserve"> </w:t>
      </w:r>
      <w:r w:rsidR="003D2199">
        <w:rPr>
          <w:rFonts w:ascii="Times New Roman" w:eastAsia="宋体" w:hAnsi="Times New Roman" w:cs="Times New Roman"/>
          <w:kern w:val="0"/>
          <w:sz w:val="24"/>
          <w:szCs w:val="24"/>
        </w:rPr>
        <w:t xml:space="preserve">consensus latency decreases </w:t>
      </w:r>
      <w:r w:rsidR="003D2199" w:rsidRPr="0088243E">
        <w:rPr>
          <w:rFonts w:ascii="Times New Roman" w:eastAsia="宋体" w:hAnsi="Times New Roman" w:cs="Times New Roman"/>
          <w:kern w:val="0"/>
          <w:sz w:val="24"/>
          <w:szCs w:val="24"/>
        </w:rPr>
        <w:t xml:space="preserve">with </w:t>
      </w:r>
      <w:r w:rsidR="008C11CC">
        <w:rPr>
          <w:rFonts w:ascii="Times New Roman" w:eastAsia="宋体" w:hAnsi="Times New Roman" w:cs="Times New Roman"/>
          <w:kern w:val="0"/>
          <w:sz w:val="24"/>
          <w:szCs w:val="24"/>
        </w:rPr>
        <w:t xml:space="preserve">the </w:t>
      </w:r>
      <w:r w:rsidR="003D2199" w:rsidRPr="0088243E">
        <w:rPr>
          <w:rFonts w:ascii="Times New Roman" w:eastAsia="宋体" w:hAnsi="Times New Roman" w:cs="Times New Roman"/>
          <w:kern w:val="0"/>
          <w:sz w:val="24"/>
          <w:szCs w:val="24"/>
        </w:rPr>
        <w:t>increas</w:t>
      </w:r>
      <w:r w:rsidR="003D2199">
        <w:rPr>
          <w:rFonts w:ascii="Times New Roman" w:eastAsia="宋体" w:hAnsi="Times New Roman" w:cs="Times New Roman"/>
          <w:kern w:val="0"/>
          <w:sz w:val="24"/>
          <w:szCs w:val="24"/>
        </w:rPr>
        <w:t>e</w:t>
      </w:r>
      <w:r w:rsidR="003D2199" w:rsidRPr="0088243E">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δ</m:t>
        </m:r>
      </m:oMath>
      <w:r w:rsidR="003D2199" w:rsidRPr="0088243E">
        <w:rPr>
          <w:rFonts w:ascii="Times New Roman" w:eastAsia="宋体" w:hAnsi="Times New Roman" w:cs="Times New Roman" w:hint="eastAsia"/>
          <w:kern w:val="0"/>
          <w:sz w:val="24"/>
          <w:szCs w:val="24"/>
        </w:rPr>
        <w:t xml:space="preserve"> </w:t>
      </w:r>
      <w:r w:rsidR="003D2199">
        <w:rPr>
          <w:rFonts w:ascii="Times New Roman" w:eastAsia="宋体" w:hAnsi="Times New Roman" w:cs="Times New Roman"/>
          <w:kern w:val="0"/>
          <w:sz w:val="24"/>
          <w:szCs w:val="24"/>
        </w:rPr>
        <w:t>under random</w:t>
      </w:r>
      <w:r w:rsidR="003D2199" w:rsidRPr="0088243E">
        <w:rPr>
          <w:rFonts w:ascii="Times New Roman" w:eastAsia="宋体" w:hAnsi="Times New Roman" w:cs="Times New Roman"/>
          <w:kern w:val="0"/>
          <w:sz w:val="24"/>
          <w:szCs w:val="24"/>
        </w:rPr>
        <w:t xml:space="preserve"> jamming attack</w:t>
      </w:r>
      <w:r>
        <w:rPr>
          <w:rFonts w:ascii="Times New Roman" w:eastAsia="宋体" w:hAnsi="Times New Roman" w:cs="Times New Roman"/>
          <w:kern w:val="0"/>
          <w:sz w:val="24"/>
          <w:szCs w:val="24"/>
        </w:rPr>
        <w:t>, and</w:t>
      </w:r>
      <w:r w:rsidR="003D219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it not changes significantly</w:t>
      </w:r>
      <w:r w:rsidR="003D2199">
        <w:rPr>
          <w:rFonts w:ascii="Times New Roman" w:eastAsia="宋体" w:hAnsi="Times New Roman" w:cs="Times New Roman"/>
          <w:kern w:val="0"/>
          <w:sz w:val="24"/>
          <w:szCs w:val="24"/>
        </w:rPr>
        <w:t xml:space="preserve"> under </w:t>
      </w:r>
      <w:r>
        <w:rPr>
          <w:rFonts w:ascii="Times New Roman" w:eastAsia="宋体" w:hAnsi="Times New Roman" w:cs="Times New Roman"/>
          <w:kern w:val="0"/>
          <w:sz w:val="24"/>
          <w:szCs w:val="24"/>
        </w:rPr>
        <w:t>consecutive</w:t>
      </w:r>
      <w:r w:rsidR="003D2199">
        <w:rPr>
          <w:rFonts w:ascii="Times New Roman" w:eastAsia="宋体" w:hAnsi="Times New Roman" w:cs="Times New Roman"/>
          <w:kern w:val="0"/>
          <w:sz w:val="24"/>
          <w:szCs w:val="24"/>
        </w:rPr>
        <w:t xml:space="preserve"> jamming attack</w:t>
      </w:r>
      <w:r w:rsidR="003D2199" w:rsidRPr="0088243E">
        <w:rPr>
          <w:rFonts w:ascii="Times New Roman" w:eastAsia="宋体" w:hAnsi="Times New Roman" w:cs="Times New Roman"/>
          <w:kern w:val="0"/>
          <w:sz w:val="24"/>
          <w:szCs w:val="24"/>
        </w:rPr>
        <w:t>.</w:t>
      </w:r>
      <w:r w:rsidR="003D2199">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 xml:space="preserve">As shown in Fig. </w:t>
      </w:r>
      <w:r w:rsidR="004D0DAD">
        <w:rPr>
          <w:rFonts w:ascii="Times New Roman" w:eastAsia="宋体" w:hAnsi="Times New Roman" w:cs="Times New Roman"/>
          <w:kern w:val="0"/>
          <w:sz w:val="24"/>
          <w:szCs w:val="24"/>
        </w:rPr>
        <w:t>9</w:t>
      </w:r>
      <w:r w:rsidR="00D50FCD">
        <w:rPr>
          <w:rFonts w:ascii="Times New Roman" w:eastAsia="宋体" w:hAnsi="Times New Roman" w:cs="Times New Roman"/>
          <w:kern w:val="0"/>
          <w:sz w:val="24"/>
          <w:szCs w:val="24"/>
        </w:rPr>
        <w:t xml:space="preserve">(b), the throughput of </w:t>
      </w:r>
      <w:proofErr w:type="spellStart"/>
      <w:r w:rsidR="00D50FCD">
        <w:rPr>
          <w:rFonts w:ascii="Times New Roman" w:eastAsia="宋体" w:hAnsi="Times New Roman" w:cs="Times New Roman"/>
          <w:kern w:val="0"/>
          <w:sz w:val="24"/>
          <w:szCs w:val="24"/>
        </w:rPr>
        <w:t>SWIB</w:t>
      </w:r>
      <w:proofErr w:type="spellEnd"/>
      <w:r w:rsidR="00D50FCD">
        <w:rPr>
          <w:rFonts w:ascii="Times New Roman" w:eastAsia="宋体" w:hAnsi="Times New Roman" w:cs="Times New Roman"/>
          <w:kern w:val="0"/>
          <w:sz w:val="24"/>
          <w:szCs w:val="24"/>
        </w:rPr>
        <w:t xml:space="preserve"> does not fluctuate significantly under consecutive jamming attack, and it approximately linear increase with the jamming bound increasing under random jamming attack. </w:t>
      </w:r>
      <w:r w:rsidR="00D562E0">
        <w:rPr>
          <w:rFonts w:ascii="Times New Roman" w:eastAsia="宋体" w:hAnsi="Times New Roman" w:cs="Times New Roman"/>
          <w:kern w:val="0"/>
          <w:sz w:val="24"/>
          <w:szCs w:val="24"/>
        </w:rPr>
        <w:t xml:space="preserve">When adversary issues consecutive jamming attack, the </w:t>
      </w:r>
      <w:r w:rsidR="00D562E0">
        <w:rPr>
          <w:rFonts w:ascii="Times New Roman" w:eastAsia="宋体" w:hAnsi="Times New Roman" w:cs="Times New Roman" w:hint="eastAsia"/>
          <w:kern w:val="0"/>
          <w:sz w:val="24"/>
          <w:szCs w:val="24"/>
        </w:rPr>
        <w:t>c</w:t>
      </w:r>
      <w:r w:rsidR="00D562E0">
        <w:rPr>
          <w:rFonts w:ascii="Times New Roman" w:eastAsia="宋体" w:hAnsi="Times New Roman" w:cs="Times New Roman"/>
          <w:kern w:val="0"/>
          <w:sz w:val="24"/>
          <w:szCs w:val="24"/>
        </w:rPr>
        <w:t>hannel compete probability of nodes is reduced quickly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increase fast. Since channel contention reduce, nodes can achieve consensus within small time slots. However, when jammers issue random jam attack, channel contention will not reduce significantly due to the estimate of adversary time window</w:t>
      </w:r>
      <w:r w:rsidR="00D562E0">
        <w:rPr>
          <w:rFonts w:ascii="Times New Roman" w:eastAsia="宋体" w:hAnsi="Times New Roman" w:cs="Times New Roman" w:hint="eastAsia"/>
          <w:kern w:val="0"/>
          <w:sz w:val="24"/>
          <w:szCs w:val="24"/>
        </w:rPr>
        <w:t>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sidR="00D562E0">
        <w:rPr>
          <w:rFonts w:ascii="Times New Roman" w:eastAsia="宋体" w:hAnsi="Times New Roman" w:cs="Times New Roman" w:hint="eastAsia"/>
          <w:kern w:val="0"/>
          <w:sz w:val="24"/>
          <w:szCs w:val="24"/>
        </w:rPr>
        <w:t xml:space="preserve"> </w:t>
      </w:r>
      <w:r w:rsidR="00D562E0">
        <w:rPr>
          <w:rFonts w:ascii="Times New Roman" w:eastAsia="宋体" w:hAnsi="Times New Roman" w:cs="Times New Roman"/>
          <w:kern w:val="0"/>
          <w:sz w:val="24"/>
          <w:szCs w:val="24"/>
        </w:rPr>
        <w:t xml:space="preserve">not increase rapidly. </w:t>
      </w:r>
      <w:r w:rsidR="00D50FCD">
        <w:rPr>
          <w:rFonts w:ascii="Times New Roman" w:eastAsia="宋体" w:hAnsi="Times New Roman" w:cs="Times New Roman"/>
          <w:kern w:val="0"/>
          <w:sz w:val="24"/>
          <w:szCs w:val="24"/>
        </w:rPr>
        <w:t>This</w:t>
      </w:r>
      <w:r w:rsidR="00D562E0">
        <w:rPr>
          <w:rFonts w:ascii="Times New Roman" w:eastAsia="宋体" w:hAnsi="Times New Roman" w:cs="Times New Roman"/>
          <w:kern w:val="0"/>
          <w:sz w:val="24"/>
          <w:szCs w:val="24"/>
        </w:rPr>
        <w:t xml:space="preserve"> </w:t>
      </w:r>
      <w:r w:rsidR="00D50FCD">
        <w:rPr>
          <w:rFonts w:ascii="Times New Roman" w:eastAsia="宋体" w:hAnsi="Times New Roman" w:cs="Times New Roman"/>
          <w:kern w:val="0"/>
          <w:sz w:val="24"/>
          <w:szCs w:val="24"/>
        </w:rPr>
        <w:t xml:space="preserve">indicates that random jamming attack is more powerful than consecutive jamming attack in </w:t>
      </w:r>
      <w:proofErr w:type="spellStart"/>
      <w:r w:rsidR="00D50FCD">
        <w:rPr>
          <w:rFonts w:ascii="Times New Roman" w:eastAsia="宋体" w:hAnsi="Times New Roman" w:cs="Times New Roman"/>
          <w:kern w:val="0"/>
          <w:sz w:val="24"/>
          <w:szCs w:val="24"/>
        </w:rPr>
        <w:t>SWIB</w:t>
      </w:r>
      <w:proofErr w:type="spellEnd"/>
      <w:r w:rsidR="003D2199">
        <w:rPr>
          <w:rFonts w:ascii="Times New Roman" w:eastAsia="宋体" w:hAnsi="Times New Roman" w:cs="Times New Roman"/>
          <w:kern w:val="0"/>
          <w:sz w:val="24"/>
          <w:szCs w:val="24"/>
        </w:rPr>
        <w:t>.</w:t>
      </w:r>
    </w:p>
    <w:p w14:paraId="7396A15D" w14:textId="77777777" w:rsidR="003D2199" w:rsidRPr="00B16695" w:rsidRDefault="003D2199" w:rsidP="00CC6007">
      <w:pPr>
        <w:pStyle w:val="1"/>
        <w:numPr>
          <w:ilvl w:val="0"/>
          <w:numId w:val="1"/>
        </w:numPr>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74B954B5" w14:textId="329F0DCA" w:rsidR="003D2199" w:rsidRDefault="003D2199" w:rsidP="003D2199">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proposed a stable wireless blockchain consensus protocol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which can ensure stable and secure consensus process by adopting verifiable random function and threshold signature scheme in one-hop wireless networks. We use a new verifiable block proposer algorithm to prevent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formation of forks and choose a more reliable block proposer to generate a valid block. Besides, by combining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nature of wireless communication protocol with threshold BLS signature scheme, consensus nodes can verify and vote for block proposal in secure and efficient way. In addition, according to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characteristic of threshold BLS signature scheme, all honest consensus nodes can recover full signature to complete block finalization in distributed manner. Moreover, our protocol can still work efficiently in wireless blockchain system under Sybil attacks and jamming attacks. Analysis and results show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efficiency and security properties of </w:t>
      </w:r>
      <w:r w:rsidR="00941382">
        <w:rPr>
          <w:rFonts w:ascii="Times New Roman" w:eastAsia="宋体" w:hAnsi="Times New Roman" w:cs="Times New Roman"/>
          <w:kern w:val="0"/>
          <w:sz w:val="24"/>
          <w:szCs w:val="24"/>
        </w:rPr>
        <w:t xml:space="preserve">the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w:t>
      </w:r>
    </w:p>
    <w:p w14:paraId="5B33BB06" w14:textId="21627221" w:rsidR="00CC6007" w:rsidRPr="00A97969" w:rsidRDefault="003D2199" w:rsidP="00D22510">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future, we will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multi-hop version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in wireless ad hoc networks. We should study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energy consumption in consensus </w:t>
      </w:r>
      <w:r>
        <w:rPr>
          <w:rFonts w:ascii="Times New Roman" w:eastAsia="宋体" w:hAnsi="Times New Roman" w:cs="Times New Roman"/>
          <w:kern w:val="0"/>
          <w:sz w:val="24"/>
          <w:szCs w:val="24"/>
        </w:rPr>
        <w:lastRenderedPageBreak/>
        <w:t xml:space="preserve">process, and design energy efficiency consensus protocol in wireless network. What's more, it is necessary to investigate </w:t>
      </w:r>
      <w:r w:rsidR="00941382">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impacts of mobility in ad hoc wireless network. Also, we will explore whether our protocol can mitigate other attacks such as long-term attacks, nothing-at-stake attacks, eclipse attacks, etc.</w:t>
      </w:r>
    </w:p>
    <w:p w14:paraId="6A9AA940" w14:textId="77777777" w:rsidR="00CC6007" w:rsidRPr="009F53F5" w:rsidRDefault="00CC6007" w:rsidP="00CC6007">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4A5BE573" w14:textId="0EDF553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2" w:name="_Ref70412353"/>
      <w:r w:rsidRPr="00513ED5">
        <w:rPr>
          <w:rFonts w:ascii="Times New Roman" w:hAnsi="Times New Roman" w:cs="Times New Roman"/>
          <w:sz w:val="20"/>
          <w:szCs w:val="20"/>
        </w:rPr>
        <w:t>J. Xu, S. Wang, A. Zhou</w:t>
      </w:r>
      <w:r>
        <w:rPr>
          <w:rFonts w:ascii="Times New Roman" w:hAnsi="Times New Roman" w:cs="Times New Roman"/>
          <w:sz w:val="20"/>
          <w:szCs w:val="20"/>
        </w:rPr>
        <w:t>,</w:t>
      </w:r>
      <w:r w:rsidRPr="00513ED5">
        <w:rPr>
          <w:rFonts w:ascii="Times New Roman" w:hAnsi="Times New Roman" w:cs="Times New Roman"/>
          <w:sz w:val="20"/>
          <w:szCs w:val="20"/>
        </w:rPr>
        <w:t xml:space="preserve"> and F. Yang</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Pr>
          <w:rFonts w:ascii="Times New Roman" w:hAnsi="Times New Roman" w:cs="Times New Roman"/>
          <w:sz w:val="20"/>
          <w:szCs w:val="20"/>
        </w:rPr>
        <w:t>D</w:t>
      </w:r>
      <w:r w:rsidRPr="00513ED5">
        <w:rPr>
          <w:rFonts w:ascii="Times New Roman" w:hAnsi="Times New Roman" w:cs="Times New Roman"/>
          <w:sz w:val="20"/>
          <w:szCs w:val="20"/>
        </w:rPr>
        <w:t>Apps</w:t>
      </w:r>
      <w:proofErr w:type="spellEnd"/>
      <w:r w:rsidRPr="00513ED5">
        <w:rPr>
          <w:rFonts w:ascii="Times New Roman" w:hAnsi="Times New Roman" w:cs="Times New Roman"/>
          <w:sz w:val="20"/>
          <w:szCs w:val="20"/>
        </w:rPr>
        <w:t>," China Communications, vol. 17, no. 4, pp. 78-87, April 2020.</w:t>
      </w:r>
    </w:p>
    <w:p w14:paraId="427E4784" w14:textId="742C536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J. Gazda, L. Han</w:t>
      </w:r>
      <w:r>
        <w:rPr>
          <w:rFonts w:ascii="Times New Roman" w:hAnsi="Times New Roman" w:cs="Times New Roman"/>
          <w:sz w:val="20"/>
          <w:szCs w:val="20"/>
        </w:rPr>
        <w:t>,</w:t>
      </w:r>
      <w:r w:rsidRPr="00513ED5">
        <w:rPr>
          <w:rFonts w:ascii="Times New Roman" w:hAnsi="Times New Roman" w:cs="Times New Roman"/>
          <w:sz w:val="20"/>
          <w:szCs w:val="20"/>
        </w:rPr>
        <w:t xml:space="preserve"> and M. Jo, "Blockchain-Based </w:t>
      </w:r>
      <w:r w:rsidR="002E4A8D">
        <w:rPr>
          <w:rFonts w:ascii="Times New Roman" w:hAnsi="Times New Roman" w:cs="Times New Roman"/>
          <w:sz w:val="20"/>
          <w:szCs w:val="20"/>
        </w:rPr>
        <w:t>i</w:t>
      </w:r>
      <w:r w:rsidRPr="00513ED5">
        <w:rPr>
          <w:rFonts w:ascii="Times New Roman" w:hAnsi="Times New Roman" w:cs="Times New Roman"/>
          <w:sz w:val="20"/>
          <w:szCs w:val="20"/>
        </w:rPr>
        <w:t xml:space="preserve">ntelligent </w:t>
      </w:r>
      <w:r w:rsidR="002E4A8D">
        <w:rPr>
          <w:rFonts w:ascii="Times New Roman" w:hAnsi="Times New Roman" w:cs="Times New Roman"/>
          <w:sz w:val="20"/>
          <w:szCs w:val="20"/>
        </w:rPr>
        <w:t>n</w:t>
      </w:r>
      <w:r w:rsidRPr="00513ED5">
        <w:rPr>
          <w:rFonts w:ascii="Times New Roman" w:hAnsi="Times New Roman" w:cs="Times New Roman"/>
          <w:sz w:val="20"/>
          <w:szCs w:val="20"/>
        </w:rPr>
        <w:t xml:space="preserve">etwork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w:t>
      </w:r>
      <w:r w:rsidR="002E4A8D">
        <w:rPr>
          <w:rFonts w:ascii="Times New Roman" w:hAnsi="Times New Roman" w:cs="Times New Roman"/>
          <w:sz w:val="20"/>
          <w:szCs w:val="20"/>
        </w:rPr>
        <w:t>b</w:t>
      </w:r>
      <w:r w:rsidRPr="00513ED5">
        <w:rPr>
          <w:rFonts w:ascii="Times New Roman" w:hAnsi="Times New Roman" w:cs="Times New Roman"/>
          <w:sz w:val="20"/>
          <w:szCs w:val="20"/>
        </w:rPr>
        <w:t>eyond,"</w:t>
      </w:r>
      <w:r>
        <w:rPr>
          <w:rFonts w:ascii="Times New Roman" w:hAnsi="Times New Roman" w:cs="Times New Roman"/>
          <w:sz w:val="20"/>
          <w:szCs w:val="20"/>
        </w:rPr>
        <w:t xml:space="preserve"> </w:t>
      </w:r>
      <w:r w:rsidR="00ED472E">
        <w:rPr>
          <w:rFonts w:ascii="Times New Roman" w:hAnsi="Times New Roman" w:cs="Times New Roman"/>
          <w:sz w:val="20"/>
          <w:szCs w:val="20"/>
        </w:rPr>
        <w:t xml:space="preserve">in </w:t>
      </w:r>
      <w:r>
        <w:rPr>
          <w:rFonts w:ascii="Times New Roman" w:hAnsi="Times New Roman" w:cs="Times New Roman"/>
          <w:sz w:val="20"/>
          <w:szCs w:val="20"/>
        </w:rPr>
        <w:t>Proceeding of</w:t>
      </w:r>
      <w:r w:rsidRPr="00513ED5">
        <w:rPr>
          <w:rFonts w:ascii="Times New Roman" w:hAnsi="Times New Roman" w:cs="Times New Roman"/>
          <w:sz w:val="20"/>
          <w:szCs w:val="20"/>
        </w:rPr>
        <w:t xml:space="preserve"> 2019 3</w:t>
      </w:r>
      <w:r w:rsidRPr="00E431C4">
        <w:rPr>
          <w:rFonts w:ascii="Times New Roman" w:hAnsi="Times New Roman" w:cs="Times New Roman"/>
          <w:sz w:val="20"/>
          <w:szCs w:val="20"/>
          <w:vertAlign w:val="superscript"/>
        </w:rPr>
        <w:t>rd</w:t>
      </w:r>
      <w:r>
        <w:rPr>
          <w:rFonts w:ascii="Times New Roman" w:hAnsi="Times New Roman" w:cs="Times New Roman"/>
          <w:sz w:val="20"/>
          <w:szCs w:val="20"/>
        </w:rPr>
        <w:t xml:space="preserve"> </w:t>
      </w:r>
      <w:r w:rsidRPr="00513ED5">
        <w:rPr>
          <w:rFonts w:ascii="Times New Roman" w:hAnsi="Times New Roman" w:cs="Times New Roman"/>
          <w:sz w:val="20"/>
          <w:szCs w:val="20"/>
        </w:rPr>
        <w:t>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pp. 36-39</w:t>
      </w:r>
      <w:r w:rsidR="009A363E" w:rsidRPr="00513ED5">
        <w:rPr>
          <w:rFonts w:ascii="Times New Roman" w:hAnsi="Times New Roman" w:cs="Times New Roman"/>
          <w:sz w:val="20"/>
          <w:szCs w:val="20"/>
        </w:rPr>
        <w:t>, 2019</w:t>
      </w:r>
      <w:r w:rsidRPr="00513ED5">
        <w:rPr>
          <w:rFonts w:ascii="Times New Roman" w:hAnsi="Times New Roman" w:cs="Times New Roman"/>
          <w:sz w:val="20"/>
          <w:szCs w:val="20"/>
        </w:rPr>
        <w:t>.</w:t>
      </w:r>
    </w:p>
    <w:p w14:paraId="018A6B86" w14:textId="0EA29BF5"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and </w:t>
      </w:r>
      <w:r w:rsidR="002E4A8D">
        <w:rPr>
          <w:rFonts w:ascii="Times New Roman" w:hAnsi="Times New Roman" w:cs="Times New Roman"/>
          <w:sz w:val="20"/>
          <w:szCs w:val="20"/>
        </w:rPr>
        <w:t>et al</w:t>
      </w:r>
      <w:r w:rsidRPr="00513ED5">
        <w:rPr>
          <w:rFonts w:ascii="Times New Roman" w:hAnsi="Times New Roman" w:cs="Times New Roman"/>
          <w:sz w:val="20"/>
          <w:szCs w:val="20"/>
        </w:rPr>
        <w:t>,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IEEE Sensors Journal, vol. 21, no. 14, pp. 15807-15823,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2021.</w:t>
      </w:r>
    </w:p>
    <w:p w14:paraId="364B9B9E" w14:textId="7FA4A3F7"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[4] S. Nakamoto</w:t>
      </w:r>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3" w:name="_Ref70424734"/>
      <w:bookmarkEnd w:id="12"/>
    </w:p>
    <w:p w14:paraId="0D9DCF20" w14:textId="56310304"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3"/>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Pr>
          <w:rFonts w:ascii="Times New Roman" w:hAnsi="Times New Roman" w:cs="Times New Roman"/>
          <w:sz w:val="20"/>
          <w:szCs w:val="20"/>
        </w:rPr>
        <w:t>"</w:t>
      </w:r>
      <w:r w:rsidRPr="00513ED5">
        <w:rPr>
          <w:rFonts w:ascii="Times New Roman" w:hAnsi="Times New Roman" w:cs="Times New Roman"/>
          <w:sz w:val="20"/>
          <w:szCs w:val="20"/>
        </w:rPr>
        <w:t xml:space="preserve"> in</w:t>
      </w:r>
      <w:r>
        <w:rPr>
          <w:rFonts w:ascii="Times New Roman" w:hAnsi="Times New Roman" w:cs="Times New Roman"/>
          <w:sz w:val="20"/>
          <w:szCs w:val="20"/>
        </w:rPr>
        <w:t xml:space="preserve"> Proceeding of 2017</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Pr>
          <w:rFonts w:ascii="Times New Roman" w:hAnsi="Times New Roman" w:cs="Times New Roman"/>
          <w:sz w:val="20"/>
          <w:szCs w:val="20"/>
        </w:rPr>
        <w:t>,</w:t>
      </w:r>
      <w:r w:rsidRPr="00513ED5">
        <w:rPr>
          <w:rFonts w:ascii="Times New Roman" w:hAnsi="Times New Roman" w:cs="Times New Roman"/>
          <w:sz w:val="20"/>
          <w:szCs w:val="20"/>
        </w:rPr>
        <w:t xml:space="preserve"> pp. 357–388</w:t>
      </w:r>
      <w:r w:rsidR="009A363E">
        <w:rPr>
          <w:rFonts w:ascii="Times New Roman" w:hAnsi="Times New Roman" w:cs="Times New Roman"/>
          <w:sz w:val="20"/>
          <w:szCs w:val="20"/>
        </w:rPr>
        <w:t>,</w:t>
      </w:r>
      <w:r w:rsidR="009A363E" w:rsidRP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Springer, 2017</w:t>
      </w:r>
      <w:r w:rsidRPr="00513ED5">
        <w:rPr>
          <w:rFonts w:ascii="Times New Roman" w:hAnsi="Times New Roman" w:cs="Times New Roman"/>
          <w:sz w:val="20"/>
          <w:szCs w:val="20"/>
        </w:rPr>
        <w:t>.</w:t>
      </w:r>
    </w:p>
    <w:p w14:paraId="7A1FAB94" w14:textId="7DC5960D"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002E4A8D">
        <w:rPr>
          <w:rFonts w:ascii="Times New Roman" w:hAnsi="Times New Roman" w:cs="Times New Roman"/>
          <w:sz w:val="20"/>
          <w:szCs w:val="20"/>
        </w:rPr>
        <w:t>,</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Pr>
          <w:rFonts w:ascii="Times New Roman" w:hAnsi="Times New Roman" w:cs="Times New Roman"/>
          <w:sz w:val="20"/>
          <w:szCs w:val="20"/>
        </w:rPr>
        <w:t>"</w:t>
      </w:r>
      <w:r w:rsidRPr="00513ED5">
        <w:rPr>
          <w:rFonts w:ascii="Times New Roman" w:hAnsi="Times New Roman" w:cs="Times New Roman"/>
          <w:sz w:val="20"/>
          <w:szCs w:val="20"/>
        </w:rPr>
        <w:t xml:space="preserve"> </w:t>
      </w:r>
      <w:r w:rsidR="000A723D">
        <w:rPr>
          <w:rFonts w:ascii="Times New Roman" w:hAnsi="Times New Roman" w:cs="Times New Roman"/>
          <w:sz w:val="20"/>
          <w:szCs w:val="20"/>
        </w:rPr>
        <w:t xml:space="preserve">in </w:t>
      </w:r>
      <w:r w:rsidRPr="00513ED5">
        <w:rPr>
          <w:rFonts w:ascii="Times New Roman" w:hAnsi="Times New Roman" w:cs="Times New Roman"/>
          <w:sz w:val="20"/>
          <w:szCs w:val="20"/>
        </w:rPr>
        <w:t>Proceedings of the 3rd Symposium on Operating Systems Design and Implementation</w:t>
      </w:r>
      <w:r>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w:t>
      </w:r>
      <w:r w:rsidR="009A363E">
        <w:rPr>
          <w:rFonts w:ascii="Times New Roman" w:hAnsi="Times New Roman" w:cs="Times New Roman"/>
          <w:sz w:val="20"/>
          <w:szCs w:val="20"/>
        </w:rPr>
        <w:t xml:space="preserve"> pp.</w:t>
      </w:r>
      <w:r w:rsidRPr="00513ED5">
        <w:rPr>
          <w:rFonts w:ascii="Times New Roman" w:hAnsi="Times New Roman" w:cs="Times New Roman"/>
          <w:sz w:val="20"/>
          <w:szCs w:val="20"/>
        </w:rPr>
        <w:t xml:space="preserve"> 173-186</w:t>
      </w:r>
      <w:r w:rsidR="009A363E">
        <w:rPr>
          <w:rFonts w:ascii="Times New Roman" w:hAnsi="Times New Roman" w:cs="Times New Roman"/>
          <w:sz w:val="20"/>
          <w:szCs w:val="20"/>
        </w:rPr>
        <w:t xml:space="preserve">, </w:t>
      </w:r>
      <w:r w:rsidR="009A363E" w:rsidRPr="00513ED5">
        <w:rPr>
          <w:rFonts w:ascii="Times New Roman" w:hAnsi="Times New Roman" w:cs="Times New Roman"/>
          <w:sz w:val="20"/>
          <w:szCs w:val="20"/>
        </w:rPr>
        <w:t>1999</w:t>
      </w:r>
      <w:r w:rsidRPr="00513ED5">
        <w:rPr>
          <w:rFonts w:ascii="Times New Roman" w:hAnsi="Times New Roman" w:cs="Times New Roman"/>
          <w:sz w:val="20"/>
          <w:szCs w:val="20"/>
        </w:rPr>
        <w:t>.</w:t>
      </w:r>
    </w:p>
    <w:p w14:paraId="4D19460E" w14:textId="1E89D175"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[7] Z. Jiao, B. Zhang, L. Zhang, and </w:t>
      </w:r>
      <w:r w:rsidR="002E4A8D">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A </w:t>
      </w:r>
      <w:r w:rsidR="003F31C2">
        <w:rPr>
          <w:rFonts w:ascii="Times New Roman" w:hAnsi="Times New Roman" w:cs="Times New Roman"/>
          <w:sz w:val="20"/>
          <w:szCs w:val="20"/>
        </w:rPr>
        <w:t>b</w:t>
      </w:r>
      <w:r w:rsidRPr="00513ED5">
        <w:rPr>
          <w:rFonts w:ascii="Times New Roman" w:hAnsi="Times New Roman" w:cs="Times New Roman"/>
          <w:sz w:val="20"/>
          <w:szCs w:val="20"/>
        </w:rPr>
        <w:t>lockchain-</w:t>
      </w:r>
      <w:r w:rsidR="002E4A8D">
        <w:rPr>
          <w:rFonts w:ascii="Times New Roman" w:hAnsi="Times New Roman" w:cs="Times New Roman"/>
          <w:sz w:val="20"/>
          <w:szCs w:val="20"/>
        </w:rPr>
        <w:t>b</w:t>
      </w:r>
      <w:r w:rsidRPr="00513ED5">
        <w:rPr>
          <w:rFonts w:ascii="Times New Roman" w:hAnsi="Times New Roman" w:cs="Times New Roman"/>
          <w:sz w:val="20"/>
          <w:szCs w:val="20"/>
        </w:rPr>
        <w:t xml:space="preserve">ased </w:t>
      </w:r>
      <w:r w:rsidR="002E4A8D">
        <w:rPr>
          <w:rFonts w:ascii="Times New Roman" w:hAnsi="Times New Roman" w:cs="Times New Roman"/>
          <w:sz w:val="20"/>
          <w:szCs w:val="20"/>
        </w:rPr>
        <w:t>c</w:t>
      </w:r>
      <w:r w:rsidRPr="00513ED5">
        <w:rPr>
          <w:rFonts w:ascii="Times New Roman" w:hAnsi="Times New Roman" w:cs="Times New Roman"/>
          <w:sz w:val="20"/>
          <w:szCs w:val="20"/>
        </w:rPr>
        <w:t xml:space="preserve">omputing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rchitecture for </w:t>
      </w:r>
      <w:r w:rsidR="002E4A8D">
        <w:rPr>
          <w:rFonts w:ascii="Times New Roman" w:hAnsi="Times New Roman" w:cs="Times New Roman"/>
          <w:sz w:val="20"/>
          <w:szCs w:val="20"/>
        </w:rPr>
        <w:t>m</w:t>
      </w:r>
      <w:r w:rsidRPr="00513ED5">
        <w:rPr>
          <w:rFonts w:ascii="Times New Roman" w:hAnsi="Times New Roman" w:cs="Times New Roman"/>
          <w:sz w:val="20"/>
          <w:szCs w:val="20"/>
        </w:rPr>
        <w:t xml:space="preserve">obile </w:t>
      </w:r>
      <w:r w:rsidR="002E4A8D">
        <w:rPr>
          <w:rFonts w:ascii="Times New Roman" w:hAnsi="Times New Roman" w:cs="Times New Roman"/>
          <w:sz w:val="20"/>
          <w:szCs w:val="20"/>
        </w:rPr>
        <w:t>a</w:t>
      </w:r>
      <w:r w:rsidRPr="00513ED5">
        <w:rPr>
          <w:rFonts w:ascii="Times New Roman" w:hAnsi="Times New Roman" w:cs="Times New Roman"/>
          <w:sz w:val="20"/>
          <w:szCs w:val="20"/>
        </w:rPr>
        <w:t xml:space="preserve">d </w:t>
      </w:r>
      <w:r w:rsidR="002E4A8D">
        <w:rPr>
          <w:rFonts w:ascii="Times New Roman" w:hAnsi="Times New Roman" w:cs="Times New Roman"/>
          <w:sz w:val="20"/>
          <w:szCs w:val="20"/>
        </w:rPr>
        <w:t>h</w:t>
      </w:r>
      <w:r w:rsidRPr="00513ED5">
        <w:rPr>
          <w:rFonts w:ascii="Times New Roman" w:hAnsi="Times New Roman" w:cs="Times New Roman"/>
          <w:sz w:val="20"/>
          <w:szCs w:val="20"/>
        </w:rPr>
        <w:t xml:space="preserve">oc </w:t>
      </w:r>
      <w:r w:rsidR="002E4A8D">
        <w:rPr>
          <w:rFonts w:ascii="Times New Roman" w:hAnsi="Times New Roman" w:cs="Times New Roman"/>
          <w:sz w:val="20"/>
          <w:szCs w:val="20"/>
        </w:rPr>
        <w:t>c</w:t>
      </w:r>
      <w:r w:rsidRPr="00513ED5">
        <w:rPr>
          <w:rFonts w:ascii="Times New Roman" w:hAnsi="Times New Roman" w:cs="Times New Roman"/>
          <w:sz w:val="20"/>
          <w:szCs w:val="20"/>
        </w:rPr>
        <w:t>loud,</w:t>
      </w:r>
      <w:r>
        <w:rPr>
          <w:rFonts w:ascii="Times New Roman" w:hAnsi="Times New Roman" w:cs="Times New Roman"/>
          <w:sz w:val="20"/>
          <w:szCs w:val="20"/>
        </w:rPr>
        <w:t>"</w:t>
      </w:r>
      <w:r w:rsidRPr="00513ED5">
        <w:rPr>
          <w:rFonts w:ascii="Times New Roman" w:hAnsi="Times New Roman" w:cs="Times New Roman"/>
          <w:sz w:val="20"/>
          <w:szCs w:val="20"/>
        </w:rPr>
        <w:t xml:space="preserve"> IEEE Network, vol. 34, no. 4, pp. 140-149, Jul</w:t>
      </w:r>
      <w:r w:rsidR="000A723D">
        <w:rPr>
          <w:rFonts w:ascii="Times New Roman" w:hAnsi="Times New Roman" w:cs="Times New Roman"/>
          <w:sz w:val="20"/>
          <w:szCs w:val="20"/>
        </w:rPr>
        <w:t>.</w:t>
      </w:r>
      <w:r w:rsidRPr="00513ED5">
        <w:rPr>
          <w:rFonts w:ascii="Times New Roman" w:hAnsi="Times New Roman" w:cs="Times New Roman"/>
          <w:sz w:val="20"/>
          <w:szCs w:val="20"/>
        </w:rPr>
        <w:t>/Aug</w:t>
      </w:r>
      <w:r>
        <w:rPr>
          <w:rFonts w:ascii="Times New Roman" w:hAnsi="Times New Roman" w:cs="Times New Roman"/>
          <w:sz w:val="20"/>
          <w:szCs w:val="20"/>
        </w:rPr>
        <w:t>.</w:t>
      </w:r>
      <w:r w:rsidRPr="00513ED5">
        <w:rPr>
          <w:rFonts w:ascii="Times New Roman" w:hAnsi="Times New Roman" w:cs="Times New Roman"/>
          <w:sz w:val="20"/>
          <w:szCs w:val="20"/>
        </w:rPr>
        <w:t xml:space="preserve"> 2020.</w:t>
      </w:r>
    </w:p>
    <w:p w14:paraId="5DA15B01" w14:textId="02A4D2C3"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xml:space="preserve">,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"SENATE: A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yzantine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 xml:space="preserve">etworks for </w:t>
      </w:r>
      <w:r w:rsidR="003F31C2">
        <w:rPr>
          <w:rFonts w:ascii="Times New Roman" w:hAnsi="Times New Roman" w:cs="Times New Roman"/>
          <w:sz w:val="20"/>
          <w:szCs w:val="20"/>
        </w:rPr>
        <w:t>r</w:t>
      </w:r>
      <w:r w:rsidRPr="00513ED5">
        <w:rPr>
          <w:rFonts w:ascii="Times New Roman" w:hAnsi="Times New Roman" w:cs="Times New Roman"/>
          <w:sz w:val="20"/>
          <w:szCs w:val="20"/>
        </w:rPr>
        <w:t>eal-</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ime Internet-of-Things </w:t>
      </w:r>
      <w:r w:rsidR="003F31C2">
        <w:rPr>
          <w:rFonts w:ascii="Times New Roman" w:hAnsi="Times New Roman" w:cs="Times New Roman"/>
          <w:sz w:val="20"/>
          <w:szCs w:val="20"/>
        </w:rPr>
        <w:t>a</w:t>
      </w:r>
      <w:r w:rsidRPr="00513ED5">
        <w:rPr>
          <w:rFonts w:ascii="Times New Roman" w:hAnsi="Times New Roman" w:cs="Times New Roman"/>
          <w:sz w:val="20"/>
          <w:szCs w:val="20"/>
        </w:rPr>
        <w:t>pplications," IEEE Internet of Things Journal, vol. 7, no. 7, pp. 6576-6588, July 2020.</w:t>
      </w:r>
    </w:p>
    <w:p w14:paraId="122D1FFD" w14:textId="0696308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[9] Q. Xu, Y. Zou, D.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 xml:space="preserve">Consensus in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s</w:t>
      </w:r>
      <w:r w:rsidRPr="00513ED5">
        <w:rPr>
          <w:rFonts w:ascii="Times New Roman" w:hAnsi="Times New Roman" w:cs="Times New Roman"/>
          <w:sz w:val="20"/>
          <w:szCs w:val="20"/>
        </w:rPr>
        <w:t>ystem,</w:t>
      </w:r>
      <w:r>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6830F297" w14:textId="300DBF1F"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[10] Y. Zou, M. Xu, J. Yu, </w:t>
      </w:r>
      <w:r w:rsidR="003F31C2">
        <w:rPr>
          <w:rFonts w:ascii="Times New Roman" w:hAnsi="Times New Roman" w:cs="Times New Roman"/>
          <w:sz w:val="20"/>
          <w:szCs w:val="20"/>
        </w:rPr>
        <w:t>and et al</w:t>
      </w:r>
      <w:r w:rsidRPr="00513ED5">
        <w:rPr>
          <w:rFonts w:ascii="Times New Roman" w:hAnsi="Times New Roman" w:cs="Times New Roman"/>
          <w:sz w:val="20"/>
          <w:szCs w:val="20"/>
        </w:rPr>
        <w:t xml:space="preserve">, "A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c</w:t>
      </w:r>
      <w:r w:rsidRPr="00513ED5">
        <w:rPr>
          <w:rFonts w:ascii="Times New Roman" w:hAnsi="Times New Roman" w:cs="Times New Roman"/>
          <w:sz w:val="20"/>
          <w:szCs w:val="20"/>
        </w:rPr>
        <w:t xml:space="preserve">onsensus for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ermissioned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b</w:t>
      </w:r>
      <w:r w:rsidRPr="00513ED5">
        <w:rPr>
          <w:rFonts w:ascii="Times New Roman" w:hAnsi="Times New Roman" w:cs="Times New Roman"/>
          <w:sz w:val="20"/>
          <w:szCs w:val="20"/>
        </w:rPr>
        <w:t>lockchains," IEEE Internet of Things Journal, 2021.</w:t>
      </w:r>
    </w:p>
    <w:p w14:paraId="38D78836" w14:textId="4C8EC6F1"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[11] </w:t>
      </w:r>
      <w:r w:rsidRPr="002D4E67">
        <w:rPr>
          <w:rFonts w:ascii="Times New Roman" w:hAnsi="Times New Roman" w:cs="Times New Roman"/>
          <w:sz w:val="20"/>
          <w:szCs w:val="20"/>
        </w:rPr>
        <w:t xml:space="preserve">M. Xu, F. Zhao, Y. Zou, and </w:t>
      </w:r>
      <w:r w:rsidR="003F31C2">
        <w:rPr>
          <w:rFonts w:ascii="Times New Roman" w:hAnsi="Times New Roman" w:cs="Times New Roman"/>
          <w:sz w:val="20"/>
          <w:szCs w:val="20"/>
        </w:rPr>
        <w:t>et al</w:t>
      </w:r>
      <w:r w:rsidRPr="002D4E67">
        <w:rPr>
          <w:rFonts w:ascii="Times New Roman" w:hAnsi="Times New Roman" w:cs="Times New Roman"/>
          <w:sz w:val="20"/>
          <w:szCs w:val="20"/>
        </w:rPr>
        <w:t xml:space="preserve">, "BLOWN: </w:t>
      </w:r>
      <w:r w:rsidR="003F31C2">
        <w:rPr>
          <w:rFonts w:ascii="Times New Roman" w:hAnsi="Times New Roman" w:cs="Times New Roman"/>
          <w:sz w:val="20"/>
          <w:szCs w:val="20"/>
        </w:rPr>
        <w:t>a</w:t>
      </w:r>
      <w:r w:rsidRPr="002D4E67">
        <w:rPr>
          <w:rFonts w:ascii="Times New Roman" w:hAnsi="Times New Roman" w:cs="Times New Roman"/>
          <w:sz w:val="20"/>
          <w:szCs w:val="20"/>
        </w:rPr>
        <w:t xml:space="preserve"> </w:t>
      </w:r>
      <w:r w:rsidR="003F31C2">
        <w:rPr>
          <w:rFonts w:ascii="Times New Roman" w:hAnsi="Times New Roman" w:cs="Times New Roman"/>
          <w:sz w:val="20"/>
          <w:szCs w:val="20"/>
        </w:rPr>
        <w:t>b</w:t>
      </w:r>
      <w:r w:rsidRPr="002D4E67">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2D4E67">
        <w:rPr>
          <w:rFonts w:ascii="Times New Roman" w:hAnsi="Times New Roman" w:cs="Times New Roman"/>
          <w:sz w:val="20"/>
          <w:szCs w:val="20"/>
        </w:rPr>
        <w:t xml:space="preserve">rotocol for </w:t>
      </w:r>
      <w:r w:rsidR="003F31C2">
        <w:rPr>
          <w:rFonts w:ascii="Times New Roman" w:hAnsi="Times New Roman" w:cs="Times New Roman"/>
          <w:sz w:val="20"/>
          <w:szCs w:val="20"/>
        </w:rPr>
        <w:t>s</w:t>
      </w:r>
      <w:r w:rsidRPr="002D4E67">
        <w:rPr>
          <w:rFonts w:ascii="Times New Roman" w:hAnsi="Times New Roman" w:cs="Times New Roman"/>
          <w:sz w:val="20"/>
          <w:szCs w:val="20"/>
        </w:rPr>
        <w:t>ingle-</w:t>
      </w:r>
      <w:r w:rsidR="003F31C2">
        <w:rPr>
          <w:rFonts w:ascii="Times New Roman" w:hAnsi="Times New Roman" w:cs="Times New Roman"/>
          <w:sz w:val="20"/>
          <w:szCs w:val="20"/>
        </w:rPr>
        <w:t>h</w:t>
      </w:r>
      <w:r w:rsidRPr="002D4E67">
        <w:rPr>
          <w:rFonts w:ascii="Times New Roman" w:hAnsi="Times New Roman" w:cs="Times New Roman"/>
          <w:sz w:val="20"/>
          <w:szCs w:val="20"/>
        </w:rPr>
        <w:t xml:space="preserve">op </w:t>
      </w:r>
      <w:r w:rsidR="003F31C2">
        <w:rPr>
          <w:rFonts w:ascii="Times New Roman" w:hAnsi="Times New Roman" w:cs="Times New Roman"/>
          <w:sz w:val="20"/>
          <w:szCs w:val="20"/>
        </w:rPr>
        <w:t>w</w:t>
      </w:r>
      <w:r w:rsidRPr="002D4E67">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2D4E67">
        <w:rPr>
          <w:rFonts w:ascii="Times New Roman" w:hAnsi="Times New Roman" w:cs="Times New Roman"/>
          <w:sz w:val="20"/>
          <w:szCs w:val="20"/>
        </w:rPr>
        <w:t xml:space="preserve">etworks under </w:t>
      </w:r>
      <w:r w:rsidR="003F31C2">
        <w:rPr>
          <w:rFonts w:ascii="Times New Roman" w:hAnsi="Times New Roman" w:cs="Times New Roman"/>
          <w:sz w:val="20"/>
          <w:szCs w:val="20"/>
        </w:rPr>
        <w:t>a</w:t>
      </w:r>
      <w:r w:rsidRPr="002D4E67">
        <w:rPr>
          <w:rFonts w:ascii="Times New Roman" w:hAnsi="Times New Roman" w:cs="Times New Roman"/>
          <w:sz w:val="20"/>
          <w:szCs w:val="20"/>
        </w:rPr>
        <w:t>dversarial S</w:t>
      </w:r>
      <w:proofErr w:type="spellStart"/>
      <w:r w:rsidRPr="002D4E67">
        <w:rPr>
          <w:rFonts w:ascii="Times New Roman" w:hAnsi="Times New Roman" w:cs="Times New Roman"/>
          <w:sz w:val="20"/>
          <w:szCs w:val="20"/>
        </w:rPr>
        <w:t>INR</w:t>
      </w:r>
      <w:proofErr w:type="spellEnd"/>
      <w:r w:rsidRPr="002D4E67">
        <w:rPr>
          <w:rFonts w:ascii="Times New Roman" w:hAnsi="Times New Roman" w:cs="Times New Roman"/>
          <w:sz w:val="20"/>
          <w:szCs w:val="20"/>
        </w:rPr>
        <w:t>," </w:t>
      </w:r>
      <w:r w:rsidRPr="00CC6007">
        <w:rPr>
          <w:rFonts w:ascii="Times New Roman" w:hAnsi="Times New Roman" w:cs="Times New Roman"/>
          <w:sz w:val="20"/>
          <w:szCs w:val="20"/>
        </w:rPr>
        <w:t>IEEE Transactions on Mobile Computing</w:t>
      </w:r>
      <w:r w:rsidR="003F31C2">
        <w:rPr>
          <w:rFonts w:ascii="Times New Roman" w:hAnsi="Times New Roman" w:cs="Times New Roman"/>
          <w:sz w:val="20"/>
          <w:szCs w:val="20"/>
        </w:rPr>
        <w:t>, 2021</w:t>
      </w:r>
      <w:r w:rsidRPr="002D4E67">
        <w:rPr>
          <w:rFonts w:ascii="Times New Roman" w:hAnsi="Times New Roman" w:cs="Times New Roman"/>
          <w:sz w:val="20"/>
          <w:szCs w:val="20"/>
        </w:rPr>
        <w:t>.</w:t>
      </w:r>
    </w:p>
    <w:p w14:paraId="3F915509" w14:textId="321AD079"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[12] M. Xu, C. Liu, Y. Zou, and </w:t>
      </w:r>
      <w:r w:rsidR="003F31C2">
        <w:rPr>
          <w:rFonts w:ascii="Times New Roman" w:hAnsi="Times New Roman" w:cs="Times New Roman"/>
          <w:sz w:val="20"/>
          <w:szCs w:val="20"/>
        </w:rPr>
        <w:t>et al</w:t>
      </w:r>
      <w:r w:rsidRPr="00513ED5">
        <w:rPr>
          <w:rFonts w:ascii="Times New Roman" w:hAnsi="Times New Roman" w:cs="Times New Roman"/>
          <w:sz w:val="20"/>
          <w:szCs w:val="20"/>
        </w:rPr>
        <w:t>,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w:t>
      </w:r>
      <w:r w:rsidR="003F31C2">
        <w:rPr>
          <w:rFonts w:ascii="Times New Roman" w:hAnsi="Times New Roman" w:cs="Times New Roman"/>
          <w:sz w:val="20"/>
          <w:szCs w:val="20"/>
        </w:rPr>
        <w:t>a</w:t>
      </w:r>
      <w:r w:rsidRPr="00513ED5">
        <w:rPr>
          <w:rFonts w:ascii="Times New Roman" w:hAnsi="Times New Roman" w:cs="Times New Roman"/>
          <w:sz w:val="20"/>
          <w:szCs w:val="20"/>
        </w:rPr>
        <w:t xml:space="preserve"> </w:t>
      </w:r>
      <w:r w:rsidR="003F31C2">
        <w:rPr>
          <w:rFonts w:ascii="Times New Roman" w:hAnsi="Times New Roman" w:cs="Times New Roman"/>
          <w:sz w:val="20"/>
          <w:szCs w:val="20"/>
        </w:rPr>
        <w:t>f</w:t>
      </w:r>
      <w:r w:rsidRPr="00513ED5">
        <w:rPr>
          <w:rFonts w:ascii="Times New Roman" w:hAnsi="Times New Roman" w:cs="Times New Roman"/>
          <w:sz w:val="20"/>
          <w:szCs w:val="20"/>
        </w:rPr>
        <w:t xml:space="preserve">ast </w:t>
      </w:r>
      <w:r w:rsidR="003F31C2">
        <w:rPr>
          <w:rFonts w:ascii="Times New Roman" w:hAnsi="Times New Roman" w:cs="Times New Roman"/>
          <w:sz w:val="20"/>
          <w:szCs w:val="20"/>
        </w:rPr>
        <w:t>f</w:t>
      </w:r>
      <w:r w:rsidRPr="00513ED5">
        <w:rPr>
          <w:rFonts w:ascii="Times New Roman" w:hAnsi="Times New Roman" w:cs="Times New Roman"/>
          <w:sz w:val="20"/>
          <w:szCs w:val="20"/>
        </w:rPr>
        <w:t>ault-</w:t>
      </w:r>
      <w:r w:rsidR="003F31C2">
        <w:rPr>
          <w:rFonts w:ascii="Times New Roman" w:hAnsi="Times New Roman" w:cs="Times New Roman"/>
          <w:sz w:val="20"/>
          <w:szCs w:val="20"/>
        </w:rPr>
        <w:t>t</w:t>
      </w:r>
      <w:r w:rsidRPr="00513ED5">
        <w:rPr>
          <w:rFonts w:ascii="Times New Roman" w:hAnsi="Times New Roman" w:cs="Times New Roman"/>
          <w:sz w:val="20"/>
          <w:szCs w:val="20"/>
        </w:rPr>
        <w:t xml:space="preserve">olerant </w:t>
      </w:r>
      <w:r w:rsidR="003F31C2">
        <w:rPr>
          <w:rFonts w:ascii="Times New Roman" w:hAnsi="Times New Roman" w:cs="Times New Roman"/>
          <w:sz w:val="20"/>
          <w:szCs w:val="20"/>
        </w:rPr>
        <w:t>b</w:t>
      </w:r>
      <w:r w:rsidRPr="00513ED5">
        <w:rPr>
          <w:rFonts w:ascii="Times New Roman" w:hAnsi="Times New Roman" w:cs="Times New Roman"/>
          <w:sz w:val="20"/>
          <w:szCs w:val="20"/>
        </w:rPr>
        <w:t xml:space="preserve">lockchain </w:t>
      </w:r>
      <w:r w:rsidR="003F31C2">
        <w:rPr>
          <w:rFonts w:ascii="Times New Roman" w:hAnsi="Times New Roman" w:cs="Times New Roman"/>
          <w:sz w:val="20"/>
          <w:szCs w:val="20"/>
        </w:rPr>
        <w:t>p</w:t>
      </w:r>
      <w:r w:rsidRPr="00513ED5">
        <w:rPr>
          <w:rFonts w:ascii="Times New Roman" w:hAnsi="Times New Roman" w:cs="Times New Roman"/>
          <w:sz w:val="20"/>
          <w:szCs w:val="20"/>
        </w:rPr>
        <w:t xml:space="preserve">rotocol for </w:t>
      </w:r>
      <w:r w:rsidR="003F31C2">
        <w:rPr>
          <w:rFonts w:ascii="Times New Roman" w:hAnsi="Times New Roman" w:cs="Times New Roman"/>
          <w:sz w:val="20"/>
          <w:szCs w:val="20"/>
        </w:rPr>
        <w:t>m</w:t>
      </w:r>
      <w:r w:rsidRPr="00513ED5">
        <w:rPr>
          <w:rFonts w:ascii="Times New Roman" w:hAnsi="Times New Roman" w:cs="Times New Roman"/>
          <w:sz w:val="20"/>
          <w:szCs w:val="20"/>
        </w:rPr>
        <w:t>ulti</w:t>
      </w:r>
      <w:r w:rsidR="003F31C2">
        <w:rPr>
          <w:rFonts w:ascii="Times New Roman" w:hAnsi="Times New Roman" w:cs="Times New Roman"/>
          <w:sz w:val="20"/>
          <w:szCs w:val="20"/>
        </w:rPr>
        <w:t>-</w:t>
      </w:r>
      <w:r w:rsidRPr="00513ED5">
        <w:rPr>
          <w:rFonts w:ascii="Times New Roman" w:hAnsi="Times New Roman" w:cs="Times New Roman"/>
          <w:sz w:val="20"/>
          <w:szCs w:val="20"/>
        </w:rPr>
        <w:t xml:space="preserve">hop </w:t>
      </w:r>
      <w:r w:rsidR="003F31C2">
        <w:rPr>
          <w:rFonts w:ascii="Times New Roman" w:hAnsi="Times New Roman" w:cs="Times New Roman"/>
          <w:sz w:val="20"/>
          <w:szCs w:val="20"/>
        </w:rPr>
        <w:t>w</w:t>
      </w:r>
      <w:r w:rsidRPr="00513ED5">
        <w:rPr>
          <w:rFonts w:ascii="Times New Roman" w:hAnsi="Times New Roman" w:cs="Times New Roman"/>
          <w:sz w:val="20"/>
          <w:szCs w:val="20"/>
        </w:rPr>
        <w:t xml:space="preserve">ireless </w:t>
      </w:r>
      <w:r w:rsidR="003F31C2">
        <w:rPr>
          <w:rFonts w:ascii="Times New Roman" w:hAnsi="Times New Roman" w:cs="Times New Roman"/>
          <w:sz w:val="20"/>
          <w:szCs w:val="20"/>
        </w:rPr>
        <w:t>n</w:t>
      </w:r>
      <w:r w:rsidRPr="00513ED5">
        <w:rPr>
          <w:rFonts w:ascii="Times New Roman" w:hAnsi="Times New Roman" w:cs="Times New Roman"/>
          <w:sz w:val="20"/>
          <w:szCs w:val="20"/>
        </w:rPr>
        <w:t>etworks," IEEE Transactions on Wireless Communications, vol. 20, no. 10, pp. 6915-6926, Oct. 2021.</w:t>
      </w:r>
    </w:p>
    <w:p w14:paraId="457816CE" w14:textId="23650D82" w:rsidR="00CC6007" w:rsidRPr="00513ED5"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w:t>
      </w:r>
      <w:r w:rsidR="003F31C2">
        <w:rPr>
          <w:rFonts w:ascii="Times New Roman" w:hAnsi="Times New Roman" w:cs="Times New Roman"/>
          <w:sz w:val="20"/>
          <w:szCs w:val="20"/>
        </w:rPr>
        <w:t>et al</w:t>
      </w:r>
      <w:r w:rsidRPr="00513ED5">
        <w:rPr>
          <w:rFonts w:ascii="Times New Roman" w:hAnsi="Times New Roman" w:cs="Times New Roman"/>
          <w:sz w:val="20"/>
          <w:szCs w:val="20"/>
        </w:rPr>
        <w:t xml:space="preserve">, </w:t>
      </w:r>
      <w:r>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2B0FC331" w14:textId="76CE3941" w:rsidR="00CC6007" w:rsidRPr="00CC6007" w:rsidRDefault="00CC6007" w:rsidP="00CC6007">
      <w:pPr>
        <w:rPr>
          <w:rFonts w:ascii="Times New Roman" w:hAnsi="Times New Roman" w:cs="Times New Roman"/>
          <w:sz w:val="20"/>
          <w:szCs w:val="20"/>
        </w:rPr>
      </w:pPr>
      <w:r w:rsidRPr="00513ED5">
        <w:rPr>
          <w:rFonts w:ascii="Times New Roman" w:hAnsi="Times New Roman" w:cs="Times New Roman"/>
          <w:sz w:val="20"/>
          <w:szCs w:val="20"/>
        </w:rPr>
        <w:t>[14]</w:t>
      </w:r>
      <w:r w:rsidRPr="00CC6007">
        <w:rPr>
          <w:rFonts w:ascii="Times New Roman" w:hAnsi="Times New Roman" w:cs="Times New Roman"/>
          <w:sz w:val="20"/>
          <w:szCs w:val="20"/>
        </w:rPr>
        <w:t xml:space="preserve"> M. </w:t>
      </w:r>
      <w:proofErr w:type="spellStart"/>
      <w:r w:rsidRPr="00CC6007">
        <w:rPr>
          <w:rFonts w:ascii="Times New Roman" w:hAnsi="Times New Roman" w:cs="Times New Roman"/>
          <w:sz w:val="20"/>
          <w:szCs w:val="20"/>
        </w:rPr>
        <w:t>Vukolic</w:t>
      </w:r>
      <w:proofErr w:type="spellEnd"/>
      <w:r w:rsidRPr="00CC6007">
        <w:rPr>
          <w:rFonts w:ascii="Times New Roman" w:hAnsi="Times New Roman" w:cs="Times New Roman"/>
          <w:sz w:val="20"/>
          <w:szCs w:val="20"/>
        </w:rPr>
        <w:t xml:space="preserve">, "The quest for scalable blockchain fabric: Proof-of-work vs. </w:t>
      </w:r>
      <w:proofErr w:type="spellStart"/>
      <w:r w:rsidRPr="00CC6007">
        <w:rPr>
          <w:rFonts w:ascii="Times New Roman" w:hAnsi="Times New Roman" w:cs="Times New Roman"/>
          <w:sz w:val="20"/>
          <w:szCs w:val="20"/>
        </w:rPr>
        <w:t>BFT</w:t>
      </w:r>
      <w:proofErr w:type="spellEnd"/>
      <w:r w:rsidRPr="00CC6007">
        <w:rPr>
          <w:rFonts w:ascii="Times New Roman" w:hAnsi="Times New Roman" w:cs="Times New Roman"/>
          <w:sz w:val="20"/>
          <w:szCs w:val="20"/>
        </w:rPr>
        <w:t xml:space="preserve"> replication," </w:t>
      </w:r>
      <w:r w:rsidR="003D38E2" w:rsidRPr="00513ED5">
        <w:rPr>
          <w:rFonts w:ascii="Times New Roman" w:hAnsi="Times New Roman" w:cs="Times New Roman"/>
          <w:sz w:val="20"/>
          <w:szCs w:val="20"/>
        </w:rPr>
        <w:t>in</w:t>
      </w:r>
      <w:r w:rsidR="003D38E2">
        <w:rPr>
          <w:rFonts w:ascii="Times New Roman" w:hAnsi="Times New Roman" w:cs="Times New Roman"/>
          <w:sz w:val="20"/>
          <w:szCs w:val="20"/>
        </w:rPr>
        <w:t xml:space="preserve"> Proceeding of</w:t>
      </w:r>
      <w:r w:rsidR="003D38E2">
        <w:rPr>
          <w:rFonts w:ascii="Times New Roman" w:hAnsi="Times New Roman" w:cs="Times New Roman"/>
          <w:sz w:val="20"/>
          <w:szCs w:val="20"/>
        </w:rPr>
        <w:t xml:space="preserve"> International</w:t>
      </w:r>
      <w:r w:rsidRPr="00CC6007">
        <w:rPr>
          <w:rFonts w:ascii="Times New Roman" w:hAnsi="Times New Roman" w:cs="Times New Roman"/>
          <w:sz w:val="20"/>
          <w:szCs w:val="20"/>
        </w:rPr>
        <w:t xml:space="preserve"> Workshop Open Problems Netw</w:t>
      </w:r>
      <w:r w:rsidR="003D38E2">
        <w:rPr>
          <w:rFonts w:ascii="Times New Roman" w:hAnsi="Times New Roman" w:cs="Times New Roman"/>
          <w:sz w:val="20"/>
          <w:szCs w:val="20"/>
        </w:rPr>
        <w:t>ork Security</w:t>
      </w:r>
      <w:r w:rsidRPr="00CC6007">
        <w:rPr>
          <w:rFonts w:ascii="Times New Roman" w:hAnsi="Times New Roman" w:cs="Times New Roman"/>
          <w:sz w:val="20"/>
          <w:szCs w:val="20"/>
        </w:rPr>
        <w:t>, pp. 112–125</w:t>
      </w:r>
      <w:r w:rsidR="009A363E" w:rsidRPr="00CC6007">
        <w:rPr>
          <w:rFonts w:ascii="Times New Roman" w:hAnsi="Times New Roman" w:cs="Times New Roman"/>
          <w:sz w:val="20"/>
          <w:szCs w:val="20"/>
        </w:rPr>
        <w:t>, 2015</w:t>
      </w:r>
      <w:r w:rsidRPr="00CC6007">
        <w:rPr>
          <w:rFonts w:ascii="Times New Roman" w:hAnsi="Times New Roman" w:cs="Times New Roman"/>
          <w:sz w:val="20"/>
          <w:szCs w:val="20"/>
        </w:rPr>
        <w:t>.</w:t>
      </w:r>
    </w:p>
    <w:p w14:paraId="16BFE6ED" w14:textId="6366BDA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[15] S. </w:t>
      </w:r>
      <w:proofErr w:type="spellStart"/>
      <w:r w:rsidRPr="00CC6007">
        <w:rPr>
          <w:rFonts w:ascii="Times New Roman" w:hAnsi="Times New Roman" w:cs="Times New Roman"/>
          <w:sz w:val="20"/>
          <w:szCs w:val="20"/>
        </w:rPr>
        <w:t>Dziembowski</w:t>
      </w:r>
      <w:proofErr w:type="spellEnd"/>
      <w:r w:rsidRPr="00CC6007">
        <w:rPr>
          <w:rFonts w:ascii="Times New Roman" w:hAnsi="Times New Roman" w:cs="Times New Roman"/>
          <w:sz w:val="20"/>
          <w:szCs w:val="20"/>
        </w:rPr>
        <w:t xml:space="preserve">, S. Faust, V. Kolmogorov, and </w:t>
      </w:r>
      <w:r w:rsidR="003F31C2">
        <w:rPr>
          <w:rFonts w:ascii="Times New Roman" w:hAnsi="Times New Roman" w:cs="Times New Roman"/>
          <w:sz w:val="20"/>
          <w:szCs w:val="20"/>
        </w:rPr>
        <w:t>et al</w:t>
      </w:r>
      <w:r w:rsidRPr="00CC6007">
        <w:rPr>
          <w:rFonts w:ascii="Times New Roman" w:hAnsi="Times New Roman" w:cs="Times New Roman"/>
          <w:sz w:val="20"/>
          <w:szCs w:val="20"/>
        </w:rPr>
        <w:t xml:space="preserve">, “Proofs of space,”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003F31C2">
        <w:rPr>
          <w:rFonts w:ascii="Times New Roman" w:hAnsi="Times New Roman" w:cs="Times New Roman"/>
          <w:sz w:val="20"/>
          <w:szCs w:val="20"/>
        </w:rPr>
        <w:t xml:space="preserve"> </w:t>
      </w:r>
      <w:r w:rsidRPr="00CC6007">
        <w:rPr>
          <w:rFonts w:ascii="Times New Roman" w:hAnsi="Times New Roman" w:cs="Times New Roman"/>
          <w:sz w:val="20"/>
          <w:szCs w:val="20"/>
        </w:rPr>
        <w:t>Annual Cryptology Conference, pp. 585–605</w:t>
      </w:r>
      <w:r w:rsidR="00597D6A">
        <w:rPr>
          <w:rFonts w:ascii="Times New Roman" w:hAnsi="Times New Roman" w:cs="Times New Roman"/>
          <w:sz w:val="20"/>
          <w:szCs w:val="20"/>
        </w:rPr>
        <w:t xml:space="preserve">, </w:t>
      </w:r>
      <w:r w:rsidR="00597D6A" w:rsidRPr="00CC6007">
        <w:rPr>
          <w:rFonts w:ascii="Times New Roman" w:hAnsi="Times New Roman" w:cs="Times New Roman"/>
          <w:sz w:val="20"/>
          <w:szCs w:val="20"/>
        </w:rPr>
        <w:t>Springer, 2015</w:t>
      </w:r>
      <w:r w:rsidRPr="00CC6007">
        <w:rPr>
          <w:rFonts w:ascii="Times New Roman" w:hAnsi="Times New Roman" w:cs="Times New Roman"/>
          <w:sz w:val="20"/>
          <w:szCs w:val="20"/>
        </w:rPr>
        <w:t>.</w:t>
      </w:r>
    </w:p>
    <w:p w14:paraId="5B0AC772" w14:textId="6CE479D9" w:rsidR="00CC6007" w:rsidRPr="00CC6007" w:rsidRDefault="00CC6007" w:rsidP="00CC6007">
      <w:pPr>
        <w:rPr>
          <w:rFonts w:ascii="Times New Roman" w:hAnsi="Times New Roman" w:cs="Times New Roman"/>
          <w:sz w:val="20"/>
          <w:szCs w:val="20"/>
        </w:rPr>
      </w:pPr>
      <w:r w:rsidRPr="00CC6007">
        <w:rPr>
          <w:rFonts w:ascii="Times New Roman" w:hAnsi="Times New Roman" w:cs="Times New Roman"/>
          <w:sz w:val="20"/>
          <w:szCs w:val="20"/>
        </w:rPr>
        <w:t xml:space="preserve">[16] K. </w:t>
      </w:r>
      <w:proofErr w:type="spellStart"/>
      <w:r w:rsidRPr="00CC6007">
        <w:rPr>
          <w:rFonts w:ascii="Times New Roman" w:hAnsi="Times New Roman" w:cs="Times New Roman"/>
          <w:sz w:val="20"/>
          <w:szCs w:val="20"/>
        </w:rPr>
        <w:t>Karantias</w:t>
      </w:r>
      <w:proofErr w:type="spellEnd"/>
      <w:r w:rsidRPr="00CC6007">
        <w:rPr>
          <w:rFonts w:ascii="Times New Roman" w:hAnsi="Times New Roman" w:cs="Times New Roman"/>
          <w:sz w:val="20"/>
          <w:szCs w:val="20"/>
        </w:rPr>
        <w:t xml:space="preserve">, A. </w:t>
      </w:r>
      <w:proofErr w:type="spellStart"/>
      <w:r w:rsidRPr="00CC6007">
        <w:rPr>
          <w:rFonts w:ascii="Times New Roman" w:hAnsi="Times New Roman" w:cs="Times New Roman"/>
          <w:sz w:val="20"/>
          <w:szCs w:val="20"/>
        </w:rPr>
        <w:t>Kiayias</w:t>
      </w:r>
      <w:proofErr w:type="spellEnd"/>
      <w:r w:rsidRPr="00CC6007">
        <w:rPr>
          <w:rFonts w:ascii="Times New Roman" w:hAnsi="Times New Roman" w:cs="Times New Roman"/>
          <w:sz w:val="20"/>
          <w:szCs w:val="20"/>
        </w:rPr>
        <w:t xml:space="preserve">, and D. </w:t>
      </w:r>
      <w:proofErr w:type="spellStart"/>
      <w:r w:rsidRPr="00CC6007">
        <w:rPr>
          <w:rFonts w:ascii="Times New Roman" w:hAnsi="Times New Roman" w:cs="Times New Roman"/>
          <w:sz w:val="20"/>
          <w:szCs w:val="20"/>
        </w:rPr>
        <w:t>Zindros</w:t>
      </w:r>
      <w:proofErr w:type="spellEnd"/>
      <w:r w:rsidRPr="00CC6007">
        <w:rPr>
          <w:rFonts w:ascii="Times New Roman" w:hAnsi="Times New Roman" w:cs="Times New Roman"/>
          <w:sz w:val="20"/>
          <w:szCs w:val="20"/>
        </w:rPr>
        <w:t xml:space="preserve">. "Proof-of-Burn,"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CC6007">
        <w:rPr>
          <w:rFonts w:ascii="Times New Roman" w:hAnsi="Times New Roman" w:cs="Times New Roman"/>
          <w:sz w:val="20"/>
          <w:szCs w:val="20"/>
        </w:rPr>
        <w:t> Financial Cryptography and Data Security, pp. 523-540</w:t>
      </w:r>
      <w:r w:rsidR="00597D6A" w:rsidRPr="00CC6007">
        <w:rPr>
          <w:rFonts w:ascii="Times New Roman" w:hAnsi="Times New Roman" w:cs="Times New Roman"/>
          <w:sz w:val="20"/>
          <w:szCs w:val="20"/>
        </w:rPr>
        <w:t>, 2020</w:t>
      </w:r>
      <w:r w:rsidRPr="00CC6007">
        <w:rPr>
          <w:rFonts w:ascii="Times New Roman" w:hAnsi="Times New Roman" w:cs="Times New Roman"/>
          <w:sz w:val="20"/>
          <w:szCs w:val="20"/>
        </w:rPr>
        <w:t>.</w:t>
      </w:r>
    </w:p>
    <w:p w14:paraId="2346AC47" w14:textId="52DF1D51" w:rsidR="0011431D" w:rsidRPr="000A723D" w:rsidRDefault="00CC6007" w:rsidP="0011431D">
      <w:pPr>
        <w:widowControl/>
        <w:rPr>
          <w:rFonts w:ascii="Times New Roman" w:hAnsi="Times New Roman" w:cs="Times New Roman"/>
          <w:sz w:val="20"/>
          <w:szCs w:val="20"/>
        </w:rPr>
      </w:pPr>
      <w:r>
        <w:rPr>
          <w:rFonts w:ascii="Times New Roman" w:hAnsi="Times New Roman" w:cs="Times New Roman" w:hint="eastAsia"/>
          <w:sz w:val="20"/>
          <w:szCs w:val="20"/>
        </w:rPr>
        <w:lastRenderedPageBreak/>
        <w:t>[</w:t>
      </w:r>
      <w:r>
        <w:rPr>
          <w:rFonts w:ascii="Times New Roman" w:hAnsi="Times New Roman" w:cs="Times New Roman"/>
          <w:sz w:val="20"/>
          <w:szCs w:val="20"/>
        </w:rPr>
        <w:t>17] S. Joshi</w:t>
      </w:r>
      <w:r w:rsidR="003F31C2">
        <w:rPr>
          <w:rFonts w:ascii="Times New Roman" w:hAnsi="Times New Roman" w:cs="Times New Roman"/>
          <w:sz w:val="20"/>
          <w:szCs w:val="20"/>
        </w:rPr>
        <w:t>,</w:t>
      </w:r>
      <w:r>
        <w:rPr>
          <w:rFonts w:ascii="Times New Roman" w:hAnsi="Times New Roman" w:cs="Times New Roman"/>
          <w:sz w:val="20"/>
          <w:szCs w:val="20"/>
        </w:rPr>
        <w:t xml:space="preserve"> </w:t>
      </w:r>
      <w:r w:rsidRPr="00CC6007">
        <w:rPr>
          <w:rFonts w:ascii="Times New Roman" w:hAnsi="Times New Roman" w:cs="Times New Roman"/>
          <w:sz w:val="20"/>
          <w:szCs w:val="20"/>
        </w:rPr>
        <w:t xml:space="preserve">"Feasibility of </w:t>
      </w:r>
      <w:r w:rsidR="002302D3">
        <w:rPr>
          <w:rFonts w:ascii="Times New Roman" w:hAnsi="Times New Roman" w:cs="Times New Roman"/>
          <w:sz w:val="20"/>
          <w:szCs w:val="20"/>
        </w:rPr>
        <w:t>p</w:t>
      </w:r>
      <w:r w:rsidRPr="00CC6007">
        <w:rPr>
          <w:rFonts w:ascii="Times New Roman" w:hAnsi="Times New Roman" w:cs="Times New Roman"/>
          <w:sz w:val="20"/>
          <w:szCs w:val="20"/>
        </w:rPr>
        <w:t xml:space="preserve">roof of </w:t>
      </w:r>
      <w:r w:rsidR="003F31C2">
        <w:rPr>
          <w:rFonts w:ascii="Times New Roman" w:hAnsi="Times New Roman" w:cs="Times New Roman"/>
          <w:sz w:val="20"/>
          <w:szCs w:val="20"/>
        </w:rPr>
        <w:t>a</w:t>
      </w:r>
      <w:r w:rsidRPr="00CC6007">
        <w:rPr>
          <w:rFonts w:ascii="Times New Roman" w:hAnsi="Times New Roman" w:cs="Times New Roman"/>
          <w:sz w:val="20"/>
          <w:szCs w:val="20"/>
        </w:rPr>
        <w:t xml:space="preserve">uthority as a </w:t>
      </w:r>
      <w:r w:rsidR="003F31C2">
        <w:rPr>
          <w:rFonts w:ascii="Times New Roman" w:hAnsi="Times New Roman" w:cs="Times New Roman"/>
          <w:sz w:val="20"/>
          <w:szCs w:val="20"/>
        </w:rPr>
        <w:t>c</w:t>
      </w:r>
      <w:r w:rsidRPr="00CC6007">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CC6007">
        <w:rPr>
          <w:rFonts w:ascii="Times New Roman" w:hAnsi="Times New Roman" w:cs="Times New Roman"/>
          <w:sz w:val="20"/>
          <w:szCs w:val="20"/>
        </w:rPr>
        <w:t xml:space="preserve">rotocol </w:t>
      </w:r>
      <w:r w:rsidR="003F31C2">
        <w:rPr>
          <w:rFonts w:ascii="Times New Roman" w:hAnsi="Times New Roman" w:cs="Times New Roman"/>
          <w:sz w:val="20"/>
          <w:szCs w:val="20"/>
        </w:rPr>
        <w:t>m</w:t>
      </w:r>
      <w:r w:rsidRPr="00CC6007">
        <w:rPr>
          <w:rFonts w:ascii="Times New Roman" w:hAnsi="Times New Roman" w:cs="Times New Roman"/>
          <w:sz w:val="20"/>
          <w:szCs w:val="20"/>
        </w:rPr>
        <w:t>odel"</w:t>
      </w:r>
      <w:r w:rsidR="0011431D">
        <w:rPr>
          <w:rFonts w:ascii="Times New Roman" w:hAnsi="Times New Roman" w:cs="Times New Roman"/>
          <w:sz w:val="20"/>
          <w:szCs w:val="20"/>
        </w:rPr>
        <w:t xml:space="preserve">, </w:t>
      </w:r>
      <w:hyperlink r:id="rId21" w:history="1">
        <w:r w:rsidR="0011431D" w:rsidRPr="0011431D">
          <w:rPr>
            <w:rFonts w:ascii="Times New Roman" w:hAnsi="Times New Roman" w:cs="Times New Roman"/>
            <w:sz w:val="20"/>
            <w:szCs w:val="20"/>
          </w:rPr>
          <w:t>arXiv:</w:t>
        </w:r>
        <w:r w:rsidR="0011431D">
          <w:rPr>
            <w:rFonts w:ascii="Times New Roman" w:hAnsi="Times New Roman" w:cs="Times New Roman"/>
            <w:sz w:val="20"/>
            <w:szCs w:val="20"/>
          </w:rPr>
          <w:t xml:space="preserve"> </w:t>
        </w:r>
        <w:r w:rsidR="0011431D" w:rsidRPr="0011431D">
          <w:rPr>
            <w:rFonts w:ascii="Times New Roman" w:hAnsi="Times New Roman" w:cs="Times New Roman"/>
            <w:sz w:val="20"/>
            <w:szCs w:val="20"/>
          </w:rPr>
          <w:t>2109.02480</w:t>
        </w:r>
      </w:hyperlink>
      <w:r w:rsidR="0011431D" w:rsidRPr="0011431D">
        <w:rPr>
          <w:rFonts w:ascii="Times New Roman" w:hAnsi="Times New Roman" w:cs="Times New Roman"/>
          <w:sz w:val="20"/>
          <w:szCs w:val="20"/>
        </w:rPr>
        <w:t> [</w:t>
      </w:r>
      <w:proofErr w:type="spellStart"/>
      <w:proofErr w:type="gramStart"/>
      <w:r w:rsidR="0011431D" w:rsidRPr="0011431D">
        <w:rPr>
          <w:rFonts w:ascii="Times New Roman" w:hAnsi="Times New Roman" w:cs="Times New Roman"/>
          <w:sz w:val="20"/>
          <w:szCs w:val="20"/>
        </w:rPr>
        <w:t>cs.DC</w:t>
      </w:r>
      <w:proofErr w:type="spellEnd"/>
      <w:proofErr w:type="gramEnd"/>
      <w:r w:rsidR="0011431D" w:rsidRPr="0011431D">
        <w:rPr>
          <w:rFonts w:ascii="Times New Roman" w:hAnsi="Times New Roman" w:cs="Times New Roman"/>
          <w:sz w:val="20"/>
          <w:szCs w:val="20"/>
        </w:rPr>
        <w:t>]</w:t>
      </w:r>
      <w:r w:rsidR="0011431D">
        <w:rPr>
          <w:rFonts w:ascii="Times New Roman" w:hAnsi="Times New Roman" w:cs="Times New Roman"/>
          <w:sz w:val="20"/>
          <w:szCs w:val="20"/>
        </w:rPr>
        <w:t>, 2021.</w:t>
      </w:r>
    </w:p>
    <w:p w14:paraId="58630C9B" w14:textId="46441E3B"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[18] F. Gai, B. Wang, W. Deng</w:t>
      </w:r>
      <w:r w:rsidR="003D38E2">
        <w:rPr>
          <w:rFonts w:ascii="Times New Roman" w:hAnsi="Times New Roman" w:cs="Times New Roman"/>
          <w:sz w:val="20"/>
          <w:szCs w:val="20"/>
        </w:rPr>
        <w:t>,</w:t>
      </w:r>
      <w:r w:rsidRPr="000A723D">
        <w:rPr>
          <w:rFonts w:ascii="Times New Roman" w:hAnsi="Times New Roman" w:cs="Times New Roman"/>
          <w:sz w:val="20"/>
          <w:szCs w:val="20"/>
        </w:rPr>
        <w:t xml:space="preserve"> and W. Peng</w:t>
      </w:r>
      <w:r w:rsidR="003F31C2">
        <w:rPr>
          <w:rFonts w:ascii="Times New Roman" w:hAnsi="Times New Roman" w:cs="Times New Roman"/>
          <w:sz w:val="20"/>
          <w:szCs w:val="20"/>
        </w:rPr>
        <w:t xml:space="preserve">, </w:t>
      </w:r>
      <w:r w:rsidRPr="000A723D">
        <w:rPr>
          <w:rFonts w:ascii="Times New Roman" w:hAnsi="Times New Roman" w:cs="Times New Roman"/>
          <w:sz w:val="20"/>
          <w:szCs w:val="20"/>
        </w:rPr>
        <w:t xml:space="preserve">"Proof of </w:t>
      </w:r>
      <w:r w:rsidR="003F31C2">
        <w:rPr>
          <w:rFonts w:ascii="Times New Roman" w:hAnsi="Times New Roman" w:cs="Times New Roman"/>
          <w:sz w:val="20"/>
          <w:szCs w:val="20"/>
        </w:rPr>
        <w:t>r</w:t>
      </w:r>
      <w:r w:rsidRPr="000A723D">
        <w:rPr>
          <w:rFonts w:ascii="Times New Roman" w:hAnsi="Times New Roman" w:cs="Times New Roman"/>
          <w:sz w:val="20"/>
          <w:szCs w:val="20"/>
        </w:rPr>
        <w:t xml:space="preserve">eputation: </w:t>
      </w:r>
      <w:r w:rsidR="003F31C2">
        <w:rPr>
          <w:rFonts w:ascii="Times New Roman" w:hAnsi="Times New Roman" w:cs="Times New Roman"/>
          <w:sz w:val="20"/>
          <w:szCs w:val="20"/>
        </w:rPr>
        <w:t>a</w:t>
      </w:r>
      <w:r w:rsidRPr="000A723D">
        <w:rPr>
          <w:rFonts w:ascii="Times New Roman" w:hAnsi="Times New Roman" w:cs="Times New Roman"/>
          <w:sz w:val="20"/>
          <w:szCs w:val="20"/>
        </w:rPr>
        <w:t xml:space="preserve"> </w:t>
      </w:r>
      <w:r w:rsidR="003F31C2">
        <w:rPr>
          <w:rFonts w:ascii="Times New Roman" w:hAnsi="Times New Roman" w:cs="Times New Roman"/>
          <w:sz w:val="20"/>
          <w:szCs w:val="20"/>
        </w:rPr>
        <w:t>r</w:t>
      </w:r>
      <w:r w:rsidRPr="000A723D">
        <w:rPr>
          <w:rFonts w:ascii="Times New Roman" w:hAnsi="Times New Roman" w:cs="Times New Roman"/>
          <w:sz w:val="20"/>
          <w:szCs w:val="20"/>
        </w:rPr>
        <w:t>eputation-</w:t>
      </w:r>
      <w:r w:rsidR="003F31C2">
        <w:rPr>
          <w:rFonts w:ascii="Times New Roman" w:hAnsi="Times New Roman" w:cs="Times New Roman"/>
          <w:sz w:val="20"/>
          <w:szCs w:val="20"/>
        </w:rPr>
        <w:t>b</w:t>
      </w:r>
      <w:r w:rsidRPr="000A723D">
        <w:rPr>
          <w:rFonts w:ascii="Times New Roman" w:hAnsi="Times New Roman" w:cs="Times New Roman"/>
          <w:sz w:val="20"/>
          <w:szCs w:val="20"/>
        </w:rPr>
        <w:t xml:space="preserve">ased </w:t>
      </w:r>
      <w:r w:rsidR="003F31C2">
        <w:rPr>
          <w:rFonts w:ascii="Times New Roman" w:hAnsi="Times New Roman" w:cs="Times New Roman"/>
          <w:sz w:val="20"/>
          <w:szCs w:val="20"/>
        </w:rPr>
        <w:t>c</w:t>
      </w:r>
      <w:r w:rsidRPr="000A723D">
        <w:rPr>
          <w:rFonts w:ascii="Times New Roman" w:hAnsi="Times New Roman" w:cs="Times New Roman"/>
          <w:sz w:val="20"/>
          <w:szCs w:val="20"/>
        </w:rPr>
        <w:t xml:space="preserve">onsensus </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rotocol for </w:t>
      </w:r>
      <w:r w:rsidR="003F31C2">
        <w:rPr>
          <w:rFonts w:ascii="Times New Roman" w:hAnsi="Times New Roman" w:cs="Times New Roman"/>
          <w:sz w:val="20"/>
          <w:szCs w:val="20"/>
        </w:rPr>
        <w:t>p</w:t>
      </w:r>
      <w:r w:rsidRPr="000A723D">
        <w:rPr>
          <w:rFonts w:ascii="Times New Roman" w:hAnsi="Times New Roman" w:cs="Times New Roman"/>
          <w:sz w:val="20"/>
          <w:szCs w:val="20"/>
        </w:rPr>
        <w:t>eer-to-</w:t>
      </w:r>
      <w:r w:rsidR="003F31C2">
        <w:rPr>
          <w:rFonts w:ascii="Times New Roman" w:hAnsi="Times New Roman" w:cs="Times New Roman"/>
          <w:sz w:val="20"/>
          <w:szCs w:val="20"/>
        </w:rPr>
        <w:t>p</w:t>
      </w:r>
      <w:r w:rsidRPr="000A723D">
        <w:rPr>
          <w:rFonts w:ascii="Times New Roman" w:hAnsi="Times New Roman" w:cs="Times New Roman"/>
          <w:sz w:val="20"/>
          <w:szCs w:val="20"/>
        </w:rPr>
        <w:t xml:space="preserve">eer </w:t>
      </w:r>
      <w:r w:rsidR="003F31C2">
        <w:rPr>
          <w:rFonts w:ascii="Times New Roman" w:hAnsi="Times New Roman" w:cs="Times New Roman"/>
          <w:sz w:val="20"/>
          <w:szCs w:val="20"/>
        </w:rPr>
        <w:t>n</w:t>
      </w:r>
      <w:r w:rsidRPr="000A723D">
        <w:rPr>
          <w:rFonts w:ascii="Times New Roman" w:hAnsi="Times New Roman" w:cs="Times New Roman"/>
          <w:sz w:val="20"/>
          <w:szCs w:val="20"/>
        </w:rPr>
        <w:t>etwork</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w:t>
      </w:r>
      <w:r w:rsidR="002302D3" w:rsidRPr="00513ED5">
        <w:rPr>
          <w:rFonts w:ascii="Times New Roman" w:hAnsi="Times New Roman" w:cs="Times New Roman"/>
          <w:sz w:val="20"/>
          <w:szCs w:val="20"/>
        </w:rPr>
        <w:t>in</w:t>
      </w:r>
      <w:r w:rsidR="002302D3">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Database Systems for Advanced Applications, pp. 666-681</w:t>
      </w:r>
      <w:r w:rsidR="00597D6A" w:rsidRPr="000A723D">
        <w:rPr>
          <w:rFonts w:ascii="Times New Roman" w:hAnsi="Times New Roman" w:cs="Times New Roman"/>
          <w:sz w:val="20"/>
          <w:szCs w:val="20"/>
        </w:rPr>
        <w:t>, 2018</w:t>
      </w:r>
      <w:r w:rsidRPr="000A723D">
        <w:rPr>
          <w:rFonts w:ascii="Times New Roman" w:hAnsi="Times New Roman" w:cs="Times New Roman"/>
          <w:sz w:val="20"/>
          <w:szCs w:val="20"/>
        </w:rPr>
        <w:t>.</w:t>
      </w:r>
    </w:p>
    <w:p w14:paraId="5BDEEDEC" w14:textId="344BA4F7" w:rsidR="0011431D" w:rsidRPr="000A723D" w:rsidRDefault="0011431D" w:rsidP="0011431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19] </w:t>
      </w:r>
      <w:r w:rsidRPr="000A723D">
        <w:rPr>
          <w:rFonts w:ascii="Times New Roman" w:hAnsi="Times New Roman" w:cs="Times New Roman"/>
          <w:sz w:val="20"/>
          <w:szCs w:val="20"/>
        </w:rPr>
        <w:t xml:space="preserve">Q. Wang, R. Li, S. Chen, and Y. Xiang. "Formal Security Analysis on </w:t>
      </w:r>
      <w:proofErr w:type="spellStart"/>
      <w:r w:rsidRPr="000A723D">
        <w:rPr>
          <w:rFonts w:ascii="Times New Roman" w:hAnsi="Times New Roman" w:cs="Times New Roman"/>
          <w:sz w:val="20"/>
          <w:szCs w:val="20"/>
        </w:rPr>
        <w:t>D</w:t>
      </w:r>
      <w:r w:rsidRPr="000A723D">
        <w:rPr>
          <w:rFonts w:ascii="Times New Roman" w:hAnsi="Times New Roman" w:cs="Times New Roman"/>
          <w:sz w:val="20"/>
          <w:szCs w:val="20"/>
        </w:rPr>
        <w:t>BFT</w:t>
      </w:r>
      <w:proofErr w:type="spellEnd"/>
      <w:r w:rsidRPr="000A723D">
        <w:rPr>
          <w:rFonts w:ascii="Times New Roman" w:hAnsi="Times New Roman" w:cs="Times New Roman"/>
          <w:sz w:val="20"/>
          <w:szCs w:val="20"/>
        </w:rPr>
        <w:t xml:space="preserve"> Protocol of NEO." </w:t>
      </w:r>
      <w:hyperlink r:id="rId22" w:history="1">
        <w:r w:rsidRPr="000A723D">
          <w:rPr>
            <w:rFonts w:ascii="Times New Roman" w:hAnsi="Times New Roman" w:cs="Times New Roman"/>
            <w:sz w:val="20"/>
            <w:szCs w:val="20"/>
          </w:rPr>
          <w:t xml:space="preserve"> arXiv:2105.07459</w:t>
        </w:r>
      </w:hyperlink>
      <w:r w:rsidRPr="000A723D">
        <w:rPr>
          <w:rFonts w:ascii="Times New Roman" w:hAnsi="Times New Roman" w:cs="Times New Roman"/>
          <w:sz w:val="20"/>
          <w:szCs w:val="20"/>
        </w:rPr>
        <w:t> [cs.CR], 2021</w:t>
      </w:r>
      <w:r w:rsidR="003D38E2">
        <w:rPr>
          <w:rFonts w:ascii="Times New Roman" w:hAnsi="Times New Roman" w:cs="Times New Roman"/>
          <w:sz w:val="20"/>
          <w:szCs w:val="20"/>
        </w:rPr>
        <w:t>.</w:t>
      </w:r>
    </w:p>
    <w:p w14:paraId="125A52E6" w14:textId="72CDBC15"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[20] R. Kotla, L. </w:t>
      </w:r>
      <w:proofErr w:type="spellStart"/>
      <w:r w:rsidRPr="000A723D">
        <w:rPr>
          <w:rFonts w:ascii="Times New Roman" w:hAnsi="Times New Roman" w:cs="Times New Roman"/>
          <w:sz w:val="20"/>
          <w:szCs w:val="20"/>
        </w:rPr>
        <w:t>Alvisi</w:t>
      </w:r>
      <w:proofErr w:type="spellEnd"/>
      <w:r w:rsidRPr="000A723D">
        <w:rPr>
          <w:rFonts w:ascii="Times New Roman" w:hAnsi="Times New Roman" w:cs="Times New Roman"/>
          <w:sz w:val="20"/>
          <w:szCs w:val="20"/>
        </w:rPr>
        <w:t xml:space="preserve">, M. Dahlin,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"Zyzzyva: Speculative byzantine fault tolerance," </w:t>
      </w:r>
      <w:hyperlink r:id="rId23" w:tooltip="ACM Transactions on Computer Systems" w:history="1">
        <w:r w:rsidR="003D38E2" w:rsidRPr="003D38E2">
          <w:rPr>
            <w:rFonts w:ascii="Times New Roman" w:hAnsi="Times New Roman" w:cs="Times New Roman"/>
            <w:sz w:val="20"/>
            <w:szCs w:val="20"/>
          </w:rPr>
          <w:t>ACM Transactions on Computer Systems</w:t>
        </w:r>
      </w:hyperlink>
      <w:r w:rsidRPr="000A723D">
        <w:rPr>
          <w:rFonts w:ascii="Times New Roman" w:hAnsi="Times New Roman" w:cs="Times New Roman"/>
          <w:sz w:val="20"/>
          <w:szCs w:val="20"/>
        </w:rPr>
        <w:t>, vol. 27, no. 4, pp. 1–39, 2010.</w:t>
      </w:r>
    </w:p>
    <w:p w14:paraId="2E9D7AB1" w14:textId="5C1C223F" w:rsidR="0011431D" w:rsidRPr="000A723D" w:rsidRDefault="0011431D" w:rsidP="000A723D">
      <w:pPr>
        <w:widowControl/>
        <w:rPr>
          <w:rFonts w:ascii="Times New Roman" w:hAnsi="Times New Roman" w:cs="Times New Roman"/>
          <w:sz w:val="20"/>
          <w:szCs w:val="20"/>
        </w:rPr>
      </w:pPr>
      <w:r w:rsidRPr="000A723D">
        <w:rPr>
          <w:rFonts w:ascii="Times New Roman" w:hAnsi="Times New Roman" w:cs="Times New Roman"/>
          <w:sz w:val="20"/>
          <w:szCs w:val="20"/>
        </w:rPr>
        <w:t>[</w:t>
      </w:r>
      <w:r w:rsidRPr="000A723D">
        <w:rPr>
          <w:rFonts w:ascii="Times New Roman" w:hAnsi="Times New Roman" w:cs="Times New Roman"/>
          <w:sz w:val="20"/>
          <w:szCs w:val="20"/>
        </w:rPr>
        <w:t>21</w:t>
      </w:r>
      <w:r w:rsidRPr="000A723D">
        <w:rPr>
          <w:rFonts w:ascii="Times New Roman" w:hAnsi="Times New Roman" w:cs="Times New Roman"/>
          <w:sz w:val="20"/>
          <w:szCs w:val="20"/>
        </w:rPr>
        <w:t xml:space="preserve">] V. Buterin and V. Griffith,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Casper the friendly finality gadget,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proofErr w:type="spellStart"/>
      <w:r w:rsidRPr="000A723D">
        <w:rPr>
          <w:rFonts w:ascii="Times New Roman" w:hAnsi="Times New Roman" w:cs="Times New Roman"/>
          <w:sz w:val="20"/>
          <w:szCs w:val="20"/>
        </w:rPr>
        <w:t>arXiv:1710.09437</w:t>
      </w:r>
      <w:proofErr w:type="spellEnd"/>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2017</w:t>
      </w:r>
      <w:r w:rsidRPr="000A723D">
        <w:rPr>
          <w:rFonts w:ascii="Times New Roman" w:hAnsi="Times New Roman" w:cs="Times New Roman"/>
          <w:sz w:val="20"/>
          <w:szCs w:val="20"/>
        </w:rPr>
        <w:t>. [Online]. Available: https://arxiv.org/abs/1710.09437</w:t>
      </w:r>
    </w:p>
    <w:p w14:paraId="5439B203" w14:textId="48C819ED" w:rsidR="00CC6007" w:rsidRPr="000A723D" w:rsidRDefault="00826A14" w:rsidP="000A723D">
      <w:pPr>
        <w:widowControl/>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22] </w:t>
      </w:r>
      <w:bookmarkStart w:id="14" w:name="_Ref70424158"/>
      <w:r w:rsidRPr="000A723D">
        <w:rPr>
          <w:rFonts w:ascii="Times New Roman" w:hAnsi="Times New Roman" w:cs="Times New Roman"/>
          <w:sz w:val="20"/>
          <w:szCs w:val="20"/>
        </w:rPr>
        <w:t xml:space="preserve">R. Pass and E. Shi. </w:t>
      </w:r>
      <w:r w:rsidR="000A2BC2" w:rsidRPr="000A723D">
        <w:rPr>
          <w:rFonts w:ascii="Times New Roman" w:hAnsi="Times New Roman" w:cs="Times New Roman"/>
          <w:sz w:val="20"/>
          <w:szCs w:val="20"/>
        </w:rPr>
        <w:t>"</w:t>
      </w:r>
      <w:proofErr w:type="spellStart"/>
      <w:r w:rsidRPr="000A723D">
        <w:rPr>
          <w:rFonts w:ascii="Times New Roman" w:hAnsi="Times New Roman" w:cs="Times New Roman"/>
          <w:sz w:val="20"/>
          <w:szCs w:val="20"/>
        </w:rPr>
        <w:t>Fruitchains</w:t>
      </w:r>
      <w:proofErr w:type="spellEnd"/>
      <w:r w:rsidRPr="000A723D">
        <w:rPr>
          <w:rFonts w:ascii="Times New Roman" w:hAnsi="Times New Roman" w:cs="Times New Roman"/>
          <w:sz w:val="20"/>
          <w:szCs w:val="20"/>
        </w:rPr>
        <w:t>: A fair blockchain</w:t>
      </w:r>
      <w:r w:rsidR="000A2BC2">
        <w:rPr>
          <w:rFonts w:ascii="Times New Roman" w:hAnsi="Times New Roman" w:cs="Times New Roman"/>
          <w:sz w:val="20"/>
          <w:szCs w:val="20"/>
        </w:rPr>
        <w:t>,</w:t>
      </w:r>
      <w:r w:rsidR="000A2BC2" w:rsidRPr="000A2BC2">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n Proceedings of the ACM Symposium on Principles of Distributed Computing, pp. 315–324</w:t>
      </w:r>
      <w:r w:rsidR="00597D6A" w:rsidRPr="000A723D">
        <w:rPr>
          <w:rFonts w:ascii="Times New Roman" w:hAnsi="Times New Roman" w:cs="Times New Roman"/>
          <w:sz w:val="20"/>
          <w:szCs w:val="20"/>
        </w:rPr>
        <w:t>, 2017</w:t>
      </w:r>
      <w:r w:rsidRPr="000A723D">
        <w:rPr>
          <w:rFonts w:ascii="Times New Roman" w:hAnsi="Times New Roman" w:cs="Times New Roman"/>
          <w:sz w:val="20"/>
          <w:szCs w:val="20"/>
        </w:rPr>
        <w:t>.</w:t>
      </w:r>
      <w:bookmarkEnd w:id="14"/>
    </w:p>
    <w:p w14:paraId="44A2763E" w14:textId="4786B154"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hint="eastAsia"/>
          <w:sz w:val="20"/>
          <w:szCs w:val="20"/>
        </w:rPr>
        <w:t>[</w:t>
      </w:r>
      <w:r w:rsidRPr="000A723D">
        <w:rPr>
          <w:rFonts w:ascii="Times New Roman" w:hAnsi="Times New Roman" w:cs="Times New Roman"/>
          <w:sz w:val="20"/>
          <w:szCs w:val="20"/>
        </w:rPr>
        <w:t xml:space="preserve">23] </w:t>
      </w:r>
      <w:bookmarkStart w:id="15" w:name="_Ref70424473"/>
      <w:r w:rsidRPr="000A723D">
        <w:rPr>
          <w:rFonts w:ascii="Times New Roman" w:hAnsi="Times New Roman" w:cs="Times New Roman"/>
          <w:sz w:val="20"/>
          <w:szCs w:val="20"/>
        </w:rPr>
        <w:t xml:space="preserve">E. Kokoris- Kogias, P. Jovanovic, N. </w:t>
      </w:r>
      <w:proofErr w:type="spellStart"/>
      <w:r w:rsidRPr="000A723D">
        <w:rPr>
          <w:rFonts w:ascii="Times New Roman" w:hAnsi="Times New Roman" w:cs="Times New Roman"/>
          <w:sz w:val="20"/>
          <w:szCs w:val="20"/>
        </w:rPr>
        <w:t>Gailly</w:t>
      </w:r>
      <w:proofErr w:type="spellEnd"/>
      <w:r w:rsidRPr="000A723D">
        <w:rPr>
          <w:rFonts w:ascii="Times New Roman" w:hAnsi="Times New Roman" w:cs="Times New Roman"/>
          <w:sz w:val="20"/>
          <w:szCs w:val="20"/>
        </w:rPr>
        <w:t xml:space="preserve">, </w:t>
      </w:r>
      <w:r w:rsidR="000A2BC2">
        <w:rPr>
          <w:rFonts w:ascii="Times New Roman" w:hAnsi="Times New Roman" w:cs="Times New Roman"/>
          <w:sz w:val="20"/>
          <w:szCs w:val="20"/>
        </w:rPr>
        <w:t xml:space="preserve">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Enhancing Bitcoin security and performance with strong consistency via collective signing</w:t>
      </w:r>
      <w:r w:rsidR="000A2BC2">
        <w:rPr>
          <w:rFonts w:ascii="Times New Roman" w:hAnsi="Times New Roman" w:cs="Times New Roman"/>
          <w:sz w:val="20"/>
          <w:szCs w:val="20"/>
        </w:rPr>
        <w:t>,</w:t>
      </w:r>
      <w:r w:rsidR="000A2BC2" w:rsidRPr="000A723D">
        <w:rPr>
          <w:rFonts w:ascii="Times New Roman" w:hAnsi="Times New Roman" w:cs="Times New Roman"/>
          <w:sz w:val="20"/>
          <w:szCs w:val="20"/>
        </w:rPr>
        <w:t>"</w:t>
      </w:r>
      <w:r w:rsidRPr="000A723D">
        <w:rPr>
          <w:rFonts w:ascii="Times New Roman" w:hAnsi="Times New Roman" w:cs="Times New Roman"/>
          <w:sz w:val="20"/>
          <w:szCs w:val="20"/>
        </w:rPr>
        <w:t xml:space="preserve"> </w:t>
      </w:r>
      <w:r w:rsidR="000A2BC2">
        <w:rPr>
          <w:rFonts w:ascii="Times New Roman" w:hAnsi="Times New Roman" w:cs="Times New Roman"/>
          <w:sz w:val="20"/>
          <w:szCs w:val="20"/>
        </w:rPr>
        <w:t>i</w:t>
      </w:r>
      <w:r w:rsidRPr="000A723D">
        <w:rPr>
          <w:rFonts w:ascii="Times New Roman" w:hAnsi="Times New Roman" w:cs="Times New Roman"/>
          <w:sz w:val="20"/>
          <w:szCs w:val="20"/>
        </w:rPr>
        <w:t xml:space="preserve">n </w:t>
      </w:r>
      <w:r w:rsidR="000A2BC2" w:rsidRPr="000A723D">
        <w:rPr>
          <w:rFonts w:ascii="Times New Roman" w:hAnsi="Times New Roman" w:cs="Times New Roman"/>
          <w:sz w:val="20"/>
          <w:szCs w:val="20"/>
        </w:rPr>
        <w:t>Proceedings of</w:t>
      </w:r>
      <w:r w:rsidR="000A2BC2">
        <w:rPr>
          <w:rFonts w:ascii="Times New Roman" w:hAnsi="Times New Roman" w:cs="Times New Roman"/>
          <w:sz w:val="20"/>
          <w:szCs w:val="20"/>
        </w:rPr>
        <w:t xml:space="preserve"> the</w:t>
      </w:r>
      <w:r w:rsidRPr="000A723D">
        <w:rPr>
          <w:rFonts w:ascii="Times New Roman" w:hAnsi="Times New Roman" w:cs="Times New Roman"/>
          <w:sz w:val="20"/>
          <w:szCs w:val="20"/>
        </w:rPr>
        <w:t xml:space="preserve"> 25th </w:t>
      </w:r>
      <w:proofErr w:type="spellStart"/>
      <w:r w:rsidRPr="000A723D">
        <w:rPr>
          <w:rFonts w:ascii="Times New Roman" w:hAnsi="Times New Roman" w:cs="Times New Roman"/>
          <w:sz w:val="20"/>
          <w:szCs w:val="20"/>
        </w:rPr>
        <w:t>USENIX</w:t>
      </w:r>
      <w:proofErr w:type="spellEnd"/>
      <w:r w:rsidRPr="000A723D">
        <w:rPr>
          <w:rFonts w:ascii="Times New Roman" w:hAnsi="Times New Roman" w:cs="Times New Roman"/>
          <w:sz w:val="20"/>
          <w:szCs w:val="20"/>
        </w:rPr>
        <w:t xml:space="preserve"> </w:t>
      </w:r>
      <w:r w:rsidR="000A2BC2">
        <w:rPr>
          <w:rFonts w:ascii="Times New Roman" w:hAnsi="Times New Roman" w:cs="Times New Roman"/>
          <w:sz w:val="20"/>
          <w:szCs w:val="20"/>
        </w:rPr>
        <w:t xml:space="preserve">Conference of </w:t>
      </w:r>
      <w:r w:rsidRPr="000A723D">
        <w:rPr>
          <w:rFonts w:ascii="Times New Roman" w:hAnsi="Times New Roman" w:cs="Times New Roman"/>
          <w:sz w:val="20"/>
          <w:szCs w:val="20"/>
        </w:rPr>
        <w:t>Security Symposium</w:t>
      </w:r>
      <w:r w:rsidR="000A2BC2">
        <w:rPr>
          <w:rFonts w:ascii="Times New Roman" w:hAnsi="Times New Roman" w:cs="Times New Roman"/>
          <w:sz w:val="20"/>
          <w:szCs w:val="20"/>
        </w:rPr>
        <w:t>, pp.</w:t>
      </w:r>
      <w:r w:rsidRPr="000A723D">
        <w:rPr>
          <w:rFonts w:ascii="Times New Roman" w:hAnsi="Times New Roman" w:cs="Times New Roman"/>
          <w:sz w:val="20"/>
          <w:szCs w:val="20"/>
        </w:rPr>
        <w:t xml:space="preserve"> 279–296</w:t>
      </w:r>
      <w:r w:rsidR="00597D6A" w:rsidRPr="000A723D">
        <w:rPr>
          <w:rFonts w:ascii="Times New Roman" w:hAnsi="Times New Roman" w:cs="Times New Roman"/>
          <w:sz w:val="20"/>
          <w:szCs w:val="20"/>
        </w:rPr>
        <w:t xml:space="preserve">, </w:t>
      </w:r>
      <w:r w:rsidR="00597D6A">
        <w:rPr>
          <w:rFonts w:ascii="Times New Roman" w:hAnsi="Times New Roman" w:cs="Times New Roman"/>
          <w:sz w:val="20"/>
          <w:szCs w:val="20"/>
        </w:rPr>
        <w:t xml:space="preserve">Aug. </w:t>
      </w:r>
      <w:r w:rsidR="00597D6A" w:rsidRPr="000A723D">
        <w:rPr>
          <w:rFonts w:ascii="Times New Roman" w:hAnsi="Times New Roman" w:cs="Times New Roman"/>
          <w:sz w:val="20"/>
          <w:szCs w:val="20"/>
        </w:rPr>
        <w:t>2016</w:t>
      </w:r>
      <w:r w:rsidRPr="000A723D">
        <w:rPr>
          <w:rFonts w:ascii="Times New Roman" w:hAnsi="Times New Roman" w:cs="Times New Roman"/>
          <w:sz w:val="20"/>
          <w:szCs w:val="20"/>
        </w:rPr>
        <w:t>.</w:t>
      </w:r>
      <w:bookmarkEnd w:id="15"/>
    </w:p>
    <w:p w14:paraId="0BC63D42" w14:textId="56BB9BFD"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Pr="000A723D">
        <w:rPr>
          <w:rFonts w:ascii="Times New Roman" w:hAnsi="Times New Roman" w:cs="Times New Roman"/>
          <w:sz w:val="20"/>
          <w:szCs w:val="20"/>
        </w:rPr>
        <w:t>4</w:t>
      </w:r>
      <w:r w:rsidRPr="000A723D">
        <w:rPr>
          <w:rFonts w:ascii="Times New Roman" w:hAnsi="Times New Roman" w:cs="Times New Roman"/>
          <w:sz w:val="20"/>
          <w:szCs w:val="20"/>
        </w:rPr>
        <w:t>] E. Buchman. "</w:t>
      </w:r>
      <w:proofErr w:type="spellStart"/>
      <w:r w:rsidRPr="000A723D">
        <w:rPr>
          <w:rFonts w:ascii="Times New Roman" w:hAnsi="Times New Roman" w:cs="Times New Roman"/>
          <w:sz w:val="20"/>
          <w:szCs w:val="20"/>
        </w:rPr>
        <w:t>Tendermint</w:t>
      </w:r>
      <w:proofErr w:type="spellEnd"/>
      <w:r w:rsidRPr="000A723D">
        <w:rPr>
          <w:rFonts w:ascii="Times New Roman" w:hAnsi="Times New Roman" w:cs="Times New Roman"/>
          <w:sz w:val="20"/>
          <w:szCs w:val="20"/>
        </w:rPr>
        <w:t>: Byzantine fault tolerance in the age of blockchains</w:t>
      </w:r>
      <w:r w:rsidR="000A2BC2">
        <w:rPr>
          <w:rFonts w:ascii="Times New Roman" w:hAnsi="Times New Roman" w:cs="Times New Roman"/>
          <w:sz w:val="20"/>
          <w:szCs w:val="20"/>
        </w:rPr>
        <w:t>,</w:t>
      </w:r>
      <w:r w:rsidRPr="000A723D">
        <w:rPr>
          <w:rFonts w:ascii="Times New Roman" w:hAnsi="Times New Roman" w:cs="Times New Roman"/>
          <w:sz w:val="20"/>
          <w:szCs w:val="20"/>
        </w:rPr>
        <w:t xml:space="preserve">" Ph.D. </w:t>
      </w:r>
      <w:r w:rsidR="000A2BC2">
        <w:rPr>
          <w:rFonts w:ascii="Times New Roman" w:hAnsi="Times New Roman" w:cs="Times New Roman"/>
          <w:sz w:val="20"/>
          <w:szCs w:val="20"/>
        </w:rPr>
        <w:t>T</w:t>
      </w:r>
      <w:r w:rsidRPr="000A723D">
        <w:rPr>
          <w:rFonts w:ascii="Times New Roman" w:hAnsi="Times New Roman" w:cs="Times New Roman"/>
          <w:sz w:val="20"/>
          <w:szCs w:val="20"/>
        </w:rPr>
        <w:t xml:space="preserve">hesis, The University of Guelph, Guelph, Ontario, Canada, June 2016. </w:t>
      </w:r>
    </w:p>
    <w:p w14:paraId="4F28CD6A" w14:textId="55C25C2A" w:rsidR="00826A14" w:rsidRPr="000A723D" w:rsidRDefault="00826A14"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Pr="000A723D">
        <w:rPr>
          <w:rFonts w:ascii="Times New Roman" w:hAnsi="Times New Roman" w:cs="Times New Roman"/>
          <w:sz w:val="20"/>
          <w:szCs w:val="20"/>
        </w:rPr>
        <w:t>5</w:t>
      </w:r>
      <w:r w:rsidRPr="000A723D">
        <w:rPr>
          <w:rFonts w:ascii="Times New Roman" w:hAnsi="Times New Roman" w:cs="Times New Roman"/>
          <w:sz w:val="20"/>
          <w:szCs w:val="20"/>
        </w:rPr>
        <w:t xml:space="preserve">] Y. Gilad, R. </w:t>
      </w:r>
      <w:proofErr w:type="spellStart"/>
      <w:r w:rsidRPr="000A723D">
        <w:rPr>
          <w:rFonts w:ascii="Times New Roman" w:hAnsi="Times New Roman" w:cs="Times New Roman"/>
          <w:sz w:val="20"/>
          <w:szCs w:val="20"/>
        </w:rPr>
        <w:t>Hemo</w:t>
      </w:r>
      <w:proofErr w:type="spellEnd"/>
      <w:r w:rsidRPr="000A723D">
        <w:rPr>
          <w:rFonts w:ascii="Times New Roman" w:hAnsi="Times New Roman" w:cs="Times New Roman"/>
          <w:sz w:val="20"/>
          <w:szCs w:val="20"/>
        </w:rPr>
        <w:t>,</w:t>
      </w:r>
      <w:r w:rsidR="000A2BC2">
        <w:rPr>
          <w:rFonts w:ascii="Times New Roman" w:hAnsi="Times New Roman" w:cs="Times New Roman"/>
          <w:sz w:val="20"/>
          <w:szCs w:val="20"/>
        </w:rPr>
        <w:t xml:space="preserve"> </w:t>
      </w:r>
      <w:r w:rsidRPr="000A723D">
        <w:rPr>
          <w:rFonts w:ascii="Times New Roman" w:hAnsi="Times New Roman" w:cs="Times New Roman"/>
          <w:sz w:val="20"/>
          <w:szCs w:val="20"/>
        </w:rPr>
        <w:t xml:space="preserve">S. Micali, </w:t>
      </w:r>
      <w:r w:rsidR="000A2BC2">
        <w:rPr>
          <w:rFonts w:ascii="Times New Roman" w:hAnsi="Times New Roman" w:cs="Times New Roman"/>
          <w:sz w:val="20"/>
          <w:szCs w:val="20"/>
        </w:rPr>
        <w:t xml:space="preserve">and </w:t>
      </w:r>
      <w:r w:rsidRPr="000A723D">
        <w:rPr>
          <w:rFonts w:ascii="Times New Roman" w:hAnsi="Times New Roman" w:cs="Times New Roman"/>
          <w:sz w:val="20"/>
          <w:szCs w:val="20"/>
        </w:rPr>
        <w:t>et al. "</w:t>
      </w:r>
      <w:proofErr w:type="spellStart"/>
      <w:r w:rsidRPr="000A723D">
        <w:rPr>
          <w:rFonts w:ascii="Times New Roman" w:hAnsi="Times New Roman" w:cs="Times New Roman"/>
          <w:sz w:val="20"/>
          <w:szCs w:val="20"/>
        </w:rPr>
        <w:t>Algorand</w:t>
      </w:r>
      <w:proofErr w:type="spellEnd"/>
      <w:r w:rsidRPr="000A723D">
        <w:rPr>
          <w:rFonts w:ascii="Times New Roman" w:hAnsi="Times New Roman" w:cs="Times New Roman"/>
          <w:sz w:val="20"/>
          <w:szCs w:val="20"/>
        </w:rPr>
        <w:t>: Scaling Byzantine agreements for cryptocurrencies[C]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i</w:t>
      </w:r>
      <w:r w:rsidRPr="000A723D">
        <w:rPr>
          <w:rFonts w:ascii="Times New Roman" w:hAnsi="Times New Roman" w:cs="Times New Roman"/>
          <w:sz w:val="20"/>
          <w:szCs w:val="20"/>
        </w:rPr>
        <w:t>n Proceedings of the 26th Symposium on Operating Systems Principles</w:t>
      </w:r>
      <w:r w:rsidR="0063157D">
        <w:rPr>
          <w:rFonts w:ascii="Times New Roman" w:hAnsi="Times New Roman" w:cs="Times New Roman"/>
          <w:sz w:val="20"/>
          <w:szCs w:val="20"/>
        </w:rPr>
        <w:t>, pp.</w:t>
      </w:r>
      <w:r w:rsidRPr="000A723D">
        <w:rPr>
          <w:rFonts w:ascii="Times New Roman" w:hAnsi="Times New Roman" w:cs="Times New Roman"/>
          <w:sz w:val="20"/>
          <w:szCs w:val="20"/>
        </w:rPr>
        <w:t xml:space="preserve"> 51–68</w:t>
      </w:r>
      <w:r w:rsidR="00597D6A" w:rsidRPr="000A723D">
        <w:rPr>
          <w:rFonts w:ascii="Times New Roman" w:hAnsi="Times New Roman" w:cs="Times New Roman"/>
          <w:sz w:val="20"/>
          <w:szCs w:val="20"/>
        </w:rPr>
        <w:t>, Shanghai, China, October 28–31, 2017</w:t>
      </w:r>
      <w:r w:rsidRPr="000A723D">
        <w:rPr>
          <w:rFonts w:ascii="Times New Roman" w:hAnsi="Times New Roman" w:cs="Times New Roman"/>
          <w:sz w:val="20"/>
          <w:szCs w:val="20"/>
        </w:rPr>
        <w:t>.</w:t>
      </w:r>
    </w:p>
    <w:p w14:paraId="7574F9C3" w14:textId="77777777"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t xml:space="preserve">[26] C. Newport and P. Robinson, "Fault-tolerant consensus with an abstract mac layer," </w:t>
      </w:r>
      <w:proofErr w:type="spellStart"/>
      <w:r w:rsidRPr="000A723D">
        <w:rPr>
          <w:rFonts w:ascii="Times New Roman" w:hAnsi="Times New Roman" w:cs="Times New Roman"/>
          <w:sz w:val="20"/>
          <w:szCs w:val="20"/>
        </w:rPr>
        <w:t>arXiv</w:t>
      </w:r>
      <w:proofErr w:type="spellEnd"/>
      <w:r w:rsidRPr="000A723D">
        <w:rPr>
          <w:rFonts w:ascii="Times New Roman" w:hAnsi="Times New Roman" w:cs="Times New Roman"/>
          <w:sz w:val="20"/>
          <w:szCs w:val="20"/>
        </w:rPr>
        <w:t xml:space="preserve"> preprint </w:t>
      </w:r>
      <w:proofErr w:type="spellStart"/>
      <w:r w:rsidRPr="000A723D">
        <w:rPr>
          <w:rFonts w:ascii="Times New Roman" w:hAnsi="Times New Roman" w:cs="Times New Roman"/>
          <w:sz w:val="20"/>
          <w:szCs w:val="20"/>
        </w:rPr>
        <w:t>arXiv:1810.02848</w:t>
      </w:r>
      <w:proofErr w:type="spellEnd"/>
      <w:r w:rsidRPr="000A723D">
        <w:rPr>
          <w:rFonts w:ascii="Times New Roman" w:hAnsi="Times New Roman" w:cs="Times New Roman"/>
          <w:sz w:val="20"/>
          <w:szCs w:val="20"/>
        </w:rPr>
        <w:t>, 2018.</w:t>
      </w:r>
    </w:p>
    <w:p w14:paraId="1D91CC96" w14:textId="24C7ADA5" w:rsidR="00025858" w:rsidRPr="000A723D" w:rsidRDefault="00025858"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007C3249" w:rsidRPr="000A723D">
        <w:rPr>
          <w:rFonts w:ascii="Times New Roman" w:hAnsi="Times New Roman" w:cs="Times New Roman"/>
          <w:sz w:val="20"/>
          <w:szCs w:val="20"/>
        </w:rPr>
        <w:t>7</w:t>
      </w:r>
      <w:r w:rsidRPr="000A723D">
        <w:rPr>
          <w:rFonts w:ascii="Times New Roman" w:hAnsi="Times New Roman" w:cs="Times New Roman"/>
          <w:sz w:val="20"/>
          <w:szCs w:val="20"/>
        </w:rPr>
        <w:t>] H. Moniz, N. F. Neves and M. Correia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"Byzantine Fault-Tolerant Consensus in Wireless Ad Hoc Networks," IEEE Transactions on Mobile Computing, vol. 12, no. 12, pp. 2441-2454, Dec. 2013.</w:t>
      </w:r>
    </w:p>
    <w:p w14:paraId="41358B3F" w14:textId="0D20841E"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[2</w:t>
      </w:r>
      <w:r w:rsidRPr="000A723D">
        <w:rPr>
          <w:rFonts w:ascii="Times New Roman" w:hAnsi="Times New Roman" w:cs="Times New Roman"/>
          <w:sz w:val="20"/>
          <w:szCs w:val="20"/>
        </w:rPr>
        <w:t>8</w:t>
      </w:r>
      <w:r w:rsidRPr="000A723D">
        <w:rPr>
          <w:rFonts w:ascii="Times New Roman" w:hAnsi="Times New Roman" w:cs="Times New Roman"/>
          <w:sz w:val="20"/>
          <w:szCs w:val="20"/>
        </w:rPr>
        <w:t>] A. Boldyreva</w:t>
      </w:r>
      <w:r w:rsidR="002302D3">
        <w:rPr>
          <w:rFonts w:ascii="Times New Roman" w:hAnsi="Times New Roman" w:cs="Times New Roman"/>
          <w:sz w:val="20"/>
          <w:szCs w:val="20"/>
        </w:rPr>
        <w:t>,</w:t>
      </w:r>
      <w:r w:rsidRPr="000A723D">
        <w:rPr>
          <w:rFonts w:ascii="Times New Roman" w:hAnsi="Times New Roman" w:cs="Times New Roman"/>
          <w:sz w:val="20"/>
          <w:szCs w:val="20"/>
        </w:rPr>
        <w:t xml:space="preserve"> "Threshold signatures, multi signatures and blind signatures</w:t>
      </w:r>
      <w:r w:rsidRPr="000A723D">
        <w:rPr>
          <w:rFonts w:ascii="Times New Roman" w:hAnsi="Times New Roman" w:cs="Times New Roman" w:hint="eastAsia"/>
          <w:sz w:val="20"/>
          <w:szCs w:val="20"/>
        </w:rPr>
        <w:t xml:space="preserve"> </w:t>
      </w:r>
      <w:r w:rsidRPr="000A723D">
        <w:rPr>
          <w:rFonts w:ascii="Times New Roman" w:hAnsi="Times New Roman" w:cs="Times New Roman"/>
          <w:sz w:val="20"/>
          <w:szCs w:val="20"/>
        </w:rPr>
        <w:t>based on the gap-Diffie-Hellman-group signature scheme," in Proc</w:t>
      </w:r>
      <w:r w:rsidR="0063157D">
        <w:rPr>
          <w:rFonts w:ascii="Times New Roman" w:hAnsi="Times New Roman" w:cs="Times New Roman"/>
          <w:sz w:val="20"/>
          <w:szCs w:val="20"/>
        </w:rPr>
        <w:t xml:space="preserve">eeding of the </w:t>
      </w:r>
      <w:r w:rsidR="0063157D" w:rsidRPr="000A723D">
        <w:rPr>
          <w:rFonts w:ascii="Times New Roman" w:hAnsi="Times New Roman" w:cs="Times New Roman"/>
          <w:sz w:val="20"/>
          <w:szCs w:val="20"/>
        </w:rPr>
        <w:t>6th</w:t>
      </w:r>
      <w:r w:rsidR="0063157D">
        <w:rPr>
          <w:rFonts w:ascii="Times New Roman" w:hAnsi="Times New Roman" w:cs="Times New Roman"/>
          <w:sz w:val="20"/>
          <w:szCs w:val="20"/>
        </w:rPr>
        <w:t xml:space="preserve"> </w:t>
      </w:r>
      <w:r w:rsidR="0063157D" w:rsidRPr="0063157D">
        <w:rPr>
          <w:rFonts w:ascii="Times New Roman" w:hAnsi="Times New Roman" w:cs="Times New Roman"/>
          <w:sz w:val="20"/>
          <w:szCs w:val="20"/>
        </w:rPr>
        <w:t>International Workshop on Theory and Practice in Public Key Cryptography</w:t>
      </w:r>
      <w:r w:rsidRPr="000A723D">
        <w:rPr>
          <w:rFonts w:ascii="Times New Roman" w:hAnsi="Times New Roman" w:cs="Times New Roman"/>
          <w:sz w:val="20"/>
          <w:szCs w:val="20"/>
        </w:rPr>
        <w:t xml:space="preserve">, </w:t>
      </w:r>
      <w:r w:rsidR="0082569F">
        <w:rPr>
          <w:rFonts w:ascii="Times New Roman" w:hAnsi="Times New Roman" w:cs="Times New Roman"/>
          <w:sz w:val="20"/>
          <w:szCs w:val="20"/>
        </w:rPr>
        <w:t>v</w:t>
      </w:r>
      <w:r w:rsidR="0063157D">
        <w:rPr>
          <w:rFonts w:ascii="Times New Roman" w:hAnsi="Times New Roman" w:cs="Times New Roman"/>
          <w:sz w:val="20"/>
          <w:szCs w:val="20"/>
        </w:rPr>
        <w:t>ol. 2567</w:t>
      </w:r>
      <w:r w:rsidRPr="000A723D">
        <w:rPr>
          <w:rFonts w:ascii="Times New Roman" w:hAnsi="Times New Roman" w:cs="Times New Roman"/>
          <w:sz w:val="20"/>
          <w:szCs w:val="20"/>
        </w:rPr>
        <w:t>, pp. 31–46</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2003</w:t>
      </w:r>
      <w:r w:rsidRPr="000A723D">
        <w:rPr>
          <w:rFonts w:ascii="Times New Roman" w:hAnsi="Times New Roman" w:cs="Times New Roman"/>
          <w:sz w:val="20"/>
          <w:szCs w:val="20"/>
        </w:rPr>
        <w:t>.</w:t>
      </w:r>
    </w:p>
    <w:p w14:paraId="3938B508" w14:textId="327DE117"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w:t>
      </w:r>
      <w:r w:rsidRPr="000A723D">
        <w:rPr>
          <w:rFonts w:ascii="Times New Roman" w:hAnsi="Times New Roman" w:cs="Times New Roman"/>
          <w:sz w:val="20"/>
          <w:szCs w:val="20"/>
        </w:rPr>
        <w:t>29</w:t>
      </w:r>
      <w:r w:rsidRPr="000A723D">
        <w:rPr>
          <w:rFonts w:ascii="Times New Roman" w:hAnsi="Times New Roman" w:cs="Times New Roman"/>
          <w:sz w:val="20"/>
          <w:szCs w:val="20"/>
        </w:rPr>
        <w:t xml:space="preserve">] D. </w:t>
      </w:r>
      <w:proofErr w:type="spellStart"/>
      <w:r w:rsidRPr="000A723D">
        <w:rPr>
          <w:rFonts w:ascii="Times New Roman" w:hAnsi="Times New Roman" w:cs="Times New Roman"/>
          <w:sz w:val="20"/>
          <w:szCs w:val="20"/>
        </w:rPr>
        <w:t>Boneh</w:t>
      </w:r>
      <w:proofErr w:type="spellEnd"/>
      <w:r w:rsidRPr="000A723D">
        <w:rPr>
          <w:rFonts w:ascii="Times New Roman" w:hAnsi="Times New Roman" w:cs="Times New Roman"/>
          <w:sz w:val="20"/>
          <w:szCs w:val="20"/>
        </w:rPr>
        <w:t xml:space="preserve">, B. Lynn, and H. </w:t>
      </w:r>
      <w:proofErr w:type="spellStart"/>
      <w:r w:rsidRPr="000A723D">
        <w:rPr>
          <w:rFonts w:ascii="Times New Roman" w:hAnsi="Times New Roman" w:cs="Times New Roman"/>
          <w:sz w:val="20"/>
          <w:szCs w:val="20"/>
        </w:rPr>
        <w:t>Shacham</w:t>
      </w:r>
      <w:proofErr w:type="spellEnd"/>
      <w:r w:rsidRPr="000A723D">
        <w:rPr>
          <w:rFonts w:ascii="Times New Roman" w:hAnsi="Times New Roman" w:cs="Times New Roman"/>
          <w:sz w:val="20"/>
          <w:szCs w:val="20"/>
        </w:rPr>
        <w:t>, "Short signatures from the Weil pairing[C]</w:t>
      </w:r>
      <w:r w:rsidR="0063157D">
        <w:rPr>
          <w:rFonts w:ascii="Times New Roman" w:hAnsi="Times New Roman" w:cs="Times New Roman"/>
          <w:sz w:val="20"/>
          <w:szCs w:val="20"/>
        </w:rPr>
        <w:t>,</w:t>
      </w:r>
      <w:r w:rsidRPr="000A723D">
        <w:rPr>
          <w:rFonts w:ascii="Times New Roman" w:hAnsi="Times New Roman" w:cs="Times New Roman"/>
          <w:sz w:val="20"/>
          <w:szCs w:val="20"/>
        </w:rPr>
        <w:t xml:space="preserve">" </w:t>
      </w:r>
      <w:r w:rsidR="0063157D">
        <w:rPr>
          <w:rFonts w:ascii="Times New Roman" w:hAnsi="Times New Roman" w:cs="Times New Roman"/>
          <w:sz w:val="20"/>
          <w:szCs w:val="20"/>
        </w:rPr>
        <w:t xml:space="preserve">in Proceeding of </w:t>
      </w:r>
      <w:r w:rsidRPr="000A723D">
        <w:rPr>
          <w:rFonts w:ascii="Times New Roman" w:hAnsi="Times New Roman" w:cs="Times New Roman"/>
          <w:sz w:val="20"/>
          <w:szCs w:val="20"/>
        </w:rPr>
        <w:t>International Conference on the Theory and Application of Cryptology and Information Security</w:t>
      </w:r>
      <w:r w:rsidR="0063157D">
        <w:rPr>
          <w:rFonts w:ascii="Times New Roman" w:hAnsi="Times New Roman" w:cs="Times New Roman"/>
          <w:sz w:val="20"/>
          <w:szCs w:val="20"/>
        </w:rPr>
        <w:t xml:space="preserve">, pp. </w:t>
      </w:r>
      <w:r w:rsidRPr="000A723D">
        <w:rPr>
          <w:rFonts w:ascii="Times New Roman" w:hAnsi="Times New Roman" w:cs="Times New Roman"/>
          <w:sz w:val="20"/>
          <w:szCs w:val="20"/>
        </w:rPr>
        <w:t>514-532</w:t>
      </w:r>
      <w:r w:rsidR="00597D6A">
        <w:rPr>
          <w:rFonts w:ascii="Times New Roman" w:hAnsi="Times New Roman" w:cs="Times New Roman"/>
          <w:sz w:val="20"/>
          <w:szCs w:val="20"/>
        </w:rPr>
        <w:t xml:space="preserve">, </w:t>
      </w:r>
      <w:r w:rsidR="00597D6A" w:rsidRPr="000A723D">
        <w:rPr>
          <w:rFonts w:ascii="Times New Roman" w:hAnsi="Times New Roman" w:cs="Times New Roman"/>
          <w:sz w:val="20"/>
          <w:szCs w:val="20"/>
        </w:rPr>
        <w:t>Springer, Berlin, Heidelberg, 2001</w:t>
      </w:r>
      <w:r w:rsidRPr="000A723D">
        <w:rPr>
          <w:rFonts w:ascii="Times New Roman" w:hAnsi="Times New Roman" w:cs="Times New Roman"/>
          <w:sz w:val="20"/>
          <w:szCs w:val="20"/>
        </w:rPr>
        <w:t>.</w:t>
      </w:r>
    </w:p>
    <w:p w14:paraId="4F85B7A4" w14:textId="1ED8A7C1" w:rsidR="007C3249" w:rsidRPr="000A723D" w:rsidRDefault="007C3249" w:rsidP="000A723D">
      <w:pPr>
        <w:widowControl/>
        <w:rPr>
          <w:rFonts w:ascii="Times New Roman" w:hAnsi="Times New Roman" w:cs="Times New Roman"/>
          <w:sz w:val="20"/>
          <w:szCs w:val="20"/>
        </w:rPr>
      </w:pPr>
      <w:r w:rsidRPr="000A723D">
        <w:rPr>
          <w:rFonts w:ascii="Times New Roman" w:hAnsi="Times New Roman" w:cs="Times New Roman"/>
          <w:sz w:val="20"/>
          <w:szCs w:val="20"/>
        </w:rPr>
        <w:t>[3</w:t>
      </w:r>
      <w:r w:rsidRPr="000A723D">
        <w:rPr>
          <w:rFonts w:ascii="Times New Roman" w:hAnsi="Times New Roman" w:cs="Times New Roman"/>
          <w:sz w:val="20"/>
          <w:szCs w:val="20"/>
        </w:rPr>
        <w:t>0</w:t>
      </w:r>
      <w:r w:rsidRPr="000A723D">
        <w:rPr>
          <w:rFonts w:ascii="Times New Roman" w:hAnsi="Times New Roman" w:cs="Times New Roman"/>
          <w:sz w:val="20"/>
          <w:szCs w:val="20"/>
        </w:rPr>
        <w:t xml:space="preserve">] R. Gennaro, S. Jarecki, H. Krawczyk, and </w:t>
      </w:r>
      <w:r w:rsidR="002302D3">
        <w:rPr>
          <w:rFonts w:ascii="Times New Roman" w:hAnsi="Times New Roman" w:cs="Times New Roman"/>
          <w:sz w:val="20"/>
          <w:szCs w:val="20"/>
        </w:rPr>
        <w:t>et al,</w:t>
      </w:r>
      <w:r w:rsidRPr="000A723D">
        <w:rPr>
          <w:rFonts w:ascii="Times New Roman" w:hAnsi="Times New Roman" w:cs="Times New Roman"/>
          <w:sz w:val="20"/>
          <w:szCs w:val="20"/>
        </w:rPr>
        <w:t xml:space="preserve"> "Secure distributed key generation for discrete-log based cryptosystems," in</w:t>
      </w:r>
      <w:r w:rsidR="0082569F">
        <w:rPr>
          <w:rFonts w:ascii="Times New Roman" w:hAnsi="Times New Roman" w:cs="Times New Roman"/>
          <w:sz w:val="20"/>
          <w:szCs w:val="20"/>
        </w:rPr>
        <w:t xml:space="preserve"> Proceeding of</w:t>
      </w:r>
      <w:r w:rsidRPr="000A723D">
        <w:rPr>
          <w:rFonts w:ascii="Times New Roman" w:hAnsi="Times New Roman" w:cs="Times New Roman"/>
          <w:sz w:val="20"/>
          <w:szCs w:val="20"/>
        </w:rPr>
        <w:t xml:space="preserve"> </w:t>
      </w:r>
      <w:hyperlink r:id="rId24" w:history="1">
        <w:r w:rsidR="0082569F" w:rsidRPr="0082569F">
          <w:rPr>
            <w:rFonts w:ascii="Times New Roman" w:hAnsi="Times New Roman" w:cs="Times New Roman"/>
            <w:sz w:val="20"/>
            <w:szCs w:val="20"/>
          </w:rPr>
          <w:t>International Conference on the Theory and Applications of Cryptographic Techniques</w:t>
        </w:r>
      </w:hyperlink>
      <w:r w:rsidR="0082569F">
        <w:rPr>
          <w:rFonts w:ascii="Times New Roman" w:hAnsi="Times New Roman" w:cs="Times New Roman"/>
          <w:sz w:val="20"/>
          <w:szCs w:val="20"/>
        </w:rPr>
        <w:t>,</w:t>
      </w:r>
      <w:r w:rsidRPr="000A723D">
        <w:rPr>
          <w:rFonts w:ascii="Times New Roman" w:hAnsi="Times New Roman" w:cs="Times New Roman"/>
          <w:sz w:val="20"/>
          <w:szCs w:val="20"/>
        </w:rPr>
        <w:t xml:space="preserve"> vol. 1592, pp. 295–310</w:t>
      </w:r>
      <w:r w:rsidR="00597D6A" w:rsidRPr="000A723D">
        <w:rPr>
          <w:rFonts w:ascii="Times New Roman" w:hAnsi="Times New Roman" w:cs="Times New Roman"/>
          <w:sz w:val="20"/>
          <w:szCs w:val="20"/>
        </w:rPr>
        <w:t>, Aug. 2010</w:t>
      </w:r>
      <w:r w:rsidRPr="000A723D">
        <w:rPr>
          <w:rFonts w:ascii="Times New Roman" w:hAnsi="Times New Roman" w:cs="Times New Roman"/>
          <w:sz w:val="20"/>
          <w:szCs w:val="20"/>
        </w:rPr>
        <w:t>.</w:t>
      </w:r>
    </w:p>
    <w:p w14:paraId="3DB5561C" w14:textId="26B52932" w:rsidR="00826A14" w:rsidRPr="00025858" w:rsidRDefault="007C3249" w:rsidP="000A723D">
      <w:pPr>
        <w:widowControl/>
        <w:rPr>
          <w:rFonts w:ascii="Times New Roman" w:hAnsi="Times New Roman" w:cs="Times New Roman" w:hint="eastAsia"/>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Pr>
          <w:rFonts w:ascii="Times New Roman" w:hAnsi="Times New Roman" w:cs="Times New Roman"/>
          <w:sz w:val="20"/>
          <w:szCs w:val="20"/>
        </w:rPr>
        <w:t>1</w:t>
      </w:r>
      <w:r>
        <w:rPr>
          <w:rFonts w:ascii="Times New Roman" w:hAnsi="Times New Roman" w:cs="Times New Roman"/>
          <w:sz w:val="20"/>
          <w:szCs w:val="20"/>
        </w:rPr>
        <w:t>]</w:t>
      </w:r>
      <w:r w:rsidRPr="000A723D">
        <w:rPr>
          <w:rFonts w:ascii="Times New Roman" w:hAnsi="Times New Roman" w:cs="Times New Roman"/>
          <w:sz w:val="20"/>
          <w:szCs w:val="20"/>
        </w:rPr>
        <w:t xml:space="preserve"> A. Goldsmith</w:t>
      </w:r>
      <w:r w:rsid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Wireless Communications</w:t>
      </w:r>
      <w:r w:rsidR="002302D3">
        <w:rPr>
          <w:rFonts w:ascii="Times New Roman" w:hAnsi="Times New Roman" w:cs="Times New Roman"/>
          <w:sz w:val="20"/>
          <w:szCs w:val="20"/>
        </w:rPr>
        <w:t>,</w:t>
      </w:r>
      <w:r w:rsidR="0082569F" w:rsidRPr="0082569F">
        <w:rPr>
          <w:rFonts w:ascii="Times New Roman" w:hAnsi="Times New Roman" w:cs="Times New Roman"/>
          <w:sz w:val="20"/>
          <w:szCs w:val="20"/>
        </w:rPr>
        <w:t xml:space="preserve"> </w:t>
      </w:r>
      <w:r w:rsidR="0082569F" w:rsidRPr="000A723D">
        <w:rPr>
          <w:rFonts w:ascii="Times New Roman" w:hAnsi="Times New Roman" w:cs="Times New Roman"/>
          <w:sz w:val="20"/>
          <w:szCs w:val="20"/>
        </w:rPr>
        <w:t>"</w:t>
      </w:r>
      <w:r w:rsidRPr="000A723D">
        <w:rPr>
          <w:rFonts w:ascii="Times New Roman" w:hAnsi="Times New Roman" w:cs="Times New Roman"/>
          <w:sz w:val="20"/>
          <w:szCs w:val="20"/>
        </w:rPr>
        <w:t xml:space="preserve"> Cambridge University Press, 1 ed., Aug. 2005.</w:t>
      </w:r>
    </w:p>
    <w:sectPr w:rsidR="00826A14" w:rsidRPr="00025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FFB8" w14:textId="77777777" w:rsidR="00A769FE" w:rsidRDefault="00A769FE" w:rsidP="005406CD">
      <w:r>
        <w:separator/>
      </w:r>
    </w:p>
  </w:endnote>
  <w:endnote w:type="continuationSeparator" w:id="0">
    <w:p w14:paraId="3EC30E3A" w14:textId="77777777" w:rsidR="00A769FE" w:rsidRDefault="00A769FE" w:rsidP="0054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B5186" w14:textId="77777777" w:rsidR="00A769FE" w:rsidRDefault="00A769FE" w:rsidP="005406CD">
      <w:r>
        <w:separator/>
      </w:r>
    </w:p>
  </w:footnote>
  <w:footnote w:type="continuationSeparator" w:id="0">
    <w:p w14:paraId="37960C55" w14:textId="77777777" w:rsidR="00A769FE" w:rsidRDefault="00A769FE" w:rsidP="00540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8D1DA6"/>
    <w:multiLevelType w:val="multilevel"/>
    <w:tmpl w:val="5F329CB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E436AB"/>
    <w:multiLevelType w:val="multilevel"/>
    <w:tmpl w:val="F7FC2B7E"/>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18095126"/>
    <w:multiLevelType w:val="hybridMultilevel"/>
    <w:tmpl w:val="07E2E7D2"/>
    <w:lvl w:ilvl="0" w:tplc="CF0A3D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CA0F4B"/>
    <w:multiLevelType w:val="hybridMultilevel"/>
    <w:tmpl w:val="ED824B6C"/>
    <w:lvl w:ilvl="0" w:tplc="590CA5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B802B61"/>
    <w:multiLevelType w:val="hybridMultilevel"/>
    <w:tmpl w:val="A7DC37E4"/>
    <w:lvl w:ilvl="0" w:tplc="1ED4350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EF731B6"/>
    <w:multiLevelType w:val="hybridMultilevel"/>
    <w:tmpl w:val="4D86933E"/>
    <w:lvl w:ilvl="0" w:tplc="BC8271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A3A29"/>
    <w:multiLevelType w:val="hybridMultilevel"/>
    <w:tmpl w:val="20768F1E"/>
    <w:lvl w:ilvl="0" w:tplc="AA9C94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976147"/>
    <w:multiLevelType w:val="multilevel"/>
    <w:tmpl w:val="63D42C70"/>
    <w:lvl w:ilvl="0">
      <w:start w:val="5"/>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6F2B04FD"/>
    <w:multiLevelType w:val="hybridMultilevel"/>
    <w:tmpl w:val="83E6AD0C"/>
    <w:lvl w:ilvl="0" w:tplc="A252A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4540DA0"/>
    <w:multiLevelType w:val="hybridMultilevel"/>
    <w:tmpl w:val="FB70A3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2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DF2049E"/>
    <w:multiLevelType w:val="hybridMultilevel"/>
    <w:tmpl w:val="698ECA56"/>
    <w:lvl w:ilvl="0" w:tplc="D3609C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1594921">
    <w:abstractNumId w:val="33"/>
  </w:num>
  <w:num w:numId="2" w16cid:durableId="507983536">
    <w:abstractNumId w:val="26"/>
  </w:num>
  <w:num w:numId="3" w16cid:durableId="1070228524">
    <w:abstractNumId w:val="8"/>
  </w:num>
  <w:num w:numId="4" w16cid:durableId="1792749137">
    <w:abstractNumId w:val="30"/>
  </w:num>
  <w:num w:numId="5" w16cid:durableId="1835337529">
    <w:abstractNumId w:val="2"/>
  </w:num>
  <w:num w:numId="6" w16cid:durableId="154999800">
    <w:abstractNumId w:val="28"/>
  </w:num>
  <w:num w:numId="7" w16cid:durableId="782768038">
    <w:abstractNumId w:val="7"/>
  </w:num>
  <w:num w:numId="8" w16cid:durableId="1775249641">
    <w:abstractNumId w:val="0"/>
  </w:num>
  <w:num w:numId="9" w16cid:durableId="742877096">
    <w:abstractNumId w:val="11"/>
  </w:num>
  <w:num w:numId="10" w16cid:durableId="1921595529">
    <w:abstractNumId w:val="3"/>
  </w:num>
  <w:num w:numId="11" w16cid:durableId="687367927">
    <w:abstractNumId w:val="29"/>
  </w:num>
  <w:num w:numId="12" w16cid:durableId="1904756098">
    <w:abstractNumId w:val="20"/>
  </w:num>
  <w:num w:numId="13" w16cid:durableId="1555697948">
    <w:abstractNumId w:val="15"/>
  </w:num>
  <w:num w:numId="14" w16cid:durableId="165245850">
    <w:abstractNumId w:val="23"/>
  </w:num>
  <w:num w:numId="15" w16cid:durableId="616836663">
    <w:abstractNumId w:val="1"/>
  </w:num>
  <w:num w:numId="16" w16cid:durableId="788428701">
    <w:abstractNumId w:val="19"/>
  </w:num>
  <w:num w:numId="17" w16cid:durableId="470483012">
    <w:abstractNumId w:val="21"/>
  </w:num>
  <w:num w:numId="18" w16cid:durableId="1757824274">
    <w:abstractNumId w:val="32"/>
  </w:num>
  <w:num w:numId="19" w16cid:durableId="330832762">
    <w:abstractNumId w:val="22"/>
  </w:num>
  <w:num w:numId="20" w16cid:durableId="1121416752">
    <w:abstractNumId w:val="25"/>
  </w:num>
  <w:num w:numId="21" w16cid:durableId="1417823524">
    <w:abstractNumId w:val="14"/>
  </w:num>
  <w:num w:numId="22" w16cid:durableId="948774699">
    <w:abstractNumId w:val="16"/>
  </w:num>
  <w:num w:numId="23" w16cid:durableId="1347757526">
    <w:abstractNumId w:val="6"/>
  </w:num>
  <w:num w:numId="24" w16cid:durableId="1139611067">
    <w:abstractNumId w:val="10"/>
  </w:num>
  <w:num w:numId="25" w16cid:durableId="1847475756">
    <w:abstractNumId w:val="31"/>
  </w:num>
  <w:num w:numId="26" w16cid:durableId="1673215473">
    <w:abstractNumId w:val="17"/>
  </w:num>
  <w:num w:numId="27" w16cid:durableId="311301244">
    <w:abstractNumId w:val="12"/>
  </w:num>
  <w:num w:numId="28" w16cid:durableId="377365393">
    <w:abstractNumId w:val="9"/>
  </w:num>
  <w:num w:numId="29" w16cid:durableId="465197615">
    <w:abstractNumId w:val="13"/>
  </w:num>
  <w:num w:numId="30" w16cid:durableId="1990476320">
    <w:abstractNumId w:val="24"/>
  </w:num>
  <w:num w:numId="31" w16cid:durableId="266357238">
    <w:abstractNumId w:val="27"/>
  </w:num>
  <w:num w:numId="32" w16cid:durableId="1028488391">
    <w:abstractNumId w:val="18"/>
  </w:num>
  <w:num w:numId="33" w16cid:durableId="1722051910">
    <w:abstractNumId w:val="5"/>
  </w:num>
  <w:num w:numId="34" w16cid:durableId="9651563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Li">
    <w15:presenceInfo w15:providerId="Windows Live" w15:userId="93b83a5475597e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4536"/>
    <w:rsid w:val="00001CE6"/>
    <w:rsid w:val="00003C7C"/>
    <w:rsid w:val="00003E91"/>
    <w:rsid w:val="00004433"/>
    <w:rsid w:val="000054D4"/>
    <w:rsid w:val="00007275"/>
    <w:rsid w:val="00012AC5"/>
    <w:rsid w:val="00015756"/>
    <w:rsid w:val="00015CA8"/>
    <w:rsid w:val="000169D3"/>
    <w:rsid w:val="00016D68"/>
    <w:rsid w:val="00020CE1"/>
    <w:rsid w:val="00020F67"/>
    <w:rsid w:val="0002244F"/>
    <w:rsid w:val="00023ECD"/>
    <w:rsid w:val="000241E1"/>
    <w:rsid w:val="00024A4B"/>
    <w:rsid w:val="00025858"/>
    <w:rsid w:val="00025AC3"/>
    <w:rsid w:val="00027BDF"/>
    <w:rsid w:val="00030128"/>
    <w:rsid w:val="00036AF6"/>
    <w:rsid w:val="000378D9"/>
    <w:rsid w:val="00040F34"/>
    <w:rsid w:val="00043B2B"/>
    <w:rsid w:val="000475CF"/>
    <w:rsid w:val="000475E4"/>
    <w:rsid w:val="00050F8F"/>
    <w:rsid w:val="0005707B"/>
    <w:rsid w:val="000604B5"/>
    <w:rsid w:val="00062EAA"/>
    <w:rsid w:val="0006391B"/>
    <w:rsid w:val="00067F39"/>
    <w:rsid w:val="00070296"/>
    <w:rsid w:val="00071F38"/>
    <w:rsid w:val="0007338D"/>
    <w:rsid w:val="00074DFF"/>
    <w:rsid w:val="00077D2A"/>
    <w:rsid w:val="00077D7A"/>
    <w:rsid w:val="0008002A"/>
    <w:rsid w:val="00082685"/>
    <w:rsid w:val="00084900"/>
    <w:rsid w:val="00086D3E"/>
    <w:rsid w:val="000874F0"/>
    <w:rsid w:val="000903D7"/>
    <w:rsid w:val="000918BD"/>
    <w:rsid w:val="00092373"/>
    <w:rsid w:val="00093347"/>
    <w:rsid w:val="000972FF"/>
    <w:rsid w:val="000975DA"/>
    <w:rsid w:val="000A2BC2"/>
    <w:rsid w:val="000A3BA0"/>
    <w:rsid w:val="000A4BE8"/>
    <w:rsid w:val="000A723D"/>
    <w:rsid w:val="000A7BB0"/>
    <w:rsid w:val="000B3A6C"/>
    <w:rsid w:val="000C1559"/>
    <w:rsid w:val="000C16E3"/>
    <w:rsid w:val="000C27B5"/>
    <w:rsid w:val="000C4205"/>
    <w:rsid w:val="000C6960"/>
    <w:rsid w:val="000D35E9"/>
    <w:rsid w:val="000D445D"/>
    <w:rsid w:val="000E1757"/>
    <w:rsid w:val="000E1D7A"/>
    <w:rsid w:val="000E2FF2"/>
    <w:rsid w:val="000E4989"/>
    <w:rsid w:val="000F4D73"/>
    <w:rsid w:val="00100326"/>
    <w:rsid w:val="00111755"/>
    <w:rsid w:val="001118C3"/>
    <w:rsid w:val="00111D76"/>
    <w:rsid w:val="0011431D"/>
    <w:rsid w:val="00117CB5"/>
    <w:rsid w:val="001213EF"/>
    <w:rsid w:val="0012155B"/>
    <w:rsid w:val="00124944"/>
    <w:rsid w:val="00124D11"/>
    <w:rsid w:val="00130928"/>
    <w:rsid w:val="00130DC3"/>
    <w:rsid w:val="001313F3"/>
    <w:rsid w:val="001318EE"/>
    <w:rsid w:val="0013429C"/>
    <w:rsid w:val="00134754"/>
    <w:rsid w:val="001445EE"/>
    <w:rsid w:val="0014469D"/>
    <w:rsid w:val="00144880"/>
    <w:rsid w:val="00144B50"/>
    <w:rsid w:val="001502B5"/>
    <w:rsid w:val="00151DD6"/>
    <w:rsid w:val="001541D7"/>
    <w:rsid w:val="001545AC"/>
    <w:rsid w:val="001550AD"/>
    <w:rsid w:val="00155D45"/>
    <w:rsid w:val="00162006"/>
    <w:rsid w:val="001666CD"/>
    <w:rsid w:val="00167535"/>
    <w:rsid w:val="00167ACE"/>
    <w:rsid w:val="00175152"/>
    <w:rsid w:val="0018246B"/>
    <w:rsid w:val="0018391C"/>
    <w:rsid w:val="00183C43"/>
    <w:rsid w:val="0018747B"/>
    <w:rsid w:val="00190792"/>
    <w:rsid w:val="00191384"/>
    <w:rsid w:val="00191ED3"/>
    <w:rsid w:val="001922D3"/>
    <w:rsid w:val="00192831"/>
    <w:rsid w:val="0019370D"/>
    <w:rsid w:val="001939CF"/>
    <w:rsid w:val="00193F61"/>
    <w:rsid w:val="00194D19"/>
    <w:rsid w:val="00197B6C"/>
    <w:rsid w:val="00197B7C"/>
    <w:rsid w:val="001A49A7"/>
    <w:rsid w:val="001A702D"/>
    <w:rsid w:val="001B0D3B"/>
    <w:rsid w:val="001B3038"/>
    <w:rsid w:val="001B3371"/>
    <w:rsid w:val="001B3CA8"/>
    <w:rsid w:val="001B3CF9"/>
    <w:rsid w:val="001C048C"/>
    <w:rsid w:val="001C0C60"/>
    <w:rsid w:val="001C13F1"/>
    <w:rsid w:val="001C14CD"/>
    <w:rsid w:val="001C1897"/>
    <w:rsid w:val="001C1AAE"/>
    <w:rsid w:val="001C2973"/>
    <w:rsid w:val="001C408D"/>
    <w:rsid w:val="001D1294"/>
    <w:rsid w:val="001D2547"/>
    <w:rsid w:val="001D3DBE"/>
    <w:rsid w:val="001D5408"/>
    <w:rsid w:val="001E1096"/>
    <w:rsid w:val="001E2AE7"/>
    <w:rsid w:val="001E37DE"/>
    <w:rsid w:val="001F4846"/>
    <w:rsid w:val="00201001"/>
    <w:rsid w:val="00203F77"/>
    <w:rsid w:val="00205481"/>
    <w:rsid w:val="002063BB"/>
    <w:rsid w:val="00206EEB"/>
    <w:rsid w:val="00210F9A"/>
    <w:rsid w:val="00211353"/>
    <w:rsid w:val="00213036"/>
    <w:rsid w:val="0021465B"/>
    <w:rsid w:val="002146A3"/>
    <w:rsid w:val="00221A05"/>
    <w:rsid w:val="00221F40"/>
    <w:rsid w:val="00223076"/>
    <w:rsid w:val="00226C8C"/>
    <w:rsid w:val="002302D3"/>
    <w:rsid w:val="002335E6"/>
    <w:rsid w:val="002422BB"/>
    <w:rsid w:val="002451D0"/>
    <w:rsid w:val="00246D6C"/>
    <w:rsid w:val="00247124"/>
    <w:rsid w:val="00251039"/>
    <w:rsid w:val="00252E73"/>
    <w:rsid w:val="00252F33"/>
    <w:rsid w:val="00253FE6"/>
    <w:rsid w:val="00262951"/>
    <w:rsid w:val="00263954"/>
    <w:rsid w:val="00264855"/>
    <w:rsid w:val="002648F5"/>
    <w:rsid w:val="00267F41"/>
    <w:rsid w:val="00271F58"/>
    <w:rsid w:val="00272014"/>
    <w:rsid w:val="002724AE"/>
    <w:rsid w:val="00273CCE"/>
    <w:rsid w:val="002765C9"/>
    <w:rsid w:val="00283824"/>
    <w:rsid w:val="002846D0"/>
    <w:rsid w:val="0028537C"/>
    <w:rsid w:val="00285C36"/>
    <w:rsid w:val="0029711D"/>
    <w:rsid w:val="002A0019"/>
    <w:rsid w:val="002A00C2"/>
    <w:rsid w:val="002A464E"/>
    <w:rsid w:val="002A65BC"/>
    <w:rsid w:val="002A6F5D"/>
    <w:rsid w:val="002A7958"/>
    <w:rsid w:val="002B18A0"/>
    <w:rsid w:val="002B1D6B"/>
    <w:rsid w:val="002B37AE"/>
    <w:rsid w:val="002B48B1"/>
    <w:rsid w:val="002B6694"/>
    <w:rsid w:val="002C1809"/>
    <w:rsid w:val="002C38BB"/>
    <w:rsid w:val="002C571E"/>
    <w:rsid w:val="002C69BA"/>
    <w:rsid w:val="002D1312"/>
    <w:rsid w:val="002D4D91"/>
    <w:rsid w:val="002D603E"/>
    <w:rsid w:val="002D64FF"/>
    <w:rsid w:val="002D6894"/>
    <w:rsid w:val="002E1DD7"/>
    <w:rsid w:val="002E4492"/>
    <w:rsid w:val="002E4A8D"/>
    <w:rsid w:val="002E609D"/>
    <w:rsid w:val="002E71C6"/>
    <w:rsid w:val="002E7DEC"/>
    <w:rsid w:val="002F0391"/>
    <w:rsid w:val="002F382F"/>
    <w:rsid w:val="00300016"/>
    <w:rsid w:val="00302905"/>
    <w:rsid w:val="00304971"/>
    <w:rsid w:val="00310183"/>
    <w:rsid w:val="00312A63"/>
    <w:rsid w:val="0031365D"/>
    <w:rsid w:val="00317185"/>
    <w:rsid w:val="00326660"/>
    <w:rsid w:val="003268D6"/>
    <w:rsid w:val="00326DC3"/>
    <w:rsid w:val="0032773F"/>
    <w:rsid w:val="00327E56"/>
    <w:rsid w:val="003316FC"/>
    <w:rsid w:val="00335D9E"/>
    <w:rsid w:val="00337007"/>
    <w:rsid w:val="00337A09"/>
    <w:rsid w:val="00340030"/>
    <w:rsid w:val="0034132A"/>
    <w:rsid w:val="00342597"/>
    <w:rsid w:val="00344DB7"/>
    <w:rsid w:val="00351CE3"/>
    <w:rsid w:val="00357068"/>
    <w:rsid w:val="00357721"/>
    <w:rsid w:val="003632CD"/>
    <w:rsid w:val="0036344F"/>
    <w:rsid w:val="00375299"/>
    <w:rsid w:val="00376542"/>
    <w:rsid w:val="00376670"/>
    <w:rsid w:val="0038357A"/>
    <w:rsid w:val="00390198"/>
    <w:rsid w:val="00390F7E"/>
    <w:rsid w:val="00394952"/>
    <w:rsid w:val="00395B1B"/>
    <w:rsid w:val="003A100E"/>
    <w:rsid w:val="003A7BD1"/>
    <w:rsid w:val="003B2A4D"/>
    <w:rsid w:val="003B2E7B"/>
    <w:rsid w:val="003B6918"/>
    <w:rsid w:val="003C16D1"/>
    <w:rsid w:val="003C209D"/>
    <w:rsid w:val="003C2A4C"/>
    <w:rsid w:val="003C30C9"/>
    <w:rsid w:val="003C3AE5"/>
    <w:rsid w:val="003C4855"/>
    <w:rsid w:val="003C52C1"/>
    <w:rsid w:val="003C554E"/>
    <w:rsid w:val="003D087D"/>
    <w:rsid w:val="003D128E"/>
    <w:rsid w:val="003D2199"/>
    <w:rsid w:val="003D35A6"/>
    <w:rsid w:val="003D38E2"/>
    <w:rsid w:val="003D580C"/>
    <w:rsid w:val="003E68C8"/>
    <w:rsid w:val="003E6997"/>
    <w:rsid w:val="003E7B9A"/>
    <w:rsid w:val="003F18ED"/>
    <w:rsid w:val="003F2F4E"/>
    <w:rsid w:val="003F31C2"/>
    <w:rsid w:val="003F4319"/>
    <w:rsid w:val="003F489C"/>
    <w:rsid w:val="003F58C0"/>
    <w:rsid w:val="003F74D1"/>
    <w:rsid w:val="00400A73"/>
    <w:rsid w:val="00403216"/>
    <w:rsid w:val="00403B92"/>
    <w:rsid w:val="00404D4E"/>
    <w:rsid w:val="00406F78"/>
    <w:rsid w:val="00407A49"/>
    <w:rsid w:val="00407DFC"/>
    <w:rsid w:val="00407F0C"/>
    <w:rsid w:val="004119B0"/>
    <w:rsid w:val="00411AF6"/>
    <w:rsid w:val="0041355F"/>
    <w:rsid w:val="00416EA4"/>
    <w:rsid w:val="00417331"/>
    <w:rsid w:val="00417FD5"/>
    <w:rsid w:val="00421234"/>
    <w:rsid w:val="004223CA"/>
    <w:rsid w:val="004256DD"/>
    <w:rsid w:val="00427BDB"/>
    <w:rsid w:val="004320A7"/>
    <w:rsid w:val="004327EE"/>
    <w:rsid w:val="00434D61"/>
    <w:rsid w:val="00435144"/>
    <w:rsid w:val="00435586"/>
    <w:rsid w:val="00441D59"/>
    <w:rsid w:val="00442498"/>
    <w:rsid w:val="00442BC8"/>
    <w:rsid w:val="004443C2"/>
    <w:rsid w:val="00450E19"/>
    <w:rsid w:val="0045481F"/>
    <w:rsid w:val="0045641E"/>
    <w:rsid w:val="00457915"/>
    <w:rsid w:val="0046024D"/>
    <w:rsid w:val="00462523"/>
    <w:rsid w:val="004625F7"/>
    <w:rsid w:val="004638BD"/>
    <w:rsid w:val="00463B40"/>
    <w:rsid w:val="004646E2"/>
    <w:rsid w:val="00464FA3"/>
    <w:rsid w:val="00465F4D"/>
    <w:rsid w:val="0046694F"/>
    <w:rsid w:val="00467833"/>
    <w:rsid w:val="0047080B"/>
    <w:rsid w:val="00472813"/>
    <w:rsid w:val="00472C9D"/>
    <w:rsid w:val="00473DD7"/>
    <w:rsid w:val="004742FA"/>
    <w:rsid w:val="00475081"/>
    <w:rsid w:val="004762AC"/>
    <w:rsid w:val="00481D8E"/>
    <w:rsid w:val="004824CB"/>
    <w:rsid w:val="004835B6"/>
    <w:rsid w:val="004845A7"/>
    <w:rsid w:val="0048540A"/>
    <w:rsid w:val="00486E57"/>
    <w:rsid w:val="0049175F"/>
    <w:rsid w:val="00493B40"/>
    <w:rsid w:val="004A10C0"/>
    <w:rsid w:val="004A7C2F"/>
    <w:rsid w:val="004B13A5"/>
    <w:rsid w:val="004B1D94"/>
    <w:rsid w:val="004B2870"/>
    <w:rsid w:val="004B5F12"/>
    <w:rsid w:val="004C459B"/>
    <w:rsid w:val="004C5C05"/>
    <w:rsid w:val="004D0DAD"/>
    <w:rsid w:val="004D28B2"/>
    <w:rsid w:val="004D441E"/>
    <w:rsid w:val="004E1E36"/>
    <w:rsid w:val="004E6DC8"/>
    <w:rsid w:val="004F16E2"/>
    <w:rsid w:val="004F2C3D"/>
    <w:rsid w:val="004F30D7"/>
    <w:rsid w:val="004F31B7"/>
    <w:rsid w:val="004F36A7"/>
    <w:rsid w:val="004F42AF"/>
    <w:rsid w:val="004F5D08"/>
    <w:rsid w:val="004F720E"/>
    <w:rsid w:val="004F755D"/>
    <w:rsid w:val="00500BF9"/>
    <w:rsid w:val="00502A7C"/>
    <w:rsid w:val="00505AD7"/>
    <w:rsid w:val="00506BD6"/>
    <w:rsid w:val="00510C9D"/>
    <w:rsid w:val="00510EFE"/>
    <w:rsid w:val="00515AD9"/>
    <w:rsid w:val="00515E8E"/>
    <w:rsid w:val="005161C6"/>
    <w:rsid w:val="0052061C"/>
    <w:rsid w:val="00521C86"/>
    <w:rsid w:val="00521C8C"/>
    <w:rsid w:val="00521F70"/>
    <w:rsid w:val="005235B8"/>
    <w:rsid w:val="00527807"/>
    <w:rsid w:val="0053131F"/>
    <w:rsid w:val="005329EC"/>
    <w:rsid w:val="00537179"/>
    <w:rsid w:val="005406CD"/>
    <w:rsid w:val="00541005"/>
    <w:rsid w:val="0054158A"/>
    <w:rsid w:val="00541C6A"/>
    <w:rsid w:val="00542CA4"/>
    <w:rsid w:val="00544204"/>
    <w:rsid w:val="0054658D"/>
    <w:rsid w:val="0054726B"/>
    <w:rsid w:val="00547EA3"/>
    <w:rsid w:val="0055564E"/>
    <w:rsid w:val="00555BC0"/>
    <w:rsid w:val="005605D2"/>
    <w:rsid w:val="005625F5"/>
    <w:rsid w:val="00565075"/>
    <w:rsid w:val="00573EC3"/>
    <w:rsid w:val="005753DE"/>
    <w:rsid w:val="00575D88"/>
    <w:rsid w:val="00577181"/>
    <w:rsid w:val="005815F9"/>
    <w:rsid w:val="005910CC"/>
    <w:rsid w:val="00595E77"/>
    <w:rsid w:val="00597D6A"/>
    <w:rsid w:val="005A275D"/>
    <w:rsid w:val="005A5772"/>
    <w:rsid w:val="005B07BB"/>
    <w:rsid w:val="005B13D3"/>
    <w:rsid w:val="005B2E02"/>
    <w:rsid w:val="005B4DC5"/>
    <w:rsid w:val="005B7108"/>
    <w:rsid w:val="005C06B3"/>
    <w:rsid w:val="005C0F97"/>
    <w:rsid w:val="005C15AC"/>
    <w:rsid w:val="005C45C9"/>
    <w:rsid w:val="005C59BA"/>
    <w:rsid w:val="005C6435"/>
    <w:rsid w:val="005D14B7"/>
    <w:rsid w:val="005D35E9"/>
    <w:rsid w:val="005D4039"/>
    <w:rsid w:val="005D4C31"/>
    <w:rsid w:val="005D6403"/>
    <w:rsid w:val="005D6B8E"/>
    <w:rsid w:val="005D7234"/>
    <w:rsid w:val="005E393D"/>
    <w:rsid w:val="005E3BCE"/>
    <w:rsid w:val="005E4176"/>
    <w:rsid w:val="005E4B44"/>
    <w:rsid w:val="005E6ECD"/>
    <w:rsid w:val="005F0BFE"/>
    <w:rsid w:val="005F317B"/>
    <w:rsid w:val="0060427D"/>
    <w:rsid w:val="00610FC7"/>
    <w:rsid w:val="006124E0"/>
    <w:rsid w:val="006130A1"/>
    <w:rsid w:val="00615399"/>
    <w:rsid w:val="00616C91"/>
    <w:rsid w:val="00625706"/>
    <w:rsid w:val="00627410"/>
    <w:rsid w:val="0063157D"/>
    <w:rsid w:val="0063239C"/>
    <w:rsid w:val="0063397A"/>
    <w:rsid w:val="0063466A"/>
    <w:rsid w:val="006426E1"/>
    <w:rsid w:val="00643F33"/>
    <w:rsid w:val="006627B2"/>
    <w:rsid w:val="00662CC6"/>
    <w:rsid w:val="00664A83"/>
    <w:rsid w:val="00664DA5"/>
    <w:rsid w:val="00664F6F"/>
    <w:rsid w:val="00671170"/>
    <w:rsid w:val="00673787"/>
    <w:rsid w:val="00673B7F"/>
    <w:rsid w:val="0067525B"/>
    <w:rsid w:val="006753E1"/>
    <w:rsid w:val="00680D6B"/>
    <w:rsid w:val="00683F34"/>
    <w:rsid w:val="00692AB9"/>
    <w:rsid w:val="006938DA"/>
    <w:rsid w:val="00693A9D"/>
    <w:rsid w:val="00695F91"/>
    <w:rsid w:val="006A0F8E"/>
    <w:rsid w:val="006A1331"/>
    <w:rsid w:val="006A2370"/>
    <w:rsid w:val="006A5D83"/>
    <w:rsid w:val="006B3588"/>
    <w:rsid w:val="006B6C9F"/>
    <w:rsid w:val="006C3B54"/>
    <w:rsid w:val="006C4FC3"/>
    <w:rsid w:val="006C6D20"/>
    <w:rsid w:val="006D2153"/>
    <w:rsid w:val="006D3116"/>
    <w:rsid w:val="006D40D0"/>
    <w:rsid w:val="006D5E83"/>
    <w:rsid w:val="006E146C"/>
    <w:rsid w:val="006E5786"/>
    <w:rsid w:val="006E748E"/>
    <w:rsid w:val="006E75D9"/>
    <w:rsid w:val="006F7B58"/>
    <w:rsid w:val="0070232A"/>
    <w:rsid w:val="007042C4"/>
    <w:rsid w:val="00704CF0"/>
    <w:rsid w:val="00704E2D"/>
    <w:rsid w:val="007061D7"/>
    <w:rsid w:val="00706825"/>
    <w:rsid w:val="0070769F"/>
    <w:rsid w:val="00711F19"/>
    <w:rsid w:val="00713359"/>
    <w:rsid w:val="007158CE"/>
    <w:rsid w:val="007234D4"/>
    <w:rsid w:val="007235B5"/>
    <w:rsid w:val="00723A73"/>
    <w:rsid w:val="007275B7"/>
    <w:rsid w:val="00733688"/>
    <w:rsid w:val="00734AF4"/>
    <w:rsid w:val="00737085"/>
    <w:rsid w:val="00747D32"/>
    <w:rsid w:val="00751D06"/>
    <w:rsid w:val="007532CD"/>
    <w:rsid w:val="007544D5"/>
    <w:rsid w:val="00757DA3"/>
    <w:rsid w:val="00762C8D"/>
    <w:rsid w:val="0076357C"/>
    <w:rsid w:val="007679A6"/>
    <w:rsid w:val="00772F98"/>
    <w:rsid w:val="0077523B"/>
    <w:rsid w:val="00775908"/>
    <w:rsid w:val="0078067E"/>
    <w:rsid w:val="00785BCF"/>
    <w:rsid w:val="00785D35"/>
    <w:rsid w:val="007879E1"/>
    <w:rsid w:val="00790D2C"/>
    <w:rsid w:val="007958EC"/>
    <w:rsid w:val="00795BC0"/>
    <w:rsid w:val="007A10DB"/>
    <w:rsid w:val="007A1726"/>
    <w:rsid w:val="007A1CBB"/>
    <w:rsid w:val="007A1E59"/>
    <w:rsid w:val="007A2CDB"/>
    <w:rsid w:val="007A3F8B"/>
    <w:rsid w:val="007A7D3B"/>
    <w:rsid w:val="007B0C8F"/>
    <w:rsid w:val="007B338B"/>
    <w:rsid w:val="007B50CA"/>
    <w:rsid w:val="007B5769"/>
    <w:rsid w:val="007B6688"/>
    <w:rsid w:val="007C0B37"/>
    <w:rsid w:val="007C3249"/>
    <w:rsid w:val="007C6EB9"/>
    <w:rsid w:val="007D2E0C"/>
    <w:rsid w:val="007D544F"/>
    <w:rsid w:val="007E0EE4"/>
    <w:rsid w:val="007E1FDB"/>
    <w:rsid w:val="007E267E"/>
    <w:rsid w:val="007F0A28"/>
    <w:rsid w:val="007F283E"/>
    <w:rsid w:val="007F4C23"/>
    <w:rsid w:val="007F4CFC"/>
    <w:rsid w:val="007F6B01"/>
    <w:rsid w:val="007F78DF"/>
    <w:rsid w:val="0080502C"/>
    <w:rsid w:val="008052E7"/>
    <w:rsid w:val="0080556C"/>
    <w:rsid w:val="008074C0"/>
    <w:rsid w:val="00810934"/>
    <w:rsid w:val="00810D76"/>
    <w:rsid w:val="00813D3F"/>
    <w:rsid w:val="008146EB"/>
    <w:rsid w:val="0081692A"/>
    <w:rsid w:val="0081763A"/>
    <w:rsid w:val="0082015F"/>
    <w:rsid w:val="008208AF"/>
    <w:rsid w:val="0082569F"/>
    <w:rsid w:val="00826A14"/>
    <w:rsid w:val="008271E0"/>
    <w:rsid w:val="0083093E"/>
    <w:rsid w:val="00831F2E"/>
    <w:rsid w:val="008333B6"/>
    <w:rsid w:val="00833F33"/>
    <w:rsid w:val="008345C1"/>
    <w:rsid w:val="008407A8"/>
    <w:rsid w:val="00840C88"/>
    <w:rsid w:val="00840DE1"/>
    <w:rsid w:val="00843418"/>
    <w:rsid w:val="008437DB"/>
    <w:rsid w:val="00844835"/>
    <w:rsid w:val="008507DA"/>
    <w:rsid w:val="0085087E"/>
    <w:rsid w:val="00850C98"/>
    <w:rsid w:val="00856503"/>
    <w:rsid w:val="00856852"/>
    <w:rsid w:val="00862191"/>
    <w:rsid w:val="0086293E"/>
    <w:rsid w:val="00862B66"/>
    <w:rsid w:val="00862D68"/>
    <w:rsid w:val="008640FF"/>
    <w:rsid w:val="00864252"/>
    <w:rsid w:val="0086432F"/>
    <w:rsid w:val="008645C7"/>
    <w:rsid w:val="008659EE"/>
    <w:rsid w:val="00866F39"/>
    <w:rsid w:val="008708D3"/>
    <w:rsid w:val="00870B4F"/>
    <w:rsid w:val="0087253E"/>
    <w:rsid w:val="00873C25"/>
    <w:rsid w:val="0088505E"/>
    <w:rsid w:val="00886DD8"/>
    <w:rsid w:val="008938C8"/>
    <w:rsid w:val="00894793"/>
    <w:rsid w:val="008953A8"/>
    <w:rsid w:val="00895BA7"/>
    <w:rsid w:val="00896621"/>
    <w:rsid w:val="008979D2"/>
    <w:rsid w:val="008A2E38"/>
    <w:rsid w:val="008A60EE"/>
    <w:rsid w:val="008A61D7"/>
    <w:rsid w:val="008A639E"/>
    <w:rsid w:val="008B0689"/>
    <w:rsid w:val="008B0E8D"/>
    <w:rsid w:val="008B1A24"/>
    <w:rsid w:val="008B201D"/>
    <w:rsid w:val="008B360F"/>
    <w:rsid w:val="008B3CBD"/>
    <w:rsid w:val="008B5F89"/>
    <w:rsid w:val="008B7B5D"/>
    <w:rsid w:val="008C11CC"/>
    <w:rsid w:val="008C47C7"/>
    <w:rsid w:val="008D1A56"/>
    <w:rsid w:val="008D6C13"/>
    <w:rsid w:val="008D7790"/>
    <w:rsid w:val="008E040D"/>
    <w:rsid w:val="008E04C0"/>
    <w:rsid w:val="008E07F6"/>
    <w:rsid w:val="008E1655"/>
    <w:rsid w:val="008E1B21"/>
    <w:rsid w:val="008E3301"/>
    <w:rsid w:val="008E45BB"/>
    <w:rsid w:val="008E4E94"/>
    <w:rsid w:val="008E55F1"/>
    <w:rsid w:val="008F1A56"/>
    <w:rsid w:val="008F2496"/>
    <w:rsid w:val="008F279C"/>
    <w:rsid w:val="008F2899"/>
    <w:rsid w:val="008F2E69"/>
    <w:rsid w:val="008F620E"/>
    <w:rsid w:val="00903F59"/>
    <w:rsid w:val="009071B6"/>
    <w:rsid w:val="0090776D"/>
    <w:rsid w:val="00910B2C"/>
    <w:rsid w:val="009140A7"/>
    <w:rsid w:val="009143CD"/>
    <w:rsid w:val="00916F00"/>
    <w:rsid w:val="00917CA7"/>
    <w:rsid w:val="00921CCB"/>
    <w:rsid w:val="00921F8A"/>
    <w:rsid w:val="00923365"/>
    <w:rsid w:val="00923D26"/>
    <w:rsid w:val="00927872"/>
    <w:rsid w:val="00930CB5"/>
    <w:rsid w:val="0093342F"/>
    <w:rsid w:val="00933E6A"/>
    <w:rsid w:val="00937222"/>
    <w:rsid w:val="00941382"/>
    <w:rsid w:val="009460E1"/>
    <w:rsid w:val="0095040B"/>
    <w:rsid w:val="00951E58"/>
    <w:rsid w:val="009543F3"/>
    <w:rsid w:val="00955221"/>
    <w:rsid w:val="009553A9"/>
    <w:rsid w:val="00960160"/>
    <w:rsid w:val="00966C1E"/>
    <w:rsid w:val="00967CA0"/>
    <w:rsid w:val="009723FC"/>
    <w:rsid w:val="009750B9"/>
    <w:rsid w:val="0097737C"/>
    <w:rsid w:val="00980D26"/>
    <w:rsid w:val="00981372"/>
    <w:rsid w:val="00984FB0"/>
    <w:rsid w:val="009860C0"/>
    <w:rsid w:val="0098704A"/>
    <w:rsid w:val="0099227B"/>
    <w:rsid w:val="0099378B"/>
    <w:rsid w:val="00995317"/>
    <w:rsid w:val="00995445"/>
    <w:rsid w:val="009A0745"/>
    <w:rsid w:val="009A11E8"/>
    <w:rsid w:val="009A363E"/>
    <w:rsid w:val="009A4590"/>
    <w:rsid w:val="009B431D"/>
    <w:rsid w:val="009B7BD8"/>
    <w:rsid w:val="009C0CEB"/>
    <w:rsid w:val="009C20B0"/>
    <w:rsid w:val="009C381F"/>
    <w:rsid w:val="009C4004"/>
    <w:rsid w:val="009C53D0"/>
    <w:rsid w:val="009C5793"/>
    <w:rsid w:val="009D1441"/>
    <w:rsid w:val="009D301A"/>
    <w:rsid w:val="009D743C"/>
    <w:rsid w:val="009E0676"/>
    <w:rsid w:val="009E34DB"/>
    <w:rsid w:val="009E3842"/>
    <w:rsid w:val="009E3FF6"/>
    <w:rsid w:val="009E54DE"/>
    <w:rsid w:val="009E6346"/>
    <w:rsid w:val="009E7919"/>
    <w:rsid w:val="009F3030"/>
    <w:rsid w:val="009F3585"/>
    <w:rsid w:val="009F5403"/>
    <w:rsid w:val="00A004A5"/>
    <w:rsid w:val="00A02878"/>
    <w:rsid w:val="00A05FB7"/>
    <w:rsid w:val="00A061D4"/>
    <w:rsid w:val="00A06FF7"/>
    <w:rsid w:val="00A074BB"/>
    <w:rsid w:val="00A1188E"/>
    <w:rsid w:val="00A20A04"/>
    <w:rsid w:val="00A2107C"/>
    <w:rsid w:val="00A2272C"/>
    <w:rsid w:val="00A30977"/>
    <w:rsid w:val="00A3252A"/>
    <w:rsid w:val="00A32F10"/>
    <w:rsid w:val="00A34840"/>
    <w:rsid w:val="00A35B9C"/>
    <w:rsid w:val="00A36A67"/>
    <w:rsid w:val="00A43EC0"/>
    <w:rsid w:val="00A4461C"/>
    <w:rsid w:val="00A4776C"/>
    <w:rsid w:val="00A53507"/>
    <w:rsid w:val="00A54C52"/>
    <w:rsid w:val="00A61C9E"/>
    <w:rsid w:val="00A67DB2"/>
    <w:rsid w:val="00A7170A"/>
    <w:rsid w:val="00A7270C"/>
    <w:rsid w:val="00A769FE"/>
    <w:rsid w:val="00A77361"/>
    <w:rsid w:val="00A81C84"/>
    <w:rsid w:val="00A8607B"/>
    <w:rsid w:val="00A86A49"/>
    <w:rsid w:val="00A90880"/>
    <w:rsid w:val="00A91B27"/>
    <w:rsid w:val="00A92798"/>
    <w:rsid w:val="00A9439A"/>
    <w:rsid w:val="00A96E43"/>
    <w:rsid w:val="00AA0ED5"/>
    <w:rsid w:val="00AA1F72"/>
    <w:rsid w:val="00AA3B2E"/>
    <w:rsid w:val="00AA7A66"/>
    <w:rsid w:val="00AB04C0"/>
    <w:rsid w:val="00AB3CF8"/>
    <w:rsid w:val="00AB4DCB"/>
    <w:rsid w:val="00AC6D24"/>
    <w:rsid w:val="00AD0C0D"/>
    <w:rsid w:val="00AD2591"/>
    <w:rsid w:val="00AD3A6A"/>
    <w:rsid w:val="00AD5184"/>
    <w:rsid w:val="00AD6547"/>
    <w:rsid w:val="00AD6565"/>
    <w:rsid w:val="00AE1252"/>
    <w:rsid w:val="00AE4F9B"/>
    <w:rsid w:val="00AF5C4A"/>
    <w:rsid w:val="00AF7962"/>
    <w:rsid w:val="00B00DC6"/>
    <w:rsid w:val="00B05154"/>
    <w:rsid w:val="00B1180B"/>
    <w:rsid w:val="00B12F31"/>
    <w:rsid w:val="00B147A0"/>
    <w:rsid w:val="00B14EDC"/>
    <w:rsid w:val="00B1662E"/>
    <w:rsid w:val="00B1707B"/>
    <w:rsid w:val="00B177DB"/>
    <w:rsid w:val="00B25FBB"/>
    <w:rsid w:val="00B265C8"/>
    <w:rsid w:val="00B2727E"/>
    <w:rsid w:val="00B27FCF"/>
    <w:rsid w:val="00B3460C"/>
    <w:rsid w:val="00B3470B"/>
    <w:rsid w:val="00B4104B"/>
    <w:rsid w:val="00B43076"/>
    <w:rsid w:val="00B43D84"/>
    <w:rsid w:val="00B55CFC"/>
    <w:rsid w:val="00B56089"/>
    <w:rsid w:val="00B60809"/>
    <w:rsid w:val="00B60ABF"/>
    <w:rsid w:val="00B641FE"/>
    <w:rsid w:val="00B709CF"/>
    <w:rsid w:val="00B75C5E"/>
    <w:rsid w:val="00B76474"/>
    <w:rsid w:val="00B77D74"/>
    <w:rsid w:val="00B85256"/>
    <w:rsid w:val="00B858F0"/>
    <w:rsid w:val="00B8692F"/>
    <w:rsid w:val="00B874ED"/>
    <w:rsid w:val="00B87D15"/>
    <w:rsid w:val="00B919FD"/>
    <w:rsid w:val="00B97BB8"/>
    <w:rsid w:val="00BA1FFB"/>
    <w:rsid w:val="00BA5127"/>
    <w:rsid w:val="00BA69B5"/>
    <w:rsid w:val="00BA739C"/>
    <w:rsid w:val="00BB1252"/>
    <w:rsid w:val="00BB1FE3"/>
    <w:rsid w:val="00BB4DEF"/>
    <w:rsid w:val="00BB557A"/>
    <w:rsid w:val="00BB64EF"/>
    <w:rsid w:val="00BB67B3"/>
    <w:rsid w:val="00BB7CCC"/>
    <w:rsid w:val="00BC3F82"/>
    <w:rsid w:val="00BC6C06"/>
    <w:rsid w:val="00BD0F03"/>
    <w:rsid w:val="00BE17F2"/>
    <w:rsid w:val="00BE3D43"/>
    <w:rsid w:val="00BE6122"/>
    <w:rsid w:val="00BE662F"/>
    <w:rsid w:val="00BF383E"/>
    <w:rsid w:val="00C0006F"/>
    <w:rsid w:val="00C00A6B"/>
    <w:rsid w:val="00C041E8"/>
    <w:rsid w:val="00C05677"/>
    <w:rsid w:val="00C076F4"/>
    <w:rsid w:val="00C10CDB"/>
    <w:rsid w:val="00C11215"/>
    <w:rsid w:val="00C139A4"/>
    <w:rsid w:val="00C13F2C"/>
    <w:rsid w:val="00C20257"/>
    <w:rsid w:val="00C21034"/>
    <w:rsid w:val="00C222FC"/>
    <w:rsid w:val="00C23CC7"/>
    <w:rsid w:val="00C312D6"/>
    <w:rsid w:val="00C32138"/>
    <w:rsid w:val="00C357FA"/>
    <w:rsid w:val="00C35CD1"/>
    <w:rsid w:val="00C37343"/>
    <w:rsid w:val="00C43811"/>
    <w:rsid w:val="00C43E30"/>
    <w:rsid w:val="00C451CF"/>
    <w:rsid w:val="00C46D7E"/>
    <w:rsid w:val="00C47F28"/>
    <w:rsid w:val="00C73149"/>
    <w:rsid w:val="00C75008"/>
    <w:rsid w:val="00C82411"/>
    <w:rsid w:val="00C82998"/>
    <w:rsid w:val="00C834F8"/>
    <w:rsid w:val="00C84134"/>
    <w:rsid w:val="00C9449B"/>
    <w:rsid w:val="00C960CA"/>
    <w:rsid w:val="00C968D7"/>
    <w:rsid w:val="00C97074"/>
    <w:rsid w:val="00CA3539"/>
    <w:rsid w:val="00CA4A15"/>
    <w:rsid w:val="00CA630D"/>
    <w:rsid w:val="00CA7A30"/>
    <w:rsid w:val="00CB108E"/>
    <w:rsid w:val="00CB2886"/>
    <w:rsid w:val="00CB4395"/>
    <w:rsid w:val="00CB4681"/>
    <w:rsid w:val="00CB7346"/>
    <w:rsid w:val="00CB7BBB"/>
    <w:rsid w:val="00CC1620"/>
    <w:rsid w:val="00CC503A"/>
    <w:rsid w:val="00CC6007"/>
    <w:rsid w:val="00CC63C9"/>
    <w:rsid w:val="00CC6917"/>
    <w:rsid w:val="00CD0C66"/>
    <w:rsid w:val="00CD0E04"/>
    <w:rsid w:val="00CD2C66"/>
    <w:rsid w:val="00CD3872"/>
    <w:rsid w:val="00CD3C15"/>
    <w:rsid w:val="00CD58AF"/>
    <w:rsid w:val="00CD6287"/>
    <w:rsid w:val="00CD6535"/>
    <w:rsid w:val="00CD7B03"/>
    <w:rsid w:val="00CE06F1"/>
    <w:rsid w:val="00CE092A"/>
    <w:rsid w:val="00CE36D1"/>
    <w:rsid w:val="00CE37B0"/>
    <w:rsid w:val="00CE7040"/>
    <w:rsid w:val="00CE71E0"/>
    <w:rsid w:val="00CE78C5"/>
    <w:rsid w:val="00CF1DAD"/>
    <w:rsid w:val="00CF3D7D"/>
    <w:rsid w:val="00CF4D6F"/>
    <w:rsid w:val="00CF5952"/>
    <w:rsid w:val="00CF5E66"/>
    <w:rsid w:val="00CF7A2B"/>
    <w:rsid w:val="00D04199"/>
    <w:rsid w:val="00D049BE"/>
    <w:rsid w:val="00D055A8"/>
    <w:rsid w:val="00D10894"/>
    <w:rsid w:val="00D11ADD"/>
    <w:rsid w:val="00D124BB"/>
    <w:rsid w:val="00D142A0"/>
    <w:rsid w:val="00D174BE"/>
    <w:rsid w:val="00D17F04"/>
    <w:rsid w:val="00D20F3A"/>
    <w:rsid w:val="00D21063"/>
    <w:rsid w:val="00D21C74"/>
    <w:rsid w:val="00D22510"/>
    <w:rsid w:val="00D238CE"/>
    <w:rsid w:val="00D242E7"/>
    <w:rsid w:val="00D24E61"/>
    <w:rsid w:val="00D2619C"/>
    <w:rsid w:val="00D27FA5"/>
    <w:rsid w:val="00D30DC8"/>
    <w:rsid w:val="00D3135A"/>
    <w:rsid w:val="00D336CC"/>
    <w:rsid w:val="00D34536"/>
    <w:rsid w:val="00D40585"/>
    <w:rsid w:val="00D41DB2"/>
    <w:rsid w:val="00D42BD8"/>
    <w:rsid w:val="00D433A5"/>
    <w:rsid w:val="00D43B3D"/>
    <w:rsid w:val="00D44D27"/>
    <w:rsid w:val="00D4524F"/>
    <w:rsid w:val="00D478F9"/>
    <w:rsid w:val="00D50FCD"/>
    <w:rsid w:val="00D51F85"/>
    <w:rsid w:val="00D55869"/>
    <w:rsid w:val="00D562E0"/>
    <w:rsid w:val="00D57738"/>
    <w:rsid w:val="00D622B8"/>
    <w:rsid w:val="00D62BE8"/>
    <w:rsid w:val="00D70283"/>
    <w:rsid w:val="00D702B8"/>
    <w:rsid w:val="00D709BC"/>
    <w:rsid w:val="00D72799"/>
    <w:rsid w:val="00D73A34"/>
    <w:rsid w:val="00D73DD2"/>
    <w:rsid w:val="00D748F8"/>
    <w:rsid w:val="00D74A8E"/>
    <w:rsid w:val="00D80326"/>
    <w:rsid w:val="00D81915"/>
    <w:rsid w:val="00D8321A"/>
    <w:rsid w:val="00D832BD"/>
    <w:rsid w:val="00D851E6"/>
    <w:rsid w:val="00D86D6C"/>
    <w:rsid w:val="00D91C53"/>
    <w:rsid w:val="00D960C1"/>
    <w:rsid w:val="00D97042"/>
    <w:rsid w:val="00DA1B47"/>
    <w:rsid w:val="00DA1DBA"/>
    <w:rsid w:val="00DA472F"/>
    <w:rsid w:val="00DA6E29"/>
    <w:rsid w:val="00DA7E36"/>
    <w:rsid w:val="00DB04AB"/>
    <w:rsid w:val="00DB0A47"/>
    <w:rsid w:val="00DB3AED"/>
    <w:rsid w:val="00DB4FD3"/>
    <w:rsid w:val="00DB6C2E"/>
    <w:rsid w:val="00DC0CA8"/>
    <w:rsid w:val="00DC3470"/>
    <w:rsid w:val="00DC425A"/>
    <w:rsid w:val="00DC5F95"/>
    <w:rsid w:val="00DD1B5C"/>
    <w:rsid w:val="00DD244C"/>
    <w:rsid w:val="00DD2AF2"/>
    <w:rsid w:val="00DD36BF"/>
    <w:rsid w:val="00DD387D"/>
    <w:rsid w:val="00DD60C7"/>
    <w:rsid w:val="00DD699D"/>
    <w:rsid w:val="00DE121F"/>
    <w:rsid w:val="00DE602B"/>
    <w:rsid w:val="00DE6A99"/>
    <w:rsid w:val="00DE6EEA"/>
    <w:rsid w:val="00DE78A9"/>
    <w:rsid w:val="00DF130C"/>
    <w:rsid w:val="00DF1ADF"/>
    <w:rsid w:val="00DF52C9"/>
    <w:rsid w:val="00DF614D"/>
    <w:rsid w:val="00DF6F13"/>
    <w:rsid w:val="00DF7700"/>
    <w:rsid w:val="00E10DC7"/>
    <w:rsid w:val="00E11C18"/>
    <w:rsid w:val="00E12424"/>
    <w:rsid w:val="00E14B1D"/>
    <w:rsid w:val="00E15374"/>
    <w:rsid w:val="00E26D30"/>
    <w:rsid w:val="00E27731"/>
    <w:rsid w:val="00E30A8F"/>
    <w:rsid w:val="00E3343F"/>
    <w:rsid w:val="00E33F9E"/>
    <w:rsid w:val="00E406B3"/>
    <w:rsid w:val="00E41CDD"/>
    <w:rsid w:val="00E43767"/>
    <w:rsid w:val="00E43E92"/>
    <w:rsid w:val="00E44827"/>
    <w:rsid w:val="00E46ABC"/>
    <w:rsid w:val="00E4772B"/>
    <w:rsid w:val="00E4799D"/>
    <w:rsid w:val="00E47D0D"/>
    <w:rsid w:val="00E50616"/>
    <w:rsid w:val="00E53FCC"/>
    <w:rsid w:val="00E55D6C"/>
    <w:rsid w:val="00E565DD"/>
    <w:rsid w:val="00E5711D"/>
    <w:rsid w:val="00E57B66"/>
    <w:rsid w:val="00E64678"/>
    <w:rsid w:val="00E64F15"/>
    <w:rsid w:val="00E70815"/>
    <w:rsid w:val="00E72372"/>
    <w:rsid w:val="00E74402"/>
    <w:rsid w:val="00E7460C"/>
    <w:rsid w:val="00E750A6"/>
    <w:rsid w:val="00E764B4"/>
    <w:rsid w:val="00E87E99"/>
    <w:rsid w:val="00E92410"/>
    <w:rsid w:val="00E9615B"/>
    <w:rsid w:val="00E97A74"/>
    <w:rsid w:val="00EA33AD"/>
    <w:rsid w:val="00EA413D"/>
    <w:rsid w:val="00EA528E"/>
    <w:rsid w:val="00EA6EA7"/>
    <w:rsid w:val="00EB249C"/>
    <w:rsid w:val="00EB3D94"/>
    <w:rsid w:val="00EB5CE3"/>
    <w:rsid w:val="00EB6F56"/>
    <w:rsid w:val="00EC0506"/>
    <w:rsid w:val="00EC0641"/>
    <w:rsid w:val="00EC14B2"/>
    <w:rsid w:val="00EC5C0D"/>
    <w:rsid w:val="00EC6AFC"/>
    <w:rsid w:val="00EC7637"/>
    <w:rsid w:val="00EC7BB3"/>
    <w:rsid w:val="00ED0BB3"/>
    <w:rsid w:val="00ED472E"/>
    <w:rsid w:val="00ED47C7"/>
    <w:rsid w:val="00EE0804"/>
    <w:rsid w:val="00EE3A57"/>
    <w:rsid w:val="00EE431C"/>
    <w:rsid w:val="00EE59DA"/>
    <w:rsid w:val="00EE5DB6"/>
    <w:rsid w:val="00EE602F"/>
    <w:rsid w:val="00EE6F53"/>
    <w:rsid w:val="00EE7095"/>
    <w:rsid w:val="00EF340A"/>
    <w:rsid w:val="00EF5593"/>
    <w:rsid w:val="00EF58B1"/>
    <w:rsid w:val="00EF64F7"/>
    <w:rsid w:val="00F02ACD"/>
    <w:rsid w:val="00F05C9C"/>
    <w:rsid w:val="00F0659F"/>
    <w:rsid w:val="00F069F1"/>
    <w:rsid w:val="00F07009"/>
    <w:rsid w:val="00F10625"/>
    <w:rsid w:val="00F14322"/>
    <w:rsid w:val="00F1637D"/>
    <w:rsid w:val="00F17D57"/>
    <w:rsid w:val="00F2045F"/>
    <w:rsid w:val="00F216FF"/>
    <w:rsid w:val="00F2236B"/>
    <w:rsid w:val="00F2277D"/>
    <w:rsid w:val="00F22C44"/>
    <w:rsid w:val="00F262F5"/>
    <w:rsid w:val="00F2671B"/>
    <w:rsid w:val="00F30F5B"/>
    <w:rsid w:val="00F32E36"/>
    <w:rsid w:val="00F35000"/>
    <w:rsid w:val="00F36494"/>
    <w:rsid w:val="00F433AC"/>
    <w:rsid w:val="00F44D42"/>
    <w:rsid w:val="00F45FD7"/>
    <w:rsid w:val="00F50F26"/>
    <w:rsid w:val="00F538F2"/>
    <w:rsid w:val="00F53D49"/>
    <w:rsid w:val="00F548C3"/>
    <w:rsid w:val="00F55689"/>
    <w:rsid w:val="00F55AE0"/>
    <w:rsid w:val="00F56D92"/>
    <w:rsid w:val="00F64FEB"/>
    <w:rsid w:val="00F67C7F"/>
    <w:rsid w:val="00F73217"/>
    <w:rsid w:val="00F7412D"/>
    <w:rsid w:val="00F75EC7"/>
    <w:rsid w:val="00F81110"/>
    <w:rsid w:val="00F8136E"/>
    <w:rsid w:val="00F83C52"/>
    <w:rsid w:val="00F85367"/>
    <w:rsid w:val="00F85B31"/>
    <w:rsid w:val="00F87088"/>
    <w:rsid w:val="00F91D57"/>
    <w:rsid w:val="00F92FF1"/>
    <w:rsid w:val="00F944CB"/>
    <w:rsid w:val="00F956D4"/>
    <w:rsid w:val="00FA0F71"/>
    <w:rsid w:val="00FA2AC9"/>
    <w:rsid w:val="00FA4BB0"/>
    <w:rsid w:val="00FA4D12"/>
    <w:rsid w:val="00FA74B6"/>
    <w:rsid w:val="00FA763D"/>
    <w:rsid w:val="00FB218C"/>
    <w:rsid w:val="00FC0BA8"/>
    <w:rsid w:val="00FC0CCD"/>
    <w:rsid w:val="00FD0B36"/>
    <w:rsid w:val="00FD0E3B"/>
    <w:rsid w:val="00FD12D7"/>
    <w:rsid w:val="00FD181B"/>
    <w:rsid w:val="00FD1D2C"/>
    <w:rsid w:val="00FD7397"/>
    <w:rsid w:val="00FE2097"/>
    <w:rsid w:val="00FE2650"/>
    <w:rsid w:val="00FE2EA5"/>
    <w:rsid w:val="00FE64C3"/>
    <w:rsid w:val="00FE69C4"/>
    <w:rsid w:val="00FF0581"/>
    <w:rsid w:val="00FF1C02"/>
    <w:rsid w:val="00FF5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B954"/>
  <w15:docId w15:val="{E7E9AACB-321F-408E-B36B-67EFA9A6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07C"/>
    <w:pPr>
      <w:widowControl w:val="0"/>
      <w:jc w:val="both"/>
    </w:pPr>
  </w:style>
  <w:style w:type="paragraph" w:styleId="1">
    <w:name w:val="heading 1"/>
    <w:basedOn w:val="a"/>
    <w:next w:val="a"/>
    <w:link w:val="10"/>
    <w:uiPriority w:val="9"/>
    <w:qFormat/>
    <w:rsid w:val="00C35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0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3B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40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CD1"/>
    <w:rPr>
      <w:b/>
      <w:bCs/>
      <w:kern w:val="44"/>
      <w:sz w:val="44"/>
      <w:szCs w:val="44"/>
    </w:rPr>
  </w:style>
  <w:style w:type="character" w:customStyle="1" w:styleId="20">
    <w:name w:val="标题 2 字符"/>
    <w:basedOn w:val="a0"/>
    <w:link w:val="2"/>
    <w:uiPriority w:val="9"/>
    <w:rsid w:val="0078067E"/>
    <w:rPr>
      <w:rFonts w:asciiTheme="majorHAnsi" w:eastAsiaTheme="majorEastAsia" w:hAnsiTheme="majorHAnsi" w:cstheme="majorBidi"/>
      <w:b/>
      <w:bCs/>
      <w:sz w:val="32"/>
      <w:szCs w:val="32"/>
    </w:rPr>
  </w:style>
  <w:style w:type="paragraph" w:styleId="a3">
    <w:name w:val="List Paragraph"/>
    <w:basedOn w:val="a"/>
    <w:uiPriority w:val="34"/>
    <w:qFormat/>
    <w:rsid w:val="00F02ACD"/>
    <w:pPr>
      <w:ind w:firstLineChars="200" w:firstLine="420"/>
    </w:pPr>
  </w:style>
  <w:style w:type="character" w:customStyle="1" w:styleId="30">
    <w:name w:val="标题 3 字符"/>
    <w:basedOn w:val="a0"/>
    <w:link w:val="3"/>
    <w:uiPriority w:val="9"/>
    <w:rsid w:val="00AA3B2E"/>
    <w:rPr>
      <w:b/>
      <w:bCs/>
      <w:sz w:val="32"/>
      <w:szCs w:val="32"/>
    </w:rPr>
  </w:style>
  <w:style w:type="character" w:styleId="a4">
    <w:name w:val="Placeholder Text"/>
    <w:basedOn w:val="a0"/>
    <w:uiPriority w:val="99"/>
    <w:semiHidden/>
    <w:rsid w:val="00203F77"/>
    <w:rPr>
      <w:color w:val="808080"/>
    </w:rPr>
  </w:style>
  <w:style w:type="paragraph" w:styleId="a5">
    <w:name w:val="header"/>
    <w:basedOn w:val="a"/>
    <w:link w:val="a6"/>
    <w:uiPriority w:val="99"/>
    <w:unhideWhenUsed/>
    <w:rsid w:val="00540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6CD"/>
    <w:rPr>
      <w:sz w:val="18"/>
      <w:szCs w:val="18"/>
    </w:rPr>
  </w:style>
  <w:style w:type="paragraph" w:styleId="a7">
    <w:name w:val="footer"/>
    <w:basedOn w:val="a"/>
    <w:link w:val="a8"/>
    <w:uiPriority w:val="99"/>
    <w:unhideWhenUsed/>
    <w:rsid w:val="005406CD"/>
    <w:pPr>
      <w:tabs>
        <w:tab w:val="center" w:pos="4153"/>
        <w:tab w:val="right" w:pos="8306"/>
      </w:tabs>
      <w:snapToGrid w:val="0"/>
      <w:jc w:val="left"/>
    </w:pPr>
    <w:rPr>
      <w:sz w:val="18"/>
      <w:szCs w:val="18"/>
    </w:rPr>
  </w:style>
  <w:style w:type="character" w:customStyle="1" w:styleId="a8">
    <w:name w:val="页脚 字符"/>
    <w:basedOn w:val="a0"/>
    <w:link w:val="a7"/>
    <w:uiPriority w:val="99"/>
    <w:rsid w:val="005406CD"/>
    <w:rPr>
      <w:sz w:val="18"/>
      <w:szCs w:val="18"/>
    </w:rPr>
  </w:style>
  <w:style w:type="character" w:customStyle="1" w:styleId="40">
    <w:name w:val="标题 4 字符"/>
    <w:basedOn w:val="a0"/>
    <w:link w:val="4"/>
    <w:uiPriority w:val="9"/>
    <w:rsid w:val="005406CD"/>
    <w:rPr>
      <w:rFonts w:asciiTheme="majorHAnsi" w:eastAsiaTheme="majorEastAsia" w:hAnsiTheme="majorHAnsi" w:cstheme="majorBidi"/>
      <w:b/>
      <w:bCs/>
      <w:sz w:val="28"/>
      <w:szCs w:val="28"/>
    </w:rPr>
  </w:style>
  <w:style w:type="character" w:customStyle="1" w:styleId="q4iawc">
    <w:name w:val="q4iawc"/>
    <w:basedOn w:val="a0"/>
    <w:rsid w:val="005406CD"/>
  </w:style>
  <w:style w:type="character" w:customStyle="1" w:styleId="fontstyle01">
    <w:name w:val="fontstyle01"/>
    <w:basedOn w:val="a0"/>
    <w:rsid w:val="005406CD"/>
    <w:rPr>
      <w:rFonts w:ascii="NimbusSanL-Regu" w:hAnsi="NimbusSanL-Regu" w:hint="default"/>
      <w:b w:val="0"/>
      <w:bCs w:val="0"/>
      <w:i w:val="0"/>
      <w:iCs w:val="0"/>
      <w:color w:val="000000"/>
      <w:sz w:val="16"/>
      <w:szCs w:val="16"/>
    </w:rPr>
  </w:style>
  <w:style w:type="character" w:styleId="a9">
    <w:name w:val="Hyperlink"/>
    <w:basedOn w:val="a0"/>
    <w:uiPriority w:val="99"/>
    <w:unhideWhenUsed/>
    <w:rsid w:val="005406CD"/>
    <w:rPr>
      <w:color w:val="0563C1" w:themeColor="hyperlink"/>
      <w:u w:val="single"/>
    </w:rPr>
  </w:style>
  <w:style w:type="character" w:styleId="aa">
    <w:name w:val="Unresolved Mention"/>
    <w:basedOn w:val="a0"/>
    <w:uiPriority w:val="99"/>
    <w:semiHidden/>
    <w:unhideWhenUsed/>
    <w:rsid w:val="005406CD"/>
    <w:rPr>
      <w:color w:val="605E5C"/>
      <w:shd w:val="clear" w:color="auto" w:fill="E1DFDD"/>
    </w:rPr>
  </w:style>
  <w:style w:type="character" w:styleId="ab">
    <w:name w:val="Strong"/>
    <w:basedOn w:val="a0"/>
    <w:uiPriority w:val="22"/>
    <w:qFormat/>
    <w:rsid w:val="005406CD"/>
    <w:rPr>
      <w:b/>
      <w:bCs/>
    </w:rPr>
  </w:style>
  <w:style w:type="paragraph" w:styleId="ac">
    <w:name w:val="caption"/>
    <w:basedOn w:val="a"/>
    <w:next w:val="a"/>
    <w:uiPriority w:val="35"/>
    <w:unhideWhenUsed/>
    <w:qFormat/>
    <w:rsid w:val="005406CD"/>
    <w:rPr>
      <w:rFonts w:asciiTheme="majorHAnsi" w:eastAsia="黑体" w:hAnsiTheme="majorHAnsi" w:cstheme="majorBidi"/>
      <w:sz w:val="20"/>
      <w:szCs w:val="20"/>
    </w:rPr>
  </w:style>
  <w:style w:type="character" w:styleId="ad">
    <w:name w:val="Emphasis"/>
    <w:basedOn w:val="a0"/>
    <w:uiPriority w:val="20"/>
    <w:qFormat/>
    <w:rsid w:val="005406CD"/>
    <w:rPr>
      <w:i/>
      <w:iCs/>
    </w:rPr>
  </w:style>
  <w:style w:type="character" w:customStyle="1" w:styleId="fontstyle21">
    <w:name w:val="fontstyle21"/>
    <w:basedOn w:val="a0"/>
    <w:rsid w:val="005406CD"/>
    <w:rPr>
      <w:rFonts w:ascii="URWPalladioL-Ital" w:hAnsi="URWPalladioL-Ital" w:hint="default"/>
      <w:b w:val="0"/>
      <w:bCs w:val="0"/>
      <w:i/>
      <w:iCs/>
      <w:color w:val="000000"/>
      <w:sz w:val="16"/>
      <w:szCs w:val="16"/>
    </w:rPr>
  </w:style>
  <w:style w:type="paragraph" w:customStyle="1" w:styleId="nova-legacy-e-listitem">
    <w:name w:val="nova-legacy-e-list__item"/>
    <w:basedOn w:val="a"/>
    <w:rsid w:val="005406CD"/>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5406CD"/>
  </w:style>
  <w:style w:type="paragraph" w:styleId="ae">
    <w:name w:val="Revision"/>
    <w:hidden/>
    <w:uiPriority w:val="99"/>
    <w:semiHidden/>
    <w:rsid w:val="005406CD"/>
  </w:style>
  <w:style w:type="table" w:styleId="af">
    <w:name w:val="Table Grid"/>
    <w:basedOn w:val="a1"/>
    <w:uiPriority w:val="39"/>
    <w:rsid w:val="00540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5406CD"/>
    <w:rPr>
      <w:sz w:val="21"/>
      <w:szCs w:val="21"/>
    </w:rPr>
  </w:style>
  <w:style w:type="paragraph" w:styleId="af1">
    <w:name w:val="annotation text"/>
    <w:basedOn w:val="a"/>
    <w:link w:val="af2"/>
    <w:uiPriority w:val="99"/>
    <w:semiHidden/>
    <w:unhideWhenUsed/>
    <w:rsid w:val="005406CD"/>
    <w:pPr>
      <w:jc w:val="left"/>
    </w:pPr>
  </w:style>
  <w:style w:type="character" w:customStyle="1" w:styleId="af2">
    <w:name w:val="批注文字 字符"/>
    <w:basedOn w:val="a0"/>
    <w:link w:val="af1"/>
    <w:uiPriority w:val="99"/>
    <w:semiHidden/>
    <w:rsid w:val="005406CD"/>
  </w:style>
  <w:style w:type="paragraph" w:styleId="af3">
    <w:name w:val="annotation subject"/>
    <w:basedOn w:val="af1"/>
    <w:next w:val="af1"/>
    <w:link w:val="af4"/>
    <w:uiPriority w:val="99"/>
    <w:semiHidden/>
    <w:unhideWhenUsed/>
    <w:rsid w:val="005406CD"/>
    <w:rPr>
      <w:b/>
      <w:bCs/>
    </w:rPr>
  </w:style>
  <w:style w:type="character" w:customStyle="1" w:styleId="af4">
    <w:name w:val="批注主题 字符"/>
    <w:basedOn w:val="af2"/>
    <w:link w:val="af3"/>
    <w:uiPriority w:val="99"/>
    <w:semiHidden/>
    <w:rsid w:val="005406CD"/>
    <w:rPr>
      <w:b/>
      <w:bCs/>
    </w:rPr>
  </w:style>
  <w:style w:type="character" w:customStyle="1" w:styleId="high-light-bg">
    <w:name w:val="high-light-bg"/>
    <w:basedOn w:val="a0"/>
    <w:rsid w:val="003C3AE5"/>
  </w:style>
  <w:style w:type="character" w:customStyle="1" w:styleId="epub-sectiontitle">
    <w:name w:val="epub-section__title"/>
    <w:basedOn w:val="a0"/>
    <w:rsid w:val="003D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3826">
      <w:bodyDiv w:val="1"/>
      <w:marLeft w:val="0"/>
      <w:marRight w:val="0"/>
      <w:marTop w:val="0"/>
      <w:marBottom w:val="0"/>
      <w:divBdr>
        <w:top w:val="none" w:sz="0" w:space="0" w:color="auto"/>
        <w:left w:val="none" w:sz="0" w:space="0" w:color="auto"/>
        <w:bottom w:val="none" w:sz="0" w:space="0" w:color="auto"/>
        <w:right w:val="none" w:sz="0" w:space="0" w:color="auto"/>
      </w:divBdr>
    </w:div>
    <w:div w:id="770397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arxiv.org/abs/2109.02480"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hyperlink" Target="https://link.springer.com/conference/eurocrypt%20eurocryp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l.acm.org/toc/tocs/2009/27/4" TargetMode="Externa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hyperlink" Target="https://arxiv.org/abs/2105.07459"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32</Pages>
  <Words>11129</Words>
  <Characters>63438</Characters>
  <Application>Microsoft Office Word</Application>
  <DocSecurity>0</DocSecurity>
  <Lines>528</Lines>
  <Paragraphs>148</Paragraphs>
  <ScaleCrop>false</ScaleCrop>
  <Company/>
  <LinksUpToDate>false</LinksUpToDate>
  <CharactersWithSpaces>74419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226</cp:revision>
  <dcterms:created xsi:type="dcterms:W3CDTF">2022-06-28T13:49:00Z</dcterms:created>
  <dcterms:modified xsi:type="dcterms:W3CDTF">2022-07-08T08:00:00Z</dcterms:modified>
</cp:coreProperties>
</file>
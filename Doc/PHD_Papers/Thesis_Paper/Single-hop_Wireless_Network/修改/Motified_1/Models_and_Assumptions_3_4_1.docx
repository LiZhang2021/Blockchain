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Then, we should consider the data architecture of distributed ledger used in our protocol. To improve the performance of blockchain protocol, we use a threshold BLS signature scheme as voting mechanism to reduce consensus latency. Since computing time is negligible small, we can analyze the performance of consensus protocol by giving a communication mode. In order to discuss the 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77777777" w:rsidR="00A2107C" w:rsidRDefault="00A2107C" w:rsidP="00A2107C">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0947F888"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blockchain can only be updated when consensus is reached on a new block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5F24035B"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hreshold Boneh-Lynn-Shacham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BLS signature scheme is closely related to bilinear maps and Gap Diffie-Hellman (GDH) groups, </w:t>
      </w:r>
      <w:r>
        <w:rPr>
          <w:rFonts w:ascii="Times New Roman" w:eastAsia="宋体" w:hAnsi="Times New Roman" w:cs="Times New Roman"/>
          <w:kern w:val="0"/>
          <w:sz w:val="24"/>
          <w:szCs w:val="24"/>
        </w:rPr>
        <w:t xml:space="preserve">where the </w:t>
      </w:r>
      <w:r w:rsidRPr="0084285A">
        <w:rPr>
          <w:rFonts w:ascii="Times New Roman" w:eastAsia="宋体" w:hAnsi="Times New Roman" w:cs="Times New Roman"/>
          <w:kern w:val="0"/>
          <w:sz w:val="24"/>
          <w:szCs w:val="24"/>
        </w:rPr>
        <w:t xml:space="preserve">Computational Diffie-Hellman problem is hard </w:t>
      </w:r>
      <w:r>
        <w:rPr>
          <w:rFonts w:ascii="Times New Roman" w:eastAsia="宋体" w:hAnsi="Times New Roman" w:cs="Times New Roman"/>
          <w:kern w:val="0"/>
          <w:sz w:val="24"/>
          <w:szCs w:val="24"/>
        </w:rPr>
        <w:t xml:space="preserve">but the </w:t>
      </w:r>
      <w:r w:rsidRPr="0084285A">
        <w:rPr>
          <w:rFonts w:ascii="Times New Roman" w:eastAsia="宋体" w:hAnsi="Times New Roman" w:cs="Times New Roman"/>
          <w:kern w:val="0"/>
          <w:sz w:val="24"/>
          <w:szCs w:val="24"/>
        </w:rPr>
        <w:t>Decision Diffie-Hellman problem is easy.</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signature scheme allow</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Pr>
          <w:rFonts w:ascii="Times New Roman" w:eastAsia="宋体" w:hAnsi="Times New Roman" w:cs="Times New Roman"/>
          <w:kern w:val="0"/>
          <w:sz w:val="24"/>
          <w:szCs w:val="24"/>
        </w:rPr>
        <w:t>In threshold BLS signature scheme, participants jointly sign a message through the signature generation algorithm. T</w:t>
      </w:r>
      <w:r w:rsidRPr="0084285A">
        <w:rPr>
          <w:rFonts w:ascii="Times New Roman" w:eastAsia="宋体" w:hAnsi="Times New Roman" w:cs="Times New Roman"/>
          <w:kern w:val="0"/>
          <w:sz w:val="24"/>
          <w:szCs w:val="24"/>
        </w:rPr>
        <w:t xml:space="preserve">he full signature of the message can be </w:t>
      </w:r>
      <w:r>
        <w:rPr>
          <w:rFonts w:ascii="Times New Roman" w:eastAsia="宋体" w:hAnsi="Times New Roman" w:cs="Times New Roman"/>
          <w:kern w:val="0"/>
          <w:sz w:val="24"/>
          <w:szCs w:val="24"/>
        </w:rPr>
        <w:t>obtained</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a sufficient number of </w:t>
      </w:r>
      <w:r>
        <w:rPr>
          <w:rFonts w:ascii="Times New Roman" w:eastAsia="宋体" w:hAnsi="Times New Roman" w:cs="Times New Roman"/>
          <w:kern w:val="0"/>
          <w:sz w:val="24"/>
          <w:szCs w:val="24"/>
        </w:rPr>
        <w:t>participants sign the message</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participants can</w:t>
      </w:r>
      <w:r w:rsidRPr="004C3953">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use the main public key</w:t>
      </w:r>
      <w:r>
        <w:rPr>
          <w:rFonts w:ascii="Times New Roman" w:eastAsia="宋体" w:hAnsi="Times New Roman" w:cs="Times New Roman"/>
          <w:kern w:val="0"/>
          <w:sz w:val="24"/>
          <w:szCs w:val="24"/>
        </w:rPr>
        <w:t xml:space="preserve"> to </w:t>
      </w:r>
      <w:r w:rsidRPr="0084285A">
        <w:rPr>
          <w:rFonts w:ascii="Times New Roman" w:eastAsia="宋体" w:hAnsi="Times New Roman" w:cs="Times New Roman"/>
          <w:kern w:val="0"/>
          <w:sz w:val="24"/>
          <w:szCs w:val="24"/>
        </w:rPr>
        <w:t xml:space="preserve">verify the full signature </w:t>
      </w:r>
      <w:r>
        <w:rPr>
          <w:rFonts w:ascii="Times New Roman" w:eastAsia="宋体" w:hAnsi="Times New Roman" w:cs="Times New Roman"/>
          <w:kern w:val="0"/>
          <w:sz w:val="24"/>
          <w:szCs w:val="24"/>
        </w:rPr>
        <w:t>by t</w:t>
      </w:r>
      <w:r w:rsidRPr="0084285A">
        <w:rPr>
          <w:rFonts w:ascii="Times New Roman" w:eastAsia="宋体" w:hAnsi="Times New Roman" w:cs="Times New Roman"/>
          <w:kern w:val="0"/>
          <w:sz w:val="24"/>
          <w:szCs w:val="24"/>
        </w:rPr>
        <w:t>he verification algorithm.</w:t>
      </w:r>
    </w:p>
    <w:p w14:paraId="03A1B312" w14:textId="77777777" w:rsidR="00A2107C" w:rsidRPr="0084285A"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Boneh-Lynn-Shacham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Pr>
          <w:rFonts w:ascii="Times New Roman" w:eastAsia="宋体" w:hAnsi="Times New Roman" w:cs="Times New Roman"/>
          <w:kern w:val="0"/>
          <w:sz w:val="24"/>
          <w:szCs w:val="24"/>
        </w:rPr>
        <w:t xml:space="preserve">improve the </w:t>
      </w:r>
      <w:r w:rsidRPr="006426E1">
        <w:rPr>
          <w:rFonts w:ascii="Times New Roman" w:eastAsia="宋体" w:hAnsi="Times New Roman" w:cs="Times New Roman"/>
          <w:kern w:val="0"/>
          <w:sz w:val="24"/>
          <w:szCs w:val="24"/>
        </w:rPr>
        <w:t>efficiency</w:t>
      </w:r>
      <w:r>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All consensus nodes </w:t>
      </w:r>
      <w:r w:rsidRPr="0084285A">
        <w:rPr>
          <w:rFonts w:ascii="Times New Roman" w:eastAsia="宋体" w:hAnsi="Times New Roman" w:cs="Times New Roman"/>
          <w:kern w:val="0"/>
          <w:sz w:val="24"/>
          <w:szCs w:val="24"/>
        </w:rPr>
        <w:t>use a share of a main private key as their private keys.</w:t>
      </w:r>
      <w:r>
        <w:rPr>
          <w:rFonts w:ascii="Times New Roman" w:eastAsia="宋体" w:hAnsi="Times New Roman" w:cs="Times New Roman"/>
          <w:kern w:val="0"/>
          <w:sz w:val="24"/>
          <w:szCs w:val="24"/>
        </w:rPr>
        <w:t xml:space="preserve"> In a consensus process, each node generates a partial signature of a proposal as </w:t>
      </w:r>
      <w:r w:rsidRPr="0084285A">
        <w:rPr>
          <w:rFonts w:ascii="Times New Roman" w:eastAsia="宋体" w:hAnsi="Times New Roman" w:cs="Times New Roman"/>
          <w:kern w:val="0"/>
          <w:sz w:val="24"/>
          <w:szCs w:val="24"/>
        </w:rPr>
        <w:t xml:space="preserve">the vote of the node for the proposal. </w:t>
      </w:r>
      <w:r>
        <w:rPr>
          <w:rFonts w:ascii="Times New Roman" w:eastAsia="宋体" w:hAnsi="Times New Roman" w:cs="Times New Roman"/>
          <w:kern w:val="0"/>
          <w:sz w:val="24"/>
          <w:szCs w:val="24"/>
        </w:rPr>
        <w:t xml:space="preserve">The full signature of the proposal can be </w:t>
      </w:r>
      <w:r w:rsidRPr="0084285A">
        <w:rPr>
          <w:rFonts w:ascii="Times New Roman" w:eastAsia="宋体" w:hAnsi="Times New Roman" w:cs="Times New Roman"/>
          <w:kern w:val="0"/>
          <w:sz w:val="24"/>
          <w:szCs w:val="24"/>
        </w:rPr>
        <w:t xml:space="preserve">recovered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nodes </w:t>
      </w:r>
      <w:r w:rsidRPr="0084285A">
        <w:rPr>
          <w:rFonts w:ascii="Times New Roman" w:eastAsia="宋体" w:hAnsi="Times New Roman" w:cs="Times New Roman"/>
          <w:kern w:val="0"/>
          <w:sz w:val="24"/>
          <w:szCs w:val="24"/>
        </w:rPr>
        <w:t>aggregate a sufficient number of partial signature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Pr>
          <w:rFonts w:ascii="Times New Roman" w:eastAsia="宋体" w:hAnsi="Times New Roman" w:cs="Times New Roman"/>
          <w:kern w:val="0"/>
          <w:sz w:val="24"/>
          <w:szCs w:val="24"/>
        </w:rPr>
        <w:t xml:space="preserve"> In SWIB, we use </w:t>
      </w:r>
      <w:r w:rsidRPr="0084285A">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as mechanism to improve the performance of blockchain system. To ensure the security of SWIB, we assume that the number of honest nodes should satisfy the requirement of threshold BLS signature scheme.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02E88CFB" w14:textId="77777777" w:rsidR="00A2107C" w:rsidRPr="006826C2"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SWIB, 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2E752385" w14:textId="77777777" w:rsidR="00A2107C" w:rsidRPr="00C007E0"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The 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75BA6275" w14:textId="77777777"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A601D17" w14:textId="77777777"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denial-of-service attack that adversary prevents other nodes from using the channel to communicate by occupying the channel they are communicating on. Consensus process can be interrupted when adversary launches jamming attack. Adversary can prevent other nodes from broadcasting their votes. A consensus process cannot be complete if the number of votes is less than the secure threshold of blockchain system. In Blockchain system adopting communication-based consensus protocols will loss liveness when consensus process is interrupted. Adversary can prevent other new nodes from entering system by jamming the requests of these new nodes.</w:t>
      </w:r>
      <w:r w:rsidRPr="0031018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Therefore, the</w:t>
      </w:r>
      <w:r w:rsidRPr="008E04C0">
        <w:rPr>
          <w:rFonts w:ascii="Times New Roman" w:eastAsia="宋体" w:hAnsi="Times New Roman" w:cs="Times New Roman"/>
          <w:kern w:val="0"/>
          <w:sz w:val="24"/>
          <w:szCs w:val="24"/>
        </w:rPr>
        <w:t xml:space="preserve"> security of </w:t>
      </w:r>
      <w:r>
        <w:rPr>
          <w:rFonts w:ascii="Times New Roman" w:eastAsia="宋体" w:hAnsi="Times New Roman" w:cs="Times New Roman"/>
          <w:kern w:val="0"/>
          <w:sz w:val="24"/>
          <w:szCs w:val="24"/>
        </w:rPr>
        <w:t>the</w:t>
      </w:r>
      <w:r w:rsidRPr="008E04C0">
        <w:rPr>
          <w:rFonts w:ascii="Times New Roman" w:eastAsia="宋体" w:hAnsi="Times New Roman" w:cs="Times New Roman"/>
          <w:kern w:val="0"/>
          <w:sz w:val="24"/>
          <w:szCs w:val="24"/>
        </w:rPr>
        <w:t xml:space="preserve"> system will be </w:t>
      </w:r>
      <w:r>
        <w:rPr>
          <w:rFonts w:ascii="Times New Roman" w:eastAsia="宋体" w:hAnsi="Times New Roman" w:cs="Times New Roman"/>
          <w:kern w:val="0"/>
          <w:sz w:val="24"/>
          <w:szCs w:val="24"/>
        </w:rPr>
        <w:t>halted</w:t>
      </w:r>
      <w:r w:rsidRPr="008E04C0">
        <w:rPr>
          <w:rFonts w:ascii="Times New Roman" w:eastAsia="宋体" w:hAnsi="Times New Roman" w:cs="Times New Roman"/>
          <w:kern w:val="0"/>
          <w:sz w:val="24"/>
          <w:szCs w:val="24"/>
        </w:rPr>
        <w:t>.</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that can resistant both Sybil attack and jamming attack. Even attacked by adversary, blockchain system can still work securely.</w:t>
      </w:r>
    </w:p>
    <w:p w14:paraId="14596831" w14:textId="77777777" w:rsidR="00A2107C"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44FED1EE" w14:textId="265EEDA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SWIB.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w:t>
      </w:r>
      <w:r w:rsidR="00D27FA5">
        <w:rPr>
          <w:rFonts w:ascii="Times New Roman" w:eastAsia="宋体" w:hAnsi="Times New Roman" w:cs="Times New Roman"/>
          <w:kern w:val="0"/>
          <w:sz w:val="24"/>
          <w:szCs w:val="24"/>
        </w:rPr>
        <w:t>give the details of</w:t>
      </w:r>
      <w:r>
        <w:rPr>
          <w:rFonts w:ascii="Times New Roman" w:eastAsia="宋体" w:hAnsi="Times New Roman" w:cs="Times New Roman"/>
          <w:kern w:val="0"/>
          <w:sz w:val="24"/>
          <w:szCs w:val="24"/>
        </w:rPr>
        <w:t xml:space="preserve">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67E96896" w14:textId="46F37A78"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w:t>
      </w:r>
      <w:r w:rsidR="003F74D1">
        <w:rPr>
          <w:rFonts w:ascii="Times New Roman" w:eastAsia="宋体" w:hAnsi="Times New Roman" w:cs="Times New Roman"/>
          <w:kern w:val="0"/>
          <w:sz w:val="24"/>
          <w:szCs w:val="24"/>
        </w:rPr>
        <w:t>shown in Fig. 2</w:t>
      </w:r>
      <w:r w:rsidR="003F74D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The four stages of </w:t>
      </w:r>
      <w:r w:rsidR="00D27FA5">
        <w:rPr>
          <w:rFonts w:ascii="Times New Roman" w:eastAsia="宋体" w:hAnsi="Times New Roman" w:cs="Times New Roman"/>
          <w:kern w:val="0"/>
          <w:sz w:val="24"/>
          <w:szCs w:val="24"/>
        </w:rPr>
        <w:t>SWIB includ</w:t>
      </w:r>
      <w:r w:rsidR="00D27FA5">
        <w:rPr>
          <w:rFonts w:ascii="Times New Roman" w:eastAsia="宋体" w:hAnsi="Times New Roman" w:cs="Times New Roman"/>
          <w:kern w:val="0"/>
          <w:sz w:val="24"/>
          <w:szCs w:val="24"/>
        </w:rPr>
        <w:t>e</w:t>
      </w:r>
      <w:r w:rsidR="00D27FA5">
        <w:rPr>
          <w:rFonts w:ascii="Times New Roman" w:eastAsia="宋体" w:hAnsi="Times New Roman" w:cs="Times New Roman"/>
          <w:kern w:val="0"/>
          <w:sz w:val="24"/>
          <w:szCs w:val="24"/>
        </w:rPr>
        <w:t xml:space="preserv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SWIB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The 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A61C9E">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3F2F4E">
        <w:rPr>
          <w:rFonts w:ascii="Times New Roman" w:eastAsia="宋体" w:hAnsi="Times New Roman" w:cs="Times New Roman"/>
          <w:kern w:val="0"/>
          <w:sz w:val="24"/>
          <w:szCs w:val="24"/>
        </w:rPr>
        <w:t xml:space="preserve">the 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3E8036DE" w:rsidR="00C10CDB" w:rsidRPr="00C10CDB" w:rsidRDefault="00C10CDB" w:rsidP="00C10CDB">
      <w:pPr>
        <w:spacing w:afterLines="50" w:after="156"/>
        <w:ind w:firstLineChars="200" w:firstLine="420"/>
        <w:rPr>
          <w:rFonts w:ascii="Times New Roman" w:eastAsia="宋体" w:hAnsi="Times New Roman" w:cs="Times New Roman" w:hint="eastAsia"/>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w:t>
      </w:r>
      <w:r>
        <w:rPr>
          <w:rFonts w:ascii="Times New Roman" w:hAnsi="Times New Roman" w:cs="Times New Roman"/>
        </w:rPr>
        <w:t>the elected block proposer will generate a new b</w:t>
      </w:r>
      <w:r w:rsidR="003F74D1">
        <w:rPr>
          <w:rFonts w:ascii="Times New Roman" w:hAnsi="Times New Roman" w:cs="Times New Roman"/>
        </w:rPr>
        <w:t xml:space="preserve">lock, and broadcast to other nodes; </w:t>
      </w:r>
      <w:r w:rsidR="003F74D1">
        <w:rPr>
          <w:rFonts w:ascii="Times New Roman" w:hAnsi="Times New Roman" w:cs="Times New Roman"/>
        </w:rPr>
        <w:t>(3)</w:t>
      </w:r>
      <w:r w:rsidR="003F74D1">
        <w:rPr>
          <w:rFonts w:ascii="Times New Roman" w:hAnsi="Times New Roman" w:cs="Times New Roman"/>
        </w:rPr>
        <w:t xml:space="preserve"> </w:t>
      </w:r>
      <w:r>
        <w:rPr>
          <w:rFonts w:ascii="Times New Roman" w:hAnsi="Times New Roman" w:cs="Times New Roman"/>
        </w:rPr>
        <w:t>verify legality of the new block, and run signature generation algorithm to vote for valid block; (</w:t>
      </w:r>
      <w:r w:rsidR="003F74D1">
        <w:rPr>
          <w:rFonts w:ascii="Times New Roman" w:hAnsi="Times New Roman" w:cs="Times New Roman"/>
        </w:rPr>
        <w:t>4</w:t>
      </w:r>
      <w:r>
        <w:rPr>
          <w:rFonts w:ascii="Times New Roman" w:hAnsi="Times New Roman" w:cs="Times New Roman"/>
        </w:rPr>
        <w:t>) run signature aggregation algorithm and signature recovery algorithm to finalize the block when generating the full signature.</w:t>
      </w:r>
    </w:p>
    <w:p w14:paraId="3CC1C51C" w14:textId="48C7A636" w:rsidR="00A61C9E" w:rsidRDefault="003F2F4E" w:rsidP="00B2727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02878">
        <w:rPr>
          <w:rFonts w:ascii="Times New Roman" w:eastAsia="宋体" w:hAnsi="Times New Roman" w:cs="Times New Roman"/>
          <w:kern w:val="0"/>
          <w:sz w:val="24"/>
          <w:szCs w:val="24"/>
        </w:rPr>
        <w:t xml:space="preserve">each round consists of </w:t>
      </w:r>
      <w:r w:rsidR="00502A7C">
        <w:rPr>
          <w:rFonts w:ascii="Times New Roman" w:eastAsia="宋体" w:hAnsi="Times New Roman" w:cs="Times New Roman"/>
          <w:kern w:val="0"/>
          <w:sz w:val="24"/>
          <w:szCs w:val="24"/>
        </w:rPr>
        <w:t>the 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detailed description will be given in the following. In</w:t>
      </w:r>
      <w:r w:rsidR="00C10CDB">
        <w:rPr>
          <w:rFonts w:ascii="Times New Roman" w:eastAsia="宋体" w:hAnsi="Times New Roman" w:cs="Times New Roman"/>
          <w:kern w:val="0"/>
          <w:sz w:val="24"/>
          <w:szCs w:val="24"/>
        </w:rPr>
        <w:t xml:space="preserve"> the</w:t>
      </w:r>
      <w:r w:rsidR="007042C4">
        <w:rPr>
          <w:rFonts w:ascii="Times New Roman" w:eastAsia="宋体" w:hAnsi="Times New Roman" w:cs="Times New Roman"/>
          <w:kern w:val="0"/>
          <w:sz w:val="24"/>
          <w:szCs w:val="24"/>
        </w:rPr>
        <w:t xml:space="preserve"> block proposer election stage, </w:t>
      </w:r>
      <w:r w:rsidR="007042C4">
        <w:rPr>
          <w:rFonts w:ascii="Times New Roman" w:eastAsia="宋体" w:hAnsi="Times New Roman" w:cs="Times New Roman"/>
          <w:kern w:val="0"/>
          <w:sz w:val="24"/>
          <w:szCs w:val="24"/>
        </w:rPr>
        <w:t>a block proposer will be randomly elected from all consensus nodes via random block proposer election algorithm.</w:t>
      </w:r>
      <w:r w:rsidR="007042C4">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This algorithm is based on the roulette wheel selection algorithm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the number of generated blocks as the elected weight of nodes.</w:t>
      </w:r>
      <w:r w:rsidR="007042C4">
        <w:rPr>
          <w:rFonts w:ascii="Times New Roman" w:eastAsia="宋体" w:hAnsi="Times New Roman" w:cs="Times New Roman"/>
          <w:kern w:val="0"/>
          <w:sz w:val="24"/>
          <w:szCs w:val="24"/>
        </w:rPr>
        <w:t xml:space="preserve"> In the </w:t>
      </w:r>
      <w:r w:rsidR="00C10CDB">
        <w:rPr>
          <w:rFonts w:ascii="Times New Roman" w:eastAsia="宋体" w:hAnsi="Times New Roman" w:cs="Times New Roman"/>
          <w:kern w:val="0"/>
          <w:sz w:val="24"/>
          <w:szCs w:val="24"/>
        </w:rPr>
        <w:t>block generation stage,</w:t>
      </w:r>
      <w:r w:rsidR="00C10CDB">
        <w:rPr>
          <w:rFonts w:ascii="Times New Roman" w:eastAsia="宋体" w:hAnsi="Times New Roman" w:cs="Times New Roman"/>
          <w:kern w:val="0"/>
          <w:sz w:val="24"/>
          <w:szCs w:val="24"/>
        </w:rPr>
        <w:t xml:space="preserve"> the elected block proposer </w:t>
      </w:r>
      <w:r w:rsidR="00C10CDB">
        <w:rPr>
          <w:rFonts w:ascii="Times New Roman" w:eastAsia="宋体" w:hAnsi="Times New Roman" w:cs="Times New Roman"/>
          <w:kern w:val="0"/>
          <w:sz w:val="24"/>
          <w:szCs w:val="24"/>
        </w:rPr>
        <w:t xml:space="preserve">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and relevant information of previous blocks and block proposer.</w:t>
      </w:r>
      <w:r w:rsidR="00C10CDB">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The block will be broadcast to all other consensus nodes in the 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r w:rsidR="000874F0">
        <w:rPr>
          <w:rFonts w:ascii="Times New Roman" w:eastAsia="宋体" w:hAnsi="Times New Roman" w:cs="Times New Roman"/>
          <w:kern w:val="0"/>
          <w:sz w:val="24"/>
          <w:szCs w:val="24"/>
        </w:rPr>
        <w:t>SWIB uses a secure threshold BLS signature scheme as voting mechanism</w:t>
      </w:r>
      <w:r w:rsidR="000874F0">
        <w:rPr>
          <w:rFonts w:ascii="Times New Roman" w:eastAsia="宋体" w:hAnsi="Times New Roman" w:cs="Times New Roman"/>
          <w:kern w:val="0"/>
          <w:sz w:val="24"/>
          <w:szCs w:val="24"/>
        </w:rPr>
        <w:t xml:space="preserve">, which is related to both </w:t>
      </w:r>
      <w:r w:rsidR="00020F67">
        <w:rPr>
          <w:rFonts w:ascii="Times New Roman" w:eastAsia="宋体" w:hAnsi="Times New Roman" w:cs="Times New Roman"/>
          <w:kern w:val="0"/>
          <w:sz w:val="24"/>
          <w:szCs w:val="24"/>
        </w:rPr>
        <w:t xml:space="preserve">block verification </w:t>
      </w:r>
      <w:r w:rsidR="00020F67">
        <w:rPr>
          <w:rFonts w:ascii="Times New Roman" w:eastAsia="宋体" w:hAnsi="Times New Roman" w:cs="Times New Roman"/>
          <w:kern w:val="0"/>
          <w:sz w:val="24"/>
          <w:szCs w:val="24"/>
        </w:rPr>
        <w:t>stage</w:t>
      </w:r>
      <w:r w:rsidR="00020F67">
        <w:rPr>
          <w:rFonts w:ascii="Times New Roman" w:eastAsia="宋体" w:hAnsi="Times New Roman" w:cs="Times New Roman"/>
          <w:kern w:val="0"/>
          <w:sz w:val="24"/>
          <w:szCs w:val="24"/>
        </w:rPr>
        <w:t xml:space="preserve"> and finalization stage</w:t>
      </w:r>
      <w:r w:rsidR="000874F0">
        <w:rPr>
          <w:rFonts w:ascii="Times New Roman" w:eastAsia="宋体" w:hAnsi="Times New Roman" w:cs="Times New Roman"/>
          <w:kern w:val="0"/>
          <w:sz w:val="24"/>
          <w:szCs w:val="24"/>
        </w:rPr>
        <w:t>.</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Upon receiving the 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t>
      </w:r>
      <w:r w:rsidR="00B2727E">
        <w:rPr>
          <w:rFonts w:ascii="Times New Roman" w:eastAsia="宋体" w:hAnsi="Times New Roman" w:cs="Times New Roman"/>
          <w:kern w:val="0"/>
          <w:sz w:val="24"/>
          <w:szCs w:val="24"/>
        </w:rPr>
        <w:t xml:space="preserve">will generate a partial signature of the block as the vote of the block if </w:t>
      </w:r>
      <w:r w:rsidR="003F74D1">
        <w:rPr>
          <w:rFonts w:ascii="Times New Roman" w:eastAsia="宋体" w:hAnsi="Times New Roman" w:cs="Times New Roman"/>
          <w:kern w:val="0"/>
          <w:sz w:val="24"/>
          <w:szCs w:val="24"/>
        </w:rPr>
        <w:t>the legality of block proposer and the content of the 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w:t>
      </w:r>
      <w:r w:rsidR="003F74D1">
        <w:rPr>
          <w:rFonts w:ascii="Times New Roman" w:eastAsia="宋体" w:hAnsi="Times New Roman" w:cs="Times New Roman"/>
          <w:kern w:val="0"/>
          <w:sz w:val="24"/>
          <w:szCs w:val="24"/>
        </w:rPr>
        <w:t xml:space="preserve"> </w:t>
      </w:r>
      <w:r w:rsidR="00C076F4">
        <w:rPr>
          <w:rFonts w:ascii="Times New Roman" w:eastAsia="宋体" w:hAnsi="Times New Roman" w:cs="Times New Roman"/>
          <w:kern w:val="0"/>
          <w:sz w:val="24"/>
          <w:szCs w:val="24"/>
        </w:rPr>
        <w:t xml:space="preserve">In block finalization stage, the block will be finalized when it </w:t>
      </w:r>
      <w:r w:rsidR="00BB1FE3">
        <w:rPr>
          <w:rFonts w:ascii="Times New Roman" w:eastAsia="宋体" w:hAnsi="Times New Roman" w:cs="Times New Roman"/>
          <w:kern w:val="0"/>
          <w:sz w:val="24"/>
          <w:szCs w:val="24"/>
        </w:rPr>
        <w:t xml:space="preserve">is </w:t>
      </w:r>
      <w:r w:rsidR="00C076F4">
        <w:rPr>
          <w:rFonts w:ascii="Times New Roman" w:eastAsia="宋体" w:hAnsi="Times New Roman" w:cs="Times New Roman"/>
          <w:kern w:val="0"/>
          <w:sz w:val="24"/>
          <w:szCs w:val="24"/>
        </w:rPr>
        <w:t>approved by enough nodes.</w:t>
      </w:r>
      <w:r w:rsidR="00BB1FE3">
        <w:rPr>
          <w:rFonts w:ascii="Times New Roman" w:eastAsia="宋体" w:hAnsi="Times New Roman" w:cs="Times New Roman"/>
          <w:kern w:val="0"/>
          <w:sz w:val="24"/>
          <w:szCs w:val="24"/>
        </w:rPr>
        <w:t xml:space="preserve"> </w:t>
      </w:r>
      <w:r w:rsidR="00BB1FE3">
        <w:rPr>
          <w:rFonts w:ascii="Times New Roman" w:eastAsia="宋体" w:hAnsi="Times New Roman" w:cs="Times New Roman"/>
          <w:kern w:val="0"/>
          <w:sz w:val="24"/>
          <w:szCs w:val="24"/>
        </w:rPr>
        <w:t>Node can aggregate a sufficient number of partial signature shares into a full signature</w:t>
      </w:r>
      <w:r w:rsidR="00BB1FE3">
        <w:rPr>
          <w:rFonts w:ascii="Times New Roman" w:eastAsia="宋体" w:hAnsi="Times New Roman" w:cs="Times New Roman"/>
          <w:kern w:val="0"/>
          <w:sz w:val="24"/>
          <w:szCs w:val="24"/>
        </w:rPr>
        <w:t>, which</w:t>
      </w:r>
      <w:r w:rsidR="00020F67">
        <w:rPr>
          <w:rFonts w:ascii="Times New Roman" w:eastAsia="宋体" w:hAnsi="Times New Roman" w:cs="Times New Roman"/>
          <w:kern w:val="0"/>
          <w:sz w:val="24"/>
          <w:szCs w:val="24"/>
        </w:rPr>
        <w:t xml:space="preserve"> can be seen </w:t>
      </w:r>
      <w:r w:rsidR="00020F67">
        <w:rPr>
          <w:rFonts w:ascii="Times New Roman" w:eastAsia="宋体" w:hAnsi="Times New Roman" w:cs="Times New Roman"/>
          <w:kern w:val="0"/>
          <w:sz w:val="24"/>
          <w:szCs w:val="24"/>
        </w:rPr>
        <w:t>as the proof of block finalization</w:t>
      </w:r>
      <w:r w:rsidR="00020F67">
        <w:rPr>
          <w:rFonts w:ascii="Times New Roman" w:eastAsia="宋体" w:hAnsi="Times New Roman" w:cs="Times New Roman"/>
          <w:kern w:val="0"/>
          <w:sz w:val="24"/>
          <w:szCs w:val="24"/>
        </w:rPr>
        <w:t>. Generating a full signature</w:t>
      </w:r>
      <w:r w:rsidR="00BB1FE3">
        <w:rPr>
          <w:rFonts w:ascii="Times New Roman" w:eastAsia="宋体" w:hAnsi="Times New Roman" w:cs="Times New Roman"/>
          <w:kern w:val="0"/>
          <w:sz w:val="24"/>
          <w:szCs w:val="24"/>
        </w:rPr>
        <w:t xml:space="preserve"> indicates </w:t>
      </w:r>
      <w:r w:rsidR="00BB1FE3">
        <w:rPr>
          <w:rFonts w:ascii="Times New Roman" w:eastAsia="宋体" w:hAnsi="Times New Roman" w:cs="Times New Roman"/>
          <w:kern w:val="0"/>
          <w:sz w:val="24"/>
          <w:szCs w:val="24"/>
        </w:rPr>
        <w:lastRenderedPageBreak/>
        <w:t>that</w:t>
      </w:r>
      <w:r w:rsidR="00BB1FE3">
        <w:rPr>
          <w:rFonts w:ascii="Times New Roman" w:eastAsia="宋体" w:hAnsi="Times New Roman" w:cs="Times New Roman"/>
          <w:kern w:val="0"/>
          <w:sz w:val="24"/>
          <w:szCs w:val="24"/>
        </w:rPr>
        <w:t xml:space="preserve"> a sufficient number of</w:t>
      </w:r>
      <w:r w:rsidR="00BB1FE3">
        <w:rPr>
          <w:rFonts w:ascii="Times New Roman" w:eastAsia="宋体" w:hAnsi="Times New Roman" w:cs="Times New Roman"/>
          <w:kern w:val="0"/>
          <w:sz w:val="24"/>
          <w:szCs w:val="24"/>
        </w:rPr>
        <w:t xml:space="preserve"> nodes signed the block. </w:t>
      </w:r>
      <w:r w:rsidR="00E27731">
        <w:rPr>
          <w:rFonts w:ascii="Times New Roman" w:eastAsia="宋体" w:hAnsi="Times New Roman" w:cs="Times New Roman"/>
          <w:kern w:val="0"/>
          <w:sz w:val="24"/>
          <w:szCs w:val="24"/>
        </w:rPr>
        <w:t xml:space="preserve">Upon receipt or generation of a full signature, nodes will append the 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 After that, nodes will </w:t>
      </w:r>
      <w:r w:rsidR="00E27731">
        <w:rPr>
          <w:rFonts w:ascii="Times New Roman" w:eastAsia="宋体" w:hAnsi="Times New Roman" w:cs="Times New Roman"/>
          <w:kern w:val="0"/>
          <w:sz w:val="24"/>
          <w:szCs w:val="24"/>
        </w:rPr>
        <w:t>start a new round</w:t>
      </w:r>
      <w:r w:rsidR="00E27731">
        <w:rPr>
          <w:rFonts w:ascii="Times New Roman" w:eastAsia="宋体" w:hAnsi="Times New Roman" w:cs="Times New Roman"/>
          <w:kern w:val="0"/>
          <w:sz w:val="24"/>
          <w:szCs w:val="24"/>
        </w:rPr>
        <w:t>.</w:t>
      </w:r>
    </w:p>
    <w:p w14:paraId="362464EC" w14:textId="7A855786" w:rsidR="00A2107C" w:rsidRDefault="00E27731" w:rsidP="002A464E">
      <w:pPr>
        <w:spacing w:beforeLines="50" w:before="156"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w:t>
      </w:r>
      <w:r w:rsidR="002B18A0">
        <w:rPr>
          <w:rFonts w:ascii="Times New Roman" w:eastAsia="宋体" w:hAnsi="Times New Roman" w:cs="Times New Roman"/>
          <w:kern w:val="0"/>
          <w:sz w:val="24"/>
          <w:szCs w:val="24"/>
        </w:rPr>
        <w:t>ode</w:t>
      </w:r>
      <w:r w:rsidR="002B18A0">
        <w:rPr>
          <w:rFonts w:ascii="Times New Roman" w:eastAsia="宋体" w:hAnsi="Times New Roman" w:cs="Times New Roman"/>
          <w:kern w:val="0"/>
          <w:sz w:val="24"/>
          <w:szCs w:val="24"/>
        </w:rPr>
        <w:t>s</w:t>
      </w:r>
      <w:r w:rsidR="002B18A0">
        <w:rPr>
          <w:rFonts w:ascii="Times New Roman" w:eastAsia="宋体" w:hAnsi="Times New Roman" w:cs="Times New Roman"/>
          <w:kern w:val="0"/>
          <w:sz w:val="24"/>
          <w:szCs w:val="24"/>
        </w:rPr>
        <w:t xml:space="preserve">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w:t>
      </w:r>
      <w:r w:rsidR="002B18A0">
        <w:rPr>
          <w:rFonts w:ascii="Times New Roman" w:eastAsia="宋体" w:hAnsi="Times New Roman" w:cs="Times New Roman"/>
          <w:kern w:val="0"/>
          <w:sz w:val="24"/>
          <w:szCs w:val="24"/>
        </w:rPr>
        <w:t xml:space="preserve"> depositing certain amount of money</w:t>
      </w:r>
      <w:r w:rsidR="002B18A0">
        <w:rPr>
          <w:rFonts w:ascii="Times New Roman" w:eastAsia="宋体" w:hAnsi="Times New Roman" w:cs="Times New Roman"/>
          <w:kern w:val="0"/>
          <w:sz w:val="24"/>
          <w:szCs w:val="24"/>
        </w:rPr>
        <w:t>.</w:t>
      </w:r>
      <w:r w:rsidR="002B18A0">
        <w:rPr>
          <w:rFonts w:ascii="Times New Roman" w:eastAsia="宋体" w:hAnsi="Times New Roman" w:cs="Times New Roman"/>
          <w:kern w:val="0"/>
          <w:sz w:val="24"/>
          <w:szCs w:val="24"/>
        </w:rPr>
        <w:t xml:space="preserve"> </w:t>
      </w:r>
      <w:r w:rsidR="002B18A0">
        <w:rPr>
          <w:rFonts w:ascii="Times New Roman" w:eastAsia="宋体" w:hAnsi="Times New Roman" w:cs="Times New Roman"/>
          <w:kern w:val="0"/>
          <w:sz w:val="24"/>
          <w:szCs w:val="24"/>
        </w:rPr>
        <w:t xml:space="preserve">These money </w:t>
      </w:r>
      <w:r w:rsidR="002B18A0">
        <w:rPr>
          <w:rFonts w:ascii="Times New Roman" w:eastAsia="宋体" w:hAnsi="Times New Roman" w:cs="Times New Roman"/>
          <w:kern w:val="0"/>
          <w:sz w:val="24"/>
          <w:szCs w:val="24"/>
        </w:rPr>
        <w:t>will be stored in a virtual account</w:t>
      </w:r>
      <w:r w:rsidR="002B18A0">
        <w:rPr>
          <w:rFonts w:ascii="Times New Roman" w:eastAsia="宋体" w:hAnsi="Times New Roman" w:cs="Times New Roman"/>
          <w:kern w:val="0"/>
          <w:sz w:val="24"/>
          <w:szCs w:val="24"/>
        </w:rPr>
        <w:t xml:space="preserve">,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w:t>
      </w:r>
      <w:r w:rsidR="002B18A0">
        <w:rPr>
          <w:rFonts w:ascii="Times New Roman" w:eastAsia="宋体" w:hAnsi="Times New Roman" w:cs="Times New Roman"/>
          <w:kern w:val="0"/>
          <w:sz w:val="24"/>
          <w:szCs w:val="24"/>
        </w:rPr>
        <w:t xml:space="preserve">the 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w:t>
      </w:r>
      <w:r w:rsidR="00BB67B3">
        <w:rPr>
          <w:rFonts w:ascii="Times New Roman" w:eastAsia="宋体" w:hAnsi="Times New Roman" w:cs="Times New Roman"/>
          <w:kern w:val="0"/>
          <w:sz w:val="24"/>
          <w:szCs w:val="24"/>
        </w:rPr>
        <w:t xml:space="preserve">obtain </w:t>
      </w:r>
      <w:r w:rsidR="00BB67B3">
        <w:rPr>
          <w:rFonts w:ascii="Times New Roman" w:eastAsia="宋体" w:hAnsi="Times New Roman" w:cs="Times New Roman"/>
          <w:kern w:val="0"/>
          <w:sz w:val="24"/>
          <w:szCs w:val="24"/>
        </w:rPr>
        <w:t>their</w:t>
      </w:r>
      <w:r w:rsidR="00BB67B3">
        <w:rPr>
          <w:rFonts w:ascii="Times New Roman" w:eastAsia="宋体" w:hAnsi="Times New Roman" w:cs="Times New Roman"/>
          <w:kern w:val="0"/>
          <w:sz w:val="24"/>
          <w:szCs w:val="24"/>
        </w:rPr>
        <w:t xml:space="preserve"> private-public key pair and a main public key </w:t>
      </w:r>
      <w:r w:rsidR="00BB67B3">
        <w:rPr>
          <w:rFonts w:ascii="Times New Roman" w:eastAsia="宋体" w:hAnsi="Times New Roman" w:cs="Times New Roman"/>
          <w:kern w:val="0"/>
          <w:sz w:val="24"/>
          <w:szCs w:val="24"/>
        </w:rPr>
        <w:t>via</w:t>
      </w:r>
      <w:r w:rsidR="00BB67B3">
        <w:rPr>
          <w:rFonts w:ascii="Times New Roman" w:eastAsia="宋体" w:hAnsi="Times New Roman" w:cs="Times New Roman"/>
          <w:kern w:val="0"/>
          <w:sz w:val="24"/>
          <w:szCs w:val="24"/>
        </w:rPr>
        <w:t xml:space="preserve"> a distributed key generation algorithm.</w:t>
      </w:r>
      <w:r w:rsidR="00BB67B3">
        <w:rPr>
          <w:rFonts w:ascii="Times New Roman" w:eastAsia="宋体" w:hAnsi="Times New Roman" w:cs="Times New Roman"/>
          <w:kern w:val="0"/>
          <w:sz w:val="24"/>
          <w:szCs w:val="24"/>
        </w:rPr>
        <w:t xml:space="preserve"> </w:t>
      </w:r>
      <w:r w:rsidR="002A464E">
        <w:rPr>
          <w:rFonts w:ascii="Times New Roman" w:eastAsia="宋体" w:hAnsi="Times New Roman" w:cs="Times New Roman"/>
          <w:kern w:val="0"/>
          <w:sz w:val="24"/>
          <w:szCs w:val="24"/>
        </w:rPr>
        <w:t>N</w:t>
      </w:r>
      <w:r w:rsidR="002A464E">
        <w:rPr>
          <w:rFonts w:ascii="Times New Roman" w:eastAsia="宋体" w:hAnsi="Times New Roman" w:cs="Times New Roman"/>
          <w:kern w:val="0"/>
          <w:sz w:val="24"/>
          <w:szCs w:val="24"/>
        </w:rPr>
        <w:t xml:space="preserve">odes </w:t>
      </w:r>
      <w:r w:rsidR="002A464E">
        <w:rPr>
          <w:rFonts w:ascii="Times New Roman" w:eastAsia="宋体" w:hAnsi="Times New Roman" w:cs="Times New Roman"/>
          <w:kern w:val="0"/>
          <w:sz w:val="24"/>
          <w:szCs w:val="24"/>
        </w:rPr>
        <w:t xml:space="preserve">gain the 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the latest blockchain and a consensus node list that ordered by the 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2D408AC0" w14:textId="77777777" w:rsidR="00A2107C" w:rsidRPr="00FA2CCC" w:rsidRDefault="00A2107C" w:rsidP="00A2107C">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2017B980" w14:textId="487A2564" w:rsidR="00A2107C" w:rsidRPr="00521C86"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In the following, we shall present the 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65CE8FB6" w14:textId="4BABBDA0" w:rsidR="00B12F31" w:rsidRPr="00B12F31" w:rsidRDefault="00B12F31" w:rsidP="00A2107C">
      <w:pPr>
        <w:spacing w:afterLines="100" w:after="312"/>
        <w:ind w:firstLine="420"/>
        <w:rPr>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w:t>
      </w:r>
      <w:r>
        <w:rPr>
          <w:rFonts w:ascii="Times New Roman" w:eastAsia="宋体" w:hAnsi="Times New Roman" w:cs="Times New Roman"/>
          <w:kern w:val="0"/>
          <w:sz w:val="24"/>
          <w:szCs w:val="24"/>
        </w:rPr>
        <w:t xml:space="preserve"> to </w:t>
      </w:r>
      <w:r>
        <w:rPr>
          <w:rFonts w:ascii="Times New Roman" w:eastAsia="宋体" w:hAnsi="Times New Roman" w:cs="Times New Roman"/>
          <w:kern w:val="0"/>
          <w:sz w:val="24"/>
          <w:szCs w:val="24"/>
        </w:rPr>
        <w:t>randomly elect a</w:t>
      </w:r>
      <w:r>
        <w:rPr>
          <w:rFonts w:ascii="Times New Roman" w:eastAsia="宋体" w:hAnsi="Times New Roman" w:cs="Times New Roman"/>
          <w:kern w:val="0"/>
          <w:sz w:val="24"/>
          <w:szCs w:val="24"/>
        </w:rPr>
        <w:t xml:space="preserve">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Pr>
          <w:rFonts w:ascii="Times New Roman" w:eastAsia="宋体" w:hAnsi="Times New Roman" w:cs="Times New Roman"/>
          <w:kern w:val="0"/>
          <w:sz w:val="24"/>
          <w:szCs w:val="24"/>
        </w:rPr>
        <w:t xml:space="preserve"> </w:t>
      </w:r>
      <w:r w:rsidR="00B77D74">
        <w:rPr>
          <w:rFonts w:ascii="Times New Roman" w:eastAsia="宋体" w:hAnsi="Times New Roman" w:cs="Times New Roman"/>
          <w:kern w:val="0"/>
          <w:sz w:val="24"/>
          <w:szCs w:val="24"/>
        </w:rPr>
        <w:t>The random block proposer election algorithm (see Algorithm 2) first generates a random value</w:t>
      </w:r>
      <w:r w:rsidR="00B77D74">
        <w:rPr>
          <w:rFonts w:ascii="Times New Roman" w:eastAsia="宋体" w:hAnsi="Times New Roman" w:cs="Times New Roman"/>
          <w:kern w:val="0"/>
          <w:sz w:val="24"/>
          <w:szCs w:val="24"/>
        </w:rPr>
        <w:t xml:space="preserve"> to ensure the security of election process</w:t>
      </w:r>
      <w:r w:rsidR="00B77D74">
        <w:rPr>
          <w:rFonts w:ascii="Times New Roman" w:eastAsia="宋体" w:hAnsi="Times New Roman" w:cs="Times New Roman"/>
          <w:kern w:val="0"/>
          <w:sz w:val="24"/>
          <w:szCs w:val="24"/>
        </w:rPr>
        <w:t xml:space="preserve">.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w:t>
      </w:r>
      <w:r w:rsidR="00B77D74">
        <w:rPr>
          <w:rFonts w:ascii="Times New Roman" w:eastAsia="宋体" w:hAnsi="Times New Roman" w:cs="Times New Roman"/>
          <w:kern w:val="0"/>
          <w:sz w:val="24"/>
          <w:szCs w:val="24"/>
        </w:rPr>
        <w:t>according to</w:t>
      </w:r>
      <w:r w:rsidR="00B77D74">
        <w:rPr>
          <w:rFonts w:ascii="Times New Roman" w:eastAsia="宋体" w:hAnsi="Times New Roman" w:cs="Times New Roman"/>
          <w:kern w:val="0"/>
          <w:sz w:val="24"/>
          <w:szCs w:val="24"/>
        </w:rPr>
        <w:t xml:space="preserve"> the stability of nodes. The 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f nodes in the wheel is proportional to their stability</w:t>
      </w:r>
      <w:r w:rsidR="00B77D74">
        <w:rPr>
          <w:rFonts w:ascii="Times New Roman" w:eastAsia="宋体" w:hAnsi="Times New Roman" w:cs="Times New Roman"/>
          <w:kern w:val="0"/>
          <w:sz w:val="24"/>
          <w:szCs w:val="24"/>
        </w:rPr>
        <w:t xml:space="preserve"> </w:t>
      </w:r>
      <w:r w:rsidR="00B77D74">
        <w:rPr>
          <w:rFonts w:ascii="Times New Roman" w:eastAsia="宋体" w:hAnsi="Times New Roman" w:cs="Times New Roman"/>
          <w:kern w:val="0"/>
          <w:sz w:val="24"/>
          <w:szCs w:val="24"/>
        </w:rPr>
        <w:t>to ensure the fairness of election process. Finally, a block proposer of current round can be determined according to the random value and the wheel constructing by elected probability of nodes.</w:t>
      </w:r>
    </w:p>
    <w:p w14:paraId="452525A7" w14:textId="593412FB" w:rsidR="00A2107C" w:rsidRPr="00B77D74" w:rsidRDefault="00A2107C" w:rsidP="00E43767">
      <w:pPr>
        <w:spacing w:afterLines="100" w:after="312"/>
        <w:ind w:firstLine="420"/>
        <w:rPr>
          <w:ins w:id="5" w:author="Zhang Li" w:date="2022-06-30T18:50:00Z"/>
          <w:rFonts w:ascii="Times New Roman" w:eastAsia="宋体" w:hAnsi="Times New Roman" w:cs="Times New Roman" w:hint="eastAsia"/>
          <w:kern w:val="0"/>
          <w:sz w:val="24"/>
          <w:szCs w:val="24"/>
        </w:rPr>
      </w:pPr>
      <w:r w:rsidRPr="00427BDB">
        <w:rPr>
          <w:rFonts w:ascii="Times New Roman" w:eastAsia="宋体" w:hAnsi="Times New Roman" w:cs="Times New Roman"/>
          <w:kern w:val="0"/>
          <w:position w:val="-6"/>
          <w:sz w:val="24"/>
          <w:szCs w:val="24"/>
        </w:rPr>
        <w:object w:dxaOrig="8526" w:dyaOrig="2970" w14:anchorId="13FA3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5.8pt;height:148pt" o:ole="">
            <v:imagedata r:id="rId7" o:title=""/>
          </v:shape>
          <o:OLEObject Type="Embed" ProgID="Equation.Ribbit" ShapeID="_x0000_i1036" DrawAspect="Content" ObjectID="_1718205412" r:id="rId8"/>
        </w:object>
      </w:r>
      <w:r w:rsidR="00E43767">
        <w:rPr>
          <w:rFonts w:ascii="Times New Roman" w:eastAsia="宋体" w:hAnsi="Times New Roman" w:cs="Times New Roman"/>
          <w:kern w:val="0"/>
          <w:sz w:val="24"/>
          <w:szCs w:val="24"/>
        </w:rPr>
        <w:tab/>
      </w:r>
    </w:p>
    <w:p w14:paraId="7775DD05" w14:textId="3A028780"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w:t>
      </w:r>
      <w:r w:rsidR="004762A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adopting in </w:t>
      </w:r>
      <w:r>
        <w:rPr>
          <w:rFonts w:ascii="Times New Roman" w:eastAsia="宋体" w:hAnsi="Times New Roman" w:cs="Times New Roman"/>
          <w:kern w:val="0"/>
          <w:sz w:val="24"/>
          <w:szCs w:val="24"/>
        </w:rPr>
        <w:t xml:space="preserve">the block proposer </w:t>
      </w:r>
      <w:r>
        <w:rPr>
          <w:rFonts w:ascii="Times New Roman" w:eastAsia="宋体" w:hAnsi="Times New Roman" w:cs="Times New Roman"/>
          <w:kern w:val="0"/>
          <w:sz w:val="24"/>
          <w:szCs w:val="24"/>
        </w:rPr>
        <w:lastRenderedPageBreak/>
        <w:t>election algorithm</w:t>
      </w:r>
      <w:r w:rsidR="00273CCE">
        <w:rPr>
          <w:rFonts w:ascii="Times New Roman" w:eastAsia="宋体" w:hAnsi="Times New Roman" w:cs="Times New Roman"/>
          <w:kern w:val="0"/>
          <w:sz w:val="24"/>
          <w:szCs w:val="24"/>
        </w:rPr>
        <w:t xml:space="preserve"> enables 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w:t>
      </w:r>
      <w:r w:rsidR="00BA5127">
        <w:rPr>
          <w:rFonts w:ascii="Times New Roman" w:eastAsia="宋体" w:hAnsi="Times New Roman" w:cs="Times New Roman"/>
          <w:kern w:val="0"/>
          <w:sz w:val="24"/>
          <w:szCs w:val="24"/>
        </w:rPr>
        <w:t>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 xml:space="preserve"> to ensure the security of the election process.</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In each round, the calculation of the random value is performed as</w:t>
      </w:r>
    </w:p>
    <w:p w14:paraId="7FACFB3A" w14:textId="0D4A30BB" w:rsidR="00506BD6" w:rsidRDefault="00506BD6" w:rsidP="00506BD6">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oMath>
      </m:oMathPara>
    </w:p>
    <w:p w14:paraId="5DBEBB66" w14:textId="792828F8" w:rsidR="00027BDF" w:rsidRDefault="00003E91" w:rsidP="00C73149">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the 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id </w:t>
      </w:r>
      <w:r w:rsidR="00506BD6">
        <w:rPr>
          <w:rFonts w:ascii="Times New Roman" w:eastAsia="宋体" w:hAnsi="Times New Roman" w:cs="Times New Roman"/>
          <w:kern w:val="0"/>
          <w:sz w:val="24"/>
          <w:szCs w:val="24"/>
        </w:rPr>
        <w:t>the hash of the 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t</w:t>
      </w:r>
      <w:r w:rsidR="00506BD6">
        <w:rPr>
          <w:rFonts w:ascii="Times New Roman" w:eastAsia="宋体" w:hAnsi="Times New Roman" w:cs="Times New Roman"/>
          <w:kern w:val="0"/>
          <w:sz w:val="24"/>
          <w:szCs w:val="24"/>
        </w:rPr>
        <w:t>he full signature</w:t>
      </w:r>
      <w:r>
        <w:rPr>
          <w:rFonts w:ascii="Times New Roman" w:eastAsia="宋体" w:hAnsi="Times New Roman" w:cs="Times New Roman"/>
          <w:kern w:val="0"/>
          <w:sz w:val="24"/>
          <w:szCs w:val="24"/>
        </w:rPr>
        <w:t xml:space="preserve"> that revealed at the end of </w:t>
      </w:r>
      <w:r w:rsidR="00506BD6">
        <w:rPr>
          <w:rFonts w:ascii="Times New Roman" w:eastAsia="宋体" w:hAnsi="Times New Roman" w:cs="Times New Roman"/>
          <w:kern w:val="0"/>
          <w:sz w:val="24"/>
          <w:szCs w:val="24"/>
        </w:rPr>
        <w:t>the previous round</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DC0CA8">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lthough t</w:t>
      </w:r>
      <w:r w:rsidR="0014469D">
        <w:rPr>
          <w:rFonts w:ascii="Times New Roman" w:eastAsia="宋体" w:hAnsi="Times New Roman" w:cs="Times New Roman"/>
          <w:kern w:val="0"/>
          <w:sz w:val="24"/>
          <w:szCs w:val="24"/>
        </w:rPr>
        <w:t>he hash</w:t>
      </w:r>
      <w:r w:rsidR="00DC0CA8">
        <w:rPr>
          <w:rFonts w:ascii="Times New Roman" w:eastAsia="宋体" w:hAnsi="Times New Roman" w:cs="Times New Roman"/>
          <w:kern w:val="0"/>
          <w:sz w:val="24"/>
          <w:szCs w:val="24"/>
        </w:rPr>
        <w:t xml:space="preserve"> value</w:t>
      </w:r>
      <w:r w:rsidR="0014469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14469D" w:rsidRPr="00F67A6F">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 xml:space="preserve">and the round number </w:t>
      </w:r>
      <m:oMath>
        <m:r>
          <w:rPr>
            <w:rFonts w:ascii="Cambria Math" w:eastAsia="宋体" w:hAnsi="Cambria Math" w:cs="Times New Roman"/>
            <w:kern w:val="0"/>
            <w:sz w:val="24"/>
            <w:szCs w:val="24"/>
          </w:rPr>
          <m:t>r</m:t>
        </m:r>
      </m:oMath>
      <w:r w:rsidR="0014469D">
        <w:rPr>
          <w:rFonts w:ascii="Times New Roman" w:eastAsia="宋体" w:hAnsi="Times New Roman" w:cs="Times New Roman" w:hint="eastAsia"/>
          <w:kern w:val="0"/>
          <w:sz w:val="24"/>
          <w:szCs w:val="24"/>
        </w:rPr>
        <w:t xml:space="preserve"> </w:t>
      </w:r>
      <w:r w:rsidR="0014469D">
        <w:rPr>
          <w:rFonts w:ascii="Times New Roman" w:eastAsia="宋体" w:hAnsi="Times New Roman" w:cs="Times New Roman"/>
          <w:kern w:val="0"/>
          <w:sz w:val="24"/>
          <w:szCs w:val="24"/>
        </w:rPr>
        <w:t xml:space="preserve">are </w:t>
      </w:r>
      <w:r w:rsidR="0014469D">
        <w:rPr>
          <w:rFonts w:ascii="Times New Roman" w:eastAsia="宋体" w:hAnsi="Times New Roman" w:cs="Times New Roman"/>
          <w:kern w:val="0"/>
          <w:sz w:val="24"/>
          <w:szCs w:val="24"/>
        </w:rPr>
        <w:t>pre-known parameters</w:t>
      </w:r>
      <w:r w:rsidR="0014469D">
        <w:rPr>
          <w:rFonts w:ascii="Times New Roman" w:eastAsia="宋体" w:hAnsi="Times New Roman" w:cs="Times New Roman"/>
          <w:kern w:val="0"/>
          <w:sz w:val="24"/>
          <w:szCs w:val="24"/>
        </w:rPr>
        <w:t>, the</w:t>
      </w:r>
      <w:r w:rsidR="0014469D" w:rsidRPr="001B3CF9">
        <w:rPr>
          <w:rFonts w:ascii="Times New Roman" w:eastAsia="宋体" w:hAnsi="Times New Roman" w:cs="Times New Roman"/>
          <w:kern w:val="0"/>
          <w:sz w:val="24"/>
          <w:szCs w:val="24"/>
        </w:rPr>
        <w:t xml:space="preserve"> </w:t>
      </w:r>
      <w:r w:rsidR="0014469D">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14469D">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make</w:t>
      </w:r>
      <w:r w:rsidR="00BA5127">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it impossible </w:t>
      </w:r>
      <w:r w:rsidR="00C73149">
        <w:rPr>
          <w:rFonts w:ascii="Times New Roman" w:eastAsia="宋体" w:hAnsi="Times New Roman" w:cs="Times New Roman"/>
          <w:kern w:val="0"/>
          <w:sz w:val="24"/>
          <w:szCs w:val="24"/>
        </w:rPr>
        <w:t xml:space="preserve">for nodes </w:t>
      </w:r>
      <w:r>
        <w:rPr>
          <w:rFonts w:ascii="Times New Roman" w:eastAsia="宋体" w:hAnsi="Times New Roman" w:cs="Times New Roman"/>
          <w:kern w:val="0"/>
          <w:sz w:val="24"/>
          <w:szCs w:val="24"/>
        </w:rPr>
        <w:t>to predict the random value in advance</w:t>
      </w:r>
      <w:r w:rsidR="0014469D">
        <w:rPr>
          <w:rFonts w:ascii="Times New Roman" w:eastAsia="宋体" w:hAnsi="Times New Roman" w:cs="Times New Roman"/>
          <w:kern w:val="0"/>
          <w:sz w:val="24"/>
          <w:szCs w:val="24"/>
        </w:rPr>
        <w:t>.</w:t>
      </w:r>
      <w:r w:rsidR="00506BD6">
        <w:rPr>
          <w:rFonts w:ascii="Times New Roman" w:eastAsia="宋体" w:hAnsi="Times New Roman" w:cs="Times New Roman"/>
          <w:kern w:val="0"/>
          <w:sz w:val="24"/>
          <w:szCs w:val="24"/>
        </w:rPr>
        <w:t xml:space="preserve"> </w:t>
      </w:r>
      <w:r w:rsidR="00BA5127">
        <w:rPr>
          <w:rFonts w:ascii="Times New Roman" w:eastAsia="宋体" w:hAnsi="Times New Roman" w:cs="Times New Roman"/>
          <w:kern w:val="0"/>
          <w:sz w:val="24"/>
          <w:szCs w:val="24"/>
        </w:rPr>
        <w:t>The</w:t>
      </w:r>
      <w:r w:rsidR="00BA5127">
        <w:rPr>
          <w:rFonts w:ascii="Times New Roman" w:eastAsia="宋体" w:hAnsi="Times New Roman" w:cs="Times New Roman"/>
          <w:kern w:val="0"/>
          <w:sz w:val="24"/>
          <w:szCs w:val="24"/>
        </w:rPr>
        <w:t xml:space="preserve"> full signature cannot be tampered due to the security of threshold BLS signature scheme</w:t>
      </w:r>
      <w:r w:rsidR="00BA5127">
        <w:rPr>
          <w:rFonts w:ascii="Times New Roman" w:eastAsia="宋体" w:hAnsi="Times New Roman" w:cs="Times New Roman"/>
          <w:kern w:val="0"/>
          <w:sz w:val="24"/>
          <w:szCs w:val="24"/>
        </w:rPr>
        <w:t xml:space="preserve">. </w:t>
      </w:r>
      <w:r w:rsidR="00C73149">
        <w:rPr>
          <w:rFonts w:ascii="Times New Roman" w:eastAsia="宋体" w:hAnsi="Times New Roman" w:cs="Times New Roman"/>
          <w:kern w:val="0"/>
          <w:sz w:val="24"/>
          <w:szCs w:val="24"/>
        </w:rPr>
        <w:t>In each round, t</w:t>
      </w:r>
      <w:r w:rsidR="00BA5127">
        <w:rPr>
          <w:rFonts w:ascii="Times New Roman" w:eastAsia="宋体" w:hAnsi="Times New Roman" w:cs="Times New Roman"/>
          <w:kern w:val="0"/>
          <w:sz w:val="24"/>
          <w:szCs w:val="24"/>
        </w:rPr>
        <w:t xml:space="preserve">he inputs of the </w:t>
      </w:r>
      <w:r w:rsidR="00BA5127">
        <w:rPr>
          <w:rFonts w:ascii="Times New Roman" w:eastAsia="宋体" w:hAnsi="Times New Roman" w:cs="Times New Roman"/>
          <w:kern w:val="0"/>
          <w:sz w:val="24"/>
          <w:szCs w:val="24"/>
        </w:rPr>
        <w:t>distributed randomness generation function</w:t>
      </w:r>
      <w:r w:rsidR="00C73149">
        <w:rPr>
          <w:rFonts w:ascii="Times New Roman" w:eastAsia="宋体" w:hAnsi="Times New Roman" w:cs="Times New Roman"/>
          <w:kern w:val="0"/>
          <w:sz w:val="24"/>
          <w:szCs w:val="24"/>
        </w:rPr>
        <w:t xml:space="preserve"> are common and verifiable for all nodes. The random value that generated by the function is consistent and verifiable for nodes.</w:t>
      </w:r>
      <w:r w:rsidR="00027BDF">
        <w:rPr>
          <w:rFonts w:ascii="Times New Roman" w:eastAsia="宋体" w:hAnsi="Times New Roman" w:cs="Times New Roman"/>
          <w:kern w:val="0"/>
          <w:sz w:val="24"/>
          <w:szCs w:val="24"/>
        </w:rPr>
        <w:t xml:space="preserve"> Therefore, the </w:t>
      </w:r>
      <w:r w:rsidR="00027BDF">
        <w:rPr>
          <w:rFonts w:ascii="Times New Roman" w:eastAsia="宋体" w:hAnsi="Times New Roman" w:cs="Times New Roman"/>
          <w:kern w:val="0"/>
          <w:sz w:val="24"/>
          <w:szCs w:val="24"/>
        </w:rPr>
        <w:t>distributed randomness generation function</w:t>
      </w:r>
      <w:r w:rsidR="00027BDF">
        <w:rPr>
          <w:rFonts w:ascii="Times New Roman" w:eastAsia="宋体" w:hAnsi="Times New Roman" w:cs="Times New Roman"/>
          <w:kern w:val="0"/>
          <w:sz w:val="24"/>
          <w:szCs w:val="24"/>
        </w:rPr>
        <w:t xml:space="preserve"> ensure</w:t>
      </w:r>
      <w:r w:rsidR="00027BDF">
        <w:rPr>
          <w:rFonts w:ascii="Times New Roman" w:eastAsia="宋体" w:hAnsi="Times New Roman" w:cs="Times New Roman" w:hint="eastAsia"/>
          <w:kern w:val="0"/>
          <w:sz w:val="24"/>
          <w:szCs w:val="24"/>
        </w:rPr>
        <w:t>s</w:t>
      </w:r>
      <w:r w:rsidR="00027BDF">
        <w:rPr>
          <w:rFonts w:ascii="Times New Roman" w:eastAsia="宋体" w:hAnsi="Times New Roman" w:cs="Times New Roman"/>
          <w:kern w:val="0"/>
          <w:sz w:val="24"/>
          <w:szCs w:val="24"/>
        </w:rPr>
        <w:t xml:space="preserve"> the security of election process by preventing adversaries from predicting the random value of each consensus round.</w:t>
      </w:r>
    </w:p>
    <w:p w14:paraId="16218F50" w14:textId="2E2E8C25" w:rsidR="00A2107C" w:rsidRDefault="00EC0641"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w:t>
      </w:r>
      <w:r w:rsidRPr="00EC06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proposer election algorithm</w:t>
      </w:r>
      <w:r>
        <w:rPr>
          <w:rFonts w:ascii="Times New Roman" w:eastAsia="宋体" w:hAnsi="Times New Roman" w:cs="Times New Roman"/>
          <w:kern w:val="0"/>
          <w:sz w:val="24"/>
          <w:szCs w:val="24"/>
        </w:rPr>
        <w:t xml:space="preserve">, utilizing the stability of nodes as weight can ensure electing a high-quality block proposer and the fairness of the election process. </w:t>
      </w:r>
      <w:r w:rsidR="00A2107C">
        <w:rPr>
          <w:rFonts w:ascii="Times New Roman" w:eastAsia="宋体" w:hAnsi="Times New Roman" w:cs="Times New Roman"/>
          <w:kern w:val="0"/>
          <w:sz w:val="24"/>
          <w:szCs w:val="24"/>
        </w:rPr>
        <w:t xml:space="preserve">The stability is determined by </w:t>
      </w:r>
      <w:r>
        <w:rPr>
          <w:rFonts w:ascii="Times New Roman" w:eastAsia="宋体" w:hAnsi="Times New Roman" w:cs="Times New Roman"/>
          <w:kern w:val="0"/>
          <w:sz w:val="24"/>
          <w:szCs w:val="24"/>
        </w:rPr>
        <w:t xml:space="preserve">active time and the number </w:t>
      </w:r>
      <w:r w:rsidR="00A2107C">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generated blocks</w:t>
      </w:r>
      <w:r w:rsidR="00A2107C">
        <w:rPr>
          <w:rFonts w:ascii="Times New Roman" w:eastAsia="宋体" w:hAnsi="Times New Roman" w:cs="Times New Roman"/>
          <w:kern w:val="0"/>
          <w:sz w:val="24"/>
          <w:szCs w:val="24"/>
        </w:rPr>
        <w:t xml:space="preserve"> in latest rounds. We define the active time ratio of a node as the proportion of the active time of the node in the cumulative active time of all consensus nodes in system. And we define consensus ratio of a node as the proportion of the number generated blocks of the node in a fixed number of the latest blocks on blockchain. According to the two definitions, we can give the expressed formula of stability</w:t>
      </w:r>
    </w:p>
    <w:p w14:paraId="2083B41A" w14:textId="77777777"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77A0FA38" w14:textId="77777777" w:rsidR="00A2107C" w:rsidRDefault="00A2107C"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active time ratio</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the consensus ratio,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41B15779" w14:textId="37B24DDD" w:rsidR="004646E2" w:rsidRDefault="004646E2" w:rsidP="005E417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is based on the roulette wheel selection. </w:t>
      </w:r>
      <w:r w:rsidR="00AD6547">
        <w:rPr>
          <w:rFonts w:ascii="Times New Roman" w:eastAsia="宋体" w:hAnsi="Times New Roman" w:cs="Times New Roman"/>
          <w:kern w:val="0"/>
          <w:sz w:val="24"/>
          <w:szCs w:val="24"/>
        </w:rPr>
        <w:t xml:space="preserve">A roulette wheel is constructed from the </w:t>
      </w:r>
      <w:r w:rsidR="001118C3">
        <w:rPr>
          <w:rFonts w:ascii="Times New Roman" w:eastAsia="宋体" w:hAnsi="Times New Roman" w:cs="Times New Roman"/>
          <w:kern w:val="0"/>
          <w:sz w:val="24"/>
          <w:szCs w:val="24"/>
        </w:rPr>
        <w:t xml:space="preserve">node elected probability, which is defined as </w:t>
      </w:r>
      <w:r w:rsidR="00AD6547">
        <w:rPr>
          <w:rFonts w:ascii="Times New Roman" w:eastAsia="宋体" w:hAnsi="Times New Roman" w:cs="Times New Roman"/>
          <w:kern w:val="0"/>
          <w:sz w:val="24"/>
          <w:szCs w:val="24"/>
        </w:rPr>
        <w:t xml:space="preserve">the ratio of </w:t>
      </w:r>
      <w:r w:rsidR="001118C3">
        <w:rPr>
          <w:rFonts w:ascii="Times New Roman" w:eastAsia="宋体" w:hAnsi="Times New Roman" w:cs="Times New Roman"/>
          <w:kern w:val="0"/>
          <w:sz w:val="24"/>
          <w:szCs w:val="24"/>
        </w:rPr>
        <w:t xml:space="preserve">the stability of </w:t>
      </w:r>
      <w:r w:rsidR="00AD6547">
        <w:rPr>
          <w:rFonts w:ascii="Times New Roman" w:eastAsia="宋体" w:hAnsi="Times New Roman" w:cs="Times New Roman"/>
          <w:kern w:val="0"/>
          <w:sz w:val="24"/>
          <w:szCs w:val="24"/>
        </w:rPr>
        <w:t>a node and total stability of all nodes</w:t>
      </w:r>
      <w:r w:rsidR="00AD6547">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The 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the form of a pie chart, where </w:t>
      </w:r>
      <w:r w:rsidR="001118C3" w:rsidRPr="001118C3">
        <w:rPr>
          <w:rFonts w:ascii="Times New Roman" w:eastAsia="宋体" w:hAnsi="Times New Roman" w:cs="Times New Roman"/>
          <w:kern w:val="0"/>
          <w:sz w:val="24"/>
          <w:szCs w:val="24"/>
        </w:rPr>
        <w:t xml:space="preserve">the 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the 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the elected probabilities of nodes, we can calculate the cumulative elected probabilities of nodes. </w:t>
      </w:r>
      <w:r w:rsidR="000241E1">
        <w:rPr>
          <w:rFonts w:ascii="Times New Roman" w:eastAsia="宋体" w:hAnsi="Times New Roman" w:cs="Times New Roman"/>
          <w:kern w:val="0"/>
          <w:sz w:val="24"/>
          <w:szCs w:val="24"/>
        </w:rPr>
        <w:t>In the 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the 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 xml:space="preserve">is generated via a </w:t>
      </w:r>
      <w:r w:rsidR="000241E1">
        <w:rPr>
          <w:rFonts w:ascii="Times New Roman" w:eastAsia="宋体" w:hAnsi="Times New Roman" w:cs="Times New Roman"/>
          <w:kern w:val="0"/>
          <w:sz w:val="24"/>
          <w:szCs w:val="24"/>
        </w:rPr>
        <w:t>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the random number, the 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the pie chart, the probability of electing it will also be higher.</w:t>
      </w:r>
      <w:r w:rsidR="000241E1">
        <w:rPr>
          <w:rFonts w:ascii="Times New Roman" w:eastAsia="宋体" w:hAnsi="Times New Roman" w:cs="Times New Roman"/>
          <w:kern w:val="0"/>
          <w:sz w:val="24"/>
          <w:szCs w:val="24"/>
        </w:rPr>
        <w:t xml:space="preserve"> Therefore, </w:t>
      </w:r>
      <w:r w:rsidR="002F382F">
        <w:rPr>
          <w:rFonts w:ascii="Times New Roman" w:eastAsia="宋体" w:hAnsi="Times New Roman" w:cs="Times New Roman"/>
          <w:kern w:val="0"/>
          <w:sz w:val="24"/>
          <w:szCs w:val="24"/>
        </w:rPr>
        <w:t xml:space="preserve">the block proposer election process is fair. </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1F729D0" w14:textId="5B9A93B4" w:rsidR="00A2107C" w:rsidRDefault="00A2107C" w:rsidP="00B75C5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75C5E">
        <w:rPr>
          <w:rFonts w:ascii="Times New Roman" w:eastAsia="宋体" w:hAnsi="Times New Roman" w:cs="Times New Roman"/>
          <w:kern w:val="0"/>
          <w:sz w:val="24"/>
          <w:szCs w:val="24"/>
        </w:rPr>
        <w:t xml:space="preserve">In general, 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other necessary information. Then, the block proposer will broadcast the 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 xml:space="preserve">When receiving the block </w:t>
      </w:r>
      <w:r w:rsidR="00B75C5E">
        <w:rPr>
          <w:rFonts w:ascii="Times New Roman" w:eastAsia="宋体" w:hAnsi="Times New Roman" w:cs="Times New Roman"/>
          <w:kern w:val="0"/>
          <w:sz w:val="24"/>
          <w:szCs w:val="24"/>
        </w:rPr>
        <w:t>successfully</w:t>
      </w:r>
      <w:r w:rsidR="00B75C5E">
        <w:rPr>
          <w:rFonts w:ascii="Times New Roman" w:eastAsia="宋体" w:hAnsi="Times New Roman" w:cs="Times New Roman"/>
          <w:kern w:val="0"/>
          <w:sz w:val="24"/>
          <w:szCs w:val="24"/>
        </w:rPr>
        <w:t>, n</w:t>
      </w:r>
      <w:r>
        <w:rPr>
          <w:rFonts w:ascii="Times New Roman" w:eastAsia="宋体" w:hAnsi="Times New Roman" w:cs="Times New Roman"/>
          <w:kern w:val="0"/>
          <w:sz w:val="24"/>
          <w:szCs w:val="24"/>
        </w:rPr>
        <w:t>odes will immediately start block verification stage.</w:t>
      </w:r>
    </w:p>
    <w:p w14:paraId="720BED06" w14:textId="1C4C1A25" w:rsidR="00A2107C" w:rsidRPr="00527807" w:rsidRDefault="00A2107C" w:rsidP="00A2107C">
      <w:pPr>
        <w:spacing w:afterLines="50" w:after="156"/>
        <w:ind w:firstLineChars="200" w:firstLine="480"/>
        <w:rPr>
          <w:rFonts w:ascii="Times New Roman" w:eastAsia="宋体" w:hAnsi="Times New Roman" w:cs="Times New Roman"/>
          <w:kern w:val="0"/>
          <w:sz w:val="24"/>
          <w:szCs w:val="24"/>
        </w:rPr>
      </w:pPr>
      <w:r w:rsidRPr="00CE7040">
        <w:rPr>
          <w:rFonts w:ascii="Times New Roman" w:eastAsia="宋体" w:hAnsi="Times New Roman" w:cs="Times New Roman"/>
          <w:kern w:val="0"/>
          <w:position w:val="-6"/>
          <w:sz w:val="24"/>
          <w:szCs w:val="24"/>
        </w:rPr>
        <w:object w:dxaOrig="9698" w:dyaOrig="2502" w14:anchorId="00ABCF10">
          <v:shape id="_x0000_i1037" type="#_x0000_t75" style="width:485pt;height:125pt" o:ole="">
            <v:imagedata r:id="rId9" o:title=""/>
          </v:shape>
          <o:OLEObject Type="Embed" ProgID="Equation.Ribbit" ShapeID="_x0000_i1037" DrawAspect="Content" ObjectID="_1718205413" r:id="rId10"/>
        </w:object>
      </w:r>
      <w:r w:rsidRPr="0052780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The header consists of the round number, the hash value of previous block, the current block hash, the identity of the block proposer, the 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the 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 </w:t>
      </w:r>
      <w:r w:rsidR="00870B4F">
        <w:rPr>
          <w:rFonts w:ascii="Times New Roman" w:eastAsia="宋体" w:hAnsi="Times New Roman" w:cs="Times New Roman"/>
          <w:kern w:val="0"/>
          <w:sz w:val="24"/>
          <w:szCs w:val="24"/>
        </w:rPr>
        <w:t>W</w:t>
      </w:r>
      <w:r w:rsidR="00870B4F">
        <w:rPr>
          <w:rFonts w:ascii="Times New Roman" w:eastAsia="宋体" w:hAnsi="Times New Roman" w:cs="Times New Roman"/>
          <w:kern w:val="0"/>
          <w:sz w:val="24"/>
          <w:szCs w:val="24"/>
        </w:rPr>
        <w:t>hen generating a block</w:t>
      </w:r>
      <w:r w:rsidR="00870B4F">
        <w:rPr>
          <w:rFonts w:ascii="Times New Roman" w:eastAsia="宋体" w:hAnsi="Times New Roman" w:cs="Times New Roman"/>
          <w:kern w:val="0"/>
          <w:sz w:val="24"/>
          <w:szCs w:val="24"/>
        </w:rPr>
        <w:t>, m</w:t>
      </w:r>
      <w:r w:rsidR="00B75C5E">
        <w:rPr>
          <w:rFonts w:ascii="Times New Roman" w:eastAsia="宋体" w:hAnsi="Times New Roman" w:cs="Times New Roman"/>
          <w:kern w:val="0"/>
          <w:sz w:val="24"/>
          <w:szCs w:val="24"/>
        </w:rPr>
        <w:t xml:space="preserve">ost of these </w:t>
      </w:r>
      <w:r w:rsidR="00870B4F">
        <w:rPr>
          <w:rFonts w:ascii="Times New Roman" w:eastAsia="宋体" w:hAnsi="Times New Roman" w:cs="Times New Roman"/>
          <w:kern w:val="0"/>
          <w:sz w:val="24"/>
          <w:szCs w:val="24"/>
        </w:rPr>
        <w:t xml:space="preserve">data are packaged into the block. </w:t>
      </w:r>
      <w:r w:rsidR="00B75C5E">
        <w:rPr>
          <w:rFonts w:ascii="Times New Roman" w:eastAsia="宋体" w:hAnsi="Times New Roman" w:cs="Times New Roman"/>
          <w:kern w:val="0"/>
          <w:sz w:val="24"/>
          <w:szCs w:val="24"/>
        </w:rPr>
        <w:t>Specially, t</w:t>
      </w:r>
      <w:r>
        <w:rPr>
          <w:rFonts w:ascii="Times New Roman" w:eastAsia="宋体" w:hAnsi="Times New Roman" w:cs="Times New Roman"/>
          <w:kern w:val="0"/>
          <w:sz w:val="24"/>
          <w:szCs w:val="24"/>
        </w:rPr>
        <w:t>he full signature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2A299537" w14:textId="7CF0EA82"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all nodes will verify the new block from current block proposer</w:t>
      </w:r>
      <w:r w:rsidR="0067378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receiving a block, consensus nodes will verify the legality of block proposer and the content of the block. </w:t>
      </w:r>
      <w:r w:rsidR="00673787">
        <w:rPr>
          <w:rFonts w:ascii="Times New Roman" w:eastAsia="宋体" w:hAnsi="Times New Roman" w:cs="Times New Roman"/>
          <w:kern w:val="0"/>
          <w:sz w:val="24"/>
          <w:szCs w:val="24"/>
        </w:rPr>
        <w:t>Each node</w:t>
      </w:r>
      <w:r w:rsidR="00673787">
        <w:rPr>
          <w:rFonts w:ascii="Times New Roman" w:eastAsia="宋体" w:hAnsi="Times New Roman" w:cs="Times New Roman"/>
          <w:kern w:val="0"/>
          <w:sz w:val="24"/>
          <w:szCs w:val="24"/>
        </w:rPr>
        <w:t xml:space="preserve"> </w:t>
      </w:r>
      <w:r w:rsidR="00673787">
        <w:rPr>
          <w:rFonts w:ascii="Times New Roman" w:eastAsia="宋体" w:hAnsi="Times New Roman" w:cs="Times New Roman"/>
          <w:kern w:val="0"/>
          <w:sz w:val="24"/>
          <w:szCs w:val="24"/>
        </w:rPr>
        <w:t xml:space="preserve">will </w:t>
      </w:r>
      <w:r w:rsidR="00673787">
        <w:rPr>
          <w:rFonts w:ascii="Times New Roman" w:eastAsia="宋体" w:hAnsi="Times New Roman" w:cs="Times New Roman"/>
          <w:kern w:val="0"/>
          <w:sz w:val="24"/>
          <w:szCs w:val="24"/>
        </w:rPr>
        <w:t xml:space="preserve">generate </w:t>
      </w:r>
      <w:r w:rsidR="00673787">
        <w:rPr>
          <w:rFonts w:ascii="Times New Roman" w:eastAsia="宋体" w:hAnsi="Times New Roman" w:cs="Times New Roman"/>
          <w:kern w:val="0"/>
          <w:sz w:val="24"/>
          <w:szCs w:val="24"/>
        </w:rPr>
        <w:t xml:space="preserve">a </w:t>
      </w:r>
      <w:r w:rsidR="00673787">
        <w:rPr>
          <w:rFonts w:ascii="Times New Roman" w:eastAsia="宋体" w:hAnsi="Times New Roman" w:cs="Times New Roman"/>
          <w:kern w:val="0"/>
          <w:sz w:val="24"/>
          <w:szCs w:val="24"/>
        </w:rPr>
        <w:t>partial signature if the block is valid, because SWIB uses partial signature as vote.</w:t>
      </w:r>
    </w:p>
    <w:p w14:paraId="184E3B25" w14:textId="77777777" w:rsidR="00A2107C" w:rsidRPr="008979D2" w:rsidRDefault="00A2107C" w:rsidP="00A2107C">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5A334159">
          <v:shape id="_x0000_i1038" type="#_x0000_t75" style="width:485pt;height:117.05pt" o:ole="">
            <v:imagedata r:id="rId11" o:title=""/>
          </v:shape>
          <o:OLEObject Type="Embed" ProgID="Equation.Ribbit" ShapeID="_x0000_i1038" DrawAspect="Content" ObjectID="_1718205414" r:id="rId12"/>
        </w:object>
      </w:r>
      <w:r>
        <w:rPr>
          <w:rFonts w:ascii="Times New Roman" w:eastAsia="宋体" w:hAnsi="Times New Roman" w:cs="Times New Roman"/>
          <w:kern w:val="0"/>
          <w:sz w:val="24"/>
          <w:szCs w:val="24"/>
        </w:rPr>
        <w:tab/>
      </w:r>
    </w:p>
    <w:p w14:paraId="0C3FBDF5" w14:textId="77777777"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a node needs to check the following conditions:</w:t>
      </w:r>
    </w:p>
    <w:p w14:paraId="0467065F" w14:textId="7777777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same with the identity of block proposer</w:t>
      </w:r>
      <w:r w:rsidRPr="006768F2">
        <w:rPr>
          <w:rFonts w:ascii="Times New Roman" w:eastAsia="宋体" w:hAnsi="Times New Roman" w:cs="Times New Roman"/>
          <w:kern w:val="0"/>
          <w:sz w:val="24"/>
          <w:szCs w:val="24"/>
        </w:rPr>
        <w:t>.</w:t>
      </w:r>
    </w:p>
    <w:p w14:paraId="7F6C1DFC" w14:textId="77777777"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Pr="00086053">
        <w:rPr>
          <w:rFonts w:ascii="Times New Roman" w:eastAsia="宋体" w:hAnsi="Times New Roman" w:cs="Times New Roman"/>
          <w:kern w:val="0"/>
          <w:sz w:val="24"/>
          <w:szCs w:val="24"/>
        </w:rPr>
        <w:t>The previous hash value in the current block is equal to the hash of last block on its blockchain.</w:t>
      </w:r>
    </w:p>
    <w:p w14:paraId="71C74494" w14:textId="77777777"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current </w:t>
      </w:r>
      <w:r w:rsidRPr="006768F2">
        <w:rPr>
          <w:rFonts w:ascii="Times New Roman" w:eastAsia="宋体" w:hAnsi="Times New Roman" w:cs="Times New Roman"/>
          <w:kern w:val="0"/>
          <w:sz w:val="24"/>
          <w:szCs w:val="24"/>
        </w:rPr>
        <w:t>block should not conflict with previous confirmed transactions.</w:t>
      </w:r>
    </w:p>
    <w:p w14:paraId="049EE1AC" w14:textId="52582AAD"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the above conditions are satisfied, then </w:t>
      </w:r>
      <w:r w:rsidR="00EE7095">
        <w:rPr>
          <w:rFonts w:ascii="Times New Roman" w:eastAsia="宋体" w:hAnsi="Times New Roman" w:cs="Times New Roman"/>
          <w:kern w:val="0"/>
          <w:sz w:val="24"/>
          <w:szCs w:val="24"/>
        </w:rPr>
        <w:t xml:space="preserve">each </w:t>
      </w:r>
      <w:r>
        <w:rPr>
          <w:rFonts w:ascii="Times New Roman" w:eastAsia="宋体" w:hAnsi="Times New Roman" w:cs="Times New Roman"/>
          <w:kern w:val="0"/>
          <w:sz w:val="24"/>
          <w:szCs w:val="24"/>
        </w:rPr>
        <w:t>node generate</w:t>
      </w:r>
      <w:r w:rsidR="00EE709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partial signature for the block as a vote. Nodes will broadcast their votes to other nodes.</w:t>
      </w:r>
      <w:r w:rsidR="00EE7095">
        <w:rPr>
          <w:rFonts w:ascii="Times New Roman" w:eastAsia="宋体" w:hAnsi="Times New Roman" w:cs="Times New Roman"/>
          <w:kern w:val="0"/>
          <w:sz w:val="24"/>
          <w:szCs w:val="24"/>
        </w:rPr>
        <w:t xml:space="preserve"> </w:t>
      </w:r>
      <w:r w:rsidR="00EE7095">
        <w:rPr>
          <w:rFonts w:ascii="Times New Roman" w:eastAsia="宋体" w:hAnsi="Times New Roman" w:cs="Times New Roman"/>
          <w:kern w:val="0"/>
          <w:sz w:val="24"/>
          <w:szCs w:val="24"/>
        </w:rPr>
        <w:t>The pseudo code of block verification is presented in Algorithm 4.</w:t>
      </w:r>
    </w:p>
    <w:p w14:paraId="5E44395B" w14:textId="77777777"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7A5948E6" w14:textId="310A1F56" w:rsidR="00A2107C" w:rsidRDefault="00A2107C" w:rsidP="00D4524F">
      <w:pPr>
        <w:spacing w:beforeLines="50" w:before="156"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 xml:space="preserve">Nodes </w:t>
      </w:r>
      <w:r w:rsidR="008E040D">
        <w:rPr>
          <w:rFonts w:ascii="Times New Roman" w:eastAsia="宋体" w:hAnsi="Times New Roman" w:cs="Times New Roman"/>
          <w:kern w:val="0"/>
          <w:sz w:val="24"/>
          <w:szCs w:val="24"/>
        </w:rPr>
        <w:t>will vote for the current block</w:t>
      </w:r>
      <w:r w:rsidR="008E040D">
        <w:rPr>
          <w:rFonts w:ascii="Times New Roman" w:eastAsia="宋体" w:hAnsi="Times New Roman" w:cs="Times New Roman"/>
          <w:kern w:val="0"/>
          <w:sz w:val="24"/>
          <w:szCs w:val="24"/>
        </w:rPr>
        <w:t>.</w:t>
      </w:r>
      <w:r w:rsidR="008E040D">
        <w:rPr>
          <w:rFonts w:ascii="Times New Roman" w:eastAsia="宋体" w:hAnsi="Times New Roman" w:cs="Times New Roman"/>
          <w:kern w:val="0"/>
          <w:sz w:val="24"/>
          <w:szCs w:val="24"/>
        </w:rPr>
        <w:t xml:space="preserve"> </w:t>
      </w:r>
      <w:r w:rsidR="00DB3AED">
        <w:rPr>
          <w:rFonts w:ascii="Times New Roman" w:eastAsia="宋体" w:hAnsi="Times New Roman" w:cs="Times New Roman"/>
          <w:kern w:val="0"/>
          <w:sz w:val="24"/>
          <w:szCs w:val="24"/>
        </w:rPr>
        <w:t xml:space="preserve">If there are </w:t>
      </w:r>
      <w:r w:rsidR="00DB3AED">
        <w:rPr>
          <w:rFonts w:ascii="Times New Roman" w:eastAsia="宋体" w:hAnsi="Times New Roman" w:cs="Times New Roman"/>
          <w:kern w:val="0"/>
          <w:sz w:val="24"/>
          <w:szCs w:val="24"/>
        </w:rPr>
        <w:t>a sufficient number of nodes</w:t>
      </w:r>
      <w:r w:rsidR="00DB3AED">
        <w:rPr>
          <w:rFonts w:ascii="Times New Roman" w:eastAsia="宋体" w:hAnsi="Times New Roman" w:cs="Times New Roman"/>
          <w:kern w:val="0"/>
          <w:sz w:val="24"/>
          <w:szCs w:val="24"/>
        </w:rPr>
        <w:t xml:space="preserve"> agree on the </w:t>
      </w:r>
      <w:r w:rsidR="00AD3A6A">
        <w:rPr>
          <w:rFonts w:ascii="Times New Roman" w:eastAsia="宋体" w:hAnsi="Times New Roman" w:cs="Times New Roman"/>
          <w:kern w:val="0"/>
          <w:sz w:val="24"/>
          <w:szCs w:val="24"/>
        </w:rPr>
        <w:t>current</w:t>
      </w:r>
      <w:r w:rsidR="00DB3AED">
        <w:rPr>
          <w:rFonts w:ascii="Times New Roman" w:eastAsia="宋体" w:hAnsi="Times New Roman" w:cs="Times New Roman"/>
          <w:kern w:val="0"/>
          <w:sz w:val="24"/>
          <w:szCs w:val="24"/>
        </w:rPr>
        <w:t xml:space="preserve"> block, nodes will be informed to </w:t>
      </w:r>
      <w:r w:rsidR="00AD3A6A">
        <w:rPr>
          <w:rFonts w:ascii="Times New Roman" w:eastAsia="宋体" w:hAnsi="Times New Roman" w:cs="Times New Roman"/>
          <w:kern w:val="0"/>
          <w:sz w:val="24"/>
          <w:szCs w:val="24"/>
        </w:rPr>
        <w:t>finalize the block</w:t>
      </w:r>
      <w:r w:rsidR="00DB3AED">
        <w:rPr>
          <w:rFonts w:ascii="Times New Roman" w:eastAsia="宋体" w:hAnsi="Times New Roman" w:cs="Times New Roman"/>
          <w:kern w:val="0"/>
          <w:sz w:val="24"/>
          <w:szCs w:val="24"/>
        </w:rPr>
        <w:t>.</w:t>
      </w:r>
      <w:r w:rsidR="00AD3A6A">
        <w:rPr>
          <w:rFonts w:ascii="Times New Roman" w:eastAsia="宋体" w:hAnsi="Times New Roman" w:cs="Times New Roman"/>
          <w:kern w:val="0"/>
          <w:sz w:val="24"/>
          <w:szCs w:val="24"/>
        </w:rPr>
        <w:t xml:space="preserve"> Each node will update the block in their local blockchain. </w:t>
      </w:r>
      <w:r w:rsidR="00D4524F">
        <w:rPr>
          <w:rFonts w:ascii="Times New Roman" w:eastAsia="宋体" w:hAnsi="Times New Roman" w:cs="Times New Roman"/>
          <w:kern w:val="0"/>
          <w:sz w:val="24"/>
          <w:szCs w:val="24"/>
        </w:rPr>
        <w:t xml:space="preserve">Then, nodes will start a new consensus round. </w:t>
      </w:r>
      <w:r w:rsidR="00D4524F">
        <w:rPr>
          <w:rFonts w:ascii="Times New Roman" w:eastAsia="宋体" w:hAnsi="Times New Roman" w:cs="Times New Roman"/>
          <w:kern w:val="0"/>
          <w:sz w:val="24"/>
          <w:szCs w:val="24"/>
        </w:rPr>
        <w:t xml:space="preserve">The pseudo code of block </w:t>
      </w:r>
      <w:r w:rsidR="00D4524F">
        <w:rPr>
          <w:rFonts w:ascii="Times New Roman" w:eastAsia="宋体" w:hAnsi="Times New Roman" w:cs="Times New Roman"/>
          <w:kern w:val="0"/>
          <w:sz w:val="24"/>
          <w:szCs w:val="24"/>
        </w:rPr>
        <w:t>finalization</w:t>
      </w:r>
      <w:r w:rsidR="00D4524F">
        <w:rPr>
          <w:rFonts w:ascii="Times New Roman" w:eastAsia="宋体" w:hAnsi="Times New Roman" w:cs="Times New Roman"/>
          <w:kern w:val="0"/>
          <w:sz w:val="24"/>
          <w:szCs w:val="24"/>
        </w:rPr>
        <w:t xml:space="preserve"> is presented in Algorithm </w:t>
      </w:r>
      <w:r w:rsidR="00D4524F">
        <w:rPr>
          <w:rFonts w:ascii="Times New Roman" w:eastAsia="宋体" w:hAnsi="Times New Roman" w:cs="Times New Roman"/>
          <w:kern w:val="0"/>
          <w:sz w:val="24"/>
          <w:szCs w:val="24"/>
        </w:rPr>
        <w:t>5</w:t>
      </w:r>
      <w:r w:rsidR="00D4524F">
        <w:rPr>
          <w:rFonts w:ascii="Times New Roman" w:eastAsia="宋体" w:hAnsi="Times New Roman" w:cs="Times New Roman"/>
          <w:kern w:val="0"/>
          <w:sz w:val="24"/>
          <w:szCs w:val="24"/>
        </w:rPr>
        <w:t>.</w:t>
      </w:r>
    </w:p>
    <w:p w14:paraId="4E4E8E86" w14:textId="77777777"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sidRPr="00144B50">
        <w:rPr>
          <w:rFonts w:ascii="Times New Roman" w:eastAsia="宋体" w:hAnsi="Times New Roman" w:cs="Times New Roman"/>
          <w:kern w:val="0"/>
          <w:position w:val="-6"/>
          <w:sz w:val="24"/>
          <w:szCs w:val="24"/>
        </w:rPr>
        <w:object w:dxaOrig="9698" w:dyaOrig="4224" w14:anchorId="7B5ED76F">
          <v:shape id="_x0000_i1039" type="#_x0000_t75" style="width:485pt;height:211.6pt" o:ole="">
            <v:imagedata r:id="rId13" o:title=""/>
          </v:shape>
          <o:OLEObject Type="Embed" ProgID="Equation.Ribbit" ShapeID="_x0000_i1039" DrawAspect="Content" ObjectID="_1718205415" r:id="rId14"/>
        </w:object>
      </w:r>
    </w:p>
    <w:p w14:paraId="072245A6" w14:textId="57ACEF44" w:rsidR="00A2107C" w:rsidRDefault="00D4524F" w:rsidP="0008490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full signature is used as the proof of the finalization of blocks in </w:t>
      </w:r>
      <w:r w:rsidR="008E040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finalization stage. </w:t>
      </w:r>
      <w:r>
        <w:rPr>
          <w:rFonts w:ascii="Times New Roman" w:eastAsia="宋体" w:hAnsi="Times New Roman" w:cs="Times New Roman"/>
          <w:kern w:val="0"/>
          <w:sz w:val="24"/>
          <w:szCs w:val="24"/>
        </w:rPr>
        <w:t xml:space="preserve">SWIB utilize a voting mechanism that based on a </w:t>
      </w:r>
      <w:r w:rsidRPr="009812EF">
        <w:rPr>
          <w:rFonts w:ascii="Times New Roman" w:eastAsia="宋体" w:hAnsi="Times New Roman" w:cs="Times New Roman"/>
          <w:kern w:val="0"/>
          <w:sz w:val="24"/>
          <w:szCs w:val="24"/>
        </w:rPr>
        <w:t>secure threshold BLS signature scheme</w:t>
      </w:r>
      <w:r>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In this voting mechanism,</w:t>
      </w:r>
      <w:r w:rsidR="008E040D">
        <w:rPr>
          <w:rFonts w:ascii="Times New Roman" w:eastAsia="宋体" w:hAnsi="Times New Roman" w:cs="Times New Roman" w:hint="eastAsia"/>
          <w:kern w:val="0"/>
          <w:sz w:val="24"/>
          <w:szCs w:val="24"/>
        </w:rPr>
        <w:t xml:space="preserve"> </w:t>
      </w:r>
      <w:r w:rsidR="008E040D">
        <w:rPr>
          <w:rFonts w:ascii="Times New Roman" w:eastAsia="宋体" w:hAnsi="Times New Roman" w:cs="Times New Roman"/>
          <w:kern w:val="0"/>
          <w:sz w:val="24"/>
          <w:szCs w:val="24"/>
        </w:rPr>
        <w:t>a partial signature is seen as a vote of the proposed block</w:t>
      </w:r>
      <w:r w:rsidR="008E040D">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When gathering a sufficient number of partial signature shares of the proposed block, a consensus node can recover the full signature through the signature recovery algorithm of the threshold BLS signature scheme.</w:t>
      </w:r>
      <w:r w:rsidR="003D35A6">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 xml:space="preserve">The successful reconstruction of valid full signature </w:t>
      </w:r>
      <w:r w:rsidR="003D35A6">
        <w:rPr>
          <w:rFonts w:ascii="Times New Roman" w:eastAsia="宋体" w:hAnsi="Times New Roman" w:cs="Times New Roman"/>
          <w:kern w:val="0"/>
          <w:sz w:val="24"/>
          <w:szCs w:val="24"/>
        </w:rPr>
        <w:t>indicates</w:t>
      </w:r>
      <w:r w:rsidR="003D35A6">
        <w:rPr>
          <w:rFonts w:ascii="Times New Roman" w:eastAsia="宋体" w:hAnsi="Times New Roman" w:cs="Times New Roman"/>
          <w:kern w:val="0"/>
          <w:sz w:val="24"/>
          <w:szCs w:val="24"/>
        </w:rPr>
        <w:t xml:space="preserve"> that a sufficient number of nodes approve the proposed block.</w:t>
      </w:r>
      <w:r w:rsidR="003D35A6" w:rsidRPr="00246D6C">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In this case, the block is considered to be valid.</w:t>
      </w:r>
      <w:r w:rsidR="003D35A6">
        <w:rPr>
          <w:rFonts w:ascii="Times New Roman" w:eastAsia="宋体" w:hAnsi="Times New Roman" w:cs="Times New Roman"/>
          <w:kern w:val="0"/>
          <w:sz w:val="24"/>
          <w:szCs w:val="24"/>
        </w:rPr>
        <w:t xml:space="preserve"> </w:t>
      </w:r>
      <w:r w:rsidR="00A2107C">
        <w:rPr>
          <w:rFonts w:ascii="Times New Roman" w:eastAsia="宋体" w:hAnsi="Times New Roman" w:cs="Times New Roman"/>
          <w:kern w:val="0"/>
          <w:sz w:val="24"/>
          <w:szCs w:val="24"/>
        </w:rPr>
        <w:t>Therefore, it is feasible to use the full signature as the signal of block finalization.</w:t>
      </w:r>
    </w:p>
    <w:p w14:paraId="48D69B6A"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lastRenderedPageBreak/>
        <w:t>4</w:t>
      </w:r>
      <w:r w:rsidRPr="00534904">
        <w:rPr>
          <w:rFonts w:ascii="Times New Roman" w:eastAsia="黑体" w:hAnsi="Times New Roman" w:cs="Times New Roman"/>
          <w:sz w:val="28"/>
          <w:szCs w:val="28"/>
        </w:rPr>
        <w:t>. 3 Incentive and Punishment Mechanism</w:t>
      </w:r>
      <w:r>
        <w:rPr>
          <w:rFonts w:ascii="Times New Roman" w:eastAsia="黑体" w:hAnsi="Times New Roman" w:cs="Times New Roman"/>
          <w:sz w:val="28"/>
          <w:szCs w:val="28"/>
        </w:rPr>
        <w:t>s</w:t>
      </w:r>
    </w:p>
    <w:p w14:paraId="6C150E7E" w14:textId="7FA6D1F4"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incentive and punishment mechanisms to improve the security of SWIB. On the one hand, an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to encourage consensus nodes in participating the consensus process. </w:t>
      </w:r>
      <w:r w:rsidR="00084900">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 xml:space="preserve">n the other hand, a punishment mechanism is </w:t>
      </w:r>
      <w:r w:rsidR="00084900">
        <w:rPr>
          <w:rFonts w:ascii="Times New Roman" w:eastAsia="宋体" w:hAnsi="Times New Roman" w:cs="Times New Roman"/>
          <w:kern w:val="0"/>
          <w:sz w:val="24"/>
          <w:szCs w:val="24"/>
        </w:rPr>
        <w:t>used</w:t>
      </w:r>
      <w:r>
        <w:rPr>
          <w:rFonts w:ascii="Times New Roman" w:eastAsia="宋体" w:hAnsi="Times New Roman" w:cs="Times New Roman"/>
          <w:kern w:val="0"/>
          <w:sz w:val="24"/>
          <w:szCs w:val="24"/>
        </w:rPr>
        <w:t xml:space="preserve"> to reduce the risk that rational nodes become malicious.</w:t>
      </w:r>
    </w:p>
    <w:p w14:paraId="1C29921C" w14:textId="55B8E4CA" w:rsidR="00082685" w:rsidRDefault="00084900" w:rsidP="00EC6AF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n incentive mechanism </w:t>
      </w:r>
      <w:r>
        <w:rPr>
          <w:rFonts w:ascii="Times New Roman" w:eastAsia="宋体" w:hAnsi="Times New Roman" w:cs="Times New Roman"/>
          <w:kern w:val="0"/>
          <w:sz w:val="24"/>
          <w:szCs w:val="24"/>
        </w:rPr>
        <w:t>can improve the security of SWIB. N</w:t>
      </w:r>
      <w:r w:rsidR="00A2107C">
        <w:rPr>
          <w:rFonts w:ascii="Times New Roman" w:eastAsia="宋体" w:hAnsi="Times New Roman" w:cs="Times New Roman"/>
          <w:kern w:val="0"/>
          <w:sz w:val="24"/>
          <w:szCs w:val="24"/>
        </w:rPr>
        <w:t xml:space="preserve">odes might be reluctant in participating consensus process due to considerable computational power consumption and transmission power consumption. In consensus process, rational nodes may be willing to wait for receiving full signature from others, rather than consuming computational power to verify a block, generate partial signature, and recover full signature. Reward can motivate nodes to participate the consensus process actively. </w:t>
      </w:r>
      <w:r w:rsidR="00481D8E" w:rsidRPr="00EA2C56">
        <w:rPr>
          <w:rFonts w:ascii="Times New Roman" w:eastAsia="宋体" w:hAnsi="Times New Roman" w:cs="Times New Roman"/>
          <w:kern w:val="0"/>
          <w:sz w:val="24"/>
          <w:szCs w:val="24"/>
        </w:rPr>
        <w:t xml:space="preserve">This incentive mechanism encourages nodes to </w:t>
      </w:r>
      <w:r w:rsidR="00481D8E">
        <w:rPr>
          <w:rFonts w:ascii="Times New Roman" w:eastAsia="宋体" w:hAnsi="Times New Roman" w:cs="Times New Roman"/>
          <w:kern w:val="0"/>
          <w:sz w:val="24"/>
          <w:szCs w:val="24"/>
        </w:rPr>
        <w:t>generate</w:t>
      </w:r>
      <w:r w:rsidR="00481D8E" w:rsidRPr="00EA2C56">
        <w:rPr>
          <w:rFonts w:ascii="Times New Roman" w:eastAsia="宋体" w:hAnsi="Times New Roman" w:cs="Times New Roman"/>
          <w:kern w:val="0"/>
          <w:sz w:val="24"/>
          <w:szCs w:val="24"/>
        </w:rPr>
        <w:t xml:space="preserve"> </w:t>
      </w:r>
      <w:r w:rsidR="00481D8E">
        <w:rPr>
          <w:rFonts w:ascii="Times New Roman" w:eastAsia="宋体" w:hAnsi="Times New Roman" w:cs="Times New Roman"/>
          <w:kern w:val="0"/>
          <w:sz w:val="24"/>
          <w:szCs w:val="24"/>
        </w:rPr>
        <w:t xml:space="preserve">valid </w:t>
      </w:r>
      <w:r w:rsidR="00481D8E" w:rsidRPr="00EA2C56">
        <w:rPr>
          <w:rFonts w:ascii="Times New Roman" w:eastAsia="宋体" w:hAnsi="Times New Roman" w:cs="Times New Roman"/>
          <w:kern w:val="0"/>
          <w:sz w:val="24"/>
          <w:szCs w:val="24"/>
        </w:rPr>
        <w:t>block and signature</w:t>
      </w:r>
      <w:r w:rsidR="00EC6AFC">
        <w:rPr>
          <w:rFonts w:ascii="Times New Roman" w:eastAsia="宋体" w:hAnsi="Times New Roman" w:cs="Times New Roman"/>
          <w:kern w:val="0"/>
          <w:sz w:val="24"/>
          <w:szCs w:val="24"/>
        </w:rPr>
        <w:t>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kern w:val="0"/>
          <w:sz w:val="24"/>
          <w:szCs w:val="24"/>
        </w:rPr>
        <w:t>which are necessary for consensus process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hint="eastAsia"/>
          <w:kern w:val="0"/>
          <w:sz w:val="24"/>
          <w:szCs w:val="24"/>
        </w:rPr>
        <w:t>C</w:t>
      </w:r>
      <w:r w:rsidR="00082685">
        <w:rPr>
          <w:rFonts w:ascii="Times New Roman" w:eastAsia="宋体" w:hAnsi="Times New Roman" w:cs="Times New Roman"/>
          <w:kern w:val="0"/>
          <w:sz w:val="24"/>
          <w:szCs w:val="24"/>
        </w:rPr>
        <w:t>onsensus nodes w</w:t>
      </w:r>
      <w:r w:rsidR="00EC6AFC">
        <w:rPr>
          <w:rFonts w:ascii="Times New Roman" w:eastAsia="宋体" w:hAnsi="Times New Roman" w:cs="Times New Roman"/>
          <w:kern w:val="0"/>
          <w:sz w:val="24"/>
          <w:szCs w:val="24"/>
        </w:rPr>
        <w:t>ould like to</w:t>
      </w:r>
      <w:r w:rsidR="00082685">
        <w:rPr>
          <w:rFonts w:ascii="Times New Roman" w:eastAsia="宋体" w:hAnsi="Times New Roman" w:cs="Times New Roman"/>
          <w:kern w:val="0"/>
          <w:sz w:val="24"/>
          <w:szCs w:val="24"/>
        </w:rPr>
        <w:t xml:space="preserve"> follow the SWIB</w:t>
      </w:r>
      <w:r w:rsidR="000C6960">
        <w:rPr>
          <w:rFonts w:ascii="Times New Roman" w:eastAsia="宋体" w:hAnsi="Times New Roman" w:cs="Times New Roman"/>
          <w:kern w:val="0"/>
          <w:sz w:val="24"/>
          <w:szCs w:val="24"/>
        </w:rPr>
        <w:t xml:space="preserve"> to obtain reward. Therefore, the security of consensus process will be improved through the incentive mechanism.</w:t>
      </w:r>
    </w:p>
    <w:p w14:paraId="07AF8A2A" w14:textId="3AAF8398" w:rsidR="00A2107C" w:rsidRDefault="00A2107C" w:rsidP="00DC34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incentive mechanism based on a secure </w:t>
      </w:r>
      <w:r w:rsidRPr="00D9322F">
        <w:rPr>
          <w:rFonts w:ascii="Times New Roman" w:eastAsia="宋体" w:hAnsi="Times New Roman" w:cs="Times New Roman"/>
          <w:kern w:val="0"/>
          <w:sz w:val="24"/>
          <w:szCs w:val="24"/>
        </w:rPr>
        <w:t>threshold BLS signature sche</w:t>
      </w:r>
      <w:r w:rsidR="00481D8E">
        <w:rPr>
          <w:rFonts w:ascii="Times New Roman" w:eastAsia="宋体" w:hAnsi="Times New Roman" w:cs="Times New Roman"/>
          <w:kern w:val="0"/>
          <w:sz w:val="24"/>
          <w:szCs w:val="24"/>
        </w:rPr>
        <w:t>me</w:t>
      </w:r>
      <w:r w:rsidR="00EC6AFC">
        <w:rPr>
          <w:rFonts w:ascii="Times New Roman" w:eastAsia="宋体" w:hAnsi="Times New Roman" w:cs="Times New Roman"/>
          <w:kern w:val="0"/>
          <w:sz w:val="24"/>
          <w:szCs w:val="24"/>
        </w:rPr>
        <w:t xml:space="preserve"> will reward those nodes that have contribute to consensus process</w:t>
      </w:r>
      <w:r>
        <w:rPr>
          <w:rFonts w:ascii="Times New Roman" w:eastAsia="宋体" w:hAnsi="Times New Roman" w:cs="Times New Roman"/>
          <w:kern w:val="0"/>
          <w:sz w:val="24"/>
          <w:szCs w:val="24"/>
        </w:rPr>
        <w:t xml:space="preserve">. </w:t>
      </w:r>
      <w:r w:rsidR="000C6960">
        <w:rPr>
          <w:rFonts w:ascii="Times New Roman" w:eastAsia="宋体" w:hAnsi="Times New Roman" w:cs="Times New Roman"/>
          <w:kern w:val="0"/>
          <w:sz w:val="24"/>
          <w:szCs w:val="24"/>
        </w:rPr>
        <w:t xml:space="preserve">The reward in blockchain system are the submitted transaction fees in blocks. </w:t>
      </w:r>
      <w:r w:rsidR="000C6960">
        <w:rPr>
          <w:rFonts w:ascii="Times New Roman" w:eastAsia="宋体" w:hAnsi="Times New Roman" w:cs="Times New Roman"/>
          <w:kern w:val="0"/>
          <w:sz w:val="24"/>
          <w:szCs w:val="24"/>
        </w:rPr>
        <w:t>P</w:t>
      </w:r>
      <w:r w:rsidR="000C6960">
        <w:rPr>
          <w:rFonts w:ascii="Times New Roman" w:eastAsia="宋体" w:hAnsi="Times New Roman" w:cs="Times New Roman"/>
          <w:kern w:val="0"/>
          <w:sz w:val="24"/>
          <w:szCs w:val="24"/>
        </w:rPr>
        <w:t>art of the transaction fees is distributed to block proposers</w:t>
      </w:r>
      <w:r w:rsidR="000C6960">
        <w:rPr>
          <w:rFonts w:ascii="Times New Roman" w:eastAsia="宋体" w:hAnsi="Times New Roman" w:cs="Times New Roman"/>
          <w:kern w:val="0"/>
          <w:sz w:val="24"/>
          <w:szCs w:val="24"/>
        </w:rPr>
        <w:t>, and t</w:t>
      </w:r>
      <w:r w:rsidR="000C6960">
        <w:rPr>
          <w:rFonts w:ascii="Times New Roman" w:eastAsia="宋体" w:hAnsi="Times New Roman" w:cs="Times New Roman"/>
          <w:kern w:val="0"/>
          <w:sz w:val="24"/>
          <w:szCs w:val="24"/>
        </w:rPr>
        <w:t xml:space="preserve">he rest </w:t>
      </w:r>
      <w:r w:rsidR="003D087D">
        <w:rPr>
          <w:rFonts w:ascii="Times New Roman" w:eastAsia="宋体" w:hAnsi="Times New Roman" w:cs="Times New Roman"/>
          <w:kern w:val="0"/>
          <w:sz w:val="24"/>
          <w:szCs w:val="24"/>
        </w:rPr>
        <w:t>fee</w:t>
      </w:r>
      <w:r w:rsidR="000C6960">
        <w:rPr>
          <w:rFonts w:ascii="Times New Roman" w:eastAsia="宋体" w:hAnsi="Times New Roman" w:cs="Times New Roman"/>
          <w:kern w:val="0"/>
          <w:sz w:val="24"/>
          <w:szCs w:val="24"/>
        </w:rPr>
        <w:t xml:space="preserve"> will be shared among those nodes</w:t>
      </w:r>
      <w:r>
        <w:rPr>
          <w:rFonts w:ascii="Times New Roman" w:eastAsia="宋体" w:hAnsi="Times New Roman" w:cs="Times New Roman"/>
          <w:kern w:val="0"/>
          <w:sz w:val="24"/>
          <w:szCs w:val="24"/>
        </w:rPr>
        <w:t xml:space="preserve">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signatures are used to recover the full signature of a block. </w:t>
      </w:r>
      <w:r w:rsidR="003D087D">
        <w:rPr>
          <w:rFonts w:ascii="Times New Roman" w:eastAsia="宋体" w:hAnsi="Times New Roman" w:cs="Times New Roman"/>
          <w:kern w:val="0"/>
          <w:sz w:val="24"/>
          <w:szCs w:val="24"/>
        </w:rPr>
        <w:t xml:space="preserve">Specially, there are more than one </w:t>
      </w:r>
      <w:r w:rsidR="003D087D">
        <w:rPr>
          <w:rFonts w:ascii="Times New Roman" w:eastAsia="宋体" w:hAnsi="Times New Roman" w:cs="Times New Roman"/>
          <w:kern w:val="0"/>
          <w:sz w:val="24"/>
          <w:szCs w:val="24"/>
        </w:rPr>
        <w:t>set of partial signature shares</w:t>
      </w:r>
      <w:r>
        <w:rPr>
          <w:rFonts w:ascii="Times New Roman" w:eastAsia="宋体" w:hAnsi="Times New Roman" w:cs="Times New Roman"/>
          <w:kern w:val="0"/>
          <w:sz w:val="24"/>
          <w:szCs w:val="24"/>
        </w:rPr>
        <w:t xml:space="preserve"> </w:t>
      </w:r>
      <w:r w:rsidR="003D087D">
        <w:rPr>
          <w:rFonts w:ascii="Times New Roman" w:eastAsia="宋体" w:hAnsi="Times New Roman" w:cs="Times New Roman"/>
          <w:kern w:val="0"/>
          <w:sz w:val="24"/>
          <w:szCs w:val="24"/>
        </w:rPr>
        <w:t xml:space="preserve">recover </w:t>
      </w:r>
      <w:r>
        <w:rPr>
          <w:rFonts w:ascii="Times New Roman" w:eastAsia="宋体" w:hAnsi="Times New Roman" w:cs="Times New Roman"/>
          <w:kern w:val="0"/>
          <w:sz w:val="24"/>
          <w:szCs w:val="24"/>
        </w:rPr>
        <w:t xml:space="preserve">the full signature </w:t>
      </w:r>
      <w:r w:rsidR="003D087D">
        <w:rPr>
          <w:rFonts w:ascii="Times New Roman" w:eastAsia="宋体" w:hAnsi="Times New Roman" w:cs="Times New Roman"/>
          <w:kern w:val="0"/>
          <w:sz w:val="24"/>
          <w:szCs w:val="24"/>
        </w:rPr>
        <w:t>at same time</w:t>
      </w:r>
      <w:r w:rsidR="00B27FCF">
        <w:rPr>
          <w:rFonts w:ascii="Times New Roman" w:eastAsia="宋体" w:hAnsi="Times New Roman" w:cs="Times New Roman"/>
          <w:kern w:val="0"/>
          <w:sz w:val="24"/>
          <w:szCs w:val="24"/>
        </w:rPr>
        <w:t xml:space="preserve">. In this case, </w:t>
      </w:r>
      <w:r>
        <w:rPr>
          <w:rFonts w:ascii="Times New Roman" w:eastAsia="宋体" w:hAnsi="Times New Roman" w:cs="Times New Roman"/>
          <w:kern w:val="0"/>
          <w:sz w:val="24"/>
          <w:szCs w:val="24"/>
        </w:rPr>
        <w:t xml:space="preserve">the incentive mechanism </w:t>
      </w:r>
      <w:r w:rsidR="003D087D">
        <w:rPr>
          <w:rFonts w:ascii="Times New Roman" w:eastAsia="宋体" w:hAnsi="Times New Roman" w:cs="Times New Roman"/>
          <w:kern w:val="0"/>
          <w:sz w:val="24"/>
          <w:szCs w:val="24"/>
        </w:rPr>
        <w:t xml:space="preserve">will distribute </w:t>
      </w:r>
      <w:r>
        <w:rPr>
          <w:rFonts w:ascii="Times New Roman" w:eastAsia="宋体" w:hAnsi="Times New Roman" w:cs="Times New Roman"/>
          <w:kern w:val="0"/>
          <w:sz w:val="24"/>
          <w:szCs w:val="24"/>
        </w:rPr>
        <w:t xml:space="preserve">reward </w:t>
      </w:r>
      <w:r w:rsidR="003D087D">
        <w:rPr>
          <w:rFonts w:ascii="Times New Roman" w:eastAsia="宋体" w:hAnsi="Times New Roman" w:cs="Times New Roman"/>
          <w:kern w:val="0"/>
          <w:sz w:val="24"/>
          <w:szCs w:val="24"/>
        </w:rPr>
        <w:t>to those</w:t>
      </w:r>
      <w:r w:rsidR="00DC347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nodes, wh</w:t>
      </w:r>
      <w:r w:rsidR="00DC3470">
        <w:rPr>
          <w:rFonts w:ascii="Times New Roman" w:eastAsia="宋体" w:hAnsi="Times New Roman" w:cs="Times New Roman"/>
          <w:kern w:val="0"/>
          <w:sz w:val="24"/>
          <w:szCs w:val="24"/>
        </w:rPr>
        <w:t>ose partial signature shares</w:t>
      </w:r>
      <w:r>
        <w:rPr>
          <w:rFonts w:ascii="Times New Roman" w:eastAsia="宋体" w:hAnsi="Times New Roman" w:cs="Times New Roman"/>
          <w:kern w:val="0"/>
          <w:sz w:val="24"/>
          <w:szCs w:val="24"/>
        </w:rPr>
        <w:t xml:space="preserve"> </w:t>
      </w:r>
      <w:r w:rsidR="00DC3470">
        <w:rPr>
          <w:rFonts w:ascii="Times New Roman" w:eastAsia="宋体" w:hAnsi="Times New Roman" w:cs="Times New Roman"/>
          <w:kern w:val="0"/>
          <w:sz w:val="24"/>
          <w:szCs w:val="24"/>
        </w:rPr>
        <w:t xml:space="preserve">that </w:t>
      </w:r>
      <w:r w:rsidR="00481D8E">
        <w:rPr>
          <w:rFonts w:ascii="Times New Roman" w:eastAsia="宋体" w:hAnsi="Times New Roman" w:cs="Times New Roman"/>
          <w:kern w:val="0"/>
          <w:sz w:val="24"/>
          <w:szCs w:val="24"/>
        </w:rPr>
        <w:t xml:space="preserve">aggregate into the full signature </w:t>
      </w:r>
      <w:r w:rsidRPr="00D9322F">
        <w:rPr>
          <w:rFonts w:ascii="Times New Roman" w:eastAsia="宋体" w:hAnsi="Times New Roman" w:cs="Times New Roman"/>
          <w:kern w:val="0"/>
          <w:sz w:val="24"/>
          <w:szCs w:val="24"/>
        </w:rPr>
        <w:t>have the smallest average timestamp.</w:t>
      </w:r>
    </w:p>
    <w:p w14:paraId="582BE79C" w14:textId="2EB3762E" w:rsidR="002765C9" w:rsidRPr="002765C9" w:rsidRDefault="00B27FCF" w:rsidP="000C1559">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punishment mechanism </w:t>
      </w:r>
      <w:r>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improve</w:t>
      </w:r>
      <w:r w:rsidR="00A2107C">
        <w:rPr>
          <w:rFonts w:ascii="Times New Roman" w:eastAsia="宋体" w:hAnsi="Times New Roman" w:cs="Times New Roman"/>
          <w:kern w:val="0"/>
          <w:sz w:val="24"/>
          <w:szCs w:val="24"/>
        </w:rPr>
        <w:t xml:space="preserve"> the </w:t>
      </w:r>
      <w:r w:rsidR="002765C9">
        <w:rPr>
          <w:rFonts w:ascii="Times New Roman" w:eastAsia="宋体" w:hAnsi="Times New Roman" w:cs="Times New Roman"/>
          <w:kern w:val="0"/>
          <w:sz w:val="24"/>
          <w:szCs w:val="24"/>
        </w:rPr>
        <w:t>security</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of</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blockchain system</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N</w:t>
      </w:r>
      <w:r w:rsidR="00A2107C">
        <w:rPr>
          <w:rFonts w:ascii="Times New Roman" w:eastAsia="宋体" w:hAnsi="Times New Roman" w:cs="Times New Roman"/>
          <w:kern w:val="0"/>
          <w:sz w:val="24"/>
          <w:szCs w:val="24"/>
        </w:rPr>
        <w:t xml:space="preserve">odes can deviate from SWIB to harm consensus process. </w:t>
      </w:r>
      <w:r w:rsidR="002765C9">
        <w:rPr>
          <w:rFonts w:ascii="Times New Roman" w:eastAsia="宋体" w:hAnsi="Times New Roman" w:cs="Times New Roman"/>
          <w:kern w:val="0"/>
          <w:sz w:val="24"/>
          <w:szCs w:val="24"/>
        </w:rPr>
        <w:t>Adopting a</w:t>
      </w:r>
      <w:r w:rsidR="00A2107C">
        <w:rPr>
          <w:rFonts w:ascii="Times New Roman" w:eastAsia="宋体" w:hAnsi="Times New Roman" w:cs="Times New Roman"/>
          <w:kern w:val="0"/>
          <w:sz w:val="24"/>
          <w:szCs w:val="24"/>
        </w:rPr>
        <w:t xml:space="preserve"> punishment mechanism </w:t>
      </w:r>
      <w:r w:rsidR="002765C9">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suppress such malicious behaviors from harming blockchain system continuously.</w:t>
      </w:r>
      <w:r w:rsidR="002765C9">
        <w:rPr>
          <w:rFonts w:ascii="Times New Roman" w:eastAsia="宋体" w:hAnsi="Times New Roman" w:cs="Times New Roman"/>
          <w:kern w:val="0"/>
          <w:sz w:val="24"/>
          <w:szCs w:val="24"/>
        </w:rPr>
        <w:t xml:space="preserve"> </w:t>
      </w:r>
      <w:r w:rsidR="00CC6917">
        <w:rPr>
          <w:rFonts w:ascii="Times New Roman" w:eastAsia="宋体" w:hAnsi="Times New Roman" w:cs="Times New Roman"/>
          <w:kern w:val="0"/>
          <w:sz w:val="24"/>
          <w:szCs w:val="24"/>
        </w:rPr>
        <w:t>The punishment mechanism</w:t>
      </w:r>
      <w:r w:rsidR="00CC6917">
        <w:rPr>
          <w:rFonts w:ascii="Times New Roman" w:eastAsia="宋体" w:hAnsi="Times New Roman" w:cs="Times New Roman"/>
          <w:kern w:val="0"/>
          <w:sz w:val="24"/>
          <w:szCs w:val="24"/>
        </w:rPr>
        <w:t xml:space="preserve"> will punish malicious nodes b</w:t>
      </w:r>
      <w:r w:rsidR="007B5769">
        <w:rPr>
          <w:rFonts w:ascii="Times New Roman" w:eastAsia="宋体" w:hAnsi="Times New Roman" w:cs="Times New Roman"/>
          <w:kern w:val="0"/>
          <w:sz w:val="24"/>
          <w:szCs w:val="24"/>
        </w:rPr>
        <w:t>y taking back</w:t>
      </w:r>
      <w:r w:rsidR="00CC6917">
        <w:rPr>
          <w:rFonts w:ascii="Times New Roman" w:eastAsia="宋体" w:hAnsi="Times New Roman" w:cs="Times New Roman"/>
          <w:kern w:val="0"/>
          <w:sz w:val="24"/>
          <w:szCs w:val="24"/>
        </w:rPr>
        <w:t xml:space="preserve"> reward</w:t>
      </w:r>
      <w:r w:rsidR="007B5769">
        <w:rPr>
          <w:rFonts w:ascii="Times New Roman" w:eastAsia="宋体" w:hAnsi="Times New Roman" w:cs="Times New Roman"/>
          <w:kern w:val="0"/>
          <w:sz w:val="24"/>
          <w:szCs w:val="24"/>
        </w:rPr>
        <w:t>,</w:t>
      </w:r>
      <w:r w:rsidR="00CC6917">
        <w:rPr>
          <w:rFonts w:ascii="Times New Roman" w:eastAsia="宋体" w:hAnsi="Times New Roman" w:cs="Times New Roman"/>
          <w:kern w:val="0"/>
          <w:sz w:val="24"/>
          <w:szCs w:val="24"/>
        </w:rPr>
        <w:t xml:space="preserve"> reducing the probability of obtaining reward</w:t>
      </w:r>
      <w:r w:rsidR="007B576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or</w:t>
      </w:r>
      <w:r w:rsidR="007B5769">
        <w:rPr>
          <w:rFonts w:ascii="Times New Roman" w:eastAsia="宋体" w:hAnsi="Times New Roman" w:cs="Times New Roman"/>
          <w:kern w:val="0"/>
          <w:sz w:val="24"/>
          <w:szCs w:val="24"/>
        </w:rPr>
        <w:t xml:space="preserve"> depriving the right to participant in consensus process</w:t>
      </w:r>
      <w:r w:rsidR="002765C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N</w:t>
      </w:r>
      <w:r w:rsidR="007B5769">
        <w:rPr>
          <w:rFonts w:ascii="Times New Roman" w:eastAsia="宋体" w:hAnsi="Times New Roman" w:cs="Times New Roman"/>
          <w:kern w:val="0"/>
          <w:sz w:val="24"/>
          <w:szCs w:val="24"/>
        </w:rPr>
        <w:t xml:space="preserve">odes would more likely to follow system rule under the punish mechanism. </w:t>
      </w:r>
      <w:r w:rsidR="002765C9">
        <w:rPr>
          <w:rFonts w:ascii="Times New Roman" w:eastAsia="宋体" w:hAnsi="Times New Roman" w:cs="Times New Roman"/>
          <w:kern w:val="0"/>
          <w:sz w:val="24"/>
          <w:szCs w:val="24"/>
        </w:rPr>
        <w:t xml:space="preserve">As a result, the security </w:t>
      </w:r>
      <w:r w:rsidR="002765C9">
        <w:rPr>
          <w:rFonts w:ascii="Times New Roman" w:eastAsia="宋体" w:hAnsi="Times New Roman" w:cs="Times New Roman" w:hint="eastAsia"/>
          <w:kern w:val="0"/>
          <w:sz w:val="24"/>
          <w:szCs w:val="24"/>
        </w:rPr>
        <w:t>of</w:t>
      </w:r>
      <w:r w:rsidR="002765C9">
        <w:rPr>
          <w:rFonts w:ascii="Times New Roman" w:eastAsia="宋体" w:hAnsi="Times New Roman" w:cs="Times New Roman"/>
          <w:kern w:val="0"/>
          <w:sz w:val="24"/>
          <w:szCs w:val="24"/>
        </w:rPr>
        <w:t xml:space="preserve"> blockchain system will be improved.</w:t>
      </w:r>
    </w:p>
    <w:p w14:paraId="0533F58F" w14:textId="40E0ED15" w:rsidR="000C1559" w:rsidRDefault="000C1559" w:rsidP="002D131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Punishment mechanism </w:t>
      </w:r>
      <w:r w:rsidRPr="000C1559">
        <w:rPr>
          <w:rFonts w:ascii="Times New Roman" w:eastAsia="宋体" w:hAnsi="Times New Roman" w:cs="Times New Roman"/>
          <w:kern w:val="0"/>
          <w:sz w:val="24"/>
          <w:szCs w:val="24"/>
        </w:rPr>
        <w:t>suppress</w:t>
      </w:r>
      <w:r>
        <w:rPr>
          <w:rFonts w:ascii="Times New Roman" w:eastAsia="宋体" w:hAnsi="Times New Roman" w:cs="Times New Roman"/>
          <w:kern w:val="0"/>
          <w:sz w:val="24"/>
          <w:szCs w:val="24"/>
        </w:rPr>
        <w:t>es malicious behaviors by r</w:t>
      </w:r>
      <w:r w:rsidR="00A2107C">
        <w:rPr>
          <w:rFonts w:ascii="Times New Roman" w:eastAsia="宋体" w:hAnsi="Times New Roman" w:cs="Times New Roman"/>
          <w:kern w:val="0"/>
          <w:sz w:val="24"/>
          <w:szCs w:val="24"/>
        </w:rPr>
        <w:t>educing the active time of a node.</w:t>
      </w:r>
      <w:r w:rsidRPr="000C1559">
        <w:rPr>
          <w:rFonts w:ascii="Times New Roman" w:eastAsia="宋体" w:hAnsi="Times New Roman" w:cs="Times New Roman"/>
          <w:kern w:val="0"/>
          <w:sz w:val="24"/>
          <w:szCs w:val="24"/>
        </w:rPr>
        <w:t xml:space="preserve"> </w:t>
      </w:r>
      <w:r w:rsidR="00D055A8">
        <w:rPr>
          <w:rFonts w:ascii="Times New Roman" w:eastAsia="宋体" w:hAnsi="Times New Roman" w:cs="Times New Roman"/>
          <w:kern w:val="0"/>
          <w:sz w:val="24"/>
          <w:szCs w:val="24"/>
        </w:rPr>
        <w:t xml:space="preserve">The active time </w:t>
      </w:r>
      <w:r w:rsidR="002D1312">
        <w:rPr>
          <w:rFonts w:ascii="Times New Roman" w:eastAsia="宋体" w:hAnsi="Times New Roman" w:cs="Times New Roman"/>
          <w:kern w:val="0"/>
          <w:sz w:val="24"/>
          <w:szCs w:val="24"/>
        </w:rPr>
        <w:t>of a node is related to</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its </w:t>
      </w:r>
      <w:r w:rsidR="00D055A8">
        <w:rPr>
          <w:rFonts w:ascii="Times New Roman" w:eastAsia="宋体" w:hAnsi="Times New Roman" w:cs="Times New Roman"/>
          <w:kern w:val="0"/>
          <w:sz w:val="24"/>
          <w:szCs w:val="24"/>
        </w:rPr>
        <w:t>stability, which is proportional to the</w:t>
      </w:r>
      <w:r w:rsidR="002D1312">
        <w:rPr>
          <w:rFonts w:ascii="Times New Roman" w:eastAsia="宋体" w:hAnsi="Times New Roman" w:cs="Times New Roman"/>
          <w:kern w:val="0"/>
          <w:sz w:val="24"/>
          <w:szCs w:val="24"/>
        </w:rPr>
        <w:t xml:space="preserve"> probability that electing the node as block proposer</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Reducing the active time of a malicious node can decrease the elected probability of the node. </w:t>
      </w:r>
      <w:r w:rsidR="002D1312">
        <w:rPr>
          <w:rFonts w:ascii="Times New Roman" w:eastAsia="宋体" w:hAnsi="Times New Roman" w:cs="Times New Roman" w:hint="eastAsia"/>
          <w:kern w:val="0"/>
          <w:sz w:val="24"/>
          <w:szCs w:val="24"/>
        </w:rPr>
        <w:t>B</w:t>
      </w:r>
      <w:r w:rsidR="002D1312">
        <w:rPr>
          <w:rFonts w:ascii="Times New Roman" w:eastAsia="宋体" w:hAnsi="Times New Roman" w:cs="Times New Roman"/>
          <w:kern w:val="0"/>
          <w:sz w:val="24"/>
          <w:szCs w:val="24"/>
        </w:rPr>
        <w:t xml:space="preserve">esides, </w:t>
      </w:r>
      <w:r w:rsidR="00D055A8">
        <w:rPr>
          <w:rFonts w:ascii="Times New Roman" w:eastAsia="宋体" w:hAnsi="Times New Roman" w:cs="Times New Roman"/>
          <w:kern w:val="0"/>
          <w:sz w:val="24"/>
          <w:szCs w:val="24"/>
        </w:rPr>
        <w:t xml:space="preserve">the </w:t>
      </w:r>
      <w:r w:rsidR="00D055A8" w:rsidRPr="00760B77">
        <w:rPr>
          <w:rFonts w:ascii="Times New Roman" w:eastAsia="宋体" w:hAnsi="Times New Roman" w:cs="Times New Roman"/>
          <w:kern w:val="0"/>
          <w:sz w:val="24"/>
          <w:szCs w:val="24"/>
        </w:rPr>
        <w:t>active time</w:t>
      </w:r>
      <w:r w:rsidR="00D055A8">
        <w:rPr>
          <w:rFonts w:ascii="Times New Roman" w:eastAsia="宋体" w:hAnsi="Times New Roman" w:cs="Times New Roman"/>
          <w:kern w:val="0"/>
          <w:sz w:val="24"/>
          <w:szCs w:val="24"/>
        </w:rPr>
        <w:t xml:space="preserve"> of nodes</w:t>
      </w:r>
      <w:r w:rsidR="00D055A8" w:rsidRPr="00760B77">
        <w:rPr>
          <w:rFonts w:ascii="Times New Roman" w:eastAsia="宋体" w:hAnsi="Times New Roman" w:cs="Times New Roman"/>
          <w:kern w:val="0"/>
          <w:sz w:val="24"/>
          <w:szCs w:val="24"/>
        </w:rPr>
        <w:t xml:space="preserve"> determines </w:t>
      </w:r>
      <w:r w:rsidR="00D055A8">
        <w:rPr>
          <w:rFonts w:ascii="Times New Roman" w:eastAsia="宋体" w:hAnsi="Times New Roman" w:cs="Times New Roman"/>
          <w:kern w:val="0"/>
          <w:sz w:val="24"/>
          <w:szCs w:val="24"/>
        </w:rPr>
        <w:t xml:space="preserve">how long the nodes can participate consensus </w:t>
      </w:r>
      <w:r w:rsidR="00D055A8" w:rsidRPr="00760B77">
        <w:rPr>
          <w:rFonts w:ascii="Times New Roman" w:eastAsia="宋体" w:hAnsi="Times New Roman" w:cs="Times New Roman"/>
          <w:kern w:val="0"/>
          <w:sz w:val="24"/>
          <w:szCs w:val="24"/>
        </w:rPr>
        <w:t>in</w:t>
      </w:r>
      <w:r w:rsidR="00D055A8">
        <w:rPr>
          <w:rFonts w:ascii="Times New Roman" w:eastAsia="宋体" w:hAnsi="Times New Roman" w:cs="Times New Roman"/>
          <w:kern w:val="0"/>
          <w:sz w:val="24"/>
          <w:szCs w:val="24"/>
        </w:rPr>
        <w:t xml:space="preserve"> a</w:t>
      </w:r>
      <w:r w:rsidR="00D055A8" w:rsidRPr="00760B77">
        <w:rPr>
          <w:rFonts w:ascii="Times New Roman" w:eastAsia="宋体" w:hAnsi="Times New Roman" w:cs="Times New Roman"/>
          <w:kern w:val="0"/>
          <w:sz w:val="24"/>
          <w:szCs w:val="24"/>
        </w:rPr>
        <w:t xml:space="preserve"> blockchain system</w:t>
      </w:r>
      <w:r w:rsidR="00D055A8">
        <w:rPr>
          <w:rFonts w:ascii="Times New Roman" w:eastAsia="宋体" w:hAnsi="Times New Roman" w:cs="Times New Roman"/>
          <w:kern w:val="0"/>
          <w:sz w:val="24"/>
          <w:szCs w:val="24"/>
        </w:rPr>
        <w:t>.</w:t>
      </w:r>
      <w:r w:rsidR="00D055A8">
        <w:rPr>
          <w:rFonts w:ascii="Times New Roman" w:eastAsia="宋体" w:hAnsi="Times New Roman" w:cs="Times New Roman"/>
          <w:kern w:val="0"/>
          <w:sz w:val="24"/>
          <w:szCs w:val="24"/>
        </w:rPr>
        <w:t xml:space="preserve"> Malicious nodes will be </w:t>
      </w:r>
      <w:r w:rsidR="00D055A8">
        <w:rPr>
          <w:rFonts w:ascii="Times New Roman" w:eastAsia="宋体" w:hAnsi="Times New Roman" w:cs="Times New Roman"/>
          <w:kern w:val="0"/>
          <w:sz w:val="24"/>
          <w:szCs w:val="24"/>
        </w:rPr>
        <w:t>quickly expelled from the system</w:t>
      </w:r>
      <w:r w:rsidR="002D1312">
        <w:rPr>
          <w:rFonts w:ascii="Times New Roman" w:eastAsia="宋体" w:hAnsi="Times New Roman" w:cs="Times New Roman"/>
          <w:kern w:val="0"/>
          <w:sz w:val="24"/>
          <w:szCs w:val="24"/>
        </w:rPr>
        <w:t xml:space="preserve"> if they behave malicious frequently</w:t>
      </w:r>
      <w:r w:rsidR="00D055A8">
        <w:rPr>
          <w:rFonts w:ascii="Times New Roman" w:eastAsia="宋体" w:hAnsi="Times New Roman" w:cs="Times New Roman"/>
          <w:kern w:val="0"/>
          <w:sz w:val="24"/>
          <w:szCs w:val="24"/>
        </w:rPr>
        <w:t>.</w:t>
      </w:r>
      <w:r w:rsidR="002D1312">
        <w:rPr>
          <w:rFonts w:ascii="Times New Roman" w:eastAsia="宋体" w:hAnsi="Times New Roman" w:cs="Times New Roman"/>
          <w:kern w:val="0"/>
          <w:sz w:val="24"/>
          <w:szCs w:val="24"/>
        </w:rPr>
        <w:t xml:space="preserve"> Therefore, it is feasible to use reducing </w:t>
      </w:r>
      <w:r w:rsidR="002D1312">
        <w:rPr>
          <w:rFonts w:ascii="Times New Roman" w:eastAsia="宋体" w:hAnsi="Times New Roman" w:cs="Times New Roman"/>
          <w:kern w:val="0"/>
          <w:sz w:val="24"/>
          <w:szCs w:val="24"/>
        </w:rPr>
        <w:lastRenderedPageBreak/>
        <w:t>active time as a punish way in the punishment mechanism.</w:t>
      </w:r>
    </w:p>
    <w:p w14:paraId="59100A5E"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711002C8" w14:textId="2B0BD58C" w:rsidR="00886DD8" w:rsidRDefault="00F67C7F" w:rsidP="00EC14B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ynchronization mechanism </w:t>
      </w:r>
      <w:r>
        <w:rPr>
          <w:rFonts w:ascii="Times New Roman" w:eastAsia="宋体" w:hAnsi="Times New Roman" w:cs="Times New Roman"/>
          <w:kern w:val="0"/>
          <w:sz w:val="24"/>
          <w:szCs w:val="24"/>
        </w:rPr>
        <w:t xml:space="preserve">is </w:t>
      </w:r>
      <w:r w:rsidR="00302905">
        <w:rPr>
          <w:rFonts w:ascii="Times New Roman" w:eastAsia="宋体" w:hAnsi="Times New Roman" w:cs="Times New Roman"/>
          <w:kern w:val="0"/>
          <w:sz w:val="24"/>
          <w:szCs w:val="24"/>
        </w:rPr>
        <w:t>important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to guarantee the security of </w:t>
      </w:r>
      <w:r w:rsidR="00886DD8">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302905">
        <w:rPr>
          <w:rFonts w:ascii="Times New Roman" w:eastAsia="宋体" w:hAnsi="Times New Roman" w:cs="Times New Roman"/>
          <w:kern w:val="0"/>
          <w:sz w:val="24"/>
          <w:szCs w:val="24"/>
        </w:rPr>
        <w:t>If consensus nodes have distinct view on blockchain, the previous hash of the processing block</w:t>
      </w:r>
      <w:r w:rsidR="00EC14B2">
        <w:rPr>
          <w:rFonts w:ascii="Times New Roman" w:eastAsia="宋体" w:hAnsi="Times New Roman" w:cs="Times New Roman"/>
          <w:kern w:val="0"/>
          <w:sz w:val="24"/>
          <w:szCs w:val="24"/>
        </w:rPr>
        <w:t xml:space="preserve"> may</w:t>
      </w:r>
      <w:r w:rsidR="00302905">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be</w:t>
      </w:r>
      <w:r w:rsidR="00302905">
        <w:rPr>
          <w:rFonts w:ascii="Times New Roman" w:eastAsia="宋体" w:hAnsi="Times New Roman" w:cs="Times New Roman"/>
          <w:kern w:val="0"/>
          <w:sz w:val="24"/>
          <w:szCs w:val="24"/>
        </w:rPr>
        <w:t xml:space="preserve"> different with the hash of </w:t>
      </w:r>
      <w:r w:rsidR="00EC14B2">
        <w:rPr>
          <w:rFonts w:ascii="Times New Roman" w:eastAsia="宋体" w:hAnsi="Times New Roman" w:cs="Times New Roman"/>
          <w:kern w:val="0"/>
          <w:sz w:val="24"/>
          <w:szCs w:val="24"/>
        </w:rPr>
        <w:t>the latest block on their blockchain. Since t</w:t>
      </w:r>
      <w:r w:rsidR="0012155B">
        <w:rPr>
          <w:rFonts w:ascii="Times New Roman" w:eastAsia="宋体" w:hAnsi="Times New Roman" w:cs="Times New Roman"/>
          <w:kern w:val="0"/>
          <w:sz w:val="24"/>
          <w:szCs w:val="24"/>
        </w:rPr>
        <w:t xml:space="preserve">he result of block verification </w:t>
      </w:r>
      <w:r w:rsidR="00EC14B2">
        <w:rPr>
          <w:rFonts w:ascii="Times New Roman" w:eastAsia="宋体" w:hAnsi="Times New Roman" w:cs="Times New Roman"/>
          <w:kern w:val="0"/>
          <w:sz w:val="24"/>
          <w:szCs w:val="24"/>
        </w:rPr>
        <w:t>is</w:t>
      </w:r>
      <w:r w:rsidR="0012155B">
        <w:rPr>
          <w:rFonts w:ascii="Times New Roman" w:eastAsia="宋体" w:hAnsi="Times New Roman" w:cs="Times New Roman"/>
          <w:kern w:val="0"/>
          <w:sz w:val="24"/>
          <w:szCs w:val="24"/>
        </w:rPr>
        <w:t xml:space="preserve"> false</w:t>
      </w:r>
      <w:r w:rsidR="00EC14B2">
        <w:rPr>
          <w:rFonts w:ascii="Times New Roman" w:eastAsia="宋体" w:hAnsi="Times New Roman" w:cs="Times New Roman"/>
          <w:kern w:val="0"/>
          <w:sz w:val="24"/>
          <w:szCs w:val="24"/>
        </w:rPr>
        <w:t>, these nodes will not</w:t>
      </w:r>
      <w:r w:rsidR="0012155B">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vote for the block.</w:t>
      </w:r>
      <w:r w:rsidR="0012155B">
        <w:rPr>
          <w:rFonts w:ascii="Times New Roman" w:eastAsia="宋体" w:hAnsi="Times New Roman" w:cs="Times New Roman"/>
          <w:kern w:val="0"/>
          <w:sz w:val="24"/>
          <w:szCs w:val="24"/>
        </w:rPr>
        <w:t xml:space="preserve"> As result, c</w:t>
      </w:r>
      <w:r>
        <w:rPr>
          <w:rFonts w:ascii="Times New Roman" w:eastAsia="宋体" w:hAnsi="Times New Roman" w:cs="Times New Roman"/>
          <w:kern w:val="0"/>
          <w:sz w:val="24"/>
          <w:szCs w:val="24"/>
        </w:rPr>
        <w:t xml:space="preserve">onsensus may be not achieved among </w:t>
      </w:r>
      <w:r w:rsidR="0012155B">
        <w:rPr>
          <w:rFonts w:ascii="Times New Roman" w:eastAsia="宋体" w:hAnsi="Times New Roman" w:cs="Times New Roman"/>
          <w:kern w:val="0"/>
          <w:sz w:val="24"/>
          <w:szCs w:val="24"/>
        </w:rPr>
        <w:t xml:space="preserve">these </w:t>
      </w:r>
      <w:r>
        <w:rPr>
          <w:rFonts w:ascii="Times New Roman" w:eastAsia="宋体" w:hAnsi="Times New Roman" w:cs="Times New Roman"/>
          <w:kern w:val="0"/>
          <w:sz w:val="24"/>
          <w:szCs w:val="24"/>
        </w:rPr>
        <w:t>nodes</w:t>
      </w:r>
      <w:r w:rsidR="0012155B">
        <w:rPr>
          <w:rFonts w:ascii="Times New Roman" w:eastAsia="宋体" w:hAnsi="Times New Roman" w:cs="Times New Roman"/>
          <w:kern w:val="0"/>
          <w:sz w:val="24"/>
          <w:szCs w:val="24"/>
        </w:rPr>
        <w:t xml:space="preserve">. </w:t>
      </w:r>
      <w:r w:rsidR="005F0BFE">
        <w:rPr>
          <w:rFonts w:ascii="Times New Roman" w:eastAsia="宋体" w:hAnsi="Times New Roman" w:cs="Times New Roman"/>
          <w:kern w:val="0"/>
          <w:sz w:val="24"/>
          <w:szCs w:val="24"/>
        </w:rPr>
        <w:t>The</w:t>
      </w:r>
      <w:r w:rsidR="00643F33">
        <w:rPr>
          <w:rFonts w:ascii="Times New Roman" w:eastAsia="宋体" w:hAnsi="Times New Roman" w:cs="Times New Roman"/>
          <w:kern w:val="0"/>
          <w:sz w:val="24"/>
          <w:szCs w:val="24"/>
        </w:rPr>
        <w:t xml:space="preserve"> </w:t>
      </w:r>
      <w:r w:rsidR="00643F33">
        <w:rPr>
          <w:rFonts w:ascii="Times New Roman" w:eastAsia="宋体" w:hAnsi="Times New Roman" w:cs="Times New Roman"/>
          <w:kern w:val="0"/>
          <w:sz w:val="24"/>
          <w:szCs w:val="24"/>
        </w:rPr>
        <w:t>synchronization mechanism</w:t>
      </w:r>
      <w:r w:rsidR="00643F33">
        <w:rPr>
          <w:rFonts w:ascii="Times New Roman" w:eastAsia="宋体" w:hAnsi="Times New Roman" w:cs="Times New Roman"/>
          <w:kern w:val="0"/>
          <w:sz w:val="24"/>
          <w:szCs w:val="24"/>
        </w:rPr>
        <w:t xml:space="preserve"> can ensure that</w:t>
      </w:r>
      <w:r w:rsidR="005F0BFE">
        <w:rPr>
          <w:rFonts w:ascii="Times New Roman" w:eastAsia="宋体" w:hAnsi="Times New Roman" w:cs="Times New Roman"/>
          <w:kern w:val="0"/>
          <w:sz w:val="24"/>
          <w:szCs w:val="24"/>
        </w:rPr>
        <w:t xml:space="preserve"> </w:t>
      </w:r>
      <w:r w:rsidR="005F0BFE">
        <w:rPr>
          <w:rFonts w:ascii="Times New Roman" w:eastAsia="宋体" w:hAnsi="Times New Roman" w:cs="Times New Roman"/>
          <w:kern w:val="0"/>
          <w:sz w:val="24"/>
          <w:szCs w:val="24"/>
        </w:rPr>
        <w:t xml:space="preserve">nodes </w:t>
      </w:r>
      <w:r w:rsidR="005F0BFE">
        <w:rPr>
          <w:rFonts w:ascii="Times New Roman" w:eastAsia="宋体" w:hAnsi="Times New Roman" w:cs="Times New Roman"/>
          <w:kern w:val="0"/>
          <w:sz w:val="24"/>
          <w:szCs w:val="24"/>
        </w:rPr>
        <w:t>have</w:t>
      </w:r>
      <w:r w:rsidR="005F0BFE">
        <w:rPr>
          <w:rFonts w:ascii="Times New Roman" w:eastAsia="宋体" w:hAnsi="Times New Roman" w:cs="Times New Roman"/>
          <w:kern w:val="0"/>
          <w:sz w:val="24"/>
          <w:szCs w:val="24"/>
        </w:rPr>
        <w:t xml:space="preserve"> the latest blockchain all the time</w:t>
      </w:r>
      <w:r w:rsidR="00643F33">
        <w:rPr>
          <w:rFonts w:ascii="Times New Roman" w:eastAsia="宋体" w:hAnsi="Times New Roman" w:cs="Times New Roman"/>
          <w:kern w:val="0"/>
          <w:sz w:val="24"/>
          <w:szCs w:val="24"/>
        </w:rPr>
        <w:t xml:space="preserve">. Therefore, </w:t>
      </w:r>
      <w:r w:rsidR="005F0BFE">
        <w:rPr>
          <w:rFonts w:ascii="Times New Roman" w:eastAsia="宋体" w:hAnsi="Times New Roman" w:cs="Times New Roman"/>
          <w:kern w:val="0"/>
          <w:sz w:val="24"/>
          <w:szCs w:val="24"/>
        </w:rPr>
        <w:t>c</w:t>
      </w:r>
      <w:r w:rsidR="00643F33">
        <w:rPr>
          <w:rFonts w:ascii="Times New Roman" w:eastAsia="宋体" w:hAnsi="Times New Roman" w:cs="Times New Roman"/>
          <w:kern w:val="0"/>
          <w:sz w:val="24"/>
          <w:szCs w:val="24"/>
        </w:rPr>
        <w:t xml:space="preserve">onsensus </w:t>
      </w:r>
      <w:r w:rsidR="00302905">
        <w:rPr>
          <w:rFonts w:ascii="Times New Roman" w:eastAsia="宋体" w:hAnsi="Times New Roman" w:cs="Times New Roman"/>
          <w:kern w:val="0"/>
          <w:sz w:val="24"/>
          <w:szCs w:val="24"/>
        </w:rPr>
        <w:t xml:space="preserve">process will not be interrupted in </w:t>
      </w:r>
      <w:r w:rsidR="00302905">
        <w:rPr>
          <w:rFonts w:ascii="Times New Roman" w:eastAsia="宋体" w:hAnsi="Times New Roman" w:cs="Times New Roman"/>
          <w:kern w:val="0"/>
          <w:sz w:val="24"/>
          <w:szCs w:val="24"/>
        </w:rPr>
        <w:t>block verification</w:t>
      </w:r>
      <w:r w:rsidR="00302905">
        <w:rPr>
          <w:rFonts w:ascii="Times New Roman" w:eastAsia="宋体" w:hAnsi="Times New Roman" w:cs="Times New Roman"/>
          <w:kern w:val="0"/>
          <w:sz w:val="24"/>
          <w:szCs w:val="24"/>
        </w:rPr>
        <w:t xml:space="preserve"> due to inconsistent blockchain.</w:t>
      </w:r>
    </w:p>
    <w:p w14:paraId="7659B72A" w14:textId="22DFC741" w:rsidR="00351CE3" w:rsidRDefault="00A2107C" w:rsidP="00643F3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synchronization mechanism improve</w:t>
      </w:r>
      <w:r w:rsidR="00643F3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security of synchronization process</w:t>
      </w:r>
      <w:r w:rsidR="00643F33">
        <w:rPr>
          <w:rFonts w:ascii="Times New Roman" w:eastAsia="宋体" w:hAnsi="Times New Roman" w:cs="Times New Roman"/>
          <w:kern w:val="0"/>
          <w:sz w:val="24"/>
          <w:szCs w:val="24"/>
        </w:rPr>
        <w:t xml:space="preserve"> by allowing nodes request blocks from multiple </w:t>
      </w:r>
      <w:r w:rsidR="005F0BFE">
        <w:rPr>
          <w:rFonts w:ascii="Times New Roman" w:eastAsia="宋体" w:hAnsi="Times New Roman" w:cs="Times New Roman"/>
          <w:kern w:val="0"/>
          <w:sz w:val="24"/>
          <w:szCs w:val="24"/>
        </w:rPr>
        <w:t xml:space="preserve">high-quality </w:t>
      </w:r>
      <w:r w:rsidR="00643F3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SWIB, nodes with higher stability are more likely to maintain the latest blockchain, and have lower risk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faulty blockchain information. The synchronization mechanism allows </w:t>
      </w:r>
      <w:r w:rsidR="0012155B">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nodes to request a part of blockchain information from multiple </w:t>
      </w:r>
      <w:r w:rsidR="005F0BFE">
        <w:rPr>
          <w:rFonts w:ascii="Times New Roman" w:eastAsia="宋体" w:hAnsi="Times New Roman" w:cs="Times New Roman"/>
          <w:kern w:val="0"/>
          <w:sz w:val="24"/>
          <w:szCs w:val="24"/>
        </w:rPr>
        <w:t xml:space="preserve">high-quality </w:t>
      </w:r>
      <w:r>
        <w:rPr>
          <w:rFonts w:ascii="Times New Roman" w:eastAsia="宋体" w:hAnsi="Times New Roman" w:cs="Times New Roman"/>
          <w:kern w:val="0"/>
          <w:sz w:val="24"/>
          <w:szCs w:val="24"/>
        </w:rPr>
        <w:t>nodes. This will reduce the risk that a node transmits error blockchain</w:t>
      </w:r>
      <w:r w:rsidR="0012155B">
        <w:rPr>
          <w:rFonts w:ascii="Times New Roman" w:eastAsia="宋体" w:hAnsi="Times New Roman" w:cs="Times New Roman"/>
          <w:kern w:val="0"/>
          <w:sz w:val="24"/>
          <w:szCs w:val="24"/>
        </w:rPr>
        <w:t xml:space="preserve"> information</w:t>
      </w:r>
      <w:r>
        <w:rPr>
          <w:rFonts w:ascii="Times New Roman" w:eastAsia="宋体" w:hAnsi="Times New Roman" w:cs="Times New Roman"/>
          <w:kern w:val="0"/>
          <w:sz w:val="24"/>
          <w:szCs w:val="24"/>
        </w:rPr>
        <w:t xml:space="preserve"> to mislead new nodes. Once a node transmits error information, the receiving node can immediately detect it through blockchain information received from other nodes. </w:t>
      </w:r>
      <w:r w:rsidR="00351CE3">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new node can request the of blockchain information from other trustworthy nodes to ensure the receipt of correct blockchain information.</w:t>
      </w:r>
    </w:p>
    <w:p w14:paraId="300D55F6" w14:textId="0C0D9B06" w:rsidR="00A2107C" w:rsidRPr="008938C8" w:rsidRDefault="00351CE3"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w:t>
      </w:r>
      <w:r>
        <w:rPr>
          <w:rFonts w:ascii="Times New Roman" w:eastAsia="宋体" w:hAnsi="Times New Roman" w:cs="Times New Roman"/>
          <w:kern w:val="0"/>
          <w:sz w:val="24"/>
          <w:szCs w:val="24"/>
        </w:rPr>
        <w:t xml:space="preserve">ynchronization mechanism can </w:t>
      </w:r>
      <w:r w:rsidR="003A100E">
        <w:rPr>
          <w:rFonts w:ascii="Times New Roman" w:eastAsia="宋体" w:hAnsi="Times New Roman" w:cs="Times New Roman"/>
          <w:kern w:val="0"/>
          <w:sz w:val="24"/>
          <w:szCs w:val="24"/>
        </w:rPr>
        <w:t>reduce the burden</w:t>
      </w:r>
      <w:r>
        <w:rPr>
          <w:rFonts w:ascii="Times New Roman" w:eastAsia="宋体" w:hAnsi="Times New Roman" w:cs="Times New Roman"/>
          <w:kern w:val="0"/>
          <w:sz w:val="24"/>
          <w:szCs w:val="24"/>
        </w:rPr>
        <w:t xml:space="preserve"> of </w:t>
      </w:r>
      <w:r w:rsidR="003A100E">
        <w:rPr>
          <w:rFonts w:ascii="Times New Roman" w:eastAsia="宋体" w:hAnsi="Times New Roman" w:cs="Times New Roman"/>
          <w:kern w:val="0"/>
          <w:sz w:val="24"/>
          <w:szCs w:val="24"/>
        </w:rPr>
        <w:t xml:space="preserve">nodes in </w:t>
      </w:r>
      <w:r>
        <w:rPr>
          <w:rFonts w:ascii="Times New Roman" w:eastAsia="宋体" w:hAnsi="Times New Roman" w:cs="Times New Roman"/>
          <w:kern w:val="0"/>
          <w:sz w:val="24"/>
          <w:szCs w:val="24"/>
        </w:rPr>
        <w:t>synchronization process.</w:t>
      </w:r>
      <w:r>
        <w:rPr>
          <w:rFonts w:ascii="Times New Roman" w:eastAsia="宋体" w:hAnsi="Times New Roman" w:cs="Times New Roman"/>
          <w:kern w:val="0"/>
          <w:sz w:val="24"/>
          <w:szCs w:val="24"/>
        </w:rPr>
        <w:t xml:space="preserve"> It is a huge burden for a node</w:t>
      </w:r>
      <w:r w:rsidR="0081763A">
        <w:rPr>
          <w:rFonts w:ascii="Times New Roman" w:eastAsia="宋体" w:hAnsi="Times New Roman" w:cs="Times New Roman"/>
          <w:kern w:val="0"/>
          <w:sz w:val="24"/>
          <w:szCs w:val="24"/>
        </w:rPr>
        <w:t xml:space="preserve"> to </w:t>
      </w:r>
      <w:r w:rsidR="003A100E">
        <w:rPr>
          <w:rFonts w:ascii="Times New Roman" w:eastAsia="宋体" w:hAnsi="Times New Roman" w:cs="Times New Roman"/>
          <w:kern w:val="0"/>
          <w:sz w:val="24"/>
          <w:szCs w:val="24"/>
        </w:rPr>
        <w:t xml:space="preserve">transmit a large number of </w:t>
      </w:r>
      <w:r w:rsidR="00A2107C">
        <w:rPr>
          <w:rFonts w:ascii="Times New Roman" w:eastAsia="宋体" w:hAnsi="Times New Roman" w:cs="Times New Roman"/>
          <w:kern w:val="0"/>
          <w:sz w:val="24"/>
          <w:szCs w:val="24"/>
        </w:rPr>
        <w:t>bloc</w:t>
      </w:r>
      <w:r w:rsidR="003A100E">
        <w:rPr>
          <w:rFonts w:ascii="Times New Roman" w:eastAsia="宋体" w:hAnsi="Times New Roman" w:cs="Times New Roman"/>
          <w:kern w:val="0"/>
          <w:sz w:val="24"/>
          <w:szCs w:val="24"/>
        </w:rPr>
        <w:t>ks</w:t>
      </w:r>
      <w:r w:rsidR="0081763A">
        <w:rPr>
          <w:rFonts w:ascii="Times New Roman" w:eastAsia="宋体" w:hAnsi="Times New Roman" w:cs="Times New Roman"/>
          <w:kern w:val="0"/>
          <w:sz w:val="24"/>
          <w:szCs w:val="24"/>
        </w:rPr>
        <w:t>.</w:t>
      </w:r>
      <w:r w:rsidR="003A100E">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The</w:t>
      </w:r>
      <w:r w:rsidR="00A2107C">
        <w:rPr>
          <w:rFonts w:ascii="Times New Roman" w:eastAsia="宋体" w:hAnsi="Times New Roman" w:cs="Times New Roman"/>
          <w:kern w:val="0"/>
          <w:sz w:val="24"/>
          <w:szCs w:val="24"/>
        </w:rPr>
        <w:t xml:space="preserve"> node consume</w:t>
      </w:r>
      <w:r w:rsidR="0081763A">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large transmitting power </w:t>
      </w:r>
      <w:r w:rsidR="0081763A">
        <w:rPr>
          <w:rFonts w:ascii="Times New Roman" w:eastAsia="宋体" w:hAnsi="Times New Roman" w:cs="Times New Roman"/>
          <w:kern w:val="0"/>
          <w:sz w:val="24"/>
          <w:szCs w:val="24"/>
        </w:rPr>
        <w:t>and transmitting time to complete this transmission</w:t>
      </w:r>
      <w:r w:rsidR="00A2107C">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Actually, a</w:t>
      </w:r>
      <w:r w:rsidR="00A2107C">
        <w:rPr>
          <w:rFonts w:ascii="Times New Roman" w:eastAsia="宋体" w:hAnsi="Times New Roman" w:cs="Times New Roman"/>
          <w:kern w:val="0"/>
          <w:sz w:val="24"/>
          <w:szCs w:val="24"/>
        </w:rPr>
        <w:t xml:space="preserve">ll consensus nodes have obligation to response for the request of blockchain information. In our mechanism, nodes </w:t>
      </w:r>
      <w:r w:rsidR="00984FB0">
        <w:rPr>
          <w:rFonts w:ascii="Times New Roman" w:eastAsia="宋体" w:hAnsi="Times New Roman" w:cs="Times New Roman"/>
          <w:kern w:val="0"/>
          <w:sz w:val="24"/>
          <w:szCs w:val="24"/>
        </w:rPr>
        <w:t xml:space="preserve">are allowed to </w:t>
      </w:r>
      <w:r w:rsidR="00A2107C">
        <w:rPr>
          <w:rFonts w:ascii="Times New Roman" w:eastAsia="宋体" w:hAnsi="Times New Roman" w:cs="Times New Roman"/>
          <w:kern w:val="0"/>
          <w:sz w:val="24"/>
          <w:szCs w:val="24"/>
        </w:rPr>
        <w:t xml:space="preserve">request </w:t>
      </w:r>
      <w:r w:rsidR="00984FB0">
        <w:rPr>
          <w:rFonts w:ascii="Times New Roman" w:eastAsia="宋体" w:hAnsi="Times New Roman" w:cs="Times New Roman"/>
          <w:kern w:val="0"/>
          <w:sz w:val="24"/>
          <w:szCs w:val="24"/>
        </w:rPr>
        <w:t xml:space="preserve">a part </w:t>
      </w:r>
      <w:r w:rsidR="00984FB0">
        <w:rPr>
          <w:rFonts w:ascii="Times New Roman" w:eastAsia="宋体" w:hAnsi="Times New Roman" w:cs="Times New Roman"/>
          <w:kern w:val="0"/>
          <w:sz w:val="24"/>
          <w:szCs w:val="24"/>
        </w:rPr>
        <w:t xml:space="preserve">of </w:t>
      </w:r>
      <w:r w:rsidR="00A2107C">
        <w:rPr>
          <w:rFonts w:ascii="Times New Roman" w:eastAsia="宋体" w:hAnsi="Times New Roman" w:cs="Times New Roman"/>
          <w:kern w:val="0"/>
          <w:sz w:val="24"/>
          <w:szCs w:val="24"/>
        </w:rPr>
        <w:t xml:space="preserve">blockchain information from multiple nodes. </w:t>
      </w:r>
      <w:r w:rsidR="0081763A">
        <w:rPr>
          <w:rFonts w:ascii="Times New Roman" w:eastAsia="宋体" w:hAnsi="Times New Roman" w:cs="Times New Roman"/>
          <w:kern w:val="0"/>
          <w:sz w:val="24"/>
          <w:szCs w:val="24"/>
        </w:rPr>
        <w:t xml:space="preserve">For the requested nodes, </w:t>
      </w:r>
      <w:r w:rsidR="00A2107C">
        <w:rPr>
          <w:rFonts w:ascii="Times New Roman" w:eastAsia="宋体" w:hAnsi="Times New Roman" w:cs="Times New Roman"/>
          <w:kern w:val="0"/>
          <w:sz w:val="24"/>
          <w:szCs w:val="24"/>
        </w:rPr>
        <w:t>the transmit power consumption</w:t>
      </w:r>
      <w:r w:rsidR="0081763A">
        <w:rPr>
          <w:rFonts w:ascii="Times New Roman" w:eastAsia="宋体" w:hAnsi="Times New Roman" w:cs="Times New Roman"/>
          <w:kern w:val="0"/>
          <w:sz w:val="24"/>
          <w:szCs w:val="24"/>
        </w:rPr>
        <w:t xml:space="preserve"> and transmitting latency</w:t>
      </w:r>
      <w:r w:rsidR="00A2107C">
        <w:rPr>
          <w:rFonts w:ascii="Times New Roman" w:eastAsia="宋体" w:hAnsi="Times New Roman" w:cs="Times New Roman"/>
          <w:kern w:val="0"/>
          <w:sz w:val="24"/>
          <w:szCs w:val="24"/>
        </w:rPr>
        <w:t xml:space="preserve"> will be </w:t>
      </w:r>
      <w:r w:rsidR="0081763A">
        <w:rPr>
          <w:rFonts w:ascii="Times New Roman" w:eastAsia="宋体" w:hAnsi="Times New Roman" w:cs="Times New Roman"/>
          <w:kern w:val="0"/>
          <w:sz w:val="24"/>
          <w:szCs w:val="24"/>
        </w:rPr>
        <w:t>reduced greatly</w:t>
      </w:r>
      <w:r w:rsidR="00A2107C">
        <w:rPr>
          <w:rFonts w:ascii="Times New Roman" w:eastAsia="宋体" w:hAnsi="Times New Roman" w:cs="Times New Roman"/>
          <w:kern w:val="0"/>
          <w:sz w:val="24"/>
          <w:szCs w:val="24"/>
        </w:rPr>
        <w:t xml:space="preserve">. </w:t>
      </w:r>
      <w:r w:rsidR="00984FB0">
        <w:rPr>
          <w:rFonts w:ascii="Times New Roman" w:eastAsia="宋体" w:hAnsi="Times New Roman" w:cs="Times New Roman"/>
          <w:kern w:val="0"/>
          <w:sz w:val="24"/>
          <w:szCs w:val="24"/>
        </w:rPr>
        <w:t>Thus, t</w:t>
      </w:r>
      <w:r w:rsidR="00A2107C">
        <w:rPr>
          <w:rFonts w:ascii="Times New Roman" w:eastAsia="宋体" w:hAnsi="Times New Roman" w:cs="Times New Roman"/>
          <w:kern w:val="0"/>
          <w:sz w:val="24"/>
          <w:szCs w:val="24"/>
        </w:rPr>
        <w:t xml:space="preserve">his mechanism </w:t>
      </w:r>
      <w:r w:rsidR="00984FB0">
        <w:rPr>
          <w:rFonts w:ascii="Times New Roman" w:eastAsia="宋体" w:hAnsi="Times New Roman" w:cs="Times New Roman"/>
          <w:kern w:val="0"/>
          <w:sz w:val="24"/>
          <w:szCs w:val="24"/>
        </w:rPr>
        <w:t>decreases</w:t>
      </w:r>
      <w:r w:rsidR="00A2107C">
        <w:rPr>
          <w:rFonts w:ascii="Times New Roman" w:eastAsia="宋体" w:hAnsi="Times New Roman" w:cs="Times New Roman"/>
          <w:kern w:val="0"/>
          <w:sz w:val="24"/>
          <w:szCs w:val="24"/>
        </w:rPr>
        <w:t xml:space="preserve"> the </w:t>
      </w:r>
      <w:r w:rsidR="00984FB0">
        <w:rPr>
          <w:rFonts w:ascii="Times New Roman" w:eastAsia="宋体" w:hAnsi="Times New Roman" w:cs="Times New Roman"/>
          <w:kern w:val="0"/>
          <w:sz w:val="24"/>
          <w:szCs w:val="24"/>
        </w:rPr>
        <w:t>burden</w:t>
      </w:r>
      <w:r w:rsidR="00A2107C">
        <w:rPr>
          <w:rFonts w:ascii="Times New Roman" w:eastAsia="宋体" w:hAnsi="Times New Roman" w:cs="Times New Roman"/>
          <w:kern w:val="0"/>
          <w:sz w:val="24"/>
          <w:szCs w:val="24"/>
        </w:rPr>
        <w:t xml:space="preserve"> of </w:t>
      </w:r>
      <w:r w:rsidR="00984FB0">
        <w:rPr>
          <w:rFonts w:ascii="Times New Roman" w:eastAsia="宋体" w:hAnsi="Times New Roman" w:cs="Times New Roman"/>
          <w:kern w:val="0"/>
          <w:sz w:val="24"/>
          <w:szCs w:val="24"/>
        </w:rPr>
        <w:t>a single requested node</w:t>
      </w:r>
      <w:r w:rsidR="00A2107C">
        <w:rPr>
          <w:rFonts w:ascii="Times New Roman" w:eastAsia="宋体" w:hAnsi="Times New Roman" w:cs="Times New Roman"/>
          <w:kern w:val="0"/>
          <w:sz w:val="24"/>
          <w:szCs w:val="24"/>
        </w:rPr>
        <w:t>.</w:t>
      </w:r>
    </w:p>
    <w:p w14:paraId="0AA785C7" w14:textId="77777777" w:rsidR="00A2107C" w:rsidRPr="00CA3539" w:rsidRDefault="00A2107C" w:rsidP="00A2107C">
      <w:pPr>
        <w:spacing w:afterLines="100" w:after="312"/>
        <w:ind w:firstLine="420"/>
        <w:rPr>
          <w:rFonts w:ascii="Times New Roman" w:eastAsia="宋体" w:hAnsi="Times New Roman" w:cs="Times New Roman"/>
          <w:kern w:val="0"/>
          <w:sz w:val="24"/>
          <w:szCs w:val="24"/>
        </w:rPr>
      </w:pPr>
    </w:p>
    <w:p w14:paraId="65CDA218" w14:textId="6B17186A" w:rsidR="0080502C" w:rsidRPr="00A2107C" w:rsidRDefault="0080502C" w:rsidP="00A2107C"/>
    <w:sectPr w:rsidR="0080502C" w:rsidRPr="00A21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4"/>
  </w:num>
  <w:num w:numId="2" w16cid:durableId="507983536">
    <w:abstractNumId w:val="2"/>
  </w:num>
  <w:num w:numId="3" w16cid:durableId="1070228524">
    <w:abstractNumId w:val="1"/>
  </w:num>
  <w:num w:numId="4" w16cid:durableId="1792749137">
    <w:abstractNumId w:val="3"/>
  </w:num>
  <w:num w:numId="5" w16cid:durableId="18353375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536"/>
    <w:rsid w:val="00003C7C"/>
    <w:rsid w:val="00003E91"/>
    <w:rsid w:val="00007275"/>
    <w:rsid w:val="00020CE1"/>
    <w:rsid w:val="00020F67"/>
    <w:rsid w:val="00023ECD"/>
    <w:rsid w:val="000241E1"/>
    <w:rsid w:val="00024A4B"/>
    <w:rsid w:val="00027BDF"/>
    <w:rsid w:val="00030128"/>
    <w:rsid w:val="000378D9"/>
    <w:rsid w:val="0005707B"/>
    <w:rsid w:val="00070296"/>
    <w:rsid w:val="00074DFF"/>
    <w:rsid w:val="0008002A"/>
    <w:rsid w:val="00082685"/>
    <w:rsid w:val="00084900"/>
    <w:rsid w:val="000874F0"/>
    <w:rsid w:val="000918BD"/>
    <w:rsid w:val="000A3BA0"/>
    <w:rsid w:val="000A4BE8"/>
    <w:rsid w:val="000B3A6C"/>
    <w:rsid w:val="000C1559"/>
    <w:rsid w:val="000C6960"/>
    <w:rsid w:val="000E1D7A"/>
    <w:rsid w:val="00111755"/>
    <w:rsid w:val="001118C3"/>
    <w:rsid w:val="001213EF"/>
    <w:rsid w:val="0012155B"/>
    <w:rsid w:val="00130928"/>
    <w:rsid w:val="001318EE"/>
    <w:rsid w:val="0013429C"/>
    <w:rsid w:val="0014469D"/>
    <w:rsid w:val="00144B50"/>
    <w:rsid w:val="001502B5"/>
    <w:rsid w:val="00155D45"/>
    <w:rsid w:val="001666CD"/>
    <w:rsid w:val="00191384"/>
    <w:rsid w:val="001A49A7"/>
    <w:rsid w:val="001B0D3B"/>
    <w:rsid w:val="001B3CA8"/>
    <w:rsid w:val="001B3CF9"/>
    <w:rsid w:val="001C14CD"/>
    <w:rsid w:val="001C2973"/>
    <w:rsid w:val="001D3DBE"/>
    <w:rsid w:val="001E1096"/>
    <w:rsid w:val="00203F77"/>
    <w:rsid w:val="00211353"/>
    <w:rsid w:val="00221F40"/>
    <w:rsid w:val="002451D0"/>
    <w:rsid w:val="00246D6C"/>
    <w:rsid w:val="00247124"/>
    <w:rsid w:val="00252F33"/>
    <w:rsid w:val="00253FE6"/>
    <w:rsid w:val="00263954"/>
    <w:rsid w:val="00271F58"/>
    <w:rsid w:val="00272014"/>
    <w:rsid w:val="002724AE"/>
    <w:rsid w:val="00273CCE"/>
    <w:rsid w:val="002765C9"/>
    <w:rsid w:val="00283824"/>
    <w:rsid w:val="0029711D"/>
    <w:rsid w:val="002A464E"/>
    <w:rsid w:val="002B18A0"/>
    <w:rsid w:val="002B48B1"/>
    <w:rsid w:val="002B6694"/>
    <w:rsid w:val="002C1809"/>
    <w:rsid w:val="002D1312"/>
    <w:rsid w:val="002D4D91"/>
    <w:rsid w:val="002D603E"/>
    <w:rsid w:val="002E1DD7"/>
    <w:rsid w:val="002F382F"/>
    <w:rsid w:val="00302905"/>
    <w:rsid w:val="00310183"/>
    <w:rsid w:val="00335D9E"/>
    <w:rsid w:val="00337A09"/>
    <w:rsid w:val="00340030"/>
    <w:rsid w:val="00351CE3"/>
    <w:rsid w:val="00376542"/>
    <w:rsid w:val="00390F7E"/>
    <w:rsid w:val="003A100E"/>
    <w:rsid w:val="003B2E7B"/>
    <w:rsid w:val="003C2A4C"/>
    <w:rsid w:val="003C30C9"/>
    <w:rsid w:val="003D087D"/>
    <w:rsid w:val="003D35A6"/>
    <w:rsid w:val="003E68C8"/>
    <w:rsid w:val="003E7B9A"/>
    <w:rsid w:val="003F2F4E"/>
    <w:rsid w:val="003F4319"/>
    <w:rsid w:val="003F74D1"/>
    <w:rsid w:val="00406F78"/>
    <w:rsid w:val="00407A49"/>
    <w:rsid w:val="0041355F"/>
    <w:rsid w:val="00427BDB"/>
    <w:rsid w:val="00434D61"/>
    <w:rsid w:val="00442BC8"/>
    <w:rsid w:val="00457915"/>
    <w:rsid w:val="00463B40"/>
    <w:rsid w:val="004646E2"/>
    <w:rsid w:val="0046694F"/>
    <w:rsid w:val="00472C9D"/>
    <w:rsid w:val="004742FA"/>
    <w:rsid w:val="004762AC"/>
    <w:rsid w:val="00481D8E"/>
    <w:rsid w:val="004824CB"/>
    <w:rsid w:val="0049175F"/>
    <w:rsid w:val="004A10C0"/>
    <w:rsid w:val="004A7C2F"/>
    <w:rsid w:val="004D28B2"/>
    <w:rsid w:val="004D441E"/>
    <w:rsid w:val="004F31B7"/>
    <w:rsid w:val="004F36A7"/>
    <w:rsid w:val="004F42AF"/>
    <w:rsid w:val="00502A7C"/>
    <w:rsid w:val="00506BD6"/>
    <w:rsid w:val="00510C9D"/>
    <w:rsid w:val="005161C6"/>
    <w:rsid w:val="0052061C"/>
    <w:rsid w:val="00521C86"/>
    <w:rsid w:val="00521F70"/>
    <w:rsid w:val="00527807"/>
    <w:rsid w:val="0054658D"/>
    <w:rsid w:val="00565075"/>
    <w:rsid w:val="00575D88"/>
    <w:rsid w:val="005B07BB"/>
    <w:rsid w:val="005B7108"/>
    <w:rsid w:val="005C15AC"/>
    <w:rsid w:val="005C59BA"/>
    <w:rsid w:val="005D6403"/>
    <w:rsid w:val="005E4176"/>
    <w:rsid w:val="005E4B44"/>
    <w:rsid w:val="005E6ECD"/>
    <w:rsid w:val="005F0BFE"/>
    <w:rsid w:val="005F317B"/>
    <w:rsid w:val="0060427D"/>
    <w:rsid w:val="006124E0"/>
    <w:rsid w:val="00615399"/>
    <w:rsid w:val="00625706"/>
    <w:rsid w:val="00627410"/>
    <w:rsid w:val="006426E1"/>
    <w:rsid w:val="00643F33"/>
    <w:rsid w:val="006627B2"/>
    <w:rsid w:val="00664A83"/>
    <w:rsid w:val="00673787"/>
    <w:rsid w:val="00683F34"/>
    <w:rsid w:val="00692AB9"/>
    <w:rsid w:val="00695F91"/>
    <w:rsid w:val="006B3588"/>
    <w:rsid w:val="006C3B54"/>
    <w:rsid w:val="006E748E"/>
    <w:rsid w:val="006E75D9"/>
    <w:rsid w:val="007042C4"/>
    <w:rsid w:val="00713359"/>
    <w:rsid w:val="007275B7"/>
    <w:rsid w:val="00737085"/>
    <w:rsid w:val="00757DA3"/>
    <w:rsid w:val="007679A6"/>
    <w:rsid w:val="0078067E"/>
    <w:rsid w:val="007958EC"/>
    <w:rsid w:val="007A1E59"/>
    <w:rsid w:val="007A2CDB"/>
    <w:rsid w:val="007B50CA"/>
    <w:rsid w:val="007B5769"/>
    <w:rsid w:val="007C0B37"/>
    <w:rsid w:val="007F0A28"/>
    <w:rsid w:val="007F78DF"/>
    <w:rsid w:val="0080502C"/>
    <w:rsid w:val="008074C0"/>
    <w:rsid w:val="00810D76"/>
    <w:rsid w:val="0081763A"/>
    <w:rsid w:val="0082015F"/>
    <w:rsid w:val="008345C1"/>
    <w:rsid w:val="00840C88"/>
    <w:rsid w:val="00840DE1"/>
    <w:rsid w:val="0085087E"/>
    <w:rsid w:val="00862B66"/>
    <w:rsid w:val="008640FF"/>
    <w:rsid w:val="008659EE"/>
    <w:rsid w:val="00866F39"/>
    <w:rsid w:val="00870B4F"/>
    <w:rsid w:val="00886DD8"/>
    <w:rsid w:val="008938C8"/>
    <w:rsid w:val="008979D2"/>
    <w:rsid w:val="008B0689"/>
    <w:rsid w:val="008B201D"/>
    <w:rsid w:val="008B360F"/>
    <w:rsid w:val="008C47C7"/>
    <w:rsid w:val="008D1A56"/>
    <w:rsid w:val="008D6C13"/>
    <w:rsid w:val="008E040D"/>
    <w:rsid w:val="008E04C0"/>
    <w:rsid w:val="008E07F6"/>
    <w:rsid w:val="008E45BB"/>
    <w:rsid w:val="008F2496"/>
    <w:rsid w:val="008F2E69"/>
    <w:rsid w:val="00916F00"/>
    <w:rsid w:val="00921CCB"/>
    <w:rsid w:val="00927872"/>
    <w:rsid w:val="00930CB5"/>
    <w:rsid w:val="00951E58"/>
    <w:rsid w:val="009723FC"/>
    <w:rsid w:val="00984FB0"/>
    <w:rsid w:val="00995445"/>
    <w:rsid w:val="009A4590"/>
    <w:rsid w:val="009C381F"/>
    <w:rsid w:val="009E6346"/>
    <w:rsid w:val="00A004A5"/>
    <w:rsid w:val="00A02878"/>
    <w:rsid w:val="00A061D4"/>
    <w:rsid w:val="00A074BB"/>
    <w:rsid w:val="00A20A04"/>
    <w:rsid w:val="00A2107C"/>
    <w:rsid w:val="00A30977"/>
    <w:rsid w:val="00A36A67"/>
    <w:rsid w:val="00A61C9E"/>
    <w:rsid w:val="00A8607B"/>
    <w:rsid w:val="00A9439A"/>
    <w:rsid w:val="00AA1F72"/>
    <w:rsid w:val="00AA3B2E"/>
    <w:rsid w:val="00AA7A66"/>
    <w:rsid w:val="00AD0C0D"/>
    <w:rsid w:val="00AD2591"/>
    <w:rsid w:val="00AD3A6A"/>
    <w:rsid w:val="00AD6547"/>
    <w:rsid w:val="00AE4F9B"/>
    <w:rsid w:val="00B12F31"/>
    <w:rsid w:val="00B265C8"/>
    <w:rsid w:val="00B2727E"/>
    <w:rsid w:val="00B27FCF"/>
    <w:rsid w:val="00B60ABF"/>
    <w:rsid w:val="00B75C5E"/>
    <w:rsid w:val="00B77D74"/>
    <w:rsid w:val="00B919FD"/>
    <w:rsid w:val="00BA5127"/>
    <w:rsid w:val="00BB1FE3"/>
    <w:rsid w:val="00BB64EF"/>
    <w:rsid w:val="00BB67B3"/>
    <w:rsid w:val="00BC6C06"/>
    <w:rsid w:val="00C0006F"/>
    <w:rsid w:val="00C05677"/>
    <w:rsid w:val="00C076F4"/>
    <w:rsid w:val="00C10CDB"/>
    <w:rsid w:val="00C13F2C"/>
    <w:rsid w:val="00C20257"/>
    <w:rsid w:val="00C312D6"/>
    <w:rsid w:val="00C35CD1"/>
    <w:rsid w:val="00C73149"/>
    <w:rsid w:val="00C75008"/>
    <w:rsid w:val="00CA3539"/>
    <w:rsid w:val="00CA4A15"/>
    <w:rsid w:val="00CA630D"/>
    <w:rsid w:val="00CB7BBB"/>
    <w:rsid w:val="00CC503A"/>
    <w:rsid w:val="00CC6917"/>
    <w:rsid w:val="00CE092A"/>
    <w:rsid w:val="00CE7040"/>
    <w:rsid w:val="00CF1DAD"/>
    <w:rsid w:val="00D055A8"/>
    <w:rsid w:val="00D10894"/>
    <w:rsid w:val="00D11ADD"/>
    <w:rsid w:val="00D17F04"/>
    <w:rsid w:val="00D20F3A"/>
    <w:rsid w:val="00D21063"/>
    <w:rsid w:val="00D24E61"/>
    <w:rsid w:val="00D27FA5"/>
    <w:rsid w:val="00D30DC8"/>
    <w:rsid w:val="00D34536"/>
    <w:rsid w:val="00D40585"/>
    <w:rsid w:val="00D42BD8"/>
    <w:rsid w:val="00D43B3D"/>
    <w:rsid w:val="00D4524F"/>
    <w:rsid w:val="00D55869"/>
    <w:rsid w:val="00D622B8"/>
    <w:rsid w:val="00D70283"/>
    <w:rsid w:val="00D72799"/>
    <w:rsid w:val="00D80326"/>
    <w:rsid w:val="00D832BD"/>
    <w:rsid w:val="00D851E6"/>
    <w:rsid w:val="00D86D6C"/>
    <w:rsid w:val="00DA6E29"/>
    <w:rsid w:val="00DB3AED"/>
    <w:rsid w:val="00DC0CA8"/>
    <w:rsid w:val="00DC3470"/>
    <w:rsid w:val="00DC425A"/>
    <w:rsid w:val="00DE6EEA"/>
    <w:rsid w:val="00DF614D"/>
    <w:rsid w:val="00DF6F13"/>
    <w:rsid w:val="00DF7700"/>
    <w:rsid w:val="00E11C18"/>
    <w:rsid w:val="00E12424"/>
    <w:rsid w:val="00E15374"/>
    <w:rsid w:val="00E27731"/>
    <w:rsid w:val="00E43767"/>
    <w:rsid w:val="00E43E92"/>
    <w:rsid w:val="00E55D6C"/>
    <w:rsid w:val="00E5711D"/>
    <w:rsid w:val="00E72372"/>
    <w:rsid w:val="00E750A6"/>
    <w:rsid w:val="00E9615B"/>
    <w:rsid w:val="00EB3D94"/>
    <w:rsid w:val="00EB6F56"/>
    <w:rsid w:val="00EC0506"/>
    <w:rsid w:val="00EC0641"/>
    <w:rsid w:val="00EC14B2"/>
    <w:rsid w:val="00EC5C0D"/>
    <w:rsid w:val="00EC6AFC"/>
    <w:rsid w:val="00EC7BB3"/>
    <w:rsid w:val="00ED0BB3"/>
    <w:rsid w:val="00EE7095"/>
    <w:rsid w:val="00EF64F7"/>
    <w:rsid w:val="00F02ACD"/>
    <w:rsid w:val="00F14322"/>
    <w:rsid w:val="00F2236B"/>
    <w:rsid w:val="00F30F5B"/>
    <w:rsid w:val="00F35000"/>
    <w:rsid w:val="00F44D42"/>
    <w:rsid w:val="00F50F26"/>
    <w:rsid w:val="00F56D92"/>
    <w:rsid w:val="00F64FEB"/>
    <w:rsid w:val="00F67C7F"/>
    <w:rsid w:val="00F7412D"/>
    <w:rsid w:val="00F81110"/>
    <w:rsid w:val="00F956D4"/>
    <w:rsid w:val="00FA0F71"/>
    <w:rsid w:val="00FA2AC9"/>
    <w:rsid w:val="00FA4BB0"/>
    <w:rsid w:val="00FA763D"/>
    <w:rsid w:val="00FC0BA8"/>
    <w:rsid w:val="00FE69C4"/>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11</Pages>
  <Words>3806</Words>
  <Characters>21700</Characters>
  <Application>Microsoft Office Word</Application>
  <DocSecurity>0</DocSecurity>
  <Lines>180</Lines>
  <Paragraphs>50</Paragraphs>
  <ScaleCrop>false</ScaleCrop>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20</cp:revision>
  <dcterms:created xsi:type="dcterms:W3CDTF">2022-06-28T13:49:00Z</dcterms:created>
  <dcterms:modified xsi:type="dcterms:W3CDTF">2022-07-01T10:30:00Z</dcterms:modified>
</cp:coreProperties>
</file>
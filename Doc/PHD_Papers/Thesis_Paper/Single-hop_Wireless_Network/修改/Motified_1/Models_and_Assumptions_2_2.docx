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351A6802" w14:textId="4716C262" w:rsidR="00980462" w:rsidRPr="00700A28" w:rsidRDefault="00270A39" w:rsidP="00700A28">
      <w:pPr>
        <w:pStyle w:val="1"/>
        <w:numPr>
          <w:ilvl w:val="0"/>
          <w:numId w:val="2"/>
        </w:numPr>
        <w:rPr>
          <w:rFonts w:ascii="Times New Roman" w:eastAsia="黑体" w:hAnsi="Times New Roman" w:cs="Times New Roman"/>
          <w:sz w:val="32"/>
          <w:szCs w:val="32"/>
        </w:rPr>
      </w:pPr>
      <w:bookmarkStart w:id="0" w:name="_Toc94273366"/>
      <w:r w:rsidRPr="008F182E">
        <w:rPr>
          <w:rFonts w:ascii="Times New Roman" w:eastAsia="黑体" w:hAnsi="Times New Roman" w:cs="Times New Roman"/>
          <w:sz w:val="32"/>
          <w:szCs w:val="32"/>
        </w:rPr>
        <w:t>Models</w:t>
      </w:r>
      <w:bookmarkStart w:id="1" w:name="_Toc94273367"/>
      <w:bookmarkEnd w:id="0"/>
      <w:r w:rsidR="00AF08B3">
        <w:rPr>
          <w:rFonts w:ascii="Times New Roman" w:eastAsia="黑体" w:hAnsi="Times New Roman" w:cs="Times New Roman"/>
          <w:sz w:val="32"/>
          <w:szCs w:val="32"/>
        </w:rPr>
        <w:t xml:space="preserve"> and </w:t>
      </w:r>
      <w:r w:rsidR="00D53CC9">
        <w:rPr>
          <w:rFonts w:ascii="Times New Roman" w:eastAsia="黑体" w:hAnsi="Times New Roman" w:cs="Times New Roman"/>
          <w:sz w:val="32"/>
          <w:szCs w:val="32"/>
        </w:rPr>
        <w:t xml:space="preserve">Related </w:t>
      </w:r>
      <w:r w:rsidR="00390B8F">
        <w:rPr>
          <w:rFonts w:ascii="Times New Roman" w:eastAsia="黑体" w:hAnsi="Times New Roman" w:cs="Times New Roman"/>
          <w:sz w:val="32"/>
          <w:szCs w:val="32"/>
        </w:rPr>
        <w:t>Technology</w:t>
      </w:r>
    </w:p>
    <w:p w14:paraId="0DF16E4C" w14:textId="2D9C9086" w:rsidR="006B161E" w:rsidRPr="006B161E" w:rsidRDefault="006B161E" w:rsidP="0041109D">
      <w:pPr>
        <w:spacing w:afterLines="100" w:after="312"/>
        <w:ind w:firstLine="420"/>
        <w:rPr>
          <w:rFonts w:ascii="Times New Roman" w:eastAsia="宋体" w:hAnsi="Times New Roman" w:cs="Times New Roman"/>
          <w:kern w:val="0"/>
          <w:sz w:val="24"/>
          <w:szCs w:val="24"/>
        </w:rPr>
      </w:pPr>
      <w:r w:rsidRPr="006B161E">
        <w:rPr>
          <w:rFonts w:ascii="Times New Roman" w:eastAsia="宋体" w:hAnsi="Times New Roman" w:cs="Times New Roman"/>
          <w:kern w:val="0"/>
          <w:sz w:val="24"/>
          <w:szCs w:val="24"/>
        </w:rPr>
        <w:t xml:space="preserve">We describe the preliminaries of SWIB, including network model, blockchain setting, </w:t>
      </w:r>
      <w:r w:rsidR="0036458B">
        <w:rPr>
          <w:rFonts w:ascii="Times New Roman" w:eastAsia="宋体" w:hAnsi="Times New Roman" w:cs="Times New Roman"/>
          <w:kern w:val="0"/>
          <w:sz w:val="24"/>
          <w:szCs w:val="24"/>
        </w:rPr>
        <w:t xml:space="preserve">communication model, </w:t>
      </w:r>
      <w:r w:rsidRPr="006B161E">
        <w:rPr>
          <w:rFonts w:ascii="Times New Roman" w:eastAsia="宋体" w:hAnsi="Times New Roman" w:cs="Times New Roman"/>
          <w:kern w:val="0"/>
          <w:sz w:val="24"/>
          <w:szCs w:val="24"/>
        </w:rPr>
        <w:t>and</w:t>
      </w:r>
      <w:r w:rsidR="0036458B">
        <w:rPr>
          <w:rFonts w:ascii="Times New Roman" w:eastAsia="宋体" w:hAnsi="Times New Roman" w:cs="Times New Roman"/>
          <w:kern w:val="0"/>
          <w:sz w:val="24"/>
          <w:szCs w:val="24"/>
        </w:rPr>
        <w:t xml:space="preserve"> attack models</w:t>
      </w:r>
      <w:r w:rsidRPr="006B161E">
        <w:rPr>
          <w:rFonts w:ascii="Times New Roman" w:eastAsia="宋体" w:hAnsi="Times New Roman" w:cs="Times New Roman"/>
          <w:kern w:val="0"/>
          <w:sz w:val="24"/>
          <w:szCs w:val="24"/>
        </w:rPr>
        <w:t>.</w:t>
      </w:r>
      <w:ins w:id="2" w:author="Zhang Li" w:date="2022-06-28T08:11:00Z">
        <w:r w:rsidR="000440FD">
          <w:rPr>
            <w:rFonts w:ascii="Times New Roman" w:eastAsia="宋体" w:hAnsi="Times New Roman" w:cs="Times New Roman"/>
            <w:kern w:val="0"/>
            <w:sz w:val="24"/>
            <w:szCs w:val="24"/>
          </w:rPr>
          <w:t xml:space="preserve"> </w:t>
        </w:r>
      </w:ins>
      <w:ins w:id="3" w:author="Zhang Li" w:date="2022-06-28T17:52:00Z">
        <w:r w:rsidR="000C5F46">
          <w:rPr>
            <w:rFonts w:ascii="Times New Roman" w:eastAsia="宋体" w:hAnsi="Times New Roman" w:cs="Times New Roman"/>
            <w:kern w:val="0"/>
            <w:sz w:val="24"/>
            <w:szCs w:val="24"/>
          </w:rPr>
          <w:t>(</w:t>
        </w:r>
        <w:r w:rsidR="000C5F46">
          <w:rPr>
            <w:rFonts w:ascii="Times New Roman" w:eastAsia="宋体" w:hAnsi="Times New Roman" w:cs="Times New Roman" w:hint="eastAsia"/>
            <w:kern w:val="0"/>
            <w:sz w:val="24"/>
            <w:szCs w:val="24"/>
          </w:rPr>
          <w:t>需要在润色一下</w:t>
        </w:r>
        <w:r w:rsidR="000C5F46">
          <w:rPr>
            <w:rFonts w:ascii="Times New Roman" w:eastAsia="宋体" w:hAnsi="Times New Roman" w:cs="Times New Roman"/>
            <w:kern w:val="0"/>
            <w:sz w:val="24"/>
            <w:szCs w:val="24"/>
          </w:rPr>
          <w:t>)</w:t>
        </w:r>
      </w:ins>
      <w:ins w:id="4" w:author="Zhang Li" w:date="2022-06-28T08:11:00Z">
        <w:r w:rsidR="000440FD">
          <w:rPr>
            <w:rFonts w:ascii="Times New Roman" w:eastAsia="宋体" w:hAnsi="Times New Roman" w:cs="Times New Roman" w:hint="eastAsia"/>
            <w:kern w:val="0"/>
            <w:sz w:val="24"/>
            <w:szCs w:val="24"/>
          </w:rPr>
          <w:t>Network</w:t>
        </w:r>
        <w:r w:rsidR="000440FD">
          <w:rPr>
            <w:rFonts w:ascii="Times New Roman" w:eastAsia="宋体" w:hAnsi="Times New Roman" w:cs="Times New Roman"/>
            <w:kern w:val="0"/>
            <w:sz w:val="24"/>
            <w:szCs w:val="24"/>
          </w:rPr>
          <w:t xml:space="preserve"> m</w:t>
        </w:r>
        <w:r w:rsidR="000440FD">
          <w:rPr>
            <w:rFonts w:ascii="Times New Roman" w:eastAsia="宋体" w:hAnsi="Times New Roman" w:cs="Times New Roman" w:hint="eastAsia"/>
            <w:kern w:val="0"/>
            <w:sz w:val="24"/>
            <w:szCs w:val="24"/>
          </w:rPr>
          <w:t>odel</w:t>
        </w:r>
        <w:r w:rsidR="000440FD">
          <w:rPr>
            <w:rFonts w:ascii="Times New Roman" w:eastAsia="宋体" w:hAnsi="Times New Roman" w:cs="Times New Roman"/>
            <w:kern w:val="0"/>
            <w:sz w:val="24"/>
            <w:szCs w:val="24"/>
          </w:rPr>
          <w:t xml:space="preserve"> is the fundamental infrastructure running the blockchain consensus protocol. Blockchain is the data architecture of distributed ledger used in SWIB. We leverage threshold BLS signature scheme to improve the performance of blockchain consensus protocol. Besides, communication model is the precondition of performance analysis in consensus protocol. In addition, we analyze the attack-resistance of SWIB under attack models.</w:t>
        </w:r>
      </w:ins>
    </w:p>
    <w:p w14:paraId="6AFE2595" w14:textId="77777777" w:rsidR="00270A39" w:rsidRPr="00DE3197" w:rsidRDefault="00270A39" w:rsidP="00270A3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1</w:t>
      </w:r>
      <w:r w:rsidRPr="00DE3197">
        <w:rPr>
          <w:rFonts w:ascii="Times New Roman" w:eastAsia="黑体" w:hAnsi="Times New Roman" w:cs="Times New Roman"/>
          <w:sz w:val="28"/>
          <w:szCs w:val="28"/>
        </w:rPr>
        <w:t xml:space="preserve"> </w:t>
      </w:r>
      <w:bookmarkEnd w:id="1"/>
      <w:r w:rsidRPr="00DE3197">
        <w:rPr>
          <w:rFonts w:ascii="Times New Roman" w:eastAsia="黑体" w:hAnsi="Times New Roman" w:cs="Times New Roman"/>
          <w:sz w:val="28"/>
          <w:szCs w:val="28"/>
        </w:rPr>
        <w:t>Network Model</w:t>
      </w:r>
    </w:p>
    <w:p w14:paraId="108DF91B" w14:textId="5562E20D" w:rsidR="006B161E" w:rsidRDefault="009E0501" w:rsidP="001B6CC6">
      <w:pPr>
        <w:spacing w:afterLines="100" w:after="312"/>
        <w:ind w:firstLine="420"/>
        <w:rPr>
          <w:rFonts w:ascii="Times New Roman" w:eastAsia="宋体" w:hAnsi="Times New Roman" w:cs="Times New Roman"/>
          <w:kern w:val="0"/>
          <w:sz w:val="24"/>
          <w:szCs w:val="24"/>
        </w:rPr>
      </w:pPr>
      <w:bookmarkStart w:id="5" w:name="_Hlk106963206"/>
      <w:ins w:id="6" w:author="Zhang Li" w:date="2022-06-28T08:14:00Z">
        <w:r>
          <w:rPr>
            <w:rFonts w:ascii="Times New Roman" w:eastAsia="宋体" w:hAnsi="Times New Roman" w:cs="Times New Roman"/>
            <w:kern w:val="0"/>
            <w:sz w:val="24"/>
            <w:szCs w:val="24"/>
          </w:rPr>
          <w:t xml:space="preserve">Blockchain consensus protocols are designed according to network models. Consensus nodes achieve consensus on blocks through networks transmitting messages. </w:t>
        </w:r>
      </w:ins>
      <w:ins w:id="7" w:author="Zhang Li" w:date="2022-06-28T18:12:00Z">
        <w:r w:rsidR="00DB74FA">
          <w:rPr>
            <w:rFonts w:ascii="Times New Roman" w:eastAsia="宋体" w:hAnsi="Times New Roman" w:cs="Times New Roman"/>
            <w:kern w:val="0"/>
            <w:sz w:val="24"/>
            <w:szCs w:val="24"/>
          </w:rPr>
          <w:t>(</w:t>
        </w:r>
        <w:r w:rsidR="00DB74FA">
          <w:rPr>
            <w:rFonts w:ascii="Times New Roman" w:eastAsia="宋体" w:hAnsi="Times New Roman" w:cs="Times New Roman" w:hint="eastAsia"/>
            <w:kern w:val="0"/>
            <w:sz w:val="24"/>
            <w:szCs w:val="24"/>
          </w:rPr>
          <w:t>通篇都是考虑无线网络场景</w:t>
        </w:r>
        <w:r w:rsidR="00DB74FA">
          <w:rPr>
            <w:rFonts w:ascii="Times New Roman" w:eastAsia="宋体" w:hAnsi="Times New Roman" w:cs="Times New Roman"/>
            <w:kern w:val="0"/>
            <w:sz w:val="24"/>
            <w:szCs w:val="24"/>
          </w:rPr>
          <w:t>)</w:t>
        </w:r>
      </w:ins>
      <w:r w:rsidR="006B161E">
        <w:rPr>
          <w:rFonts w:ascii="Times New Roman" w:eastAsia="宋体" w:hAnsi="Times New Roman" w:cs="Times New Roman" w:hint="eastAsia"/>
          <w:kern w:val="0"/>
          <w:sz w:val="24"/>
          <w:szCs w:val="24"/>
        </w:rPr>
        <w:t>W</w:t>
      </w:r>
      <w:r w:rsidR="006B161E">
        <w:rPr>
          <w:rFonts w:ascii="Times New Roman" w:eastAsia="宋体" w:hAnsi="Times New Roman" w:cs="Times New Roman"/>
          <w:kern w:val="0"/>
          <w:sz w:val="24"/>
          <w:szCs w:val="24"/>
        </w:rPr>
        <w:t xml:space="preserve">e </w:t>
      </w:r>
      <w:ins w:id="8" w:author="Zhang Li" w:date="2022-06-28T18:11:00Z">
        <w:r w:rsidR="00DB74FA">
          <w:rPr>
            <w:rFonts w:ascii="Times New Roman" w:eastAsia="宋体" w:hAnsi="Times New Roman" w:cs="Times New Roman"/>
            <w:kern w:val="0"/>
            <w:sz w:val="24"/>
            <w:szCs w:val="24"/>
          </w:rPr>
          <w:t xml:space="preserve">only </w:t>
        </w:r>
      </w:ins>
      <w:r w:rsidR="006B161E">
        <w:rPr>
          <w:rFonts w:ascii="Times New Roman" w:eastAsia="宋体" w:hAnsi="Times New Roman" w:cs="Times New Roman"/>
          <w:kern w:val="0"/>
          <w:sz w:val="24"/>
          <w:szCs w:val="24"/>
        </w:rPr>
        <w:t>consider a wireless broadcast network</w:t>
      </w:r>
      <w:r w:rsidR="006B161E" w:rsidRPr="00F63CDD">
        <w:rPr>
          <w:rFonts w:ascii="Times New Roman" w:eastAsia="宋体" w:hAnsi="Times New Roman" w:cs="Times New Roman"/>
          <w:kern w:val="0"/>
          <w:sz w:val="24"/>
          <w:szCs w:val="24"/>
        </w:rPr>
        <w:t xml:space="preserve"> </w:t>
      </w:r>
      <w:r w:rsidR="006B161E">
        <w:rPr>
          <w:rFonts w:ascii="Times New Roman" w:eastAsia="宋体" w:hAnsi="Times New Roman" w:cs="Times New Roman"/>
          <w:kern w:val="0"/>
          <w:sz w:val="24"/>
          <w:szCs w:val="24"/>
        </w:rPr>
        <w:t xml:space="preserve">consisting of nodes, which are located within communication range of each other, and communicating with each other by transmitting messages. All nodes have same functions. </w:t>
      </w:r>
      <w:r w:rsidR="006B161E">
        <w:rPr>
          <w:rFonts w:ascii="Times New Roman" w:eastAsia="宋体" w:hAnsi="Times New Roman" w:cs="Times New Roman" w:hint="eastAsia"/>
          <w:kern w:val="0"/>
          <w:sz w:val="24"/>
          <w:szCs w:val="24"/>
        </w:rPr>
        <w:t>E</w:t>
      </w:r>
      <w:r w:rsidR="006B161E">
        <w:rPr>
          <w:rFonts w:ascii="Times New Roman" w:eastAsia="宋体" w:hAnsi="Times New Roman" w:cs="Times New Roman"/>
          <w:kern w:val="0"/>
          <w:sz w:val="24"/>
          <w:szCs w:val="24"/>
        </w:rPr>
        <w:t xml:space="preserve">ach node equipped with transceiver works in a half-duplex manner. This means that nodes can transmit or receive messages, but not both simultaneously. In practice, such </w:t>
      </w:r>
      <w:r w:rsidR="006B161E">
        <w:rPr>
          <w:rFonts w:ascii="Times New Roman" w:eastAsia="宋体" w:hAnsi="Times New Roman" w:cs="Times New Roman" w:hint="eastAsia"/>
          <w:kern w:val="0"/>
          <w:sz w:val="24"/>
          <w:szCs w:val="24"/>
        </w:rPr>
        <w:t>a</w:t>
      </w:r>
      <w:r w:rsidR="006B161E">
        <w:rPr>
          <w:rFonts w:ascii="Times New Roman" w:eastAsia="宋体" w:hAnsi="Times New Roman" w:cs="Times New Roman"/>
          <w:kern w:val="0"/>
          <w:sz w:val="24"/>
          <w:szCs w:val="24"/>
        </w:rPr>
        <w:t xml:space="preserve"> network can be formed by a group of unmanned aerial vehicles or intelligent vehicles. </w:t>
      </w:r>
    </w:p>
    <w:p w14:paraId="3A280737" w14:textId="441D4B60" w:rsidR="00CB7F76" w:rsidRDefault="006B161E" w:rsidP="00C007E0">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Nodes adopting digital signature technology can achieve node identity confirmation and the verification and integrity of communication messages. In digital signature, each node has its key pair, which used to message encryption and decryption, and generate signature. We assume that each node can get its private-public key pair and a main public key by independently running a secure distributed key generation protocol.</w:t>
      </w:r>
      <w:r w:rsidR="00270A3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Each node can obtain the public keys and identities of other nodes by exchanging messages</w:t>
      </w:r>
      <w:r>
        <w:rPr>
          <w:rFonts w:ascii="Times New Roman" w:eastAsia="宋体" w:hAnsi="Times New Roman" w:cs="Times New Roman" w:hint="eastAsia"/>
          <w:kern w:val="0"/>
          <w:sz w:val="24"/>
          <w:szCs w:val="24"/>
        </w:rPr>
        <w:t>.</w:t>
      </w:r>
      <w:r w:rsidR="00270A39">
        <w:rPr>
          <w:rFonts w:ascii="Times New Roman" w:eastAsia="宋体" w:hAnsi="Times New Roman" w:cs="Times New Roman"/>
          <w:kern w:val="0"/>
          <w:sz w:val="24"/>
          <w:szCs w:val="24"/>
        </w:rPr>
        <w:t xml:space="preserve"> Thus, each node knows the identities and public keys of all other nodes.</w:t>
      </w:r>
      <w:bookmarkEnd w:id="5"/>
    </w:p>
    <w:p w14:paraId="7A0C5AF3" w14:textId="6CA92615" w:rsidR="00A7253F" w:rsidRPr="00DE3197" w:rsidRDefault="00A7253F" w:rsidP="00A7253F">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sidR="00C007E0">
        <w:rPr>
          <w:rFonts w:ascii="Times New Roman" w:eastAsia="黑体" w:hAnsi="Times New Roman" w:cs="Times New Roman"/>
          <w:sz w:val="28"/>
          <w:szCs w:val="28"/>
        </w:rPr>
        <w:t>2</w:t>
      </w:r>
      <w:r w:rsidRPr="00DE3197">
        <w:rPr>
          <w:rFonts w:ascii="Times New Roman" w:eastAsia="黑体" w:hAnsi="Times New Roman" w:cs="Times New Roman"/>
          <w:sz w:val="28"/>
          <w:szCs w:val="28"/>
        </w:rPr>
        <w:t xml:space="preserve"> Blockchain </w:t>
      </w:r>
      <w:del w:id="9" w:author="Zhang Li" w:date="2022-06-28T08:45:00Z">
        <w:r w:rsidR="00EC3B4C" w:rsidDel="00230EF6">
          <w:rPr>
            <w:rFonts w:ascii="Times New Roman" w:eastAsia="黑体" w:hAnsi="Times New Roman" w:cs="Times New Roman"/>
            <w:sz w:val="28"/>
            <w:szCs w:val="28"/>
          </w:rPr>
          <w:delText>Model</w:delText>
        </w:r>
      </w:del>
    </w:p>
    <w:p w14:paraId="549C2A36" w14:textId="3886B3A1" w:rsidR="007722F5" w:rsidRPr="000C5F46" w:rsidDel="000C5F46" w:rsidRDefault="000C5F46" w:rsidP="000C5F46">
      <w:pPr>
        <w:spacing w:afterLines="100" w:after="312"/>
        <w:ind w:firstLine="420"/>
        <w:rPr>
          <w:del w:id="10" w:author="Zhang Li" w:date="2022-06-28T17:55:00Z"/>
          <w:rFonts w:ascii="Times New Roman" w:eastAsia="宋体" w:hAnsi="Times New Roman" w:cs="Times New Roman"/>
          <w:kern w:val="0"/>
          <w:sz w:val="24"/>
          <w:szCs w:val="24"/>
        </w:rPr>
      </w:pPr>
      <w:ins w:id="11" w:author="Zhang Li" w:date="2022-06-28T17:56:00Z">
        <w:r>
          <w:rPr>
            <w:rFonts w:ascii="Times New Roman" w:eastAsia="宋体" w:hAnsi="Times New Roman" w:cs="Times New Roman"/>
            <w:kern w:val="0"/>
            <w:sz w:val="24"/>
            <w:szCs w:val="24"/>
          </w:rPr>
          <w:t>Blockchain is emerged as a core technology of Bitcoin, which is known as a decentralized digital cryptocurrency and appears in 2008. Blockchain offers many benefits, such as decentralization, security, transparency, data integrity, and so on. Therefore, blockchain technology is being explored in many innovative applications, such as crypto currencies, smart contracts, Internet of Things, etc.(</w:t>
        </w:r>
        <w:r>
          <w:rPr>
            <w:rFonts w:ascii="Times New Roman" w:eastAsia="宋体" w:hAnsi="Times New Roman" w:cs="Times New Roman" w:hint="eastAsia"/>
            <w:kern w:val="0"/>
            <w:sz w:val="24"/>
            <w:szCs w:val="24"/>
          </w:rPr>
          <w:t>放在</w:t>
        </w: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ntroduction</w:t>
        </w:r>
      </w:ins>
      <w:ins w:id="12" w:author="Zhang Li" w:date="2022-06-28T17:57:00Z">
        <w:r>
          <w:rPr>
            <w:rFonts w:ascii="Times New Roman" w:eastAsia="宋体" w:hAnsi="Times New Roman" w:cs="Times New Roman" w:hint="eastAsia"/>
            <w:kern w:val="0"/>
            <w:sz w:val="24"/>
            <w:szCs w:val="24"/>
          </w:rPr>
          <w:t>中</w:t>
        </w:r>
      </w:ins>
      <w:ins w:id="13" w:author="Zhang Li" w:date="2022-06-28T17:56:00Z">
        <w:r>
          <w:rPr>
            <w:rFonts w:ascii="Times New Roman" w:eastAsia="宋体" w:hAnsi="Times New Roman" w:cs="Times New Roman"/>
            <w:kern w:val="0"/>
            <w:sz w:val="24"/>
            <w:szCs w:val="24"/>
          </w:rPr>
          <w:t>)</w:t>
        </w:r>
      </w:ins>
    </w:p>
    <w:p w14:paraId="7B3F26A6" w14:textId="0C085A7D" w:rsidR="00105584" w:rsidDel="003F24AD" w:rsidRDefault="009E0501" w:rsidP="0084285A">
      <w:pPr>
        <w:spacing w:afterLines="100" w:after="312"/>
        <w:ind w:firstLine="420"/>
        <w:rPr>
          <w:del w:id="14" w:author="Zhang Li" w:date="2022-06-28T09:43:00Z"/>
          <w:rFonts w:ascii="Times New Roman" w:eastAsia="宋体" w:hAnsi="Times New Roman" w:cs="Times New Roman"/>
          <w:kern w:val="0"/>
          <w:sz w:val="24"/>
          <w:szCs w:val="24"/>
        </w:rPr>
      </w:pPr>
      <w:ins w:id="15" w:author="Zhang Li" w:date="2022-06-28T08:21:00Z">
        <w:r>
          <w:rPr>
            <w:rFonts w:ascii="Times New Roman" w:eastAsia="宋体" w:hAnsi="Times New Roman" w:cs="Times New Roman" w:hint="eastAsia"/>
            <w:kern w:val="0"/>
            <w:sz w:val="24"/>
            <w:szCs w:val="24"/>
          </w:rPr>
          <w:lastRenderedPageBreak/>
          <w:t>Blockchain</w:t>
        </w:r>
        <w:r>
          <w:rPr>
            <w:rFonts w:ascii="Times New Roman" w:eastAsia="宋体" w:hAnsi="Times New Roman" w:cs="Times New Roman"/>
            <w:kern w:val="0"/>
            <w:sz w:val="24"/>
            <w:szCs w:val="24"/>
          </w:rPr>
          <w:t xml:space="preserve"> is a public electronic ledger</w:t>
        </w:r>
        <w:r w:rsidR="00DD52D0">
          <w:rPr>
            <w:rFonts w:ascii="Times New Roman" w:eastAsia="宋体" w:hAnsi="Times New Roman" w:cs="Times New Roman"/>
            <w:kern w:val="0"/>
            <w:sz w:val="24"/>
            <w:szCs w:val="24"/>
          </w:rPr>
          <w:t xml:space="preserve">, which similar to </w:t>
        </w:r>
      </w:ins>
      <w:ins w:id="16" w:author="Zhang Li" w:date="2022-06-28T08:22:00Z">
        <w:r w:rsidR="00DD52D0">
          <w:rPr>
            <w:rFonts w:ascii="Times New Roman" w:eastAsia="宋体" w:hAnsi="Times New Roman" w:cs="Times New Roman"/>
            <w:kern w:val="0"/>
            <w:sz w:val="24"/>
            <w:szCs w:val="24"/>
          </w:rPr>
          <w:t xml:space="preserve">a relational database. </w:t>
        </w:r>
      </w:ins>
      <w:ins w:id="17" w:author="Zhang Li" w:date="2022-06-28T08:26:00Z">
        <w:r w:rsidR="00C009E3">
          <w:rPr>
            <w:rFonts w:ascii="Times New Roman" w:eastAsia="宋体" w:hAnsi="Times New Roman" w:cs="Times New Roman"/>
            <w:kern w:val="0"/>
            <w:sz w:val="24"/>
            <w:szCs w:val="24"/>
          </w:rPr>
          <w:t xml:space="preserve">This ledger is </w:t>
        </w:r>
      </w:ins>
      <w:ins w:id="18" w:author="Zhang Li" w:date="2022-06-28T08:27:00Z">
        <w:r w:rsidR="00C009E3">
          <w:rPr>
            <w:rFonts w:ascii="Times New Roman" w:eastAsia="宋体" w:hAnsi="Times New Roman" w:cs="Times New Roman"/>
            <w:kern w:val="0"/>
            <w:sz w:val="24"/>
            <w:szCs w:val="24"/>
          </w:rPr>
          <w:t>openly</w:t>
        </w:r>
      </w:ins>
      <w:ins w:id="19" w:author="Zhang Li" w:date="2022-06-28T08:41:00Z">
        <w:r w:rsidR="00B824FF">
          <w:rPr>
            <w:rFonts w:ascii="Times New Roman" w:eastAsia="宋体" w:hAnsi="Times New Roman" w:cs="Times New Roman"/>
            <w:kern w:val="0"/>
            <w:sz w:val="24"/>
            <w:szCs w:val="24"/>
          </w:rPr>
          <w:t xml:space="preserve"> and si</w:t>
        </w:r>
        <w:r w:rsidR="00230EF6">
          <w:rPr>
            <w:rFonts w:ascii="Times New Roman" w:eastAsia="宋体" w:hAnsi="Times New Roman" w:cs="Times New Roman"/>
            <w:kern w:val="0"/>
            <w:sz w:val="24"/>
            <w:szCs w:val="24"/>
          </w:rPr>
          <w:t>multaneously</w:t>
        </w:r>
      </w:ins>
      <w:ins w:id="20" w:author="Zhang Li" w:date="2022-06-28T08:27:00Z">
        <w:r w:rsidR="00C009E3">
          <w:rPr>
            <w:rFonts w:ascii="Times New Roman" w:eastAsia="宋体" w:hAnsi="Times New Roman" w:cs="Times New Roman"/>
            <w:kern w:val="0"/>
            <w:sz w:val="24"/>
            <w:szCs w:val="24"/>
          </w:rPr>
          <w:t xml:space="preserve"> sh</w:t>
        </w:r>
      </w:ins>
      <w:ins w:id="21" w:author="Zhang Li" w:date="2022-06-28T08:28:00Z">
        <w:r w:rsidR="00C009E3">
          <w:rPr>
            <w:rFonts w:ascii="Times New Roman" w:eastAsia="宋体" w:hAnsi="Times New Roman" w:cs="Times New Roman"/>
            <w:kern w:val="0"/>
            <w:sz w:val="24"/>
            <w:szCs w:val="24"/>
          </w:rPr>
          <w:t xml:space="preserve">ared among various nodes in system. </w:t>
        </w:r>
      </w:ins>
      <w:ins w:id="22" w:author="Zhang Li" w:date="2022-06-28T12:53:00Z">
        <w:r w:rsidR="00620539">
          <w:rPr>
            <w:rFonts w:ascii="Times New Roman" w:eastAsia="宋体" w:hAnsi="Times New Roman" w:cs="Times New Roman"/>
            <w:kern w:val="0"/>
            <w:sz w:val="24"/>
            <w:szCs w:val="24"/>
          </w:rPr>
          <w:t xml:space="preserve">Blockchain uses a consensus protocol </w:t>
        </w:r>
      </w:ins>
      <w:ins w:id="23" w:author="Zhang Li" w:date="2022-06-28T12:54:00Z">
        <w:r w:rsidR="00620539">
          <w:rPr>
            <w:rFonts w:ascii="Times New Roman" w:eastAsia="宋体" w:hAnsi="Times New Roman" w:cs="Times New Roman"/>
            <w:kern w:val="0"/>
            <w:sz w:val="24"/>
            <w:szCs w:val="24"/>
          </w:rPr>
          <w:t xml:space="preserve">to ensure the dependability and integrity of blockchain system. Therefore, </w:t>
        </w:r>
      </w:ins>
      <w:ins w:id="24" w:author="Zhang Li" w:date="2022-06-28T22:21:00Z">
        <w:r w:rsidR="0056367C">
          <w:rPr>
            <w:rFonts w:ascii="Times New Roman" w:eastAsia="宋体" w:hAnsi="Times New Roman" w:cs="Times New Roman"/>
            <w:kern w:val="0"/>
            <w:sz w:val="24"/>
            <w:szCs w:val="24"/>
          </w:rPr>
          <w:t>b</w:t>
        </w:r>
      </w:ins>
      <w:ins w:id="25" w:author="Zhang Li" w:date="2022-06-28T08:33:00Z">
        <w:r w:rsidR="008C6A2C">
          <w:rPr>
            <w:rFonts w:ascii="Times New Roman" w:eastAsia="宋体" w:hAnsi="Times New Roman" w:cs="Times New Roman"/>
            <w:kern w:val="0"/>
            <w:sz w:val="24"/>
            <w:szCs w:val="24"/>
          </w:rPr>
          <w:t xml:space="preserve">lockchain can only be updated when </w:t>
        </w:r>
      </w:ins>
      <w:ins w:id="26" w:author="Zhang Li" w:date="2022-06-28T08:43:00Z">
        <w:r w:rsidR="00230EF6">
          <w:rPr>
            <w:rFonts w:ascii="Times New Roman" w:eastAsia="宋体" w:hAnsi="Times New Roman" w:cs="Times New Roman"/>
            <w:kern w:val="0"/>
            <w:sz w:val="24"/>
            <w:szCs w:val="24"/>
          </w:rPr>
          <w:t>consensus is reached between nodes in the system.</w:t>
        </w:r>
      </w:ins>
      <w:r w:rsidR="005E287E">
        <w:rPr>
          <w:rFonts w:ascii="Times New Roman" w:eastAsia="宋体" w:hAnsi="Times New Roman" w:cs="Times New Roman" w:hint="eastAsia"/>
          <w:kern w:val="0"/>
          <w:sz w:val="24"/>
          <w:szCs w:val="24"/>
        </w:rPr>
        <w:t xml:space="preserve"> </w:t>
      </w:r>
      <w:del w:id="27" w:author="Zhang Li" w:date="2022-06-28T09:02:00Z">
        <w:r w:rsidR="0041109D" w:rsidDel="005E287E">
          <w:rPr>
            <w:rFonts w:ascii="Times New Roman" w:eastAsia="宋体" w:hAnsi="Times New Roman" w:cs="Times New Roman"/>
            <w:kern w:val="0"/>
            <w:sz w:val="24"/>
            <w:szCs w:val="24"/>
          </w:rPr>
          <w:delText>In blockchain system, e</w:delText>
        </w:r>
      </w:del>
      <w:ins w:id="28" w:author="Zhang Li" w:date="2022-06-28T09:02:00Z">
        <w:r w:rsidR="005E287E">
          <w:rPr>
            <w:rFonts w:ascii="Times New Roman" w:eastAsia="宋体" w:hAnsi="Times New Roman" w:cs="Times New Roman"/>
            <w:kern w:val="0"/>
            <w:sz w:val="24"/>
            <w:szCs w:val="24"/>
          </w:rPr>
          <w:t>E</w:t>
        </w:r>
      </w:ins>
      <w:r w:rsidR="006307F5" w:rsidRPr="00F44F57">
        <w:rPr>
          <w:rFonts w:ascii="Times New Roman" w:eastAsia="宋体" w:hAnsi="Times New Roman" w:cs="Times New Roman"/>
          <w:kern w:val="0"/>
          <w:sz w:val="24"/>
          <w:szCs w:val="24"/>
        </w:rPr>
        <w:t xml:space="preserve">ach </w:t>
      </w:r>
      <w:r w:rsidR="006307F5">
        <w:rPr>
          <w:rFonts w:ascii="Times New Roman" w:eastAsia="宋体" w:hAnsi="Times New Roman" w:cs="Times New Roman"/>
          <w:kern w:val="0"/>
          <w:sz w:val="24"/>
          <w:szCs w:val="24"/>
        </w:rPr>
        <w:t>node maintains a local blockchain</w:t>
      </w:r>
      <w:r w:rsidR="006307F5">
        <w:rPr>
          <w:rFonts w:ascii="Times New Roman" w:eastAsia="宋体" w:hAnsi="Times New Roman" w:cs="Times New Roman" w:hint="eastAsia"/>
          <w:kern w:val="0"/>
          <w:sz w:val="24"/>
          <w:szCs w:val="24"/>
        </w:rPr>
        <w:t>, which</w:t>
      </w:r>
      <w:r w:rsidR="006307F5">
        <w:rPr>
          <w:rFonts w:ascii="Times New Roman" w:eastAsia="宋体" w:hAnsi="Times New Roman" w:cs="Times New Roman"/>
          <w:kern w:val="0"/>
          <w:sz w:val="24"/>
          <w:szCs w:val="24"/>
        </w:rPr>
        <w:t xml:space="preserve"> is </w:t>
      </w:r>
      <w:r w:rsidR="006307F5">
        <w:rPr>
          <w:rFonts w:ascii="Times New Roman" w:eastAsia="宋体" w:hAnsi="Times New Roman" w:cs="Times New Roman" w:hint="eastAsia"/>
          <w:kern w:val="0"/>
          <w:sz w:val="24"/>
          <w:szCs w:val="24"/>
        </w:rPr>
        <w:t xml:space="preserve">composed </w:t>
      </w:r>
      <w:r w:rsidR="006307F5">
        <w:rPr>
          <w:rFonts w:ascii="Times New Roman" w:eastAsia="宋体" w:hAnsi="Times New Roman" w:cs="Times New Roman"/>
          <w:kern w:val="0"/>
          <w:sz w:val="24"/>
          <w:szCs w:val="24"/>
        </w:rPr>
        <w:t>of blocks</w:t>
      </w:r>
      <w:r w:rsidR="006307F5" w:rsidRPr="00AE582E">
        <w:rPr>
          <w:rFonts w:ascii="Times New Roman" w:eastAsia="宋体" w:hAnsi="Times New Roman" w:cs="Times New Roman"/>
          <w:kern w:val="0"/>
          <w:sz w:val="24"/>
          <w:szCs w:val="24"/>
        </w:rPr>
        <w:t xml:space="preserve"> </w:t>
      </w:r>
      <w:r w:rsidR="006307F5">
        <w:rPr>
          <w:rFonts w:ascii="Times New Roman" w:eastAsia="宋体" w:hAnsi="Times New Roman" w:cs="Times New Roman"/>
          <w:kern w:val="0"/>
          <w:sz w:val="24"/>
          <w:szCs w:val="24"/>
        </w:rPr>
        <w:t>chronologically linked to create a chain. Each block contain</w:t>
      </w:r>
      <w:r w:rsidR="006307F5">
        <w:rPr>
          <w:rFonts w:ascii="Times New Roman" w:eastAsia="宋体" w:hAnsi="Times New Roman" w:cs="Times New Roman" w:hint="eastAsia"/>
          <w:kern w:val="0"/>
          <w:sz w:val="24"/>
          <w:szCs w:val="24"/>
        </w:rPr>
        <w:t>s</w:t>
      </w:r>
      <w:r w:rsidR="006307F5">
        <w:rPr>
          <w:rFonts w:ascii="Times New Roman" w:eastAsia="宋体" w:hAnsi="Times New Roman" w:cs="Times New Roman"/>
          <w:kern w:val="0"/>
          <w:sz w:val="24"/>
          <w:szCs w:val="24"/>
        </w:rPr>
        <w:t xml:space="preserve"> a block header and a block body. The block header records blockchain version, block </w:t>
      </w:r>
      <w:r w:rsidR="006307F5" w:rsidRPr="008140B2">
        <w:rPr>
          <w:rFonts w:ascii="Times New Roman" w:eastAsia="宋体" w:hAnsi="Times New Roman" w:cs="Times New Roman"/>
          <w:kern w:val="0"/>
          <w:sz w:val="24"/>
          <w:szCs w:val="24"/>
        </w:rPr>
        <w:t>proposer</w:t>
      </w:r>
      <w:r w:rsidR="006307F5">
        <w:rPr>
          <w:rFonts w:ascii="Times New Roman" w:eastAsia="宋体" w:hAnsi="Times New Roman" w:cs="Times New Roman"/>
          <w:kern w:val="0"/>
          <w:sz w:val="24"/>
          <w:szCs w:val="24"/>
        </w:rPr>
        <w:t>, block height, previous hash, block hash, block full signature</w:t>
      </w:r>
      <w:r w:rsidR="006307F5">
        <w:rPr>
          <w:rFonts w:ascii="Times New Roman" w:eastAsia="宋体" w:hAnsi="Times New Roman" w:cs="Times New Roman" w:hint="eastAsia"/>
          <w:kern w:val="0"/>
          <w:sz w:val="24"/>
          <w:szCs w:val="24"/>
        </w:rPr>
        <w:t>,</w:t>
      </w:r>
      <w:r w:rsidR="006307F5">
        <w:rPr>
          <w:rFonts w:ascii="Times New Roman" w:eastAsia="宋体" w:hAnsi="Times New Roman" w:cs="Times New Roman"/>
          <w:kern w:val="0"/>
          <w:sz w:val="24"/>
          <w:szCs w:val="24"/>
        </w:rPr>
        <w:t xml:space="preserve"> and </w:t>
      </w:r>
      <w:r w:rsidR="006307F5">
        <w:rPr>
          <w:rFonts w:ascii="Times New Roman" w:eastAsia="宋体" w:hAnsi="Times New Roman" w:cs="Times New Roman" w:hint="eastAsia"/>
          <w:kern w:val="0"/>
          <w:sz w:val="24"/>
          <w:szCs w:val="24"/>
        </w:rPr>
        <w:t>transactions</w:t>
      </w:r>
      <w:r w:rsidR="006307F5">
        <w:rPr>
          <w:rFonts w:ascii="Times New Roman" w:eastAsia="宋体" w:hAnsi="Times New Roman" w:cs="Times New Roman"/>
          <w:kern w:val="0"/>
          <w:sz w:val="24"/>
          <w:szCs w:val="24"/>
        </w:rPr>
        <w:t xml:space="preserve"> hash root, etc. The block body stores transaction recodes, which consist of payer's information, payee's information and other necessary contents. Figure 1 shows the data structure of a blockchain.</w:t>
      </w:r>
    </w:p>
    <w:p w14:paraId="0FB9F205" w14:textId="77777777" w:rsidR="006307F5" w:rsidRDefault="006307F5" w:rsidP="006307F5">
      <w:pPr>
        <w:keepNext/>
        <w:spacing w:afterLines="100" w:after="312"/>
        <w:ind w:firstLine="420"/>
        <w:jc w:val="center"/>
      </w:pPr>
      <w:r>
        <w:rPr>
          <w:noProof/>
        </w:rPr>
        <w:drawing>
          <wp:inline distT="0" distB="0" distL="0" distR="0" wp14:anchorId="1B2649E6" wp14:editId="26EDAD09">
            <wp:extent cx="2993098" cy="23812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9918" cy="2402618"/>
                    </a:xfrm>
                    <a:prstGeom prst="rect">
                      <a:avLst/>
                    </a:prstGeom>
                    <a:noFill/>
                    <a:ln>
                      <a:noFill/>
                    </a:ln>
                  </pic:spPr>
                </pic:pic>
              </a:graphicData>
            </a:graphic>
          </wp:inline>
        </w:drawing>
      </w:r>
    </w:p>
    <w:p w14:paraId="7085D0A2" w14:textId="60123B7C" w:rsidR="005E287E" w:rsidRPr="00105584" w:rsidDel="00105584" w:rsidRDefault="006307F5" w:rsidP="00105584">
      <w:pPr>
        <w:pStyle w:val="ab"/>
        <w:ind w:firstLine="420"/>
        <w:jc w:val="center"/>
        <w:rPr>
          <w:del w:id="29" w:author="Zhang Li" w:date="2022-06-28T09:14:00Z"/>
          <w:rFonts w:ascii="Times New Roman" w:hAnsi="Times New Roman" w:cs="Times New Roman"/>
          <w:b/>
          <w:bCs/>
        </w:rPr>
      </w:pPr>
      <w:r w:rsidRPr="00DA49A3">
        <w:rPr>
          <w:rFonts w:ascii="Times New Roman" w:hAnsi="Times New Roman" w:cs="Times New Roman"/>
          <w:b/>
          <w:bCs/>
        </w:rPr>
        <w:t>Fig</w:t>
      </w:r>
      <w:r>
        <w:rPr>
          <w:rFonts w:ascii="Times New Roman" w:hAnsi="Times New Roman" w:cs="Times New Roman"/>
          <w:b/>
          <w:bCs/>
        </w:rPr>
        <w:t>. 1 Blockchain</w:t>
      </w:r>
    </w:p>
    <w:p w14:paraId="671B8D3C" w14:textId="011802CE" w:rsidR="008852A2" w:rsidRPr="0084285A" w:rsidRDefault="008852A2" w:rsidP="008852A2">
      <w:pPr>
        <w:pStyle w:val="2"/>
        <w:rPr>
          <w:rFonts w:ascii="Times New Roman" w:eastAsia="黑体" w:hAnsi="Times New Roman" w:cs="Times New Roman"/>
          <w:sz w:val="28"/>
          <w:szCs w:val="28"/>
        </w:rPr>
      </w:pPr>
      <w:bookmarkStart w:id="30" w:name="_Toc94273372"/>
      <w:r w:rsidRPr="00DE3197">
        <w:rPr>
          <w:rFonts w:ascii="Times New Roman" w:eastAsia="黑体" w:hAnsi="Times New Roman" w:cs="Times New Roman"/>
          <w:sz w:val="28"/>
          <w:szCs w:val="28"/>
        </w:rPr>
        <w:t>3.</w:t>
      </w:r>
      <w:r w:rsidR="00C007E0">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w:t>
      </w:r>
      <w:bookmarkEnd w:id="30"/>
      <w:r w:rsidRPr="0084285A">
        <w:rPr>
          <w:rFonts w:ascii="Times New Roman" w:eastAsia="黑体" w:hAnsi="Times New Roman" w:cs="Times New Roman"/>
          <w:sz w:val="28"/>
          <w:szCs w:val="28"/>
        </w:rPr>
        <w:t xml:space="preserve">Threshold </w:t>
      </w:r>
      <w:r w:rsidR="0084285A">
        <w:rPr>
          <w:rFonts w:ascii="Times New Roman" w:eastAsia="黑体" w:hAnsi="Times New Roman" w:cs="Times New Roman" w:hint="eastAsia"/>
          <w:sz w:val="28"/>
          <w:szCs w:val="28"/>
        </w:rPr>
        <w:t>BLS</w:t>
      </w:r>
      <w:r w:rsidR="0084285A">
        <w:rPr>
          <w:rFonts w:ascii="Times New Roman" w:eastAsia="黑体" w:hAnsi="Times New Roman" w:cs="Times New Roman"/>
          <w:sz w:val="28"/>
          <w:szCs w:val="28"/>
        </w:rPr>
        <w:t xml:space="preserve"> </w:t>
      </w:r>
      <w:r w:rsidRPr="0084285A">
        <w:rPr>
          <w:rFonts w:ascii="Times New Roman" w:eastAsia="黑体" w:hAnsi="Times New Roman" w:cs="Times New Roman"/>
          <w:sz w:val="28"/>
          <w:szCs w:val="28"/>
        </w:rPr>
        <w:t>Signature Scheme</w:t>
      </w:r>
      <w:r w:rsidR="00F82F86">
        <w:rPr>
          <w:rFonts w:ascii="Times New Roman" w:eastAsia="黑体" w:hAnsi="Times New Roman" w:cs="Times New Roman"/>
          <w:sz w:val="28"/>
          <w:szCs w:val="28"/>
        </w:rPr>
        <w:t xml:space="preserve"> Technology</w:t>
      </w:r>
    </w:p>
    <w:p w14:paraId="747AC746" w14:textId="5191EB5F" w:rsidR="008852A2" w:rsidRPr="0084285A" w:rsidRDefault="0084285A" w:rsidP="008852A2">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w:t>
      </w:r>
      <w:r w:rsidR="008852A2" w:rsidRPr="0084285A">
        <w:rPr>
          <w:rFonts w:ascii="Times New Roman" w:eastAsia="宋体" w:hAnsi="Times New Roman" w:cs="Times New Roman"/>
          <w:kern w:val="0"/>
          <w:sz w:val="24"/>
          <w:szCs w:val="24"/>
        </w:rPr>
        <w:t xml:space="preserve">hreshold </w:t>
      </w:r>
      <w:proofErr w:type="spellStart"/>
      <w:r w:rsidR="008852A2" w:rsidRPr="0084285A">
        <w:rPr>
          <w:rFonts w:ascii="Times New Roman" w:eastAsia="宋体" w:hAnsi="Times New Roman" w:cs="Times New Roman"/>
          <w:kern w:val="0"/>
          <w:sz w:val="24"/>
          <w:szCs w:val="24"/>
        </w:rPr>
        <w:t>Boneh</w:t>
      </w:r>
      <w:proofErr w:type="spellEnd"/>
      <w:r w:rsidR="008852A2" w:rsidRPr="0084285A">
        <w:rPr>
          <w:rFonts w:ascii="Times New Roman" w:eastAsia="宋体" w:hAnsi="Times New Roman" w:cs="Times New Roman"/>
          <w:kern w:val="0"/>
          <w:sz w:val="24"/>
          <w:szCs w:val="24"/>
        </w:rPr>
        <w:t>-Lynn-</w:t>
      </w:r>
      <w:proofErr w:type="spellStart"/>
      <w:r w:rsidR="008852A2" w:rsidRPr="0084285A">
        <w:rPr>
          <w:rFonts w:ascii="Times New Roman" w:eastAsia="宋体" w:hAnsi="Times New Roman" w:cs="Times New Roman"/>
          <w:kern w:val="0"/>
          <w:sz w:val="24"/>
          <w:szCs w:val="24"/>
        </w:rPr>
        <w:t>Shacham</w:t>
      </w:r>
      <w:proofErr w:type="spellEnd"/>
      <w:r w:rsidR="008852A2" w:rsidRPr="0084285A">
        <w:rPr>
          <w:rFonts w:ascii="Times New Roman" w:eastAsia="宋体" w:hAnsi="Times New Roman" w:cs="Times New Roman"/>
          <w:kern w:val="0"/>
          <w:sz w:val="24"/>
          <w:szCs w:val="24"/>
        </w:rPr>
        <w:t xml:space="preserve"> (BLS) signature scheme [29] </w:t>
      </w:r>
      <w:r>
        <w:rPr>
          <w:rFonts w:ascii="Times New Roman" w:eastAsia="宋体" w:hAnsi="Times New Roman" w:cs="Times New Roman"/>
          <w:kern w:val="0"/>
          <w:sz w:val="24"/>
          <w:szCs w:val="24"/>
        </w:rPr>
        <w:t>can be used to</w:t>
      </w:r>
      <w:r w:rsidR="008852A2" w:rsidRPr="0084285A">
        <w:rPr>
          <w:rFonts w:ascii="Times New Roman" w:eastAsia="宋体" w:hAnsi="Times New Roman" w:cs="Times New Roman"/>
          <w:kern w:val="0"/>
          <w:sz w:val="24"/>
          <w:szCs w:val="24"/>
        </w:rPr>
        <w:t xml:space="preserve"> improve the performance of consensus protocols. Consensus protocols can adopt the threshold BLS signature scheme as a voting mechanism to confirm the validity of proposals. A partial signature generated by a node for a proposal is the vote of the node for the proposal. Since several partial signatures can be aggregated into a special signature, nodes can verify multiple votes in an operation. In addition, the termination of a consensus process not relies on the leader of consensus system. Any consensus node can terminate a consensus process when it has constructed the special signature. Therefore, threshold BLS signature scheme can help consensus nodes quickly and steadily</w:t>
      </w:r>
      <w:r w:rsidR="008852A2" w:rsidRPr="0084285A">
        <w:rPr>
          <w:rFonts w:ascii="Times New Roman" w:eastAsia="宋体" w:hAnsi="Times New Roman" w:cs="Times New Roman" w:hint="eastAsia"/>
          <w:kern w:val="0"/>
          <w:sz w:val="24"/>
          <w:szCs w:val="24"/>
        </w:rPr>
        <w:t xml:space="preserve"> achieve</w:t>
      </w:r>
      <w:r w:rsidR="008852A2" w:rsidRPr="0084285A">
        <w:rPr>
          <w:rFonts w:ascii="Times New Roman" w:eastAsia="宋体" w:hAnsi="Times New Roman" w:cs="Times New Roman"/>
          <w:kern w:val="0"/>
          <w:sz w:val="24"/>
          <w:szCs w:val="24"/>
        </w:rPr>
        <w:t xml:space="preserve"> consensus.</w:t>
      </w:r>
    </w:p>
    <w:p w14:paraId="253BB275" w14:textId="77777777" w:rsidR="008852A2" w:rsidRPr="0084285A" w:rsidRDefault="008852A2" w:rsidP="008852A2">
      <w:pPr>
        <w:spacing w:afterLines="100" w:after="312"/>
        <w:ind w:firstLine="420"/>
        <w:rPr>
          <w:rFonts w:ascii="Times New Roman" w:eastAsia="宋体" w:hAnsi="Times New Roman" w:cs="Times New Roman"/>
          <w:kern w:val="0"/>
          <w:sz w:val="24"/>
          <w:szCs w:val="24"/>
        </w:rPr>
      </w:pPr>
      <w:r w:rsidRPr="0084285A">
        <w:rPr>
          <w:rFonts w:ascii="Times New Roman" w:eastAsia="宋体" w:hAnsi="Times New Roman" w:cs="Times New Roman" w:hint="eastAsia"/>
          <w:kern w:val="0"/>
          <w:sz w:val="24"/>
          <w:szCs w:val="24"/>
        </w:rPr>
        <w:t>T</w:t>
      </w:r>
      <w:r w:rsidRPr="0084285A">
        <w:rPr>
          <w:rFonts w:ascii="Times New Roman" w:eastAsia="宋体" w:hAnsi="Times New Roman" w:cs="Times New Roman"/>
          <w:kern w:val="0"/>
          <w:sz w:val="24"/>
          <w:szCs w:val="24"/>
        </w:rPr>
        <w:t xml:space="preserve">hreshold signature scheme </w:t>
      </w:r>
      <w:r w:rsidRPr="0084285A">
        <w:rPr>
          <w:rFonts w:ascii="Times New Roman" w:eastAsia="宋体" w:hAnsi="Times New Roman" w:cs="Times New Roman" w:hint="eastAsia"/>
          <w:kern w:val="0"/>
          <w:sz w:val="24"/>
          <w:szCs w:val="24"/>
        </w:rPr>
        <w:t>[</w:t>
      </w:r>
      <w:r w:rsidRPr="0084285A">
        <w:rPr>
          <w:rFonts w:ascii="Times New Roman" w:eastAsia="宋体" w:hAnsi="Times New Roman" w:cs="Times New Roman"/>
          <w:kern w:val="0"/>
          <w:sz w:val="24"/>
          <w:szCs w:val="24"/>
        </w:rPr>
        <w:t xml:space="preserve">34] aims to allow multiple participants securely reconstruct a secret (i.e., a main private key) and perform computation (i.e., signature generation or decryption) </w:t>
      </w:r>
      <w:r w:rsidRPr="0084285A">
        <w:rPr>
          <w:rFonts w:ascii="Times New Roman" w:eastAsia="宋体" w:hAnsi="Times New Roman" w:cs="Times New Roman" w:hint="eastAsia"/>
          <w:kern w:val="0"/>
          <w:sz w:val="24"/>
          <w:szCs w:val="24"/>
        </w:rPr>
        <w:t>even</w:t>
      </w:r>
      <w:r w:rsidRPr="0084285A">
        <w:rPr>
          <w:rFonts w:ascii="Times New Roman" w:eastAsia="宋体" w:hAnsi="Times New Roman" w:cs="Times New Roman"/>
          <w:kern w:val="0"/>
          <w:sz w:val="24"/>
          <w:szCs w:val="24"/>
        </w:rPr>
        <w:t xml:space="preserve"> an adversary has corrupted some participants.</w:t>
      </w:r>
      <w:r w:rsidRPr="0084285A">
        <w:rPr>
          <w:rFonts w:ascii="Times New Roman" w:eastAsia="宋体" w:hAnsi="Times New Roman" w:cs="Times New Roman" w:hint="eastAsia"/>
          <w:kern w:val="0"/>
          <w:sz w:val="24"/>
          <w:szCs w:val="24"/>
        </w:rPr>
        <w:t xml:space="preserve"> </w:t>
      </w:r>
      <w:r w:rsidRPr="0084285A">
        <w:rPr>
          <w:rFonts w:ascii="Times New Roman" w:eastAsia="宋体" w:hAnsi="Times New Roman" w:cs="Times New Roman"/>
          <w:kern w:val="0"/>
          <w:sz w:val="24"/>
          <w:szCs w:val="24"/>
        </w:rPr>
        <w:t>I</w:t>
      </w:r>
      <w:r w:rsidRPr="0084285A">
        <w:rPr>
          <w:rFonts w:ascii="Times New Roman" w:eastAsia="宋体" w:hAnsi="Times New Roman" w:cs="Times New Roman" w:hint="eastAsia"/>
          <w:kern w:val="0"/>
          <w:sz w:val="24"/>
          <w:szCs w:val="24"/>
        </w:rPr>
        <w:t>n</w:t>
      </w:r>
      <w:r w:rsidRPr="0084285A">
        <w:rPr>
          <w:rFonts w:ascii="Times New Roman" w:eastAsia="宋体" w:hAnsi="Times New Roman" w:cs="Times New Roman"/>
          <w:kern w:val="0"/>
          <w:sz w:val="24"/>
          <w:szCs w:val="24"/>
        </w:rPr>
        <w:t xml:space="preserve"> a </w:t>
      </w:r>
      <w:r w:rsidRPr="0084285A">
        <w:rPr>
          <w:rFonts w:ascii="Times New Roman" w:eastAsia="宋体" w:hAnsi="Times New Roman" w:cs="Times New Roman" w:hint="eastAsia"/>
          <w:kern w:val="0"/>
          <w:sz w:val="24"/>
          <w:szCs w:val="24"/>
        </w:rPr>
        <w:lastRenderedPageBreak/>
        <w:t>t</w:t>
      </w:r>
      <w:r w:rsidRPr="0084285A">
        <w:rPr>
          <w:rFonts w:ascii="Times New Roman" w:eastAsia="宋体" w:hAnsi="Times New Roman" w:cs="Times New Roman"/>
          <w:kern w:val="0"/>
          <w:sz w:val="24"/>
          <w:szCs w:val="24"/>
        </w:rPr>
        <w:t>hreshold signature scheme, all participants use a share of a main private key as their private keys. To sign a message, multiple participants can execute an interactive signature generation algorithm, which uses their shares of the main private key and the message as inputs, and outputs a signature of the message. The signature can be verified by anyone using the unique main public key. The security for threshold signature scheme requires that no adversary that corrupts some participants can learn any information about the main private key or can forge a valid signature on a message. There are two important properties of threshold signature scheme: robustness and proactiveness. The former one requires that a valid signature can be generated even some malicious participants deviating from the scheme. The later one is also name periodic refreshment of shares of a main private key. The goal proactiveness is to protect a system from an adversary that obtains the information of a main private key.</w:t>
      </w:r>
    </w:p>
    <w:p w14:paraId="7E39E6E0" w14:textId="27628A83" w:rsidR="008852A2" w:rsidRPr="0084285A" w:rsidRDefault="008852A2" w:rsidP="008852A2">
      <w:pPr>
        <w:spacing w:afterLines="100" w:after="312"/>
        <w:ind w:firstLine="420"/>
        <w:rPr>
          <w:rFonts w:ascii="Times New Roman" w:eastAsia="宋体" w:hAnsi="Times New Roman" w:cs="Times New Roman"/>
          <w:kern w:val="0"/>
          <w:sz w:val="24"/>
          <w:szCs w:val="24"/>
        </w:rPr>
      </w:pPr>
      <w:proofErr w:type="spellStart"/>
      <w:r w:rsidRPr="0084285A">
        <w:rPr>
          <w:rFonts w:ascii="Times New Roman" w:eastAsia="宋体" w:hAnsi="Times New Roman" w:cs="Times New Roman"/>
          <w:kern w:val="0"/>
          <w:sz w:val="24"/>
          <w:szCs w:val="24"/>
        </w:rPr>
        <w:t>Boneh</w:t>
      </w:r>
      <w:proofErr w:type="spellEnd"/>
      <w:r w:rsidRPr="0084285A">
        <w:rPr>
          <w:rFonts w:ascii="Times New Roman" w:eastAsia="宋体" w:hAnsi="Times New Roman" w:cs="Times New Roman"/>
          <w:kern w:val="0"/>
          <w:sz w:val="24"/>
          <w:szCs w:val="24"/>
        </w:rPr>
        <w:t>-Lynn-</w:t>
      </w:r>
      <w:proofErr w:type="spellStart"/>
      <w:r w:rsidRPr="0084285A">
        <w:rPr>
          <w:rFonts w:ascii="Times New Roman" w:eastAsia="宋体" w:hAnsi="Times New Roman" w:cs="Times New Roman"/>
          <w:kern w:val="0"/>
          <w:sz w:val="24"/>
          <w:szCs w:val="24"/>
        </w:rPr>
        <w:t>Shacham</w:t>
      </w:r>
      <w:proofErr w:type="spellEnd"/>
      <w:r w:rsidRPr="0084285A">
        <w:rPr>
          <w:rFonts w:ascii="Times New Roman" w:eastAsia="宋体" w:hAnsi="Times New Roman" w:cs="Times New Roman"/>
          <w:kern w:val="0"/>
          <w:sz w:val="24"/>
          <w:szCs w:val="24"/>
        </w:rPr>
        <w:t xml:space="preserve"> (BLS) signature scheme [30] is closely related to bilinear maps and Gap Diffie-Hellman (GDH) groups. </w:t>
      </w:r>
      <w:ins w:id="31" w:author="Zhang Li" w:date="2022-06-28T10:24:00Z">
        <w:r w:rsidR="00814E97" w:rsidRPr="0084285A">
          <w:rPr>
            <w:rFonts w:ascii="Times New Roman" w:eastAsia="宋体" w:hAnsi="Times New Roman" w:cs="Times New Roman"/>
            <w:kern w:val="0"/>
            <w:sz w:val="24"/>
            <w:szCs w:val="24"/>
          </w:rPr>
          <w:t>The signature</w:t>
        </w:r>
        <w:r w:rsidR="00814E97">
          <w:rPr>
            <w:rFonts w:ascii="Times New Roman" w:eastAsia="宋体" w:hAnsi="Times New Roman" w:cs="Times New Roman"/>
            <w:kern w:val="0"/>
            <w:sz w:val="24"/>
            <w:szCs w:val="24"/>
          </w:rPr>
          <w:t xml:space="preserve"> scheme</w:t>
        </w:r>
        <w:r w:rsidR="00814E97" w:rsidRPr="0084285A">
          <w:rPr>
            <w:rFonts w:ascii="Times New Roman" w:eastAsia="宋体" w:hAnsi="Times New Roman" w:cs="Times New Roman"/>
            <w:kern w:val="0"/>
            <w:sz w:val="24"/>
            <w:szCs w:val="24"/>
          </w:rPr>
          <w:t xml:space="preserve"> is based on bilinear maps on elliptic curves. In GDH groups, </w:t>
        </w:r>
        <w:r w:rsidR="00814E97">
          <w:rPr>
            <w:rFonts w:ascii="Times New Roman" w:eastAsia="宋体" w:hAnsi="Times New Roman" w:cs="Times New Roman"/>
            <w:kern w:val="0"/>
            <w:sz w:val="24"/>
            <w:szCs w:val="24"/>
          </w:rPr>
          <w:t xml:space="preserve">the </w:t>
        </w:r>
        <w:r w:rsidR="00814E97" w:rsidRPr="0084285A">
          <w:rPr>
            <w:rFonts w:ascii="Times New Roman" w:eastAsia="宋体" w:hAnsi="Times New Roman" w:cs="Times New Roman"/>
            <w:kern w:val="0"/>
            <w:sz w:val="24"/>
            <w:szCs w:val="24"/>
          </w:rPr>
          <w:t xml:space="preserve">Computational Diffie-Hellman problem is hard </w:t>
        </w:r>
        <w:r w:rsidR="00814E97">
          <w:rPr>
            <w:rFonts w:ascii="Times New Roman" w:eastAsia="宋体" w:hAnsi="Times New Roman" w:cs="Times New Roman"/>
            <w:kern w:val="0"/>
            <w:sz w:val="24"/>
            <w:szCs w:val="24"/>
          </w:rPr>
          <w:t xml:space="preserve">but the </w:t>
        </w:r>
        <w:r w:rsidR="00814E97" w:rsidRPr="0084285A">
          <w:rPr>
            <w:rFonts w:ascii="Times New Roman" w:eastAsia="宋体" w:hAnsi="Times New Roman" w:cs="Times New Roman"/>
            <w:kern w:val="0"/>
            <w:sz w:val="24"/>
            <w:szCs w:val="24"/>
          </w:rPr>
          <w:t>Decision Diffie-Hellman problem is easy.</w:t>
        </w:r>
      </w:ins>
      <w:r w:rsidR="00814E97">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The BLS signature scheme based on GDH groups consists of key generation algorithm, signature generation algorithm and signature verification algorithm. In key generation, </w:t>
      </w:r>
      <w:r w:rsidRPr="0084285A">
        <w:rPr>
          <w:rFonts w:ascii="Times New Roman" w:eastAsia="宋体" w:hAnsi="Times New Roman" w:cs="Times New Roman" w:hint="eastAsia"/>
          <w:kern w:val="0"/>
          <w:sz w:val="24"/>
          <w:szCs w:val="24"/>
        </w:rPr>
        <w:t>each</w:t>
      </w:r>
      <w:r w:rsidRPr="0084285A">
        <w:rPr>
          <w:rFonts w:ascii="Times New Roman" w:eastAsia="宋体" w:hAnsi="Times New Roman" w:cs="Times New Roman"/>
          <w:kern w:val="0"/>
          <w:sz w:val="24"/>
          <w:szCs w:val="24"/>
        </w:rPr>
        <w:t xml:space="preserve"> participant </w:t>
      </w:r>
      <w:r w:rsidR="003E1C73">
        <w:rPr>
          <w:rFonts w:ascii="Times New Roman" w:eastAsia="宋体" w:hAnsi="Times New Roman" w:cs="Times New Roman"/>
          <w:kern w:val="0"/>
          <w:sz w:val="24"/>
          <w:szCs w:val="24"/>
        </w:rPr>
        <w:t xml:space="preserve">can random pick a private key, which can be used to compute the </w:t>
      </w:r>
      <w:r w:rsidRPr="0084285A">
        <w:rPr>
          <w:rFonts w:ascii="Times New Roman" w:eastAsia="宋体" w:hAnsi="Times New Roman" w:cs="Times New Roman"/>
          <w:kern w:val="0"/>
          <w:sz w:val="24"/>
          <w:szCs w:val="24"/>
        </w:rPr>
        <w:t>public key</w:t>
      </w:r>
      <w:r w:rsidRPr="0084285A">
        <w:rPr>
          <w:rFonts w:ascii="Times New Roman" w:eastAsia="宋体" w:hAnsi="Times New Roman" w:cs="Times New Roman" w:hint="eastAsia"/>
          <w:kern w:val="0"/>
          <w:sz w:val="24"/>
          <w:szCs w:val="24"/>
        </w:rPr>
        <w:t>.</w:t>
      </w:r>
      <w:r w:rsidRPr="0084285A">
        <w:rPr>
          <w:rFonts w:ascii="Times New Roman" w:eastAsia="宋体" w:hAnsi="Times New Roman" w:cs="Times New Roman"/>
          <w:kern w:val="0"/>
          <w:sz w:val="24"/>
          <w:szCs w:val="24"/>
        </w:rPr>
        <w:t xml:space="preserve"> Given a private key and a message</w:t>
      </w:r>
      <w:r w:rsidR="00814E97">
        <w:rPr>
          <w:rFonts w:ascii="Times New Roman" w:eastAsia="宋体" w:hAnsi="Times New Roman" w:cs="Times New Roman"/>
          <w:kern w:val="0"/>
          <w:sz w:val="24"/>
          <w:szCs w:val="24"/>
        </w:rPr>
        <w:t xml:space="preserve">, a </w:t>
      </w:r>
      <w:r w:rsidRPr="0084285A">
        <w:rPr>
          <w:rFonts w:ascii="Times New Roman" w:eastAsia="宋体" w:hAnsi="Times New Roman" w:cs="Times New Roman"/>
          <w:kern w:val="0"/>
          <w:sz w:val="24"/>
          <w:szCs w:val="24"/>
        </w:rPr>
        <w:t>signer can compute a signature</w:t>
      </w:r>
      <w:r w:rsidR="00814E97">
        <w:rPr>
          <w:rFonts w:ascii="Times New Roman" w:eastAsia="宋体" w:hAnsi="Times New Roman" w:cs="Times New Roman"/>
          <w:kern w:val="0"/>
          <w:sz w:val="24"/>
          <w:szCs w:val="24"/>
        </w:rPr>
        <w:t xml:space="preserve"> through signature generation algorithm. </w:t>
      </w:r>
      <w:r w:rsidRPr="0084285A">
        <w:rPr>
          <w:rFonts w:ascii="Times New Roman" w:eastAsia="宋体" w:hAnsi="Times New Roman" w:cs="Times New Roman"/>
          <w:kern w:val="0"/>
          <w:sz w:val="24"/>
          <w:szCs w:val="24"/>
        </w:rPr>
        <w:t>Given a public key</w:t>
      </w:r>
      <w:r w:rsidR="00814E97">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a message and a signature</w:t>
      </w:r>
      <w:r w:rsidR="00814E97">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verifiers can verify whether the </w:t>
      </w:r>
      <w:r w:rsidR="00984A13">
        <w:rPr>
          <w:rFonts w:ascii="Times New Roman" w:eastAsia="宋体" w:hAnsi="Times New Roman" w:cs="Times New Roman"/>
          <w:kern w:val="0"/>
          <w:sz w:val="24"/>
          <w:szCs w:val="24"/>
        </w:rPr>
        <w:t xml:space="preserve">signature </w:t>
      </w:r>
      <w:r w:rsidRPr="0084285A">
        <w:rPr>
          <w:rFonts w:ascii="Times New Roman" w:eastAsia="宋体" w:hAnsi="Times New Roman" w:cs="Times New Roman"/>
          <w:kern w:val="0"/>
          <w:sz w:val="24"/>
          <w:szCs w:val="24"/>
        </w:rPr>
        <w:t>is a valid</w:t>
      </w:r>
      <w:r w:rsidR="00984A13">
        <w:rPr>
          <w:rFonts w:ascii="Times New Roman" w:eastAsia="宋体" w:hAnsi="Times New Roman" w:cs="Times New Roman"/>
          <w:kern w:val="0"/>
          <w:sz w:val="24"/>
          <w:szCs w:val="24"/>
        </w:rPr>
        <w:t xml:space="preserve"> by signature verification algorithm</w:t>
      </w:r>
      <w:r w:rsidRPr="0084285A">
        <w:rPr>
          <w:rFonts w:ascii="Times New Roman" w:eastAsia="宋体" w:hAnsi="Times New Roman" w:cs="Times New Roman"/>
          <w:kern w:val="0"/>
          <w:sz w:val="24"/>
          <w:szCs w:val="24"/>
        </w:rPr>
        <w:t>.</w:t>
      </w:r>
    </w:p>
    <w:p w14:paraId="6A9F39D6" w14:textId="3B3BC2E3" w:rsidR="00C007E0" w:rsidRDefault="008852A2" w:rsidP="00D42F46">
      <w:pPr>
        <w:spacing w:afterLines="100" w:after="312"/>
        <w:ind w:firstLine="420"/>
        <w:rPr>
          <w:rFonts w:ascii="Times New Roman" w:eastAsia="宋体" w:hAnsi="Times New Roman" w:cs="Times New Roman"/>
          <w:kern w:val="0"/>
          <w:sz w:val="24"/>
          <w:szCs w:val="24"/>
        </w:rPr>
      </w:pPr>
      <w:r w:rsidRPr="0084285A">
        <w:rPr>
          <w:rFonts w:ascii="Times New Roman" w:eastAsia="宋体" w:hAnsi="Times New Roman" w:cs="Times New Roman" w:hint="eastAsia"/>
          <w:kern w:val="0"/>
          <w:sz w:val="24"/>
          <w:szCs w:val="24"/>
        </w:rPr>
        <w:t>T</w:t>
      </w:r>
      <w:r w:rsidRPr="0084285A">
        <w:rPr>
          <w:rFonts w:ascii="Times New Roman" w:eastAsia="宋体" w:hAnsi="Times New Roman" w:cs="Times New Roman"/>
          <w:kern w:val="0"/>
          <w:sz w:val="24"/>
          <w:szCs w:val="24"/>
        </w:rPr>
        <w:t xml:space="preserve">hreshold BLS signature scheme [29] is the combination of threshold signature scheme and BLS signature scheme. The signature share generation of threshold BLS signature scheme concurs with the BLS, and the aggregation of group signature is congruent with threshold signature scheme. </w:t>
      </w:r>
      <w:r w:rsidRPr="0084285A">
        <w:rPr>
          <w:rFonts w:ascii="Times New Roman" w:eastAsia="宋体" w:hAnsi="Times New Roman" w:cs="Times New Roman" w:hint="eastAsia"/>
          <w:kern w:val="0"/>
          <w:sz w:val="24"/>
          <w:szCs w:val="24"/>
        </w:rPr>
        <w:t>T</w:t>
      </w:r>
      <w:r w:rsidRPr="0084285A">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 a discrete log-based distributed key generation method [31] to distribute private-public key pair and a main public key to participants. The key generation algorithm outputs a private-public key pair</w:t>
      </w:r>
      <w:r w:rsidRPr="0084285A">
        <w:rPr>
          <w:rFonts w:ascii="Times New Roman" w:eastAsia="宋体" w:hAnsi="Times New Roman" w:cs="Times New Roman" w:hint="eastAsia"/>
          <w:kern w:val="0"/>
          <w:sz w:val="24"/>
          <w:szCs w:val="24"/>
        </w:rPr>
        <w:t xml:space="preserve"> </w:t>
      </w:r>
      <w:r w:rsidRPr="0084285A">
        <w:rPr>
          <w:rFonts w:ascii="Times New Roman" w:eastAsia="宋体" w:hAnsi="Times New Roman" w:cs="Times New Roman"/>
          <w:kern w:val="0"/>
          <w:sz w:val="24"/>
          <w:szCs w:val="24"/>
        </w:rPr>
        <w:t xml:space="preserve">for </w:t>
      </w:r>
      <w:r w:rsidR="00984A13">
        <w:rPr>
          <w:rFonts w:ascii="Times New Roman" w:eastAsia="宋体" w:hAnsi="Times New Roman" w:cs="Times New Roman"/>
          <w:kern w:val="0"/>
          <w:sz w:val="24"/>
          <w:szCs w:val="24"/>
        </w:rPr>
        <w:t xml:space="preserve">each </w:t>
      </w:r>
      <w:r w:rsidRPr="0084285A">
        <w:rPr>
          <w:rFonts w:ascii="Times New Roman" w:eastAsia="宋体" w:hAnsi="Times New Roman" w:cs="Times New Roman"/>
          <w:kern w:val="0"/>
          <w:sz w:val="24"/>
          <w:szCs w:val="24"/>
        </w:rPr>
        <w:t>participant</w:t>
      </w:r>
      <w:r w:rsidRPr="0084285A">
        <w:rPr>
          <w:rFonts w:ascii="Times New Roman" w:eastAsia="宋体" w:hAnsi="Times New Roman" w:cs="Times New Roman" w:hint="eastAsia"/>
          <w:kern w:val="0"/>
          <w:sz w:val="24"/>
          <w:szCs w:val="24"/>
        </w:rPr>
        <w:t xml:space="preserve"> </w:t>
      </w:r>
      <w:r w:rsidRPr="0084285A">
        <w:rPr>
          <w:rFonts w:ascii="Times New Roman" w:eastAsia="宋体" w:hAnsi="Times New Roman" w:cs="Times New Roman"/>
          <w:kern w:val="0"/>
          <w:sz w:val="24"/>
          <w:szCs w:val="24"/>
        </w:rPr>
        <w:t>and a main public key</w:t>
      </w:r>
      <w:r w:rsidR="00984A13">
        <w:rPr>
          <w:rFonts w:ascii="Times New Roman" w:eastAsia="宋体" w:hAnsi="Times New Roman" w:cs="Times New Roman"/>
          <w:kern w:val="0"/>
          <w:sz w:val="24"/>
          <w:szCs w:val="24"/>
        </w:rPr>
        <w:t>.</w:t>
      </w:r>
      <w:r w:rsidRPr="0084285A">
        <w:rPr>
          <w:rFonts w:ascii="Times New Roman" w:eastAsia="宋体" w:hAnsi="Times New Roman" w:cs="Times New Roman"/>
          <w:kern w:val="0"/>
          <w:sz w:val="24"/>
          <w:szCs w:val="24"/>
        </w:rPr>
        <w:t xml:space="preserve"> </w:t>
      </w:r>
      <w:r w:rsidR="00984A13">
        <w:rPr>
          <w:rFonts w:ascii="Times New Roman" w:eastAsia="宋体" w:hAnsi="Times New Roman" w:cs="Times New Roman"/>
          <w:kern w:val="0"/>
          <w:sz w:val="24"/>
          <w:szCs w:val="24"/>
        </w:rPr>
        <w:t>The private key of a participant</w:t>
      </w:r>
      <w:r w:rsidRPr="0084285A">
        <w:rPr>
          <w:rFonts w:ascii="Times New Roman" w:eastAsia="宋体" w:hAnsi="Times New Roman" w:cs="Times New Roman" w:hint="eastAsia"/>
          <w:kern w:val="0"/>
          <w:sz w:val="24"/>
          <w:szCs w:val="24"/>
        </w:rPr>
        <w:t xml:space="preserve"> </w:t>
      </w:r>
      <w:r w:rsidRPr="0084285A">
        <w:rPr>
          <w:rFonts w:ascii="Times New Roman" w:eastAsia="宋体" w:hAnsi="Times New Roman" w:cs="Times New Roman"/>
          <w:kern w:val="0"/>
          <w:sz w:val="24"/>
          <w:szCs w:val="24"/>
        </w:rPr>
        <w:t>is a share of a main private key</w:t>
      </w:r>
      <w:r w:rsidR="00984A13">
        <w:rPr>
          <w:rFonts w:ascii="Times New Roman" w:eastAsia="宋体" w:hAnsi="Times New Roman" w:cs="Times New Roman"/>
          <w:kern w:val="0"/>
          <w:sz w:val="24"/>
          <w:szCs w:val="24"/>
        </w:rPr>
        <w:t>.</w:t>
      </w:r>
      <w:r w:rsidRPr="0084285A">
        <w:rPr>
          <w:rFonts w:ascii="Times New Roman" w:eastAsia="宋体" w:hAnsi="Times New Roman" w:cs="Times New Roman"/>
          <w:kern w:val="0"/>
          <w:sz w:val="24"/>
          <w:szCs w:val="24"/>
        </w:rPr>
        <w:t xml:space="preserve"> </w:t>
      </w:r>
      <w:r w:rsidR="00984A13">
        <w:rPr>
          <w:rFonts w:ascii="Times New Roman" w:eastAsia="宋体" w:hAnsi="Times New Roman" w:cs="Times New Roman"/>
          <w:kern w:val="0"/>
          <w:sz w:val="24"/>
          <w:szCs w:val="24"/>
        </w:rPr>
        <w:t xml:space="preserve">In threshold BLS signature scheme, participants </w:t>
      </w:r>
      <w:r w:rsidR="004C3953">
        <w:rPr>
          <w:rFonts w:ascii="Times New Roman" w:eastAsia="宋体" w:hAnsi="Times New Roman" w:cs="Times New Roman"/>
          <w:kern w:val="0"/>
          <w:sz w:val="24"/>
          <w:szCs w:val="24"/>
        </w:rPr>
        <w:t xml:space="preserve">jointly sign a message through the signature generation algorithm. </w:t>
      </w:r>
      <w:r w:rsidRPr="0084285A">
        <w:rPr>
          <w:rFonts w:ascii="Times New Roman" w:eastAsia="宋体" w:hAnsi="Times New Roman" w:cs="Times New Roman"/>
          <w:kern w:val="0"/>
          <w:sz w:val="24"/>
          <w:szCs w:val="24"/>
        </w:rPr>
        <w:t>Th</w:t>
      </w:r>
      <w:r w:rsidR="004C3953">
        <w:rPr>
          <w:rFonts w:ascii="Times New Roman" w:eastAsia="宋体" w:hAnsi="Times New Roman" w:cs="Times New Roman"/>
          <w:kern w:val="0"/>
          <w:sz w:val="24"/>
          <w:szCs w:val="24"/>
        </w:rPr>
        <w:t>is</w:t>
      </w:r>
      <w:r w:rsidRPr="0084285A">
        <w:rPr>
          <w:rFonts w:ascii="Times New Roman" w:eastAsia="宋体" w:hAnsi="Times New Roman" w:cs="Times New Roman"/>
          <w:kern w:val="0"/>
          <w:sz w:val="24"/>
          <w:szCs w:val="24"/>
        </w:rPr>
        <w:t xml:space="preserve"> algorithm contains a partial signature generation method and a full signature recovery method. The former one is similar to the signature generation algorithm of BLS signature scheme. Given a message</w:t>
      </w:r>
      <w:r w:rsidR="004C3953">
        <w:rPr>
          <w:rFonts w:ascii="Times New Roman" w:eastAsia="宋体" w:hAnsi="Times New Roman" w:cs="Times New Roman"/>
          <w:kern w:val="0"/>
          <w:sz w:val="24"/>
          <w:szCs w:val="24"/>
        </w:rPr>
        <w:t>,</w:t>
      </w:r>
      <w:r w:rsidRPr="0084285A">
        <w:rPr>
          <w:rFonts w:ascii="Times New Roman" w:eastAsia="宋体" w:hAnsi="Times New Roman" w:cs="Times New Roman"/>
          <w:kern w:val="0"/>
          <w:sz w:val="24"/>
          <w:szCs w:val="24"/>
        </w:rPr>
        <w:t xml:space="preserve"> a signer can compute a partial signature</w:t>
      </w:r>
      <w:r w:rsidR="004C3953">
        <w:rPr>
          <w:rFonts w:ascii="Times New Roman" w:eastAsia="宋体" w:hAnsi="Times New Roman" w:cs="Times New Roman"/>
          <w:kern w:val="0"/>
          <w:sz w:val="24"/>
          <w:szCs w:val="24"/>
        </w:rPr>
        <w:t xml:space="preserve"> by </w:t>
      </w:r>
      <w:r w:rsidR="004C3953" w:rsidRPr="0084285A">
        <w:rPr>
          <w:rFonts w:ascii="Times New Roman" w:eastAsia="宋体" w:hAnsi="Times New Roman" w:cs="Times New Roman"/>
          <w:kern w:val="0"/>
          <w:sz w:val="24"/>
          <w:szCs w:val="24"/>
        </w:rPr>
        <w:t>running signature share generation method</w:t>
      </w:r>
      <w:r w:rsidR="004C3953">
        <w:rPr>
          <w:rFonts w:ascii="Times New Roman" w:eastAsia="宋体" w:hAnsi="Times New Roman" w:cs="Times New Roman"/>
          <w:kern w:val="0"/>
          <w:sz w:val="24"/>
          <w:szCs w:val="24"/>
        </w:rPr>
        <w:t>. T</w:t>
      </w:r>
      <w:r w:rsidRPr="0084285A">
        <w:rPr>
          <w:rFonts w:ascii="Times New Roman" w:eastAsia="宋体" w:hAnsi="Times New Roman" w:cs="Times New Roman"/>
          <w:kern w:val="0"/>
          <w:sz w:val="24"/>
          <w:szCs w:val="24"/>
        </w:rPr>
        <w:t xml:space="preserve">he full signature of the message can be recovered </w:t>
      </w:r>
      <w:r w:rsidR="004C3953">
        <w:rPr>
          <w:rFonts w:ascii="Times New Roman" w:eastAsia="宋体" w:hAnsi="Times New Roman" w:cs="Times New Roman"/>
          <w:kern w:val="0"/>
          <w:sz w:val="24"/>
          <w:szCs w:val="24"/>
        </w:rPr>
        <w:t>when</w:t>
      </w:r>
      <w:r w:rsidRPr="0084285A">
        <w:rPr>
          <w:rFonts w:ascii="Times New Roman" w:eastAsia="宋体" w:hAnsi="Times New Roman" w:cs="Times New Roman"/>
          <w:kern w:val="0"/>
          <w:sz w:val="24"/>
          <w:szCs w:val="24"/>
        </w:rPr>
        <w:t xml:space="preserve"> participants aggregate a sufficient number of partial signature and execute the full signature recovery method. The full signature should be the Lagrange interpolation polynomial of these partial signatures. </w:t>
      </w:r>
      <w:r w:rsidR="004C3953">
        <w:rPr>
          <w:rFonts w:ascii="Times New Roman" w:eastAsia="宋体" w:hAnsi="Times New Roman" w:cs="Times New Roman"/>
          <w:kern w:val="0"/>
          <w:sz w:val="24"/>
          <w:szCs w:val="24"/>
        </w:rPr>
        <w:t>All participants can</w:t>
      </w:r>
      <w:r w:rsidR="004C3953" w:rsidRPr="004C3953">
        <w:rPr>
          <w:rFonts w:ascii="Times New Roman" w:eastAsia="宋体" w:hAnsi="Times New Roman" w:cs="Times New Roman"/>
          <w:kern w:val="0"/>
          <w:sz w:val="24"/>
          <w:szCs w:val="24"/>
        </w:rPr>
        <w:t xml:space="preserve"> </w:t>
      </w:r>
      <w:r w:rsidR="004C3953" w:rsidRPr="0084285A">
        <w:rPr>
          <w:rFonts w:ascii="Times New Roman" w:eastAsia="宋体" w:hAnsi="Times New Roman" w:cs="Times New Roman"/>
          <w:kern w:val="0"/>
          <w:sz w:val="24"/>
          <w:szCs w:val="24"/>
        </w:rPr>
        <w:t>use the main public key</w:t>
      </w:r>
      <w:r w:rsidR="004C3953">
        <w:rPr>
          <w:rFonts w:ascii="Times New Roman" w:eastAsia="宋体" w:hAnsi="Times New Roman" w:cs="Times New Roman"/>
          <w:kern w:val="0"/>
          <w:sz w:val="24"/>
          <w:szCs w:val="24"/>
        </w:rPr>
        <w:t xml:space="preserve"> to </w:t>
      </w:r>
      <w:r w:rsidR="004C3953" w:rsidRPr="0084285A">
        <w:rPr>
          <w:rFonts w:ascii="Times New Roman" w:eastAsia="宋体" w:hAnsi="Times New Roman" w:cs="Times New Roman"/>
          <w:kern w:val="0"/>
          <w:sz w:val="24"/>
          <w:szCs w:val="24"/>
        </w:rPr>
        <w:t xml:space="preserve">verify the validation of the full signature </w:t>
      </w:r>
      <w:r w:rsidR="004C3953">
        <w:rPr>
          <w:rFonts w:ascii="Times New Roman" w:eastAsia="宋体" w:hAnsi="Times New Roman" w:cs="Times New Roman"/>
          <w:kern w:val="0"/>
          <w:sz w:val="24"/>
          <w:szCs w:val="24"/>
        </w:rPr>
        <w:t xml:space="preserve">by </w:t>
      </w:r>
      <w:r w:rsidR="00D42F46">
        <w:rPr>
          <w:rFonts w:ascii="Times New Roman" w:eastAsia="宋体" w:hAnsi="Times New Roman" w:cs="Times New Roman"/>
          <w:kern w:val="0"/>
          <w:sz w:val="24"/>
          <w:szCs w:val="24"/>
        </w:rPr>
        <w:t>t</w:t>
      </w:r>
      <w:r w:rsidRPr="0084285A">
        <w:rPr>
          <w:rFonts w:ascii="Times New Roman" w:eastAsia="宋体" w:hAnsi="Times New Roman" w:cs="Times New Roman"/>
          <w:kern w:val="0"/>
          <w:sz w:val="24"/>
          <w:szCs w:val="24"/>
        </w:rPr>
        <w:t>he verification algorithm of threshold BLS signature scheme.</w:t>
      </w:r>
      <w:r w:rsidR="00F46A06">
        <w:rPr>
          <w:rFonts w:ascii="Times New Roman" w:eastAsia="宋体" w:hAnsi="Times New Roman" w:cs="Times New Roman"/>
          <w:kern w:val="0"/>
          <w:sz w:val="24"/>
          <w:szCs w:val="24"/>
        </w:rPr>
        <w:t xml:space="preserve"> We </w:t>
      </w:r>
      <w:bookmarkStart w:id="32" w:name="_Hlk107240286"/>
      <w:r w:rsidR="00F46A06">
        <w:rPr>
          <w:rFonts w:ascii="Times New Roman" w:eastAsia="宋体" w:hAnsi="Times New Roman" w:cs="Times New Roman"/>
          <w:kern w:val="0"/>
          <w:sz w:val="24"/>
          <w:szCs w:val="24"/>
        </w:rPr>
        <w:t>assume that the number of honest nodes satisfies the requirement of threshold BLS signature scheme</w:t>
      </w:r>
      <w:bookmarkEnd w:id="32"/>
      <w:r w:rsidR="00F46A06">
        <w:rPr>
          <w:rFonts w:ascii="Times New Roman" w:eastAsia="宋体" w:hAnsi="Times New Roman" w:cs="Times New Roman"/>
          <w:kern w:val="0"/>
          <w:sz w:val="24"/>
          <w:szCs w:val="24"/>
        </w:rPr>
        <w:t xml:space="preserve">, which ensures the </w:t>
      </w:r>
      <w:r w:rsidR="00F46A06">
        <w:rPr>
          <w:rFonts w:ascii="Times New Roman" w:eastAsia="宋体" w:hAnsi="Times New Roman" w:cs="Times New Roman"/>
          <w:kern w:val="0"/>
          <w:sz w:val="24"/>
          <w:szCs w:val="24"/>
        </w:rPr>
        <w:lastRenderedPageBreak/>
        <w:t>security of SWIB.</w:t>
      </w:r>
    </w:p>
    <w:p w14:paraId="797ABBC7" w14:textId="243CFF4B" w:rsidR="00C007E0" w:rsidRPr="004E6004" w:rsidRDefault="00C007E0" w:rsidP="00C007E0">
      <w:pPr>
        <w:pStyle w:val="2"/>
        <w:rPr>
          <w:rFonts w:ascii="Times New Roman" w:eastAsia="黑体" w:hAnsi="Times New Roman" w:cs="Times New Roman"/>
          <w:sz w:val="28"/>
          <w:szCs w:val="28"/>
          <w:highlight w:val="yellow"/>
        </w:rPr>
      </w:pPr>
      <w:bookmarkStart w:id="33" w:name="_Toc94273368"/>
      <w:r w:rsidRPr="00DE3197">
        <w:rPr>
          <w:rFonts w:ascii="Times New Roman" w:eastAsia="黑体" w:hAnsi="Times New Roman" w:cs="Times New Roman"/>
          <w:sz w:val="28"/>
          <w:szCs w:val="28"/>
        </w:rPr>
        <w:t>3.</w:t>
      </w:r>
      <w:r>
        <w:rPr>
          <w:rFonts w:ascii="Times New Roman" w:eastAsia="黑体" w:hAnsi="Times New Roman" w:cs="Times New Roman"/>
          <w:sz w:val="28"/>
          <w:szCs w:val="28"/>
        </w:rPr>
        <w:t>4</w:t>
      </w:r>
      <w:r w:rsidRPr="00DE3197">
        <w:rPr>
          <w:rFonts w:ascii="Times New Roman" w:eastAsia="黑体" w:hAnsi="Times New Roman" w:cs="Times New Roman"/>
          <w:sz w:val="28"/>
          <w:szCs w:val="28"/>
        </w:rPr>
        <w:t xml:space="preserve"> </w:t>
      </w:r>
      <w:bookmarkEnd w:id="33"/>
      <w:r w:rsidRPr="00D42F46">
        <w:rPr>
          <w:rFonts w:ascii="Times New Roman" w:eastAsia="黑体" w:hAnsi="Times New Roman" w:cs="Times New Roman"/>
          <w:sz w:val="28"/>
          <w:szCs w:val="28"/>
        </w:rPr>
        <w:t>Communication Model</w:t>
      </w:r>
    </w:p>
    <w:p w14:paraId="376BF98A" w14:textId="2871BDDE" w:rsidR="00D4573B" w:rsidRDefault="0077328B" w:rsidP="0077328B">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58030F">
        <w:rPr>
          <w:rFonts w:ascii="Times New Roman" w:eastAsia="宋体" w:hAnsi="Times New Roman" w:cs="Times New Roman"/>
          <w:kern w:val="0"/>
          <w:sz w:val="24"/>
          <w:szCs w:val="24"/>
        </w:rPr>
        <w:t>Consensus latency</w:t>
      </w:r>
      <w:r w:rsidR="00F82F86">
        <w:rPr>
          <w:rFonts w:ascii="Times New Roman" w:eastAsia="宋体" w:hAnsi="Times New Roman" w:cs="Times New Roman"/>
          <w:kern w:val="0"/>
          <w:sz w:val="24"/>
          <w:szCs w:val="24"/>
        </w:rPr>
        <w:t xml:space="preserve"> is </w:t>
      </w:r>
      <w:r w:rsidR="0058030F">
        <w:rPr>
          <w:rFonts w:ascii="Times New Roman" w:eastAsia="宋体" w:hAnsi="Times New Roman" w:cs="Times New Roman"/>
          <w:kern w:val="0"/>
          <w:sz w:val="24"/>
          <w:szCs w:val="24"/>
        </w:rPr>
        <w:t xml:space="preserve">an important metric, which </w:t>
      </w:r>
      <w:r w:rsidR="00D4573B">
        <w:rPr>
          <w:rFonts w:ascii="Times New Roman" w:eastAsia="宋体" w:hAnsi="Times New Roman" w:cs="Times New Roman"/>
          <w:kern w:val="0"/>
          <w:sz w:val="24"/>
          <w:szCs w:val="24"/>
        </w:rPr>
        <w:t xml:space="preserve">used to </w:t>
      </w:r>
      <w:r w:rsidR="00F82F86">
        <w:rPr>
          <w:rFonts w:ascii="Times New Roman" w:eastAsia="宋体" w:hAnsi="Times New Roman" w:cs="Times New Roman"/>
          <w:kern w:val="0"/>
          <w:sz w:val="24"/>
          <w:szCs w:val="24"/>
        </w:rPr>
        <w:t xml:space="preserve">evaluate the performance of </w:t>
      </w:r>
      <w:r w:rsidR="0058030F">
        <w:rPr>
          <w:rFonts w:ascii="Times New Roman" w:eastAsia="宋体" w:hAnsi="Times New Roman" w:cs="Times New Roman"/>
          <w:kern w:val="0"/>
          <w:sz w:val="24"/>
          <w:szCs w:val="24"/>
        </w:rPr>
        <w:t xml:space="preserve">blockchain consensus protocol. </w:t>
      </w:r>
      <w:r w:rsidR="00D4573B">
        <w:rPr>
          <w:rFonts w:ascii="Times New Roman" w:eastAsia="宋体" w:hAnsi="Times New Roman" w:cs="Times New Roman"/>
          <w:kern w:val="0"/>
          <w:sz w:val="24"/>
          <w:szCs w:val="24"/>
        </w:rPr>
        <w:t xml:space="preserve">Consensus latency contains computing time and communication time. However, the computation load of nodes in SWIB is small, which means the computing time is negligibly small. Therefore, we mainly focus on the impact of wireless </w:t>
      </w:r>
      <w:r w:rsidR="006A0220">
        <w:rPr>
          <w:rFonts w:ascii="Times New Roman" w:eastAsia="宋体" w:hAnsi="Times New Roman" w:cs="Times New Roman"/>
          <w:kern w:val="0"/>
          <w:sz w:val="24"/>
          <w:szCs w:val="24"/>
        </w:rPr>
        <w:t>communication in the performance of SWIB.</w:t>
      </w:r>
    </w:p>
    <w:p w14:paraId="070E6010" w14:textId="6C75FDBF" w:rsidR="00C007E0" w:rsidRPr="006826C2" w:rsidRDefault="00A67709" w:rsidP="006826C2">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 SWIB, consensus can be reached among nodes through wireless communication</w:t>
      </w:r>
      <w:r w:rsidR="00C007E0" w:rsidRPr="006A0220">
        <w:rPr>
          <w:rFonts w:ascii="Times New Roman" w:eastAsia="宋体" w:hAnsi="Times New Roman" w:cs="Times New Roman"/>
          <w:kern w:val="0"/>
          <w:sz w:val="24"/>
          <w:szCs w:val="24"/>
        </w:rPr>
        <w:t>.</w:t>
      </w:r>
      <w:r w:rsidR="00DB62D7" w:rsidRPr="00DB62D7">
        <w:rPr>
          <w:rFonts w:ascii="Times New Roman" w:eastAsia="宋体" w:hAnsi="Times New Roman" w:cs="Times New Roman"/>
          <w:kern w:val="0"/>
          <w:sz w:val="24"/>
          <w:szCs w:val="24"/>
        </w:rPr>
        <w:t xml:space="preserve"> </w:t>
      </w:r>
      <w:r w:rsidR="00DB62D7">
        <w:rPr>
          <w:rFonts w:ascii="Times New Roman" w:eastAsia="宋体" w:hAnsi="Times New Roman" w:cs="Times New Roman"/>
          <w:kern w:val="0"/>
          <w:sz w:val="24"/>
          <w:szCs w:val="24"/>
        </w:rPr>
        <w:t>During consensus process, nodes disseminate messages over wireless channel.</w:t>
      </w:r>
      <w:r w:rsidR="005D6555">
        <w:rPr>
          <w:rFonts w:ascii="Times New Roman" w:eastAsia="宋体" w:hAnsi="Times New Roman" w:cs="Times New Roman"/>
          <w:kern w:val="0"/>
          <w:sz w:val="24"/>
          <w:szCs w:val="24"/>
        </w:rPr>
        <w:t xml:space="preserve"> </w:t>
      </w:r>
      <w:r w:rsidR="00673F8A" w:rsidRPr="00DB62D7">
        <w:rPr>
          <w:rFonts w:ascii="Times New Roman" w:eastAsia="宋体" w:hAnsi="Times New Roman" w:cs="Times New Roman"/>
          <w:kern w:val="0"/>
          <w:sz w:val="24"/>
          <w:szCs w:val="24"/>
        </w:rPr>
        <w:t>We consider a wireless communication model with p-persistent carrier-sense multiple access (CSMA)</w:t>
      </w:r>
      <w:r w:rsidR="00673F8A" w:rsidRPr="00DB62D7">
        <w:rPr>
          <w:rFonts w:ascii="Times New Roman" w:eastAsia="宋体" w:hAnsi="Times New Roman" w:cs="Times New Roman" w:hint="eastAsia"/>
          <w:kern w:val="0"/>
          <w:sz w:val="24"/>
          <w:szCs w:val="24"/>
        </w:rPr>
        <w:t>.</w:t>
      </w:r>
      <w:r w:rsidR="00673F8A">
        <w:rPr>
          <w:rFonts w:ascii="Times New Roman" w:eastAsia="宋体" w:hAnsi="Times New Roman" w:cs="Times New Roman"/>
          <w:kern w:val="0"/>
          <w:sz w:val="24"/>
          <w:szCs w:val="24"/>
        </w:rPr>
        <w:t xml:space="preserve"> N</w:t>
      </w:r>
      <w:r w:rsidR="00673F8A" w:rsidRPr="00DB62D7">
        <w:rPr>
          <w:rFonts w:ascii="Times New Roman" w:eastAsia="宋体" w:hAnsi="Times New Roman" w:cs="Times New Roman"/>
          <w:kern w:val="0"/>
          <w:sz w:val="24"/>
          <w:szCs w:val="24"/>
        </w:rPr>
        <w:t xml:space="preserve">odes continuously sense </w:t>
      </w:r>
      <w:r w:rsidR="00673F8A">
        <w:rPr>
          <w:rFonts w:ascii="Times New Roman" w:eastAsia="宋体" w:hAnsi="Times New Roman" w:cs="Times New Roman"/>
          <w:kern w:val="0"/>
          <w:sz w:val="24"/>
          <w:szCs w:val="24"/>
        </w:rPr>
        <w:t xml:space="preserve">channel </w:t>
      </w:r>
      <w:r w:rsidR="00673F8A" w:rsidRPr="00DB62D7">
        <w:rPr>
          <w:rFonts w:ascii="Times New Roman" w:eastAsia="宋体" w:hAnsi="Times New Roman" w:cs="Times New Roman"/>
          <w:kern w:val="0"/>
          <w:sz w:val="24"/>
          <w:szCs w:val="24"/>
        </w:rPr>
        <w:t xml:space="preserve">and transmit message with probability </w:t>
      </w:r>
      <m:oMath>
        <m:r>
          <w:rPr>
            <w:rFonts w:ascii="Cambria Math" w:eastAsia="宋体" w:hAnsi="Cambria Math" w:cs="Times New Roman"/>
            <w:kern w:val="0"/>
            <w:sz w:val="24"/>
            <w:szCs w:val="24"/>
          </w:rPr>
          <m:t>p</m:t>
        </m:r>
      </m:oMath>
      <w:r w:rsidR="00673F8A" w:rsidRPr="00DB62D7">
        <w:rPr>
          <w:rFonts w:ascii="Times New Roman" w:eastAsia="宋体" w:hAnsi="Times New Roman" w:cs="Times New Roman" w:hint="eastAsia"/>
          <w:kern w:val="0"/>
          <w:sz w:val="24"/>
          <w:szCs w:val="24"/>
        </w:rPr>
        <w:t xml:space="preserve"> </w:t>
      </w:r>
      <w:r w:rsidR="00673F8A" w:rsidRPr="00DB62D7">
        <w:rPr>
          <w:rFonts w:ascii="Times New Roman" w:eastAsia="宋体" w:hAnsi="Times New Roman" w:cs="Times New Roman"/>
          <w:kern w:val="0"/>
          <w:sz w:val="24"/>
          <w:szCs w:val="24"/>
        </w:rPr>
        <w:t>when detecting channel idle.</w:t>
      </w:r>
      <w:r w:rsidR="00673F8A">
        <w:rPr>
          <w:rFonts w:ascii="Times New Roman" w:eastAsia="宋体" w:hAnsi="Times New Roman" w:cs="Times New Roman"/>
          <w:kern w:val="0"/>
          <w:sz w:val="24"/>
          <w:szCs w:val="24"/>
        </w:rPr>
        <w:t xml:space="preserve"> </w:t>
      </w:r>
      <w:r w:rsidR="00673F8A" w:rsidRPr="00DB62D7">
        <w:rPr>
          <w:rFonts w:ascii="Times New Roman" w:eastAsia="宋体" w:hAnsi="Times New Roman" w:cs="Times New Roman"/>
          <w:kern w:val="0"/>
          <w:sz w:val="24"/>
          <w:szCs w:val="24"/>
        </w:rPr>
        <w:t xml:space="preserve">We assume that wireless channels follow the Rayleigh fading model </w:t>
      </w:r>
      <w:r w:rsidR="00673F8A" w:rsidRPr="00DB62D7">
        <w:rPr>
          <w:rFonts w:ascii="Times New Roman" w:eastAsia="宋体" w:hAnsi="Times New Roman" w:cs="Times New Roman" w:hint="eastAsia"/>
          <w:kern w:val="0"/>
          <w:sz w:val="24"/>
          <w:szCs w:val="24"/>
        </w:rPr>
        <w:t>[</w:t>
      </w:r>
      <w:r w:rsidR="00673F8A" w:rsidRPr="00DB62D7">
        <w:rPr>
          <w:rFonts w:ascii="Times New Roman" w:eastAsia="宋体" w:hAnsi="Times New Roman" w:cs="Times New Roman"/>
          <w:kern w:val="0"/>
          <w:sz w:val="24"/>
          <w:szCs w:val="24"/>
        </w:rPr>
        <w:t xml:space="preserve">32]. </w:t>
      </w:r>
      <w:r w:rsidR="001812F1">
        <w:rPr>
          <w:rFonts w:ascii="Times New Roman" w:eastAsia="宋体" w:hAnsi="Times New Roman" w:cs="Times New Roman"/>
          <w:kern w:val="0"/>
          <w:sz w:val="24"/>
          <w:szCs w:val="24"/>
        </w:rPr>
        <w:t xml:space="preserve">The channel gain between nodes </w:t>
      </w:r>
      <w:r w:rsidR="001812F1" w:rsidRPr="001812F1">
        <w:rPr>
          <w:rFonts w:ascii="Times New Roman" w:eastAsia="宋体" w:hAnsi="Times New Roman" w:cs="Times New Roman"/>
          <w:kern w:val="0"/>
          <w:sz w:val="24"/>
          <w:szCs w:val="24"/>
        </w:rPr>
        <w:t>follows the complex normal distribution</w:t>
      </w:r>
      <w:r w:rsidR="001812F1">
        <w:rPr>
          <w:rFonts w:ascii="Times New Roman" w:eastAsia="宋体" w:hAnsi="Times New Roman" w:cs="Times New Roman"/>
          <w:kern w:val="0"/>
          <w:sz w:val="24"/>
          <w:szCs w:val="24"/>
        </w:rPr>
        <w:t xml:space="preserve">. </w:t>
      </w:r>
      <w:r w:rsidR="00582F14">
        <w:rPr>
          <w:rFonts w:ascii="Times New Roman" w:eastAsia="宋体" w:hAnsi="Times New Roman" w:cs="Times New Roman"/>
          <w:kern w:val="0"/>
          <w:sz w:val="24"/>
          <w:szCs w:val="24"/>
        </w:rPr>
        <w:t xml:space="preserve">According to the </w:t>
      </w:r>
      <w:r w:rsidR="00582F14" w:rsidRPr="00DB62D7">
        <w:rPr>
          <w:rFonts w:ascii="Times New Roman" w:eastAsia="宋体" w:hAnsi="Times New Roman" w:cs="Times New Roman"/>
          <w:kern w:val="0"/>
          <w:sz w:val="24"/>
          <w:szCs w:val="24"/>
        </w:rPr>
        <w:t>Rayleigh fading model</w:t>
      </w:r>
      <w:r w:rsidR="00582F14">
        <w:rPr>
          <w:rFonts w:ascii="Times New Roman" w:eastAsia="宋体" w:hAnsi="Times New Roman" w:cs="Times New Roman"/>
          <w:kern w:val="0"/>
          <w:sz w:val="24"/>
          <w:szCs w:val="24"/>
        </w:rPr>
        <w:t>, t</w:t>
      </w:r>
      <w:r w:rsidR="001812F1">
        <w:rPr>
          <w:rFonts w:ascii="Times New Roman" w:eastAsia="宋体" w:hAnsi="Times New Roman" w:cs="Times New Roman"/>
          <w:kern w:val="0"/>
          <w:sz w:val="24"/>
          <w:szCs w:val="24"/>
        </w:rPr>
        <w:t xml:space="preserve">he </w:t>
      </w:r>
      <w:r w:rsidR="00582F14">
        <w:rPr>
          <w:rFonts w:ascii="Times New Roman" w:eastAsia="宋体" w:hAnsi="Times New Roman" w:cs="Times New Roman"/>
          <w:kern w:val="0"/>
          <w:sz w:val="24"/>
          <w:szCs w:val="24"/>
        </w:rPr>
        <w:t xml:space="preserve">received </w:t>
      </w:r>
      <w:r w:rsidR="001812F1">
        <w:rPr>
          <w:rFonts w:ascii="Times New Roman" w:eastAsia="宋体" w:hAnsi="Times New Roman" w:cs="Times New Roman"/>
          <w:kern w:val="0"/>
          <w:sz w:val="24"/>
          <w:szCs w:val="24"/>
        </w:rPr>
        <w:t>signal-to-noise (SNR) ratio</w:t>
      </w:r>
      <w:r w:rsidR="00582F14">
        <w:rPr>
          <w:rFonts w:ascii="Times New Roman" w:eastAsia="宋体" w:hAnsi="Times New Roman" w:cs="Times New Roman"/>
          <w:kern w:val="0"/>
          <w:sz w:val="24"/>
          <w:szCs w:val="24"/>
        </w:rPr>
        <w:t xml:space="preserve"> over the channel</w:t>
      </w:r>
      <w:r w:rsidR="006C28EA">
        <w:rPr>
          <w:rFonts w:ascii="Times New Roman" w:eastAsia="宋体" w:hAnsi="Times New Roman" w:cs="Times New Roman"/>
          <w:kern w:val="0"/>
          <w:sz w:val="24"/>
          <w:szCs w:val="24"/>
        </w:rPr>
        <w:t xml:space="preserve"> </w:t>
      </w:r>
      <w:r w:rsidR="00582F14">
        <w:rPr>
          <w:rFonts w:ascii="Times New Roman" w:eastAsia="宋体" w:hAnsi="Times New Roman" w:cs="Times New Roman"/>
          <w:kern w:val="0"/>
          <w:sz w:val="24"/>
          <w:szCs w:val="24"/>
        </w:rPr>
        <w:t xml:space="preserve">between nodes can be computed. SNR ratio </w:t>
      </w:r>
      <w:r w:rsidR="006C28EA">
        <w:rPr>
          <w:rFonts w:ascii="Times New Roman" w:eastAsia="宋体" w:hAnsi="Times New Roman" w:cs="Times New Roman"/>
          <w:kern w:val="0"/>
          <w:sz w:val="24"/>
          <w:szCs w:val="24"/>
        </w:rPr>
        <w:t>is a</w:t>
      </w:r>
      <w:r w:rsidR="00582F14">
        <w:rPr>
          <w:rFonts w:ascii="Times New Roman" w:eastAsia="宋体" w:hAnsi="Times New Roman" w:cs="Times New Roman"/>
          <w:kern w:val="0"/>
          <w:sz w:val="24"/>
          <w:szCs w:val="24"/>
        </w:rPr>
        <w:t xml:space="preserve">n important </w:t>
      </w:r>
      <w:r w:rsidR="006C28EA">
        <w:rPr>
          <w:rFonts w:ascii="Times New Roman" w:eastAsia="宋体" w:hAnsi="Times New Roman" w:cs="Times New Roman"/>
          <w:kern w:val="0"/>
          <w:sz w:val="24"/>
          <w:szCs w:val="24"/>
        </w:rPr>
        <w:t>metric for communication quality</w:t>
      </w:r>
      <w:r w:rsidR="00A1008B">
        <w:rPr>
          <w:rFonts w:ascii="Times New Roman" w:eastAsia="宋体" w:hAnsi="Times New Roman" w:cs="Times New Roman"/>
          <w:kern w:val="0"/>
          <w:sz w:val="24"/>
          <w:szCs w:val="24"/>
        </w:rPr>
        <w:t xml:space="preserve"> under wireless networks</w:t>
      </w:r>
      <w:r w:rsidR="006C28EA">
        <w:rPr>
          <w:rFonts w:ascii="Times New Roman" w:eastAsia="宋体" w:hAnsi="Times New Roman" w:cs="Times New Roman"/>
          <w:kern w:val="0"/>
          <w:sz w:val="24"/>
          <w:szCs w:val="24"/>
        </w:rPr>
        <w:t>.</w:t>
      </w:r>
    </w:p>
    <w:p w14:paraId="01A11A56" w14:textId="77777777" w:rsidR="00A1008B" w:rsidRDefault="006C28EA" w:rsidP="00A1008B">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During consensus process, m</w:t>
      </w:r>
      <w:r w:rsidR="00C007E0" w:rsidRPr="00DB62D7">
        <w:rPr>
          <w:rFonts w:ascii="Times New Roman" w:eastAsia="宋体" w:hAnsi="Times New Roman" w:cs="Times New Roman"/>
          <w:kern w:val="0"/>
          <w:sz w:val="24"/>
          <w:szCs w:val="24"/>
        </w:rPr>
        <w:t>essages losses can lead to consensus failure. In addition, message losses are mainly caused by channel collision and channel fading. Therefore, a successful transmission should satisfy two conditions: 1) if and only if there only one node transmitting in a time slot; and 2) the SNR ratio is equal to or bigger than the target one.</w:t>
      </w:r>
      <w:r w:rsidR="006826C2">
        <w:rPr>
          <w:rFonts w:ascii="Times New Roman" w:eastAsia="宋体" w:hAnsi="Times New Roman" w:cs="Times New Roman" w:hint="eastAsia"/>
          <w:kern w:val="0"/>
          <w:sz w:val="24"/>
          <w:szCs w:val="24"/>
        </w:rPr>
        <w:t xml:space="preserve"> </w:t>
      </w:r>
      <w:r w:rsidR="00C007E0" w:rsidRPr="00DB62D7">
        <w:rPr>
          <w:rFonts w:ascii="Times New Roman" w:eastAsia="宋体" w:hAnsi="Times New Roman" w:cs="Times New Roman"/>
          <w:kern w:val="0"/>
          <w:sz w:val="24"/>
          <w:szCs w:val="24"/>
        </w:rPr>
        <w:t xml:space="preserve">In channel contention process, nodes compete for the channel with </w:t>
      </w:r>
      <w:r w:rsidR="006826C2">
        <w:rPr>
          <w:rFonts w:ascii="Times New Roman" w:eastAsia="宋体" w:hAnsi="Times New Roman" w:cs="Times New Roman"/>
          <w:kern w:val="0"/>
          <w:sz w:val="24"/>
          <w:szCs w:val="24"/>
        </w:rPr>
        <w:t>a constant</w:t>
      </w:r>
      <w:r w:rsidR="00C007E0" w:rsidRPr="00DB62D7">
        <w:rPr>
          <w:rFonts w:ascii="Times New Roman" w:eastAsia="宋体" w:hAnsi="Times New Roman" w:cs="Times New Roman"/>
          <w:kern w:val="0"/>
          <w:sz w:val="24"/>
          <w:szCs w:val="24"/>
        </w:rPr>
        <w:t xml:space="preserve"> transmit probability</w:t>
      </w:r>
      <w:r w:rsidR="006826C2">
        <w:rPr>
          <w:rFonts w:ascii="Times New Roman" w:eastAsia="宋体" w:hAnsi="Times New Roman" w:cs="Times New Roman"/>
          <w:kern w:val="0"/>
          <w:sz w:val="24"/>
          <w:szCs w:val="24"/>
        </w:rPr>
        <w:t>.</w:t>
      </w:r>
      <w:r w:rsidR="00C007E0" w:rsidRPr="00DB62D7">
        <w:rPr>
          <w:rFonts w:ascii="Times New Roman" w:eastAsia="宋体" w:hAnsi="Times New Roman" w:cs="Times New Roman"/>
          <w:kern w:val="0"/>
          <w:sz w:val="24"/>
          <w:szCs w:val="24"/>
        </w:rPr>
        <w:t xml:space="preserve"> Only if one node transmits </w:t>
      </w:r>
      <w:ins w:id="34" w:author="Zhang Li" w:date="2022-06-28T12:13:00Z">
        <w:r w:rsidR="006826C2" w:rsidRPr="00DB62D7">
          <w:rPr>
            <w:rFonts w:ascii="Times New Roman" w:eastAsia="宋体" w:hAnsi="Times New Roman" w:cs="Times New Roman"/>
            <w:kern w:val="0"/>
            <w:sz w:val="24"/>
            <w:szCs w:val="24"/>
          </w:rPr>
          <w:t xml:space="preserve">in a </w:t>
        </w:r>
        <w:r w:rsidR="006826C2">
          <w:rPr>
            <w:rFonts w:ascii="Times New Roman" w:eastAsia="宋体" w:hAnsi="Times New Roman" w:cs="Times New Roman"/>
            <w:kern w:val="0"/>
            <w:sz w:val="24"/>
            <w:szCs w:val="24"/>
          </w:rPr>
          <w:t xml:space="preserve">mini </w:t>
        </w:r>
        <w:r w:rsidR="006826C2" w:rsidRPr="00DB62D7">
          <w:rPr>
            <w:rFonts w:ascii="Times New Roman" w:eastAsia="宋体" w:hAnsi="Times New Roman" w:cs="Times New Roman"/>
            <w:kern w:val="0"/>
            <w:sz w:val="24"/>
            <w:szCs w:val="24"/>
          </w:rPr>
          <w:t xml:space="preserve">time </w:t>
        </w:r>
        <w:r w:rsidR="006826C2">
          <w:rPr>
            <w:rFonts w:ascii="Times New Roman" w:eastAsia="宋体" w:hAnsi="Times New Roman" w:cs="Times New Roman"/>
            <w:kern w:val="0"/>
            <w:sz w:val="24"/>
            <w:szCs w:val="24"/>
          </w:rPr>
          <w:t>interval</w:t>
        </w:r>
        <w:r w:rsidR="006826C2" w:rsidRPr="00DB62D7">
          <w:rPr>
            <w:rFonts w:ascii="Times New Roman" w:eastAsia="宋体" w:hAnsi="Times New Roman" w:cs="Times New Roman"/>
            <w:kern w:val="0"/>
            <w:sz w:val="24"/>
            <w:szCs w:val="24"/>
          </w:rPr>
          <w:t xml:space="preserve"> </w:t>
        </w:r>
      </w:ins>
      <w:r w:rsidR="00C007E0" w:rsidRPr="00DB62D7">
        <w:rPr>
          <w:rFonts w:ascii="Times New Roman" w:eastAsia="宋体" w:hAnsi="Times New Roman" w:cs="Times New Roman"/>
          <w:kern w:val="0"/>
          <w:sz w:val="24"/>
          <w:szCs w:val="24"/>
        </w:rPr>
        <w:t>can the node transmit message successfully.</w:t>
      </w:r>
      <w:r w:rsidR="006826C2">
        <w:rPr>
          <w:rFonts w:ascii="Times New Roman" w:eastAsia="宋体" w:hAnsi="Times New Roman" w:cs="Times New Roman" w:hint="eastAsia"/>
          <w:kern w:val="0"/>
          <w:sz w:val="24"/>
          <w:szCs w:val="24"/>
        </w:rPr>
        <w:t xml:space="preserve"> </w:t>
      </w:r>
      <w:r w:rsidR="00C007E0" w:rsidRPr="00DB62D7">
        <w:rPr>
          <w:rFonts w:ascii="Times New Roman" w:eastAsia="宋体" w:hAnsi="Times New Roman" w:cs="Times New Roman"/>
          <w:kern w:val="0"/>
          <w:sz w:val="24"/>
          <w:szCs w:val="24"/>
        </w:rPr>
        <w:t xml:space="preserve">Even a node competes successfully, it may fail to transmit a message due to channel fading. The SNR </w:t>
      </w:r>
      <w:r w:rsidR="00A1008B">
        <w:rPr>
          <w:rFonts w:ascii="Times New Roman" w:eastAsia="宋体" w:hAnsi="Times New Roman" w:cs="Times New Roman"/>
          <w:kern w:val="0"/>
          <w:sz w:val="24"/>
          <w:szCs w:val="24"/>
        </w:rPr>
        <w:t xml:space="preserve">ratio over channel </w:t>
      </w:r>
      <w:r w:rsidR="00C007E0" w:rsidRPr="00DB62D7">
        <w:rPr>
          <w:rFonts w:ascii="Times New Roman" w:eastAsia="宋体" w:hAnsi="Times New Roman" w:cs="Times New Roman"/>
          <w:kern w:val="0"/>
          <w:sz w:val="24"/>
          <w:szCs w:val="24"/>
        </w:rPr>
        <w:t xml:space="preserve">between nodes varies with the time-variant communication environment. When SNR </w:t>
      </w:r>
      <w:r w:rsidR="00A1008B">
        <w:rPr>
          <w:rFonts w:ascii="Times New Roman" w:eastAsia="宋体" w:hAnsi="Times New Roman" w:cs="Times New Roman"/>
          <w:kern w:val="0"/>
          <w:sz w:val="24"/>
          <w:szCs w:val="24"/>
        </w:rPr>
        <w:t xml:space="preserve">ratio </w:t>
      </w:r>
      <w:r w:rsidR="00C007E0" w:rsidRPr="00DB62D7">
        <w:rPr>
          <w:rFonts w:ascii="Times New Roman" w:eastAsia="宋体" w:hAnsi="Times New Roman" w:cs="Times New Roman"/>
          <w:kern w:val="0"/>
          <w:sz w:val="24"/>
          <w:szCs w:val="24"/>
        </w:rPr>
        <w:t>is less than a given target threshold, the communication between nodes is interrupted.</w:t>
      </w:r>
      <w:r w:rsidR="00A1008B">
        <w:rPr>
          <w:rFonts w:ascii="Times New Roman" w:eastAsia="宋体" w:hAnsi="Times New Roman" w:cs="Times New Roman" w:hint="eastAsia"/>
          <w:kern w:val="0"/>
          <w:sz w:val="24"/>
          <w:szCs w:val="24"/>
        </w:rPr>
        <w:t xml:space="preserve"> </w:t>
      </w:r>
    </w:p>
    <w:p w14:paraId="65683AA8" w14:textId="5FA8FA16" w:rsidR="00C007E0" w:rsidRPr="00C007E0" w:rsidRDefault="00C007E0" w:rsidP="00A1008B">
      <w:pPr>
        <w:spacing w:afterLines="100" w:after="312"/>
        <w:ind w:firstLine="420"/>
        <w:rPr>
          <w:rFonts w:ascii="Times New Roman" w:eastAsia="宋体" w:hAnsi="Times New Roman" w:cs="Times New Roman"/>
          <w:kern w:val="0"/>
          <w:sz w:val="24"/>
          <w:szCs w:val="24"/>
        </w:rPr>
      </w:pPr>
      <w:r w:rsidRPr="00DB62D7">
        <w:rPr>
          <w:rFonts w:ascii="Times New Roman" w:eastAsia="宋体" w:hAnsi="Times New Roman" w:cs="Times New Roman" w:hint="eastAsia"/>
          <w:kern w:val="0"/>
          <w:sz w:val="24"/>
          <w:szCs w:val="24"/>
        </w:rPr>
        <w:t>Both</w:t>
      </w:r>
      <w:r w:rsidRPr="00DB62D7">
        <w:rPr>
          <w:rFonts w:ascii="Times New Roman" w:eastAsia="宋体" w:hAnsi="Times New Roman" w:cs="Times New Roman"/>
          <w:kern w:val="0"/>
          <w:sz w:val="24"/>
          <w:szCs w:val="24"/>
        </w:rPr>
        <w:t xml:space="preserve"> </w:t>
      </w:r>
      <w:r w:rsidR="006D110A">
        <w:rPr>
          <w:rFonts w:ascii="Times New Roman" w:eastAsia="宋体" w:hAnsi="Times New Roman" w:cs="Times New Roman"/>
          <w:kern w:val="0"/>
          <w:sz w:val="24"/>
          <w:szCs w:val="24"/>
        </w:rPr>
        <w:t xml:space="preserve">channel </w:t>
      </w:r>
      <w:r w:rsidRPr="00DB62D7">
        <w:rPr>
          <w:rFonts w:ascii="Times New Roman" w:eastAsia="宋体" w:hAnsi="Times New Roman" w:cs="Times New Roman" w:hint="eastAsia"/>
          <w:kern w:val="0"/>
          <w:sz w:val="24"/>
          <w:szCs w:val="24"/>
        </w:rPr>
        <w:t>collision</w:t>
      </w:r>
      <w:r w:rsidRPr="00DB62D7">
        <w:rPr>
          <w:rFonts w:ascii="Times New Roman" w:eastAsia="宋体" w:hAnsi="Times New Roman" w:cs="Times New Roman"/>
          <w:kern w:val="0"/>
          <w:sz w:val="24"/>
          <w:szCs w:val="24"/>
        </w:rPr>
        <w:t xml:space="preserve"> and channel fading can result in message losses. In order guarantee communication under unreliable networks, retransmission mechanism is necessary. When communication interruption occurs, retransmissions are carried out until the lost messages are successfully delivered.</w:t>
      </w:r>
    </w:p>
    <w:p w14:paraId="6A128B08" w14:textId="0323103B" w:rsidR="008852A2" w:rsidRPr="00B725DB" w:rsidRDefault="008852A2" w:rsidP="008852A2">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5</w:t>
      </w:r>
      <w:r w:rsidRPr="00DE3197">
        <w:rPr>
          <w:rFonts w:ascii="Times New Roman" w:eastAsia="黑体" w:hAnsi="Times New Roman" w:cs="Times New Roman"/>
          <w:sz w:val="28"/>
          <w:szCs w:val="28"/>
        </w:rPr>
        <w:t xml:space="preserve"> </w:t>
      </w:r>
      <w:r w:rsidR="00A43632">
        <w:rPr>
          <w:rFonts w:ascii="Times New Roman" w:eastAsia="黑体" w:hAnsi="Times New Roman" w:cs="Times New Roman"/>
          <w:sz w:val="28"/>
          <w:szCs w:val="28"/>
        </w:rPr>
        <w:t>Attack Model</w:t>
      </w:r>
      <w:r w:rsidR="00D55BB2">
        <w:rPr>
          <w:rFonts w:ascii="Times New Roman" w:eastAsia="黑体" w:hAnsi="Times New Roman" w:cs="Times New Roman"/>
          <w:sz w:val="28"/>
          <w:szCs w:val="28"/>
        </w:rPr>
        <w:t>s</w:t>
      </w:r>
    </w:p>
    <w:p w14:paraId="356B7D23" w14:textId="4156C83E" w:rsidR="00A04787" w:rsidRDefault="00482AD5" w:rsidP="002B07C9">
      <w:pPr>
        <w:spacing w:afterLines="100" w:after="312"/>
        <w:ind w:firstLine="420"/>
        <w:rPr>
          <w:ins w:id="35" w:author="Zhang Li" w:date="2022-06-28T18:02:00Z"/>
          <w:rFonts w:ascii="Times New Roman" w:eastAsia="宋体" w:hAnsi="Times New Roman" w:cs="Times New Roman"/>
          <w:kern w:val="0"/>
          <w:sz w:val="24"/>
          <w:szCs w:val="24"/>
        </w:rPr>
      </w:pPr>
      <w:ins w:id="36" w:author="Zhang Li" w:date="2022-06-28T18:03:00Z">
        <w:r>
          <w:rPr>
            <w:rFonts w:ascii="Times New Roman" w:eastAsia="宋体" w:hAnsi="Times New Roman" w:cs="Times New Roman"/>
            <w:kern w:val="0"/>
            <w:sz w:val="24"/>
            <w:szCs w:val="24"/>
          </w:rPr>
          <w:t xml:space="preserve">Adversary can launch attacks to rig the consensus process to benefit itself or halt the </w:t>
        </w:r>
        <w:proofErr w:type="gramStart"/>
        <w:r>
          <w:rPr>
            <w:rFonts w:ascii="Times New Roman" w:eastAsia="宋体" w:hAnsi="Times New Roman" w:cs="Times New Roman"/>
            <w:kern w:val="0"/>
            <w:sz w:val="24"/>
            <w:szCs w:val="24"/>
          </w:rPr>
          <w:t>process.</w:t>
        </w:r>
      </w:ins>
      <w:ins w:id="37" w:author="Zhang Li" w:date="2022-06-28T18:04:00Z">
        <w:r>
          <w:rPr>
            <w:rFonts w:ascii="Times New Roman" w:eastAsia="宋体" w:hAnsi="Times New Roman" w:cs="Times New Roman"/>
            <w:kern w:val="0"/>
            <w:sz w:val="24"/>
            <w:szCs w:val="24"/>
          </w:rPr>
          <w:t>(</w:t>
        </w:r>
      </w:ins>
      <w:proofErr w:type="gramEnd"/>
      <w:ins w:id="38" w:author="Zhang Li" w:date="2022-06-28T18:05:00Z">
        <w:r>
          <w:rPr>
            <w:rFonts w:ascii="Times New Roman" w:eastAsia="宋体" w:hAnsi="Times New Roman" w:cs="Times New Roman" w:hint="eastAsia"/>
            <w:kern w:val="0"/>
            <w:sz w:val="24"/>
            <w:szCs w:val="24"/>
          </w:rPr>
          <w:t>将主语改成</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ttacks</w:t>
        </w:r>
      </w:ins>
      <w:ins w:id="39" w:author="Zhang Li" w:date="2022-06-28T18:04:00Z">
        <w:r>
          <w:rPr>
            <w:rFonts w:ascii="Times New Roman" w:eastAsia="宋体" w:hAnsi="Times New Roman" w:cs="Times New Roman"/>
            <w:kern w:val="0"/>
            <w:sz w:val="24"/>
            <w:szCs w:val="24"/>
          </w:rPr>
          <w:t>)</w:t>
        </w:r>
      </w:ins>
    </w:p>
    <w:p w14:paraId="5CB913A5" w14:textId="658F88EF" w:rsidR="001A54DC" w:rsidRDefault="00A73F61" w:rsidP="002B07C9">
      <w:pPr>
        <w:spacing w:afterLines="100" w:after="312"/>
        <w:ind w:firstLine="420"/>
        <w:rPr>
          <w:rFonts w:ascii="Times New Roman" w:eastAsia="宋体" w:hAnsi="Times New Roman" w:cs="Times New Roman"/>
          <w:kern w:val="0"/>
          <w:sz w:val="24"/>
          <w:szCs w:val="24"/>
        </w:rPr>
      </w:pPr>
      <w:ins w:id="40" w:author="Zhang Li" w:date="2022-06-28T12:56:00Z">
        <w:r>
          <w:rPr>
            <w:rFonts w:ascii="Times New Roman" w:eastAsia="宋体" w:hAnsi="Times New Roman" w:cs="Times New Roman"/>
            <w:kern w:val="0"/>
            <w:sz w:val="24"/>
            <w:szCs w:val="24"/>
          </w:rPr>
          <w:t xml:space="preserve">The security of blockchain system is important </w:t>
        </w:r>
      </w:ins>
      <w:ins w:id="41" w:author="Zhang Li" w:date="2022-06-28T13:03:00Z">
        <w:r w:rsidR="004622D5">
          <w:rPr>
            <w:rFonts w:ascii="Times New Roman" w:eastAsia="宋体" w:hAnsi="Times New Roman" w:cs="Times New Roman"/>
            <w:kern w:val="0"/>
            <w:sz w:val="24"/>
            <w:szCs w:val="24"/>
          </w:rPr>
          <w:t>for designing consen</w:t>
        </w:r>
      </w:ins>
      <w:ins w:id="42" w:author="Zhang Li" w:date="2022-06-28T13:04:00Z">
        <w:r w:rsidR="004622D5">
          <w:rPr>
            <w:rFonts w:ascii="Times New Roman" w:eastAsia="宋体" w:hAnsi="Times New Roman" w:cs="Times New Roman"/>
            <w:kern w:val="0"/>
            <w:sz w:val="24"/>
            <w:szCs w:val="24"/>
          </w:rPr>
          <w:t xml:space="preserve">sus protocols. </w:t>
        </w:r>
      </w:ins>
      <w:del w:id="43" w:author="Zhang Li" w:date="2022-06-28T18:03:00Z">
        <w:r w:rsidR="002B07C9" w:rsidDel="00482AD5">
          <w:rPr>
            <w:rFonts w:ascii="Times New Roman" w:eastAsia="宋体" w:hAnsi="Times New Roman" w:cs="Times New Roman"/>
            <w:kern w:val="0"/>
            <w:sz w:val="24"/>
            <w:szCs w:val="24"/>
          </w:rPr>
          <w:delText xml:space="preserve"> </w:delText>
        </w:r>
      </w:del>
      <w:r w:rsidR="008852A2">
        <w:rPr>
          <w:rFonts w:ascii="Times New Roman" w:eastAsia="宋体" w:hAnsi="Times New Roman" w:cs="Times New Roman" w:hint="eastAsia"/>
          <w:kern w:val="0"/>
          <w:sz w:val="24"/>
          <w:szCs w:val="24"/>
        </w:rPr>
        <w:t>We</w:t>
      </w:r>
      <w:r w:rsidR="008852A2">
        <w:rPr>
          <w:rFonts w:ascii="Times New Roman" w:eastAsia="宋体" w:hAnsi="Times New Roman" w:cs="Times New Roman"/>
          <w:kern w:val="0"/>
          <w:sz w:val="24"/>
          <w:szCs w:val="24"/>
        </w:rPr>
        <w:t xml:space="preserve"> </w:t>
      </w:r>
      <w:r w:rsidR="00D55BB2">
        <w:rPr>
          <w:rFonts w:ascii="Times New Roman" w:eastAsia="宋体" w:hAnsi="Times New Roman" w:cs="Times New Roman"/>
          <w:kern w:val="0"/>
          <w:sz w:val="24"/>
          <w:szCs w:val="24"/>
        </w:rPr>
        <w:t>assume that</w:t>
      </w:r>
      <w:r w:rsidR="008852A2">
        <w:rPr>
          <w:rFonts w:ascii="Times New Roman" w:eastAsia="宋体" w:hAnsi="Times New Roman" w:cs="Times New Roman"/>
          <w:kern w:val="0"/>
          <w:sz w:val="24"/>
          <w:szCs w:val="24"/>
        </w:rPr>
        <w:t xml:space="preserve"> an arbitrary adversary</w:t>
      </w:r>
      <w:r w:rsidR="00B169FB">
        <w:rPr>
          <w:rFonts w:ascii="Times New Roman" w:eastAsia="宋体" w:hAnsi="Times New Roman" w:cs="Times New Roman"/>
          <w:kern w:val="0"/>
          <w:sz w:val="24"/>
          <w:szCs w:val="24"/>
        </w:rPr>
        <w:t xml:space="preserve"> can</w:t>
      </w:r>
      <w:r w:rsidR="008852A2">
        <w:rPr>
          <w:rFonts w:ascii="Times New Roman" w:eastAsia="宋体" w:hAnsi="Times New Roman" w:cs="Times New Roman"/>
          <w:kern w:val="0"/>
          <w:sz w:val="24"/>
          <w:szCs w:val="24"/>
        </w:rPr>
        <w:t xml:space="preserve"> control no more than </w:t>
      </w:r>
      <m:oMath>
        <m:r>
          <w:rPr>
            <w:rFonts w:ascii="Cambria Math" w:eastAsia="宋体" w:hAnsi="Cambria Math" w:cs="Times New Roman"/>
            <w:kern w:val="0"/>
            <w:sz w:val="24"/>
            <w:szCs w:val="24"/>
          </w:rPr>
          <m:t>50%</m:t>
        </m:r>
      </m:oMath>
      <w:r w:rsidR="008852A2">
        <w:rPr>
          <w:rFonts w:ascii="Times New Roman" w:eastAsia="宋体" w:hAnsi="Times New Roman" w:cs="Times New Roman" w:hint="eastAsia"/>
          <w:kern w:val="0"/>
          <w:sz w:val="24"/>
          <w:szCs w:val="24"/>
        </w:rPr>
        <w:t xml:space="preserve"> </w:t>
      </w:r>
      <w:r w:rsidR="008852A2">
        <w:rPr>
          <w:rFonts w:ascii="Times New Roman" w:eastAsia="宋体" w:hAnsi="Times New Roman" w:cs="Times New Roman"/>
          <w:kern w:val="0"/>
          <w:sz w:val="24"/>
          <w:szCs w:val="24"/>
        </w:rPr>
        <w:t xml:space="preserve">of the total </w:t>
      </w:r>
      <w:r w:rsidR="008852A2">
        <w:rPr>
          <w:rFonts w:ascii="Times New Roman" w:eastAsia="宋体" w:hAnsi="Times New Roman" w:cs="Times New Roman"/>
          <w:kern w:val="0"/>
          <w:sz w:val="24"/>
          <w:szCs w:val="24"/>
        </w:rPr>
        <w:lastRenderedPageBreak/>
        <w:t xml:space="preserve">voting power </w:t>
      </w:r>
      <w:r w:rsidR="00B169FB">
        <w:rPr>
          <w:rFonts w:ascii="Times New Roman" w:eastAsia="宋体" w:hAnsi="Times New Roman" w:cs="Times New Roman"/>
          <w:kern w:val="0"/>
          <w:sz w:val="24"/>
          <w:szCs w:val="24"/>
        </w:rPr>
        <w:t>and</w:t>
      </w:r>
      <w:r w:rsidR="008852A2">
        <w:rPr>
          <w:rFonts w:ascii="Times New Roman" w:eastAsia="宋体" w:hAnsi="Times New Roman" w:cs="Times New Roman"/>
          <w:kern w:val="0"/>
          <w:sz w:val="24"/>
          <w:szCs w:val="24"/>
        </w:rPr>
        <w:t xml:space="preserve"> corrupt nodes. </w:t>
      </w:r>
      <w:r w:rsidR="008852A2">
        <w:rPr>
          <w:rFonts w:ascii="Times New Roman" w:eastAsia="宋体" w:hAnsi="Times New Roman" w:cs="Times New Roman" w:hint="eastAsia"/>
          <w:kern w:val="0"/>
          <w:sz w:val="24"/>
          <w:szCs w:val="24"/>
        </w:rPr>
        <w:t>T</w:t>
      </w:r>
      <w:r w:rsidR="008852A2">
        <w:rPr>
          <w:rFonts w:ascii="Times New Roman" w:eastAsia="宋体" w:hAnsi="Times New Roman" w:cs="Times New Roman"/>
          <w:kern w:val="0"/>
          <w:sz w:val="24"/>
          <w:szCs w:val="24"/>
        </w:rPr>
        <w:t>he malicious behaviors of adversary are as follows</w:t>
      </w:r>
    </w:p>
    <w:p w14:paraId="646CAC30" w14:textId="2A424219" w:rsidR="008852A2" w:rsidRPr="00254F91" w:rsidRDefault="008852A2" w:rsidP="00EC4CF1">
      <w:pPr>
        <w:pStyle w:val="aa"/>
        <w:numPr>
          <w:ilvl w:val="0"/>
          <w:numId w:val="3"/>
        </w:numPr>
        <w:spacing w:afterLines="50" w:after="156"/>
        <w:ind w:firstLineChars="0"/>
        <w:rPr>
          <w:rFonts w:ascii="Times New Roman" w:eastAsia="宋体" w:hAnsi="Times New Roman" w:cs="Times New Roman"/>
          <w:kern w:val="0"/>
          <w:sz w:val="24"/>
          <w:szCs w:val="24"/>
        </w:rPr>
      </w:pPr>
      <w:bookmarkStart w:id="44" w:name="_Hlk107352203"/>
      <w:r w:rsidRPr="00254F91">
        <w:rPr>
          <w:rFonts w:ascii="Times New Roman" w:eastAsia="宋体" w:hAnsi="Times New Roman" w:cs="Times New Roman"/>
          <w:kern w:val="0"/>
          <w:sz w:val="24"/>
          <w:szCs w:val="24"/>
        </w:rPr>
        <w:t xml:space="preserve">Adversary can </w:t>
      </w:r>
      <w:r w:rsidR="00B169FB">
        <w:rPr>
          <w:rFonts w:ascii="Times New Roman" w:eastAsia="宋体" w:hAnsi="Times New Roman" w:cs="Times New Roman"/>
          <w:kern w:val="0"/>
          <w:sz w:val="24"/>
          <w:szCs w:val="24"/>
        </w:rPr>
        <w:t>launch</w:t>
      </w:r>
      <w:r>
        <w:rPr>
          <w:rFonts w:ascii="Times New Roman" w:eastAsia="宋体" w:hAnsi="Times New Roman" w:cs="Times New Roman"/>
          <w:kern w:val="0"/>
          <w:sz w:val="24"/>
          <w:szCs w:val="24"/>
        </w:rPr>
        <w:t xml:space="preserve"> Sybil</w:t>
      </w:r>
      <w:r w:rsidRPr="00254F91">
        <w:rPr>
          <w:rFonts w:ascii="Times New Roman" w:eastAsia="宋体" w:hAnsi="Times New Roman" w:cs="Times New Roman"/>
          <w:kern w:val="0"/>
          <w:sz w:val="24"/>
          <w:szCs w:val="24"/>
        </w:rPr>
        <w:t xml:space="preserve"> attack, </w:t>
      </w:r>
      <w:r>
        <w:rPr>
          <w:rFonts w:ascii="Times New Roman" w:eastAsia="宋体" w:hAnsi="Times New Roman" w:cs="Times New Roman"/>
          <w:kern w:val="0"/>
          <w:sz w:val="24"/>
          <w:szCs w:val="24"/>
        </w:rPr>
        <w:t xml:space="preserve">in which adversary can generate a large number of identities for </w:t>
      </w:r>
      <w:r w:rsidR="00B169FB">
        <w:rPr>
          <w:rFonts w:ascii="Times New Roman" w:eastAsia="宋体" w:hAnsi="Times New Roman" w:cs="Times New Roman"/>
          <w:kern w:val="0"/>
          <w:sz w:val="24"/>
          <w:szCs w:val="24"/>
        </w:rPr>
        <w:t xml:space="preserve">corrupted </w:t>
      </w:r>
      <w:r>
        <w:rPr>
          <w:rFonts w:ascii="Times New Roman" w:eastAsia="宋体" w:hAnsi="Times New Roman" w:cs="Times New Roman"/>
          <w:kern w:val="0"/>
          <w:sz w:val="24"/>
          <w:szCs w:val="24"/>
        </w:rPr>
        <w:t>node</w:t>
      </w:r>
      <w:r w:rsidR="00B61EE3">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EC4CF1">
        <w:rPr>
          <w:rFonts w:ascii="Times New Roman" w:eastAsia="宋体" w:hAnsi="Times New Roman" w:cs="Times New Roman"/>
          <w:kern w:val="0"/>
          <w:sz w:val="24"/>
          <w:szCs w:val="24"/>
        </w:rPr>
        <w:t xml:space="preserve">These nodes can deviate from consensus protocol. </w:t>
      </w:r>
      <w:r w:rsidR="002369D4">
        <w:rPr>
          <w:rFonts w:ascii="Times New Roman" w:eastAsia="宋体" w:hAnsi="Times New Roman" w:cs="Times New Roman"/>
          <w:kern w:val="0"/>
          <w:sz w:val="24"/>
          <w:szCs w:val="24"/>
        </w:rPr>
        <w:t>A</w:t>
      </w:r>
      <w:r w:rsidR="002B07C9">
        <w:rPr>
          <w:rFonts w:ascii="Times New Roman" w:eastAsia="宋体" w:hAnsi="Times New Roman" w:cs="Times New Roman"/>
          <w:kern w:val="0"/>
          <w:sz w:val="24"/>
          <w:szCs w:val="24"/>
        </w:rPr>
        <w:t xml:space="preserve">dversary may obtain </w:t>
      </w:r>
      <w:r w:rsidR="002369D4">
        <w:rPr>
          <w:rFonts w:ascii="Times New Roman" w:eastAsia="宋体" w:hAnsi="Times New Roman" w:cs="Times New Roman"/>
          <w:kern w:val="0"/>
          <w:sz w:val="24"/>
          <w:szCs w:val="24"/>
        </w:rPr>
        <w:t xml:space="preserve">inappropriate power in consensus process. </w:t>
      </w:r>
      <w:r w:rsidR="00EC4CF1">
        <w:rPr>
          <w:rFonts w:ascii="Times New Roman" w:eastAsia="宋体" w:hAnsi="Times New Roman" w:cs="Times New Roman"/>
          <w:kern w:val="0"/>
          <w:sz w:val="24"/>
          <w:szCs w:val="24"/>
        </w:rPr>
        <w:t>A</w:t>
      </w:r>
      <w:r w:rsidR="002369D4">
        <w:rPr>
          <w:rFonts w:ascii="Times New Roman" w:eastAsia="宋体" w:hAnsi="Times New Roman" w:cs="Times New Roman"/>
          <w:kern w:val="0"/>
          <w:sz w:val="24"/>
          <w:szCs w:val="24"/>
        </w:rPr>
        <w:t xml:space="preserve">dversary can </w:t>
      </w:r>
      <w:r w:rsidR="003D5F05">
        <w:rPr>
          <w:rFonts w:ascii="Times New Roman" w:eastAsia="宋体" w:hAnsi="Times New Roman" w:cs="Times New Roman"/>
          <w:kern w:val="0"/>
          <w:sz w:val="24"/>
          <w:szCs w:val="24"/>
        </w:rPr>
        <w:t>overwhelm other nodes through majority voting power, then</w:t>
      </w:r>
      <w:r w:rsidR="00EC4CF1">
        <w:rPr>
          <w:rFonts w:ascii="Times New Roman" w:eastAsia="宋体" w:hAnsi="Times New Roman" w:cs="Times New Roman"/>
          <w:kern w:val="0"/>
          <w:sz w:val="24"/>
          <w:szCs w:val="24"/>
        </w:rPr>
        <w:t xml:space="preserve"> control the generation of blocks and prevent other new nodes from entering system.</w:t>
      </w:r>
    </w:p>
    <w:p w14:paraId="5418C465" w14:textId="392FDF36" w:rsidR="008A2562" w:rsidRDefault="008852A2" w:rsidP="008852A2">
      <w:pPr>
        <w:pStyle w:val="aa"/>
        <w:numPr>
          <w:ilvl w:val="0"/>
          <w:numId w:val="3"/>
        </w:numPr>
        <w:spacing w:afterLines="50" w:after="156"/>
        <w:ind w:firstLineChars="0"/>
        <w:rPr>
          <w:rFonts w:ascii="Times New Roman" w:eastAsia="宋体" w:hAnsi="Times New Roman" w:cs="Times New Roman"/>
          <w:kern w:val="0"/>
          <w:sz w:val="24"/>
          <w:szCs w:val="24"/>
        </w:rPr>
      </w:pPr>
      <w:bookmarkStart w:id="45" w:name="_Hlk107352265"/>
      <w:bookmarkEnd w:id="44"/>
      <w:r>
        <w:rPr>
          <w:rFonts w:ascii="Times New Roman" w:eastAsia="宋体" w:hAnsi="Times New Roman" w:cs="Times New Roman"/>
          <w:kern w:val="0"/>
          <w:sz w:val="24"/>
          <w:szCs w:val="24"/>
        </w:rPr>
        <w:t xml:space="preserve">Adversary </w:t>
      </w:r>
      <w:r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Pr="00254F91">
        <w:rPr>
          <w:rFonts w:ascii="Times New Roman" w:eastAsia="宋体" w:hAnsi="Times New Roman" w:cs="Times New Roman"/>
          <w:kern w:val="0"/>
          <w:sz w:val="24"/>
          <w:szCs w:val="24"/>
        </w:rPr>
        <w:t xml:space="preserve"> interfere with the message transmission </w:t>
      </w:r>
      <w:r>
        <w:rPr>
          <w:rFonts w:ascii="Times New Roman" w:eastAsia="宋体" w:hAnsi="Times New Roman" w:cs="Times New Roman"/>
          <w:kern w:val="0"/>
          <w:sz w:val="24"/>
          <w:szCs w:val="24"/>
        </w:rPr>
        <w:t>in wireless networks</w:t>
      </w:r>
      <w:r w:rsidRPr="00254F91">
        <w:rPr>
          <w:rFonts w:ascii="Times New Roman" w:eastAsia="宋体" w:hAnsi="Times New Roman" w:cs="Times New Roman"/>
          <w:kern w:val="0"/>
          <w:sz w:val="24"/>
          <w:szCs w:val="24"/>
        </w:rPr>
        <w:t>.</w:t>
      </w:r>
      <w:r w:rsidR="00EC4CF1">
        <w:rPr>
          <w:rFonts w:ascii="Times New Roman" w:eastAsia="宋体" w:hAnsi="Times New Roman" w:cs="Times New Roman"/>
          <w:kern w:val="0"/>
          <w:sz w:val="24"/>
          <w:szCs w:val="24"/>
        </w:rPr>
        <w:t xml:space="preserve"> </w:t>
      </w:r>
      <w:r w:rsidR="005C5D85">
        <w:rPr>
          <w:rFonts w:ascii="Times New Roman" w:eastAsia="宋体" w:hAnsi="Times New Roman" w:cs="Times New Roman"/>
          <w:kern w:val="0"/>
          <w:sz w:val="24"/>
          <w:szCs w:val="24"/>
        </w:rPr>
        <w:t xml:space="preserve">Jamming attack is a </w:t>
      </w:r>
      <w:del w:id="46" w:author="Zhang Li" w:date="2022-06-28T18:14:00Z">
        <w:r w:rsidR="00A54BED" w:rsidDel="005C1D27">
          <w:rPr>
            <w:rFonts w:ascii="Times New Roman" w:eastAsia="宋体" w:hAnsi="Times New Roman" w:cs="Times New Roman"/>
            <w:kern w:val="0"/>
            <w:sz w:val="24"/>
            <w:szCs w:val="24"/>
          </w:rPr>
          <w:delText xml:space="preserve">wireless </w:delText>
        </w:r>
      </w:del>
      <w:r w:rsidR="005C5D85">
        <w:rPr>
          <w:rFonts w:ascii="Times New Roman" w:eastAsia="宋体" w:hAnsi="Times New Roman" w:cs="Times New Roman"/>
          <w:kern w:val="0"/>
          <w:sz w:val="24"/>
          <w:szCs w:val="24"/>
        </w:rPr>
        <w:t>denial of service attack</w:t>
      </w:r>
      <w:r w:rsidR="008A2562">
        <w:rPr>
          <w:rFonts w:ascii="Times New Roman" w:eastAsia="宋体" w:hAnsi="Times New Roman" w:cs="Times New Roman"/>
          <w:kern w:val="0"/>
          <w:sz w:val="24"/>
          <w:szCs w:val="24"/>
        </w:rPr>
        <w:t xml:space="preserve"> that adversary</w:t>
      </w:r>
      <w:r w:rsidR="00A54BED">
        <w:rPr>
          <w:rFonts w:ascii="Times New Roman" w:eastAsia="宋体" w:hAnsi="Times New Roman" w:cs="Times New Roman"/>
          <w:kern w:val="0"/>
          <w:sz w:val="24"/>
          <w:szCs w:val="24"/>
        </w:rPr>
        <w:t xml:space="preserve"> prevent</w:t>
      </w:r>
      <w:r w:rsidR="008A2562">
        <w:rPr>
          <w:rFonts w:ascii="Times New Roman" w:eastAsia="宋体" w:hAnsi="Times New Roman" w:cs="Times New Roman"/>
          <w:kern w:val="0"/>
          <w:sz w:val="24"/>
          <w:szCs w:val="24"/>
        </w:rPr>
        <w:t>s</w:t>
      </w:r>
      <w:r w:rsidR="00A54BED">
        <w:rPr>
          <w:rFonts w:ascii="Times New Roman" w:eastAsia="宋体" w:hAnsi="Times New Roman" w:cs="Times New Roman"/>
          <w:kern w:val="0"/>
          <w:sz w:val="24"/>
          <w:szCs w:val="24"/>
        </w:rPr>
        <w:t xml:space="preserve"> other nodes from using the channel</w:t>
      </w:r>
      <w:r w:rsidR="008A2562">
        <w:rPr>
          <w:rFonts w:ascii="Times New Roman" w:eastAsia="宋体" w:hAnsi="Times New Roman" w:cs="Times New Roman"/>
          <w:kern w:val="0"/>
          <w:sz w:val="24"/>
          <w:szCs w:val="24"/>
        </w:rPr>
        <w:t xml:space="preserve"> to communicate by occupying the channel they are communicating on. </w:t>
      </w:r>
      <w:r w:rsidR="00F61CFA">
        <w:rPr>
          <w:rFonts w:ascii="Times New Roman" w:eastAsia="宋体" w:hAnsi="Times New Roman" w:cs="Times New Roman"/>
          <w:kern w:val="0"/>
          <w:sz w:val="24"/>
          <w:szCs w:val="24"/>
        </w:rPr>
        <w:t xml:space="preserve">The consensus process can be interrupted due to adversary launches jamming attack. Since </w:t>
      </w:r>
      <w:r w:rsidR="00F61CFA" w:rsidRPr="005C1D27">
        <w:rPr>
          <w:rFonts w:ascii="Times New Roman" w:eastAsia="宋体" w:hAnsi="Times New Roman" w:cs="Times New Roman"/>
          <w:kern w:val="0"/>
          <w:sz w:val="24"/>
          <w:szCs w:val="24"/>
          <w:highlight w:val="yellow"/>
          <w:rPrChange w:id="47" w:author="Zhang Li" w:date="2022-06-28T18:13:00Z">
            <w:rPr>
              <w:rFonts w:ascii="Times New Roman" w:eastAsia="宋体" w:hAnsi="Times New Roman" w:cs="Times New Roman"/>
              <w:kern w:val="0"/>
              <w:sz w:val="24"/>
              <w:szCs w:val="24"/>
            </w:rPr>
          </w:rPrChange>
        </w:rPr>
        <w:t>block finalization</w:t>
      </w:r>
      <w:r w:rsidR="00F61CFA">
        <w:rPr>
          <w:rFonts w:ascii="Times New Roman" w:eastAsia="宋体" w:hAnsi="Times New Roman" w:cs="Times New Roman"/>
          <w:kern w:val="0"/>
          <w:sz w:val="24"/>
          <w:szCs w:val="24"/>
        </w:rPr>
        <w:t xml:space="preserve"> </w:t>
      </w:r>
      <w:ins w:id="48" w:author="Zhang Li" w:date="2022-06-28T18:13:00Z">
        <w:r w:rsidR="005C1D27">
          <w:rPr>
            <w:rFonts w:ascii="Times New Roman" w:eastAsia="宋体" w:hAnsi="Times New Roman" w:cs="Times New Roman" w:hint="eastAsia"/>
            <w:kern w:val="0"/>
            <w:sz w:val="24"/>
            <w:szCs w:val="24"/>
          </w:rPr>
          <w:t>（需要明确）</w:t>
        </w:r>
      </w:ins>
      <w:r w:rsidR="00F61CFA">
        <w:rPr>
          <w:rFonts w:ascii="Times New Roman" w:eastAsia="宋体" w:hAnsi="Times New Roman" w:cs="Times New Roman"/>
          <w:kern w:val="0"/>
          <w:sz w:val="24"/>
          <w:szCs w:val="24"/>
        </w:rPr>
        <w:t xml:space="preserve">requires </w:t>
      </w:r>
      <w:r w:rsidR="0025540B">
        <w:rPr>
          <w:rFonts w:ascii="Times New Roman" w:eastAsia="宋体" w:hAnsi="Times New Roman" w:cs="Times New Roman"/>
          <w:kern w:val="0"/>
          <w:sz w:val="24"/>
          <w:szCs w:val="24"/>
        </w:rPr>
        <w:t xml:space="preserve">votes from </w:t>
      </w:r>
      <w:r w:rsidR="00F61CFA">
        <w:rPr>
          <w:rFonts w:ascii="Times New Roman" w:eastAsia="宋体" w:hAnsi="Times New Roman" w:cs="Times New Roman"/>
          <w:kern w:val="0"/>
          <w:sz w:val="24"/>
          <w:szCs w:val="24"/>
        </w:rPr>
        <w:t>more than a half of nodes in system, it will not be able to complete the consensus process.</w:t>
      </w:r>
      <w:r w:rsidR="0025540B">
        <w:rPr>
          <w:rFonts w:ascii="Times New Roman" w:eastAsia="宋体" w:hAnsi="Times New Roman" w:cs="Times New Roman"/>
          <w:kern w:val="0"/>
          <w:sz w:val="24"/>
          <w:szCs w:val="24"/>
        </w:rPr>
        <w:t xml:space="preserve"> Therefore, </w:t>
      </w:r>
      <w:r w:rsidR="003C4F92">
        <w:rPr>
          <w:rFonts w:ascii="Times New Roman" w:eastAsia="宋体" w:hAnsi="Times New Roman" w:cs="Times New Roman"/>
          <w:kern w:val="0"/>
          <w:sz w:val="24"/>
          <w:szCs w:val="24"/>
        </w:rPr>
        <w:t>the performance and security of blockchain system will be halted by jamming attack.</w:t>
      </w:r>
    </w:p>
    <w:p w14:paraId="3B49A37F" w14:textId="4C204670" w:rsidR="00492C65" w:rsidRDefault="00825C4C" w:rsidP="007849EC">
      <w:pPr>
        <w:spacing w:afterLines="100" w:after="312"/>
        <w:ind w:firstLine="420"/>
        <w:rPr>
          <w:rFonts w:ascii="Times New Roman" w:eastAsia="宋体" w:hAnsi="Times New Roman" w:cs="Times New Roman"/>
          <w:kern w:val="0"/>
          <w:sz w:val="24"/>
          <w:szCs w:val="24"/>
        </w:rPr>
      </w:pPr>
      <w:bookmarkStart w:id="49" w:name="_Hlk107352817"/>
      <w:bookmarkEnd w:id="45"/>
      <w:r>
        <w:rPr>
          <w:rFonts w:ascii="Times New Roman" w:eastAsia="宋体" w:hAnsi="Times New Roman" w:cs="Times New Roman"/>
          <w:kern w:val="0"/>
          <w:sz w:val="24"/>
          <w:szCs w:val="24"/>
        </w:rPr>
        <w:t>We design SWIB that can resistant both Sybil attack and jamming attack.</w:t>
      </w:r>
      <w:r w:rsidR="00A509CF">
        <w:rPr>
          <w:rFonts w:ascii="Times New Roman" w:eastAsia="宋体" w:hAnsi="Times New Roman" w:cs="Times New Roman"/>
          <w:kern w:val="0"/>
          <w:sz w:val="24"/>
          <w:szCs w:val="24"/>
        </w:rPr>
        <w:t xml:space="preserve"> Even an adversary launches attacks, blockchain system can </w:t>
      </w:r>
      <w:r w:rsidR="003020E4">
        <w:rPr>
          <w:rFonts w:ascii="Times New Roman" w:eastAsia="宋体" w:hAnsi="Times New Roman" w:cs="Times New Roman"/>
          <w:kern w:val="0"/>
          <w:sz w:val="24"/>
          <w:szCs w:val="24"/>
        </w:rPr>
        <w:t>still work and adversary cannot halt the consensus process.</w:t>
      </w:r>
      <w:bookmarkEnd w:id="49"/>
    </w:p>
    <w:p w14:paraId="0D3B0D02" w14:textId="4DC45474" w:rsidR="00A27C55" w:rsidRDefault="00A27C55" w:rsidP="007849EC">
      <w:pPr>
        <w:spacing w:afterLines="100" w:after="312"/>
        <w:ind w:firstLine="420"/>
        <w:rPr>
          <w:rFonts w:ascii="Times New Roman" w:eastAsia="宋体" w:hAnsi="Times New Roman" w:cs="Times New Roman"/>
          <w:kern w:val="0"/>
          <w:sz w:val="24"/>
          <w:szCs w:val="24"/>
        </w:rPr>
      </w:pPr>
      <w:r>
        <w:rPr>
          <w:noProof/>
        </w:rPr>
        <w:drawing>
          <wp:inline distT="0" distB="0" distL="0" distR="0" wp14:anchorId="7FE8B749" wp14:editId="0401B3FD">
            <wp:extent cx="3709115" cy="3212291"/>
            <wp:effectExtent l="0" t="0" r="5715"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5163" cy="3243510"/>
                    </a:xfrm>
                    <a:prstGeom prst="rect">
                      <a:avLst/>
                    </a:prstGeom>
                  </pic:spPr>
                </pic:pic>
              </a:graphicData>
            </a:graphic>
          </wp:inline>
        </w:drawing>
      </w:r>
    </w:p>
    <w:p w14:paraId="3158E135" w14:textId="6A04C081" w:rsidR="00C82FDD" w:rsidRDefault="00C82FDD" w:rsidP="00C82FDD">
      <w:pPr>
        <w:pStyle w:val="1"/>
        <w:numPr>
          <w:ilvl w:val="0"/>
          <w:numId w:val="31"/>
        </w:numPr>
        <w:rPr>
          <w:rFonts w:ascii="Times New Roman" w:eastAsia="黑体" w:hAnsi="Times New Roman" w:cs="Times New Roman"/>
          <w:sz w:val="32"/>
          <w:szCs w:val="32"/>
        </w:rPr>
      </w:pPr>
      <w:bookmarkStart w:id="50" w:name="_Hlk107353680"/>
      <w:r w:rsidRPr="00032531">
        <w:rPr>
          <w:rFonts w:ascii="Times New Roman" w:eastAsia="黑体" w:hAnsi="Times New Roman" w:cs="Times New Roman"/>
          <w:sz w:val="32"/>
          <w:szCs w:val="32"/>
        </w:rPr>
        <w:t>The Stable</w:t>
      </w:r>
      <w:r>
        <w:rPr>
          <w:rFonts w:ascii="Times New Roman" w:eastAsia="黑体" w:hAnsi="Times New Roman" w:cs="Times New Roman"/>
          <w:sz w:val="32"/>
          <w:szCs w:val="32"/>
        </w:rPr>
        <w:t>-</w:t>
      </w:r>
      <w:r>
        <w:rPr>
          <w:rFonts w:ascii="Times New Roman" w:eastAsia="黑体" w:hAnsi="Times New Roman" w:cs="Times New Roman" w:hint="eastAsia"/>
          <w:sz w:val="32"/>
          <w:szCs w:val="32"/>
        </w:rPr>
        <w:t>aware</w:t>
      </w:r>
      <w:r>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39C48B2A" w14:textId="1D95199B" w:rsidR="00C82FDD" w:rsidRPr="004A7144" w:rsidRDefault="00C82FDD" w:rsidP="004A7144">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propose </w:t>
      </w:r>
      <w:del w:id="51" w:author="Zhang Li" w:date="2022-06-28T18:20:00Z">
        <w:r w:rsidDel="00F5095C">
          <w:rPr>
            <w:rFonts w:ascii="Times New Roman" w:eastAsia="宋体" w:hAnsi="Times New Roman" w:cs="Times New Roman"/>
            <w:kern w:val="0"/>
            <w:sz w:val="24"/>
            <w:szCs w:val="24"/>
          </w:rPr>
          <w:delText xml:space="preserve">the </w:delText>
        </w:r>
      </w:del>
      <w:ins w:id="52" w:author="Zhang Li" w:date="2022-06-28T18:20:00Z">
        <w:r w:rsidR="00F5095C">
          <w:rPr>
            <w:rFonts w:ascii="Times New Roman" w:eastAsia="宋体" w:hAnsi="Times New Roman" w:cs="Times New Roman"/>
            <w:kern w:val="0"/>
            <w:sz w:val="24"/>
            <w:szCs w:val="24"/>
          </w:rPr>
          <w:t xml:space="preserve">a </w:t>
        </w:r>
      </w:ins>
      <w:r>
        <w:rPr>
          <w:rFonts w:ascii="Times New Roman" w:eastAsia="宋体" w:hAnsi="Times New Roman" w:cs="Times New Roman"/>
          <w:kern w:val="0"/>
          <w:sz w:val="24"/>
          <w:szCs w:val="24"/>
        </w:rPr>
        <w:t xml:space="preserve">stable-aware wireless blockchain consensus </w:t>
      </w:r>
      <w:r>
        <w:rPr>
          <w:rFonts w:ascii="Times New Roman" w:eastAsia="宋体" w:hAnsi="Times New Roman" w:cs="Times New Roman"/>
          <w:kern w:val="0"/>
          <w:sz w:val="24"/>
          <w:szCs w:val="24"/>
        </w:rPr>
        <w:lastRenderedPageBreak/>
        <w:t>protocol, abbreviated as SWIB. We first give a</w:t>
      </w:r>
      <w:r w:rsidR="00123AD6">
        <w:rPr>
          <w:rFonts w:ascii="Times New Roman" w:eastAsia="宋体" w:hAnsi="Times New Roman" w:cs="Times New Roman"/>
          <w:kern w:val="0"/>
          <w:sz w:val="24"/>
          <w:szCs w:val="24"/>
        </w:rPr>
        <w:t>n</w:t>
      </w:r>
      <w:r w:rsidR="0047045A">
        <w:rPr>
          <w:rFonts w:ascii="Times New Roman" w:eastAsia="宋体" w:hAnsi="Times New Roman" w:cs="Times New Roman"/>
          <w:kern w:val="0"/>
          <w:sz w:val="24"/>
          <w:szCs w:val="24"/>
        </w:rPr>
        <w:t xml:space="preserve"> over</w:t>
      </w:r>
      <w:ins w:id="53" w:author="Zhang Li" w:date="2022-06-28T18:18:00Z">
        <w:r w:rsidR="005C1D27">
          <w:rPr>
            <w:rFonts w:ascii="Times New Roman" w:eastAsia="宋体" w:hAnsi="Times New Roman" w:cs="Times New Roman" w:hint="eastAsia"/>
            <w:kern w:val="0"/>
            <w:sz w:val="24"/>
            <w:szCs w:val="24"/>
          </w:rPr>
          <w:t>view</w:t>
        </w:r>
        <w:r w:rsidR="005C1D27">
          <w:rPr>
            <w:rFonts w:ascii="Times New Roman" w:eastAsia="宋体" w:hAnsi="Times New Roman" w:cs="Times New Roman"/>
            <w:kern w:val="0"/>
            <w:sz w:val="24"/>
            <w:szCs w:val="24"/>
          </w:rPr>
          <w:t xml:space="preserve"> </w:t>
        </w:r>
      </w:ins>
      <w:del w:id="54" w:author="Zhang Li" w:date="2022-06-28T18:18:00Z">
        <w:r w:rsidR="0047045A" w:rsidDel="005C1D27">
          <w:rPr>
            <w:rFonts w:ascii="Times New Roman" w:eastAsia="宋体" w:hAnsi="Times New Roman" w:cs="Times New Roman"/>
            <w:kern w:val="0"/>
            <w:sz w:val="24"/>
            <w:szCs w:val="24"/>
          </w:rPr>
          <w:delText>all</w:delText>
        </w:r>
        <w:r w:rsidDel="005C1D27">
          <w:rPr>
            <w:rFonts w:ascii="Times New Roman" w:eastAsia="宋体" w:hAnsi="Times New Roman" w:cs="Times New Roman"/>
            <w:kern w:val="0"/>
            <w:sz w:val="24"/>
            <w:szCs w:val="24"/>
          </w:rPr>
          <w:delText xml:space="preserve"> architecture </w:delText>
        </w:r>
      </w:del>
      <w:r>
        <w:rPr>
          <w:rFonts w:ascii="Times New Roman" w:eastAsia="宋体" w:hAnsi="Times New Roman" w:cs="Times New Roman"/>
          <w:kern w:val="0"/>
          <w:sz w:val="24"/>
          <w:szCs w:val="24"/>
        </w:rPr>
        <w:t xml:space="preserve">of the protocol, and then present a detailed </w:t>
      </w:r>
      <w:del w:id="55" w:author="Zhang Li" w:date="2022-06-28T18:20:00Z">
        <w:r w:rsidDel="00F5095C">
          <w:rPr>
            <w:rFonts w:ascii="Times New Roman" w:eastAsia="宋体" w:hAnsi="Times New Roman" w:cs="Times New Roman"/>
            <w:kern w:val="0"/>
            <w:sz w:val="24"/>
            <w:szCs w:val="24"/>
          </w:rPr>
          <w:delText xml:space="preserve">protocol </w:delText>
        </w:r>
      </w:del>
      <w:del w:id="56" w:author="Zhang Li" w:date="2022-06-28T18:22:00Z">
        <w:r w:rsidDel="00F5095C">
          <w:rPr>
            <w:rFonts w:ascii="Times New Roman" w:eastAsia="宋体" w:hAnsi="Times New Roman" w:cs="Times New Roman"/>
            <w:kern w:val="0"/>
            <w:sz w:val="24"/>
            <w:szCs w:val="24"/>
          </w:rPr>
          <w:delText xml:space="preserve">design </w:delText>
        </w:r>
      </w:del>
      <w:r>
        <w:rPr>
          <w:rFonts w:ascii="Times New Roman" w:eastAsia="宋体" w:hAnsi="Times New Roman" w:cs="Times New Roman"/>
          <w:kern w:val="0"/>
          <w:sz w:val="24"/>
          <w:szCs w:val="24"/>
        </w:rPr>
        <w:t>of SWIB.</w:t>
      </w:r>
      <w:r w:rsidR="001A7BE9">
        <w:rPr>
          <w:rFonts w:ascii="Times New Roman" w:eastAsia="宋体" w:hAnsi="Times New Roman" w:cs="Times New Roman"/>
          <w:kern w:val="0"/>
          <w:sz w:val="24"/>
          <w:szCs w:val="24"/>
        </w:rPr>
        <w:t xml:space="preserve"> </w:t>
      </w:r>
      <w:ins w:id="57" w:author="Zhang Li" w:date="2022-06-28T18:23:00Z">
        <w:r w:rsidR="00F5095C">
          <w:rPr>
            <w:rFonts w:ascii="Times New Roman" w:eastAsia="宋体" w:hAnsi="Times New Roman" w:cs="Times New Roman"/>
            <w:kern w:val="0"/>
            <w:sz w:val="24"/>
            <w:szCs w:val="24"/>
          </w:rPr>
          <w:t>To</w:t>
        </w:r>
        <w:r w:rsidR="00F5095C" w:rsidRPr="00F5095C">
          <w:rPr>
            <w:rFonts w:ascii="Times New Roman" w:eastAsia="宋体" w:hAnsi="Times New Roman" w:cs="Times New Roman"/>
            <w:kern w:val="0"/>
            <w:sz w:val="24"/>
            <w:szCs w:val="24"/>
          </w:rPr>
          <w:t xml:space="preserve"> </w:t>
        </w:r>
        <w:r w:rsidR="00F5095C">
          <w:rPr>
            <w:rFonts w:ascii="Times New Roman" w:eastAsia="宋体" w:hAnsi="Times New Roman" w:cs="Times New Roman"/>
            <w:kern w:val="0"/>
            <w:sz w:val="24"/>
            <w:szCs w:val="24"/>
          </w:rPr>
          <w:t>ensure the security of the protocol, w</w:t>
        </w:r>
      </w:ins>
      <w:ins w:id="58" w:author="Zhang Li" w:date="2022-06-28T17:46:00Z">
        <w:r w:rsidR="004A7144">
          <w:rPr>
            <w:rFonts w:ascii="Times New Roman" w:eastAsia="宋体" w:hAnsi="Times New Roman" w:cs="Times New Roman"/>
            <w:kern w:val="0"/>
            <w:sz w:val="24"/>
            <w:szCs w:val="24"/>
          </w:rPr>
          <w:t>e propose an incentive and publishment mechanism and a synchronization mechanism.</w:t>
        </w:r>
      </w:ins>
    </w:p>
    <w:p w14:paraId="441BAD17" w14:textId="6B92F1DA" w:rsidR="00C82FDD" w:rsidRPr="00DE3197" w:rsidRDefault="00C82FDD" w:rsidP="00C82FDD">
      <w:pPr>
        <w:pStyle w:val="2"/>
        <w:tabs>
          <w:tab w:val="num" w:pos="360"/>
        </w:tabs>
        <w:rPr>
          <w:rFonts w:ascii="Times New Roman" w:eastAsia="黑体" w:hAnsi="Times New Roman" w:cs="Times New Roman"/>
          <w:sz w:val="28"/>
          <w:szCs w:val="28"/>
        </w:rPr>
      </w:pPr>
      <w:bookmarkStart w:id="59" w:name="_Hlk107388335"/>
      <w:bookmarkEnd w:id="50"/>
      <w:r>
        <w:rPr>
          <w:rFonts w:ascii="Times New Roman" w:eastAsia="黑体" w:hAnsi="Times New Roman" w:cs="Times New Roman"/>
          <w:sz w:val="28"/>
          <w:szCs w:val="28"/>
        </w:rPr>
        <w:t xml:space="preserve">4.1 </w:t>
      </w:r>
      <w:del w:id="60" w:author="Zhang Li" w:date="2022-06-28T18:18:00Z">
        <w:r w:rsidDel="005C1D27">
          <w:rPr>
            <w:rFonts w:ascii="Times New Roman" w:eastAsia="黑体" w:hAnsi="Times New Roman" w:cs="Times New Roman"/>
            <w:sz w:val="28"/>
            <w:szCs w:val="28"/>
          </w:rPr>
          <w:delText xml:space="preserve">Architecture </w:delText>
        </w:r>
      </w:del>
      <w:r>
        <w:rPr>
          <w:rFonts w:ascii="Times New Roman" w:eastAsia="黑体" w:hAnsi="Times New Roman" w:cs="Times New Roman"/>
          <w:sz w:val="28"/>
          <w:szCs w:val="28"/>
        </w:rPr>
        <w:t>Overview</w:t>
      </w:r>
    </w:p>
    <w:p w14:paraId="74CC153B" w14:textId="285D3B86" w:rsidR="00C82FDD" w:rsidRDefault="00466F80"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w:t>
      </w:r>
      <w:r w:rsidR="00C82FDD">
        <w:rPr>
          <w:rFonts w:ascii="Times New Roman" w:eastAsia="宋体" w:hAnsi="Times New Roman" w:cs="Times New Roman"/>
          <w:kern w:val="0"/>
          <w:sz w:val="24"/>
          <w:szCs w:val="24"/>
        </w:rPr>
        <w:t>his subsection</w:t>
      </w:r>
      <w:r>
        <w:rPr>
          <w:rFonts w:ascii="Times New Roman" w:eastAsia="宋体" w:hAnsi="Times New Roman" w:cs="Times New Roman"/>
          <w:kern w:val="0"/>
          <w:sz w:val="24"/>
          <w:szCs w:val="24"/>
        </w:rPr>
        <w:t>, we</w:t>
      </w:r>
      <w:r w:rsidR="00C82FD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present</w:t>
      </w:r>
      <w:r w:rsidR="00C82FDD">
        <w:rPr>
          <w:rFonts w:ascii="Times New Roman" w:eastAsia="宋体" w:hAnsi="Times New Roman" w:cs="Times New Roman"/>
          <w:kern w:val="0"/>
          <w:sz w:val="24"/>
          <w:szCs w:val="24"/>
        </w:rPr>
        <w:t xml:space="preserve"> the </w:t>
      </w:r>
      <w:del w:id="61" w:author="Zhang Li" w:date="2022-06-28T18:23:00Z">
        <w:r w:rsidR="00C82FDD" w:rsidRPr="00A02E56" w:rsidDel="008D06A3">
          <w:rPr>
            <w:rFonts w:ascii="Times New Roman" w:eastAsia="宋体" w:hAnsi="Times New Roman" w:cs="Times New Roman"/>
            <w:kern w:val="0"/>
            <w:sz w:val="24"/>
            <w:szCs w:val="24"/>
          </w:rPr>
          <w:delText xml:space="preserve">preliminary </w:delText>
        </w:r>
      </w:del>
      <w:ins w:id="62" w:author="Zhang Li" w:date="2022-06-28T18:23:00Z">
        <w:r w:rsidR="008D06A3">
          <w:rPr>
            <w:rFonts w:ascii="Times New Roman" w:eastAsia="宋体" w:hAnsi="Times New Roman" w:cs="Times New Roman"/>
            <w:kern w:val="0"/>
            <w:sz w:val="24"/>
            <w:szCs w:val="24"/>
          </w:rPr>
          <w:t>overview</w:t>
        </w:r>
        <w:r w:rsidR="008D06A3" w:rsidRPr="00A02E56">
          <w:rPr>
            <w:rFonts w:ascii="Times New Roman" w:eastAsia="宋体" w:hAnsi="Times New Roman" w:cs="Times New Roman"/>
            <w:kern w:val="0"/>
            <w:sz w:val="24"/>
            <w:szCs w:val="24"/>
          </w:rPr>
          <w:t xml:space="preserve"> </w:t>
        </w:r>
      </w:ins>
      <w:del w:id="63" w:author="Zhang Li" w:date="2022-06-28T18:23:00Z">
        <w:r w:rsidR="00C82FDD" w:rsidRPr="00A02E56" w:rsidDel="00F5095C">
          <w:rPr>
            <w:rFonts w:ascii="Times New Roman" w:eastAsia="宋体" w:hAnsi="Times New Roman" w:cs="Times New Roman"/>
            <w:kern w:val="0"/>
            <w:sz w:val="24"/>
            <w:szCs w:val="24"/>
          </w:rPr>
          <w:delText>design</w:delText>
        </w:r>
        <w:r w:rsidR="00C82FDD" w:rsidDel="00F5095C">
          <w:rPr>
            <w:rFonts w:ascii="Times New Roman" w:eastAsia="宋体" w:hAnsi="Times New Roman" w:cs="Times New Roman"/>
            <w:kern w:val="0"/>
            <w:sz w:val="24"/>
            <w:szCs w:val="24"/>
          </w:rPr>
          <w:delText xml:space="preserve"> </w:delText>
        </w:r>
      </w:del>
      <w:r w:rsidR="00C82FDD">
        <w:rPr>
          <w:rFonts w:ascii="Times New Roman" w:eastAsia="宋体" w:hAnsi="Times New Roman" w:cs="Times New Roman"/>
          <w:kern w:val="0"/>
          <w:sz w:val="24"/>
          <w:szCs w:val="24"/>
        </w:rPr>
        <w:t>of SWIB</w:t>
      </w:r>
      <w:r>
        <w:rPr>
          <w:rFonts w:ascii="Times New Roman" w:eastAsia="宋体" w:hAnsi="Times New Roman" w:cs="Times New Roman"/>
          <w:kern w:val="0"/>
          <w:sz w:val="24"/>
          <w:szCs w:val="24"/>
        </w:rPr>
        <w:t xml:space="preserve">, and </w:t>
      </w:r>
      <w:r w:rsidR="00F57182">
        <w:rPr>
          <w:rFonts w:ascii="Times New Roman" w:eastAsia="宋体" w:hAnsi="Times New Roman" w:cs="Times New Roman"/>
          <w:kern w:val="0"/>
          <w:sz w:val="24"/>
          <w:szCs w:val="24"/>
        </w:rPr>
        <w:t xml:space="preserve">describe four </w:t>
      </w:r>
      <w:proofErr w:type="gramStart"/>
      <w:r w:rsidR="00F57182">
        <w:rPr>
          <w:rFonts w:ascii="Times New Roman" w:eastAsia="宋体" w:hAnsi="Times New Roman" w:cs="Times New Roman"/>
          <w:kern w:val="0"/>
          <w:sz w:val="24"/>
          <w:szCs w:val="24"/>
        </w:rPr>
        <w:t>main</w:t>
      </w:r>
      <w:proofErr w:type="gramEnd"/>
      <w:r w:rsidR="00F57182">
        <w:rPr>
          <w:rFonts w:ascii="Times New Roman" w:eastAsia="宋体" w:hAnsi="Times New Roman" w:cs="Times New Roman"/>
          <w:kern w:val="0"/>
          <w:sz w:val="24"/>
          <w:szCs w:val="24"/>
        </w:rPr>
        <w:t xml:space="preserve"> </w:t>
      </w:r>
      <w:del w:id="64" w:author="Zhang Li" w:date="2022-06-28T18:25:00Z">
        <w:r w:rsidR="00F57182" w:rsidDel="008D06A3">
          <w:rPr>
            <w:rFonts w:ascii="Times New Roman" w:eastAsia="宋体" w:hAnsi="Times New Roman" w:cs="Times New Roman"/>
            <w:kern w:val="0"/>
            <w:sz w:val="24"/>
            <w:szCs w:val="24"/>
          </w:rPr>
          <w:delText xml:space="preserve">components </w:delText>
        </w:r>
      </w:del>
      <w:ins w:id="65" w:author="Zhang Li" w:date="2022-06-28T18:25:00Z">
        <w:r w:rsidR="008D06A3">
          <w:rPr>
            <w:rFonts w:ascii="Times New Roman" w:eastAsia="宋体" w:hAnsi="Times New Roman" w:cs="Times New Roman"/>
            <w:kern w:val="0"/>
            <w:sz w:val="24"/>
            <w:szCs w:val="24"/>
          </w:rPr>
          <w:t xml:space="preserve">stages </w:t>
        </w:r>
      </w:ins>
      <w:r w:rsidR="00F57182">
        <w:rPr>
          <w:rFonts w:ascii="Times New Roman" w:eastAsia="宋体" w:hAnsi="Times New Roman" w:cs="Times New Roman"/>
          <w:kern w:val="0"/>
          <w:sz w:val="24"/>
          <w:szCs w:val="24"/>
        </w:rPr>
        <w:t>of consensus process</w:t>
      </w:r>
      <w:del w:id="66" w:author="Zhang Li" w:date="2022-06-28T18:26:00Z">
        <w:r w:rsidR="00F57182" w:rsidDel="008D06A3">
          <w:rPr>
            <w:rFonts w:ascii="Times New Roman" w:eastAsia="宋体" w:hAnsi="Times New Roman" w:cs="Times New Roman"/>
            <w:kern w:val="0"/>
            <w:sz w:val="24"/>
            <w:szCs w:val="24"/>
          </w:rPr>
          <w:delText xml:space="preserve"> to illustrate the protocol</w:delText>
        </w:r>
      </w:del>
      <w:r w:rsidR="00C82FDD">
        <w:rPr>
          <w:rFonts w:ascii="Times New Roman" w:eastAsia="宋体" w:hAnsi="Times New Roman" w:cs="Times New Roman"/>
          <w:kern w:val="0"/>
          <w:sz w:val="24"/>
          <w:szCs w:val="24"/>
        </w:rPr>
        <w:t>.</w:t>
      </w:r>
    </w:p>
    <w:bookmarkEnd w:id="59"/>
    <w:p w14:paraId="54577C62" w14:textId="0C3F4DEA" w:rsidR="00C82FDD" w:rsidDel="008A5BCA" w:rsidRDefault="00C82FDD" w:rsidP="00C82FDD">
      <w:pPr>
        <w:keepNext/>
        <w:spacing w:afterLines="50" w:after="156"/>
        <w:ind w:firstLineChars="200" w:firstLine="420"/>
        <w:rPr>
          <w:moveFrom w:id="67" w:author="Zhang Li" w:date="2022-06-28T18:48:00Z"/>
        </w:rPr>
      </w:pPr>
      <w:moveFromRangeStart w:id="68" w:author="Zhang Li" w:date="2022-06-28T18:48:00Z" w:name="move107334496"/>
      <w:moveFrom w:id="69" w:author="Zhang Li" w:date="2022-06-28T18:48:00Z">
        <w:del w:id="70" w:author="Zhang Li" w:date="2022-06-28T18:48:00Z">
          <w:r w:rsidDel="008A5BCA">
            <w:rPr>
              <w:noProof/>
            </w:rPr>
            <w:drawing>
              <wp:inline distT="0" distB="0" distL="0" distR="0" wp14:anchorId="3C1A40CF" wp14:editId="03799DAB">
                <wp:extent cx="5003165" cy="1365161"/>
                <wp:effectExtent l="0" t="0" r="6985"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04386" cy="1392780"/>
                        </a:xfrm>
                        <a:prstGeom prst="rect">
                          <a:avLst/>
                        </a:prstGeom>
                        <a:noFill/>
                        <a:ln>
                          <a:noFill/>
                        </a:ln>
                      </pic:spPr>
                    </pic:pic>
                  </a:graphicData>
                </a:graphic>
              </wp:inline>
            </w:drawing>
          </w:r>
        </w:del>
      </w:moveFrom>
    </w:p>
    <w:p w14:paraId="3B4B907F" w14:textId="107EFC78" w:rsidR="00C82FDD" w:rsidRPr="005012BF" w:rsidDel="008A5BCA" w:rsidRDefault="00C82FDD" w:rsidP="00C82FDD">
      <w:pPr>
        <w:pStyle w:val="ab"/>
        <w:spacing w:after="180"/>
        <w:ind w:leftChars="200" w:left="420"/>
        <w:rPr>
          <w:moveFrom w:id="71" w:author="Zhang Li" w:date="2022-06-28T18:48:00Z"/>
          <w:rFonts w:ascii="Times New Roman" w:hAnsi="Times New Roman" w:cs="Times New Roman"/>
          <w:b/>
          <w:bCs/>
        </w:rPr>
      </w:pPr>
      <w:moveFrom w:id="72" w:author="Zhang Li" w:date="2022-06-28T18:48:00Z">
        <w:r w:rsidRPr="00EE4F7E" w:rsidDel="008A5BCA">
          <w:rPr>
            <w:rFonts w:ascii="Times New Roman" w:hAnsi="Times New Roman" w:cs="Times New Roman"/>
            <w:b/>
            <w:bCs/>
          </w:rPr>
          <w:t>Fig</w:t>
        </w:r>
        <w:r w:rsidDel="008A5BCA">
          <w:rPr>
            <w:rFonts w:ascii="Times New Roman" w:hAnsi="Times New Roman" w:cs="Times New Roman"/>
            <w:b/>
            <w:bCs/>
          </w:rPr>
          <w:t>.</w:t>
        </w:r>
        <w:r w:rsidR="0047045A" w:rsidDel="008A5BCA">
          <w:rPr>
            <w:rFonts w:ascii="Times New Roman" w:hAnsi="Times New Roman" w:cs="Times New Roman"/>
            <w:b/>
            <w:bCs/>
          </w:rPr>
          <w:t xml:space="preserve"> </w:t>
        </w:r>
        <w:r w:rsidR="00123AD6" w:rsidDel="008A5BCA">
          <w:rPr>
            <w:rFonts w:ascii="Times New Roman" w:hAnsi="Times New Roman" w:cs="Times New Roman"/>
            <w:b/>
            <w:bCs/>
          </w:rPr>
          <w:t>2</w:t>
        </w:r>
        <w:r w:rsidDel="008A5BCA">
          <w:rPr>
            <w:rFonts w:ascii="Times New Roman" w:hAnsi="Times New Roman" w:cs="Times New Roman"/>
            <w:b/>
            <w:bCs/>
          </w:rPr>
          <w:t xml:space="preserve"> </w:t>
        </w:r>
        <w:r w:rsidRPr="00756C87" w:rsidDel="008A5BCA">
          <w:rPr>
            <w:rFonts w:ascii="Times New Roman" w:hAnsi="Times New Roman" w:cs="Times New Roman"/>
          </w:rPr>
          <w:t>An overview of SWIB</w:t>
        </w:r>
        <w:r w:rsidRPr="005073F8" w:rsidDel="008A5BCA">
          <w:rPr>
            <w:rFonts w:ascii="Times New Roman" w:eastAsia="宋体" w:hAnsi="Times New Roman" w:cs="Times New Roman"/>
            <w:kern w:val="0"/>
            <w:sz w:val="24"/>
            <w:szCs w:val="24"/>
          </w:rPr>
          <w:t xml:space="preserve"> </w:t>
        </w:r>
        <w:r w:rsidR="005559A1" w:rsidDel="008A5BCA">
          <w:rPr>
            <w:rFonts w:ascii="Times New Roman" w:hAnsi="Times New Roman" w:cs="Times New Roman"/>
          </w:rPr>
          <w:t>in</w:t>
        </w:r>
        <w:r w:rsidDel="008A5BCA">
          <w:rPr>
            <w:rFonts w:ascii="Times New Roman" w:hAnsi="Times New Roman" w:cs="Times New Roman"/>
          </w:rPr>
          <w:t xml:space="preserve"> a round </w:t>
        </w:r>
        <m:oMath>
          <m:r>
            <w:rPr>
              <w:rFonts w:ascii="Cambria Math" w:hAnsi="Cambria Math" w:cs="Times New Roman"/>
            </w:rPr>
            <m:t>r</m:t>
          </m:r>
        </m:oMath>
        <w:moveFrom w:id="73" w:author="Zhang Li" w:date="2022-06-28T18:48:00Z">
          <w:r w:rsidRPr="00756C87" w:rsidDel="008A5BCA">
            <w:rPr>
              <w:rFonts w:ascii="Times New Roman" w:hAnsi="Times New Roman" w:cs="Times New Roman"/>
            </w:rPr>
            <w:t>.</w:t>
          </w:r>
          <w:r w:rsidDel="008A5BCA">
            <w:rPr>
              <w:rFonts w:ascii="Times New Roman" w:hAnsi="Times New Roman" w:cs="Times New Roman"/>
              <w:b/>
              <w:bCs/>
            </w:rPr>
            <w:t xml:space="preserve"> </w:t>
          </w:r>
          <w:r w:rsidRPr="00EE4F7E" w:rsidDel="008A5BCA">
            <w:rPr>
              <w:rFonts w:ascii="Times New Roman" w:hAnsi="Times New Roman" w:cs="Times New Roman"/>
            </w:rPr>
            <w:t>At</w:t>
          </w:r>
          <w:r w:rsidDel="008A5BCA">
            <w:rPr>
              <w:rFonts w:ascii="Times New Roman" w:hAnsi="Times New Roman" w:cs="Times New Roman"/>
            </w:rPr>
            <w:t xml:space="preserve"> the beginning of the round</w:t>
          </w:r>
          <w:r w:rsidDel="008A5BCA">
            <w:rPr>
              <w:rFonts w:ascii="Times New Roman" w:hAnsi="Times New Roman" w:cs="Times New Roman" w:hint="eastAsia"/>
            </w:rPr>
            <w:t>,</w:t>
          </w:r>
          <w:r w:rsidDel="008A5BCA">
            <w:rPr>
              <w:rFonts w:ascii="Times New Roman" w:hAnsi="Times New Roman" w:cs="Times New Roman"/>
            </w:rPr>
            <w:t xml:space="preserve"> all consensus nodes are assumed to maintain a same replica of the blockchain. (1) Block proposer election algorithm is executed to </w:t>
          </w:r>
          <w:r w:rsidRPr="002E3F72" w:rsidDel="008A5BCA">
            <w:rPr>
              <w:rFonts w:ascii="Times New Roman" w:hAnsi="Times New Roman" w:cs="Times New Roman"/>
            </w:rPr>
            <w:t>randomly</w:t>
          </w:r>
          <w:r w:rsidDel="008A5BCA">
            <w:rPr>
              <w:rFonts w:ascii="Times New Roman" w:hAnsi="Times New Roman" w:cs="Times New Roman"/>
            </w:rPr>
            <w:t xml:space="preserve"> determine the block proposer for the current round; (2) verify legality of the new block, and run signature generation algorithm to vote for valid block; (3) run signature aggregation algorithm and signature recovery algorithm to finalize the block when generating the full signature.</w:t>
          </w:r>
        </w:moveFrom>
      </w:moveFrom>
    </w:p>
    <w:p w14:paraId="4BB0EB77" w14:textId="747D0670" w:rsidR="009116AA" w:rsidRDefault="00CE7DAD" w:rsidP="009116AA">
      <w:pPr>
        <w:spacing w:afterLines="50" w:after="156"/>
        <w:ind w:firstLineChars="200" w:firstLine="480"/>
        <w:rPr>
          <w:ins w:id="74" w:author="Zhang Li" w:date="2022-06-28T18:48:00Z"/>
          <w:rFonts w:ascii="Times New Roman" w:eastAsia="宋体" w:hAnsi="Times New Roman" w:cs="Times New Roman"/>
          <w:kern w:val="0"/>
          <w:sz w:val="24"/>
          <w:szCs w:val="24"/>
        </w:rPr>
      </w:pPr>
      <w:bookmarkStart w:id="75" w:name="_Hlk107388359"/>
      <w:moveFromRangeEnd w:id="68"/>
      <w:r>
        <w:rPr>
          <w:rFonts w:ascii="Times New Roman" w:eastAsia="宋体" w:hAnsi="Times New Roman" w:cs="Times New Roman"/>
          <w:kern w:val="0"/>
          <w:sz w:val="24"/>
          <w:szCs w:val="24"/>
        </w:rPr>
        <w:t>We design SWIB to be a protocol that adopts a random block proposer election algorithm that can prevent fork</w:t>
      </w:r>
      <w:r w:rsidR="009116AA">
        <w:rPr>
          <w:rFonts w:ascii="Times New Roman" w:eastAsia="宋体" w:hAnsi="Times New Roman" w:cs="Times New Roman"/>
          <w:kern w:val="0"/>
          <w:sz w:val="24"/>
          <w:szCs w:val="24"/>
        </w:rPr>
        <w:t>s</w:t>
      </w:r>
      <w:del w:id="76" w:author="Zhang Li" w:date="2022-06-28T18:44:00Z">
        <w:r w:rsidDel="008A5BCA">
          <w:rPr>
            <w:rFonts w:ascii="Times New Roman" w:eastAsia="宋体" w:hAnsi="Times New Roman" w:cs="Times New Roman"/>
            <w:kern w:val="0"/>
            <w:sz w:val="24"/>
            <w:szCs w:val="24"/>
          </w:rPr>
          <w:delText>, and</w:delText>
        </w:r>
      </w:del>
      <w:ins w:id="77" w:author="Zhang Li" w:date="2022-06-28T18:44:00Z">
        <w:r w:rsidR="008A5BCA">
          <w:rPr>
            <w:rFonts w:ascii="Times New Roman" w:eastAsia="宋体" w:hAnsi="Times New Roman" w:cs="Times New Roman"/>
            <w:kern w:val="0"/>
            <w:sz w:val="24"/>
            <w:szCs w:val="24"/>
          </w:rPr>
          <w:t>. SWIB uses</w:t>
        </w:r>
      </w:ins>
      <w:r>
        <w:rPr>
          <w:rFonts w:ascii="Times New Roman" w:eastAsia="宋体" w:hAnsi="Times New Roman" w:cs="Times New Roman"/>
          <w:kern w:val="0"/>
          <w:sz w:val="24"/>
          <w:szCs w:val="24"/>
        </w:rPr>
        <w:t xml:space="preserve"> a new voting mechanism that combines signature aggregation with broadcasting communication protocol.</w:t>
      </w:r>
      <w:r w:rsidR="009116AA">
        <w:rPr>
          <w:rFonts w:ascii="Times New Roman" w:eastAsia="宋体" w:hAnsi="Times New Roman" w:cs="Times New Roman" w:hint="eastAsia"/>
          <w:kern w:val="0"/>
          <w:sz w:val="24"/>
          <w:szCs w:val="24"/>
        </w:rPr>
        <w:t xml:space="preserve"> </w:t>
      </w:r>
      <w:r w:rsidR="009116AA" w:rsidRPr="00B23BD9">
        <w:rPr>
          <w:rFonts w:ascii="Times New Roman" w:eastAsia="宋体" w:hAnsi="Times New Roman" w:cs="Times New Roman"/>
          <w:kern w:val="0"/>
          <w:sz w:val="24"/>
          <w:szCs w:val="24"/>
        </w:rPr>
        <w:t xml:space="preserve">In </w:t>
      </w:r>
      <w:r w:rsidR="009116AA">
        <w:rPr>
          <w:rFonts w:ascii="Times New Roman" w:eastAsia="宋体" w:hAnsi="Times New Roman" w:cs="Times New Roman"/>
          <w:kern w:val="0"/>
          <w:sz w:val="24"/>
          <w:szCs w:val="24"/>
        </w:rPr>
        <w:t xml:space="preserve">SWIB, consensus </w:t>
      </w:r>
      <w:r w:rsidR="009116AA">
        <w:rPr>
          <w:rFonts w:ascii="Times New Roman" w:eastAsia="宋体" w:hAnsi="Times New Roman" w:cs="Times New Roman" w:hint="eastAsia"/>
          <w:kern w:val="0"/>
          <w:sz w:val="24"/>
          <w:szCs w:val="24"/>
        </w:rPr>
        <w:t>nodes</w:t>
      </w:r>
      <w:r w:rsidR="009116AA">
        <w:rPr>
          <w:rFonts w:ascii="Times New Roman" w:eastAsia="宋体" w:hAnsi="Times New Roman" w:cs="Times New Roman"/>
          <w:kern w:val="0"/>
          <w:sz w:val="24"/>
          <w:szCs w:val="24"/>
        </w:rPr>
        <w:t xml:space="preserve"> can join a blockchain system by submitting Sybil-resistant-proof. Each node registers in the blockchain system by depositing certain amount of money, which will be stored in a virtual account. Only the depositor executing unpledged operation can take out the money.</w:t>
      </w:r>
      <w:r w:rsidR="00FF5797" w:rsidRPr="00FF5797">
        <w:rPr>
          <w:rFonts w:ascii="Times New Roman" w:eastAsia="宋体" w:hAnsi="Times New Roman" w:cs="Times New Roman"/>
          <w:kern w:val="0"/>
          <w:sz w:val="24"/>
          <w:szCs w:val="24"/>
        </w:rPr>
        <w:t xml:space="preserve"> </w:t>
      </w:r>
      <w:r w:rsidR="00FF5797" w:rsidRPr="00507E72">
        <w:rPr>
          <w:rFonts w:ascii="Times New Roman" w:eastAsia="宋体" w:hAnsi="Times New Roman" w:cs="Times New Roman"/>
          <w:kern w:val="0"/>
          <w:sz w:val="24"/>
          <w:szCs w:val="24"/>
        </w:rPr>
        <w:t xml:space="preserve">Before </w:t>
      </w:r>
      <w:r w:rsidR="00FF5797">
        <w:rPr>
          <w:rFonts w:ascii="Times New Roman" w:eastAsia="宋体" w:hAnsi="Times New Roman" w:cs="Times New Roman"/>
          <w:kern w:val="0"/>
          <w:sz w:val="24"/>
          <w:szCs w:val="24"/>
        </w:rPr>
        <w:t xml:space="preserve">participating consensus, each node first obtains its private-public key pair and a main public key through a distributed key generation algorithm. Besides, nodes should also request the identities and public keys of other consensus nodes as well as </w:t>
      </w:r>
      <w:r w:rsidR="00FF5797">
        <w:rPr>
          <w:rFonts w:ascii="Times New Roman" w:eastAsia="宋体" w:hAnsi="Times New Roman" w:cs="Times New Roman" w:hint="eastAsia"/>
          <w:kern w:val="0"/>
          <w:sz w:val="24"/>
          <w:szCs w:val="24"/>
        </w:rPr>
        <w:t>nece</w:t>
      </w:r>
      <w:r w:rsidR="00FF5797">
        <w:rPr>
          <w:rFonts w:ascii="Times New Roman" w:eastAsia="宋体" w:hAnsi="Times New Roman" w:cs="Times New Roman"/>
          <w:kern w:val="0"/>
          <w:sz w:val="24"/>
          <w:szCs w:val="24"/>
        </w:rPr>
        <w:t xml:space="preserve">ssary blockchain </w:t>
      </w:r>
      <w:del w:id="78" w:author="Zhang Li" w:date="2022-06-28T18:46:00Z">
        <w:r w:rsidR="00FF5797" w:rsidDel="008A5BCA">
          <w:rPr>
            <w:rFonts w:ascii="Times New Roman" w:eastAsia="宋体" w:hAnsi="Times New Roman" w:cs="Times New Roman"/>
            <w:kern w:val="0"/>
            <w:sz w:val="24"/>
            <w:szCs w:val="24"/>
          </w:rPr>
          <w:delText xml:space="preserve">history </w:delText>
        </w:r>
      </w:del>
      <w:r w:rsidR="00FF5797">
        <w:rPr>
          <w:rFonts w:ascii="Times New Roman" w:eastAsia="宋体" w:hAnsi="Times New Roman" w:cs="Times New Roman"/>
          <w:kern w:val="0"/>
          <w:sz w:val="24"/>
          <w:szCs w:val="24"/>
        </w:rPr>
        <w:t>information.</w:t>
      </w:r>
    </w:p>
    <w:bookmarkEnd w:id="75"/>
    <w:p w14:paraId="03EF1B09" w14:textId="77777777" w:rsidR="008A5BCA" w:rsidRDefault="008A5BCA" w:rsidP="008A5BCA">
      <w:pPr>
        <w:keepNext/>
        <w:spacing w:afterLines="50" w:after="156"/>
        <w:ind w:firstLineChars="200" w:firstLine="420"/>
        <w:rPr>
          <w:moveTo w:id="79" w:author="Zhang Li" w:date="2022-06-28T18:48:00Z"/>
        </w:rPr>
      </w:pPr>
      <w:moveToRangeStart w:id="80" w:author="Zhang Li" w:date="2022-06-28T18:48:00Z" w:name="move107334496"/>
      <w:moveTo w:id="81" w:author="Zhang Li" w:date="2022-06-28T18:48:00Z">
        <w:r>
          <w:rPr>
            <w:noProof/>
          </w:rPr>
          <w:drawing>
            <wp:inline distT="0" distB="0" distL="0" distR="0" wp14:anchorId="46E52980" wp14:editId="6075E6D2">
              <wp:extent cx="5003165" cy="1365161"/>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04386" cy="1392780"/>
                      </a:xfrm>
                      <a:prstGeom prst="rect">
                        <a:avLst/>
                      </a:prstGeom>
                      <a:noFill/>
                      <a:ln>
                        <a:noFill/>
                      </a:ln>
                    </pic:spPr>
                  </pic:pic>
                </a:graphicData>
              </a:graphic>
            </wp:inline>
          </w:drawing>
        </w:r>
      </w:moveTo>
    </w:p>
    <w:p w14:paraId="7B6CFDC8" w14:textId="25B2DEC8" w:rsidR="008A5BCA" w:rsidRPr="008A5BCA" w:rsidRDefault="008A5BCA">
      <w:pPr>
        <w:pStyle w:val="ab"/>
        <w:spacing w:after="180"/>
        <w:ind w:leftChars="200" w:left="420"/>
        <w:rPr>
          <w:rFonts w:ascii="Times New Roman" w:hAnsi="Times New Roman" w:cs="Times New Roman"/>
          <w:b/>
          <w:bCs/>
        </w:rPr>
        <w:pPrChange w:id="82" w:author="Zhang Li" w:date="2022-06-28T18:48:00Z">
          <w:pPr>
            <w:spacing w:afterLines="50" w:after="156"/>
            <w:ind w:firstLineChars="200" w:firstLine="420"/>
          </w:pPr>
        </w:pPrChange>
      </w:pPr>
      <w:moveTo w:id="83" w:author="Zhang Li" w:date="2022-06-28T18:48:00Z">
        <w:r w:rsidRPr="00EE4F7E">
          <w:rPr>
            <w:rFonts w:ascii="Times New Roman" w:hAnsi="Times New Roman" w:cs="Times New Roman"/>
            <w:b/>
            <w:bCs/>
          </w:rPr>
          <w:t>Fig</w:t>
        </w:r>
        <w:r>
          <w:rPr>
            <w:rFonts w:ascii="Times New Roman" w:hAnsi="Times New Roman" w:cs="Times New Roman"/>
            <w:b/>
            <w:bCs/>
          </w:rPr>
          <w:t xml:space="preserve">. 2 </w:t>
        </w:r>
        <w:r w:rsidRPr="00756C87">
          <w:rPr>
            <w:rFonts w:ascii="Times New Roman" w:hAnsi="Times New Roman" w:cs="Times New Roman"/>
          </w:rPr>
          <w:t>An overview of SWIB</w:t>
        </w:r>
        <w:r w:rsidRPr="005073F8">
          <w:rPr>
            <w:rFonts w:ascii="Times New Roman" w:eastAsia="宋体" w:hAnsi="Times New Roman" w:cs="Times New Roman"/>
            <w:kern w:val="0"/>
            <w:sz w:val="24"/>
            <w:szCs w:val="24"/>
          </w:rPr>
          <w:t xml:space="preserve"> </w:t>
        </w:r>
        <w:r>
          <w:rPr>
            <w:rFonts w:ascii="Times New Roman" w:hAnsi="Times New Roman" w:cs="Times New Roman"/>
          </w:rPr>
          <w:t xml:space="preserve">in a round </w:t>
        </w:r>
        <m:oMath>
          <m:r>
            <w:rPr>
              <w:rFonts w:ascii="Cambria Math" w:hAnsi="Cambria Math" w:cs="Times New Roman"/>
            </w:rPr>
            <m:t>r</m:t>
          </m:r>
        </m:oMath>
        <w:moveTo w:id="84" w:author="Zhang Li" w:date="2022-06-28T18:48:00Z">
          <w:r w:rsidRPr="00756C87">
            <w:rPr>
              <w:rFonts w:ascii="Times New Roman" w:hAnsi="Times New Roman" w:cs="Times New Roman"/>
            </w:rPr>
            <w:t>.</w:t>
          </w:r>
          <w:r>
            <w:rPr>
              <w:rFonts w:ascii="Times New Roman" w:hAnsi="Times New Roman" w:cs="Times New Roman"/>
              <w:b/>
              <w:bCs/>
            </w:rPr>
            <w:t xml:space="preserve"> </w:t>
          </w:r>
          <w:r w:rsidRPr="00EE4F7E">
            <w:rPr>
              <w:rFonts w:ascii="Times New Roman" w:hAnsi="Times New Roman" w:cs="Times New Roman"/>
            </w:rPr>
            <w:t>At</w:t>
          </w:r>
          <w:r>
            <w:rPr>
              <w:rFonts w:ascii="Times New Roman" w:hAnsi="Times New Roman" w:cs="Times New Roman"/>
            </w:rPr>
            <w:t xml:space="preserve"> the beginning of the round</w:t>
          </w:r>
          <w:r>
            <w:rPr>
              <w:rFonts w:ascii="Times New Roman" w:hAnsi="Times New Roman" w:cs="Times New Roman" w:hint="eastAsia"/>
            </w:rPr>
            <w:t>,</w:t>
          </w:r>
          <w:r>
            <w:rPr>
              <w:rFonts w:ascii="Times New Roman" w:hAnsi="Times New Roman" w:cs="Times New Roman"/>
            </w:rPr>
            <w:t xml:space="preserve"> all consensus nodes are </w:t>
          </w:r>
          <w:r>
            <w:rPr>
              <w:rFonts w:ascii="Times New Roman" w:hAnsi="Times New Roman" w:cs="Times New Roman"/>
            </w:rPr>
            <w:lastRenderedPageBreak/>
            <w:t xml:space="preserve">assumed to maintain a same replica of the blockchain. (1) Block proposer election algorithm is executed to </w:t>
          </w:r>
          <w:r w:rsidRPr="002E3F72">
            <w:rPr>
              <w:rFonts w:ascii="Times New Roman" w:hAnsi="Times New Roman" w:cs="Times New Roman"/>
            </w:rPr>
            <w:t>randomly</w:t>
          </w:r>
          <w:r>
            <w:rPr>
              <w:rFonts w:ascii="Times New Roman" w:hAnsi="Times New Roman" w:cs="Times New Roman"/>
            </w:rPr>
            <w:t xml:space="preserve"> determine the block proposer for the current round; (2) verify legality of the new block, and run signature generation algorithm to vote for valid block; (3) run signature aggregation algorithm and signature recovery algorithm to finalize the block when generating the full signature.</w:t>
          </w:r>
        </w:moveTo>
        <w:moveToRangeEnd w:id="80"/>
      </w:moveTo>
    </w:p>
    <w:p w14:paraId="5CF32A42" w14:textId="11456125" w:rsidR="00C82FDD" w:rsidRDefault="00C82FDD" w:rsidP="009116AA">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SWIB</w:t>
      </w:r>
      <w:r w:rsidDel="005073F8">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works in a</w:t>
      </w:r>
      <w:r w:rsidR="008A5BC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round</w:t>
      </w:r>
      <w:r w:rsidR="005559A1">
        <w:rPr>
          <w:rFonts w:ascii="Times New Roman" w:eastAsia="宋体" w:hAnsi="Times New Roman" w:cs="Times New Roman"/>
          <w:kern w:val="0"/>
          <w:sz w:val="24"/>
          <w:szCs w:val="24"/>
        </w:rPr>
        <w:t>-</w:t>
      </w:r>
      <w:del w:id="85" w:author="Zhang Li" w:date="2022-06-28T18:47:00Z">
        <w:r w:rsidDel="008A5BCA">
          <w:rPr>
            <w:rFonts w:ascii="Times New Roman" w:eastAsia="宋体" w:hAnsi="Times New Roman" w:cs="Times New Roman"/>
            <w:kern w:val="0"/>
            <w:sz w:val="24"/>
            <w:szCs w:val="24"/>
          </w:rPr>
          <w:delText xml:space="preserve">by </w:delText>
        </w:r>
      </w:del>
      <w:ins w:id="86" w:author="Zhang Li" w:date="2022-06-28T18:47:00Z">
        <w:r w:rsidR="008A5BCA">
          <w:rPr>
            <w:rFonts w:ascii="Times New Roman" w:eastAsia="宋体" w:hAnsi="Times New Roman" w:cs="Times New Roman"/>
            <w:kern w:val="0"/>
            <w:sz w:val="24"/>
            <w:szCs w:val="24"/>
          </w:rPr>
          <w:t>by-</w:t>
        </w:r>
      </w:ins>
      <w:r>
        <w:rPr>
          <w:rFonts w:ascii="Times New Roman" w:eastAsia="宋体" w:hAnsi="Times New Roman" w:cs="Times New Roman"/>
          <w:kern w:val="0"/>
          <w:sz w:val="24"/>
          <w:szCs w:val="24"/>
        </w:rPr>
        <w:t>round fashion. Fig</w:t>
      </w:r>
      <w:r w:rsidR="005559A1">
        <w:rPr>
          <w:rFonts w:ascii="Times New Roman" w:eastAsia="宋体" w:hAnsi="Times New Roman" w:cs="Times New Roman"/>
          <w:kern w:val="0"/>
          <w:sz w:val="24"/>
          <w:szCs w:val="24"/>
        </w:rPr>
        <w:t>ure</w:t>
      </w:r>
      <w:r>
        <w:rPr>
          <w:rFonts w:ascii="Times New Roman" w:eastAsia="宋体" w:hAnsi="Times New Roman" w:cs="Times New Roman"/>
          <w:kern w:val="0"/>
          <w:sz w:val="24"/>
          <w:szCs w:val="24"/>
        </w:rPr>
        <w:t xml:space="preserve"> 2 shows how SWIB works in a round. </w:t>
      </w:r>
      <w:r w:rsidR="006A4313">
        <w:rPr>
          <w:rFonts w:ascii="Times New Roman" w:eastAsia="宋体" w:hAnsi="Times New Roman" w:cs="Times New Roman"/>
          <w:kern w:val="0"/>
          <w:sz w:val="24"/>
          <w:szCs w:val="24"/>
        </w:rPr>
        <w:t>At the beginning of a</w:t>
      </w:r>
      <w:r w:rsidR="005559A1">
        <w:rPr>
          <w:rFonts w:ascii="Times New Roman" w:eastAsia="宋体" w:hAnsi="Times New Roman" w:cs="Times New Roman"/>
          <w:kern w:val="0"/>
          <w:sz w:val="24"/>
          <w:szCs w:val="24"/>
        </w:rPr>
        <w:t xml:space="preserve"> consensus </w:t>
      </w:r>
      <w:r w:rsidR="006A4313">
        <w:rPr>
          <w:rFonts w:ascii="Times New Roman" w:eastAsia="宋体" w:hAnsi="Times New Roman" w:cs="Times New Roman"/>
          <w:kern w:val="0"/>
          <w:sz w:val="24"/>
          <w:szCs w:val="24"/>
        </w:rPr>
        <w:t xml:space="preserve">round, a </w:t>
      </w:r>
      <w:r>
        <w:rPr>
          <w:rFonts w:ascii="Times New Roman" w:eastAsia="宋体" w:hAnsi="Times New Roman" w:cs="Times New Roman"/>
          <w:kern w:val="0"/>
          <w:sz w:val="24"/>
          <w:szCs w:val="24"/>
        </w:rPr>
        <w:t xml:space="preserve">block proposer </w:t>
      </w:r>
      <w:r w:rsidR="006A4313">
        <w:rPr>
          <w:rFonts w:ascii="Times New Roman" w:eastAsia="宋体" w:hAnsi="Times New Roman" w:cs="Times New Roman"/>
          <w:kern w:val="0"/>
          <w:sz w:val="24"/>
          <w:szCs w:val="24"/>
        </w:rPr>
        <w:t>will be randomly elected according to a secure random value</w:t>
      </w:r>
      <w:r>
        <w:rPr>
          <w:rFonts w:ascii="Times New Roman" w:eastAsia="宋体" w:hAnsi="Times New Roman" w:cs="Times New Roman"/>
          <w:kern w:val="0"/>
          <w:sz w:val="24"/>
          <w:szCs w:val="24"/>
        </w:rPr>
        <w:t xml:space="preserve">. </w:t>
      </w:r>
      <w:r w:rsidR="006A4313" w:rsidRPr="00AC0205">
        <w:rPr>
          <w:rFonts w:ascii="Times New Roman" w:eastAsia="宋体" w:hAnsi="Times New Roman" w:cs="Times New Roman"/>
          <w:kern w:val="0"/>
          <w:sz w:val="24"/>
          <w:szCs w:val="24"/>
          <w:highlight w:val="yellow"/>
          <w:rPrChange w:id="87" w:author="Zhang Li" w:date="2022-06-28T18:55:00Z">
            <w:rPr>
              <w:rFonts w:ascii="Times New Roman" w:eastAsia="宋体" w:hAnsi="Times New Roman" w:cs="Times New Roman"/>
              <w:kern w:val="0"/>
              <w:sz w:val="24"/>
              <w:szCs w:val="24"/>
            </w:rPr>
          </w:rPrChange>
        </w:rPr>
        <w:t>In general, i</w:t>
      </w:r>
      <w:r w:rsidRPr="00AC0205">
        <w:rPr>
          <w:rFonts w:ascii="Times New Roman" w:eastAsia="宋体" w:hAnsi="Times New Roman" w:cs="Times New Roman"/>
          <w:kern w:val="0"/>
          <w:sz w:val="24"/>
          <w:szCs w:val="24"/>
          <w:highlight w:val="yellow"/>
          <w:rPrChange w:id="88" w:author="Zhang Li" w:date="2022-06-28T18:55:00Z">
            <w:rPr>
              <w:rFonts w:ascii="Times New Roman" w:eastAsia="宋体" w:hAnsi="Times New Roman" w:cs="Times New Roman"/>
              <w:kern w:val="0"/>
              <w:sz w:val="24"/>
              <w:szCs w:val="24"/>
            </w:rPr>
          </w:rPrChange>
        </w:rPr>
        <w:t xml:space="preserve">t is not secure to allow nodes to predict who will be the block proposer in the next round. Thus, a randomness source is </w:t>
      </w:r>
      <w:r w:rsidR="009116AA" w:rsidRPr="00AC0205">
        <w:rPr>
          <w:rFonts w:ascii="Times New Roman" w:eastAsia="宋体" w:hAnsi="Times New Roman" w:cs="Times New Roman"/>
          <w:kern w:val="0"/>
          <w:sz w:val="24"/>
          <w:szCs w:val="24"/>
          <w:highlight w:val="yellow"/>
          <w:rPrChange w:id="89" w:author="Zhang Li" w:date="2022-06-28T18:55:00Z">
            <w:rPr>
              <w:rFonts w:ascii="Times New Roman" w:eastAsia="宋体" w:hAnsi="Times New Roman" w:cs="Times New Roman"/>
              <w:kern w:val="0"/>
              <w:sz w:val="24"/>
              <w:szCs w:val="24"/>
            </w:rPr>
          </w:rPrChange>
        </w:rPr>
        <w:t>necessary</w:t>
      </w:r>
      <w:r w:rsidRPr="00AC0205">
        <w:rPr>
          <w:rFonts w:ascii="Times New Roman" w:eastAsia="宋体" w:hAnsi="Times New Roman" w:cs="Times New Roman"/>
          <w:kern w:val="0"/>
          <w:sz w:val="24"/>
          <w:szCs w:val="24"/>
          <w:highlight w:val="yellow"/>
          <w:rPrChange w:id="90" w:author="Zhang Li" w:date="2022-06-28T18:55:00Z">
            <w:rPr>
              <w:rFonts w:ascii="Times New Roman" w:eastAsia="宋体" w:hAnsi="Times New Roman" w:cs="Times New Roman"/>
              <w:kern w:val="0"/>
              <w:sz w:val="24"/>
              <w:szCs w:val="24"/>
            </w:rPr>
          </w:rPrChange>
        </w:rPr>
        <w:t xml:space="preserve"> to ensure that </w:t>
      </w:r>
      <w:r w:rsidR="009116AA" w:rsidRPr="00AC0205">
        <w:rPr>
          <w:rFonts w:ascii="Times New Roman" w:eastAsia="宋体" w:hAnsi="Times New Roman" w:cs="Times New Roman"/>
          <w:kern w:val="0"/>
          <w:sz w:val="24"/>
          <w:szCs w:val="24"/>
          <w:highlight w:val="yellow"/>
          <w:rPrChange w:id="91" w:author="Zhang Li" w:date="2022-06-28T18:55:00Z">
            <w:rPr>
              <w:rFonts w:ascii="Times New Roman" w:eastAsia="宋体" w:hAnsi="Times New Roman" w:cs="Times New Roman"/>
              <w:kern w:val="0"/>
              <w:sz w:val="24"/>
              <w:szCs w:val="24"/>
            </w:rPr>
          </w:rPrChange>
        </w:rPr>
        <w:t>nodes</w:t>
      </w:r>
      <w:r w:rsidRPr="00AC0205">
        <w:rPr>
          <w:rFonts w:ascii="Times New Roman" w:eastAsia="宋体" w:hAnsi="Times New Roman" w:cs="Times New Roman"/>
          <w:kern w:val="0"/>
          <w:sz w:val="24"/>
          <w:szCs w:val="24"/>
          <w:highlight w:val="yellow"/>
          <w:rPrChange w:id="92" w:author="Zhang Li" w:date="2022-06-28T18:55:00Z">
            <w:rPr>
              <w:rFonts w:ascii="Times New Roman" w:eastAsia="宋体" w:hAnsi="Times New Roman" w:cs="Times New Roman"/>
              <w:kern w:val="0"/>
              <w:sz w:val="24"/>
              <w:szCs w:val="24"/>
            </w:rPr>
          </w:rPrChange>
        </w:rPr>
        <w:t xml:space="preserve"> </w:t>
      </w:r>
      <w:r w:rsidR="009116AA" w:rsidRPr="00AC0205">
        <w:rPr>
          <w:rFonts w:ascii="Times New Roman" w:eastAsia="宋体" w:hAnsi="Times New Roman" w:cs="Times New Roman"/>
          <w:kern w:val="0"/>
          <w:sz w:val="24"/>
          <w:szCs w:val="24"/>
          <w:highlight w:val="yellow"/>
          <w:rPrChange w:id="93" w:author="Zhang Li" w:date="2022-06-28T18:55:00Z">
            <w:rPr>
              <w:rFonts w:ascii="Times New Roman" w:eastAsia="宋体" w:hAnsi="Times New Roman" w:cs="Times New Roman"/>
              <w:kern w:val="0"/>
              <w:sz w:val="24"/>
              <w:szCs w:val="24"/>
            </w:rPr>
          </w:rPrChange>
        </w:rPr>
        <w:t>cannot obtain</w:t>
      </w:r>
      <w:r w:rsidRPr="00AC0205">
        <w:rPr>
          <w:rFonts w:ascii="Times New Roman" w:eastAsia="宋体" w:hAnsi="Times New Roman" w:cs="Times New Roman"/>
          <w:kern w:val="0"/>
          <w:sz w:val="24"/>
          <w:szCs w:val="24"/>
          <w:highlight w:val="yellow"/>
          <w:rPrChange w:id="94" w:author="Zhang Li" w:date="2022-06-28T18:55:00Z">
            <w:rPr>
              <w:rFonts w:ascii="Times New Roman" w:eastAsia="宋体" w:hAnsi="Times New Roman" w:cs="Times New Roman"/>
              <w:kern w:val="0"/>
              <w:sz w:val="24"/>
              <w:szCs w:val="24"/>
            </w:rPr>
          </w:rPrChange>
        </w:rPr>
        <w:t xml:space="preserve"> the</w:t>
      </w:r>
      <w:r w:rsidR="009116AA" w:rsidRPr="00AC0205">
        <w:rPr>
          <w:rFonts w:ascii="Times New Roman" w:eastAsia="宋体" w:hAnsi="Times New Roman" w:cs="Times New Roman"/>
          <w:kern w:val="0"/>
          <w:sz w:val="24"/>
          <w:szCs w:val="24"/>
          <w:highlight w:val="yellow"/>
          <w:rPrChange w:id="95" w:author="Zhang Li" w:date="2022-06-28T18:55:00Z">
            <w:rPr>
              <w:rFonts w:ascii="Times New Roman" w:eastAsia="宋体" w:hAnsi="Times New Roman" w:cs="Times New Roman"/>
              <w:kern w:val="0"/>
              <w:sz w:val="24"/>
              <w:szCs w:val="24"/>
            </w:rPr>
          </w:rPrChange>
        </w:rPr>
        <w:t xml:space="preserve"> information of</w:t>
      </w:r>
      <w:r w:rsidRPr="00AC0205">
        <w:rPr>
          <w:rFonts w:ascii="Times New Roman" w:eastAsia="宋体" w:hAnsi="Times New Roman" w:cs="Times New Roman"/>
          <w:kern w:val="0"/>
          <w:sz w:val="24"/>
          <w:szCs w:val="24"/>
          <w:highlight w:val="yellow"/>
          <w:rPrChange w:id="96" w:author="Zhang Li" w:date="2022-06-28T18:55:00Z">
            <w:rPr>
              <w:rFonts w:ascii="Times New Roman" w:eastAsia="宋体" w:hAnsi="Times New Roman" w:cs="Times New Roman"/>
              <w:kern w:val="0"/>
              <w:sz w:val="24"/>
              <w:szCs w:val="24"/>
            </w:rPr>
          </w:rPrChange>
        </w:rPr>
        <w:t xml:space="preserve"> next block proposer in advance. </w:t>
      </w:r>
      <w:r w:rsidR="0092239E" w:rsidRPr="00AC0205">
        <w:rPr>
          <w:rFonts w:ascii="Times New Roman" w:eastAsia="宋体" w:hAnsi="Times New Roman" w:cs="Times New Roman"/>
          <w:kern w:val="0"/>
          <w:sz w:val="24"/>
          <w:szCs w:val="24"/>
          <w:highlight w:val="yellow"/>
          <w:rPrChange w:id="97" w:author="Zhang Li" w:date="2022-06-28T18:55:00Z">
            <w:rPr>
              <w:rFonts w:ascii="Times New Roman" w:eastAsia="宋体" w:hAnsi="Times New Roman" w:cs="Times New Roman"/>
              <w:kern w:val="0"/>
              <w:sz w:val="24"/>
              <w:szCs w:val="24"/>
            </w:rPr>
          </w:rPrChange>
        </w:rPr>
        <w:t>SWIB</w:t>
      </w:r>
      <w:r w:rsidRPr="00AC0205">
        <w:rPr>
          <w:rFonts w:ascii="Times New Roman" w:eastAsia="宋体" w:hAnsi="Times New Roman" w:cs="Times New Roman"/>
          <w:kern w:val="0"/>
          <w:sz w:val="24"/>
          <w:szCs w:val="24"/>
          <w:highlight w:val="yellow"/>
          <w:rPrChange w:id="98" w:author="Zhang Li" w:date="2022-06-28T18:55:00Z">
            <w:rPr>
              <w:rFonts w:ascii="Times New Roman" w:eastAsia="宋体" w:hAnsi="Times New Roman" w:cs="Times New Roman"/>
              <w:kern w:val="0"/>
              <w:sz w:val="24"/>
              <w:szCs w:val="24"/>
            </w:rPr>
          </w:rPrChange>
        </w:rPr>
        <w:t xml:space="preserve"> adopts a distributed randomness generation scheme, which ensures that nodes can generate </w:t>
      </w:r>
      <w:r w:rsidR="0092239E" w:rsidRPr="00AC0205">
        <w:rPr>
          <w:rFonts w:ascii="Times New Roman" w:eastAsia="宋体" w:hAnsi="Times New Roman" w:cs="Times New Roman"/>
          <w:kern w:val="0"/>
          <w:sz w:val="24"/>
          <w:szCs w:val="24"/>
          <w:highlight w:val="yellow"/>
          <w:rPrChange w:id="99" w:author="Zhang Li" w:date="2022-06-28T18:55:00Z">
            <w:rPr>
              <w:rFonts w:ascii="Times New Roman" w:eastAsia="宋体" w:hAnsi="Times New Roman" w:cs="Times New Roman"/>
              <w:kern w:val="0"/>
              <w:sz w:val="24"/>
              <w:szCs w:val="24"/>
            </w:rPr>
          </w:rPrChange>
        </w:rPr>
        <w:t>the</w:t>
      </w:r>
      <w:r w:rsidRPr="00AC0205">
        <w:rPr>
          <w:rFonts w:ascii="Times New Roman" w:eastAsia="宋体" w:hAnsi="Times New Roman" w:cs="Times New Roman"/>
          <w:kern w:val="0"/>
          <w:sz w:val="24"/>
          <w:szCs w:val="24"/>
          <w:highlight w:val="yellow"/>
          <w:rPrChange w:id="100" w:author="Zhang Li" w:date="2022-06-28T18:55:00Z">
            <w:rPr>
              <w:rFonts w:ascii="Times New Roman" w:eastAsia="宋体" w:hAnsi="Times New Roman" w:cs="Times New Roman"/>
              <w:kern w:val="0"/>
              <w:sz w:val="24"/>
              <w:szCs w:val="24"/>
            </w:rPr>
          </w:rPrChange>
        </w:rPr>
        <w:t xml:space="preserve"> same random</w:t>
      </w:r>
      <w:r w:rsidR="0092239E" w:rsidRPr="00AC0205">
        <w:rPr>
          <w:rFonts w:ascii="Times New Roman" w:eastAsia="宋体" w:hAnsi="Times New Roman" w:cs="Times New Roman"/>
          <w:kern w:val="0"/>
          <w:sz w:val="24"/>
          <w:szCs w:val="24"/>
          <w:highlight w:val="yellow"/>
          <w:rPrChange w:id="101" w:author="Zhang Li" w:date="2022-06-28T18:55:00Z">
            <w:rPr>
              <w:rFonts w:ascii="Times New Roman" w:eastAsia="宋体" w:hAnsi="Times New Roman" w:cs="Times New Roman"/>
              <w:kern w:val="0"/>
              <w:sz w:val="24"/>
              <w:szCs w:val="24"/>
            </w:rPr>
          </w:rPrChange>
        </w:rPr>
        <w:t xml:space="preserve"> value</w:t>
      </w:r>
      <w:r w:rsidRPr="00AC0205">
        <w:rPr>
          <w:rFonts w:ascii="Times New Roman" w:eastAsia="宋体" w:hAnsi="Times New Roman" w:cs="Times New Roman"/>
          <w:kern w:val="0"/>
          <w:sz w:val="24"/>
          <w:szCs w:val="24"/>
          <w:highlight w:val="yellow"/>
          <w:rPrChange w:id="102" w:author="Zhang Li" w:date="2022-06-28T18:55:00Z">
            <w:rPr>
              <w:rFonts w:ascii="Times New Roman" w:eastAsia="宋体" w:hAnsi="Times New Roman" w:cs="Times New Roman"/>
              <w:kern w:val="0"/>
              <w:sz w:val="24"/>
              <w:szCs w:val="24"/>
            </w:rPr>
          </w:rPrChange>
        </w:rPr>
        <w:t xml:space="preserve"> per round independently.</w:t>
      </w:r>
      <w:r>
        <w:rPr>
          <w:rFonts w:ascii="Times New Roman" w:eastAsia="宋体" w:hAnsi="Times New Roman" w:cs="Times New Roman"/>
          <w:kern w:val="0"/>
          <w:sz w:val="24"/>
          <w:szCs w:val="24"/>
        </w:rPr>
        <w:t xml:space="preserve"> </w:t>
      </w:r>
      <w:ins w:id="103" w:author="Zhang Li" w:date="2022-06-28T18:57:00Z">
        <w:r w:rsidR="00AC0205">
          <w:rPr>
            <w:rFonts w:ascii="Times New Roman" w:eastAsia="宋体" w:hAnsi="Times New Roman" w:cs="Times New Roman"/>
            <w:kern w:val="0"/>
            <w:sz w:val="24"/>
            <w:szCs w:val="24"/>
          </w:rPr>
          <w:t>(</w:t>
        </w:r>
        <w:r w:rsidR="00AC0205">
          <w:rPr>
            <w:rFonts w:ascii="Times New Roman" w:eastAsia="宋体" w:hAnsi="Times New Roman" w:cs="Times New Roman" w:hint="eastAsia"/>
            <w:kern w:val="0"/>
            <w:sz w:val="24"/>
            <w:szCs w:val="24"/>
          </w:rPr>
          <w:t>简略别人的东西，重点强调自己的东西</w:t>
        </w:r>
        <w:r w:rsidR="00AC0205">
          <w:rPr>
            <w:rFonts w:ascii="Times New Roman" w:eastAsia="宋体" w:hAnsi="Times New Roman" w:cs="Times New Roman"/>
            <w:kern w:val="0"/>
            <w:sz w:val="24"/>
            <w:szCs w:val="24"/>
          </w:rPr>
          <w:t>)</w:t>
        </w:r>
      </w:ins>
      <w:r>
        <w:rPr>
          <w:rFonts w:ascii="Times New Roman" w:eastAsia="宋体" w:hAnsi="Times New Roman" w:cs="Times New Roman"/>
          <w:kern w:val="0"/>
          <w:sz w:val="24"/>
          <w:szCs w:val="24"/>
        </w:rPr>
        <w:t>A</w:t>
      </w:r>
      <w:r w:rsidR="00A44745">
        <w:rPr>
          <w:rFonts w:ascii="Times New Roman" w:eastAsia="宋体" w:hAnsi="Times New Roman" w:cs="Times New Roman"/>
          <w:kern w:val="0"/>
          <w:sz w:val="24"/>
          <w:szCs w:val="24"/>
        </w:rPr>
        <w:t>ccording to the random value, a</w:t>
      </w:r>
      <w:r>
        <w:rPr>
          <w:rFonts w:ascii="Times New Roman" w:eastAsia="宋体" w:hAnsi="Times New Roman" w:cs="Times New Roman"/>
          <w:kern w:val="0"/>
          <w:sz w:val="24"/>
          <w:szCs w:val="24"/>
        </w:rPr>
        <w:t xml:space="preserve"> block proposer will be </w:t>
      </w:r>
      <w:r w:rsidR="001A1EDE">
        <w:rPr>
          <w:rFonts w:ascii="Times New Roman" w:eastAsia="宋体" w:hAnsi="Times New Roman" w:cs="Times New Roman"/>
          <w:kern w:val="0"/>
          <w:sz w:val="24"/>
          <w:szCs w:val="24"/>
        </w:rPr>
        <w:t xml:space="preserve">randomly </w:t>
      </w:r>
      <w:r>
        <w:rPr>
          <w:rFonts w:ascii="Times New Roman" w:eastAsia="宋体" w:hAnsi="Times New Roman" w:cs="Times New Roman"/>
          <w:kern w:val="0"/>
          <w:sz w:val="24"/>
          <w:szCs w:val="24"/>
        </w:rPr>
        <w:t xml:space="preserve">elected </w:t>
      </w:r>
      <w:r w:rsidR="00A44745">
        <w:rPr>
          <w:rFonts w:ascii="Times New Roman" w:eastAsia="宋体" w:hAnsi="Times New Roman" w:cs="Times New Roman"/>
          <w:kern w:val="0"/>
          <w:sz w:val="24"/>
          <w:szCs w:val="24"/>
        </w:rPr>
        <w:t xml:space="preserve">at the beginning of each round </w:t>
      </w:r>
      <w:r>
        <w:rPr>
          <w:rFonts w:ascii="Times New Roman" w:eastAsia="宋体" w:hAnsi="Times New Roman" w:cs="Times New Roman"/>
          <w:kern w:val="0"/>
          <w:sz w:val="24"/>
          <w:szCs w:val="24"/>
        </w:rPr>
        <w:t xml:space="preserve">through </w:t>
      </w:r>
      <w:r w:rsidR="0092239E">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block proposer election algorithm</w:t>
      </w:r>
      <w:ins w:id="104" w:author="Zhang Li" w:date="2022-06-28T18:56:00Z">
        <w:r w:rsidR="00AC0205">
          <w:rPr>
            <w:rFonts w:ascii="Times New Roman" w:eastAsia="宋体" w:hAnsi="Times New Roman" w:cs="Times New Roman"/>
            <w:kern w:val="0"/>
            <w:sz w:val="24"/>
            <w:szCs w:val="24"/>
          </w:rPr>
          <w:t xml:space="preserve"> based on nodes</w:t>
        </w:r>
        <w:proofErr w:type="gramStart"/>
        <w:r w:rsidR="00AC0205">
          <w:rPr>
            <w:rFonts w:ascii="Times New Roman" w:eastAsia="宋体" w:hAnsi="Times New Roman" w:cs="Times New Roman"/>
            <w:kern w:val="0"/>
            <w:sz w:val="24"/>
            <w:szCs w:val="24"/>
          </w:rPr>
          <w:t>’</w:t>
        </w:r>
        <w:proofErr w:type="gramEnd"/>
        <w:r w:rsidR="00AC0205">
          <w:rPr>
            <w:rFonts w:ascii="Times New Roman" w:eastAsia="宋体" w:hAnsi="Times New Roman" w:cs="Times New Roman"/>
            <w:kern w:val="0"/>
            <w:sz w:val="24"/>
            <w:szCs w:val="24"/>
          </w:rPr>
          <w:t xml:space="preserve"> stability</w:t>
        </w:r>
      </w:ins>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Then, the elected block proposer will generate a block and broadcast it to other nodes. </w:t>
      </w:r>
      <w:r w:rsidR="00A44745">
        <w:rPr>
          <w:rFonts w:ascii="Times New Roman" w:eastAsia="宋体" w:hAnsi="Times New Roman" w:cs="Times New Roman"/>
          <w:kern w:val="0"/>
          <w:sz w:val="24"/>
          <w:szCs w:val="24"/>
        </w:rPr>
        <w:t>N</w:t>
      </w:r>
      <w:r>
        <w:rPr>
          <w:rFonts w:ascii="Times New Roman" w:eastAsia="宋体" w:hAnsi="Times New Roman" w:cs="Times New Roman"/>
          <w:kern w:val="0"/>
          <w:sz w:val="24"/>
          <w:szCs w:val="24"/>
        </w:rPr>
        <w:t>ode</w:t>
      </w:r>
      <w:r w:rsidR="00A44745">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will vote on the validity of the block by generating partial signature through a partial signature generation method. Once aggregating a </w:t>
      </w:r>
      <w:r w:rsidR="00A44745">
        <w:rPr>
          <w:rFonts w:ascii="Times New Roman" w:eastAsia="宋体" w:hAnsi="Times New Roman" w:cs="Times New Roman"/>
          <w:kern w:val="0"/>
          <w:sz w:val="24"/>
          <w:szCs w:val="24"/>
        </w:rPr>
        <w:t>sufficient number</w:t>
      </w:r>
      <w:r>
        <w:rPr>
          <w:rFonts w:ascii="Times New Roman" w:eastAsia="宋体" w:hAnsi="Times New Roman" w:cs="Times New Roman"/>
          <w:kern w:val="0"/>
          <w:sz w:val="24"/>
          <w:szCs w:val="24"/>
        </w:rPr>
        <w:t xml:space="preserve"> of partial signature shares, consensus node</w:t>
      </w:r>
      <w:r w:rsidR="00A44745">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can recover the full signature </w:t>
      </w:r>
      <w:r w:rsidR="00A44745">
        <w:rPr>
          <w:rFonts w:ascii="Times New Roman" w:eastAsia="宋体" w:hAnsi="Times New Roman" w:cs="Times New Roman"/>
          <w:kern w:val="0"/>
          <w:sz w:val="24"/>
          <w:szCs w:val="24"/>
        </w:rPr>
        <w:t xml:space="preserve">through a signature recovery method </w:t>
      </w:r>
      <w:r>
        <w:rPr>
          <w:rFonts w:ascii="Times New Roman" w:eastAsia="宋体" w:hAnsi="Times New Roman" w:cs="Times New Roman"/>
          <w:kern w:val="0"/>
          <w:sz w:val="24"/>
          <w:szCs w:val="24"/>
        </w:rPr>
        <w:t xml:space="preserve">to finalize </w:t>
      </w:r>
      <w:r w:rsidR="001A1EDE">
        <w:rPr>
          <w:rFonts w:ascii="Times New Roman" w:eastAsia="宋体" w:hAnsi="Times New Roman" w:cs="Times New Roman"/>
          <w:kern w:val="0"/>
          <w:sz w:val="24"/>
          <w:szCs w:val="24"/>
        </w:rPr>
        <w:t>consensus round</w:t>
      </w:r>
      <w:r>
        <w:rPr>
          <w:rFonts w:ascii="Times New Roman" w:eastAsia="宋体" w:hAnsi="Times New Roman" w:cs="Times New Roman"/>
          <w:kern w:val="0"/>
          <w:sz w:val="24"/>
          <w:szCs w:val="24"/>
        </w:rPr>
        <w:t>.</w:t>
      </w:r>
    </w:p>
    <w:p w14:paraId="29DDC16D" w14:textId="75124DE8" w:rsidR="00C82FDD" w:rsidRPr="006D7BB0" w:rsidRDefault="001A1EDE" w:rsidP="001A1ED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w:t>
      </w:r>
      <w:r w:rsidR="00C82FDD">
        <w:rPr>
          <w:rFonts w:ascii="Times New Roman" w:eastAsia="宋体" w:hAnsi="Times New Roman" w:cs="Times New Roman"/>
          <w:kern w:val="0"/>
          <w:sz w:val="24"/>
          <w:szCs w:val="24"/>
        </w:rPr>
        <w:t xml:space="preserve"> consensus process contains four </w:t>
      </w:r>
      <w:r>
        <w:rPr>
          <w:rFonts w:ascii="Times New Roman" w:eastAsia="宋体" w:hAnsi="Times New Roman" w:cs="Times New Roman"/>
          <w:kern w:val="0"/>
          <w:sz w:val="24"/>
          <w:szCs w:val="24"/>
        </w:rPr>
        <w:t>important</w:t>
      </w:r>
      <w:r w:rsidR="00C82FDD">
        <w:rPr>
          <w:rFonts w:ascii="Times New Roman" w:eastAsia="宋体" w:hAnsi="Times New Roman" w:cs="Times New Roman"/>
          <w:kern w:val="0"/>
          <w:sz w:val="24"/>
          <w:szCs w:val="24"/>
        </w:rPr>
        <w:t xml:space="preserve"> components</w:t>
      </w:r>
      <w:r>
        <w:rPr>
          <w:rFonts w:ascii="Times New Roman" w:eastAsia="宋体" w:hAnsi="Times New Roman" w:cs="Times New Roman"/>
          <w:kern w:val="0"/>
          <w:sz w:val="24"/>
          <w:szCs w:val="24"/>
        </w:rPr>
        <w:t xml:space="preserve"> that</w:t>
      </w:r>
      <w:r w:rsidR="00C82FDD">
        <w:rPr>
          <w:rFonts w:ascii="Times New Roman" w:eastAsia="宋体" w:hAnsi="Times New Roman" w:cs="Times New Roman"/>
          <w:kern w:val="0"/>
          <w:sz w:val="24"/>
          <w:szCs w:val="24"/>
        </w:rPr>
        <w:t xml:space="preserve"> given in the following:</w:t>
      </w:r>
    </w:p>
    <w:p w14:paraId="3B5240C0" w14:textId="45DCFDA7" w:rsidR="00C82FDD" w:rsidRDefault="00C82FDD" w:rsidP="00C82FDD">
      <w:pPr>
        <w:pStyle w:val="aa"/>
        <w:numPr>
          <w:ilvl w:val="0"/>
          <w:numId w:val="13"/>
        </w:numPr>
        <w:spacing w:beforeLines="50" w:before="156" w:afterLines="50" w:after="156"/>
        <w:ind w:left="902"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Pr>
          <w:rFonts w:ascii="Times New Roman" w:eastAsia="宋体" w:hAnsi="Times New Roman" w:cs="Times New Roman"/>
          <w:kern w:val="0"/>
          <w:sz w:val="24"/>
          <w:szCs w:val="24"/>
        </w:rPr>
        <w:t xml:space="preserve"> </w:t>
      </w:r>
      <w:r w:rsidR="00483BF6">
        <w:rPr>
          <w:rFonts w:ascii="Times New Roman" w:eastAsia="宋体" w:hAnsi="Times New Roman" w:cs="Times New Roman"/>
          <w:kern w:val="0"/>
          <w:sz w:val="24"/>
          <w:szCs w:val="24"/>
        </w:rPr>
        <w:t xml:space="preserve">At the beginning of each round, a random number is independently generated by nodes via a distributed randomness generation scheme. Nodes </w:t>
      </w:r>
      <w:r w:rsidR="00782DDD">
        <w:rPr>
          <w:rFonts w:ascii="Times New Roman" w:eastAsia="宋体" w:hAnsi="Times New Roman" w:cs="Times New Roman"/>
          <w:kern w:val="0"/>
          <w:sz w:val="24"/>
          <w:szCs w:val="24"/>
        </w:rPr>
        <w:t xml:space="preserve">can determine the </w:t>
      </w:r>
      <w:r w:rsidR="00483BF6">
        <w:rPr>
          <w:rFonts w:ascii="Times New Roman" w:eastAsia="宋体" w:hAnsi="Times New Roman" w:cs="Times New Roman"/>
          <w:kern w:val="0"/>
          <w:sz w:val="24"/>
          <w:szCs w:val="24"/>
        </w:rPr>
        <w:t xml:space="preserve">block proposer for the current round through </w:t>
      </w:r>
      <w:r w:rsidR="00D56A47">
        <w:rPr>
          <w:rFonts w:ascii="Times New Roman" w:eastAsia="宋体" w:hAnsi="Times New Roman" w:cs="Times New Roman"/>
          <w:kern w:val="0"/>
          <w:sz w:val="24"/>
          <w:szCs w:val="24"/>
        </w:rPr>
        <w:t xml:space="preserve">a random </w:t>
      </w:r>
      <w:r w:rsidR="00483BF6">
        <w:rPr>
          <w:rFonts w:ascii="Times New Roman" w:eastAsia="宋体" w:hAnsi="Times New Roman" w:cs="Times New Roman"/>
          <w:kern w:val="0"/>
          <w:sz w:val="24"/>
          <w:szCs w:val="24"/>
        </w:rPr>
        <w:t>block proposer election algorithm.</w:t>
      </w:r>
    </w:p>
    <w:p w14:paraId="5D8ACA88" w14:textId="669492F4" w:rsidR="00C82FDD" w:rsidRPr="006F1D84" w:rsidRDefault="00C82FDD" w:rsidP="00C82FDD">
      <w:pPr>
        <w:pStyle w:val="aa"/>
        <w:numPr>
          <w:ilvl w:val="0"/>
          <w:numId w:val="13"/>
        </w:numPr>
        <w:spacing w:beforeLines="50" w:before="156" w:afterLines="50" w:after="156"/>
        <w:ind w:left="902"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w:t>
      </w:r>
      <w:r w:rsidR="00483BF6">
        <w:rPr>
          <w:rFonts w:ascii="Times New Roman" w:eastAsia="宋体" w:hAnsi="Times New Roman" w:cs="Times New Roman"/>
          <w:kern w:val="0"/>
          <w:sz w:val="24"/>
          <w:szCs w:val="24"/>
        </w:rPr>
        <w:t>p</w:t>
      </w:r>
      <w:r>
        <w:rPr>
          <w:rFonts w:ascii="Times New Roman" w:eastAsia="宋体" w:hAnsi="Times New Roman" w:cs="Times New Roman"/>
          <w:kern w:val="0"/>
          <w:sz w:val="24"/>
          <w:szCs w:val="24"/>
        </w:rPr>
        <w:t xml:space="preserve">roposal: </w:t>
      </w:r>
      <w:r w:rsidRPr="006F1D84">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elected </w:t>
      </w:r>
      <w:r w:rsidRPr="006F1D84">
        <w:rPr>
          <w:rFonts w:ascii="Times New Roman" w:eastAsia="宋体" w:hAnsi="Times New Roman" w:cs="Times New Roman"/>
          <w:kern w:val="0"/>
          <w:sz w:val="24"/>
          <w:szCs w:val="24"/>
        </w:rPr>
        <w:t xml:space="preserve">block proposer </w:t>
      </w:r>
      <w:r>
        <w:rPr>
          <w:rFonts w:ascii="Times New Roman" w:eastAsia="宋体" w:hAnsi="Times New Roman" w:cs="Times New Roman"/>
          <w:kern w:val="0"/>
          <w:sz w:val="24"/>
          <w:szCs w:val="24"/>
        </w:rPr>
        <w:t xml:space="preserve">will </w:t>
      </w:r>
      <w:r w:rsidRPr="006F1D84">
        <w:rPr>
          <w:rFonts w:ascii="Times New Roman" w:eastAsia="宋体" w:hAnsi="Times New Roman" w:cs="Times New Roman"/>
          <w:kern w:val="0"/>
          <w:sz w:val="24"/>
          <w:szCs w:val="24"/>
        </w:rPr>
        <w:t>pack transactions from</w:t>
      </w:r>
      <w:r>
        <w:rPr>
          <w:rFonts w:ascii="Times New Roman" w:eastAsia="宋体" w:hAnsi="Times New Roman" w:cs="Times New Roman"/>
          <w:kern w:val="0"/>
          <w:sz w:val="24"/>
          <w:szCs w:val="24"/>
        </w:rPr>
        <w:t xml:space="preserve"> its</w:t>
      </w:r>
      <w:r w:rsidRPr="006F1D84">
        <w:rPr>
          <w:rFonts w:ascii="Times New Roman" w:eastAsia="宋体" w:hAnsi="Times New Roman" w:cs="Times New Roman"/>
          <w:kern w:val="0"/>
          <w:sz w:val="24"/>
          <w:szCs w:val="24"/>
        </w:rPr>
        <w:t xml:space="preserve"> transaction pool to generate a new block, and </w:t>
      </w:r>
      <w:r w:rsidR="00483BF6">
        <w:rPr>
          <w:rFonts w:ascii="Times New Roman" w:eastAsia="宋体" w:hAnsi="Times New Roman" w:cs="Times New Roman"/>
          <w:kern w:val="0"/>
          <w:sz w:val="24"/>
          <w:szCs w:val="24"/>
        </w:rPr>
        <w:t>broadcast</w:t>
      </w:r>
      <w:r w:rsidR="00A5015F">
        <w:rPr>
          <w:rFonts w:ascii="Times New Roman" w:eastAsia="宋体" w:hAnsi="Times New Roman" w:cs="Times New Roman"/>
          <w:kern w:val="0"/>
          <w:sz w:val="24"/>
          <w:szCs w:val="24"/>
        </w:rPr>
        <w:t>s</w:t>
      </w:r>
      <w:r w:rsidRPr="006F1D84">
        <w:rPr>
          <w:rFonts w:ascii="Times New Roman" w:eastAsia="宋体" w:hAnsi="Times New Roman" w:cs="Times New Roman"/>
          <w:kern w:val="0"/>
          <w:sz w:val="24"/>
          <w:szCs w:val="24"/>
        </w:rPr>
        <w:t xml:space="preserve"> it to other </w:t>
      </w:r>
      <w:r>
        <w:rPr>
          <w:rFonts w:ascii="Times New Roman" w:eastAsia="宋体" w:hAnsi="Times New Roman" w:cs="Times New Roman"/>
          <w:kern w:val="0"/>
          <w:sz w:val="24"/>
          <w:szCs w:val="24"/>
        </w:rPr>
        <w:t xml:space="preserve">consensus </w:t>
      </w:r>
      <w:r w:rsidRPr="006F1D84">
        <w:rPr>
          <w:rFonts w:ascii="Times New Roman" w:eastAsia="宋体" w:hAnsi="Times New Roman" w:cs="Times New Roman"/>
          <w:kern w:val="0"/>
          <w:sz w:val="24"/>
          <w:szCs w:val="24"/>
        </w:rPr>
        <w:t>nodes in</w:t>
      </w:r>
      <w:r>
        <w:rPr>
          <w:rFonts w:ascii="Times New Roman" w:eastAsia="宋体" w:hAnsi="Times New Roman" w:cs="Times New Roman"/>
          <w:kern w:val="0"/>
          <w:sz w:val="24"/>
          <w:szCs w:val="24"/>
        </w:rPr>
        <w:t xml:space="preserve"> the </w:t>
      </w:r>
      <w:r w:rsidRPr="006F1D84">
        <w:rPr>
          <w:rFonts w:ascii="Times New Roman" w:eastAsia="宋体" w:hAnsi="Times New Roman" w:cs="Times New Roman"/>
          <w:kern w:val="0"/>
          <w:sz w:val="24"/>
          <w:szCs w:val="24"/>
        </w:rPr>
        <w:t>wireless network.</w:t>
      </w:r>
    </w:p>
    <w:p w14:paraId="3088B9DF" w14:textId="4D1AFDC3" w:rsidR="00C82FDD" w:rsidRPr="00876983" w:rsidRDefault="00C82FDD" w:rsidP="00C82FDD">
      <w:pPr>
        <w:pStyle w:val="aa"/>
        <w:numPr>
          <w:ilvl w:val="0"/>
          <w:numId w:val="13"/>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Pr>
          <w:rFonts w:ascii="Times New Roman" w:eastAsia="宋体" w:hAnsi="Times New Roman" w:cs="Times New Roman"/>
          <w:kern w:val="0"/>
          <w:sz w:val="24"/>
          <w:szCs w:val="24"/>
        </w:rPr>
        <w:t xml:space="preserve"> Upon receipt of the proposed block, nodes will verify the block. Each node will generate a partial signature of block if the result of the verification is true. Then, they will broadcast their partial signature</w:t>
      </w:r>
      <w:r w:rsidR="00A5015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to other nodes.</w:t>
      </w:r>
    </w:p>
    <w:p w14:paraId="084F5A29" w14:textId="3914D29D" w:rsidR="00C82FDD" w:rsidRPr="005967DC" w:rsidRDefault="00C82FDD" w:rsidP="00C82FDD">
      <w:pPr>
        <w:pStyle w:val="aa"/>
        <w:numPr>
          <w:ilvl w:val="0"/>
          <w:numId w:val="13"/>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Pr>
          <w:rFonts w:ascii="Times New Roman" w:eastAsia="宋体" w:hAnsi="Times New Roman" w:cs="Times New Roman"/>
          <w:kern w:val="0"/>
          <w:sz w:val="24"/>
          <w:szCs w:val="24"/>
        </w:rPr>
        <w:t xml:space="preserve"> </w:t>
      </w:r>
      <w:r w:rsidR="00A5015F">
        <w:rPr>
          <w:rFonts w:ascii="Times New Roman" w:eastAsia="宋体" w:hAnsi="Times New Roman" w:cs="Times New Roman"/>
          <w:kern w:val="0"/>
          <w:sz w:val="24"/>
          <w:szCs w:val="24"/>
        </w:rPr>
        <w:t xml:space="preserve">When a node receives enough partial signature shares, it </w:t>
      </w:r>
      <w:r w:rsidR="007B13DF">
        <w:rPr>
          <w:rFonts w:ascii="Times New Roman" w:eastAsia="宋体" w:hAnsi="Times New Roman" w:cs="Times New Roman"/>
          <w:kern w:val="0"/>
          <w:sz w:val="24"/>
          <w:szCs w:val="24"/>
        </w:rPr>
        <w:t>recovers</w:t>
      </w:r>
      <w:r w:rsidR="00A5015F">
        <w:rPr>
          <w:rFonts w:ascii="Times New Roman" w:eastAsia="宋体" w:hAnsi="Times New Roman" w:cs="Times New Roman"/>
          <w:kern w:val="0"/>
          <w:sz w:val="24"/>
          <w:szCs w:val="24"/>
        </w:rPr>
        <w:t xml:space="preserve"> a f</w:t>
      </w:r>
      <w:r>
        <w:rPr>
          <w:rFonts w:ascii="Times New Roman" w:eastAsia="宋体" w:hAnsi="Times New Roman" w:cs="Times New Roman"/>
          <w:kern w:val="0"/>
          <w:sz w:val="24"/>
          <w:szCs w:val="24"/>
        </w:rPr>
        <w:t>ull signature</w:t>
      </w:r>
      <w:r w:rsidR="007B13DF" w:rsidRPr="007B13DF">
        <w:rPr>
          <w:rFonts w:ascii="Times New Roman" w:eastAsia="宋体" w:hAnsi="Times New Roman" w:cs="Times New Roman"/>
          <w:kern w:val="0"/>
          <w:sz w:val="24"/>
          <w:szCs w:val="24"/>
        </w:rPr>
        <w:t xml:space="preserve"> </w:t>
      </w:r>
      <w:r w:rsidR="007B13DF">
        <w:rPr>
          <w:rFonts w:ascii="Times New Roman" w:eastAsia="宋体" w:hAnsi="Times New Roman" w:cs="Times New Roman"/>
          <w:kern w:val="0"/>
          <w:sz w:val="24"/>
          <w:szCs w:val="24"/>
        </w:rPr>
        <w:t>as the proof of block finalization</w:t>
      </w:r>
      <w:r>
        <w:rPr>
          <w:rFonts w:ascii="Times New Roman" w:eastAsia="宋体" w:hAnsi="Times New Roman" w:cs="Times New Roman"/>
          <w:kern w:val="0"/>
          <w:sz w:val="24"/>
          <w:szCs w:val="24"/>
        </w:rPr>
        <w:t xml:space="preserve">. Then, the full signature will be broadcasted to all nodes. The conditions of block finalization are: 1) collect enough partial signature shares and recover the full signature; 2) receive the valid full signature of block hash. Upon receipt or generation of a full signature, nodes will append the corresponding block </w:t>
      </w:r>
      <w:r>
        <w:rPr>
          <w:rFonts w:ascii="Times New Roman" w:eastAsia="宋体" w:hAnsi="Times New Roman" w:cs="Times New Roman" w:hint="eastAsia"/>
          <w:kern w:val="0"/>
          <w:sz w:val="24"/>
          <w:szCs w:val="24"/>
        </w:rPr>
        <w:t>into</w:t>
      </w:r>
      <w:r>
        <w:rPr>
          <w:rFonts w:ascii="Times New Roman" w:eastAsia="宋体" w:hAnsi="Times New Roman" w:cs="Times New Roman"/>
          <w:kern w:val="0"/>
          <w:sz w:val="24"/>
          <w:szCs w:val="24"/>
        </w:rPr>
        <w:t xml:space="preserve"> their local blockchain. After that, nodes will generate a new random value for the next round through distributed randomness generation scheme.</w:t>
      </w:r>
    </w:p>
    <w:p w14:paraId="67428892" w14:textId="77777777" w:rsidR="00C82FDD" w:rsidRDefault="00C82FDD" w:rsidP="00C82FDD">
      <w:pPr>
        <w:spacing w:afterLines="50" w:after="156"/>
        <w:jc w:val="center"/>
        <w:rPr>
          <w:rFonts w:ascii="Times New Roman" w:eastAsia="宋体" w:hAnsi="Times New Roman" w:cs="Times New Roman"/>
          <w:kern w:val="0"/>
          <w:sz w:val="24"/>
          <w:szCs w:val="24"/>
        </w:rPr>
      </w:pPr>
      <w:r>
        <w:rPr>
          <w:noProof/>
        </w:rPr>
        <w:lastRenderedPageBreak/>
        <w:drawing>
          <wp:inline distT="0" distB="0" distL="0" distR="0" wp14:anchorId="4BBE794B" wp14:editId="44400F44">
            <wp:extent cx="4926169" cy="4644222"/>
            <wp:effectExtent l="0" t="0" r="825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3572" cy="4754905"/>
                    </a:xfrm>
                    <a:prstGeom prst="rect">
                      <a:avLst/>
                    </a:prstGeom>
                  </pic:spPr>
                </pic:pic>
              </a:graphicData>
            </a:graphic>
          </wp:inline>
        </w:drawing>
      </w:r>
    </w:p>
    <w:p w14:paraId="7E7E3349" w14:textId="14482386" w:rsidR="00C82FDD" w:rsidRDefault="007B13DF"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operation of SWIB</w:t>
      </w:r>
      <w:r w:rsidR="004A3EAE">
        <w:rPr>
          <w:rFonts w:ascii="Times New Roman" w:eastAsia="宋体" w:hAnsi="Times New Roman" w:cs="Times New Roman"/>
          <w:kern w:val="0"/>
          <w:sz w:val="24"/>
          <w:szCs w:val="24"/>
        </w:rPr>
        <w:t xml:space="preserve"> is presented in </w:t>
      </w:r>
      <w:r w:rsidR="00C82FDD" w:rsidRPr="00253527">
        <w:rPr>
          <w:rFonts w:ascii="Times New Roman" w:eastAsia="宋体" w:hAnsi="Times New Roman" w:cs="Times New Roman"/>
          <w:kern w:val="0"/>
          <w:sz w:val="24"/>
          <w:szCs w:val="24"/>
        </w:rPr>
        <w:t>Algorithm 1</w:t>
      </w:r>
      <w:r w:rsidR="004A3EAE">
        <w:rPr>
          <w:rFonts w:ascii="Times New Roman" w:eastAsia="宋体" w:hAnsi="Times New Roman" w:cs="Times New Roman"/>
          <w:kern w:val="0"/>
          <w:sz w:val="24"/>
          <w:szCs w:val="24"/>
        </w:rPr>
        <w:t xml:space="preserve">, which </w:t>
      </w:r>
      <w:r w:rsidR="00C82FDD">
        <w:rPr>
          <w:rFonts w:ascii="Times New Roman" w:eastAsia="宋体" w:hAnsi="Times New Roman" w:cs="Times New Roman"/>
          <w:kern w:val="0"/>
          <w:sz w:val="24"/>
          <w:szCs w:val="24"/>
        </w:rPr>
        <w:t xml:space="preserve">shows the process of </w:t>
      </w:r>
      <w:r w:rsidR="004A3EAE">
        <w:rPr>
          <w:rFonts w:ascii="Times New Roman" w:eastAsia="宋体" w:hAnsi="Times New Roman" w:cs="Times New Roman"/>
          <w:kern w:val="0"/>
          <w:sz w:val="24"/>
          <w:szCs w:val="24"/>
        </w:rPr>
        <w:t xml:space="preserve">executing </w:t>
      </w:r>
      <w:r w:rsidR="00C82FDD">
        <w:rPr>
          <w:rFonts w:ascii="Times New Roman" w:eastAsia="宋体" w:hAnsi="Times New Roman" w:cs="Times New Roman"/>
          <w:kern w:val="0"/>
          <w:sz w:val="24"/>
          <w:szCs w:val="24"/>
        </w:rPr>
        <w:t xml:space="preserve">a complete </w:t>
      </w:r>
      <w:r>
        <w:rPr>
          <w:rFonts w:ascii="Times New Roman" w:eastAsia="宋体" w:hAnsi="Times New Roman" w:cs="Times New Roman"/>
          <w:kern w:val="0"/>
          <w:sz w:val="24"/>
          <w:szCs w:val="24"/>
        </w:rPr>
        <w:t xml:space="preserve">consensus </w:t>
      </w:r>
      <w:r w:rsidR="00C82FDD">
        <w:rPr>
          <w:rFonts w:ascii="Times New Roman" w:eastAsia="宋体" w:hAnsi="Times New Roman" w:cs="Times New Roman"/>
          <w:kern w:val="0"/>
          <w:sz w:val="24"/>
          <w:szCs w:val="24"/>
        </w:rPr>
        <w:t xml:space="preserve">round. Before starting a new round, consensus nodes perform transaction broadcast. </w:t>
      </w:r>
      <w:r w:rsidR="004A3EAE" w:rsidRPr="00371BD2">
        <w:rPr>
          <w:rFonts w:ascii="Times New Roman" w:eastAsia="宋体" w:hAnsi="Times New Roman" w:cs="Times New Roman"/>
          <w:kern w:val="0"/>
          <w:sz w:val="24"/>
          <w:szCs w:val="24"/>
          <w:highlight w:val="yellow"/>
          <w:rPrChange w:id="105" w:author="Zhang Li" w:date="2022-06-28T19:04:00Z">
            <w:rPr>
              <w:rFonts w:ascii="Times New Roman" w:eastAsia="宋体" w:hAnsi="Times New Roman" w:cs="Times New Roman"/>
              <w:kern w:val="0"/>
              <w:sz w:val="24"/>
              <w:szCs w:val="24"/>
            </w:rPr>
          </w:rPrChange>
        </w:rPr>
        <w:t>T</w:t>
      </w:r>
      <w:r w:rsidR="00C82FDD" w:rsidRPr="00371BD2">
        <w:rPr>
          <w:rFonts w:ascii="Times New Roman" w:eastAsia="宋体" w:hAnsi="Times New Roman" w:cs="Times New Roman"/>
          <w:kern w:val="0"/>
          <w:sz w:val="24"/>
          <w:szCs w:val="24"/>
          <w:highlight w:val="yellow"/>
          <w:rPrChange w:id="106" w:author="Zhang Li" w:date="2022-06-28T19:04:00Z">
            <w:rPr>
              <w:rFonts w:ascii="Times New Roman" w:eastAsia="宋体" w:hAnsi="Times New Roman" w:cs="Times New Roman"/>
              <w:kern w:val="0"/>
              <w:sz w:val="24"/>
              <w:szCs w:val="24"/>
            </w:rPr>
          </w:rPrChange>
        </w:rPr>
        <w:t xml:space="preserve">he </w:t>
      </w:r>
      <w:del w:id="107" w:author="Zhang Li" w:date="2022-06-28T19:01:00Z">
        <w:r w:rsidR="00C82FDD" w:rsidRPr="00371BD2" w:rsidDel="00C76105">
          <w:rPr>
            <w:rFonts w:ascii="Times New Roman" w:eastAsia="宋体" w:hAnsi="Times New Roman" w:cs="Times New Roman"/>
            <w:kern w:val="0"/>
            <w:sz w:val="24"/>
            <w:szCs w:val="24"/>
            <w:highlight w:val="yellow"/>
            <w:rPrChange w:id="108" w:author="Zhang Li" w:date="2022-06-28T19:04:00Z">
              <w:rPr>
                <w:rFonts w:ascii="Times New Roman" w:eastAsia="宋体" w:hAnsi="Times New Roman" w:cs="Times New Roman"/>
                <w:kern w:val="0"/>
                <w:sz w:val="24"/>
                <w:szCs w:val="24"/>
              </w:rPr>
            </w:rPrChange>
          </w:rPr>
          <w:delText xml:space="preserve">pseudo code of </w:delText>
        </w:r>
      </w:del>
      <w:r w:rsidR="00C82FDD" w:rsidRPr="00371BD2">
        <w:rPr>
          <w:rFonts w:ascii="Times New Roman" w:eastAsia="宋体" w:hAnsi="Times New Roman" w:cs="Times New Roman"/>
          <w:kern w:val="0"/>
          <w:sz w:val="24"/>
          <w:szCs w:val="24"/>
          <w:highlight w:val="yellow"/>
          <w:rPrChange w:id="109" w:author="Zhang Li" w:date="2022-06-28T19:04:00Z">
            <w:rPr>
              <w:rFonts w:ascii="Times New Roman" w:eastAsia="宋体" w:hAnsi="Times New Roman" w:cs="Times New Roman"/>
              <w:kern w:val="0"/>
              <w:sz w:val="24"/>
              <w:szCs w:val="24"/>
            </w:rPr>
          </w:rPrChange>
        </w:rPr>
        <w:t xml:space="preserve">broadcast operation in blockchain network </w:t>
      </w:r>
      <w:r w:rsidR="005005BA" w:rsidRPr="00371BD2">
        <w:rPr>
          <w:rFonts w:ascii="Times New Roman" w:eastAsia="宋体" w:hAnsi="Times New Roman" w:cs="Times New Roman"/>
          <w:kern w:val="0"/>
          <w:sz w:val="24"/>
          <w:szCs w:val="24"/>
          <w:highlight w:val="yellow"/>
          <w:rPrChange w:id="110" w:author="Zhang Li" w:date="2022-06-28T19:04:00Z">
            <w:rPr>
              <w:rFonts w:ascii="Times New Roman" w:eastAsia="宋体" w:hAnsi="Times New Roman" w:cs="Times New Roman"/>
              <w:kern w:val="0"/>
              <w:sz w:val="24"/>
              <w:szCs w:val="24"/>
            </w:rPr>
          </w:rPrChange>
        </w:rPr>
        <w:t>is</w:t>
      </w:r>
      <w:r w:rsidR="004A3EAE" w:rsidRPr="00371BD2">
        <w:rPr>
          <w:rFonts w:ascii="Times New Roman" w:eastAsia="宋体" w:hAnsi="Times New Roman" w:cs="Times New Roman"/>
          <w:kern w:val="0"/>
          <w:sz w:val="24"/>
          <w:szCs w:val="24"/>
          <w:highlight w:val="yellow"/>
          <w:rPrChange w:id="111" w:author="Zhang Li" w:date="2022-06-28T19:04:00Z">
            <w:rPr>
              <w:rFonts w:ascii="Times New Roman" w:eastAsia="宋体" w:hAnsi="Times New Roman" w:cs="Times New Roman"/>
              <w:kern w:val="0"/>
              <w:sz w:val="24"/>
              <w:szCs w:val="24"/>
            </w:rPr>
          </w:rPrChange>
        </w:rPr>
        <w:t xml:space="preserve"> </w:t>
      </w:r>
      <w:r w:rsidR="00C82FDD" w:rsidRPr="00371BD2">
        <w:rPr>
          <w:rFonts w:ascii="Times New Roman" w:eastAsia="宋体" w:hAnsi="Times New Roman" w:cs="Times New Roman"/>
          <w:kern w:val="0"/>
          <w:sz w:val="24"/>
          <w:szCs w:val="24"/>
          <w:highlight w:val="yellow"/>
          <w:rPrChange w:id="112" w:author="Zhang Li" w:date="2022-06-28T19:04:00Z">
            <w:rPr>
              <w:rFonts w:ascii="Times New Roman" w:eastAsia="宋体" w:hAnsi="Times New Roman" w:cs="Times New Roman"/>
              <w:kern w:val="0"/>
              <w:sz w:val="24"/>
              <w:szCs w:val="24"/>
            </w:rPr>
          </w:rPrChange>
        </w:rPr>
        <w:t>presented in Algorithm 2.</w:t>
      </w:r>
      <w:ins w:id="113" w:author="Zhang Li" w:date="2022-06-28T19:02:00Z">
        <w:r w:rsidR="00C76105" w:rsidRPr="00371BD2">
          <w:rPr>
            <w:rFonts w:ascii="Times New Roman" w:eastAsia="宋体" w:hAnsi="Times New Roman" w:cs="Times New Roman" w:hint="eastAsia"/>
            <w:kern w:val="0"/>
            <w:sz w:val="24"/>
            <w:szCs w:val="24"/>
            <w:highlight w:val="yellow"/>
            <w:rPrChange w:id="114" w:author="Zhang Li" w:date="2022-06-28T19:04:00Z">
              <w:rPr>
                <w:rFonts w:ascii="Times New Roman" w:eastAsia="宋体" w:hAnsi="Times New Roman" w:cs="Times New Roman" w:hint="eastAsia"/>
                <w:kern w:val="0"/>
                <w:sz w:val="24"/>
                <w:szCs w:val="24"/>
              </w:rPr>
            </w:rPrChange>
          </w:rPr>
          <w:t>（再加一段话引入广播算法，重要性。或者放在后面</w:t>
        </w:r>
      </w:ins>
      <w:ins w:id="115" w:author="Zhang Li" w:date="2022-06-28T19:03:00Z">
        <w:r w:rsidR="00C76105" w:rsidRPr="00371BD2">
          <w:rPr>
            <w:rFonts w:ascii="Times New Roman" w:eastAsia="宋体" w:hAnsi="Times New Roman" w:cs="Times New Roman" w:hint="eastAsia"/>
            <w:kern w:val="0"/>
            <w:sz w:val="24"/>
            <w:szCs w:val="24"/>
            <w:highlight w:val="yellow"/>
            <w:rPrChange w:id="116" w:author="Zhang Li" w:date="2022-06-28T19:04:00Z">
              <w:rPr>
                <w:rFonts w:ascii="Times New Roman" w:eastAsia="宋体" w:hAnsi="Times New Roman" w:cs="Times New Roman" w:hint="eastAsia"/>
                <w:kern w:val="0"/>
                <w:sz w:val="24"/>
                <w:szCs w:val="24"/>
              </w:rPr>
            </w:rPrChange>
          </w:rPr>
          <w:t>或者</w:t>
        </w:r>
        <w:r w:rsidR="00371BD2" w:rsidRPr="00371BD2">
          <w:rPr>
            <w:rFonts w:ascii="Times New Roman" w:eastAsia="宋体" w:hAnsi="Times New Roman" w:cs="Times New Roman" w:hint="eastAsia"/>
            <w:kern w:val="0"/>
            <w:sz w:val="24"/>
            <w:szCs w:val="24"/>
            <w:highlight w:val="yellow"/>
            <w:rPrChange w:id="117" w:author="Zhang Li" w:date="2022-06-28T19:04:00Z">
              <w:rPr>
                <w:rFonts w:ascii="Times New Roman" w:eastAsia="宋体" w:hAnsi="Times New Roman" w:cs="Times New Roman" w:hint="eastAsia"/>
                <w:kern w:val="0"/>
                <w:sz w:val="24"/>
                <w:szCs w:val="24"/>
              </w:rPr>
            </w:rPrChange>
          </w:rPr>
          <w:t>直接删除</w:t>
        </w:r>
      </w:ins>
      <w:ins w:id="118" w:author="Zhang Li" w:date="2022-06-28T19:02:00Z">
        <w:r w:rsidR="00C76105" w:rsidRPr="00371BD2">
          <w:rPr>
            <w:rFonts w:ascii="Times New Roman" w:eastAsia="宋体" w:hAnsi="Times New Roman" w:cs="Times New Roman" w:hint="eastAsia"/>
            <w:kern w:val="0"/>
            <w:sz w:val="24"/>
            <w:szCs w:val="24"/>
            <w:highlight w:val="yellow"/>
            <w:rPrChange w:id="119" w:author="Zhang Li" w:date="2022-06-28T19:04:00Z">
              <w:rPr>
                <w:rFonts w:ascii="Times New Roman" w:eastAsia="宋体" w:hAnsi="Times New Roman" w:cs="Times New Roman" w:hint="eastAsia"/>
                <w:kern w:val="0"/>
                <w:sz w:val="24"/>
                <w:szCs w:val="24"/>
              </w:rPr>
            </w:rPrChange>
          </w:rPr>
          <w:t>）</w:t>
        </w:r>
      </w:ins>
      <w:r w:rsidR="00C82FDD">
        <w:rPr>
          <w:rFonts w:ascii="Times New Roman" w:eastAsia="宋体" w:hAnsi="Times New Roman" w:cs="Times New Roman" w:hint="eastAsia"/>
          <w:kern w:val="0"/>
          <w:sz w:val="24"/>
          <w:szCs w:val="24"/>
        </w:rPr>
        <w:t xml:space="preserve"> </w:t>
      </w:r>
      <w:r w:rsidR="004A3EAE">
        <w:rPr>
          <w:rFonts w:ascii="Times New Roman" w:eastAsia="宋体" w:hAnsi="Times New Roman" w:cs="Times New Roman"/>
          <w:kern w:val="0"/>
          <w:sz w:val="24"/>
          <w:szCs w:val="24"/>
        </w:rPr>
        <w:t>Further</w:t>
      </w:r>
      <w:r w:rsidR="00C82FDD">
        <w:rPr>
          <w:rFonts w:ascii="Times New Roman" w:eastAsia="宋体" w:hAnsi="Times New Roman" w:cs="Times New Roman"/>
          <w:kern w:val="0"/>
          <w:sz w:val="24"/>
          <w:szCs w:val="24"/>
        </w:rPr>
        <w:t xml:space="preserve"> details </w:t>
      </w:r>
      <w:r w:rsidR="005005BA">
        <w:rPr>
          <w:rFonts w:ascii="Times New Roman" w:eastAsia="宋体" w:hAnsi="Times New Roman" w:cs="Times New Roman"/>
          <w:kern w:val="0"/>
          <w:sz w:val="24"/>
          <w:szCs w:val="24"/>
        </w:rPr>
        <w:t>of SWIB</w:t>
      </w:r>
      <w:r w:rsidR="00C82FDD">
        <w:rPr>
          <w:rFonts w:ascii="Times New Roman" w:eastAsia="宋体" w:hAnsi="Times New Roman" w:cs="Times New Roman"/>
          <w:kern w:val="0"/>
          <w:sz w:val="24"/>
          <w:szCs w:val="24"/>
        </w:rPr>
        <w:t xml:space="preserve"> will be given in the following subsections.</w:t>
      </w:r>
    </w:p>
    <w:p w14:paraId="07B9A2AB" w14:textId="77777777" w:rsidR="00C82FDD" w:rsidRPr="00E24226" w:rsidRDefault="00C82FDD" w:rsidP="00C82FDD">
      <w:pPr>
        <w:spacing w:afterLines="50" w:after="156"/>
        <w:jc w:val="center"/>
        <w:rPr>
          <w:rFonts w:ascii="Times New Roman" w:eastAsia="宋体" w:hAnsi="Times New Roman" w:cs="Times New Roman"/>
          <w:kern w:val="0"/>
          <w:sz w:val="24"/>
          <w:szCs w:val="24"/>
        </w:rPr>
      </w:pPr>
      <w:r>
        <w:rPr>
          <w:noProof/>
        </w:rPr>
        <w:lastRenderedPageBreak/>
        <w:drawing>
          <wp:inline distT="0" distB="0" distL="0" distR="0" wp14:anchorId="63730CCD" wp14:editId="21A64B6A">
            <wp:extent cx="4551134" cy="3239646"/>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285" cy="3281752"/>
                    </a:xfrm>
                    <a:prstGeom prst="rect">
                      <a:avLst/>
                    </a:prstGeom>
                  </pic:spPr>
                </pic:pic>
              </a:graphicData>
            </a:graphic>
          </wp:inline>
        </w:drawing>
      </w:r>
    </w:p>
    <w:p w14:paraId="77A22E45" w14:textId="507D215E" w:rsidR="00C82FDD" w:rsidRPr="00FA2CCC" w:rsidRDefault="00C82FDD" w:rsidP="00C82FDD">
      <w:pPr>
        <w:pStyle w:val="2"/>
        <w:tabs>
          <w:tab w:val="num" w:pos="360"/>
        </w:tabs>
        <w:rPr>
          <w:rFonts w:ascii="Times New Roman" w:eastAsia="宋体" w:hAnsi="Times New Roman" w:cs="Times New Roman"/>
          <w:sz w:val="24"/>
          <w:szCs w:val="24"/>
        </w:rPr>
      </w:pPr>
      <w:bookmarkStart w:id="120"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120"/>
      <w:r>
        <w:rPr>
          <w:rFonts w:ascii="Times New Roman" w:eastAsia="黑体" w:hAnsi="Times New Roman" w:cs="Times New Roman"/>
          <w:sz w:val="28"/>
          <w:szCs w:val="28"/>
        </w:rPr>
        <w:t>The SWIB Protocol</w:t>
      </w:r>
    </w:p>
    <w:p w14:paraId="23D5F718" w14:textId="6EE9B250" w:rsidR="00C82FDD" w:rsidRDefault="00C82FDD"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SWIB protocol contains four design components: block proposer election, block </w:t>
      </w:r>
      <w:r w:rsidR="00717DAF">
        <w:rPr>
          <w:rFonts w:ascii="Times New Roman" w:eastAsia="宋体" w:hAnsi="Times New Roman" w:cs="Times New Roman"/>
          <w:kern w:val="0"/>
          <w:sz w:val="24"/>
          <w:szCs w:val="24"/>
        </w:rPr>
        <w:t>proposal</w:t>
      </w:r>
      <w:r>
        <w:rPr>
          <w:rFonts w:ascii="Times New Roman" w:eastAsia="宋体" w:hAnsi="Times New Roman" w:cs="Times New Roman"/>
          <w:kern w:val="0"/>
          <w:sz w:val="24"/>
          <w:szCs w:val="24"/>
        </w:rPr>
        <w:t>, block verification, and block finalization. In the following, we shall present the detailed design of each of these components.</w:t>
      </w:r>
    </w:p>
    <w:p w14:paraId="62750818" w14:textId="76699F40" w:rsidR="00C82FDD" w:rsidRPr="00F17EE9" w:rsidRDefault="00C82FDD" w:rsidP="00C82FDD">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 xml:space="preserve">1 </w:t>
      </w:r>
      <w:r w:rsidRPr="00580D93">
        <w:rPr>
          <w:rFonts w:ascii="Times New Roman" w:eastAsia="宋体" w:hAnsi="Times New Roman" w:cs="Times New Roman"/>
          <w:sz w:val="24"/>
          <w:szCs w:val="24"/>
        </w:rPr>
        <w:t>Block Proposer Election</w:t>
      </w:r>
    </w:p>
    <w:p w14:paraId="719BE288" w14:textId="07F6F7D2" w:rsidR="006820EE" w:rsidRDefault="006820EE" w:rsidP="00B06DB3">
      <w:pPr>
        <w:spacing w:beforeLines="50" w:before="156" w:afterLines="50" w:after="156"/>
        <w:ind w:firstLineChars="200" w:firstLine="480"/>
        <w:rPr>
          <w:ins w:id="121" w:author="Zhang Li" w:date="2022-06-28T18:31:00Z"/>
          <w:rFonts w:ascii="Times New Roman" w:eastAsia="宋体" w:hAnsi="Times New Roman" w:cs="Times New Roman"/>
          <w:kern w:val="0"/>
          <w:sz w:val="24"/>
          <w:szCs w:val="24"/>
        </w:rPr>
      </w:pPr>
      <w:ins w:id="122" w:author="Zhang Li" w:date="2022-06-28T18:31:00Z">
        <w:r>
          <w:rPr>
            <w:rFonts w:ascii="Times New Roman" w:eastAsia="宋体" w:hAnsi="Times New Roman" w:cs="Times New Roman" w:hint="eastAsia"/>
            <w:kern w:val="0"/>
            <w:sz w:val="24"/>
            <w:szCs w:val="24"/>
          </w:rPr>
          <w:t>（原理一段话</w:t>
        </w:r>
      </w:ins>
      <w:ins w:id="123" w:author="Zhang Li" w:date="2022-06-28T18:37:00Z">
        <w:r w:rsidR="003D124A">
          <w:rPr>
            <w:rFonts w:ascii="Times New Roman" w:eastAsia="宋体" w:hAnsi="Times New Roman" w:cs="Times New Roman" w:hint="eastAsia"/>
            <w:kern w:val="0"/>
            <w:sz w:val="24"/>
            <w:szCs w:val="24"/>
          </w:rPr>
          <w:t>，用稳定度选举首领</w:t>
        </w:r>
      </w:ins>
      <w:ins w:id="124" w:author="Zhang Li" w:date="2022-06-28T18:38:00Z">
        <w:r w:rsidR="00071CB6">
          <w:rPr>
            <w:rFonts w:ascii="Times New Roman" w:eastAsia="宋体" w:hAnsi="Times New Roman" w:cs="Times New Roman" w:hint="eastAsia"/>
            <w:kern w:val="0"/>
            <w:sz w:val="24"/>
            <w:szCs w:val="24"/>
          </w:rPr>
          <w:t>，考虑质押和参与情况，用轮盘赌</w:t>
        </w:r>
      </w:ins>
      <w:ins w:id="125" w:author="Zhang Li" w:date="2022-06-28T18:31:00Z">
        <w:r>
          <w:rPr>
            <w:rFonts w:ascii="Times New Roman" w:eastAsia="宋体" w:hAnsi="Times New Roman" w:cs="Times New Roman" w:hint="eastAsia"/>
            <w:kern w:val="0"/>
            <w:sz w:val="24"/>
            <w:szCs w:val="24"/>
          </w:rPr>
          <w:t>）</w:t>
        </w:r>
      </w:ins>
    </w:p>
    <w:p w14:paraId="21628F34" w14:textId="7B3A7BC4" w:rsidR="006820EE" w:rsidRDefault="006820EE" w:rsidP="00B06DB3">
      <w:pPr>
        <w:spacing w:beforeLines="50" w:before="156" w:afterLines="50" w:after="156"/>
        <w:ind w:firstLineChars="200" w:firstLine="480"/>
        <w:rPr>
          <w:ins w:id="126" w:author="Zhang Li" w:date="2022-06-28T18:31:00Z"/>
          <w:rFonts w:ascii="Times New Roman" w:eastAsia="宋体" w:hAnsi="Times New Roman" w:cs="Times New Roman"/>
          <w:kern w:val="0"/>
          <w:sz w:val="24"/>
          <w:szCs w:val="24"/>
        </w:rPr>
      </w:pPr>
      <w:ins w:id="127" w:author="Zhang Li" w:date="2022-06-28T18:31:00Z">
        <w:r>
          <w:rPr>
            <w:rFonts w:ascii="Times New Roman" w:eastAsia="宋体" w:hAnsi="Times New Roman" w:cs="Times New Roman" w:hint="eastAsia"/>
            <w:kern w:val="0"/>
            <w:sz w:val="24"/>
            <w:szCs w:val="24"/>
          </w:rPr>
          <w:t>（描述一下伪代码）</w:t>
        </w:r>
      </w:ins>
    </w:p>
    <w:p w14:paraId="0DAB12C1" w14:textId="2CABF822" w:rsidR="006820EE" w:rsidRDefault="006820EE" w:rsidP="00B06DB3">
      <w:pPr>
        <w:spacing w:beforeLines="50" w:before="156" w:afterLines="50" w:after="156"/>
        <w:ind w:firstLineChars="200" w:firstLine="480"/>
        <w:rPr>
          <w:ins w:id="128" w:author="Zhang Li" w:date="2022-06-28T18:31:00Z"/>
          <w:rFonts w:ascii="Times New Roman" w:eastAsia="宋体" w:hAnsi="Times New Roman" w:cs="Times New Roman"/>
          <w:kern w:val="0"/>
          <w:sz w:val="24"/>
          <w:szCs w:val="24"/>
        </w:rPr>
      </w:pPr>
      <w:ins w:id="129" w:author="Zhang Li" w:date="2022-06-28T18:32:00Z">
        <w:r>
          <w:rPr>
            <w:rFonts w:ascii="Times New Roman" w:eastAsia="宋体" w:hAnsi="Times New Roman" w:cs="Times New Roman" w:hint="eastAsia"/>
            <w:kern w:val="0"/>
            <w:sz w:val="24"/>
            <w:szCs w:val="24"/>
          </w:rPr>
          <w:t>（分析细节）</w:t>
        </w:r>
      </w:ins>
    </w:p>
    <w:p w14:paraId="0DA213D3" w14:textId="0BA91BCB" w:rsidR="00C82FDD" w:rsidRDefault="001D0849" w:rsidP="00B06DB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present </w:t>
      </w:r>
      <w:r w:rsidR="00717DAF">
        <w:rPr>
          <w:rFonts w:ascii="Times New Roman" w:eastAsia="宋体" w:hAnsi="Times New Roman" w:cs="Times New Roman"/>
          <w:kern w:val="0"/>
          <w:sz w:val="24"/>
          <w:szCs w:val="24"/>
        </w:rPr>
        <w:t xml:space="preserve">a random block proposer election algorithm </w:t>
      </w:r>
      <w:ins w:id="130" w:author="Zhang Li" w:date="2022-06-28T18:29:00Z">
        <w:r w:rsidR="006820EE">
          <w:rPr>
            <w:rFonts w:ascii="Times New Roman" w:eastAsia="宋体" w:hAnsi="Times New Roman" w:cs="Times New Roman"/>
            <w:kern w:val="0"/>
            <w:sz w:val="24"/>
            <w:szCs w:val="24"/>
          </w:rPr>
          <w:t>(</w:t>
        </w:r>
      </w:ins>
      <w:ins w:id="131" w:author="Zhang Li" w:date="2022-06-28T18:30:00Z">
        <w:r w:rsidR="006820EE">
          <w:rPr>
            <w:rFonts w:ascii="Times New Roman" w:eastAsia="宋体" w:hAnsi="Times New Roman" w:cs="Times New Roman" w:hint="eastAsia"/>
            <w:kern w:val="0"/>
            <w:sz w:val="24"/>
            <w:szCs w:val="24"/>
          </w:rPr>
          <w:t>具体</w:t>
        </w:r>
      </w:ins>
      <w:ins w:id="132" w:author="Zhang Li" w:date="2022-06-28T18:29:00Z">
        <w:r w:rsidR="006820EE">
          <w:rPr>
            <w:rFonts w:ascii="Times New Roman" w:eastAsia="宋体" w:hAnsi="Times New Roman" w:cs="Times New Roman" w:hint="eastAsia"/>
            <w:kern w:val="0"/>
            <w:sz w:val="24"/>
            <w:szCs w:val="24"/>
          </w:rPr>
          <w:t>算法</w:t>
        </w:r>
        <w:r w:rsidR="006820EE">
          <w:rPr>
            <w:rFonts w:ascii="Times New Roman" w:eastAsia="宋体" w:hAnsi="Times New Roman" w:cs="Times New Roman"/>
            <w:kern w:val="0"/>
            <w:sz w:val="24"/>
            <w:szCs w:val="24"/>
          </w:rPr>
          <w:t xml:space="preserve">) </w:t>
        </w:r>
      </w:ins>
      <w:r w:rsidR="00717DAF">
        <w:rPr>
          <w:rFonts w:ascii="Times New Roman" w:eastAsia="宋体" w:hAnsi="Times New Roman" w:cs="Times New Roman"/>
          <w:kern w:val="0"/>
          <w:sz w:val="24"/>
          <w:szCs w:val="24"/>
        </w:rPr>
        <w:t xml:space="preserve">that can prevent inherently forks. </w:t>
      </w:r>
      <w:r w:rsidR="00771CB7">
        <w:rPr>
          <w:rFonts w:ascii="Times New Roman" w:eastAsia="宋体" w:hAnsi="Times New Roman" w:cs="Times New Roman"/>
          <w:kern w:val="0"/>
          <w:sz w:val="24"/>
          <w:szCs w:val="24"/>
        </w:rPr>
        <w:t>This algorithm is based on a distributed randomness generation scheme and threshold BLS signature scheme.</w:t>
      </w:r>
      <w:r w:rsidR="00523A95">
        <w:rPr>
          <w:rFonts w:ascii="Times New Roman" w:eastAsia="宋体" w:hAnsi="Times New Roman" w:cs="Times New Roman"/>
          <w:kern w:val="0"/>
          <w:sz w:val="24"/>
          <w:szCs w:val="24"/>
        </w:rPr>
        <w:t xml:space="preserve"> </w:t>
      </w:r>
      <w:r w:rsidR="00B06DB3">
        <w:rPr>
          <w:rFonts w:ascii="Times New Roman" w:eastAsia="宋体" w:hAnsi="Times New Roman" w:cs="Times New Roman"/>
          <w:kern w:val="0"/>
          <w:sz w:val="24"/>
          <w:szCs w:val="24"/>
        </w:rPr>
        <w:t>SWIB uses three important algorithms of the threshold BLS signature scheme: a signature generation algorithm to generate partial signature; a signature recovery algorithm to reconstruct the full signature from a sufficient number of partial signature shares, and a signature verify algorithm to check the validity of signature.</w:t>
      </w:r>
      <w:r w:rsidR="00B06DB3">
        <w:rPr>
          <w:rFonts w:ascii="Times New Roman" w:eastAsia="宋体" w:hAnsi="Times New Roman" w:cs="Times New Roman" w:hint="eastAsia"/>
          <w:kern w:val="0"/>
          <w:sz w:val="24"/>
          <w:szCs w:val="24"/>
        </w:rPr>
        <w:t xml:space="preserve"> </w:t>
      </w:r>
      <w:r w:rsidR="00523A95">
        <w:rPr>
          <w:rFonts w:ascii="Times New Roman" w:eastAsia="宋体" w:hAnsi="Times New Roman" w:cs="Times New Roman"/>
          <w:kern w:val="0"/>
          <w:sz w:val="24"/>
          <w:szCs w:val="24"/>
        </w:rPr>
        <w:t xml:space="preserve">We define the definition of nodes stability, which is used </w:t>
      </w:r>
      <w:r w:rsidR="003B0D51">
        <w:rPr>
          <w:rFonts w:ascii="Times New Roman" w:eastAsia="宋体" w:hAnsi="Times New Roman" w:cs="Times New Roman"/>
          <w:kern w:val="0"/>
          <w:sz w:val="24"/>
          <w:szCs w:val="24"/>
        </w:rPr>
        <w:t>as the elected weight of node</w:t>
      </w:r>
      <w:r w:rsidR="00523A95">
        <w:rPr>
          <w:rFonts w:ascii="Times New Roman" w:eastAsia="宋体" w:hAnsi="Times New Roman" w:cs="Times New Roman"/>
          <w:kern w:val="0"/>
          <w:sz w:val="24"/>
          <w:szCs w:val="24"/>
        </w:rPr>
        <w:t>.</w:t>
      </w:r>
      <w:r w:rsidR="003B0D51">
        <w:rPr>
          <w:rFonts w:ascii="Times New Roman" w:eastAsia="宋体" w:hAnsi="Times New Roman" w:cs="Times New Roman"/>
          <w:kern w:val="0"/>
          <w:sz w:val="24"/>
          <w:szCs w:val="24"/>
        </w:rPr>
        <w:t xml:space="preserve"> This strategy can prevent Sybil attack.</w:t>
      </w:r>
      <w:r w:rsidR="00C82FDD">
        <w:rPr>
          <w:rFonts w:ascii="Times New Roman" w:eastAsia="宋体" w:hAnsi="Times New Roman" w:cs="Times New Roman"/>
          <w:kern w:val="0"/>
          <w:sz w:val="24"/>
          <w:szCs w:val="24"/>
        </w:rPr>
        <w:t xml:space="preserve"> </w:t>
      </w:r>
      <w:r w:rsidR="001004DF">
        <w:rPr>
          <w:rFonts w:ascii="Times New Roman" w:eastAsia="宋体" w:hAnsi="Times New Roman" w:cs="Times New Roman"/>
          <w:kern w:val="0"/>
          <w:sz w:val="24"/>
          <w:szCs w:val="24"/>
        </w:rPr>
        <w:t>Lines 10-11 of Algorithm 1 constitute</w:t>
      </w:r>
      <w:r w:rsidR="00C82FDD">
        <w:rPr>
          <w:rFonts w:ascii="Times New Roman" w:eastAsia="宋体" w:hAnsi="Times New Roman" w:cs="Times New Roman"/>
          <w:kern w:val="0"/>
          <w:sz w:val="24"/>
          <w:szCs w:val="24"/>
        </w:rPr>
        <w:t xml:space="preserve"> the block proposer election</w:t>
      </w:r>
      <w:r w:rsidR="001004DF">
        <w:rPr>
          <w:rFonts w:ascii="Times New Roman" w:eastAsia="宋体" w:hAnsi="Times New Roman" w:cs="Times New Roman"/>
          <w:kern w:val="0"/>
          <w:sz w:val="24"/>
          <w:szCs w:val="24"/>
        </w:rPr>
        <w:t xml:space="preserve"> process</w:t>
      </w:r>
      <w:r w:rsidR="00C82FDD">
        <w:rPr>
          <w:rFonts w:ascii="Times New Roman" w:eastAsia="宋体" w:hAnsi="Times New Roman" w:cs="Times New Roman"/>
          <w:kern w:val="0"/>
          <w:sz w:val="24"/>
          <w:szCs w:val="24"/>
        </w:rPr>
        <w:t>.</w:t>
      </w:r>
    </w:p>
    <w:p w14:paraId="1DDF3203" w14:textId="57C63B15" w:rsidR="00C82FDD" w:rsidRPr="00060406" w:rsidRDefault="00C82FDD" w:rsidP="00C82FDD">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block proposer election algorithm adopts a random seed to guarantee the security of election process. The distributed randomness generation scheme can enable all consensus nodes to jointly generate a round-related randomness in an unbiased and </w:t>
      </w:r>
      <w:r>
        <w:rPr>
          <w:rFonts w:ascii="Times New Roman" w:eastAsia="宋体" w:hAnsi="Times New Roman" w:cs="Times New Roman"/>
          <w:kern w:val="0"/>
          <w:sz w:val="24"/>
          <w:szCs w:val="24"/>
        </w:rPr>
        <w:lastRenderedPageBreak/>
        <w:t xml:space="preserve">unpredictable manner. The inputs </w:t>
      </w:r>
      <w:r w:rsidR="00AD567B">
        <w:rPr>
          <w:rFonts w:ascii="Times New Roman" w:eastAsia="宋体" w:hAnsi="Times New Roman" w:cs="Times New Roman"/>
          <w:kern w:val="0"/>
          <w:sz w:val="24"/>
          <w:szCs w:val="24"/>
        </w:rPr>
        <w:t>of</w:t>
      </w:r>
      <w:r>
        <w:rPr>
          <w:rFonts w:ascii="Times New Roman" w:eastAsia="宋体" w:hAnsi="Times New Roman" w:cs="Times New Roman"/>
          <w:kern w:val="0"/>
          <w:sz w:val="24"/>
          <w:szCs w:val="24"/>
        </w:rPr>
        <w:t xml:space="preserve"> the </w:t>
      </w:r>
      <w:r w:rsidR="00AD567B">
        <w:rPr>
          <w:rFonts w:ascii="Times New Roman" w:eastAsia="宋体" w:hAnsi="Times New Roman" w:cs="Times New Roman"/>
          <w:kern w:val="0"/>
          <w:sz w:val="24"/>
          <w:szCs w:val="24"/>
        </w:rPr>
        <w:t>scheme</w:t>
      </w:r>
      <w:r>
        <w:rPr>
          <w:rFonts w:ascii="Times New Roman" w:eastAsia="宋体" w:hAnsi="Times New Roman" w:cs="Times New Roman"/>
          <w:kern w:val="0"/>
          <w:sz w:val="24"/>
          <w:szCs w:val="24"/>
        </w:rPr>
        <w:t xml:space="preserve"> in </w:t>
      </w:r>
      <w:r w:rsidR="00AD567B">
        <w:rPr>
          <w:rFonts w:ascii="Times New Roman" w:eastAsia="宋体" w:hAnsi="Times New Roman" w:cs="Times New Roman"/>
          <w:kern w:val="0"/>
          <w:sz w:val="24"/>
          <w:szCs w:val="24"/>
        </w:rPr>
        <w:t>each round</w:t>
      </w:r>
      <w:r>
        <w:rPr>
          <w:rFonts w:ascii="Times New Roman" w:eastAsia="宋体" w:hAnsi="Times New Roman" w:cs="Times New Roman"/>
          <w:kern w:val="0"/>
          <w:sz w:val="24"/>
          <w:szCs w:val="24"/>
        </w:rPr>
        <w:t xml:space="preserve"> include the 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AD567B">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block hash</w:t>
      </w:r>
      <w:r w:rsidR="00AD567B">
        <w:rPr>
          <w:rFonts w:ascii="Times New Roman" w:eastAsia="宋体" w:hAnsi="Times New Roman" w:cs="Times New Roman"/>
          <w:kern w:val="0"/>
          <w:sz w:val="24"/>
          <w:szCs w:val="24"/>
        </w:rPr>
        <w:t xml:space="preserve"> of the previous round</w:t>
      </w:r>
      <w:r>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the full signature of the previous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Using the full signature as randomness source can ensure the uniqueness and immediacy of the inputs. As shown in Fig. 3, the </w:t>
      </w:r>
      <w:r w:rsidR="00AD567B">
        <w:rPr>
          <w:rFonts w:ascii="Times New Roman" w:eastAsia="宋体" w:hAnsi="Times New Roman" w:cs="Times New Roman"/>
          <w:kern w:val="0"/>
          <w:sz w:val="24"/>
          <w:szCs w:val="24"/>
        </w:rPr>
        <w:t xml:space="preserve">current round </w:t>
      </w:r>
      <w:r>
        <w:rPr>
          <w:rFonts w:ascii="Times New Roman" w:eastAsia="宋体" w:hAnsi="Times New Roman" w:cs="Times New Roman"/>
          <w:kern w:val="0"/>
          <w:sz w:val="24"/>
          <w:szCs w:val="24"/>
        </w:rPr>
        <w:t>random</w:t>
      </w:r>
      <w:r w:rsidR="00AD567B">
        <w:rPr>
          <w:rFonts w:ascii="Times New Roman" w:eastAsia="宋体" w:hAnsi="Times New Roman" w:cs="Times New Roman"/>
          <w:kern w:val="0"/>
          <w:sz w:val="24"/>
          <w:szCs w:val="24"/>
        </w:rPr>
        <w:t xml:space="preserve"> value</w:t>
      </w:r>
      <w:r>
        <w:rPr>
          <w:rFonts w:ascii="Times New Roman" w:eastAsia="宋体" w:hAnsi="Times New Roman" w:cs="Times New Roman"/>
          <w:kern w:val="0"/>
          <w:sz w:val="24"/>
          <w:szCs w:val="24"/>
        </w:rPr>
        <w:t xml:space="preserve"> is performed as the normalized hash value of the above input combination:</w:t>
      </w:r>
    </w:p>
    <w:p w14:paraId="168E64F3" w14:textId="77777777" w:rsidR="00C82FDD" w:rsidRPr="006768F2" w:rsidRDefault="00C82FDD" w:rsidP="00C82FDD">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6FC3792B" w14:textId="6E73490C" w:rsidR="00C82FDD" w:rsidRDefault="00C82FDD"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simplicity, the very first random</w:t>
      </w:r>
      <w:r w:rsidR="00AD567B">
        <w:rPr>
          <w:rFonts w:ascii="Times New Roman" w:eastAsia="宋体" w:hAnsi="Times New Roman" w:cs="Times New Roman"/>
          <w:kern w:val="0"/>
          <w:sz w:val="24"/>
          <w:szCs w:val="24"/>
        </w:rPr>
        <w:t xml:space="preserve"> value</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m:rPr>
                <m:sty m:val="p"/>
              </m:rPr>
              <w:rPr>
                <w:rFonts w:ascii="Cambria Math" w:eastAsia="宋体" w:hAnsi="Cambria Math" w:cs="Times New Roman"/>
                <w:kern w:val="0"/>
                <w:sz w:val="24"/>
                <w:szCs w:val="24"/>
              </w:rPr>
              <m:t>0</m:t>
            </m:r>
          </m:sup>
        </m:sSup>
      </m:oMath>
      <w:r w:rsidRPr="005E0EDD">
        <w:rPr>
          <w:rFonts w:ascii="Times New Roman" w:eastAsia="宋体" w:hAnsi="Times New Roman" w:cs="Times New Roman" w:hint="eastAsia"/>
          <w:kern w:val="0"/>
          <w:sz w:val="24"/>
          <w:szCs w:val="24"/>
        </w:rPr>
        <w:t xml:space="preserve"> </w:t>
      </w:r>
      <w:r w:rsidRPr="005E0EDD">
        <w:rPr>
          <w:rFonts w:ascii="Times New Roman" w:eastAsia="宋体" w:hAnsi="Times New Roman" w:cs="Times New Roman"/>
          <w:kern w:val="0"/>
          <w:sz w:val="24"/>
          <w:szCs w:val="24"/>
        </w:rPr>
        <w:t xml:space="preserve">is set to be the </w:t>
      </w:r>
      <w:r>
        <w:rPr>
          <w:rFonts w:ascii="Times New Roman" w:eastAsia="宋体" w:hAnsi="Times New Roman" w:cs="Times New Roman"/>
          <w:kern w:val="0"/>
          <w:sz w:val="24"/>
          <w:szCs w:val="24"/>
        </w:rPr>
        <w:t xml:space="preserve">normalized </w:t>
      </w:r>
      <w:r w:rsidRPr="005E0EDD">
        <w:rPr>
          <w:rFonts w:ascii="Times New Roman" w:eastAsia="宋体" w:hAnsi="Times New Roman" w:cs="Times New Roman"/>
          <w:kern w:val="0"/>
          <w:sz w:val="24"/>
          <w:szCs w:val="24"/>
        </w:rPr>
        <w:t>hash value of the genesis block of blockchain.</w:t>
      </w:r>
    </w:p>
    <w:p w14:paraId="390C5DFC" w14:textId="77777777" w:rsidR="00C82FDD" w:rsidRDefault="00C82FDD" w:rsidP="00C82FDD">
      <w:pPr>
        <w:keepNext/>
        <w:spacing w:afterLines="50" w:after="156"/>
        <w:ind w:firstLineChars="200" w:firstLine="420"/>
        <w:jc w:val="center"/>
      </w:pPr>
      <w:r>
        <w:rPr>
          <w:noProof/>
        </w:rPr>
        <w:drawing>
          <wp:inline distT="0" distB="0" distL="0" distR="0" wp14:anchorId="6FE24A05" wp14:editId="573E840C">
            <wp:extent cx="3421705" cy="1564522"/>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0835" cy="1573269"/>
                    </a:xfrm>
                    <a:prstGeom prst="rect">
                      <a:avLst/>
                    </a:prstGeom>
                    <a:noFill/>
                    <a:ln>
                      <a:noFill/>
                    </a:ln>
                  </pic:spPr>
                </pic:pic>
              </a:graphicData>
            </a:graphic>
          </wp:inline>
        </w:drawing>
      </w:r>
    </w:p>
    <w:p w14:paraId="2A7E4DA9" w14:textId="77777777" w:rsidR="00C82FDD" w:rsidRPr="004921A4" w:rsidRDefault="00C82FDD" w:rsidP="00C82FDD">
      <w:pPr>
        <w:pStyle w:val="ab"/>
        <w:ind w:left="60" w:firstLine="420"/>
        <w:jc w:val="center"/>
        <w:rPr>
          <w:rFonts w:ascii="Times New Roman" w:eastAsia="宋体" w:hAnsi="Times New Roman" w:cs="Times New Roman"/>
          <w:kern w:val="0"/>
          <w:sz w:val="24"/>
          <w:szCs w:val="24"/>
        </w:rPr>
      </w:pPr>
      <w:r w:rsidRPr="00D42EE6">
        <w:rPr>
          <w:rFonts w:ascii="Times New Roman" w:hAnsi="Times New Roman" w:cs="Times New Roman"/>
          <w:b/>
          <w:bCs/>
        </w:rPr>
        <w:t>Fig</w:t>
      </w:r>
      <w:r>
        <w:rPr>
          <w:rFonts w:ascii="Times New Roman" w:hAnsi="Times New Roman" w:cs="Times New Roman"/>
          <w:b/>
          <w:bCs/>
        </w:rPr>
        <w:t>.</w:t>
      </w:r>
      <w:r w:rsidRPr="00D42EE6">
        <w:rPr>
          <w:rFonts w:ascii="Times New Roman" w:hAnsi="Times New Roman" w:cs="Times New Roman"/>
          <w:b/>
          <w:bCs/>
        </w:rPr>
        <w:t xml:space="preserve"> </w:t>
      </w:r>
      <w:r>
        <w:rPr>
          <w:rFonts w:ascii="Times New Roman" w:hAnsi="Times New Roman" w:cs="Times New Roman"/>
          <w:b/>
          <w:bCs/>
        </w:rPr>
        <w:t>3. Randomness generation in each round.</w:t>
      </w:r>
    </w:p>
    <w:p w14:paraId="4A762050" w14:textId="3DDB5DD4" w:rsidR="00C82FDD" w:rsidRDefault="00C82FDD" w:rsidP="00C82FDD">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output of the distributed randomness generation scheme is unpredictable and unique. The recovery process of full signature for each round is unpreventable, provided that majority of the consensus nodes are correct as we assume. </w:t>
      </w:r>
      <w:r w:rsidR="00E37267">
        <w:rPr>
          <w:rFonts w:ascii="Times New Roman" w:eastAsia="宋体" w:hAnsi="Times New Roman" w:cs="Times New Roman"/>
          <w:kern w:val="0"/>
          <w:sz w:val="24"/>
          <w:szCs w:val="24"/>
        </w:rPr>
        <w:t xml:space="preserve">Consensus nodes can recover the </w:t>
      </w:r>
      <w:r>
        <w:rPr>
          <w:rFonts w:ascii="Times New Roman" w:eastAsia="宋体" w:hAnsi="Times New Roman" w:cs="Times New Roman"/>
          <w:kern w:val="0"/>
          <w:sz w:val="24"/>
          <w:szCs w:val="24"/>
        </w:rPr>
        <w:t xml:space="preserve">full signature </w:t>
      </w:r>
      <w:r w:rsidR="00E37267">
        <w:rPr>
          <w:rFonts w:ascii="Times New Roman" w:eastAsia="宋体" w:hAnsi="Times New Roman" w:cs="Times New Roman"/>
          <w:kern w:val="0"/>
          <w:sz w:val="24"/>
          <w:szCs w:val="24"/>
        </w:rPr>
        <w:t>o</w:t>
      </w:r>
      <w:r w:rsidR="005710A4">
        <w:rPr>
          <w:rFonts w:ascii="Times New Roman" w:eastAsia="宋体" w:hAnsi="Times New Roman" w:cs="Times New Roman"/>
          <w:kern w:val="0"/>
          <w:sz w:val="24"/>
          <w:szCs w:val="24"/>
        </w:rPr>
        <w:t xml:space="preserve">r </w:t>
      </w:r>
      <w:r>
        <w:rPr>
          <w:rFonts w:ascii="Times New Roman" w:eastAsia="宋体" w:hAnsi="Times New Roman" w:cs="Times New Roman"/>
          <w:kern w:val="0"/>
          <w:sz w:val="24"/>
          <w:szCs w:val="24"/>
        </w:rPr>
        <w:t xml:space="preserve">received by other consensus nodes with high probability </w:t>
      </w:r>
      <w:r w:rsidRPr="00E37267">
        <w:rPr>
          <w:rFonts w:ascii="Times New Roman" w:eastAsia="宋体" w:hAnsi="Times New Roman" w:cs="Times New Roman" w:hint="eastAsia"/>
          <w:kern w:val="0"/>
          <w:sz w:val="24"/>
          <w:szCs w:val="24"/>
        </w:rPr>
        <w:t>in</w:t>
      </w:r>
      <w:r w:rsidRPr="00E37267">
        <w:rPr>
          <w:rFonts w:ascii="Times New Roman" w:eastAsia="宋体" w:hAnsi="Times New Roman" w:cs="Times New Roman"/>
          <w:kern w:val="0"/>
          <w:sz w:val="24"/>
          <w:szCs w:val="24"/>
        </w:rPr>
        <w:t xml:space="preserve"> finite time</w:t>
      </w:r>
      <w:r>
        <w:rPr>
          <w:rFonts w:ascii="Times New Roman" w:eastAsia="宋体" w:hAnsi="Times New Roman" w:cs="Times New Roman"/>
          <w:kern w:val="0"/>
          <w:sz w:val="24"/>
          <w:szCs w:val="24"/>
        </w:rPr>
        <w:t xml:space="preserve">. Although the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Pr="00F67A6F">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known in advance,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7267">
        <w:rPr>
          <w:rFonts w:ascii="Times New Roman" w:eastAsia="宋体" w:hAnsi="Times New Roman" w:cs="Times New Roman"/>
          <w:kern w:val="0"/>
          <w:sz w:val="24"/>
          <w:szCs w:val="24"/>
        </w:rPr>
        <w:t>The full signature cannot be tampered due to the security of threshold signature scheme, even a node</w:t>
      </w:r>
      <w:r w:rsidR="00E37267" w:rsidRPr="00A171E3">
        <w:rPr>
          <w:rFonts w:ascii="Times New Roman" w:eastAsia="宋体" w:hAnsi="Times New Roman" w:cs="Times New Roman"/>
          <w:kern w:val="0"/>
          <w:sz w:val="24"/>
          <w:szCs w:val="24"/>
        </w:rPr>
        <w:t xml:space="preserve"> </w:t>
      </w:r>
      <w:r w:rsidR="00E37267">
        <w:rPr>
          <w:rFonts w:ascii="Times New Roman" w:eastAsia="宋体" w:hAnsi="Times New Roman" w:cs="Times New Roman"/>
          <w:kern w:val="0"/>
          <w:sz w:val="24"/>
          <w:szCs w:val="24"/>
        </w:rPr>
        <w:t xml:space="preserve">first recovers full signature before others. </w:t>
      </w:r>
      <w:r>
        <w:rPr>
          <w:rFonts w:ascii="Times New Roman" w:eastAsia="宋体" w:hAnsi="Times New Roman" w:cs="Times New Roman"/>
          <w:kern w:val="0"/>
          <w:sz w:val="24"/>
          <w:szCs w:val="24"/>
        </w:rPr>
        <w:t xml:space="preserve">Thus, no one can predict the output of </w:t>
      </w:r>
      <w:r w:rsidR="00E37267">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distributed randomness generation scheme in advance. Another benefit of the distributed randomness generation scheme is that nodes can enter the following round non-interactively. Upon receiving or generating a valid full signature, consensus nodes will append the corresponding block into their local blockchain. Then, each node will start a new consensus process by computing the following round random</w:t>
      </w:r>
      <w:r w:rsidR="00E37267">
        <w:rPr>
          <w:rFonts w:ascii="Times New Roman" w:eastAsia="宋体" w:hAnsi="Times New Roman" w:cs="Times New Roman"/>
          <w:kern w:val="0"/>
          <w:sz w:val="24"/>
          <w:szCs w:val="24"/>
        </w:rPr>
        <w:t xml:space="preserve"> value</w:t>
      </w:r>
      <w:r>
        <w:rPr>
          <w:rFonts w:ascii="Times New Roman" w:eastAsia="宋体" w:hAnsi="Times New Roman" w:cs="Times New Roman"/>
          <w:kern w:val="0"/>
          <w:sz w:val="24"/>
          <w:szCs w:val="24"/>
        </w:rPr>
        <w:t>.</w:t>
      </w:r>
    </w:p>
    <w:p w14:paraId="30C287B0" w14:textId="77777777" w:rsidR="00C82FDD" w:rsidRDefault="00C82FDD" w:rsidP="00C82FDD">
      <w:pPr>
        <w:keepNext/>
        <w:widowControl/>
        <w:shd w:val="clear" w:color="auto" w:fill="FFFFFF"/>
        <w:spacing w:afterLines="100" w:after="312" w:line="450" w:lineRule="atLeast"/>
        <w:ind w:firstLine="420"/>
        <w:jc w:val="center"/>
      </w:pPr>
      <w:r>
        <w:rPr>
          <w:noProof/>
        </w:rPr>
        <w:lastRenderedPageBreak/>
        <w:drawing>
          <wp:inline distT="0" distB="0" distL="0" distR="0" wp14:anchorId="145C9F4C" wp14:editId="4057DF68">
            <wp:extent cx="3953591" cy="1690329"/>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7304" cy="1738946"/>
                    </a:xfrm>
                    <a:prstGeom prst="rect">
                      <a:avLst/>
                    </a:prstGeom>
                    <a:noFill/>
                    <a:ln>
                      <a:noFill/>
                    </a:ln>
                  </pic:spPr>
                </pic:pic>
              </a:graphicData>
            </a:graphic>
          </wp:inline>
        </w:drawing>
      </w:r>
    </w:p>
    <w:p w14:paraId="31DC309F" w14:textId="2CB203C9" w:rsidR="00C82FDD" w:rsidRPr="004921A4" w:rsidRDefault="00C82FDD" w:rsidP="00C82FDD">
      <w:pPr>
        <w:pStyle w:val="ab"/>
        <w:ind w:firstLine="420"/>
        <w:jc w:val="center"/>
        <w:rPr>
          <w:rFonts w:ascii="Times New Roman" w:eastAsia="宋体" w:hAnsi="Times New Roman" w:cs="Times New Roman"/>
          <w:kern w:val="0"/>
          <w:sz w:val="24"/>
          <w:szCs w:val="24"/>
        </w:rPr>
      </w:pPr>
      <w:r w:rsidRPr="00F8156F">
        <w:rPr>
          <w:rFonts w:ascii="Times New Roman" w:hAnsi="Times New Roman" w:cs="Times New Roman"/>
          <w:b/>
          <w:bCs/>
        </w:rPr>
        <w:t>Fig</w:t>
      </w:r>
      <w:r>
        <w:rPr>
          <w:rFonts w:ascii="Times New Roman" w:hAnsi="Times New Roman" w:cs="Times New Roman"/>
          <w:b/>
          <w:bCs/>
        </w:rPr>
        <w:t>.</w:t>
      </w:r>
      <w:r w:rsidRPr="00F8156F">
        <w:rPr>
          <w:rFonts w:ascii="Times New Roman" w:hAnsi="Times New Roman" w:cs="Times New Roman"/>
          <w:b/>
          <w:bCs/>
        </w:rPr>
        <w:t xml:space="preserve"> </w:t>
      </w:r>
      <w:r>
        <w:rPr>
          <w:rFonts w:ascii="Times New Roman" w:hAnsi="Times New Roman" w:cs="Times New Roman"/>
          <w:b/>
          <w:bCs/>
        </w:rPr>
        <w:t xml:space="preserve">4. The block proposer election for round </w:t>
      </w:r>
      <m:oMath>
        <m:r>
          <m:rPr>
            <m:sty m:val="bi"/>
          </m:rPr>
          <w:rPr>
            <w:rFonts w:ascii="Cambria Math" w:hAnsi="Cambria Math" w:cs="Times New Roman"/>
          </w:rPr>
          <m:t>r</m:t>
        </m:r>
      </m:oMath>
      <w:r>
        <w:rPr>
          <w:rFonts w:ascii="Times New Roman" w:hAnsi="Times New Roman" w:cs="Times New Roman" w:hint="eastAsia"/>
          <w:b/>
          <w:bCs/>
        </w:rPr>
        <w:t>.</w:t>
      </w:r>
    </w:p>
    <w:p w14:paraId="67421AC0" w14:textId="46C170F1" w:rsidR="00C82FDD" w:rsidRDefault="00C82FDD" w:rsidP="00C82FDD">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Aft</w:t>
      </w:r>
      <w:r>
        <w:rPr>
          <w:rFonts w:ascii="Times New Roman" w:eastAsia="宋体" w:hAnsi="Times New Roman" w:cs="Times New Roman"/>
          <w:kern w:val="0"/>
          <w:sz w:val="24"/>
          <w:szCs w:val="24"/>
        </w:rPr>
        <w:t xml:space="preserve">er execution of the distributed key generation scheme, each node obtains a private-public key pair. </w:t>
      </w:r>
      <w:r w:rsidR="00C970FB">
        <w:rPr>
          <w:rFonts w:ascii="Times New Roman" w:eastAsia="宋体" w:hAnsi="Times New Roman" w:cs="Times New Roman"/>
          <w:kern w:val="0"/>
          <w:sz w:val="24"/>
          <w:szCs w:val="24"/>
        </w:rPr>
        <w:t xml:space="preserve">Nodes know the </w:t>
      </w:r>
      <w:r>
        <w:rPr>
          <w:rFonts w:ascii="Times New Roman" w:eastAsia="宋体" w:hAnsi="Times New Roman" w:cs="Times New Roman"/>
          <w:kern w:val="0"/>
          <w:sz w:val="24"/>
          <w:szCs w:val="24"/>
        </w:rPr>
        <w:t>public key</w:t>
      </w:r>
      <w:r w:rsidRPr="0009314C">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C970FB">
        <w:rPr>
          <w:rFonts w:ascii="Times New Roman" w:eastAsia="宋体" w:hAnsi="Times New Roman" w:cs="Times New Roman"/>
          <w:kern w:val="0"/>
          <w:sz w:val="24"/>
          <w:szCs w:val="24"/>
        </w:rPr>
        <w:t>of other nodes by exchanging messages.</w:t>
      </w:r>
      <w:r>
        <w:rPr>
          <w:rFonts w:ascii="Times New Roman" w:eastAsia="宋体" w:hAnsi="Times New Roman" w:cs="Times New Roman"/>
          <w:kern w:val="0"/>
          <w:sz w:val="24"/>
          <w:szCs w:val="24"/>
        </w:rPr>
        <w:t xml:space="preserve"> The public key list</w:t>
      </w:r>
      <w:r w:rsidRPr="001C7F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can be seen as the identities of nodes. To ensure a same view on the node list, </w:t>
      </w:r>
      <w:r w:rsidR="00C970FB">
        <w:rPr>
          <w:rFonts w:ascii="Times New Roman" w:eastAsia="宋体" w:hAnsi="Times New Roman" w:cs="Times New Roman"/>
          <w:kern w:val="0"/>
          <w:sz w:val="24"/>
          <w:szCs w:val="24"/>
        </w:rPr>
        <w:t xml:space="preserve">nodes will sort </w:t>
      </w:r>
      <w:r>
        <w:rPr>
          <w:rFonts w:ascii="Times New Roman" w:eastAsia="宋体" w:hAnsi="Times New Roman" w:cs="Times New Roman"/>
          <w:kern w:val="0"/>
          <w:sz w:val="24"/>
          <w:szCs w:val="24"/>
        </w:rPr>
        <w:t>the list according to the hash values of public keys.</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As illustrated in Fig. 4, all </w:t>
      </w:r>
      <w:r w:rsidR="007B4665">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have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same view of the public keys list.</w:t>
      </w:r>
    </w:p>
    <w:p w14:paraId="487C0D26" w14:textId="13AFA5C2" w:rsidR="00613FEF" w:rsidRDefault="00C82FDD" w:rsidP="00C82FDD">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block proposer for each round is elected according to elect</w:t>
      </w:r>
      <w:r>
        <w:rPr>
          <w:rFonts w:ascii="Times New Roman" w:eastAsia="宋体" w:hAnsi="Times New Roman" w:cs="Times New Roman" w:hint="eastAsia"/>
          <w:kern w:val="0"/>
          <w:sz w:val="24"/>
          <w:szCs w:val="24"/>
        </w:rPr>
        <w:t>ed</w:t>
      </w:r>
      <w:r>
        <w:rPr>
          <w:rFonts w:ascii="Times New Roman" w:eastAsia="宋体" w:hAnsi="Times New Roman" w:cs="Times New Roman"/>
          <w:kern w:val="0"/>
          <w:sz w:val="24"/>
          <w:szCs w:val="24"/>
        </w:rPr>
        <w:t xml:space="preserve"> probabilities. In SWIB, the elected probability of a node is determined by its stability, which is a </w:t>
      </w:r>
      <w:r w:rsidR="007B4665">
        <w:rPr>
          <w:rFonts w:ascii="Times New Roman" w:eastAsia="宋体" w:hAnsi="Times New Roman" w:cs="Times New Roman"/>
          <w:kern w:val="0"/>
          <w:sz w:val="24"/>
          <w:szCs w:val="24"/>
        </w:rPr>
        <w:t>new</w:t>
      </w:r>
      <w:r>
        <w:rPr>
          <w:rFonts w:ascii="Times New Roman" w:eastAsia="宋体" w:hAnsi="Times New Roman" w:cs="Times New Roman"/>
          <w:kern w:val="0"/>
          <w:sz w:val="24"/>
          <w:szCs w:val="24"/>
        </w:rPr>
        <w:t xml:space="preserve"> concept.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 xml:space="preserve"> </w:t>
      </w:r>
      <w:r w:rsidRPr="0057020C">
        <w:rPr>
          <w:rFonts w:ascii="Times New Roman" w:eastAsia="宋体" w:hAnsi="Times New Roman" w:cs="Times New Roman"/>
          <w:kern w:val="0"/>
          <w:sz w:val="24"/>
          <w:szCs w:val="24"/>
        </w:rPr>
        <w:t xml:space="preserve">be the remaining </w:t>
      </w:r>
      <w:r>
        <w:rPr>
          <w:rFonts w:ascii="Times New Roman" w:eastAsia="宋体" w:hAnsi="Times New Roman" w:cs="Times New Roman"/>
          <w:kern w:val="0"/>
          <w:sz w:val="24"/>
          <w:szCs w:val="24"/>
        </w:rPr>
        <w:t xml:space="preserve">active time </w:t>
      </w:r>
      <w:r w:rsidRPr="0057020C">
        <w:rPr>
          <w:rFonts w:ascii="Times New Roman" w:eastAsia="宋体" w:hAnsi="Times New Roman" w:cs="Times New Roman"/>
          <w:kern w:val="0"/>
          <w:sz w:val="24"/>
          <w:szCs w:val="24"/>
        </w:rPr>
        <w:t xml:space="preserve">of </w:t>
      </w:r>
      <w:r>
        <w:rPr>
          <w:rFonts w:ascii="Times New Roman" w:eastAsia="宋体" w:hAnsi="Times New Roman" w:cs="Times New Roman" w:hint="eastAsia"/>
          <w:kern w:val="0"/>
          <w:sz w:val="24"/>
          <w:szCs w:val="24"/>
        </w:rPr>
        <w:t>n</w:t>
      </w:r>
      <w:r>
        <w:rPr>
          <w:rFonts w:ascii="Times New Roman" w:eastAsia="宋体" w:hAnsi="Times New Roman" w:cs="Times New Roman"/>
          <w:kern w:val="0"/>
          <w:sz w:val="24"/>
          <w:szCs w:val="24"/>
        </w:rPr>
        <w:t xml:space="preserve">ode </w:t>
      </w:r>
      <m:oMath>
        <m:r>
          <w:rPr>
            <w:rFonts w:ascii="Cambria Math" w:eastAsia="宋体" w:hAnsi="Cambria Math" w:cs="Times New Roman"/>
            <w:kern w:val="0"/>
            <w:sz w:val="24"/>
            <w:szCs w:val="24"/>
          </w:rPr>
          <m:t>v</m:t>
        </m:r>
      </m:oMath>
      <w:r>
        <w:rPr>
          <w:rFonts w:ascii="Times New Roman" w:eastAsia="宋体" w:hAnsi="Times New Roman" w:cs="Times New Roman"/>
          <w:kern w:val="0"/>
          <w:sz w:val="24"/>
          <w:szCs w:val="24"/>
        </w:rPr>
        <w:t xml:space="preserve"> in the system</w:t>
      </w:r>
      <w:r w:rsidRPr="0057020C">
        <w:rPr>
          <w:rFonts w:ascii="Times New Roman" w:eastAsia="宋体" w:hAnsi="Times New Roman" w:cs="Times New Roman" w:hint="eastAsia"/>
          <w:kern w:val="0"/>
          <w:sz w:val="24"/>
          <w:szCs w:val="24"/>
        </w:rPr>
        <w:t>,</w:t>
      </w:r>
      <w:r w:rsidRPr="0057020C">
        <w:rPr>
          <w:rFonts w:ascii="Times New Roman" w:eastAsia="宋体" w:hAnsi="Times New Roman" w:cs="Times New Roman"/>
          <w:kern w:val="0"/>
          <w:sz w:val="24"/>
          <w:szCs w:val="24"/>
        </w:rPr>
        <w:t xml:space="preserve"> then the sum of all consensus nodes</w:t>
      </w:r>
      <w:r>
        <w:rPr>
          <w:rFonts w:ascii="Times New Roman" w:eastAsia="宋体" w:hAnsi="Times New Roman" w:cs="Times New Roman"/>
          <w:kern w:val="0"/>
          <w:sz w:val="24"/>
          <w:szCs w:val="24"/>
        </w:rPr>
        <w:t xml:space="preserve">' </w:t>
      </w:r>
      <w:r w:rsidRPr="0057020C">
        <w:rPr>
          <w:rFonts w:ascii="Times New Roman" w:eastAsia="宋体" w:hAnsi="Times New Roman" w:cs="Times New Roman"/>
          <w:kern w:val="0"/>
          <w:sz w:val="24"/>
          <w:szCs w:val="24"/>
        </w:rPr>
        <w:t>remaining</w:t>
      </w:r>
      <w:r>
        <w:rPr>
          <w:rFonts w:ascii="Times New Roman" w:eastAsia="宋体" w:hAnsi="Times New Roman" w:cs="Times New Roman"/>
          <w:kern w:val="0"/>
          <w:sz w:val="24"/>
          <w:szCs w:val="24"/>
        </w:rPr>
        <w:t xml:space="preserve"> active time will </w:t>
      </w:r>
      <w:r w:rsidRPr="0057020C">
        <w:rPr>
          <w:rFonts w:ascii="Times New Roman" w:eastAsia="宋体" w:hAnsi="Times New Roman" w:cs="Times New Roman"/>
          <w:kern w:val="0"/>
          <w:sz w:val="24"/>
          <w:szCs w:val="24"/>
        </w:rPr>
        <w:t>be</w:t>
      </w:r>
      <w:r>
        <w:rPr>
          <w:rFonts w:ascii="Times New Roman" w:eastAsia="宋体" w:hAnsi="Times New Roman" w:cs="Times New Roman"/>
          <w:kern w:val="0"/>
          <w:sz w:val="24"/>
          <w:szCs w:val="24"/>
        </w:rPr>
        <w:t xml:space="preserve"> </w:t>
      </w:r>
      <m:oMath>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r>
          <w:rPr>
            <w:rFonts w:ascii="Cambria Math" w:eastAsia="宋体" w:hAnsi="Cambria Math" w:cs="Times New Roman"/>
            <w:kern w:val="0"/>
            <w:sz w:val="24"/>
            <w:szCs w:val="24"/>
          </w:rPr>
          <m:t xml:space="preserve"> </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active time ratio of </w:t>
      </w:r>
      <w:r>
        <w:rPr>
          <w:rFonts w:ascii="Times New Roman" w:eastAsia="宋体" w:hAnsi="Times New Roman" w:cs="Times New Roman" w:hint="eastAsia"/>
          <w:kern w:val="0"/>
          <w:sz w:val="24"/>
          <w:szCs w:val="24"/>
        </w:rPr>
        <w:t>n</w:t>
      </w:r>
      <w:r>
        <w:rPr>
          <w:rFonts w:ascii="Times New Roman" w:eastAsia="宋体" w:hAnsi="Times New Roman" w:cs="Times New Roman"/>
          <w:kern w:val="0"/>
          <w:sz w:val="24"/>
          <w:szCs w:val="24"/>
        </w:rPr>
        <w:t xml:space="preserve">ode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u</m:t>
                    </m:r>
                  </m:sub>
                </m:sSub>
              </m:e>
            </m:nary>
            <m:r>
              <w:rPr>
                <w:rFonts w:ascii="Cambria Math" w:eastAsia="宋体" w:hAnsi="Cambria Math" w:cs="Times New Roman"/>
                <w:kern w:val="0"/>
                <w:sz w:val="24"/>
                <w:szCs w:val="24"/>
              </w:rPr>
              <m:t xml:space="preserve"> </m:t>
            </m:r>
          </m:den>
        </m:f>
      </m:oMath>
      <w:r w:rsidRPr="0029484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The consensus ratio of </w:t>
      </w:r>
      <w:r>
        <w:rPr>
          <w:rFonts w:ascii="Times New Roman" w:eastAsia="宋体" w:hAnsi="Times New Roman" w:cs="Times New Roman" w:hint="eastAsia"/>
          <w:kern w:val="0"/>
          <w:sz w:val="24"/>
          <w:szCs w:val="24"/>
        </w:rPr>
        <w:t>n</w:t>
      </w:r>
      <w:r>
        <w:rPr>
          <w:rFonts w:ascii="Times New Roman" w:eastAsia="宋体" w:hAnsi="Times New Roman" w:cs="Times New Roman"/>
          <w:kern w:val="0"/>
          <w:sz w:val="24"/>
          <w:szCs w:val="24"/>
        </w:rPr>
        <w:t xml:space="preserve">ode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Pr="003E5D72">
        <w:rPr>
          <w:rFonts w:ascii="Times New Roman" w:eastAsia="宋体" w:hAnsi="Times New Roman" w:cs="Times New Roman" w:hint="eastAsia"/>
          <w:kern w:val="0"/>
          <w:sz w:val="24"/>
          <w:szCs w:val="24"/>
        </w:rPr>
        <w:t xml:space="preserve"> </w:t>
      </w:r>
      <w:r w:rsidRPr="003E5D72">
        <w:rPr>
          <w:rFonts w:ascii="Times New Roman" w:eastAsia="宋体" w:hAnsi="Times New Roman" w:cs="Times New Roman"/>
          <w:kern w:val="0"/>
          <w:sz w:val="24"/>
          <w:szCs w:val="24"/>
        </w:rPr>
        <w:t xml:space="preserve">is the number of blocks generated by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blocks on the blockchain. When the blockchain length is smaller than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consensus ratio of every node is set as zero. </w:t>
      </w:r>
      <w:r w:rsidR="00613FEF">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he stability of</w:t>
      </w:r>
      <w:r w:rsidR="00613FEF">
        <w:rPr>
          <w:rFonts w:ascii="Times New Roman" w:eastAsia="宋体" w:hAnsi="Times New Roman" w:cs="Times New Roman"/>
          <w:kern w:val="0"/>
          <w:sz w:val="24"/>
          <w:szCs w:val="24"/>
        </w:rPr>
        <w:t xml:space="preserve"> node</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sidR="00613FEF">
        <w:rPr>
          <w:rFonts w:ascii="Times New Roman" w:eastAsia="宋体" w:hAnsi="Times New Roman" w:cs="Times New Roman"/>
          <w:kern w:val="0"/>
          <w:sz w:val="24"/>
          <w:szCs w:val="24"/>
        </w:rPr>
        <w:t>is given as follows</w:t>
      </w:r>
    </w:p>
    <w:p w14:paraId="686B3B2B" w14:textId="77777777" w:rsidR="00613FEF" w:rsidRDefault="00EF4BA9" w:rsidP="00C82FDD">
      <w:pPr>
        <w:spacing w:beforeLines="50" w:before="156"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m:oMathPara>
    </w:p>
    <w:p w14:paraId="4F883E54" w14:textId="77777777" w:rsidR="00613FEF" w:rsidRDefault="00C82FDD" w:rsidP="00613FEF">
      <w:pPr>
        <w:spacing w:beforeLines="50" w:before="156" w:afterLines="50" w:after="156"/>
        <w:rPr>
          <w:rFonts w:ascii="Times New Roman" w:eastAsia="宋体" w:hAnsi="Times New Roman" w:cs="Times New Roman"/>
          <w:kern w:val="0"/>
          <w:sz w:val="24"/>
          <w:szCs w:val="24"/>
        </w:rPr>
      </w:pPr>
      <w:r w:rsidRPr="003E5D72">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a</m:t>
        </m:r>
      </m:oMath>
      <w:r w:rsidRPr="003E5D72">
        <w:rPr>
          <w:rFonts w:ascii="Times New Roman" w:eastAsia="宋体" w:hAnsi="Times New Roman" w:cs="Times New Roman" w:hint="eastAsia"/>
          <w:kern w:val="0"/>
          <w:sz w:val="24"/>
          <w:szCs w:val="24"/>
        </w:rPr>
        <w:t xml:space="preserve"> </w:t>
      </w:r>
      <w:r w:rsidRPr="003E5D7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oMath>
      <w:r>
        <w:rPr>
          <w:rFonts w:ascii="Times New Roman" w:eastAsia="宋体" w:hAnsi="Times New Roman" w:cs="Times New Roman"/>
          <w:kern w:val="0"/>
          <w:sz w:val="24"/>
          <w:szCs w:val="24"/>
        </w:rPr>
        <w:t xml:space="preserve"> </w:t>
      </w:r>
      <w:r w:rsidR="00613FEF">
        <w:rPr>
          <w:rFonts w:ascii="Times New Roman" w:eastAsia="宋体" w:hAnsi="Times New Roman" w:cs="Times New Roman"/>
          <w:kern w:val="0"/>
          <w:sz w:val="24"/>
          <w:szCs w:val="24"/>
        </w:rPr>
        <w:t>(</w:t>
      </w:r>
      <m:oMath>
        <m:r>
          <w:rPr>
            <w:rFonts w:ascii="Cambria Math" w:eastAsia="宋体" w:hAnsi="Cambria Math" w:cs="Times New Roman"/>
            <w:kern w:val="0"/>
            <w:sz w:val="24"/>
            <w:szCs w:val="24"/>
          </w:rPr>
          <m:t>a+b=1, a≥0, b≥0</m:t>
        </m:r>
      </m:oMath>
      <w:r w:rsidR="00613FEF">
        <w:rPr>
          <w:rFonts w:ascii="Times New Roman" w:eastAsia="宋体" w:hAnsi="Times New Roman" w:cs="Times New Roman"/>
          <w:kern w:val="0"/>
          <w:sz w:val="24"/>
          <w:szCs w:val="24"/>
        </w:rPr>
        <w:t xml:space="preserve">) </w:t>
      </w:r>
      <w:r w:rsidRPr="003E5D72">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the </w:t>
      </w:r>
      <w:r w:rsidRPr="003E5D72">
        <w:rPr>
          <w:rFonts w:ascii="Times New Roman" w:eastAsia="宋体" w:hAnsi="Times New Roman" w:cs="Times New Roman"/>
          <w:kern w:val="0"/>
          <w:sz w:val="24"/>
          <w:szCs w:val="24"/>
        </w:rPr>
        <w:t>weight</w:t>
      </w:r>
      <w:r>
        <w:rPr>
          <w:rFonts w:ascii="Times New Roman" w:eastAsia="宋体" w:hAnsi="Times New Roman" w:cs="Times New Roman"/>
          <w:kern w:val="0"/>
          <w:sz w:val="24"/>
          <w:szCs w:val="24"/>
        </w:rPr>
        <w:t>s of active time ratio and consensus ratio, respectively</w:t>
      </w:r>
      <w:r w:rsidRPr="003E5D72">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According to nodes' stability values, we have the elected probability of each node </w:t>
      </w:r>
      <m:oMath>
        <m:r>
          <w:rPr>
            <w:rFonts w:ascii="Cambria Math" w:eastAsia="宋体" w:hAnsi="Cambria Math" w:cs="Times New Roman"/>
            <w:kern w:val="0"/>
            <w:sz w:val="24"/>
            <w:szCs w:val="24"/>
          </w:rPr>
          <m:t>v</m:t>
        </m:r>
      </m:oMath>
      <w:r>
        <w:rPr>
          <w:rFonts w:ascii="Times New Roman" w:eastAsia="宋体" w:hAnsi="Times New Roman" w:cs="Times New Roman"/>
          <w:kern w:val="0"/>
          <w:sz w:val="24"/>
          <w:szCs w:val="24"/>
        </w:rPr>
        <w:t xml:space="preserve">: </w:t>
      </w:r>
    </w:p>
    <w:p w14:paraId="6E093387" w14:textId="3EC1E375" w:rsidR="00C82FDD" w:rsidRDefault="00EF4BA9" w:rsidP="00613FEF">
      <w:pPr>
        <w:spacing w:beforeLines="50" w:before="156"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u</m:t>
                      </m:r>
                    </m:sub>
                  </m:sSub>
                </m:e>
              </m:nary>
            </m:den>
          </m:f>
          <m:r>
            <w:rPr>
              <w:rFonts w:ascii="Cambria Math" w:eastAsia="宋体" w:hAnsi="Cambria Math" w:cs="Times New Roman"/>
              <w:kern w:val="0"/>
              <w:sz w:val="24"/>
              <w:szCs w:val="24"/>
            </w:rPr>
            <m:t>.</m:t>
          </m:r>
        </m:oMath>
      </m:oMathPara>
    </w:p>
    <w:p w14:paraId="4FBAD840" w14:textId="77777777" w:rsidR="00613FEF" w:rsidRDefault="00C82FDD"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w:t>
      </w:r>
      <w:r w:rsidR="00613FE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block proposer election algorithm ensures that the election process is randomized. To determine the block proposer for the current round, the election algorithm divides interval </w:t>
      </w:r>
      <m:oMath>
        <m:r>
          <m:rPr>
            <m:sty m:val="p"/>
          </m:rPr>
          <w:rPr>
            <w:rFonts w:ascii="Cambria Math" w:eastAsia="宋体" w:hAnsi="Cambria Math" w:cs="Times New Roman"/>
            <w:kern w:val="0"/>
            <w:sz w:val="24"/>
            <w:szCs w:val="24"/>
          </w:rPr>
          <m:t>[0,1)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into </w:t>
      </w:r>
      <m:oMath>
        <m: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consecutive intervals</w:t>
      </w:r>
    </w:p>
    <w:p w14:paraId="7A0C2A51" w14:textId="7BDF823F" w:rsidR="00613FEF" w:rsidRDefault="00C82FDD" w:rsidP="00C82FDD">
      <w:pPr>
        <w:spacing w:afterLines="50" w:after="156"/>
        <w:ind w:firstLineChars="200" w:firstLine="480"/>
        <w:rPr>
          <w:rFonts w:ascii="Times New Roman" w:eastAsia="宋体" w:hAnsi="Times New Roman" w:cs="Times New Roman"/>
          <w:kern w:val="0"/>
          <w:sz w:val="24"/>
          <w:szCs w:val="24"/>
        </w:rPr>
      </w:pPr>
      <m:oMathPara>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highlight w:val="yellow"/>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m:t>
          </m:r>
        </m:oMath>
      </m:oMathPara>
    </w:p>
    <w:p w14:paraId="720AC4F1" w14:textId="421ADC3C" w:rsidR="00C82FDD" w:rsidRDefault="00C82FDD"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If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then the node whose public key ranks the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i</m:t>
            </m:r>
          </m:e>
          <m:sup>
            <m:r>
              <w:rPr>
                <w:rFonts w:ascii="Cambria Math" w:eastAsia="宋体" w:hAnsi="Cambria Math" w:cs="Times New Roman"/>
                <w:kern w:val="0"/>
                <w:sz w:val="24"/>
                <w:szCs w:val="24"/>
              </w:rPr>
              <m:t>th</m:t>
            </m:r>
          </m:sup>
        </m:s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lastRenderedPageBreak/>
        <w:t xml:space="preserve">will be the block proposer of round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Each consensus node can independently </w:t>
      </w:r>
      <w:r w:rsidR="00861294">
        <w:rPr>
          <w:rFonts w:ascii="Times New Roman" w:eastAsia="宋体" w:hAnsi="Times New Roman" w:cs="Times New Roman"/>
          <w:kern w:val="0"/>
          <w:sz w:val="24"/>
          <w:szCs w:val="24"/>
        </w:rPr>
        <w:t>determine</w:t>
      </w:r>
      <w:r>
        <w:rPr>
          <w:rFonts w:ascii="Times New Roman" w:eastAsia="宋体" w:hAnsi="Times New Roman" w:cs="Times New Roman"/>
          <w:kern w:val="0"/>
          <w:sz w:val="24"/>
          <w:szCs w:val="24"/>
        </w:rPr>
        <w:t xml:space="preserve"> the block proposer of current round. Meanwhile, each node can also verify the legality of an elected block proposer according to the maintained node list.</w:t>
      </w:r>
      <w:r>
        <w:rPr>
          <w:rFonts w:ascii="Times New Roman" w:eastAsia="宋体" w:hAnsi="Times New Roman" w:cs="Times New Roman" w:hint="eastAsia"/>
          <w:kern w:val="0"/>
          <w:sz w:val="24"/>
          <w:szCs w:val="24"/>
        </w:rPr>
        <w:t xml:space="preserve"> </w:t>
      </w:r>
      <w:r w:rsidR="00861294">
        <w:rPr>
          <w:rFonts w:ascii="Times New Roman" w:eastAsia="宋体" w:hAnsi="Times New Roman" w:cs="Times New Roman"/>
          <w:kern w:val="0"/>
          <w:sz w:val="24"/>
          <w:szCs w:val="24"/>
        </w:rPr>
        <w:t>Since t</w:t>
      </w:r>
      <w:r>
        <w:rPr>
          <w:rFonts w:ascii="Times New Roman" w:eastAsia="宋体" w:hAnsi="Times New Roman" w:cs="Times New Roman"/>
          <w:kern w:val="0"/>
          <w:sz w:val="24"/>
          <w:szCs w:val="24"/>
        </w:rPr>
        <w:t xml:space="preserve">he secure threshold of the </w:t>
      </w:r>
      <w:r w:rsidR="00861294">
        <w:rPr>
          <w:rFonts w:ascii="Times New Roman" w:eastAsia="宋体" w:hAnsi="Times New Roman" w:cs="Times New Roman"/>
          <w:kern w:val="0"/>
          <w:sz w:val="24"/>
          <w:szCs w:val="24"/>
        </w:rPr>
        <w:t xml:space="preserve">threshold BLS signature </w:t>
      </w:r>
      <w:r>
        <w:rPr>
          <w:rFonts w:ascii="Times New Roman" w:eastAsia="宋体" w:hAnsi="Times New Roman" w:cs="Times New Roman"/>
          <w:kern w:val="0"/>
          <w:sz w:val="24"/>
          <w:szCs w:val="24"/>
        </w:rPr>
        <w:t>scheme can be satisfie</w:t>
      </w:r>
      <w:r w:rsidR="00861294">
        <w:rPr>
          <w:rFonts w:ascii="Times New Roman" w:eastAsia="宋体" w:hAnsi="Times New Roman" w:cs="Times New Roman"/>
          <w:kern w:val="0"/>
          <w:sz w:val="24"/>
          <w:szCs w:val="24"/>
        </w:rPr>
        <w:t>d</w:t>
      </w:r>
      <w:r>
        <w:rPr>
          <w:rFonts w:ascii="Times New Roman" w:eastAsia="宋体" w:hAnsi="Times New Roman" w:cs="Times New Roman"/>
          <w:kern w:val="0"/>
          <w:sz w:val="24"/>
          <w:szCs w:val="24"/>
        </w:rPr>
        <w:t xml:space="preserve">, a block proposer can be elected </w:t>
      </w:r>
      <w:r w:rsidRPr="004E5784">
        <w:rPr>
          <w:rFonts w:ascii="Times New Roman" w:eastAsia="宋体" w:hAnsi="Times New Roman" w:cs="Times New Roman"/>
          <w:kern w:val="0"/>
          <w:sz w:val="24"/>
          <w:szCs w:val="24"/>
        </w:rPr>
        <w:t>in each round</w:t>
      </w:r>
      <w:r w:rsidRPr="004E5784" w:rsidDel="0015322C">
        <w:rPr>
          <w:rFonts w:ascii="Times New Roman" w:eastAsia="宋体" w:hAnsi="Times New Roman" w:cs="Times New Roman"/>
          <w:kern w:val="0"/>
          <w:sz w:val="24"/>
          <w:szCs w:val="24"/>
        </w:rPr>
        <w:t xml:space="preserve"> </w:t>
      </w:r>
      <w:r w:rsidRPr="004E5784">
        <w:rPr>
          <w:rFonts w:ascii="Times New Roman" w:eastAsia="宋体" w:hAnsi="Times New Roman" w:cs="Times New Roman"/>
          <w:kern w:val="0"/>
          <w:sz w:val="24"/>
          <w:szCs w:val="24"/>
        </w:rPr>
        <w:t>when the full signature for its preceding round is recovered</w:t>
      </w:r>
      <w:r>
        <w:rPr>
          <w:rFonts w:ascii="Times New Roman" w:eastAsia="宋体" w:hAnsi="Times New Roman" w:cs="Times New Roman"/>
          <w:kern w:val="0"/>
          <w:sz w:val="24"/>
          <w:szCs w:val="24"/>
        </w:rPr>
        <w:t>.</w:t>
      </w:r>
    </w:p>
    <w:p w14:paraId="6F4468C5" w14:textId="013BE5D1" w:rsidR="003B0D51" w:rsidRPr="003B0D51" w:rsidRDefault="00FF5797" w:rsidP="003B0D51">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2 Block Proposal</w:t>
      </w:r>
    </w:p>
    <w:p w14:paraId="223237FB" w14:textId="7BED7621" w:rsidR="00C82FDD" w:rsidRDefault="00C82FDD"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elected block proposer will pack transactions to generate a new block. The header of the block can be represented by a tuple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 xml:space="preserve">, </m:t>
        </m:r>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txs</m:t>
            </m:r>
          </m:sub>
        </m:sSub>
        <m:r>
          <m:rPr>
            <m:sty m:val="p"/>
          </m:rPr>
          <w:rPr>
            <w:rFonts w:ascii="Cambria Math" w:eastAsia="宋体" w:hAnsi="Cambria Math" w:cs="Times New Roman"/>
            <w:kern w:val="0"/>
            <w:sz w:val="24"/>
            <w:szCs w:val="24"/>
          </w:rPr>
          <m:t>)</m:t>
        </m:r>
      </m:oMath>
      <w:r>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hash value of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current block hash,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BP</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identity of the block proposer, </w:t>
      </w:r>
      <w:r>
        <w:rPr>
          <w:rFonts w:ascii="Times New Roman" w:eastAsia="宋体" w:hAnsi="Times New Roman" w:cs="Times New Roman" w:hint="eastAsia"/>
          <w:kern w:val="0"/>
          <w:sz w:val="24"/>
          <w:szCs w:val="24"/>
        </w:rPr>
        <w:t>and</w:t>
      </w:r>
      <w:r>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txs</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root of transactions. Block body usually stores transaction metadata, which is a transaction list. The block proposer will broadcast the block to other nodes. In addition, the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Pr>
          <w:rFonts w:ascii="Times New Roman" w:eastAsia="宋体" w:hAnsi="Times New Roman" w:cs="Times New Roman"/>
          <w:kern w:val="0"/>
          <w:sz w:val="24"/>
          <w:szCs w:val="24"/>
        </w:rPr>
        <w:t xml:space="preserve"> can only be appended to this block when a node gathers enough partial signature shares and re</w:t>
      </w:r>
      <w:r w:rsidR="00ED7E53">
        <w:rPr>
          <w:rFonts w:ascii="Times New Roman" w:eastAsia="宋体" w:hAnsi="Times New Roman" w:cs="Times New Roman"/>
          <w:kern w:val="0"/>
          <w:sz w:val="24"/>
          <w:szCs w:val="24"/>
        </w:rPr>
        <w:t>cover</w:t>
      </w:r>
      <w:r>
        <w:rPr>
          <w:rFonts w:ascii="Times New Roman" w:eastAsia="宋体" w:hAnsi="Times New Roman" w:cs="Times New Roman"/>
          <w:kern w:val="0"/>
          <w:sz w:val="24"/>
          <w:szCs w:val="24"/>
        </w:rPr>
        <w:t xml:space="preserve"> the signature.</w:t>
      </w:r>
    </w:p>
    <w:p w14:paraId="6DDC941F" w14:textId="422B6D36" w:rsidR="009846B2" w:rsidRPr="009846B2" w:rsidRDefault="00C82FDD" w:rsidP="009846B2">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FF579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Block Verification</w:t>
      </w:r>
    </w:p>
    <w:p w14:paraId="161E5D5A" w14:textId="577375C9" w:rsidR="00C82FDD" w:rsidRDefault="009846B2" w:rsidP="00FB3DB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After receiving a block, consensus nodes will verify the legality of block proposer and the content</w:t>
      </w:r>
      <w:r w:rsidR="00FB3DB0">
        <w:rPr>
          <w:rFonts w:ascii="Times New Roman" w:eastAsia="宋体" w:hAnsi="Times New Roman" w:cs="Times New Roman"/>
          <w:kern w:val="0"/>
          <w:sz w:val="24"/>
          <w:szCs w:val="24"/>
        </w:rPr>
        <w:t xml:space="preserve"> of the block.</w:t>
      </w:r>
      <w:r>
        <w:rPr>
          <w:rFonts w:ascii="Times New Roman" w:eastAsia="宋体" w:hAnsi="Times New Roman" w:cs="Times New Roman"/>
          <w:kern w:val="0"/>
          <w:sz w:val="24"/>
          <w:szCs w:val="24"/>
        </w:rPr>
        <w:t xml:space="preserve"> </w:t>
      </w:r>
      <w:r w:rsidR="00C82FDD">
        <w:rPr>
          <w:rFonts w:ascii="Times New Roman" w:eastAsia="宋体" w:hAnsi="Times New Roman" w:cs="Times New Roman"/>
          <w:kern w:val="0"/>
          <w:sz w:val="24"/>
          <w:szCs w:val="24"/>
        </w:rPr>
        <w:t xml:space="preserve">The pseudo code of block verification is presented in Algorithm 1 (see lines </w:t>
      </w:r>
      <w:r w:rsidR="00FB3DB0">
        <w:rPr>
          <w:rFonts w:ascii="Times New Roman" w:eastAsia="宋体" w:hAnsi="Times New Roman" w:cs="Times New Roman"/>
          <w:kern w:val="0"/>
          <w:sz w:val="24"/>
          <w:szCs w:val="24"/>
        </w:rPr>
        <w:t>34</w:t>
      </w:r>
      <w:r w:rsidR="00C82FDD">
        <w:rPr>
          <w:rFonts w:ascii="Times New Roman" w:eastAsia="宋体" w:hAnsi="Times New Roman" w:cs="Times New Roman"/>
          <w:kern w:val="0"/>
          <w:sz w:val="24"/>
          <w:szCs w:val="24"/>
        </w:rPr>
        <w:t>-3</w:t>
      </w:r>
      <w:r w:rsidR="00FB3DB0">
        <w:rPr>
          <w:rFonts w:ascii="Times New Roman" w:eastAsia="宋体" w:hAnsi="Times New Roman" w:cs="Times New Roman"/>
          <w:kern w:val="0"/>
          <w:sz w:val="24"/>
          <w:szCs w:val="24"/>
        </w:rPr>
        <w:t>7</w:t>
      </w:r>
      <w:r w:rsidR="00C82FDD">
        <w:rPr>
          <w:rFonts w:ascii="Times New Roman" w:eastAsia="宋体" w:hAnsi="Times New Roman" w:cs="Times New Roman"/>
          <w:kern w:val="0"/>
          <w:sz w:val="24"/>
          <w:szCs w:val="24"/>
        </w:rPr>
        <w:t xml:space="preserve"> </w:t>
      </w:r>
      <w:r w:rsidR="00C82FDD">
        <w:rPr>
          <w:rFonts w:ascii="Times New Roman" w:eastAsia="宋体" w:hAnsi="Times New Roman" w:cs="Times New Roman" w:hint="eastAsia"/>
          <w:kern w:val="0"/>
          <w:sz w:val="24"/>
          <w:szCs w:val="24"/>
        </w:rPr>
        <w:t>therein</w:t>
      </w:r>
      <w:r w:rsidR="00C82FDD">
        <w:rPr>
          <w:rFonts w:ascii="Times New Roman" w:eastAsia="宋体" w:hAnsi="Times New Roman" w:cs="Times New Roman"/>
          <w:kern w:val="0"/>
          <w:sz w:val="24"/>
          <w:szCs w:val="24"/>
        </w:rPr>
        <w:t>). In block verification phase, a node needs to check the validation of the proposed block through the following components:</w:t>
      </w:r>
    </w:p>
    <w:p w14:paraId="25F003E3" w14:textId="41CCCCC3" w:rsidR="00C82FDD" w:rsidRPr="009812EF" w:rsidRDefault="00C82FDD" w:rsidP="00C82FDD">
      <w:pPr>
        <w:pStyle w:val="aa"/>
        <w:numPr>
          <w:ilvl w:val="0"/>
          <w:numId w:val="18"/>
        </w:numPr>
        <w:spacing w:afterLines="50" w:after="156"/>
        <w:ind w:firstLineChars="0"/>
        <w:rPr>
          <w:rFonts w:ascii="Times New Roman" w:eastAsia="宋体" w:hAnsi="Times New Roman" w:cs="Times New Roman"/>
          <w:kern w:val="0"/>
          <w:sz w:val="24"/>
          <w:szCs w:val="24"/>
        </w:rPr>
      </w:pPr>
      <w:r w:rsidRPr="009812EF">
        <w:rPr>
          <w:rFonts w:ascii="Times New Roman" w:eastAsia="宋体" w:hAnsi="Times New Roman" w:cs="Times New Roman"/>
          <w:kern w:val="0"/>
          <w:sz w:val="24"/>
          <w:szCs w:val="24"/>
        </w:rPr>
        <w:t xml:space="preserve">Block proposer: </w:t>
      </w:r>
      <w:r w:rsidRPr="006768F2">
        <w:rPr>
          <w:rFonts w:ascii="Times New Roman" w:eastAsia="宋体" w:hAnsi="Times New Roman" w:cs="Times New Roman"/>
          <w:kern w:val="0"/>
          <w:sz w:val="24"/>
          <w:szCs w:val="24"/>
        </w:rPr>
        <w:t xml:space="preserve">The result of block proposer </w:t>
      </w:r>
      <w:r>
        <w:rPr>
          <w:rFonts w:ascii="Times New Roman" w:eastAsia="宋体" w:hAnsi="Times New Roman" w:cs="Times New Roman"/>
          <w:kern w:val="0"/>
          <w:sz w:val="24"/>
          <w:szCs w:val="24"/>
        </w:rPr>
        <w:t>election</w:t>
      </w:r>
      <w:r w:rsidRPr="006768F2">
        <w:rPr>
          <w:rFonts w:ascii="Times New Roman" w:eastAsia="宋体" w:hAnsi="Times New Roman" w:cs="Times New Roman"/>
          <w:kern w:val="0"/>
          <w:sz w:val="24"/>
          <w:szCs w:val="24"/>
        </w:rPr>
        <w:t xml:space="preserve"> algorithm</w:t>
      </w:r>
      <w:r w:rsidR="00FB3DB0">
        <w:rPr>
          <w:rFonts w:ascii="Times New Roman" w:eastAsia="宋体" w:hAnsi="Times New Roman" w:cs="Times New Roman"/>
          <w:kern w:val="0"/>
          <w:sz w:val="24"/>
          <w:szCs w:val="24"/>
        </w:rPr>
        <w:t xml:space="preserve"> </w:t>
      </w:r>
      <w:r w:rsidRPr="006768F2">
        <w:rPr>
          <w:rFonts w:ascii="Times New Roman" w:eastAsia="宋体" w:hAnsi="Times New Roman" w:cs="Times New Roman"/>
          <w:kern w:val="0"/>
          <w:sz w:val="24"/>
          <w:szCs w:val="24"/>
        </w:rPr>
        <w:t xml:space="preserve">should be </w:t>
      </w:r>
      <w:r>
        <w:rPr>
          <w:rFonts w:ascii="Times New Roman" w:eastAsia="宋体" w:hAnsi="Times New Roman" w:cs="Times New Roman"/>
          <w:kern w:val="0"/>
          <w:sz w:val="24"/>
          <w:szCs w:val="24"/>
        </w:rPr>
        <w:t xml:space="preserve">the same with the index of block proposer in </w:t>
      </w:r>
      <w:r w:rsidR="00FB3DB0">
        <w:rPr>
          <w:rFonts w:ascii="Times New Roman" w:eastAsia="宋体" w:hAnsi="Times New Roman" w:cs="Times New Roman"/>
          <w:kern w:val="0"/>
          <w:sz w:val="24"/>
          <w:szCs w:val="24"/>
        </w:rPr>
        <w:t>its</w:t>
      </w:r>
      <w:r w:rsidRPr="005E2BFF">
        <w:rPr>
          <w:rFonts w:ascii="Times New Roman" w:eastAsia="宋体" w:hAnsi="Times New Roman" w:cs="Times New Roman"/>
          <w:kern w:val="0"/>
          <w:sz w:val="24"/>
          <w:szCs w:val="24"/>
        </w:rPr>
        <w:t xml:space="preserve"> node list</w:t>
      </w:r>
      <w:r w:rsidRPr="006768F2">
        <w:rPr>
          <w:rFonts w:ascii="Times New Roman" w:eastAsia="宋体" w:hAnsi="Times New Roman" w:cs="Times New Roman"/>
          <w:kern w:val="0"/>
          <w:sz w:val="24"/>
          <w:szCs w:val="24"/>
        </w:rPr>
        <w:t>.</w:t>
      </w:r>
    </w:p>
    <w:p w14:paraId="03D1EC2B" w14:textId="491B5FC2" w:rsidR="00C82FDD" w:rsidRPr="006768F2" w:rsidRDefault="00C82FDD" w:rsidP="00C82FDD">
      <w:pPr>
        <w:pStyle w:val="aa"/>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The previous hash</w:t>
      </w:r>
      <w:r w:rsidR="00F4648F">
        <w:rPr>
          <w:rFonts w:ascii="Times New Roman" w:eastAsia="宋体" w:hAnsi="Times New Roman" w:cs="Times New Roman"/>
          <w:kern w:val="0"/>
          <w:sz w:val="24"/>
          <w:szCs w:val="24"/>
        </w:rPr>
        <w:t xml:space="preserve"> of current block</w:t>
      </w:r>
      <w:r w:rsidRPr="006768F2">
        <w:rPr>
          <w:rFonts w:ascii="Times New Roman" w:eastAsia="宋体" w:hAnsi="Times New Roman" w:cs="Times New Roman"/>
          <w:kern w:val="0"/>
          <w:sz w:val="24"/>
          <w:szCs w:val="24"/>
        </w:rPr>
        <w:t xml:space="preserve"> has to equal th</w:t>
      </w:r>
      <w:r>
        <w:rPr>
          <w:rFonts w:ascii="Times New Roman" w:eastAsia="宋体" w:hAnsi="Times New Roman" w:cs="Times New Roman"/>
          <w:kern w:val="0"/>
          <w:sz w:val="24"/>
          <w:szCs w:val="24"/>
        </w:rPr>
        <w:t xml:space="preserve">e </w:t>
      </w:r>
      <w:r w:rsidR="00F4648F">
        <w:rPr>
          <w:rFonts w:ascii="Times New Roman" w:eastAsia="宋体" w:hAnsi="Times New Roman" w:cs="Times New Roman"/>
          <w:kern w:val="0"/>
          <w:sz w:val="24"/>
          <w:szCs w:val="24"/>
        </w:rPr>
        <w:t>hash of</w:t>
      </w:r>
      <w:r w:rsidRPr="006768F2">
        <w:rPr>
          <w:rFonts w:ascii="Times New Roman" w:eastAsia="宋体" w:hAnsi="Times New Roman" w:cs="Times New Roman"/>
          <w:kern w:val="0"/>
          <w:sz w:val="24"/>
          <w:szCs w:val="24"/>
        </w:rPr>
        <w:t xml:space="preserve"> </w:t>
      </w:r>
      <w:r w:rsidR="00F4648F">
        <w:rPr>
          <w:rFonts w:ascii="Times New Roman" w:eastAsia="宋体" w:hAnsi="Times New Roman" w:cs="Times New Roman"/>
          <w:kern w:val="0"/>
          <w:sz w:val="24"/>
          <w:szCs w:val="24"/>
        </w:rPr>
        <w:t xml:space="preserve">latest confirmed </w:t>
      </w:r>
      <w:r w:rsidRPr="006768F2">
        <w:rPr>
          <w:rFonts w:ascii="Times New Roman" w:eastAsia="宋体" w:hAnsi="Times New Roman" w:cs="Times New Roman"/>
          <w:kern w:val="0"/>
          <w:sz w:val="24"/>
          <w:szCs w:val="24"/>
        </w:rPr>
        <w:t>block.</w:t>
      </w:r>
    </w:p>
    <w:p w14:paraId="275DD2CA" w14:textId="77777777" w:rsidR="00C82FDD" w:rsidRPr="001224CB" w:rsidRDefault="00C82FDD" w:rsidP="00C82FDD">
      <w:pPr>
        <w:pStyle w:val="aa"/>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proposed </w:t>
      </w:r>
      <w:r w:rsidRPr="006768F2">
        <w:rPr>
          <w:rFonts w:ascii="Times New Roman" w:eastAsia="宋体" w:hAnsi="Times New Roman" w:cs="Times New Roman"/>
          <w:kern w:val="0"/>
          <w:sz w:val="24"/>
          <w:szCs w:val="24"/>
        </w:rPr>
        <w:t>block should not conflict with previous confirmed transactions.</w:t>
      </w:r>
    </w:p>
    <w:p w14:paraId="65E92AC6" w14:textId="499D3CA2" w:rsidR="00FF5797" w:rsidRDefault="00C82FDD" w:rsidP="00C82FDD">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If all the above conditions are satisfied, then a node can generate partial signature of the block</w:t>
      </w:r>
      <w:r w:rsidR="00F4648F">
        <w:rPr>
          <w:rFonts w:ascii="Times New Roman" w:eastAsia="宋体" w:hAnsi="Times New Roman" w:cs="Times New Roman"/>
          <w:kern w:val="0"/>
          <w:sz w:val="24"/>
          <w:szCs w:val="24"/>
        </w:rPr>
        <w:t xml:space="preserve"> as a vote.</w:t>
      </w:r>
      <w:r>
        <w:rPr>
          <w:rFonts w:ascii="Times New Roman" w:eastAsia="宋体" w:hAnsi="Times New Roman" w:cs="Times New Roman"/>
          <w:kern w:val="0"/>
          <w:sz w:val="24"/>
          <w:szCs w:val="24"/>
        </w:rPr>
        <w:t xml:space="preserve"> </w:t>
      </w:r>
      <w:r w:rsidR="00F4648F">
        <w:rPr>
          <w:rFonts w:ascii="Times New Roman" w:eastAsia="宋体" w:hAnsi="Times New Roman" w:cs="Times New Roman"/>
          <w:kern w:val="0"/>
          <w:sz w:val="24"/>
          <w:szCs w:val="24"/>
        </w:rPr>
        <w:t xml:space="preserve">Nodes will </w:t>
      </w:r>
      <w:r>
        <w:rPr>
          <w:rFonts w:ascii="Times New Roman" w:eastAsia="宋体" w:hAnsi="Times New Roman" w:cs="Times New Roman"/>
          <w:kern w:val="0"/>
          <w:sz w:val="24"/>
          <w:szCs w:val="24"/>
        </w:rPr>
        <w:t xml:space="preserve">broadcast </w:t>
      </w:r>
      <w:r w:rsidR="00F4648F">
        <w:rPr>
          <w:rFonts w:ascii="Times New Roman" w:eastAsia="宋体" w:hAnsi="Times New Roman" w:cs="Times New Roman"/>
          <w:kern w:val="0"/>
          <w:sz w:val="24"/>
          <w:szCs w:val="24"/>
        </w:rPr>
        <w:t>their votes</w:t>
      </w:r>
      <w:r>
        <w:rPr>
          <w:rFonts w:ascii="Times New Roman" w:eastAsia="宋体" w:hAnsi="Times New Roman" w:cs="Times New Roman"/>
          <w:kern w:val="0"/>
          <w:sz w:val="24"/>
          <w:szCs w:val="24"/>
        </w:rPr>
        <w:t xml:space="preserve"> to other nodes</w:t>
      </w:r>
      <w:r w:rsidR="00F4648F">
        <w:rPr>
          <w:rFonts w:ascii="Times New Roman" w:eastAsia="宋体" w:hAnsi="Times New Roman" w:cs="Times New Roman"/>
          <w:kern w:val="0"/>
          <w:sz w:val="24"/>
          <w:szCs w:val="24"/>
        </w:rPr>
        <w:t xml:space="preserve"> via wireless network.</w:t>
      </w:r>
    </w:p>
    <w:p w14:paraId="49BEC799" w14:textId="1892E043" w:rsidR="00FF5797" w:rsidRPr="00FF5797" w:rsidRDefault="00FF5797" w:rsidP="00FF5797">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AB7D56">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Block Finalization</w:t>
      </w:r>
    </w:p>
    <w:p w14:paraId="408B6391" w14:textId="757CB324" w:rsidR="00420745" w:rsidRDefault="00F8401A" w:rsidP="00F8401A">
      <w:pPr>
        <w:spacing w:beforeLines="50" w:before="156" w:afterLines="50" w:after="156"/>
        <w:ind w:firstLineChars="200" w:firstLine="480"/>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ins w:id="133" w:author="Zhang Li" w:date="2022-06-28T19:20:00Z">
        <w:r>
          <w:rPr>
            <w:rFonts w:ascii="Times New Roman" w:eastAsia="宋体" w:hAnsi="Times New Roman" w:cs="Times New Roman" w:hint="eastAsia"/>
            <w:kern w:val="0"/>
            <w:sz w:val="24"/>
            <w:szCs w:val="24"/>
          </w:rPr>
          <w:t>看不出那些东西是我的，重点强调自己创新的部分</w:t>
        </w:r>
      </w:ins>
      <w:r>
        <w:rPr>
          <w:rFonts w:ascii="Times New Roman" w:eastAsia="宋体" w:hAnsi="Times New Roman" w:cs="Times New Roman"/>
          <w:kern w:val="0"/>
          <w:sz w:val="24"/>
          <w:szCs w:val="24"/>
        </w:rPr>
        <w:t>)</w:t>
      </w:r>
      <w:r w:rsidR="0073424D">
        <w:rPr>
          <w:rFonts w:ascii="Times New Roman" w:eastAsia="宋体" w:hAnsi="Times New Roman" w:cs="Times New Roman"/>
          <w:kern w:val="0"/>
          <w:sz w:val="24"/>
          <w:szCs w:val="24"/>
        </w:rPr>
        <w:t xml:space="preserve">SWIB uses </w:t>
      </w:r>
      <w:r w:rsidR="00B06DB3">
        <w:rPr>
          <w:rFonts w:ascii="Times New Roman" w:eastAsia="宋体" w:hAnsi="Times New Roman" w:cs="Times New Roman"/>
          <w:kern w:val="0"/>
          <w:sz w:val="24"/>
          <w:szCs w:val="24"/>
        </w:rPr>
        <w:t xml:space="preserve">a new voting mechanism, which combine </w:t>
      </w:r>
      <w:r w:rsidR="0073424D">
        <w:rPr>
          <w:rFonts w:ascii="Times New Roman" w:eastAsia="宋体" w:hAnsi="Times New Roman" w:cs="Times New Roman"/>
          <w:kern w:val="0"/>
          <w:sz w:val="24"/>
          <w:szCs w:val="24"/>
        </w:rPr>
        <w:t xml:space="preserve">a </w:t>
      </w:r>
      <w:r w:rsidR="0073424D" w:rsidRPr="009812EF">
        <w:rPr>
          <w:rFonts w:ascii="Times New Roman" w:eastAsia="宋体" w:hAnsi="Times New Roman" w:cs="Times New Roman"/>
          <w:kern w:val="0"/>
          <w:sz w:val="24"/>
          <w:szCs w:val="24"/>
        </w:rPr>
        <w:t>secure threshold BLS signature scheme</w:t>
      </w:r>
      <w:r w:rsidR="0073424D">
        <w:rPr>
          <w:rFonts w:ascii="Times New Roman" w:eastAsia="宋体" w:hAnsi="Times New Roman" w:cs="Times New Roman" w:hint="eastAsia"/>
          <w:kern w:val="0"/>
          <w:sz w:val="24"/>
          <w:szCs w:val="24"/>
        </w:rPr>
        <w:t xml:space="preserve"> </w:t>
      </w:r>
      <w:r w:rsidR="00B06DB3">
        <w:rPr>
          <w:rFonts w:ascii="Times New Roman" w:eastAsia="宋体" w:hAnsi="Times New Roman" w:cs="Times New Roman"/>
          <w:kern w:val="0"/>
          <w:sz w:val="24"/>
          <w:szCs w:val="24"/>
        </w:rPr>
        <w:t>with broadcast protocol</w:t>
      </w:r>
      <w:r w:rsidR="0073424D">
        <w:rPr>
          <w:rFonts w:ascii="Times New Roman" w:eastAsia="宋体" w:hAnsi="Times New Roman" w:cs="Times New Roman"/>
          <w:kern w:val="0"/>
          <w:sz w:val="24"/>
          <w:szCs w:val="24"/>
        </w:rPr>
        <w:t xml:space="preserve">. </w:t>
      </w:r>
      <w:r w:rsidR="00420745">
        <w:rPr>
          <w:rFonts w:ascii="Times New Roman" w:eastAsia="宋体" w:hAnsi="Times New Roman" w:cs="Times New Roman"/>
          <w:kern w:val="0"/>
          <w:sz w:val="24"/>
          <w:szCs w:val="24"/>
        </w:rPr>
        <w:t>SWIB uses the full signature as the proof of block finalization.</w:t>
      </w:r>
      <w:r w:rsidR="00B06DB3">
        <w:rPr>
          <w:rFonts w:ascii="Times New Roman" w:eastAsia="宋体" w:hAnsi="Times New Roman" w:cs="Times New Roman" w:hint="eastAsia"/>
          <w:kern w:val="0"/>
          <w:sz w:val="24"/>
          <w:szCs w:val="24"/>
        </w:rPr>
        <w:t xml:space="preserve"> </w:t>
      </w:r>
      <w:r w:rsidR="00C82FDD">
        <w:rPr>
          <w:rFonts w:ascii="Times New Roman" w:eastAsia="宋体" w:hAnsi="Times New Roman" w:cs="Times New Roman"/>
          <w:kern w:val="0"/>
          <w:sz w:val="24"/>
          <w:szCs w:val="24"/>
        </w:rPr>
        <w:t xml:space="preserve">As shown in Fig. 5, </w:t>
      </w:r>
      <w:r w:rsidR="0073424D">
        <w:rPr>
          <w:rFonts w:ascii="Times New Roman" w:eastAsia="宋体" w:hAnsi="Times New Roman" w:cs="Times New Roman"/>
          <w:kern w:val="0"/>
          <w:sz w:val="24"/>
          <w:szCs w:val="24"/>
        </w:rPr>
        <w:t>when a node</w:t>
      </w:r>
      <w:r w:rsidR="00C82FDD">
        <w:rPr>
          <w:rFonts w:ascii="Times New Roman" w:eastAsia="宋体" w:hAnsi="Times New Roman" w:cs="Times New Roman"/>
          <w:kern w:val="0"/>
          <w:sz w:val="24"/>
          <w:szCs w:val="24"/>
        </w:rPr>
        <w:t xml:space="preserve"> gathers a sufficient number of partial signature shares of the block, </w:t>
      </w:r>
      <w:r w:rsidR="0073424D">
        <w:rPr>
          <w:rFonts w:ascii="Times New Roman" w:eastAsia="宋体" w:hAnsi="Times New Roman" w:cs="Times New Roman"/>
          <w:kern w:val="0"/>
          <w:sz w:val="24"/>
          <w:szCs w:val="24"/>
        </w:rPr>
        <w:t xml:space="preserve">the node </w:t>
      </w:r>
      <w:r w:rsidR="00C82FDD">
        <w:rPr>
          <w:rFonts w:ascii="Times New Roman" w:eastAsia="宋体" w:hAnsi="Times New Roman" w:cs="Times New Roman"/>
          <w:kern w:val="0"/>
          <w:sz w:val="24"/>
          <w:szCs w:val="24"/>
        </w:rPr>
        <w:t>can recover the full signature</w:t>
      </w:r>
      <w:r w:rsidR="00B06DB3">
        <w:rPr>
          <w:rFonts w:ascii="Times New Roman" w:eastAsia="宋体" w:hAnsi="Times New Roman" w:cs="Times New Roman"/>
          <w:kern w:val="0"/>
          <w:sz w:val="24"/>
          <w:szCs w:val="24"/>
        </w:rPr>
        <w:t xml:space="preserve"> through the signature recovery </w:t>
      </w:r>
      <w:r w:rsidR="00B06DB3">
        <w:rPr>
          <w:rFonts w:ascii="Times New Roman" w:eastAsia="宋体" w:hAnsi="Times New Roman" w:cs="Times New Roman"/>
          <w:kern w:val="0"/>
          <w:sz w:val="24"/>
          <w:szCs w:val="24"/>
        </w:rPr>
        <w:lastRenderedPageBreak/>
        <w:t>algorithm of the threshold BLS signature scheme.</w:t>
      </w:r>
      <w:r w:rsidR="00420745">
        <w:rPr>
          <w:rFonts w:ascii="Times New Roman" w:eastAsia="宋体" w:hAnsi="Times New Roman" w:cs="Times New Roman" w:hint="eastAsia"/>
          <w:kern w:val="0"/>
          <w:sz w:val="24"/>
          <w:szCs w:val="24"/>
        </w:rPr>
        <w:t xml:space="preserve"> </w:t>
      </w:r>
      <w:r w:rsidR="00C82FDD">
        <w:rPr>
          <w:rFonts w:ascii="Times New Roman" w:eastAsia="宋体" w:hAnsi="Times New Roman" w:cs="Times New Roman"/>
          <w:kern w:val="0"/>
          <w:sz w:val="24"/>
          <w:szCs w:val="24"/>
        </w:rPr>
        <w:t>The reconstruction of valid full signature proves that a given threshold of nodes sign on the block, which means that a sufficient number of nodes vote for the block validity. Therefore, it is feasible to use the full signature as the signal of block finalization.</w:t>
      </w:r>
    </w:p>
    <w:p w14:paraId="556C4674" w14:textId="11A076FF" w:rsidR="00C82FDD" w:rsidRDefault="00C82FDD" w:rsidP="00420745">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stability of consensus process </w:t>
      </w:r>
      <w:r>
        <w:rPr>
          <w:rFonts w:ascii="Times New Roman" w:eastAsia="宋体" w:hAnsi="Times New Roman" w:cs="Times New Roman" w:hint="eastAsia"/>
          <w:kern w:val="0"/>
          <w:sz w:val="24"/>
          <w:szCs w:val="24"/>
        </w:rPr>
        <w:t>is</w:t>
      </w:r>
      <w:r>
        <w:rPr>
          <w:rFonts w:ascii="Times New Roman" w:eastAsia="宋体" w:hAnsi="Times New Roman" w:cs="Times New Roman"/>
          <w:kern w:val="0"/>
          <w:sz w:val="24"/>
          <w:szCs w:val="24"/>
        </w:rPr>
        <w:t xml:space="preserve"> improved since </w:t>
      </w:r>
      <w:r>
        <w:rPr>
          <w:rFonts w:ascii="Times New Roman" w:eastAsia="宋体" w:hAnsi="Times New Roman" w:cs="Times New Roman" w:hint="eastAsia"/>
          <w:kern w:val="0"/>
          <w:sz w:val="24"/>
          <w:szCs w:val="24"/>
        </w:rPr>
        <w:t>fu</w:t>
      </w:r>
      <w:r>
        <w:rPr>
          <w:rFonts w:ascii="Times New Roman" w:eastAsia="宋体" w:hAnsi="Times New Roman" w:cs="Times New Roman"/>
          <w:kern w:val="0"/>
          <w:sz w:val="24"/>
          <w:szCs w:val="24"/>
        </w:rPr>
        <w:t xml:space="preserve">ll signature recovery can be done independently by any correct node. </w:t>
      </w:r>
      <w:r w:rsidR="00420745">
        <w:rPr>
          <w:rFonts w:ascii="Times New Roman" w:eastAsia="宋体" w:hAnsi="Times New Roman" w:cs="Times New Roman"/>
          <w:kern w:val="0"/>
          <w:sz w:val="24"/>
          <w:szCs w:val="24"/>
        </w:rPr>
        <w:t>Any node</w:t>
      </w:r>
      <w:r>
        <w:rPr>
          <w:rFonts w:ascii="Times New Roman" w:eastAsia="宋体" w:hAnsi="Times New Roman" w:cs="Times New Roman"/>
          <w:kern w:val="0"/>
          <w:sz w:val="24"/>
          <w:szCs w:val="24"/>
        </w:rPr>
        <w:t xml:space="preserve"> </w:t>
      </w:r>
      <w:r w:rsidR="00420745">
        <w:rPr>
          <w:rFonts w:ascii="Times New Roman" w:eastAsia="宋体" w:hAnsi="Times New Roman" w:cs="Times New Roman"/>
          <w:kern w:val="0"/>
          <w:sz w:val="24"/>
          <w:szCs w:val="24"/>
        </w:rPr>
        <w:t>that</w:t>
      </w:r>
      <w:r>
        <w:rPr>
          <w:rFonts w:ascii="Times New Roman" w:eastAsia="宋体" w:hAnsi="Times New Roman" w:cs="Times New Roman"/>
          <w:kern w:val="0"/>
          <w:sz w:val="24"/>
          <w:szCs w:val="24"/>
        </w:rPr>
        <w:t xml:space="preserve"> aggerate</w:t>
      </w:r>
      <w:r w:rsidR="00420745">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enough partial signature shares can recover the full signature. Even if malicious nodes refuse to recover the full signature or to broadcast valid full signature to other nodes, </w:t>
      </w:r>
      <w:r w:rsidRPr="007848C3">
        <w:rPr>
          <w:rFonts w:ascii="Times New Roman" w:eastAsia="宋体" w:hAnsi="Times New Roman" w:cs="Times New Roman"/>
          <w:kern w:val="0"/>
          <w:sz w:val="24"/>
          <w:szCs w:val="24"/>
        </w:rPr>
        <w:t>block finalization</w:t>
      </w:r>
      <w:r>
        <w:rPr>
          <w:rFonts w:ascii="Times New Roman" w:eastAsia="宋体" w:hAnsi="Times New Roman" w:cs="Times New Roman"/>
          <w:kern w:val="0"/>
          <w:sz w:val="24"/>
          <w:szCs w:val="24"/>
        </w:rPr>
        <w:t xml:space="preserve"> can still be reached when there are enough </w:t>
      </w:r>
      <w:r w:rsidRPr="007848C3">
        <w:rPr>
          <w:rFonts w:ascii="Times New Roman" w:eastAsia="宋体" w:hAnsi="Times New Roman" w:cs="Times New Roman"/>
          <w:kern w:val="0"/>
          <w:sz w:val="24"/>
          <w:szCs w:val="24"/>
        </w:rPr>
        <w:t>honest nodes</w:t>
      </w:r>
      <w:r>
        <w:rPr>
          <w:rFonts w:ascii="Times New Roman" w:eastAsia="宋体" w:hAnsi="Times New Roman" w:cs="Times New Roman"/>
          <w:kern w:val="0"/>
          <w:sz w:val="24"/>
          <w:szCs w:val="24"/>
        </w:rPr>
        <w:t xml:space="preserve">. This design </w:t>
      </w:r>
      <w:r>
        <w:rPr>
          <w:rFonts w:ascii="Times New Roman" w:eastAsia="宋体" w:hAnsi="Times New Roman" w:cs="Times New Roman" w:hint="eastAsia"/>
          <w:kern w:val="0"/>
          <w:sz w:val="24"/>
          <w:szCs w:val="24"/>
        </w:rPr>
        <w:t>enable</w:t>
      </w:r>
      <w:r>
        <w:rPr>
          <w:rFonts w:ascii="Times New Roman" w:eastAsia="宋体" w:hAnsi="Times New Roman" w:cs="Times New Roman"/>
          <w:kern w:val="0"/>
          <w:sz w:val="24"/>
          <w:szCs w:val="24"/>
        </w:rPr>
        <w:t xml:space="preserve">s block finalization to be steadily achieved in a wireless network with faulty nodes or unreliable communication channels. Moreover, since each correct node can only vote at most once in a round, only one block can be confirmed in a complete round. Therefore, SWIB </w:t>
      </w:r>
      <w:r w:rsidRPr="00920E1E">
        <w:rPr>
          <w:rFonts w:ascii="Times New Roman" w:eastAsia="宋体" w:hAnsi="Times New Roman" w:cs="Times New Roman"/>
          <w:sz w:val="24"/>
          <w:szCs w:val="24"/>
        </w:rPr>
        <w:t>satisfies strong consistency</w:t>
      </w:r>
      <w:r>
        <w:rPr>
          <w:rFonts w:ascii="Times New Roman" w:eastAsia="宋体" w:hAnsi="Times New Roman" w:cs="Times New Roman"/>
          <w:sz w:val="24"/>
          <w:szCs w:val="24"/>
        </w:rPr>
        <w:t>, which means that it</w:t>
      </w:r>
      <w:r>
        <w:rPr>
          <w:rFonts w:ascii="Times New Roman" w:eastAsia="宋体" w:hAnsi="Times New Roman" w:cs="Times New Roman"/>
          <w:kern w:val="0"/>
          <w:sz w:val="24"/>
          <w:szCs w:val="24"/>
        </w:rPr>
        <w:t xml:space="preserve"> can prevent blockchain forking.</w:t>
      </w:r>
    </w:p>
    <w:p w14:paraId="35D7BD63" w14:textId="77777777" w:rsidR="00C82FDD" w:rsidRDefault="00C82FDD" w:rsidP="00C82FDD">
      <w:pPr>
        <w:keepNext/>
        <w:widowControl/>
        <w:shd w:val="clear" w:color="auto" w:fill="FFFFFF"/>
        <w:spacing w:afterLines="100" w:after="312" w:line="450" w:lineRule="atLeast"/>
        <w:ind w:firstLine="420"/>
        <w:jc w:val="center"/>
      </w:pPr>
      <w:r>
        <w:rPr>
          <w:noProof/>
        </w:rPr>
        <w:drawing>
          <wp:inline distT="0" distB="0" distL="0" distR="0" wp14:anchorId="0622667C" wp14:editId="70C26462">
            <wp:extent cx="4630994" cy="170340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78420" cy="1720845"/>
                    </a:xfrm>
                    <a:prstGeom prst="rect">
                      <a:avLst/>
                    </a:prstGeom>
                    <a:noFill/>
                    <a:ln>
                      <a:noFill/>
                    </a:ln>
                  </pic:spPr>
                </pic:pic>
              </a:graphicData>
            </a:graphic>
          </wp:inline>
        </w:drawing>
      </w:r>
    </w:p>
    <w:p w14:paraId="61BE181A" w14:textId="366DD9B1" w:rsidR="006D54C6" w:rsidRDefault="00C82FDD" w:rsidP="006D54C6">
      <w:pPr>
        <w:pStyle w:val="ab"/>
        <w:ind w:firstLine="420"/>
        <w:jc w:val="left"/>
        <w:rPr>
          <w:ins w:id="134" w:author="Zhang Li" w:date="2022-06-28T19:23:00Z"/>
          <w:rFonts w:ascii="Times New Roman" w:eastAsia="宋体" w:hAnsi="Times New Roman" w:cs="Times New Roman"/>
          <w:b/>
          <w:bCs/>
          <w:kern w:val="0"/>
          <w:sz w:val="24"/>
          <w:szCs w:val="24"/>
        </w:rPr>
      </w:pPr>
      <w:r w:rsidRPr="00AA718B">
        <w:rPr>
          <w:rFonts w:ascii="Times New Roman" w:hAnsi="Times New Roman" w:cs="Times New Roman"/>
          <w:b/>
          <w:bCs/>
        </w:rPr>
        <w:t>Fig</w:t>
      </w:r>
      <w:r>
        <w:rPr>
          <w:rFonts w:ascii="Times New Roman" w:hAnsi="Times New Roman" w:cs="Times New Roman"/>
          <w:b/>
          <w:bCs/>
        </w:rPr>
        <w:t>.</w:t>
      </w:r>
      <w:r w:rsidRPr="00AA718B">
        <w:rPr>
          <w:rFonts w:ascii="Times New Roman" w:hAnsi="Times New Roman" w:cs="Times New Roman"/>
          <w:b/>
          <w:bCs/>
        </w:rPr>
        <w:t xml:space="preserve"> </w:t>
      </w:r>
      <w:r>
        <w:rPr>
          <w:rFonts w:ascii="Times New Roman" w:hAnsi="Times New Roman" w:cs="Times New Roman"/>
          <w:b/>
          <w:bCs/>
        </w:rPr>
        <w:t xml:space="preserve">5. Block verification and finalization at a node </w:t>
      </w:r>
      <m:oMath>
        <m:r>
          <m:rPr>
            <m:sty m:val="bi"/>
          </m:rPr>
          <w:rPr>
            <w:rFonts w:ascii="Cambria Math" w:hAnsi="Cambria Math" w:cs="Times New Roman"/>
          </w:rPr>
          <m:t>j</m:t>
        </m:r>
      </m:oMath>
      <w:r>
        <w:rPr>
          <w:rFonts w:ascii="Times New Roman" w:hAnsi="Times New Roman" w:cs="Times New Roman"/>
          <w:b/>
          <w:bCs/>
        </w:rPr>
        <w:t>.</w:t>
      </w:r>
      <w:ins w:id="135" w:author="Zhang Li" w:date="2022-06-28T19:22:00Z">
        <w:r w:rsidR="006D54C6">
          <w:rPr>
            <w:rFonts w:ascii="Times New Roman" w:hAnsi="Times New Roman" w:cs="Times New Roman"/>
            <w:b/>
            <w:bCs/>
          </w:rPr>
          <w:br/>
        </w:r>
      </w:ins>
      <w:ins w:id="136" w:author="Zhang Li" w:date="2022-06-28T19:23:00Z">
        <w:r w:rsidR="006D54C6">
          <w:rPr>
            <w:rFonts w:ascii="Times New Roman" w:eastAsia="宋体" w:hAnsi="Times New Roman" w:cs="Times New Roman"/>
            <w:b/>
            <w:bCs/>
            <w:kern w:val="0"/>
            <w:sz w:val="24"/>
            <w:szCs w:val="24"/>
          </w:rPr>
          <w:t xml:space="preserve">1. </w:t>
        </w:r>
        <w:r w:rsidR="006D54C6">
          <w:rPr>
            <w:rFonts w:ascii="Times New Roman" w:eastAsia="宋体" w:hAnsi="Times New Roman" w:cs="Times New Roman" w:hint="eastAsia"/>
            <w:b/>
            <w:bCs/>
            <w:kern w:val="0"/>
            <w:sz w:val="24"/>
            <w:szCs w:val="24"/>
          </w:rPr>
          <w:t>强调自己的东西，多用</w:t>
        </w:r>
        <w:r w:rsidR="006D54C6">
          <w:rPr>
            <w:rFonts w:ascii="Times New Roman" w:eastAsia="宋体" w:hAnsi="Times New Roman" w:cs="Times New Roman" w:hint="eastAsia"/>
            <w:b/>
            <w:bCs/>
            <w:kern w:val="0"/>
            <w:sz w:val="24"/>
            <w:szCs w:val="24"/>
          </w:rPr>
          <w:t>W</w:t>
        </w:r>
        <w:r w:rsidR="006D54C6">
          <w:rPr>
            <w:rFonts w:ascii="Times New Roman" w:eastAsia="宋体" w:hAnsi="Times New Roman" w:cs="Times New Roman"/>
            <w:b/>
            <w:bCs/>
            <w:kern w:val="0"/>
            <w:sz w:val="24"/>
            <w:szCs w:val="24"/>
          </w:rPr>
          <w:t>E</w:t>
        </w:r>
        <w:r w:rsidR="006D54C6">
          <w:rPr>
            <w:rFonts w:ascii="Times New Roman" w:eastAsia="宋体" w:hAnsi="Times New Roman" w:cs="Times New Roman" w:hint="eastAsia"/>
            <w:b/>
            <w:bCs/>
            <w:kern w:val="0"/>
            <w:sz w:val="24"/>
            <w:szCs w:val="24"/>
          </w:rPr>
          <w:t>做主语</w:t>
        </w:r>
      </w:ins>
    </w:p>
    <w:p w14:paraId="2F452016" w14:textId="70FBD069" w:rsidR="006D54C6" w:rsidRDefault="006D54C6" w:rsidP="006D54C6">
      <w:pPr>
        <w:pStyle w:val="ab"/>
        <w:jc w:val="left"/>
        <w:rPr>
          <w:ins w:id="137" w:author="Zhang Li" w:date="2022-06-28T19:23:00Z"/>
          <w:rFonts w:ascii="Times New Roman" w:eastAsia="宋体" w:hAnsi="Times New Roman" w:cs="Times New Roman"/>
          <w:b/>
          <w:bCs/>
          <w:kern w:val="0"/>
          <w:sz w:val="24"/>
          <w:szCs w:val="24"/>
        </w:rPr>
      </w:pPr>
      <w:ins w:id="138" w:author="Zhang Li" w:date="2022-06-28T19:23:00Z">
        <w:r w:rsidRPr="006D54C6">
          <w:rPr>
            <w:rFonts w:ascii="Times New Roman" w:eastAsia="宋体" w:hAnsi="Times New Roman" w:cs="Times New Roman"/>
            <w:b/>
            <w:bCs/>
            <w:kern w:val="0"/>
            <w:sz w:val="24"/>
            <w:szCs w:val="24"/>
            <w:rPrChange w:id="139" w:author="Zhang Li" w:date="2022-06-28T19:23:00Z">
              <w:rPr/>
            </w:rPrChange>
          </w:rPr>
          <w:t>2. 4.2.1</w:t>
        </w:r>
        <w:r>
          <w:rPr>
            <w:rFonts w:ascii="Times New Roman" w:eastAsia="宋体" w:hAnsi="Times New Roman" w:cs="Times New Roman" w:hint="eastAsia"/>
            <w:b/>
            <w:bCs/>
            <w:kern w:val="0"/>
            <w:sz w:val="24"/>
            <w:szCs w:val="24"/>
          </w:rPr>
          <w:t>标注</w:t>
        </w:r>
      </w:ins>
    </w:p>
    <w:p w14:paraId="07772FE1" w14:textId="5F323A03" w:rsidR="006D54C6" w:rsidRPr="006D54C6" w:rsidRDefault="006D54C6">
      <w:pPr>
        <w:rPr>
          <w:rPrChange w:id="140" w:author="Zhang Li" w:date="2022-06-28T19:23:00Z">
            <w:rPr>
              <w:rFonts w:ascii="Times New Roman" w:eastAsia="宋体" w:hAnsi="Times New Roman" w:cs="Times New Roman"/>
              <w:b/>
              <w:bCs/>
              <w:kern w:val="0"/>
              <w:sz w:val="24"/>
              <w:szCs w:val="24"/>
            </w:rPr>
          </w:rPrChange>
        </w:rPr>
        <w:pPrChange w:id="141" w:author="Zhang Li" w:date="2022-06-28T19:23:00Z">
          <w:pPr>
            <w:pStyle w:val="ab"/>
            <w:ind w:firstLine="420"/>
            <w:jc w:val="center"/>
          </w:pPr>
        </w:pPrChange>
      </w:pPr>
      <w:ins w:id="142" w:author="Zhang Li" w:date="2022-06-28T19:23:00Z">
        <w:r>
          <w:rPr>
            <w:rFonts w:hint="eastAsia"/>
          </w:rPr>
          <w:t>3</w:t>
        </w:r>
        <w:r>
          <w:t xml:space="preserve">. </w:t>
        </w:r>
      </w:ins>
      <w:ins w:id="143" w:author="Zhang Li" w:date="2022-06-28T19:24:00Z">
        <w:r w:rsidR="00543B0A">
          <w:rPr>
            <w:rFonts w:hint="eastAsia"/>
          </w:rPr>
          <w:t>伪代码调整一下，以四个阶段来写，不要放在W</w:t>
        </w:r>
        <w:r w:rsidR="00543B0A">
          <w:t>hile</w:t>
        </w:r>
        <w:r w:rsidR="00543B0A">
          <w:rPr>
            <w:rFonts w:hint="eastAsia"/>
          </w:rPr>
          <w:t>里面</w:t>
        </w:r>
      </w:ins>
    </w:p>
    <w:p w14:paraId="1F2973A2" w14:textId="284EBE6F" w:rsidR="00C82FDD" w:rsidRPr="00534904" w:rsidRDefault="00C82FDD" w:rsidP="00534904">
      <w:pPr>
        <w:pStyle w:val="2"/>
        <w:tabs>
          <w:tab w:val="num" w:pos="360"/>
        </w:tabs>
        <w:rPr>
          <w:rFonts w:ascii="Times New Roman" w:eastAsia="黑体" w:hAnsi="Times New Roman" w:cs="Times New Roman"/>
          <w:sz w:val="28"/>
          <w:szCs w:val="28"/>
        </w:rPr>
      </w:pPr>
      <w:r w:rsidRPr="00534904">
        <w:rPr>
          <w:rFonts w:ascii="Times New Roman" w:eastAsia="黑体" w:hAnsi="Times New Roman" w:cs="Times New Roman" w:hint="eastAsia"/>
          <w:sz w:val="28"/>
          <w:szCs w:val="28"/>
        </w:rPr>
        <w:t>4</w:t>
      </w:r>
      <w:r w:rsidRPr="00534904">
        <w:rPr>
          <w:rFonts w:ascii="Times New Roman" w:eastAsia="黑体" w:hAnsi="Times New Roman" w:cs="Times New Roman"/>
          <w:sz w:val="28"/>
          <w:szCs w:val="28"/>
        </w:rPr>
        <w:t>.</w:t>
      </w:r>
      <w:r w:rsidR="00534904" w:rsidRPr="00534904">
        <w:rPr>
          <w:rFonts w:ascii="Times New Roman" w:eastAsia="黑体" w:hAnsi="Times New Roman" w:cs="Times New Roman"/>
          <w:sz w:val="28"/>
          <w:szCs w:val="28"/>
        </w:rPr>
        <w:t xml:space="preserve"> </w:t>
      </w:r>
      <w:r w:rsidRPr="00534904">
        <w:rPr>
          <w:rFonts w:ascii="Times New Roman" w:eastAsia="黑体" w:hAnsi="Times New Roman" w:cs="Times New Roman"/>
          <w:sz w:val="28"/>
          <w:szCs w:val="28"/>
        </w:rPr>
        <w:t>3 Incentive and Punishment Mechanism</w:t>
      </w:r>
    </w:p>
    <w:p w14:paraId="258FE420" w14:textId="53E31C7C" w:rsidR="00D66233" w:rsidRDefault="00D66233"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this subsection, we present an incentive and publishment mechanism to improve the security of SWIB. An incentive mechanism is necessary to </w:t>
      </w:r>
    </w:p>
    <w:p w14:paraId="1445CA06" w14:textId="02021944" w:rsidR="00C82FDD" w:rsidRPr="00E81E35" w:rsidRDefault="00C82FDD" w:rsidP="00C82FDD">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design an incentive mechanism to encourage consensus nodes to participate the consensus process. Block proposer might be reluctant in block generation due to considerable power consumption for block</w:t>
      </w:r>
      <w:r w:rsidRPr="00645875">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packing and broadcasting. Besides, both block verification and signature generation </w:t>
      </w:r>
      <w:r>
        <w:rPr>
          <w:rFonts w:ascii="Times New Roman" w:eastAsia="宋体" w:hAnsi="Times New Roman" w:cs="Times New Roman" w:hint="eastAsia"/>
          <w:kern w:val="0"/>
          <w:sz w:val="24"/>
          <w:szCs w:val="24"/>
        </w:rPr>
        <w:t>consum</w:t>
      </w:r>
      <w:r>
        <w:rPr>
          <w:rFonts w:ascii="Times New Roman" w:eastAsia="宋体" w:hAnsi="Times New Roman" w:cs="Times New Roman"/>
          <w:kern w:val="0"/>
          <w:sz w:val="24"/>
          <w:szCs w:val="24"/>
        </w:rPr>
        <w:t xml:space="preserve">e certain computational power at nodes. Rational nodes may be willing to wait for receiving full signature from others, rather than consuming their computational power to verify a block, generate partial signature, and recover full signature. Therefore, an incentive mechanism is needed to motivate nodes to participate the consensus process actively. The rewards in blockchain system are the submitted transaction fees in valid blocks. In our incentive mechanism, </w:t>
      </w:r>
      <w:r>
        <w:rPr>
          <w:rFonts w:ascii="Times New Roman" w:eastAsia="宋体" w:hAnsi="Times New Roman" w:cs="Times New Roman"/>
          <w:kern w:val="0"/>
          <w:sz w:val="24"/>
          <w:szCs w:val="24"/>
        </w:rPr>
        <w:lastRenderedPageBreak/>
        <w:t>part of the transaction fees is rewarded to block proposer, and the rest will be averagely distributed among those nodes whose partial signature shares are used in recovering the full signature.</w:t>
      </w:r>
    </w:p>
    <w:p w14:paraId="5463F62F" w14:textId="77777777" w:rsidR="00C82FDD" w:rsidRDefault="00C82FDD"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Part of the transaction fees is distributed to block proposers, which encourage them to generate valid blocks containing as much transactions as possible. </w:t>
      </w:r>
    </w:p>
    <w:p w14:paraId="19E85726" w14:textId="77777777" w:rsidR="00C82FDD" w:rsidRDefault="00C82FDD"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rest fees will be shared among those nodes </w:t>
      </w:r>
      <w:r w:rsidRPr="00D77520">
        <w:rPr>
          <w:rFonts w:ascii="Times New Roman" w:eastAsia="宋体" w:hAnsi="Times New Roman" w:cs="Times New Roman"/>
          <w:kern w:val="0"/>
          <w:sz w:val="24"/>
          <w:szCs w:val="24"/>
        </w:rPr>
        <w:t>whose</w:t>
      </w:r>
      <w:r>
        <w:rPr>
          <w:rFonts w:ascii="Times New Roman" w:eastAsia="宋体" w:hAnsi="Times New Roman" w:cs="Times New Roman"/>
          <w:kern w:val="0"/>
          <w:sz w:val="24"/>
          <w:szCs w:val="24"/>
        </w:rPr>
        <w:t xml:space="preserve"> partial signature are used to recover the full signature that appended into the valid block in block finalization. </w:t>
      </w:r>
      <w:r w:rsidRPr="00D9322F">
        <w:rPr>
          <w:rFonts w:ascii="Times New Roman" w:eastAsia="宋体" w:hAnsi="Times New Roman" w:cs="Times New Roman"/>
          <w:kern w:val="0"/>
          <w:sz w:val="24"/>
          <w:szCs w:val="24"/>
        </w:rPr>
        <w:t xml:space="preserve">Because the uniqueness of threshold BLS signature scheme, any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Pr="00D9322F">
        <w:rPr>
          <w:rFonts w:ascii="Times New Roman" w:eastAsia="宋体" w:hAnsi="Times New Roman" w:cs="Times New Roman" w:hint="eastAsia"/>
          <w:kern w:val="0"/>
          <w:sz w:val="24"/>
          <w:szCs w:val="24"/>
        </w:rPr>
        <w:t xml:space="preserve"> </w:t>
      </w:r>
      <w:r w:rsidRPr="00D9322F">
        <w:rPr>
          <w:rFonts w:ascii="Times New Roman" w:eastAsia="宋体" w:hAnsi="Times New Roman" w:cs="Times New Roman"/>
          <w:kern w:val="0"/>
          <w:sz w:val="24"/>
          <w:szCs w:val="24"/>
        </w:rPr>
        <w:t>different partial signature shares can recover the same full signature.</w:t>
      </w:r>
      <w:r>
        <w:rPr>
          <w:rFonts w:ascii="Times New Roman" w:eastAsia="宋体" w:hAnsi="Times New Roman" w:cs="Times New Roman"/>
          <w:kern w:val="0"/>
          <w:sz w:val="24"/>
          <w:szCs w:val="24"/>
        </w:rPr>
        <w:t xml:space="preserve"> Since the full signature for a block may be recovered by more than two distinct sets of partial signature shares due to message losses</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In this case, the rest fees will be shared by the set of nodes who </w:t>
      </w:r>
      <w:r w:rsidRPr="00D9322F">
        <w:rPr>
          <w:rFonts w:ascii="Times New Roman" w:eastAsia="宋体" w:hAnsi="Times New Roman" w:cs="Times New Roman"/>
          <w:kern w:val="0"/>
          <w:sz w:val="24"/>
          <w:szCs w:val="24"/>
        </w:rPr>
        <w:t>have the smallest average timestamps of partial signature shares</w:t>
      </w:r>
      <w:r>
        <w:rPr>
          <w:rFonts w:ascii="Times New Roman" w:eastAsia="宋体" w:hAnsi="Times New Roman" w:cs="Times New Roman"/>
          <w:kern w:val="0"/>
          <w:sz w:val="24"/>
          <w:szCs w:val="24"/>
        </w:rPr>
        <w:t xml:space="preserve"> </w:t>
      </w:r>
      <w:r w:rsidRPr="00D9322F">
        <w:rPr>
          <w:rFonts w:ascii="Times New Roman" w:eastAsia="宋体" w:hAnsi="Times New Roman" w:cs="Times New Roman"/>
          <w:kern w:val="0"/>
          <w:sz w:val="24"/>
          <w:szCs w:val="24"/>
        </w:rPr>
        <w:t xml:space="preserve">used to recover the full signature. </w:t>
      </w:r>
      <w:r>
        <w:rPr>
          <w:rFonts w:ascii="Times New Roman" w:eastAsia="宋体" w:hAnsi="Times New Roman" w:cs="Times New Roman"/>
          <w:kern w:val="0"/>
          <w:sz w:val="24"/>
          <w:szCs w:val="24"/>
        </w:rPr>
        <w:t>In other words, w</w:t>
      </w:r>
      <w:r w:rsidRPr="00D9322F">
        <w:rPr>
          <w:rFonts w:ascii="Times New Roman" w:eastAsia="宋体" w:hAnsi="Times New Roman" w:cs="Times New Roman"/>
          <w:kern w:val="0"/>
          <w:sz w:val="24"/>
          <w:szCs w:val="24"/>
        </w:rPr>
        <w:t xml:space="preserve">e reward </w:t>
      </w:r>
      <w:r>
        <w:rPr>
          <w:rFonts w:ascii="Times New Roman" w:eastAsia="宋体" w:hAnsi="Times New Roman" w:cs="Times New Roman"/>
          <w:kern w:val="0"/>
          <w:sz w:val="24"/>
          <w:szCs w:val="24"/>
        </w:rPr>
        <w:t>those</w:t>
      </w:r>
      <w:r w:rsidRPr="00D9322F">
        <w:rPr>
          <w:rFonts w:ascii="Times New Roman" w:eastAsia="宋体" w:hAnsi="Times New Roman" w:cs="Times New Roman"/>
          <w:kern w:val="0"/>
          <w:sz w:val="24"/>
          <w:szCs w:val="24"/>
        </w:rPr>
        <w:t xml:space="preserve"> consensus nodes signed </w:t>
      </w:r>
      <w:r>
        <w:rPr>
          <w:rFonts w:ascii="Times New Roman" w:eastAsia="宋体" w:hAnsi="Times New Roman" w:cs="Times New Roman"/>
          <w:kern w:val="0"/>
          <w:sz w:val="24"/>
          <w:szCs w:val="24"/>
        </w:rPr>
        <w:t xml:space="preserve">the </w:t>
      </w:r>
      <w:r w:rsidRPr="00D9322F">
        <w:rPr>
          <w:rFonts w:ascii="Times New Roman" w:eastAsia="宋体" w:hAnsi="Times New Roman" w:cs="Times New Roman"/>
          <w:kern w:val="0"/>
          <w:sz w:val="24"/>
          <w:szCs w:val="24"/>
        </w:rPr>
        <w:t xml:space="preserve">block hash </w:t>
      </w:r>
      <w:r>
        <w:rPr>
          <w:rFonts w:ascii="Times New Roman" w:eastAsia="宋体" w:hAnsi="Times New Roman" w:cs="Times New Roman"/>
          <w:kern w:val="0"/>
          <w:sz w:val="24"/>
          <w:szCs w:val="24"/>
        </w:rPr>
        <w:t xml:space="preserve">as </w:t>
      </w:r>
      <w:r w:rsidRPr="00D9322F">
        <w:rPr>
          <w:rFonts w:ascii="Times New Roman" w:eastAsia="宋体" w:hAnsi="Times New Roman" w:cs="Times New Roman"/>
          <w:kern w:val="0"/>
          <w:sz w:val="24"/>
          <w:szCs w:val="24"/>
        </w:rPr>
        <w:t>quickly</w:t>
      </w:r>
      <w:r>
        <w:rPr>
          <w:rFonts w:ascii="Times New Roman" w:eastAsia="宋体" w:hAnsi="Times New Roman" w:cs="Times New Roman"/>
          <w:kern w:val="0"/>
          <w:sz w:val="24"/>
          <w:szCs w:val="24"/>
        </w:rPr>
        <w:t xml:space="preserve"> as possible</w:t>
      </w:r>
      <w:r w:rsidRPr="00D9322F">
        <w:rPr>
          <w:rFonts w:ascii="Times New Roman" w:eastAsia="宋体" w:hAnsi="Times New Roman" w:cs="Times New Roman"/>
          <w:kern w:val="0"/>
          <w:sz w:val="24"/>
          <w:szCs w:val="24"/>
        </w:rPr>
        <w:t xml:space="preserve">. </w:t>
      </w:r>
      <w:r w:rsidRPr="00EA2C56">
        <w:rPr>
          <w:rFonts w:ascii="Times New Roman" w:eastAsia="宋体" w:hAnsi="Times New Roman" w:cs="Times New Roman"/>
          <w:kern w:val="0"/>
          <w:sz w:val="24"/>
          <w:szCs w:val="24"/>
        </w:rPr>
        <w:t>This incentive mechanism not only encourages nodes to verify block and generate partial signature, but also motivates nodes to broadcast partial signature and full signature. The earlier the signature broadcasting, the higher the chance being rewarded.</w:t>
      </w:r>
      <w:r>
        <w:rPr>
          <w:rFonts w:ascii="Times New Roman" w:eastAsia="宋体" w:hAnsi="Times New Roman" w:cs="Times New Roman"/>
          <w:kern w:val="0"/>
          <w:sz w:val="24"/>
          <w:szCs w:val="24"/>
        </w:rPr>
        <w:t xml:space="preserve"> </w:t>
      </w:r>
      <w:r w:rsidRPr="007848C3">
        <w:rPr>
          <w:rFonts w:ascii="Times New Roman" w:eastAsia="宋体" w:hAnsi="Times New Roman" w:cs="Times New Roman"/>
          <w:kern w:val="0"/>
          <w:sz w:val="24"/>
          <w:szCs w:val="24"/>
          <w:highlight w:val="yellow"/>
        </w:rPr>
        <w:t>[</w:t>
      </w:r>
      <w:r>
        <w:rPr>
          <w:rFonts w:ascii="Times New Roman" w:eastAsia="宋体" w:hAnsi="Times New Roman" w:cs="Times New Roman" w:hint="eastAsia"/>
          <w:kern w:val="0"/>
          <w:sz w:val="24"/>
          <w:szCs w:val="24"/>
          <w:highlight w:val="yellow"/>
        </w:rPr>
        <w:t>当存在</w:t>
      </w:r>
      <w:r w:rsidRPr="007848C3">
        <w:rPr>
          <w:rFonts w:ascii="Times New Roman" w:eastAsia="宋体" w:hAnsi="Times New Roman" w:cs="Times New Roman" w:hint="eastAsia"/>
          <w:kern w:val="0"/>
          <w:sz w:val="24"/>
          <w:szCs w:val="24"/>
          <w:highlight w:val="yellow"/>
        </w:rPr>
        <w:t>部分消息丢失</w:t>
      </w:r>
      <w:r>
        <w:rPr>
          <w:rFonts w:ascii="Times New Roman" w:eastAsia="宋体" w:hAnsi="Times New Roman" w:cs="Times New Roman" w:hint="eastAsia"/>
          <w:kern w:val="0"/>
          <w:sz w:val="24"/>
          <w:szCs w:val="24"/>
          <w:highlight w:val="yellow"/>
        </w:rPr>
        <w:t>的情况下</w:t>
      </w:r>
      <w:r w:rsidRPr="007848C3">
        <w:rPr>
          <w:rFonts w:ascii="Times New Roman" w:eastAsia="宋体" w:hAnsi="Times New Roman" w:cs="Times New Roman" w:hint="eastAsia"/>
          <w:kern w:val="0"/>
          <w:sz w:val="24"/>
          <w:szCs w:val="24"/>
          <w:highlight w:val="yellow"/>
        </w:rPr>
        <w:t>，有可能一部分节点认可某个</w:t>
      </w:r>
      <w:r w:rsidRPr="007848C3">
        <w:rPr>
          <w:rFonts w:ascii="Times New Roman" w:eastAsia="宋体" w:hAnsi="Times New Roman" w:cs="Times New Roman"/>
          <w:kern w:val="0"/>
          <w:sz w:val="24"/>
          <w:szCs w:val="24"/>
          <w:highlight w:val="yellow"/>
        </w:rPr>
        <w:t>recovered full signature</w:t>
      </w:r>
      <w:r w:rsidRPr="007848C3">
        <w:rPr>
          <w:rFonts w:ascii="Times New Roman" w:eastAsia="宋体" w:hAnsi="Times New Roman" w:cs="Times New Roman" w:hint="eastAsia"/>
          <w:kern w:val="0"/>
          <w:sz w:val="24"/>
          <w:szCs w:val="24"/>
          <w:highlight w:val="yellow"/>
        </w:rPr>
        <w:t>，而另一部分节点认可另外一个，这样会产生分裂，这怎么解决？</w:t>
      </w:r>
      <w:r>
        <w:rPr>
          <w:rFonts w:ascii="Times New Roman" w:eastAsia="宋体" w:hAnsi="Times New Roman" w:cs="Times New Roman" w:hint="eastAsia"/>
          <w:kern w:val="0"/>
          <w:sz w:val="24"/>
          <w:szCs w:val="24"/>
          <w:highlight w:val="yellow"/>
        </w:rPr>
        <w:t>怎么分钱？</w:t>
      </w:r>
      <w:r>
        <w:rPr>
          <w:rFonts w:ascii="Times New Roman" w:eastAsia="宋体" w:hAnsi="Times New Roman" w:cs="Times New Roman" w:hint="eastAsia"/>
          <w:kern w:val="0"/>
          <w:sz w:val="24"/>
          <w:szCs w:val="24"/>
          <w:highlight w:val="yellow"/>
        </w:rPr>
        <w:t xml:space="preserve"> </w:t>
      </w:r>
      <w:r w:rsidRPr="007848C3">
        <w:rPr>
          <w:rFonts w:ascii="Times New Roman" w:eastAsia="宋体" w:hAnsi="Times New Roman" w:cs="Times New Roman"/>
          <w:kern w:val="0"/>
          <w:sz w:val="24"/>
          <w:szCs w:val="24"/>
          <w:highlight w:val="yellow"/>
        </w:rPr>
        <w:t>]</w:t>
      </w:r>
    </w:p>
    <w:p w14:paraId="0163F9C4" w14:textId="77777777" w:rsidR="00C82FDD" w:rsidRPr="00D63FC5" w:rsidRDefault="00C82FDD" w:rsidP="00C82FDD">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 xml:space="preserve">we adopt a punishment mechanism to reduce the probability that rational nodes become malicious. The malicious behaviors of nodes contain the following: 1) when being elected as the block proposer for a round, a node generates an invalid block for that round or does not generate any block before timeout; 2) a node sends invalid signature or garbage messages in block verification and finalization phase. Irrational nodes may harm others without benefiting themselves. A punishment mechanism is necessary to suppress such malicious behaviors. In SWIB, the </w:t>
      </w:r>
      <w:r w:rsidRPr="00760B77">
        <w:rPr>
          <w:rFonts w:ascii="Times New Roman" w:eastAsia="宋体" w:hAnsi="Times New Roman" w:cs="Times New Roman"/>
          <w:kern w:val="0"/>
          <w:sz w:val="24"/>
          <w:szCs w:val="24"/>
        </w:rPr>
        <w:t xml:space="preserve">active time determines how long a node will work continuously in </w:t>
      </w:r>
      <w:r>
        <w:rPr>
          <w:rFonts w:ascii="Times New Roman" w:eastAsia="宋体" w:hAnsi="Times New Roman" w:cs="Times New Roman"/>
          <w:kern w:val="0"/>
          <w:sz w:val="24"/>
          <w:szCs w:val="24"/>
        </w:rPr>
        <w:t xml:space="preserve">the </w:t>
      </w:r>
      <w:r w:rsidRPr="00760B77">
        <w:rPr>
          <w:rFonts w:ascii="Times New Roman" w:eastAsia="宋体" w:hAnsi="Times New Roman" w:cs="Times New Roman"/>
          <w:kern w:val="0"/>
          <w:sz w:val="24"/>
          <w:szCs w:val="24"/>
        </w:rPr>
        <w:t>blockchain system</w:t>
      </w:r>
      <w:r>
        <w:rPr>
          <w:rFonts w:ascii="Times New Roman" w:eastAsia="宋体" w:hAnsi="Times New Roman" w:cs="Times New Roman"/>
          <w:kern w:val="0"/>
          <w:sz w:val="24"/>
          <w:szCs w:val="24"/>
        </w:rPr>
        <w:t xml:space="preserve">. Hence, reducing the active time of a node is a good measure to punish a node behaving maliciously.  </w:t>
      </w:r>
    </w:p>
    <w:p w14:paraId="73718714" w14:textId="77777777" w:rsidR="00C82FDD" w:rsidRPr="000C0D61" w:rsidRDefault="00C82FDD"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Reducing the active time of malicious nodes </w:t>
      </w:r>
      <w:r w:rsidRPr="00B44054">
        <w:rPr>
          <w:rFonts w:ascii="Times New Roman" w:eastAsia="宋体" w:hAnsi="Times New Roman" w:cs="Times New Roman"/>
          <w:kern w:val="0"/>
          <w:sz w:val="24"/>
          <w:szCs w:val="24"/>
        </w:rPr>
        <w:t>can increase the security and performance of blockchain system</w:t>
      </w:r>
      <w:r>
        <w:rPr>
          <w:rFonts w:ascii="Times New Roman" w:eastAsia="宋体" w:hAnsi="Times New Roman" w:cs="Times New Roman"/>
          <w:kern w:val="0"/>
          <w:sz w:val="24"/>
          <w:szCs w:val="24"/>
        </w:rPr>
        <w:t xml:space="preserve">. This is because reducing the active time of a node will decrease its stability value, which further reduce its probability being elected. In this way, there will be reduced chance to finalize empty blocks due to malicious node behaviors. The more valid blocks finalized, the higher the system performance will be. Moreover, irrational nodes will be quickly expelled from the system if they initiate malicious behaviors frequently. As a result, the security </w:t>
      </w:r>
      <w:r>
        <w:rPr>
          <w:rFonts w:ascii="Times New Roman" w:eastAsia="宋体" w:hAnsi="Times New Roman" w:cs="Times New Roman" w:hint="eastAsia"/>
          <w:kern w:val="0"/>
          <w:sz w:val="24"/>
          <w:szCs w:val="24"/>
        </w:rPr>
        <w:t>of</w:t>
      </w:r>
      <w:r>
        <w:rPr>
          <w:rFonts w:ascii="Times New Roman" w:eastAsia="宋体" w:hAnsi="Times New Roman" w:cs="Times New Roman"/>
          <w:kern w:val="0"/>
          <w:sz w:val="24"/>
          <w:szCs w:val="24"/>
        </w:rPr>
        <w:t xml:space="preserve"> blockchain system will be improved. Therefore, the punishment mechanism can reduce the continuous impact of malicious behaviors and encourage nodes to behave honest. This is because rational nodes prefer to follow the consensus protocol to win reward rather than become malicious. In this way, the system throughput will not</w:t>
      </w:r>
      <w:r w:rsidRPr="00287D74">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be significantly decreased since honest block proposers still strive to generate valid blocks.</w:t>
      </w:r>
    </w:p>
    <w:p w14:paraId="6557F0EB" w14:textId="5AD24A66" w:rsidR="00C82FDD" w:rsidRPr="00534904" w:rsidRDefault="00C82FDD" w:rsidP="00534904">
      <w:pPr>
        <w:pStyle w:val="2"/>
        <w:tabs>
          <w:tab w:val="num" w:pos="360"/>
        </w:tabs>
        <w:rPr>
          <w:rFonts w:ascii="Times New Roman" w:eastAsia="黑体" w:hAnsi="Times New Roman" w:cs="Times New Roman"/>
          <w:sz w:val="28"/>
          <w:szCs w:val="28"/>
        </w:rPr>
      </w:pPr>
      <w:r w:rsidRPr="00534904">
        <w:rPr>
          <w:rFonts w:ascii="Times New Roman" w:eastAsia="黑体" w:hAnsi="Times New Roman" w:cs="Times New Roman" w:hint="eastAsia"/>
          <w:sz w:val="28"/>
          <w:szCs w:val="28"/>
        </w:rPr>
        <w:lastRenderedPageBreak/>
        <w:t>4</w:t>
      </w:r>
      <w:r w:rsidRPr="00534904">
        <w:rPr>
          <w:rFonts w:ascii="Times New Roman" w:eastAsia="黑体" w:hAnsi="Times New Roman" w:cs="Times New Roman"/>
          <w:sz w:val="28"/>
          <w:szCs w:val="28"/>
        </w:rPr>
        <w:t>.</w:t>
      </w:r>
      <w:r w:rsidR="00534904" w:rsidRPr="00534904">
        <w:rPr>
          <w:rFonts w:ascii="Times New Roman" w:eastAsia="黑体" w:hAnsi="Times New Roman" w:cs="Times New Roman"/>
          <w:sz w:val="28"/>
          <w:szCs w:val="28"/>
        </w:rPr>
        <w:t xml:space="preserve"> </w:t>
      </w:r>
      <w:r w:rsidRPr="00534904">
        <w:rPr>
          <w:rFonts w:ascii="Times New Roman" w:eastAsia="黑体" w:hAnsi="Times New Roman" w:cs="Times New Roman"/>
          <w:sz w:val="28"/>
          <w:szCs w:val="28"/>
        </w:rPr>
        <w:t>4 Synchronization Mechanism</w:t>
      </w:r>
    </w:p>
    <w:p w14:paraId="79C246E7" w14:textId="77777777" w:rsidR="00C82FDD" w:rsidRPr="001C18FA" w:rsidRDefault="00C82FDD" w:rsidP="00C82FDD">
      <w:pPr>
        <w:spacing w:afterLines="50" w:after="156"/>
        <w:ind w:firstLineChars="200" w:firstLine="48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self-initiated mechanism. When a new node joins the blockchain system, it is necessary to get information of other consensus nodes and necessary blockchain history before participating the consensus process. In SWIB,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joining node will request </w:t>
      </w:r>
      <w:r w:rsidRPr="007848C3">
        <w:rPr>
          <w:rFonts w:ascii="Times New Roman" w:eastAsia="宋体" w:hAnsi="Times New Roman" w:cs="Times New Roman"/>
          <w:kern w:val="0"/>
          <w:sz w:val="24"/>
          <w:szCs w:val="24"/>
          <w:highlight w:val="yellow"/>
        </w:rPr>
        <w:t>necessary blocks of blockchain history</w:t>
      </w:r>
      <w:r>
        <w:rPr>
          <w:rFonts w:ascii="Times New Roman" w:eastAsia="宋体" w:hAnsi="Times New Roman" w:cs="Times New Roman"/>
          <w:kern w:val="0"/>
          <w:sz w:val="24"/>
          <w:szCs w:val="24"/>
        </w:rPr>
        <w:t xml:space="preserve">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nodes with high stability. N</w:t>
      </w:r>
      <w:r>
        <w:rPr>
          <w:rFonts w:ascii="Times New Roman" w:eastAsia="宋体" w:hAnsi="Times New Roman" w:cs="Times New Roman" w:hint="eastAsia"/>
          <w:kern w:val="0"/>
          <w:sz w:val="24"/>
          <w:szCs w:val="24"/>
        </w:rPr>
        <w:t>odes</w:t>
      </w:r>
      <w:r>
        <w:rPr>
          <w:rFonts w:ascii="Times New Roman" w:eastAsia="宋体" w:hAnsi="Times New Roman" w:cs="Times New Roman"/>
          <w:kern w:val="0"/>
          <w:sz w:val="24"/>
          <w:szCs w:val="24"/>
        </w:rPr>
        <w:t xml:space="preserve"> with higher stability are more likely to maintain the latest blockchain, and have lower probability of </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ending fault blocks. </w:t>
      </w:r>
    </w:p>
    <w:p w14:paraId="2D26FC76" w14:textId="77777777" w:rsidR="00C82FDD" w:rsidRDefault="00C82FDD"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When the total number of blocks of blockchain history is </w:t>
      </w:r>
      <m:oMath>
        <m:r>
          <w:rPr>
            <w:rFonts w:ascii="Cambria Math" w:eastAsia="宋体" w:hAnsi="Cambria Math" w:cs="Times New Roman"/>
            <w:kern w:val="0"/>
            <w:sz w:val="24"/>
            <w:szCs w:val="24"/>
          </w:rPr>
          <m:t>L</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 new joining node </w:t>
      </w:r>
      <m:oMath>
        <m:r>
          <w:rPr>
            <w:rFonts w:ascii="Cambria Math" w:eastAsia="宋体" w:hAnsi="Cambria Math" w:cs="Times New Roman"/>
            <w:kern w:val="0"/>
            <w:sz w:val="24"/>
            <w:szCs w:val="24"/>
          </w:rPr>
          <m:t>v</m:t>
        </m:r>
      </m:oMath>
      <w:r>
        <w:rPr>
          <w:rFonts w:ascii="Times New Roman" w:eastAsia="宋体" w:hAnsi="Times New Roman" w:cs="Times New Roman"/>
          <w:kern w:val="0"/>
          <w:sz w:val="24"/>
          <w:szCs w:val="24"/>
        </w:rPr>
        <w:t xml:space="preserv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Pr="005646E9">
        <w:rPr>
          <w:rFonts w:ascii="Times New Roman" w:eastAsia="宋体" w:hAnsi="Times New Roman" w:cs="Times New Roman" w:hint="eastAsia"/>
          <w:kern w:val="0"/>
          <w:sz w:val="24"/>
          <w:szCs w:val="24"/>
        </w:rPr>
        <w:t xml:space="preserve"> </w:t>
      </w:r>
      <w:r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Pr="005646E9">
        <w:rPr>
          <w:rFonts w:ascii="Times New Roman" w:eastAsia="宋体" w:hAnsi="Times New Roman" w:cs="Times New Roman" w:hint="eastAsia"/>
          <w:kern w:val="0"/>
          <w:sz w:val="24"/>
          <w:szCs w:val="24"/>
        </w:rPr>
        <w:t xml:space="preserve"> </w:t>
      </w:r>
      <w:r w:rsidRPr="005646E9">
        <w:rPr>
          <w:rFonts w:ascii="Times New Roman" w:eastAsia="宋体" w:hAnsi="Times New Roman" w:cs="Times New Roman"/>
          <w:kern w:val="0"/>
          <w:sz w:val="24"/>
          <w:szCs w:val="24"/>
        </w:rPr>
        <w:t>different neighbors</w:t>
      </w:r>
      <w:r>
        <w:rPr>
          <w:rFonts w:ascii="Times New Roman" w:eastAsia="宋体" w:hAnsi="Times New Roman" w:cs="Times New Roman"/>
          <w:kern w:val="0"/>
          <w:sz w:val="24"/>
          <w:szCs w:val="24"/>
        </w:rPr>
        <w:t xml:space="preserve"> with high stability and small distance</w:t>
      </w:r>
      <w:r w:rsidRPr="005646E9">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Pr>
          <w:rFonts w:ascii="Times New Roman" w:eastAsia="宋体" w:hAnsi="Times New Roman" w:cs="Times New Roman"/>
          <w:kern w:val="0"/>
          <w:sz w:val="24"/>
          <w:szCs w:val="24"/>
        </w:rPr>
        <w:t xml:space="preserve"> be the communication interruption probability between </w:t>
      </w:r>
      <m:oMath>
        <m:r>
          <w:rPr>
            <w:rFonts w:ascii="Cambria Math" w:eastAsia="宋体" w:hAnsi="Cambria Math" w:cs="Times New Roman"/>
            <w:kern w:val="0"/>
            <w:sz w:val="24"/>
            <w:szCs w:val="24"/>
          </w:rPr>
          <m:t>u</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then </w:t>
      </w:r>
      <m:oMath>
        <m:r>
          <w:rPr>
            <w:rFonts w:ascii="Cambria Math" w:eastAsia="宋体" w:hAnsi="Cambria Math" w:cs="Times New Roman"/>
            <w:kern w:val="0"/>
            <w:sz w:val="24"/>
            <w:szCs w:val="24"/>
          </w:rPr>
          <m:t>v</m:t>
        </m:r>
      </m:oMath>
      <w:r>
        <w:rPr>
          <w:rFonts w:ascii="Times New Roman" w:eastAsia="宋体" w:hAnsi="Times New Roman" w:cs="Times New Roman"/>
          <w:kern w:val="0"/>
          <w:sz w:val="24"/>
          <w:szCs w:val="24"/>
        </w:rPr>
        <w:t xml:space="preserve"> can successfully receive a block from </w:t>
      </w:r>
      <m:oMath>
        <m:r>
          <w:rPr>
            <w:rFonts w:ascii="Cambria Math" w:eastAsia="宋体" w:hAnsi="Cambria Math" w:cs="Times New Roman"/>
            <w:kern w:val="0"/>
            <w:sz w:val="24"/>
            <w:szCs w:val="24"/>
          </w:rPr>
          <m:t>u</m:t>
        </m:r>
      </m:oMath>
      <w:r>
        <w:rPr>
          <w:rFonts w:ascii="Times New Roman" w:eastAsia="宋体" w:hAnsi="Times New Roman" w:cs="Times New Roman"/>
          <w:kern w:val="0"/>
          <w:sz w:val="24"/>
          <w:szCs w:val="24"/>
        </w:rPr>
        <w:t xml:space="preserve"> with probability </w:t>
      </w:r>
      <m:oMath>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Pr>
          <w:rFonts w:ascii="Times New Roman" w:eastAsia="宋体" w:hAnsi="Times New Roman" w:cs="Times New Roman"/>
          <w:kern w:val="0"/>
          <w:sz w:val="24"/>
          <w:szCs w:val="24"/>
        </w:rPr>
        <w:t xml:space="preserve">. </w:t>
      </w:r>
      <w:r w:rsidRPr="007848C3">
        <w:rPr>
          <w:rFonts w:ascii="Times New Roman" w:eastAsia="宋体" w:hAnsi="Times New Roman" w:cs="Times New Roman"/>
          <w:kern w:val="0"/>
          <w:sz w:val="24"/>
          <w:szCs w:val="24"/>
          <w:highlight w:val="yellow"/>
        </w:rPr>
        <w:t>[</w:t>
      </w:r>
      <w:r w:rsidRPr="007848C3">
        <w:rPr>
          <w:rFonts w:ascii="Times New Roman" w:eastAsia="宋体" w:hAnsi="Times New Roman" w:cs="Times New Roman" w:hint="eastAsia"/>
          <w:kern w:val="0"/>
          <w:sz w:val="24"/>
          <w:szCs w:val="24"/>
          <w:highlight w:val="yellow"/>
        </w:rPr>
        <w:t>前面给出的那个式子，不是</w:t>
      </w:r>
      <w:r w:rsidRPr="007848C3">
        <w:rPr>
          <w:rFonts w:ascii="Times New Roman" w:eastAsia="宋体" w:hAnsi="Times New Roman" w:cs="Times New Roman"/>
          <w:kern w:val="0"/>
          <w:sz w:val="24"/>
          <w:szCs w:val="24"/>
          <w:highlight w:val="yellow"/>
        </w:rPr>
        <w:t>block interruption probability</w:t>
      </w:r>
      <w:r>
        <w:rPr>
          <w:rFonts w:ascii="Times New Roman" w:eastAsia="宋体" w:hAnsi="Times New Roman" w:cs="Times New Roman" w:hint="eastAsia"/>
          <w:kern w:val="0"/>
          <w:sz w:val="24"/>
          <w:szCs w:val="24"/>
          <w:highlight w:val="yellow"/>
        </w:rPr>
        <w:t>，最多是个</w:t>
      </w:r>
      <w:r>
        <w:rPr>
          <w:rFonts w:ascii="Times New Roman" w:eastAsia="宋体" w:hAnsi="Times New Roman" w:cs="Times New Roman" w:hint="eastAsia"/>
          <w:kern w:val="0"/>
          <w:sz w:val="24"/>
          <w:szCs w:val="24"/>
          <w:highlight w:val="yellow"/>
        </w:rPr>
        <w:t>m</w:t>
      </w:r>
      <w:r>
        <w:rPr>
          <w:rFonts w:ascii="Times New Roman" w:eastAsia="宋体" w:hAnsi="Times New Roman" w:cs="Times New Roman"/>
          <w:kern w:val="0"/>
          <w:sz w:val="24"/>
          <w:szCs w:val="24"/>
          <w:highlight w:val="yellow"/>
        </w:rPr>
        <w:t xml:space="preserve">essage </w:t>
      </w:r>
      <w:r w:rsidRPr="00C2462D">
        <w:rPr>
          <w:rFonts w:ascii="Times New Roman" w:eastAsia="宋体" w:hAnsi="Times New Roman" w:cs="Times New Roman"/>
          <w:kern w:val="0"/>
          <w:sz w:val="24"/>
          <w:szCs w:val="24"/>
          <w:highlight w:val="yellow"/>
        </w:rPr>
        <w:t>interruption probability</w:t>
      </w:r>
      <w:r w:rsidRPr="007848C3">
        <w:rPr>
          <w:rFonts w:ascii="Times New Roman" w:eastAsia="宋体" w:hAnsi="Times New Roman" w:cs="Times New Roman"/>
          <w:kern w:val="0"/>
          <w:sz w:val="24"/>
          <w:szCs w:val="24"/>
          <w:highlight w:val="yellow"/>
        </w:rPr>
        <w:t>]</w:t>
      </w:r>
      <w:r>
        <w:rPr>
          <w:rFonts w:ascii="Times New Roman" w:eastAsia="宋体" w:hAnsi="Times New Roman" w:cs="Times New Roman"/>
          <w:kern w:val="0"/>
          <w:sz w:val="24"/>
          <w:szCs w:val="24"/>
        </w:rPr>
        <w:t xml:space="preserve"> The probability that a node </w:t>
      </w:r>
      <w:r w:rsidRPr="007848C3">
        <w:rPr>
          <w:rFonts w:ascii="Times New Roman" w:eastAsia="宋体" w:hAnsi="Times New Roman" w:cs="Times New Roman"/>
          <w:i/>
          <w:iCs/>
          <w:kern w:val="0"/>
          <w:sz w:val="24"/>
          <w:szCs w:val="24"/>
        </w:rPr>
        <w:t>v</w:t>
      </w:r>
      <w:r>
        <w:rPr>
          <w:rFonts w:ascii="Times New Roman" w:eastAsia="宋体" w:hAnsi="Times New Roman" w:cs="Times New Roman"/>
          <w:kern w:val="0"/>
          <w:sz w:val="24"/>
          <w:szCs w:val="24"/>
        </w:rPr>
        <w:t xml:space="preserve"> can receive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Pr>
          <w:rFonts w:ascii="Times New Roman" w:eastAsia="宋体" w:hAnsi="Times New Roman" w:cs="Times New Roman"/>
          <w:kern w:val="0"/>
          <w:sz w:val="24"/>
          <w:szCs w:val="24"/>
        </w:rPr>
        <w:t xml:space="preserve"> historical blocks successfully from node </w:t>
      </w:r>
      <w:r w:rsidRPr="007848C3">
        <w:rPr>
          <w:rFonts w:ascii="Times New Roman" w:eastAsia="宋体" w:hAnsi="Times New Roman" w:cs="Times New Roman"/>
          <w:i/>
          <w:iCs/>
          <w:kern w:val="0"/>
          <w:sz w:val="24"/>
          <w:szCs w:val="24"/>
        </w:rPr>
        <w:t>u</w:t>
      </w:r>
      <w:r>
        <w:rPr>
          <w:rFonts w:ascii="Times New Roman" w:eastAsia="宋体" w:hAnsi="Times New Roman" w:cs="Times New Roman"/>
          <w:kern w:val="0"/>
          <w:sz w:val="24"/>
          <w:szCs w:val="24"/>
        </w:rPr>
        <w:t xml:space="preserve">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BH</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e>
            </m:d>
          </m:e>
          <m: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sup>
        </m:s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This design choice can reduce the overhead of blockchain history retrieval. The load balancing strategy used in this process</w:t>
      </w:r>
      <w:r w:rsidRPr="002237A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can also effectively prevent a single node failure due to large energy consumption for blockchain history transmission. Meanwhile, synchronization mechanism will reduce the risk that a node transmits error blockchain history to mislead new nodes. Once a node transmits error blockchain history information, the receiving node can immediately detect it through blocks received from other nodes. In this case, the new node can request blocks from other trustworthy nodes to ensure the receipt of correct blockchain history information.</w:t>
      </w:r>
    </w:p>
    <w:p w14:paraId="4BB00E1D" w14:textId="77777777" w:rsidR="00C82FDD" w:rsidRDefault="00C82FDD" w:rsidP="00C82FD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Synchronization process can also happen when a consensus node receives a partial or full signature without receiving the corresponding block. In this case, the node will request the corresponding block </w:t>
      </w:r>
      <w:r w:rsidRPr="007848C3">
        <w:rPr>
          <w:rFonts w:ascii="Times New Roman" w:eastAsia="宋体" w:hAnsi="Times New Roman" w:cs="Times New Roman"/>
          <w:kern w:val="0"/>
          <w:sz w:val="24"/>
          <w:szCs w:val="24"/>
          <w:highlight w:val="yellow"/>
        </w:rPr>
        <w:t>from its neighbor with high stability and good link quality</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highlight w:val="yellow"/>
        </w:rPr>
        <w:t>if</w:t>
      </w:r>
      <w:r>
        <w:rPr>
          <w:rFonts w:ascii="Times New Roman" w:eastAsia="宋体" w:hAnsi="Times New Roman" w:cs="Times New Roman"/>
          <w:kern w:val="0"/>
          <w:sz w:val="24"/>
          <w:szCs w:val="24"/>
        </w:rPr>
        <w:t xml:space="preserve"> the node itself is </w:t>
      </w:r>
      <w:proofErr w:type="gramStart"/>
      <w:r>
        <w:rPr>
          <w:rFonts w:ascii="Times New Roman" w:eastAsia="宋体" w:hAnsi="Times New Roman" w:cs="Times New Roman"/>
          <w:kern w:val="0"/>
          <w:sz w:val="24"/>
          <w:szCs w:val="24"/>
        </w:rPr>
        <w:t>a</w:t>
      </w:r>
      <w:proofErr w:type="gramEnd"/>
      <w:r>
        <w:rPr>
          <w:rFonts w:ascii="Times New Roman" w:eastAsia="宋体" w:hAnsi="Times New Roman" w:cs="Times New Roman"/>
          <w:kern w:val="0"/>
          <w:sz w:val="24"/>
          <w:szCs w:val="24"/>
        </w:rPr>
        <w:t xml:space="preserve"> honest node. </w:t>
      </w:r>
      <w:r w:rsidRPr="007848C3">
        <w:rPr>
          <w:rFonts w:ascii="Times New Roman" w:eastAsia="宋体" w:hAnsi="Times New Roman" w:cs="Times New Roman"/>
          <w:kern w:val="0"/>
          <w:sz w:val="24"/>
          <w:szCs w:val="24"/>
          <w:highlight w:val="yellow"/>
        </w:rPr>
        <w:t>[</w:t>
      </w:r>
      <w:r>
        <w:rPr>
          <w:rFonts w:ascii="Times New Roman" w:eastAsia="宋体" w:hAnsi="Times New Roman" w:cs="Times New Roman" w:hint="eastAsia"/>
          <w:kern w:val="0"/>
          <w:sz w:val="24"/>
          <w:szCs w:val="24"/>
          <w:highlight w:val="yellow"/>
        </w:rPr>
        <w:t>逻辑有点问题，因为</w:t>
      </w:r>
      <w:r w:rsidRPr="007848C3">
        <w:rPr>
          <w:rFonts w:ascii="Times New Roman" w:eastAsia="宋体" w:hAnsi="Times New Roman" w:cs="Times New Roman" w:hint="eastAsia"/>
          <w:kern w:val="0"/>
          <w:sz w:val="24"/>
          <w:szCs w:val="24"/>
          <w:highlight w:val="yellow"/>
        </w:rPr>
        <w:t>不知道对方是否已经收到该</w:t>
      </w:r>
      <w:r w:rsidRPr="007848C3">
        <w:rPr>
          <w:rFonts w:ascii="Times New Roman" w:eastAsia="宋体" w:hAnsi="Times New Roman" w:cs="Times New Roman"/>
          <w:kern w:val="0"/>
          <w:sz w:val="24"/>
          <w:szCs w:val="24"/>
          <w:highlight w:val="yellow"/>
        </w:rPr>
        <w:t>block</w:t>
      </w:r>
      <w:r w:rsidRPr="007848C3">
        <w:rPr>
          <w:rFonts w:ascii="Times New Roman" w:eastAsia="宋体" w:hAnsi="Times New Roman" w:cs="Times New Roman" w:hint="eastAsia"/>
          <w:kern w:val="0"/>
          <w:sz w:val="24"/>
          <w:szCs w:val="24"/>
          <w:highlight w:val="yellow"/>
        </w:rPr>
        <w:t>，</w:t>
      </w:r>
      <w:r>
        <w:rPr>
          <w:rFonts w:ascii="Times New Roman" w:eastAsia="宋体" w:hAnsi="Times New Roman" w:cs="Times New Roman" w:hint="eastAsia"/>
          <w:kern w:val="0"/>
          <w:sz w:val="24"/>
          <w:szCs w:val="24"/>
          <w:highlight w:val="yellow"/>
        </w:rPr>
        <w:t>这种</w:t>
      </w:r>
      <w:r>
        <w:rPr>
          <w:rFonts w:ascii="Times New Roman" w:eastAsia="宋体" w:hAnsi="Times New Roman" w:cs="Times New Roman" w:hint="eastAsia"/>
          <w:kern w:val="0"/>
          <w:sz w:val="24"/>
          <w:szCs w:val="24"/>
          <w:highlight w:val="yellow"/>
        </w:rPr>
        <w:t>r</w:t>
      </w:r>
      <w:r>
        <w:rPr>
          <w:rFonts w:ascii="Times New Roman" w:eastAsia="宋体" w:hAnsi="Times New Roman" w:cs="Times New Roman"/>
          <w:kern w:val="0"/>
          <w:sz w:val="24"/>
          <w:szCs w:val="24"/>
          <w:highlight w:val="yellow"/>
        </w:rPr>
        <w:t>equest</w:t>
      </w:r>
      <w:r>
        <w:rPr>
          <w:rFonts w:ascii="Times New Roman" w:eastAsia="宋体" w:hAnsi="Times New Roman" w:cs="Times New Roman" w:hint="eastAsia"/>
          <w:kern w:val="0"/>
          <w:sz w:val="24"/>
          <w:szCs w:val="24"/>
          <w:highlight w:val="yellow"/>
        </w:rPr>
        <w:t>方式有些盲目；一个解决办法是，从多个收到</w:t>
      </w:r>
      <w:r>
        <w:rPr>
          <w:rFonts w:ascii="Times New Roman" w:eastAsia="宋体" w:hAnsi="Times New Roman" w:cs="Times New Roman"/>
          <w:kern w:val="0"/>
          <w:sz w:val="24"/>
          <w:szCs w:val="24"/>
        </w:rPr>
        <w:t>partial/full signature</w:t>
      </w:r>
      <w:r>
        <w:rPr>
          <w:rFonts w:ascii="Times New Roman" w:eastAsia="宋体" w:hAnsi="Times New Roman" w:cs="Times New Roman" w:hint="eastAsia"/>
          <w:kern w:val="0"/>
          <w:sz w:val="24"/>
          <w:szCs w:val="24"/>
        </w:rPr>
        <w:t>的节点里，选择与自己链路质量最好的</w:t>
      </w:r>
      <w:r w:rsidRPr="007848C3">
        <w:rPr>
          <w:rFonts w:ascii="Times New Roman" w:eastAsia="宋体" w:hAnsi="Times New Roman" w:cs="Times New Roman"/>
          <w:kern w:val="0"/>
          <w:sz w:val="24"/>
          <w:szCs w:val="24"/>
          <w:highlight w:val="yellow"/>
        </w:rPr>
        <w:t>]</w:t>
      </w:r>
      <w:r>
        <w:rPr>
          <w:rFonts w:ascii="Times New Roman" w:eastAsia="宋体" w:hAnsi="Times New Roman" w:cs="Times New Roman"/>
          <w:kern w:val="0"/>
          <w:sz w:val="24"/>
          <w:szCs w:val="24"/>
        </w:rPr>
        <w:t xml:space="preserve"> If the previous hash of a received block does not equal the hash of the latest block on the node's local blockchain, the node will also request blockchain history from its neighbors.</w:t>
      </w:r>
      <w:r>
        <w:rPr>
          <w:rFonts w:ascii="Times New Roman" w:eastAsia="宋体" w:hAnsi="Times New Roman" w:cs="Times New Roman" w:hint="eastAsia"/>
          <w:kern w:val="0"/>
          <w:sz w:val="24"/>
          <w:szCs w:val="24"/>
        </w:rPr>
        <w:t xml:space="preserve"> In</w:t>
      </w:r>
      <w:r>
        <w:rPr>
          <w:rFonts w:ascii="Times New Roman" w:eastAsia="宋体" w:hAnsi="Times New Roman" w:cs="Times New Roman"/>
          <w:kern w:val="0"/>
          <w:sz w:val="24"/>
          <w:szCs w:val="24"/>
        </w:rPr>
        <w:t xml:space="preserve"> this case, each received block will be appended to the node's local chain if it is absent. When the maintained chain is the latest, the node participates the consensus process via generating the round-related random number according to the full signature of latest block. This procedure ensures that blockchain system will not be stopped </w:t>
      </w:r>
      <w:r>
        <w:rPr>
          <w:rFonts w:ascii="Times New Roman" w:eastAsia="宋体" w:hAnsi="Times New Roman" w:cs="Times New Roman"/>
          <w:kern w:val="0"/>
          <w:sz w:val="24"/>
          <w:szCs w:val="24"/>
          <w:highlight w:val="yellow"/>
        </w:rPr>
        <w:t>provided that</w:t>
      </w:r>
      <w:r w:rsidRPr="007848C3">
        <w:rPr>
          <w:rFonts w:ascii="Times New Roman" w:eastAsia="宋体" w:hAnsi="Times New Roman" w:cs="Times New Roman"/>
          <w:kern w:val="0"/>
          <w:sz w:val="24"/>
          <w:szCs w:val="24"/>
          <w:highlight w:val="yellow"/>
        </w:rPr>
        <w:t xml:space="preserve"> the number of honest nodes meet</w:t>
      </w:r>
      <w:r>
        <w:rPr>
          <w:rFonts w:ascii="Times New Roman" w:eastAsia="宋体" w:hAnsi="Times New Roman" w:cs="Times New Roman"/>
          <w:kern w:val="0"/>
          <w:sz w:val="24"/>
          <w:szCs w:val="24"/>
          <w:highlight w:val="yellow"/>
        </w:rPr>
        <w:t>s</w:t>
      </w:r>
      <w:r w:rsidRPr="007848C3">
        <w:rPr>
          <w:rFonts w:ascii="Times New Roman" w:eastAsia="宋体" w:hAnsi="Times New Roman" w:cs="Times New Roman"/>
          <w:kern w:val="0"/>
          <w:sz w:val="24"/>
          <w:szCs w:val="24"/>
          <w:highlight w:val="yellow"/>
        </w:rPr>
        <w:t xml:space="preserve"> the security threshold</w:t>
      </w:r>
      <w:r>
        <w:rPr>
          <w:rFonts w:ascii="Times New Roman" w:eastAsia="宋体" w:hAnsi="Times New Roman" w:cs="Times New Roman"/>
          <w:kern w:val="0"/>
          <w:sz w:val="24"/>
          <w:szCs w:val="24"/>
        </w:rPr>
        <w:t xml:space="preserve">. Thus, SWIB can utilize the synchronization mechanism to </w:t>
      </w:r>
      <w:r w:rsidRPr="007848C3">
        <w:rPr>
          <w:rFonts w:ascii="Times New Roman" w:eastAsia="宋体" w:hAnsi="Times New Roman" w:cs="Times New Roman"/>
          <w:kern w:val="0"/>
          <w:sz w:val="24"/>
          <w:szCs w:val="24"/>
          <w:highlight w:val="yellow"/>
        </w:rPr>
        <w:t>guarantee</w:t>
      </w:r>
      <w:r>
        <w:rPr>
          <w:rFonts w:ascii="Times New Roman" w:eastAsia="宋体" w:hAnsi="Times New Roman" w:cs="Times New Roman"/>
          <w:kern w:val="0"/>
          <w:sz w:val="24"/>
          <w:szCs w:val="24"/>
        </w:rPr>
        <w:t xml:space="preserve"> the security of SWIB. </w:t>
      </w:r>
    </w:p>
    <w:p w14:paraId="5B9E4010" w14:textId="610C7B61" w:rsidR="00C82FDD" w:rsidRPr="00C82FDD" w:rsidRDefault="00C82FDD" w:rsidP="007849EC">
      <w:pPr>
        <w:spacing w:afterLines="100" w:after="312"/>
        <w:ind w:firstLine="420"/>
        <w:rPr>
          <w:rFonts w:ascii="Times New Roman" w:eastAsia="宋体" w:hAnsi="Times New Roman" w:cs="Times New Roman"/>
          <w:kern w:val="0"/>
          <w:sz w:val="24"/>
          <w:szCs w:val="24"/>
        </w:rPr>
      </w:pPr>
    </w:p>
    <w:p w14:paraId="36E622B6" w14:textId="35CE7E3A" w:rsidR="00C82FDD" w:rsidRDefault="00C82FDD" w:rsidP="007849EC">
      <w:pPr>
        <w:spacing w:afterLines="100" w:after="312"/>
        <w:ind w:firstLine="420"/>
        <w:rPr>
          <w:rFonts w:ascii="Times New Roman" w:eastAsia="宋体" w:hAnsi="Times New Roman" w:cs="Times New Roman"/>
          <w:kern w:val="0"/>
          <w:sz w:val="24"/>
          <w:szCs w:val="24"/>
        </w:rPr>
      </w:pPr>
    </w:p>
    <w:p w14:paraId="4DCD564E" w14:textId="5974C301" w:rsidR="00C82FDD" w:rsidRDefault="00C82FDD" w:rsidP="007849EC">
      <w:pPr>
        <w:spacing w:afterLines="100" w:after="312"/>
        <w:ind w:firstLine="420"/>
        <w:rPr>
          <w:rFonts w:ascii="Times New Roman" w:eastAsia="宋体" w:hAnsi="Times New Roman" w:cs="Times New Roman"/>
          <w:kern w:val="0"/>
          <w:sz w:val="24"/>
          <w:szCs w:val="24"/>
        </w:rPr>
      </w:pPr>
    </w:p>
    <w:p w14:paraId="6F69E0F1" w14:textId="77777777" w:rsidR="00C82FDD" w:rsidRPr="003C4F92" w:rsidRDefault="00C82FDD" w:rsidP="007849EC">
      <w:pPr>
        <w:spacing w:afterLines="100" w:after="312"/>
        <w:ind w:firstLine="420"/>
        <w:rPr>
          <w:rFonts w:ascii="Times New Roman" w:eastAsia="宋体" w:hAnsi="Times New Roman" w:cs="Times New Roman"/>
          <w:kern w:val="0"/>
          <w:sz w:val="24"/>
          <w:szCs w:val="24"/>
        </w:rPr>
      </w:pPr>
    </w:p>
    <w:sectPr w:rsidR="00C82FDD" w:rsidRPr="003C4F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3B65A" w14:textId="77777777" w:rsidR="00EF4BA9" w:rsidRDefault="00EF4BA9" w:rsidP="00270A39">
      <w:r>
        <w:separator/>
      </w:r>
    </w:p>
  </w:endnote>
  <w:endnote w:type="continuationSeparator" w:id="0">
    <w:p w14:paraId="362B0A90" w14:textId="77777777" w:rsidR="00EF4BA9" w:rsidRDefault="00EF4BA9" w:rsidP="00270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NimbusSanL-Regu">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1D35B" w14:textId="77777777" w:rsidR="00EF4BA9" w:rsidRDefault="00EF4BA9" w:rsidP="00270A39">
      <w:r>
        <w:separator/>
      </w:r>
    </w:p>
  </w:footnote>
  <w:footnote w:type="continuationSeparator" w:id="0">
    <w:p w14:paraId="1F69713A" w14:textId="77777777" w:rsidR="00EF4BA9" w:rsidRDefault="00EF4BA9" w:rsidP="00270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3D5954"/>
    <w:multiLevelType w:val="multilevel"/>
    <w:tmpl w:val="53D0E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8095126"/>
    <w:multiLevelType w:val="hybridMultilevel"/>
    <w:tmpl w:val="07E2E7D2"/>
    <w:lvl w:ilvl="0" w:tplc="CF0A3D7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CA0F4B"/>
    <w:multiLevelType w:val="hybridMultilevel"/>
    <w:tmpl w:val="ED824B6C"/>
    <w:lvl w:ilvl="0" w:tplc="590CA54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AD05A91"/>
    <w:multiLevelType w:val="hybridMultilevel"/>
    <w:tmpl w:val="7996FB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B802B61"/>
    <w:multiLevelType w:val="hybridMultilevel"/>
    <w:tmpl w:val="A7DC37E4"/>
    <w:lvl w:ilvl="0" w:tplc="1ED4350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EF731B6"/>
    <w:multiLevelType w:val="hybridMultilevel"/>
    <w:tmpl w:val="4D86933E"/>
    <w:lvl w:ilvl="0" w:tplc="BC8271C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144299A"/>
    <w:multiLevelType w:val="multilevel"/>
    <w:tmpl w:val="7CF8C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A3A29"/>
    <w:multiLevelType w:val="hybridMultilevel"/>
    <w:tmpl w:val="20768F1E"/>
    <w:lvl w:ilvl="0" w:tplc="AA9C944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1" w15:restartNumberingAfterBreak="0">
    <w:nsid w:val="6F2B04FD"/>
    <w:multiLevelType w:val="hybridMultilevel"/>
    <w:tmpl w:val="83E6AD0C"/>
    <w:lvl w:ilvl="0" w:tplc="A252A2F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4540DA0"/>
    <w:multiLevelType w:val="hybridMultilevel"/>
    <w:tmpl w:val="FB70A3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26"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7A3D5AC8"/>
    <w:multiLevelType w:val="hybridMultilevel"/>
    <w:tmpl w:val="12B071FA"/>
    <w:lvl w:ilvl="0" w:tplc="2F2639C2">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9"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DF2049E"/>
    <w:multiLevelType w:val="hybridMultilevel"/>
    <w:tmpl w:val="698ECA56"/>
    <w:lvl w:ilvl="0" w:tplc="D3609CE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77342042">
    <w:abstractNumId w:val="5"/>
  </w:num>
  <w:num w:numId="2" w16cid:durableId="520976147">
    <w:abstractNumId w:val="30"/>
  </w:num>
  <w:num w:numId="3" w16cid:durableId="500004696">
    <w:abstractNumId w:val="23"/>
  </w:num>
  <w:num w:numId="4" w16cid:durableId="246228366">
    <w:abstractNumId w:val="25"/>
  </w:num>
  <w:num w:numId="5" w16cid:durableId="1741059413">
    <w:abstractNumId w:val="0"/>
  </w:num>
  <w:num w:numId="6" w16cid:durableId="439646002">
    <w:abstractNumId w:val="9"/>
  </w:num>
  <w:num w:numId="7" w16cid:durableId="37629218">
    <w:abstractNumId w:val="3"/>
  </w:num>
  <w:num w:numId="8" w16cid:durableId="675033440">
    <w:abstractNumId w:val="26"/>
  </w:num>
  <w:num w:numId="9" w16cid:durableId="1815222897">
    <w:abstractNumId w:val="17"/>
  </w:num>
  <w:num w:numId="10" w16cid:durableId="382601490">
    <w:abstractNumId w:val="13"/>
  </w:num>
  <w:num w:numId="11" w16cid:durableId="914050285">
    <w:abstractNumId w:val="20"/>
  </w:num>
  <w:num w:numId="12" w16cid:durableId="1793210883">
    <w:abstractNumId w:val="1"/>
  </w:num>
  <w:num w:numId="13" w16cid:durableId="939487505">
    <w:abstractNumId w:val="27"/>
  </w:num>
  <w:num w:numId="14" w16cid:durableId="1727341466">
    <w:abstractNumId w:val="16"/>
  </w:num>
  <w:num w:numId="15" w16cid:durableId="93328577">
    <w:abstractNumId w:val="18"/>
  </w:num>
  <w:num w:numId="16" w16cid:durableId="1777290156">
    <w:abstractNumId w:val="29"/>
  </w:num>
  <w:num w:numId="17" w16cid:durableId="1142621267">
    <w:abstractNumId w:val="19"/>
  </w:num>
  <w:num w:numId="18" w16cid:durableId="121116252">
    <w:abstractNumId w:val="2"/>
  </w:num>
  <w:num w:numId="19" w16cid:durableId="1946229046">
    <w:abstractNumId w:val="22"/>
  </w:num>
  <w:num w:numId="20" w16cid:durableId="1775398200">
    <w:abstractNumId w:val="12"/>
  </w:num>
  <w:num w:numId="21" w16cid:durableId="1282371663">
    <w:abstractNumId w:val="14"/>
  </w:num>
  <w:num w:numId="22" w16cid:durableId="1288048001">
    <w:abstractNumId w:val="4"/>
  </w:num>
  <w:num w:numId="23" w16cid:durableId="1305623795">
    <w:abstractNumId w:val="8"/>
  </w:num>
  <w:num w:numId="24" w16cid:durableId="83916218">
    <w:abstractNumId w:val="28"/>
  </w:num>
  <w:num w:numId="25" w16cid:durableId="947465071">
    <w:abstractNumId w:val="15"/>
  </w:num>
  <w:num w:numId="26" w16cid:durableId="1983801935">
    <w:abstractNumId w:val="10"/>
  </w:num>
  <w:num w:numId="27" w16cid:durableId="730268628">
    <w:abstractNumId w:val="7"/>
  </w:num>
  <w:num w:numId="28" w16cid:durableId="2134514652">
    <w:abstractNumId w:val="11"/>
  </w:num>
  <w:num w:numId="29" w16cid:durableId="1962758544">
    <w:abstractNumId w:val="21"/>
  </w:num>
  <w:num w:numId="30" w16cid:durableId="888303252">
    <w:abstractNumId w:val="24"/>
  </w:num>
  <w:num w:numId="31" w16cid:durableId="100605901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ng Li">
    <w15:presenceInfo w15:providerId="Windows Live" w15:userId="93b83a5475597e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D8"/>
    <w:rsid w:val="000060BC"/>
    <w:rsid w:val="000440FD"/>
    <w:rsid w:val="00045255"/>
    <w:rsid w:val="00053A04"/>
    <w:rsid w:val="00071CB6"/>
    <w:rsid w:val="0008002A"/>
    <w:rsid w:val="000C5F46"/>
    <w:rsid w:val="001004DF"/>
    <w:rsid w:val="00105584"/>
    <w:rsid w:val="00123AD6"/>
    <w:rsid w:val="0013560A"/>
    <w:rsid w:val="00151C0E"/>
    <w:rsid w:val="00160A40"/>
    <w:rsid w:val="001812F1"/>
    <w:rsid w:val="001A1EDE"/>
    <w:rsid w:val="001A54DC"/>
    <w:rsid w:val="001A7BE9"/>
    <w:rsid w:val="001B49C1"/>
    <w:rsid w:val="001B6CC6"/>
    <w:rsid w:val="001D0849"/>
    <w:rsid w:val="00230EF6"/>
    <w:rsid w:val="002369D4"/>
    <w:rsid w:val="002534B6"/>
    <w:rsid w:val="0025540B"/>
    <w:rsid w:val="00265C5B"/>
    <w:rsid w:val="00270A39"/>
    <w:rsid w:val="00270F7B"/>
    <w:rsid w:val="00280EAF"/>
    <w:rsid w:val="002B07C9"/>
    <w:rsid w:val="002B418A"/>
    <w:rsid w:val="002B6FBF"/>
    <w:rsid w:val="002E7302"/>
    <w:rsid w:val="003020E4"/>
    <w:rsid w:val="00331B74"/>
    <w:rsid w:val="0036458B"/>
    <w:rsid w:val="00371BD2"/>
    <w:rsid w:val="00390B8F"/>
    <w:rsid w:val="003A41F3"/>
    <w:rsid w:val="003B0D51"/>
    <w:rsid w:val="003B21D7"/>
    <w:rsid w:val="003B61D1"/>
    <w:rsid w:val="003B7773"/>
    <w:rsid w:val="003C4F92"/>
    <w:rsid w:val="003C5B01"/>
    <w:rsid w:val="003D124A"/>
    <w:rsid w:val="003D1A7E"/>
    <w:rsid w:val="003D5F05"/>
    <w:rsid w:val="003E1C73"/>
    <w:rsid w:val="003F24AD"/>
    <w:rsid w:val="0041109D"/>
    <w:rsid w:val="004128CD"/>
    <w:rsid w:val="00414EA3"/>
    <w:rsid w:val="00420745"/>
    <w:rsid w:val="00434D61"/>
    <w:rsid w:val="004622D5"/>
    <w:rsid w:val="00466F80"/>
    <w:rsid w:val="0047045A"/>
    <w:rsid w:val="00482AD5"/>
    <w:rsid w:val="00483BF6"/>
    <w:rsid w:val="00492C65"/>
    <w:rsid w:val="00494788"/>
    <w:rsid w:val="004A3EAE"/>
    <w:rsid w:val="004A7144"/>
    <w:rsid w:val="004A7C2F"/>
    <w:rsid w:val="004C3953"/>
    <w:rsid w:val="004E6004"/>
    <w:rsid w:val="005005BA"/>
    <w:rsid w:val="00523A95"/>
    <w:rsid w:val="00534904"/>
    <w:rsid w:val="00543B0A"/>
    <w:rsid w:val="00544360"/>
    <w:rsid w:val="005445C3"/>
    <w:rsid w:val="005559A1"/>
    <w:rsid w:val="0056367C"/>
    <w:rsid w:val="005710A4"/>
    <w:rsid w:val="00576C26"/>
    <w:rsid w:val="0058030F"/>
    <w:rsid w:val="00582113"/>
    <w:rsid w:val="00582F14"/>
    <w:rsid w:val="005C1D27"/>
    <w:rsid w:val="005C5D85"/>
    <w:rsid w:val="005D6555"/>
    <w:rsid w:val="005E287E"/>
    <w:rsid w:val="005E6ECD"/>
    <w:rsid w:val="005F158E"/>
    <w:rsid w:val="0060624B"/>
    <w:rsid w:val="00606D67"/>
    <w:rsid w:val="00613FEF"/>
    <w:rsid w:val="00620539"/>
    <w:rsid w:val="006307F5"/>
    <w:rsid w:val="006366B0"/>
    <w:rsid w:val="00647058"/>
    <w:rsid w:val="00666D34"/>
    <w:rsid w:val="00673F8A"/>
    <w:rsid w:val="006820EE"/>
    <w:rsid w:val="006826C2"/>
    <w:rsid w:val="0068337B"/>
    <w:rsid w:val="00687B68"/>
    <w:rsid w:val="006A0220"/>
    <w:rsid w:val="006A08C8"/>
    <w:rsid w:val="006A3879"/>
    <w:rsid w:val="006A4313"/>
    <w:rsid w:val="006A7B57"/>
    <w:rsid w:val="006B161E"/>
    <w:rsid w:val="006C28EA"/>
    <w:rsid w:val="006C3B54"/>
    <w:rsid w:val="006D110A"/>
    <w:rsid w:val="006D54C6"/>
    <w:rsid w:val="00700689"/>
    <w:rsid w:val="00700A28"/>
    <w:rsid w:val="0070195A"/>
    <w:rsid w:val="007176EC"/>
    <w:rsid w:val="00717DAF"/>
    <w:rsid w:val="00723AD9"/>
    <w:rsid w:val="00731733"/>
    <w:rsid w:val="0073424D"/>
    <w:rsid w:val="00751DF1"/>
    <w:rsid w:val="00771CB7"/>
    <w:rsid w:val="007722F5"/>
    <w:rsid w:val="0077328B"/>
    <w:rsid w:val="00782DDD"/>
    <w:rsid w:val="007849EC"/>
    <w:rsid w:val="00791BEF"/>
    <w:rsid w:val="007A219E"/>
    <w:rsid w:val="007B13DF"/>
    <w:rsid w:val="007B4665"/>
    <w:rsid w:val="007F12EF"/>
    <w:rsid w:val="00814E97"/>
    <w:rsid w:val="00825C4C"/>
    <w:rsid w:val="0084285A"/>
    <w:rsid w:val="008476A7"/>
    <w:rsid w:val="00861294"/>
    <w:rsid w:val="008674FF"/>
    <w:rsid w:val="00875B82"/>
    <w:rsid w:val="008852A2"/>
    <w:rsid w:val="008A2562"/>
    <w:rsid w:val="008A5BCA"/>
    <w:rsid w:val="008C331B"/>
    <w:rsid w:val="008C6A2C"/>
    <w:rsid w:val="008D06A3"/>
    <w:rsid w:val="00906A98"/>
    <w:rsid w:val="009116AA"/>
    <w:rsid w:val="0092239E"/>
    <w:rsid w:val="00941D32"/>
    <w:rsid w:val="00951E58"/>
    <w:rsid w:val="00976F07"/>
    <w:rsid w:val="0097785F"/>
    <w:rsid w:val="00980462"/>
    <w:rsid w:val="009846B2"/>
    <w:rsid w:val="00984A13"/>
    <w:rsid w:val="009D61F0"/>
    <w:rsid w:val="009E0501"/>
    <w:rsid w:val="009E14A3"/>
    <w:rsid w:val="009F2B84"/>
    <w:rsid w:val="00A04787"/>
    <w:rsid w:val="00A1008B"/>
    <w:rsid w:val="00A12E57"/>
    <w:rsid w:val="00A24604"/>
    <w:rsid w:val="00A27C55"/>
    <w:rsid w:val="00A36BC6"/>
    <w:rsid w:val="00A43632"/>
    <w:rsid w:val="00A44745"/>
    <w:rsid w:val="00A5015F"/>
    <w:rsid w:val="00A509CF"/>
    <w:rsid w:val="00A54BED"/>
    <w:rsid w:val="00A67709"/>
    <w:rsid w:val="00A7253F"/>
    <w:rsid w:val="00A73F61"/>
    <w:rsid w:val="00A902D8"/>
    <w:rsid w:val="00AB7D56"/>
    <w:rsid w:val="00AC0205"/>
    <w:rsid w:val="00AD567B"/>
    <w:rsid w:val="00AE221D"/>
    <w:rsid w:val="00AF08B3"/>
    <w:rsid w:val="00B06DB3"/>
    <w:rsid w:val="00B169FB"/>
    <w:rsid w:val="00B359F7"/>
    <w:rsid w:val="00B57590"/>
    <w:rsid w:val="00B61EE3"/>
    <w:rsid w:val="00B80662"/>
    <w:rsid w:val="00B824FF"/>
    <w:rsid w:val="00BF3D07"/>
    <w:rsid w:val="00C007E0"/>
    <w:rsid w:val="00C009E3"/>
    <w:rsid w:val="00C04494"/>
    <w:rsid w:val="00C05CB9"/>
    <w:rsid w:val="00C25938"/>
    <w:rsid w:val="00C429B6"/>
    <w:rsid w:val="00C4420B"/>
    <w:rsid w:val="00C71F22"/>
    <w:rsid w:val="00C76105"/>
    <w:rsid w:val="00C82FDD"/>
    <w:rsid w:val="00C84DC0"/>
    <w:rsid w:val="00C970FB"/>
    <w:rsid w:val="00CD6CDF"/>
    <w:rsid w:val="00CE7DAD"/>
    <w:rsid w:val="00D13167"/>
    <w:rsid w:val="00D22C09"/>
    <w:rsid w:val="00D42F46"/>
    <w:rsid w:val="00D4573B"/>
    <w:rsid w:val="00D47BF0"/>
    <w:rsid w:val="00D53CC9"/>
    <w:rsid w:val="00D55BB2"/>
    <w:rsid w:val="00D56A47"/>
    <w:rsid w:val="00D66233"/>
    <w:rsid w:val="00D86DB1"/>
    <w:rsid w:val="00D9545E"/>
    <w:rsid w:val="00DB62D7"/>
    <w:rsid w:val="00DB74FA"/>
    <w:rsid w:val="00DD497E"/>
    <w:rsid w:val="00DD52D0"/>
    <w:rsid w:val="00DD7475"/>
    <w:rsid w:val="00E13B5F"/>
    <w:rsid w:val="00E16548"/>
    <w:rsid w:val="00E31EDC"/>
    <w:rsid w:val="00E330BB"/>
    <w:rsid w:val="00E37267"/>
    <w:rsid w:val="00E412C6"/>
    <w:rsid w:val="00E428AA"/>
    <w:rsid w:val="00E70603"/>
    <w:rsid w:val="00EB26D2"/>
    <w:rsid w:val="00EB2FE7"/>
    <w:rsid w:val="00EC3B4C"/>
    <w:rsid w:val="00EC4CF1"/>
    <w:rsid w:val="00ED7E53"/>
    <w:rsid w:val="00EF4BA9"/>
    <w:rsid w:val="00F00545"/>
    <w:rsid w:val="00F35A71"/>
    <w:rsid w:val="00F4648F"/>
    <w:rsid w:val="00F46A06"/>
    <w:rsid w:val="00F5095C"/>
    <w:rsid w:val="00F57182"/>
    <w:rsid w:val="00F61CFA"/>
    <w:rsid w:val="00F82F86"/>
    <w:rsid w:val="00F8401A"/>
    <w:rsid w:val="00F91B95"/>
    <w:rsid w:val="00FA406C"/>
    <w:rsid w:val="00FB3DB0"/>
    <w:rsid w:val="00FD6A13"/>
    <w:rsid w:val="00FF5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F1FA7"/>
  <w15:chartTrackingRefBased/>
  <w15:docId w15:val="{2AF56E8F-D59C-46E6-8F60-0F7AF3A7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A39"/>
    <w:pPr>
      <w:widowControl w:val="0"/>
      <w:jc w:val="both"/>
    </w:pPr>
  </w:style>
  <w:style w:type="paragraph" w:styleId="1">
    <w:name w:val="heading 1"/>
    <w:basedOn w:val="a"/>
    <w:next w:val="a"/>
    <w:link w:val="10"/>
    <w:uiPriority w:val="9"/>
    <w:qFormat/>
    <w:rsid w:val="00270A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A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2FD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8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0A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0A39"/>
    <w:rPr>
      <w:sz w:val="18"/>
      <w:szCs w:val="18"/>
    </w:rPr>
  </w:style>
  <w:style w:type="paragraph" w:styleId="a5">
    <w:name w:val="footer"/>
    <w:basedOn w:val="a"/>
    <w:link w:val="a6"/>
    <w:uiPriority w:val="99"/>
    <w:unhideWhenUsed/>
    <w:rsid w:val="00270A39"/>
    <w:pPr>
      <w:tabs>
        <w:tab w:val="center" w:pos="4153"/>
        <w:tab w:val="right" w:pos="8306"/>
      </w:tabs>
      <w:snapToGrid w:val="0"/>
      <w:jc w:val="left"/>
    </w:pPr>
    <w:rPr>
      <w:sz w:val="18"/>
      <w:szCs w:val="18"/>
    </w:rPr>
  </w:style>
  <w:style w:type="character" w:customStyle="1" w:styleId="a6">
    <w:name w:val="页脚 字符"/>
    <w:basedOn w:val="a0"/>
    <w:link w:val="a5"/>
    <w:uiPriority w:val="99"/>
    <w:rsid w:val="00270A39"/>
    <w:rPr>
      <w:sz w:val="18"/>
      <w:szCs w:val="18"/>
    </w:rPr>
  </w:style>
  <w:style w:type="character" w:customStyle="1" w:styleId="10">
    <w:name w:val="标题 1 字符"/>
    <w:basedOn w:val="a0"/>
    <w:link w:val="1"/>
    <w:uiPriority w:val="9"/>
    <w:rsid w:val="00270A39"/>
    <w:rPr>
      <w:b/>
      <w:bCs/>
      <w:kern w:val="44"/>
      <w:sz w:val="44"/>
      <w:szCs w:val="44"/>
    </w:rPr>
  </w:style>
  <w:style w:type="character" w:customStyle="1" w:styleId="20">
    <w:name w:val="标题 2 字符"/>
    <w:basedOn w:val="a0"/>
    <w:link w:val="2"/>
    <w:uiPriority w:val="9"/>
    <w:rsid w:val="00270A39"/>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270A39"/>
    <w:rPr>
      <w:sz w:val="21"/>
      <w:szCs w:val="21"/>
    </w:rPr>
  </w:style>
  <w:style w:type="paragraph" w:styleId="a8">
    <w:name w:val="annotation text"/>
    <w:basedOn w:val="a"/>
    <w:link w:val="a9"/>
    <w:uiPriority w:val="99"/>
    <w:semiHidden/>
    <w:unhideWhenUsed/>
    <w:rsid w:val="00270A39"/>
    <w:pPr>
      <w:jc w:val="left"/>
    </w:pPr>
  </w:style>
  <w:style w:type="character" w:customStyle="1" w:styleId="a9">
    <w:name w:val="批注文字 字符"/>
    <w:basedOn w:val="a0"/>
    <w:link w:val="a8"/>
    <w:uiPriority w:val="99"/>
    <w:semiHidden/>
    <w:rsid w:val="00270A39"/>
  </w:style>
  <w:style w:type="paragraph" w:styleId="aa">
    <w:name w:val="List Paragraph"/>
    <w:basedOn w:val="a"/>
    <w:uiPriority w:val="34"/>
    <w:qFormat/>
    <w:rsid w:val="00A7253F"/>
    <w:pPr>
      <w:ind w:firstLineChars="200" w:firstLine="420"/>
    </w:pPr>
  </w:style>
  <w:style w:type="paragraph" w:styleId="ab">
    <w:name w:val="caption"/>
    <w:basedOn w:val="a"/>
    <w:next w:val="a"/>
    <w:uiPriority w:val="35"/>
    <w:unhideWhenUsed/>
    <w:qFormat/>
    <w:rsid w:val="00A7253F"/>
    <w:rPr>
      <w:rFonts w:asciiTheme="majorHAnsi" w:eastAsia="黑体" w:hAnsiTheme="majorHAnsi" w:cstheme="majorBidi"/>
      <w:sz w:val="20"/>
      <w:szCs w:val="20"/>
    </w:rPr>
  </w:style>
  <w:style w:type="paragraph" w:styleId="ac">
    <w:name w:val="Revision"/>
    <w:hidden/>
    <w:uiPriority w:val="99"/>
    <w:semiHidden/>
    <w:rsid w:val="000440FD"/>
  </w:style>
  <w:style w:type="character" w:styleId="ad">
    <w:name w:val="Placeholder Text"/>
    <w:basedOn w:val="a0"/>
    <w:uiPriority w:val="99"/>
    <w:semiHidden/>
    <w:rsid w:val="00814E97"/>
    <w:rPr>
      <w:color w:val="808080"/>
    </w:rPr>
  </w:style>
  <w:style w:type="character" w:customStyle="1" w:styleId="30">
    <w:name w:val="标题 3 字符"/>
    <w:basedOn w:val="a0"/>
    <w:link w:val="3"/>
    <w:uiPriority w:val="9"/>
    <w:rsid w:val="00C82FDD"/>
    <w:rPr>
      <w:b/>
      <w:bCs/>
      <w:sz w:val="32"/>
      <w:szCs w:val="32"/>
    </w:rPr>
  </w:style>
  <w:style w:type="character" w:customStyle="1" w:styleId="40">
    <w:name w:val="标题 4 字符"/>
    <w:basedOn w:val="a0"/>
    <w:link w:val="4"/>
    <w:uiPriority w:val="9"/>
    <w:rsid w:val="00C82FDD"/>
    <w:rPr>
      <w:rFonts w:asciiTheme="majorHAnsi" w:eastAsiaTheme="majorEastAsia" w:hAnsiTheme="majorHAnsi" w:cstheme="majorBidi"/>
      <w:b/>
      <w:bCs/>
      <w:sz w:val="28"/>
      <w:szCs w:val="28"/>
    </w:rPr>
  </w:style>
  <w:style w:type="character" w:customStyle="1" w:styleId="q4iawc">
    <w:name w:val="q4iawc"/>
    <w:basedOn w:val="a0"/>
    <w:rsid w:val="00C82FDD"/>
  </w:style>
  <w:style w:type="character" w:customStyle="1" w:styleId="fontstyle01">
    <w:name w:val="fontstyle01"/>
    <w:basedOn w:val="a0"/>
    <w:rsid w:val="00C82FDD"/>
    <w:rPr>
      <w:rFonts w:ascii="NimbusSanL-Regu" w:hAnsi="NimbusSanL-Regu" w:hint="default"/>
      <w:b w:val="0"/>
      <w:bCs w:val="0"/>
      <w:i w:val="0"/>
      <w:iCs w:val="0"/>
      <w:color w:val="000000"/>
      <w:sz w:val="16"/>
      <w:szCs w:val="16"/>
    </w:rPr>
  </w:style>
  <w:style w:type="character" w:styleId="ae">
    <w:name w:val="Hyperlink"/>
    <w:basedOn w:val="a0"/>
    <w:uiPriority w:val="99"/>
    <w:unhideWhenUsed/>
    <w:rsid w:val="00C82FDD"/>
    <w:rPr>
      <w:color w:val="0563C1" w:themeColor="hyperlink"/>
      <w:u w:val="single"/>
    </w:rPr>
  </w:style>
  <w:style w:type="character" w:styleId="af">
    <w:name w:val="Unresolved Mention"/>
    <w:basedOn w:val="a0"/>
    <w:uiPriority w:val="99"/>
    <w:semiHidden/>
    <w:unhideWhenUsed/>
    <w:rsid w:val="00C82FDD"/>
    <w:rPr>
      <w:color w:val="605E5C"/>
      <w:shd w:val="clear" w:color="auto" w:fill="E1DFDD"/>
    </w:rPr>
  </w:style>
  <w:style w:type="character" w:styleId="af0">
    <w:name w:val="Strong"/>
    <w:basedOn w:val="a0"/>
    <w:uiPriority w:val="22"/>
    <w:qFormat/>
    <w:rsid w:val="00C82FDD"/>
    <w:rPr>
      <w:b/>
      <w:bCs/>
    </w:rPr>
  </w:style>
  <w:style w:type="character" w:styleId="af1">
    <w:name w:val="Emphasis"/>
    <w:basedOn w:val="a0"/>
    <w:uiPriority w:val="20"/>
    <w:qFormat/>
    <w:rsid w:val="00C82FDD"/>
    <w:rPr>
      <w:i/>
      <w:iCs/>
    </w:rPr>
  </w:style>
  <w:style w:type="character" w:customStyle="1" w:styleId="fontstyle21">
    <w:name w:val="fontstyle21"/>
    <w:basedOn w:val="a0"/>
    <w:rsid w:val="00C82FDD"/>
    <w:rPr>
      <w:rFonts w:ascii="URWPalladioL-Ital" w:hAnsi="URWPalladioL-Ital" w:hint="default"/>
      <w:b w:val="0"/>
      <w:bCs w:val="0"/>
      <w:i/>
      <w:iCs/>
      <w:color w:val="000000"/>
      <w:sz w:val="16"/>
      <w:szCs w:val="16"/>
    </w:rPr>
  </w:style>
  <w:style w:type="paragraph" w:customStyle="1" w:styleId="nova-legacy-e-listitem">
    <w:name w:val="nova-legacy-e-list__item"/>
    <w:basedOn w:val="a"/>
    <w:rsid w:val="00C82FDD"/>
    <w:pPr>
      <w:widowControl/>
      <w:spacing w:before="100" w:beforeAutospacing="1" w:after="100" w:afterAutospacing="1"/>
      <w:jc w:val="left"/>
    </w:pPr>
    <w:rPr>
      <w:rFonts w:ascii="宋体" w:eastAsia="宋体" w:hAnsi="宋体" w:cs="宋体"/>
      <w:kern w:val="0"/>
      <w:sz w:val="24"/>
      <w:szCs w:val="24"/>
    </w:rPr>
  </w:style>
  <w:style w:type="character" w:customStyle="1" w:styleId="arxivid">
    <w:name w:val="arxivid"/>
    <w:basedOn w:val="a0"/>
    <w:rsid w:val="00C82FDD"/>
  </w:style>
  <w:style w:type="table" w:styleId="af2">
    <w:name w:val="Table Grid"/>
    <w:basedOn w:val="a1"/>
    <w:uiPriority w:val="39"/>
    <w:rsid w:val="00C82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8"/>
    <w:next w:val="a8"/>
    <w:link w:val="af4"/>
    <w:uiPriority w:val="99"/>
    <w:semiHidden/>
    <w:unhideWhenUsed/>
    <w:rsid w:val="00C82FDD"/>
    <w:rPr>
      <w:b/>
      <w:bCs/>
    </w:rPr>
  </w:style>
  <w:style w:type="character" w:customStyle="1" w:styleId="af4">
    <w:name w:val="批注主题 字符"/>
    <w:basedOn w:val="a9"/>
    <w:link w:val="af3"/>
    <w:uiPriority w:val="99"/>
    <w:semiHidden/>
    <w:rsid w:val="00C82F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4872</Words>
  <Characters>27775</Characters>
  <Application>Microsoft Office Word</Application>
  <DocSecurity>0</DocSecurity>
  <Lines>231</Lines>
  <Paragraphs>65</Paragraphs>
  <ScaleCrop>false</ScaleCrop>
  <Company/>
  <LinksUpToDate>false</LinksUpToDate>
  <CharactersWithSpaces>32582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61</cp:revision>
  <dcterms:created xsi:type="dcterms:W3CDTF">2022-06-25T14:45:00Z</dcterms:created>
  <dcterms:modified xsi:type="dcterms:W3CDTF">2022-06-29T01:46:00Z</dcterms:modified>
</cp:coreProperties>
</file>
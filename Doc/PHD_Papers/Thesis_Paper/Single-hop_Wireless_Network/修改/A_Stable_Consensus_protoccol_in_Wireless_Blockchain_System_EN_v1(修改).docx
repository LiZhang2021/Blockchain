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323F8854"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ins w:id="0" w:author="ThinkPad" w:date="2022-05-16T18:53:00Z">
        <w:r w:rsidR="00684B22">
          <w:rPr>
            <w:rFonts w:ascii="Times New Roman" w:eastAsia="宋体" w:hAnsi="Times New Roman" w:cs="Times New Roman"/>
            <w:b/>
            <w:bCs/>
            <w:color w:val="800000"/>
            <w:kern w:val="0"/>
            <w:sz w:val="24"/>
            <w:szCs w:val="24"/>
          </w:rPr>
          <w:t>s</w:t>
        </w:r>
      </w:ins>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r w:rsidR="002105A8">
        <w:rPr>
          <w:rFonts w:ascii="Times New Roman" w:hAnsi="Times New Roman" w:cs="Times New Roman"/>
          <w:sz w:val="24"/>
          <w:szCs w:val="24"/>
        </w:rPr>
        <w:t xml:space="preserve">SWIB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SWIB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SWIB</w:t>
      </w:r>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1"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2"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 xml:space="preserve">(Boneh-Lynn-Shacham)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SWIB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3" w:name="_Toc94273360"/>
      <w:r w:rsidRPr="00DE3197">
        <w:rPr>
          <w:rFonts w:ascii="Times New Roman" w:eastAsia="黑体" w:hAnsi="Times New Roman" w:cs="Times New Roman"/>
          <w:sz w:val="28"/>
          <w:szCs w:val="28"/>
        </w:rPr>
        <w:t xml:space="preserve">2.3 </w:t>
      </w:r>
      <w:bookmarkEnd w:id="3"/>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4"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4"/>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5"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bookmarkEnd w:id="5"/>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7C31978"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t>
      </w:r>
      <w:r w:rsidR="0081172E">
        <w:rPr>
          <w:rFonts w:ascii="Times New Roman" w:eastAsia="宋体" w:hAnsi="Times New Roman" w:cs="Times New Roman"/>
          <w:kern w:val="0"/>
          <w:sz w:val="24"/>
          <w:szCs w:val="24"/>
        </w:rPr>
        <w:t xml:space="preserve">each of </w:t>
      </w:r>
      <w:r w:rsidR="000A77D9">
        <w:rPr>
          <w:rFonts w:ascii="Times New Roman" w:eastAsia="宋体" w:hAnsi="Times New Roman" w:cs="Times New Roman"/>
          <w:kern w:val="0"/>
          <w:sz w:val="24"/>
          <w:szCs w:val="24"/>
        </w:rPr>
        <w:t>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w:t>
      </w:r>
      <w:r w:rsidR="0081172E">
        <w:rPr>
          <w:rFonts w:ascii="Times New Roman" w:eastAsia="宋体" w:hAnsi="Times New Roman" w:cs="Times New Roman"/>
          <w:kern w:val="0"/>
          <w:sz w:val="24"/>
          <w:szCs w:val="24"/>
        </w:rPr>
        <w:t xml:space="preserve"> Let</w:t>
      </w:r>
      <w:r w:rsidR="00E51554">
        <w:rPr>
          <w:rFonts w:ascii="Times New Roman" w:eastAsia="宋体" w:hAnsi="Times New Roman" w:cs="Times New Roman"/>
          <w:kern w:val="0"/>
          <w:sz w:val="24"/>
          <w:szCs w:val="24"/>
        </w:rPr>
        <w:t xml:space="preserv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w:t>
      </w:r>
      <w:r w:rsidR="0081172E">
        <w:rPr>
          <w:rFonts w:ascii="Times New Roman" w:eastAsia="宋体" w:hAnsi="Times New Roman" w:cs="Times New Roman"/>
          <w:kern w:val="0"/>
          <w:sz w:val="24"/>
          <w:szCs w:val="24"/>
        </w:rPr>
        <w:t xml:space="preserve">represent </w:t>
      </w:r>
      <w:r w:rsidR="00E51554">
        <w:rPr>
          <w:rFonts w:ascii="Times New Roman" w:eastAsia="宋体" w:hAnsi="Times New Roman" w:cs="Times New Roman"/>
          <w:kern w:val="0"/>
          <w:sz w:val="24"/>
          <w:szCs w:val="24"/>
        </w:rPr>
        <w:t>blockchain, block</w:t>
      </w:r>
      <w:r w:rsidR="0081172E">
        <w:rPr>
          <w:rFonts w:ascii="Times New Roman" w:eastAsia="宋体" w:hAnsi="Times New Roman" w:cs="Times New Roman"/>
          <w:kern w:val="0"/>
          <w:sz w:val="24"/>
          <w:szCs w:val="24"/>
        </w:rPr>
        <w:t>,</w:t>
      </w:r>
      <w:r w:rsidR="00E51554">
        <w:rPr>
          <w:rFonts w:ascii="Times New Roman" w:eastAsia="宋体" w:hAnsi="Times New Roman" w:cs="Times New Roman"/>
          <w:kern w:val="0"/>
          <w:sz w:val="24"/>
          <w:szCs w:val="24"/>
        </w:rPr>
        <w:t xml:space="preserve">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shown in Fig</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w:t>
      </w:r>
      <w:r w:rsidR="0081172E">
        <w:rPr>
          <w:rFonts w:ascii="Times New Roman" w:eastAsia="宋体" w:hAnsi="Times New Roman" w:cs="Times New Roman"/>
          <w:kern w:val="0"/>
          <w:sz w:val="24"/>
          <w:szCs w:val="24"/>
        </w:rPr>
        <w:t>B</w:t>
      </w:r>
      <w:r w:rsidR="002F7D09">
        <w:rPr>
          <w:rFonts w:ascii="Times New Roman" w:eastAsia="宋体" w:hAnsi="Times New Roman" w:cs="Times New Roman"/>
          <w:kern w:val="0"/>
          <w:sz w:val="24"/>
          <w:szCs w:val="24"/>
        </w:rPr>
        <w:t xml:space="preserve">lock header records </w:t>
      </w:r>
      <w:r w:rsidR="0081172E">
        <w:rPr>
          <w:rFonts w:ascii="Times New Roman" w:eastAsia="宋体" w:hAnsi="Times New Roman" w:cs="Times New Roman"/>
          <w:kern w:val="0"/>
          <w:sz w:val="24"/>
          <w:szCs w:val="24"/>
        </w:rPr>
        <w:t xml:space="preserve">blockchain </w:t>
      </w:r>
      <w:r w:rsidR="0048104D">
        <w:rPr>
          <w:rFonts w:ascii="Times New Roman" w:eastAsia="宋体" w:hAnsi="Times New Roman" w:cs="Times New Roman"/>
          <w:kern w:val="0"/>
          <w:sz w:val="24"/>
          <w:szCs w:val="24"/>
        </w:rPr>
        <w:t xml:space="preserve">version, block </w:t>
      </w:r>
      <w:r w:rsidR="0048104D" w:rsidRPr="008140B2">
        <w:rPr>
          <w:rFonts w:ascii="Times New Roman" w:eastAsia="宋体" w:hAnsi="Times New Roman" w:cs="Times New Roman"/>
          <w:kern w:val="0"/>
          <w:sz w:val="24"/>
          <w:szCs w:val="24"/>
        </w:rPr>
        <w:t>proposer</w:t>
      </w:r>
      <w:r w:rsidR="0048104D">
        <w:rPr>
          <w:rFonts w:ascii="Times New Roman" w:eastAsia="宋体" w:hAnsi="Times New Roman" w:cs="Times New Roman"/>
          <w:kern w:val="0"/>
          <w:sz w:val="24"/>
          <w:szCs w:val="24"/>
        </w:rPr>
        <w:t xml:space="preserve">,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w:t>
      </w:r>
      <w:r w:rsidR="0081172E">
        <w:rPr>
          <w:rFonts w:ascii="Times New Roman" w:eastAsia="宋体" w:hAnsi="Times New Roman" w:cs="Times New Roman"/>
          <w:kern w:val="0"/>
          <w:sz w:val="24"/>
          <w:szCs w:val="24"/>
        </w:rPr>
        <w:t xml:space="preserve">A </w:t>
      </w:r>
      <w:r w:rsidR="0048104D">
        <w:rPr>
          <w:rFonts w:ascii="Times New Roman" w:eastAsia="宋体" w:hAnsi="Times New Roman" w:cs="Times New Roman"/>
          <w:kern w:val="0"/>
          <w:sz w:val="24"/>
          <w:szCs w:val="24"/>
        </w:rPr>
        <w:t>transaction contains payer'</w:t>
      </w:r>
      <w:r w:rsidR="0081172E">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ID, payee</w:t>
      </w:r>
      <w:r w:rsidR="003D6FD4">
        <w:rPr>
          <w:rFonts w:ascii="Times New Roman" w:eastAsia="宋体" w:hAnsi="Times New Roman" w:cs="Times New Roman"/>
          <w:kern w:val="0"/>
          <w:sz w:val="24"/>
          <w:szCs w:val="24"/>
        </w:rPr>
        <w:t>'s ID, service information, timestamp, payer'</w:t>
      </w:r>
      <w:r w:rsidR="0081172E">
        <w:rPr>
          <w:rFonts w:ascii="Times New Roman" w:eastAsia="宋体" w:hAnsi="Times New Roman" w:cs="Times New Roman"/>
          <w:kern w:val="0"/>
          <w:sz w:val="24"/>
          <w:szCs w:val="24"/>
        </w:rPr>
        <w:t>s</w:t>
      </w:r>
      <w:r w:rsidR="003D6FD4">
        <w:rPr>
          <w:rFonts w:ascii="Times New Roman" w:eastAsia="宋体" w:hAnsi="Times New Roman" w:cs="Times New Roman"/>
          <w:kern w:val="0"/>
          <w:sz w:val="24"/>
          <w:szCs w:val="24"/>
        </w:rPr>
        <w:t xml:space="preserve"> signature, payee's signature</w:t>
      </w:r>
      <w:r w:rsidR="0081172E">
        <w:rPr>
          <w:rFonts w:ascii="Times New Roman" w:eastAsia="宋体" w:hAnsi="Times New Roman" w:cs="Times New Roman"/>
          <w:kern w:val="0"/>
          <w:sz w:val="24"/>
          <w:szCs w:val="24"/>
        </w:rPr>
        <w:t>,</w:t>
      </w:r>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0E4BE1EB" w:rsidR="00DA49A3" w:rsidRDefault="008D051F" w:rsidP="00DA49A3">
      <w:pPr>
        <w:keepNext/>
        <w:spacing w:afterLines="100" w:after="312"/>
        <w:ind w:firstLine="420"/>
      </w:pPr>
      <w:r>
        <w:rPr>
          <w:noProof/>
        </w:rPr>
        <w:drawing>
          <wp:inline distT="0" distB="0" distL="0" distR="0" wp14:anchorId="43A38567" wp14:editId="5D622AFF">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871F7E8" w14:textId="58816070"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sidR="0081172E">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xml:space="preserve">. Data structure of </w:t>
      </w:r>
      <w:r w:rsidR="0081172E">
        <w:rPr>
          <w:rFonts w:ascii="Times New Roman" w:hAnsi="Times New Roman" w:cs="Times New Roman"/>
          <w:b/>
          <w:bCs/>
        </w:rPr>
        <w:t xml:space="preserve">a </w:t>
      </w:r>
      <w:r>
        <w:rPr>
          <w:rFonts w:ascii="Times New Roman" w:hAnsi="Times New Roman" w:cs="Times New Roman"/>
          <w:b/>
          <w:bCs/>
        </w:rPr>
        <w:t>block and transaction</w:t>
      </w:r>
      <w:r w:rsidR="0081172E">
        <w:rPr>
          <w:rFonts w:ascii="Times New Roman" w:hAnsi="Times New Roman" w:cs="Times New Roman"/>
          <w:b/>
          <w:bCs/>
        </w:rPr>
        <w:t>s.</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6" w:name="_Toc94273367"/>
      <w:r w:rsidRPr="00DE3197">
        <w:rPr>
          <w:rFonts w:ascii="Times New Roman" w:eastAsia="黑体" w:hAnsi="Times New Roman" w:cs="Times New Roman"/>
          <w:sz w:val="28"/>
          <w:szCs w:val="28"/>
        </w:rPr>
        <w:lastRenderedPageBreak/>
        <w:t>3.2</w:t>
      </w:r>
      <w:r w:rsidR="0085138F" w:rsidRPr="00DE3197">
        <w:rPr>
          <w:rFonts w:ascii="Times New Roman" w:eastAsia="黑体" w:hAnsi="Times New Roman" w:cs="Times New Roman"/>
          <w:sz w:val="28"/>
          <w:szCs w:val="28"/>
        </w:rPr>
        <w:t xml:space="preserve"> </w:t>
      </w:r>
      <w:bookmarkEnd w:id="6"/>
      <w:r w:rsidR="008F182E" w:rsidRPr="00DE3197">
        <w:rPr>
          <w:rFonts w:ascii="Times New Roman" w:eastAsia="黑体" w:hAnsi="Times New Roman" w:cs="Times New Roman"/>
          <w:sz w:val="28"/>
          <w:szCs w:val="28"/>
        </w:rPr>
        <w:t>Network Model</w:t>
      </w:r>
    </w:p>
    <w:p w14:paraId="3DC34BB6" w14:textId="70430EA0"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147383">
        <w:rPr>
          <w:rFonts w:ascii="Times New Roman" w:eastAsia="宋体" w:hAnsi="Times New Roman" w:cs="Times New Roman"/>
          <w:kern w:val="0"/>
          <w:sz w:val="24"/>
          <w:szCs w:val="24"/>
        </w:rPr>
        <w:t>We further assume that any node can join</w:t>
      </w:r>
      <w:r w:rsidR="007A7D32">
        <w:rPr>
          <w:rFonts w:ascii="Times New Roman" w:eastAsia="宋体" w:hAnsi="Times New Roman" w:cs="Times New Roman"/>
          <w:kern w:val="0"/>
          <w:sz w:val="24"/>
          <w:szCs w:val="24"/>
        </w:rPr>
        <w:t xml:space="preserve"> or leave</w:t>
      </w:r>
      <w:r w:rsidR="00147383">
        <w:rPr>
          <w:rFonts w:ascii="Times New Roman" w:eastAsia="宋体" w:hAnsi="Times New Roman" w:cs="Times New Roman"/>
          <w:kern w:val="0"/>
          <w:sz w:val="24"/>
          <w:szCs w:val="24"/>
        </w:rPr>
        <w:t xml:space="preserve"> the wireless blockchain network</w:t>
      </w:r>
      <w:r w:rsidR="007A7D32">
        <w:rPr>
          <w:rFonts w:ascii="Times New Roman" w:eastAsia="宋体" w:hAnsi="Times New Roman" w:cs="Times New Roman"/>
          <w:kern w:val="0"/>
          <w:sz w:val="24"/>
          <w:szCs w:val="24"/>
        </w:rPr>
        <w:t xml:space="preserve"> freely</w:t>
      </w:r>
      <w:r w:rsidR="00147383">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7"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7"/>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72F34566" w14:textId="2F984A61" w:rsidR="009D631D"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the nodes disseminate information over wireless links, of which reliability is affected by large and small scale fading effects. </w:t>
      </w:r>
      <w:r w:rsidR="009D631D">
        <w:rPr>
          <w:rFonts w:ascii="Times New Roman" w:eastAsia="宋体" w:hAnsi="Times New Roman" w:cs="Times New Roman"/>
          <w:kern w:val="0"/>
          <w:sz w:val="24"/>
          <w:szCs w:val="24"/>
        </w:rPr>
        <w:t>The Rayleigh channel model is adopted since narrow-band communication and uniform scattering environment are under consideration.</w:t>
      </w:r>
      <w:r w:rsidR="009D631D">
        <w:rPr>
          <w:rFonts w:ascii="Times New Roman" w:eastAsia="宋体" w:hAnsi="Times New Roman" w:cs="Times New Roman"/>
          <w:kern w:val="0"/>
          <w:sz w:val="24"/>
          <w:szCs w:val="24"/>
        </w:rPr>
        <w:t xml:space="preserve"> </w:t>
      </w:r>
      <w:r w:rsidR="009D631D">
        <w:rPr>
          <w:rFonts w:ascii="Times New Roman" w:eastAsia="宋体" w:hAnsi="Times New Roman" w:cs="Times New Roman"/>
          <w:kern w:val="0"/>
          <w:sz w:val="24"/>
          <w:szCs w:val="24"/>
        </w:rPr>
        <w:t xml:space="preserve">Therefore, the Signal-to-Interference-plus-Noise ratio 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 xml:space="preserve"> can be computed as follows:</w:t>
      </w:r>
    </w:p>
    <w:p w14:paraId="348D5D4F" w14:textId="34FC3A79"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den>
          </m:f>
        </m:oMath>
      </m:oMathPara>
    </w:p>
    <w:p w14:paraId="41914E40" w14:textId="00213C0E" w:rsidR="000408D7"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transmission power of transmitter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the positive power gain of </w:t>
      </w:r>
      <w:r w:rsidRPr="00C349A4">
        <w:rPr>
          <w:rFonts w:ascii="Times New Roman" w:eastAsia="宋体" w:hAnsi="Times New Roman" w:cs="Times New Roman"/>
          <w:kern w:val="0"/>
          <w:sz w:val="24"/>
          <w:szCs w:val="24"/>
        </w:rPr>
        <w:t>Rayleigh fading</w:t>
      </w:r>
      <w:r>
        <w:rPr>
          <w:rFonts w:ascii="Times New Roman" w:eastAsia="宋体" w:hAnsi="Times New Roman" w:cs="Times New Roman"/>
          <w:kern w:val="0"/>
          <w:sz w:val="24"/>
          <w:szCs w:val="24"/>
        </w:rPr>
        <w:t xml:space="preserve"> and follows </w:t>
      </w:r>
      <w:r w:rsidRPr="00C349A4">
        <w:rPr>
          <w:rFonts w:ascii="Times New Roman" w:eastAsia="宋体" w:hAnsi="Times New Roman" w:cs="Times New Roman"/>
          <w:kern w:val="0"/>
          <w:sz w:val="24"/>
          <w:szCs w:val="24"/>
        </w:rPr>
        <w:t>the negative exponential distribution with parameter</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Path-loss exponent </w:t>
      </w:r>
      <m:oMath>
        <m:r>
          <w:rPr>
            <w:rFonts w:ascii="Cambria Math" w:eastAsia="宋体" w:hAnsi="Cambria Math" w:cs="Times New Roman"/>
            <w:kern w:val="0"/>
            <w:sz w:val="24"/>
            <w:szCs w:val="24"/>
          </w:rPr>
          <m:t>α∈(2, 6]</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Pr="003A44ED">
        <w:rPr>
          <w:rFonts w:ascii="Times New Roman" w:eastAsia="宋体" w:hAnsi="Times New Roman" w:cs="Times New Roman" w:hint="eastAsia"/>
          <w:kern w:val="0"/>
          <w:sz w:val="24"/>
          <w:szCs w:val="24"/>
        </w:rPr>
        <w:t xml:space="preserve"> </w:t>
      </w:r>
      <w:r w:rsidRPr="003A44ED">
        <w:rPr>
          <w:rFonts w:ascii="Times New Roman" w:eastAsia="宋体" w:hAnsi="Times New Roman" w:cs="Times New Roman"/>
          <w:kern w:val="0"/>
          <w:sz w:val="24"/>
          <w:szCs w:val="24"/>
        </w:rPr>
        <w:t>is the composite noise generated by the</w:t>
      </w:r>
      <w:r>
        <w:rPr>
          <w:rFonts w:ascii="Times New Roman" w:eastAsia="宋体" w:hAnsi="Times New Roman" w:cs="Times New Roman"/>
          <w:kern w:val="0"/>
          <w:sz w:val="24"/>
          <w:szCs w:val="24"/>
        </w:rPr>
        <w:t xml:space="preserve"> </w:t>
      </w:r>
      <w:r w:rsidRPr="003A44ED">
        <w:rPr>
          <w:rFonts w:ascii="Times New Roman" w:eastAsia="宋体" w:hAnsi="Times New Roman" w:cs="Times New Roman"/>
          <w:kern w:val="0"/>
          <w:sz w:val="24"/>
          <w:szCs w:val="24"/>
        </w:rPr>
        <w:t>environment and adversaries.</w:t>
      </w:r>
      <w:r w:rsidR="008C0CAB">
        <w:rPr>
          <w:rFonts w:ascii="Times New Roman" w:eastAsia="宋体" w:hAnsi="Times New Roman" w:cs="Times New Roman"/>
          <w:kern w:val="0"/>
          <w:sz w:val="24"/>
          <w:szCs w:val="24"/>
        </w:rPr>
        <w:t xml:space="preserve"> The fixed time interval of each slot is calculated by</w:t>
      </w:r>
    </w:p>
    <w:p w14:paraId="1609A142" w14:textId="1C6CCEC6" w:rsidR="008C0CAB" w:rsidRPr="00701529" w:rsidRDefault="008C0CAB"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r>
                    <w:rPr>
                      <w:rFonts w:ascii="Cambria Math" w:eastAsia="宋体" w:hAnsi="Cambria Math" w:cs="Times New Roman"/>
                      <w:kern w:val="0"/>
                      <w:sz w:val="24"/>
                      <w:szCs w:val="24"/>
                    </w:rPr>
                    <m:t>β</m:t>
                  </m:r>
                  <m:r>
                    <w:rPr>
                      <w:rFonts w:ascii="Cambria Math" w:eastAsia="宋体" w:hAnsi="Cambria Math" w:cs="Times New Roman"/>
                      <w:kern w:val="0"/>
                      <w:sz w:val="24"/>
                      <w:szCs w:val="24"/>
                    </w:rPr>
                    <m:t>)</m:t>
                  </m:r>
                </m:e>
              </m:func>
            </m:den>
          </m:f>
        </m:oMath>
      </m:oMathPara>
    </w:p>
    <w:p w14:paraId="3E76AAA9" w14:textId="00797DE9"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message sent by nodes during the consensus process in bits,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target </w:t>
      </w:r>
      <w:r>
        <w:rPr>
          <w:rFonts w:ascii="Times New Roman" w:eastAsia="宋体" w:hAnsi="Times New Roman" w:cs="Times New Roman"/>
          <w:kern w:val="0"/>
          <w:sz w:val="24"/>
          <w:szCs w:val="24"/>
        </w:rPr>
        <w:t>Signal-to-Interference-plus-Noise ratio</w:t>
      </w:r>
      <w:r>
        <w:rPr>
          <w:rFonts w:ascii="Times New Roman" w:eastAsia="宋体" w:hAnsi="Times New Roman" w:cs="Times New Roman"/>
          <w:kern w:val="0"/>
          <w:sz w:val="24"/>
          <w:szCs w:val="24"/>
        </w:rPr>
        <w:t xml:space="preserve"> (SINR) of each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An SINR outage occurs if SINR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SINR outage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is given as</w:t>
      </w:r>
    </w:p>
    <w:p w14:paraId="4FDFFCC8" w14:textId="100B9938" w:rsidR="004D7F5A" w:rsidRDefault="004D7F5A" w:rsidP="00E74944">
      <w:pPr>
        <w:spacing w:afterLines="100" w:after="312"/>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&lt;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m:t>
          </m:r>
        </m:oMath>
      </m:oMathPara>
    </w:p>
    <w:p w14:paraId="40B6B050" w14:textId="2691646F" w:rsidR="00B02BFD" w:rsidRDefault="00B02BFD"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In the rest of this paper, we analyze the performance </w:t>
      </w:r>
      <w:r w:rsidR="0069140C">
        <w:rPr>
          <w:rFonts w:ascii="Times New Roman" w:eastAsia="宋体" w:hAnsi="Times New Roman" w:cs="Times New Roman"/>
          <w:kern w:val="0"/>
          <w:sz w:val="24"/>
          <w:szCs w:val="24"/>
        </w:rPr>
        <w:t>utilizing the SINR outage probability.</w:t>
      </w:r>
      <w:r w:rsidR="009E2B5F">
        <w:rPr>
          <w:rFonts w:ascii="Times New Roman" w:eastAsia="宋体" w:hAnsi="Times New Roman" w:cs="Times New Roman"/>
          <w:kern w:val="0"/>
          <w:sz w:val="24"/>
          <w:szCs w:val="24"/>
        </w:rPr>
        <w:t xml:space="preserve"> </w:t>
      </w:r>
      <w:r w:rsidR="00391D61">
        <w:rPr>
          <w:rFonts w:ascii="Times New Roman" w:eastAsia="宋体" w:hAnsi="Times New Roman" w:cs="Times New Roman"/>
          <w:kern w:val="0"/>
          <w:sz w:val="24"/>
          <w:szCs w:val="24"/>
        </w:rPr>
        <w:t>R</w:t>
      </w:r>
      <w:r w:rsidR="00391D61">
        <w:rPr>
          <w:rFonts w:ascii="Times New Roman" w:eastAsia="宋体" w:hAnsi="Times New Roman" w:cs="Times New Roman"/>
          <w:kern w:val="0"/>
          <w:sz w:val="24"/>
          <w:szCs w:val="24"/>
        </w:rPr>
        <w:t>etransmission</w:t>
      </w:r>
      <w:r w:rsidR="00527DBC">
        <w:rPr>
          <w:rFonts w:ascii="Times New Roman" w:eastAsia="宋体" w:hAnsi="Times New Roman" w:cs="Times New Roman"/>
          <w:kern w:val="0"/>
          <w:sz w:val="24"/>
          <w:szCs w:val="24"/>
        </w:rPr>
        <w:t xml:space="preserve"> is</w:t>
      </w:r>
      <w:r w:rsidR="00391D61">
        <w:rPr>
          <w:rFonts w:ascii="Times New Roman" w:eastAsia="宋体" w:hAnsi="Times New Roman" w:cs="Times New Roman"/>
          <w:kern w:val="0"/>
          <w:sz w:val="24"/>
          <w:szCs w:val="24"/>
        </w:rPr>
        <w:t xml:space="preserve"> necessary</w:t>
      </w:r>
      <w:r w:rsidR="00527DBC">
        <w:rPr>
          <w:rFonts w:ascii="Times New Roman" w:eastAsia="宋体" w:hAnsi="Times New Roman" w:cs="Times New Roman"/>
          <w:kern w:val="0"/>
          <w:sz w:val="24"/>
          <w:szCs w:val="24"/>
        </w:rPr>
        <w:t xml:space="preserve"> when </w:t>
      </w:r>
      <w:r w:rsidR="0069140C">
        <w:rPr>
          <w:rFonts w:ascii="Times New Roman" w:eastAsia="宋体" w:hAnsi="Times New Roman" w:cs="Times New Roman"/>
          <w:kern w:val="0"/>
          <w:sz w:val="24"/>
          <w:szCs w:val="24"/>
        </w:rPr>
        <w:t xml:space="preserve">an outage occurs due to </w:t>
      </w:r>
      <w:r w:rsidR="000F1BC1">
        <w:rPr>
          <w:rFonts w:ascii="Times New Roman" w:eastAsia="宋体" w:hAnsi="Times New Roman" w:cs="Times New Roman"/>
          <w:kern w:val="0"/>
          <w:sz w:val="24"/>
          <w:szCs w:val="24"/>
        </w:rPr>
        <w:t>a poor condition of the actual channel</w:t>
      </w:r>
      <w:r w:rsidR="002B0950">
        <w:rPr>
          <w:rFonts w:ascii="Times New Roman" w:eastAsia="宋体" w:hAnsi="Times New Roman" w:cs="Times New Roman"/>
          <w:kern w:val="0"/>
          <w:sz w:val="24"/>
          <w:szCs w:val="24"/>
        </w:rPr>
        <w:t>.</w:t>
      </w:r>
      <w:r w:rsidR="00BD434C">
        <w:rPr>
          <w:rFonts w:ascii="Times New Roman" w:eastAsia="宋体" w:hAnsi="Times New Roman" w:cs="Times New Roman"/>
          <w:kern w:val="0"/>
          <w:sz w:val="24"/>
          <w:szCs w:val="24"/>
        </w:rPr>
        <w:t xml:space="preserve"> </w:t>
      </w:r>
      <w:r w:rsidR="002B0950">
        <w:rPr>
          <w:rFonts w:ascii="Times New Roman" w:eastAsia="宋体" w:hAnsi="Times New Roman" w:cs="Times New Roman"/>
          <w:kern w:val="0"/>
          <w:sz w:val="24"/>
          <w:szCs w:val="24"/>
        </w:rPr>
        <w:t>In our protocol, only block message an</w:t>
      </w:r>
      <w:r w:rsidR="002B0950">
        <w:rPr>
          <w:rFonts w:ascii="Times New Roman" w:eastAsia="宋体" w:hAnsi="Times New Roman" w:cs="Times New Roman"/>
          <w:kern w:val="0"/>
          <w:sz w:val="24"/>
          <w:szCs w:val="24"/>
        </w:rPr>
        <w:t>d</w:t>
      </w:r>
      <w:r w:rsidR="002B0950">
        <w:rPr>
          <w:rFonts w:ascii="Times New Roman" w:eastAsia="宋体" w:hAnsi="Times New Roman" w:cs="Times New Roman"/>
          <w:kern w:val="0"/>
          <w:sz w:val="24"/>
          <w:szCs w:val="24"/>
        </w:rPr>
        <w:t xml:space="preserve"> full signature message require to retransmission via H-ARQ until the lost messages are successfully delivered.</w:t>
      </w:r>
      <w:r w:rsidR="00BD434C">
        <w:rPr>
          <w:rFonts w:ascii="Times New Roman" w:eastAsia="宋体" w:hAnsi="Times New Roman" w:cs="Times New Roman"/>
          <w:kern w:val="0"/>
          <w:sz w:val="24"/>
          <w:szCs w:val="24"/>
        </w:rPr>
        <w:t xml:space="preserve"> </w:t>
      </w:r>
    </w:p>
    <w:p w14:paraId="1BD4F63A" w14:textId="65B65AC8" w:rsidR="0048459E" w:rsidRDefault="0048459E"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Our communication method </w:t>
      </w:r>
      <w:r w:rsidR="00FB187B">
        <w:rPr>
          <w:rFonts w:ascii="Times New Roman" w:eastAsia="宋体" w:hAnsi="Times New Roman" w:cs="Times New Roman"/>
          <w:kern w:val="0"/>
          <w:sz w:val="24"/>
          <w:szCs w:val="24"/>
        </w:rPr>
        <w:t>is built upon broadcasting leveraged at each node.</w:t>
      </w:r>
      <w:r w:rsidR="00391D61">
        <w:rPr>
          <w:rFonts w:ascii="Times New Roman" w:eastAsia="宋体" w:hAnsi="Times New Roman" w:cs="Times New Roman"/>
          <w:kern w:val="0"/>
          <w:sz w:val="24"/>
          <w:szCs w:val="24"/>
        </w:rPr>
        <w:t xml:space="preserve"> We assume that</w:t>
      </w:r>
      <w:r w:rsidR="00391D61" w:rsidRPr="00391D61">
        <w:rPr>
          <w:rFonts w:ascii="Times New Roman" w:eastAsia="宋体" w:hAnsi="Times New Roman" w:cs="Times New Roman"/>
          <w:kern w:val="0"/>
          <w:sz w:val="24"/>
          <w:szCs w:val="24"/>
        </w:rPr>
        <w:t xml:space="preserve"> a transmitter has its target communication nodes, </w:t>
      </w:r>
      <w:r w:rsidR="00391D61" w:rsidRPr="00391D61">
        <w:rPr>
          <w:rFonts w:ascii="Times New Roman" w:eastAsia="宋体" w:hAnsi="Times New Roman" w:cs="Times New Roman"/>
          <w:kern w:val="0"/>
          <w:sz w:val="24"/>
          <w:szCs w:val="24"/>
        </w:rPr>
        <w:t>which literally are the communication targets of a</w:t>
      </w:r>
      <w:r w:rsidR="00391D61">
        <w:rPr>
          <w:rFonts w:ascii="Times New Roman" w:eastAsia="宋体" w:hAnsi="Times New Roman" w:cs="Times New Roman"/>
          <w:kern w:val="0"/>
          <w:sz w:val="24"/>
          <w:szCs w:val="24"/>
        </w:rPr>
        <w:t xml:space="preserve"> </w:t>
      </w:r>
      <w:r w:rsidR="00391D61" w:rsidRPr="00391D61">
        <w:rPr>
          <w:rFonts w:ascii="Times New Roman" w:eastAsia="宋体" w:hAnsi="Times New Roman" w:cs="Times New Roman"/>
          <w:kern w:val="0"/>
          <w:sz w:val="24"/>
          <w:szCs w:val="24"/>
        </w:rPr>
        <w:t>transmitter node.</w:t>
      </w:r>
      <w:r w:rsidR="00391D61">
        <w:rPr>
          <w:rFonts w:ascii="Times New Roman" w:eastAsia="宋体" w:hAnsi="Times New Roman" w:cs="Times New Roman"/>
          <w:kern w:val="0"/>
          <w:sz w:val="24"/>
          <w:szCs w:val="24"/>
        </w:rPr>
        <w:t xml:space="preserve"> </w:t>
      </w:r>
      <w:r w:rsidR="00BD434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v</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be a random variable denoting the number of time slots required for message transmission to all target communication nodes of transmitter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BD434C">
        <w:rPr>
          <w:rFonts w:ascii="Times New Roman" w:eastAsia="宋体" w:hAnsi="Times New Roman" w:cs="Times New Roman" w:hint="eastAsia"/>
          <w:kern w:val="0"/>
          <w:sz w:val="24"/>
          <w:szCs w:val="24"/>
        </w:rPr>
        <w:t>.</w:t>
      </w:r>
      <w:r w:rsidR="00BD434C">
        <w:rPr>
          <w:rFonts w:ascii="Times New Roman" w:eastAsia="宋体" w:hAnsi="Times New Roman" w:cs="Times New Roman"/>
          <w:kern w:val="0"/>
          <w:sz w:val="24"/>
          <w:szCs w:val="24"/>
        </w:rPr>
        <w:t xml:space="preserve">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is determined to be minimum </w:t>
      </w:r>
      <m:oMath>
        <m:r>
          <w:rPr>
            <w:rFonts w:ascii="Cambria Math" w:eastAsia="宋体" w:hAnsi="Cambria Math" w:cs="Times New Roman"/>
            <w:kern w:val="0"/>
            <w:sz w:val="24"/>
            <w:szCs w:val="24"/>
          </w:rPr>
          <m:t>x</m:t>
        </m:r>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such that </w:t>
      </w:r>
    </w:p>
    <w:p w14:paraId="1FC59009" w14:textId="042FB415" w:rsidR="00BD434C" w:rsidRPr="00BD434C" w:rsidRDefault="00BD434C" w:rsidP="00E74944">
      <w:pPr>
        <w:spacing w:afterLines="100" w:after="312"/>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≤x</m:t>
              </m:r>
            </m:e>
          </m:d>
          <m:r>
            <w:rPr>
              <w:rFonts w:ascii="Cambria Math" w:eastAsia="宋体" w:hAnsi="Cambria Math" w:cs="Times New Roman"/>
              <w:kern w:val="0"/>
              <w:sz w:val="24"/>
              <w:szCs w:val="24"/>
            </w:rPr>
            <m:t>≥ζ</m:t>
          </m:r>
        </m:oMath>
      </m:oMathPara>
    </w:p>
    <w:p w14:paraId="351C36F6" w14:textId="4A24A511" w:rsidR="00BD434C" w:rsidRDefault="00AA49C5" w:rsidP="00E74944">
      <w:pPr>
        <w:spacing w:afterLines="100" w:after="312"/>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for </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8"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8"/>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BE2AB72"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t>
      </w:r>
      <w:ins w:id="9" w:author="ThinkPad" w:date="2022-05-16T23:11:00Z">
        <w:r w:rsidR="009E768A">
          <w:rPr>
            <w:rFonts w:ascii="Times New Roman" w:eastAsia="宋体" w:hAnsi="Times New Roman" w:cs="Times New Roman"/>
            <w:kern w:val="0"/>
            <w:sz w:val="24"/>
            <w:szCs w:val="24"/>
          </w:rPr>
          <w:t xml:space="preserve">the </w:t>
        </w:r>
      </w:ins>
      <w:r>
        <w:rPr>
          <w:rFonts w:ascii="Times New Roman" w:eastAsia="宋体" w:hAnsi="Times New Roman" w:cs="Times New Roman"/>
          <w:kern w:val="0"/>
          <w:sz w:val="24"/>
          <w:szCs w:val="24"/>
        </w:rPr>
        <w:t xml:space="preserve">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20C675D8"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xml:space="preserve">, that is, </w:t>
      </w:r>
      <w:del w:id="10" w:author="ThinkPad" w:date="2022-05-18T17:35:00Z">
        <w:r w:rsidDel="00E70DAD">
          <w:rPr>
            <w:rFonts w:ascii="Times New Roman" w:eastAsia="宋体" w:hAnsi="Times New Roman" w:cs="Times New Roman"/>
            <w:kern w:val="0"/>
            <w:sz w:val="24"/>
            <w:szCs w:val="24"/>
          </w:rPr>
          <w:delText xml:space="preserve">create </w:delText>
        </w:r>
      </w:del>
      <w:ins w:id="11" w:author="ThinkPad" w:date="2022-05-18T17:35:00Z">
        <w:r w:rsidR="00E70DAD">
          <w:rPr>
            <w:rFonts w:ascii="Times New Roman" w:eastAsia="宋体" w:hAnsi="Times New Roman" w:cs="Times New Roman"/>
            <w:kern w:val="0"/>
            <w:sz w:val="24"/>
            <w:szCs w:val="24"/>
          </w:rPr>
          <w:t xml:space="preserve">creation of </w:t>
        </w:r>
      </w:ins>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w:t>
      </w:r>
      <w:del w:id="12" w:author="ThinkPad" w:date="2022-05-18T17:35:00Z">
        <w:r w:rsidR="00421A5E" w:rsidDel="00E70DAD">
          <w:rPr>
            <w:rFonts w:ascii="Times New Roman" w:eastAsia="宋体" w:hAnsi="Times New Roman" w:cs="Times New Roman"/>
            <w:kern w:val="0"/>
            <w:sz w:val="24"/>
            <w:szCs w:val="24"/>
          </w:rPr>
          <w:delText>se</w:delText>
        </w:r>
      </w:del>
      <w:r w:rsidR="00421A5E">
        <w:rPr>
          <w:rFonts w:ascii="Times New Roman" w:eastAsia="宋体" w:hAnsi="Times New Roman" w:cs="Times New Roman"/>
          <w:kern w:val="0"/>
          <w:sz w:val="24"/>
          <w:szCs w:val="24"/>
        </w:rPr>
        <w:t xml:space="preserv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ins w:id="13" w:author="ThinkPad" w:date="2022-05-18T17:35:00Z">
        <w:r w:rsidR="00E70DAD">
          <w:rPr>
            <w:rFonts w:ascii="Times New Roman" w:eastAsia="宋体" w:hAnsi="Times New Roman" w:cs="Times New Roman"/>
            <w:kern w:val="0"/>
            <w:sz w:val="24"/>
            <w:szCs w:val="24"/>
          </w:rPr>
          <w:t xml:space="preserve"> the</w:t>
        </w:r>
      </w:ins>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1492518B"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del w:id="14" w:author="ThinkPad" w:date="2022-05-18T17:38:00Z">
        <w:r w:rsidR="00FF45A9" w:rsidDel="00E70DAD">
          <w:rPr>
            <w:rFonts w:ascii="Times New Roman" w:eastAsia="宋体" w:hAnsi="Times New Roman" w:cs="Times New Roman"/>
            <w:kern w:val="0"/>
            <w:sz w:val="24"/>
            <w:szCs w:val="24"/>
          </w:rPr>
          <w:delText xml:space="preserve">To leave </w:delText>
        </w:r>
      </w:del>
      <w:del w:id="15" w:author="ThinkPad" w:date="2022-05-18T17:36:00Z">
        <w:r w:rsidR="001C456B" w:rsidDel="00E70DAD">
          <w:rPr>
            <w:rFonts w:ascii="Times New Roman" w:eastAsia="宋体" w:hAnsi="Times New Roman" w:cs="Times New Roman"/>
            <w:kern w:val="0"/>
            <w:sz w:val="24"/>
            <w:szCs w:val="24"/>
          </w:rPr>
          <w:delText xml:space="preserve">communicate </w:delText>
        </w:r>
      </w:del>
      <w:del w:id="16" w:author="ThinkPad" w:date="2022-05-18T17:38:00Z">
        <w:r w:rsidR="00FF45A9" w:rsidDel="00E70DAD">
          <w:rPr>
            <w:rFonts w:ascii="Times New Roman" w:eastAsia="宋体" w:hAnsi="Times New Roman" w:cs="Times New Roman"/>
            <w:kern w:val="0"/>
            <w:sz w:val="24"/>
            <w:szCs w:val="24"/>
          </w:rPr>
          <w:delText>chance for honest nodes</w:delText>
        </w:r>
      </w:del>
      <w:ins w:id="17" w:author="ThinkPad" w:date="2022-05-18T17:38:00Z">
        <w:r w:rsidR="00E70DAD">
          <w:rPr>
            <w:rFonts w:ascii="Times New Roman" w:eastAsia="宋体" w:hAnsi="Times New Roman" w:cs="Times New Roman"/>
            <w:kern w:val="0"/>
            <w:sz w:val="24"/>
            <w:szCs w:val="24"/>
          </w:rPr>
          <w:t xml:space="preserve">Without </w:t>
        </w:r>
      </w:ins>
      <w:ins w:id="18" w:author="ThinkPad" w:date="2022-05-18T17:39:00Z">
        <w:r w:rsidR="00E70DAD">
          <w:rPr>
            <w:rFonts w:ascii="Times New Roman" w:eastAsia="宋体" w:hAnsi="Times New Roman" w:cs="Times New Roman"/>
            <w:kern w:val="0"/>
            <w:sz w:val="24"/>
            <w:szCs w:val="24"/>
          </w:rPr>
          <w:t>loss of generality</w:t>
        </w:r>
      </w:ins>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del w:id="19" w:author="ThinkPad" w:date="2022-05-16T23:14:00Z">
        <w:r w:rsidR="00FF45A9" w:rsidDel="009E768A">
          <w:rPr>
            <w:rFonts w:ascii="Times New Roman" w:eastAsia="宋体" w:hAnsi="Times New Roman" w:cs="Times New Roman"/>
            <w:kern w:val="0"/>
            <w:sz w:val="24"/>
            <w:szCs w:val="24"/>
          </w:rPr>
          <w:delText xml:space="preserve">. </w:delText>
        </w:r>
      </w:del>
      <w:ins w:id="20" w:author="ThinkPad" w:date="2022-05-16T23:14:00Z">
        <w:r w:rsidR="009E768A">
          <w:rPr>
            <w:rFonts w:ascii="Times New Roman" w:eastAsia="宋体" w:hAnsi="Times New Roman" w:cs="Times New Roman"/>
            <w:kern w:val="0"/>
            <w:sz w:val="24"/>
            <w:szCs w:val="24"/>
          </w:rPr>
          <w:t xml:space="preserve">, i.e., </w:t>
        </w:r>
      </w:ins>
      <w:del w:id="21" w:author="ThinkPad" w:date="2022-05-16T23:14:00Z">
        <w:r w:rsidR="00254F91" w:rsidRPr="00FF45A9" w:rsidDel="009E768A">
          <w:rPr>
            <w:rFonts w:ascii="Times New Roman" w:eastAsia="宋体" w:hAnsi="Times New Roman" w:cs="Times New Roman"/>
            <w:kern w:val="0"/>
            <w:sz w:val="24"/>
            <w:szCs w:val="24"/>
          </w:rPr>
          <w:delText xml:space="preserve">In </w:delText>
        </w:r>
      </w:del>
      <w:ins w:id="22" w:author="ThinkPad" w:date="2022-05-16T23:14:00Z">
        <w:r w:rsidR="009E768A">
          <w:rPr>
            <w:rFonts w:ascii="Times New Roman" w:eastAsia="宋体" w:hAnsi="Times New Roman" w:cs="Times New Roman"/>
            <w:kern w:val="0"/>
            <w:sz w:val="24"/>
            <w:szCs w:val="24"/>
          </w:rPr>
          <w:t>i</w:t>
        </w:r>
        <w:r w:rsidR="009E768A" w:rsidRPr="00FF45A9">
          <w:rPr>
            <w:rFonts w:ascii="Times New Roman" w:eastAsia="宋体" w:hAnsi="Times New Roman" w:cs="Times New Roman"/>
            <w:kern w:val="0"/>
            <w:sz w:val="24"/>
            <w:szCs w:val="24"/>
          </w:rPr>
          <w:t xml:space="preserve">n </w:t>
        </w:r>
      </w:ins>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w:del w:id="23" w:author="ThinkPad" w:date="2022-05-16T23:14:00Z">
        <w:r w:rsidR="00254F91" w:rsidRPr="00FF45A9" w:rsidDel="009E768A">
          <w:rPr>
            <w:rFonts w:ascii="Times New Roman" w:eastAsia="宋体" w:hAnsi="Times New Roman" w:cs="Times New Roman"/>
            <w:kern w:val="0"/>
            <w:sz w:val="24"/>
            <w:szCs w:val="24"/>
          </w:rPr>
          <w:delText xml:space="preserve">length </w:delText>
        </w:r>
      </w:del>
      <m:oMath>
        <m:r>
          <w:rPr>
            <w:rFonts w:ascii="Cambria Math" w:eastAsia="宋体" w:hAnsi="Cambria Math" w:cs="Times New Roman"/>
            <w:kern w:val="0"/>
            <w:sz w:val="24"/>
            <w:szCs w:val="24"/>
          </w:rPr>
          <m:t xml:space="preserve">T </m:t>
        </m:r>
      </m:oMath>
      <w:ins w:id="24" w:author="ThinkPad" w:date="2022-05-16T23:14:00Z">
        <w:r w:rsidR="009E768A">
          <w:rPr>
            <w:rFonts w:ascii="Times New Roman" w:eastAsia="宋体" w:hAnsi="Times New Roman" w:cs="Times New Roman"/>
            <w:kern w:val="0"/>
            <w:sz w:val="24"/>
            <w:szCs w:val="24"/>
          </w:rPr>
          <w:t xml:space="preserve">consecutive </w:t>
        </w:r>
      </w:ins>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ins w:id="25" w:author="ThinkPad" w:date="2022-05-18T17:40:00Z">
            <w:rPr>
              <w:rFonts w:ascii="Cambria Math" w:eastAsia="宋体" w:hAnsi="Cambria Math" w:cs="Times New Roman"/>
              <w:kern w:val="0"/>
              <w:sz w:val="24"/>
              <w:szCs w:val="24"/>
            </w:rPr>
            <m:t>ϵ</m:t>
          </w:ins>
        </m:r>
      </m:oMath>
      <w:del w:id="26" w:author="ThinkPad" w:date="2022-05-18T17:40:00Z">
        <w:r w:rsidR="00254F91" w:rsidRPr="005A65E9" w:rsidDel="005A65E9">
          <w:rPr>
            <w:rFonts w:ascii="Times New Roman" w:eastAsia="宋体" w:hAnsi="Times New Roman" w:cs="Times New Roman"/>
            <w:i/>
            <w:iCs/>
            <w:kern w:val="0"/>
            <w:sz w:val="24"/>
            <w:szCs w:val="24"/>
            <w:rPrChange w:id="27" w:author="ThinkPad" w:date="2022-05-18T17:40:00Z">
              <w:rPr>
                <w:rFonts w:ascii="Times New Roman" w:eastAsia="宋体" w:hAnsi="Times New Roman" w:cs="Times New Roman"/>
                <w:kern w:val="0"/>
                <w:sz w:val="24"/>
                <w:szCs w:val="24"/>
              </w:rPr>
            </w:rPrChange>
          </w:rPr>
          <w:delText>ϵ</w:delText>
        </w:r>
      </w:del>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ins w:id="28" w:author="ThinkPad" w:date="2022-05-18T17:39:00Z">
        <w:r w:rsidR="005A65E9">
          <w:rPr>
            <w:rFonts w:ascii="Times New Roman" w:eastAsia="宋体" w:hAnsi="Times New Roman" w:cs="Times New Roman"/>
            <w:kern w:val="0"/>
            <w:sz w:val="24"/>
            <w:szCs w:val="24"/>
          </w:rPr>
          <w:t xml:space="preserve"> </w:t>
        </w:r>
      </w:ins>
    </w:p>
    <w:p w14:paraId="5A1760CD" w14:textId="6A8CC128"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paper</w:t>
      </w:r>
      <w:r>
        <w:rPr>
          <w:rFonts w:ascii="Times New Roman" w:eastAsia="宋体" w:hAnsi="Times New Roman" w:cs="Times New Roman"/>
          <w:kern w:val="0"/>
          <w:sz w:val="24"/>
          <w:szCs w:val="24"/>
        </w:rPr>
        <w:t xml:space="preserve">,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oMath>
      <w:ins w:id="29" w:author="ThinkPad" w:date="2022-05-16T23:14:00Z">
        <w:r w:rsidR="009E768A">
          <w:rPr>
            <w:rFonts w:ascii="Times New Roman" w:eastAsia="宋体" w:hAnsi="Times New Roman" w:cs="Times New Roman"/>
            <w:kern w:val="0"/>
            <w:sz w:val="24"/>
            <w:szCs w:val="24"/>
          </w:rPr>
          <w:t xml:space="preserve">, </w:t>
        </w:r>
      </w:ins>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t>
      </w:r>
      <w:ins w:id="30" w:author="ThinkPad" w:date="2022-05-16T23:14:00Z">
        <w:r w:rsidR="009E768A">
          <w:rPr>
            <w:rFonts w:ascii="Times New Roman" w:eastAsia="宋体" w:hAnsi="Times New Roman" w:cs="Times New Roman"/>
            <w:kern w:val="0"/>
            <w:sz w:val="24"/>
            <w:szCs w:val="24"/>
          </w:rPr>
          <w:t xml:space="preserve"> </w:t>
        </w:r>
      </w:ins>
      <w:r w:rsidRPr="00A9191D">
        <w:rPr>
          <w:rFonts w:ascii="Times New Roman" w:eastAsia="宋体" w:hAnsi="Times New Roman" w:cs="Times New Roman"/>
          <w:kern w:val="0"/>
          <w:sz w:val="24"/>
          <w:szCs w:val="24"/>
        </w:rPr>
        <w:t>(w.h.p.).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64050CE"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del w:id="31" w:author="ThinkPad" w:date="2022-05-18T17:43:00Z">
        <w:r w:rsidDel="00E540EB">
          <w:rPr>
            <w:rFonts w:ascii="Times New Roman" w:eastAsia="宋体" w:hAnsi="Times New Roman" w:cs="Times New Roman" w:hint="eastAsia"/>
            <w:kern w:val="0"/>
            <w:sz w:val="24"/>
            <w:szCs w:val="24"/>
          </w:rPr>
          <w:delText>present</w:delText>
        </w:r>
      </w:del>
      <w:ins w:id="32" w:author="ThinkPad" w:date="2022-05-18T17:43:00Z">
        <w:r w:rsidR="00E540EB">
          <w:rPr>
            <w:rFonts w:ascii="Times New Roman" w:eastAsia="宋体" w:hAnsi="Times New Roman" w:cs="Times New Roman" w:hint="eastAsia"/>
            <w:kern w:val="0"/>
            <w:sz w:val="24"/>
            <w:szCs w:val="24"/>
          </w:rPr>
          <w:t>pr</w:t>
        </w:r>
        <w:r w:rsidR="00E540EB">
          <w:rPr>
            <w:rFonts w:ascii="Times New Roman" w:eastAsia="宋体" w:hAnsi="Times New Roman" w:cs="Times New Roman"/>
            <w:kern w:val="0"/>
            <w:sz w:val="24"/>
            <w:szCs w:val="24"/>
          </w:rPr>
          <w:t>opose the</w:t>
        </w:r>
      </w:ins>
      <w:r>
        <w:rPr>
          <w:rFonts w:ascii="Times New Roman" w:eastAsia="宋体" w:hAnsi="Times New Roman" w:cs="Times New Roman"/>
          <w:kern w:val="0"/>
          <w:sz w:val="24"/>
          <w:szCs w:val="24"/>
        </w:rPr>
        <w:t xml:space="preserve">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w:t>
      </w:r>
      <w:r w:rsidR="00B23BD9">
        <w:rPr>
          <w:rFonts w:ascii="Times New Roman" w:eastAsia="宋体" w:hAnsi="Times New Roman" w:cs="Times New Roman"/>
          <w:kern w:val="0"/>
          <w:sz w:val="24"/>
          <w:szCs w:val="24"/>
        </w:rPr>
        <w:lastRenderedPageBreak/>
        <w:t xml:space="preserve">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31EC6B8D" w:rsidR="005012BF" w:rsidRDefault="00A34863" w:rsidP="005012BF">
      <w:pPr>
        <w:keepNext/>
        <w:spacing w:afterLines="50" w:after="156"/>
        <w:ind w:firstLineChars="200" w:firstLine="420"/>
      </w:pPr>
      <w:r>
        <w:rPr>
          <w:noProof/>
        </w:rPr>
        <w:drawing>
          <wp:inline distT="0" distB="0" distL="0" distR="0" wp14:anchorId="03612D2E" wp14:editId="4DD431F0">
            <wp:extent cx="4920846" cy="1106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906" cy="1107308"/>
                    </a:xfrm>
                    <a:prstGeom prst="rect">
                      <a:avLst/>
                    </a:prstGeom>
                    <a:noFill/>
                    <a:ln>
                      <a:noFill/>
                    </a:ln>
                  </pic:spPr>
                </pic:pic>
              </a:graphicData>
            </a:graphic>
          </wp:inline>
        </w:drawing>
      </w:r>
    </w:p>
    <w:p w14:paraId="75F27642" w14:textId="370C0B80"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w:t>
      </w:r>
      <w:del w:id="33" w:author="ThinkPad" w:date="2022-05-16T23:18:00Z">
        <w:r w:rsidDel="00264919">
          <w:rPr>
            <w:rFonts w:ascii="Times New Roman" w:hAnsi="Times New Roman" w:cs="Times New Roman"/>
          </w:rPr>
          <w:delText xml:space="preserve">current round </w:delText>
        </w:r>
      </w:del>
      <w:ins w:id="34" w:author="ThinkPad" w:date="2022-05-16T23:18:00Z">
        <w:r w:rsidR="00264919">
          <w:rPr>
            <w:rFonts w:ascii="Times New Roman" w:hAnsi="Times New Roman" w:cs="Times New Roman"/>
          </w:rPr>
          <w:t xml:space="preserve">the </w:t>
        </w:r>
      </w:ins>
      <w:r>
        <w:rPr>
          <w:rFonts w:ascii="Times New Roman" w:hAnsi="Times New Roman" w:cs="Times New Roman"/>
        </w:rPr>
        <w:t>block proposer</w:t>
      </w:r>
      <w:ins w:id="35" w:author="ThinkPad" w:date="2022-05-16T23:18:00Z">
        <w:r w:rsidR="00264919">
          <w:rPr>
            <w:rFonts w:ascii="Times New Roman" w:hAnsi="Times New Roman" w:cs="Times New Roman"/>
          </w:rPr>
          <w:t xml:space="preserve"> for the current round</w:t>
        </w:r>
      </w:ins>
      <w:r>
        <w:rPr>
          <w:rFonts w:ascii="Times New Roman" w:hAnsi="Times New Roman" w:cs="Times New Roman"/>
        </w:rPr>
        <w:t>;</w:t>
      </w:r>
      <w:ins w:id="36" w:author="ThinkPad" w:date="2022-05-16T23:18:00Z">
        <w:r w:rsidR="00264919">
          <w:rPr>
            <w:rFonts w:ascii="Times New Roman" w:hAnsi="Times New Roman" w:cs="Times New Roman"/>
          </w:rPr>
          <w:t xml:space="preserve"> </w:t>
        </w:r>
      </w:ins>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 xml:space="preserve">finalize </w:t>
      </w:r>
      <w:ins w:id="37" w:author="ThinkPad" w:date="2022-05-16T23:18:00Z">
        <w:r w:rsidR="00264919">
          <w:rPr>
            <w:rFonts w:ascii="Times New Roman" w:hAnsi="Times New Roman" w:cs="Times New Roman"/>
          </w:rPr>
          <w:t xml:space="preserve">the </w:t>
        </w:r>
      </w:ins>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ins w:id="38" w:author="ThinkPad" w:date="2022-05-16T23:19:00Z">
        <w:r w:rsidR="00D94729">
          <w:rPr>
            <w:rFonts w:ascii="Times New Roman" w:hAnsi="Times New Roman" w:cs="Times New Roman"/>
          </w:rPr>
          <w:t xml:space="preserve"> </w:t>
        </w:r>
        <w:r w:rsidR="00D94729">
          <w:rPr>
            <w:rFonts w:ascii="Times New Roman" w:hAnsi="Times New Roman" w:cs="Times New Roman" w:hint="eastAsia"/>
          </w:rPr>
          <w:t>图中</w:t>
        </w:r>
        <w:r w:rsidR="00D94729">
          <w:rPr>
            <w:rFonts w:ascii="Times New Roman" w:hAnsi="Times New Roman" w:cs="Times New Roman" w:hint="eastAsia"/>
          </w:rPr>
          <w:t>r</w:t>
        </w:r>
        <w:r w:rsidR="00D94729">
          <w:rPr>
            <w:rFonts w:ascii="Times New Roman" w:hAnsi="Times New Roman" w:cs="Times New Roman" w:hint="eastAsia"/>
          </w:rPr>
          <w:t>斜体，</w:t>
        </w:r>
        <w:r w:rsidR="00D94729">
          <w:rPr>
            <w:rFonts w:ascii="Times New Roman" w:hAnsi="Times New Roman" w:cs="Times New Roman" w:hint="eastAsia"/>
          </w:rPr>
          <w:t>t</w:t>
        </w:r>
        <w:r w:rsidR="00D94729">
          <w:rPr>
            <w:rFonts w:ascii="Times New Roman" w:hAnsi="Times New Roman" w:cs="Times New Roman" w:hint="eastAsia"/>
          </w:rPr>
          <w:t>是啥？</w:t>
        </w:r>
      </w:ins>
    </w:p>
    <w:p w14:paraId="14790BBD" w14:textId="5DB09AA5"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del w:id="39" w:author="ThinkPad" w:date="2022-05-17T16:10:00Z">
        <w:r w:rsidDel="00313AFD">
          <w:rPr>
            <w:rFonts w:ascii="Times New Roman" w:eastAsia="宋体" w:hAnsi="Times New Roman" w:cs="Times New Roman" w:hint="eastAsia"/>
            <w:kern w:val="0"/>
            <w:sz w:val="24"/>
            <w:szCs w:val="24"/>
          </w:rPr>
          <w:delText>executes in disjoint and consecutive rounds sequentially</w:delText>
        </w:r>
      </w:del>
      <w:ins w:id="40" w:author="ThinkPad" w:date="2022-05-17T16:10:00Z">
        <w:r w:rsidR="00313AFD">
          <w:rPr>
            <w:rFonts w:ascii="Times New Roman" w:eastAsia="宋体" w:hAnsi="Times New Roman" w:cs="Times New Roman" w:hint="eastAsia"/>
            <w:kern w:val="0"/>
            <w:sz w:val="24"/>
            <w:szCs w:val="24"/>
          </w:rPr>
          <w:t>work</w:t>
        </w:r>
        <w:r w:rsidR="00313AFD">
          <w:rPr>
            <w:rFonts w:ascii="Times New Roman" w:eastAsia="宋体" w:hAnsi="Times New Roman" w:cs="Times New Roman"/>
            <w:kern w:val="0"/>
            <w:sz w:val="24"/>
            <w:szCs w:val="24"/>
          </w:rPr>
          <w:t>s in a round by round fashion</w:t>
        </w:r>
      </w:ins>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ins w:id="41" w:author="ThinkPad" w:date="2022-05-16T23:31:00Z">
        <w:r w:rsidR="00FC6CEC">
          <w:rPr>
            <w:rFonts w:ascii="Times New Roman" w:eastAsia="宋体" w:hAnsi="Times New Roman" w:cs="Times New Roman"/>
            <w:kern w:val="0"/>
            <w:sz w:val="24"/>
            <w:szCs w:val="24"/>
          </w:rPr>
          <w:t>.</w:t>
        </w:r>
      </w:ins>
      <w:r w:rsidR="00DA6636">
        <w:rPr>
          <w:rFonts w:ascii="Times New Roman" w:eastAsia="宋体" w:hAnsi="Times New Roman" w:cs="Times New Roman"/>
          <w:kern w:val="0"/>
          <w:sz w:val="24"/>
          <w:szCs w:val="24"/>
        </w:rPr>
        <w:t xml:space="preserve"> 2, we star</w:t>
      </w:r>
      <w:ins w:id="42" w:author="ThinkPad" w:date="2022-05-16T23:31:00Z">
        <w:r w:rsidR="00FC6CEC">
          <w:rPr>
            <w:rFonts w:ascii="Times New Roman" w:eastAsia="宋体" w:hAnsi="Times New Roman" w:cs="Times New Roman"/>
            <w:kern w:val="0"/>
            <w:sz w:val="24"/>
            <w:szCs w:val="24"/>
          </w:rPr>
          <w:t>t</w:t>
        </w:r>
      </w:ins>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 xml:space="preserve">. </w:t>
      </w:r>
      <w:ins w:id="43" w:author="ThinkPad" w:date="2022-05-17T16:11:00Z">
        <w:r w:rsidR="00313AFD">
          <w:rPr>
            <w:rFonts w:ascii="Times New Roman" w:eastAsia="宋体" w:hAnsi="Times New Roman" w:cs="Times New Roman"/>
            <w:kern w:val="0"/>
            <w:sz w:val="24"/>
            <w:szCs w:val="24"/>
          </w:rPr>
          <w:t xml:space="preserve">It is </w:t>
        </w:r>
      </w:ins>
      <w:ins w:id="44" w:author="ThinkPad" w:date="2022-05-18T17:46:00Z">
        <w:r w:rsidR="00823D64">
          <w:rPr>
            <w:rFonts w:ascii="Times New Roman" w:eastAsia="宋体" w:hAnsi="Times New Roman" w:cs="Times New Roman"/>
            <w:kern w:val="0"/>
            <w:sz w:val="24"/>
            <w:szCs w:val="24"/>
          </w:rPr>
          <w:t xml:space="preserve">in general </w:t>
        </w:r>
      </w:ins>
      <w:ins w:id="45" w:author="ThinkPad" w:date="2022-05-17T16:11:00Z">
        <w:r w:rsidR="00313AFD">
          <w:rPr>
            <w:rFonts w:ascii="Times New Roman" w:eastAsia="宋体" w:hAnsi="Times New Roman" w:cs="Times New Roman"/>
            <w:kern w:val="0"/>
            <w:sz w:val="24"/>
            <w:szCs w:val="24"/>
          </w:rPr>
          <w:t xml:space="preserve">not secure to allow </w:t>
        </w:r>
      </w:ins>
      <w:del w:id="46" w:author="ThinkPad" w:date="2022-05-17T16:11:00Z">
        <w:r w:rsidR="00AF3920" w:rsidDel="00313AFD">
          <w:rPr>
            <w:rFonts w:ascii="Times New Roman" w:eastAsia="宋体" w:hAnsi="Times New Roman" w:cs="Times New Roman"/>
            <w:kern w:val="0"/>
            <w:sz w:val="24"/>
            <w:szCs w:val="24"/>
          </w:rPr>
          <w:delText xml:space="preserve">Permitting </w:delText>
        </w:r>
      </w:del>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ins w:id="47" w:author="ThinkPad" w:date="2022-05-17T16:10:00Z">
        <w:r w:rsidR="00313AFD">
          <w:rPr>
            <w:rFonts w:ascii="Times New Roman" w:eastAsia="宋体" w:hAnsi="Times New Roman" w:cs="Times New Roman"/>
            <w:kern w:val="0"/>
            <w:sz w:val="24"/>
            <w:szCs w:val="24"/>
          </w:rPr>
          <w:t xml:space="preserve"> to</w:t>
        </w:r>
      </w:ins>
      <w:r w:rsidR="00AF3920">
        <w:rPr>
          <w:rFonts w:ascii="Times New Roman" w:eastAsia="宋体" w:hAnsi="Times New Roman" w:cs="Times New Roman"/>
          <w:kern w:val="0"/>
          <w:sz w:val="24"/>
          <w:szCs w:val="24"/>
        </w:rPr>
        <w:t xml:space="preserve"> predict</w:t>
      </w:r>
      <w:ins w:id="48" w:author="ThinkPad" w:date="2022-05-17T16:11:00Z">
        <w:r w:rsidR="00313AFD">
          <w:rPr>
            <w:rFonts w:ascii="Times New Roman" w:eastAsia="宋体" w:hAnsi="Times New Roman" w:cs="Times New Roman"/>
            <w:kern w:val="0"/>
            <w:sz w:val="24"/>
            <w:szCs w:val="24"/>
          </w:rPr>
          <w:t xml:space="preserve"> who will be</w:t>
        </w:r>
      </w:ins>
      <w:r w:rsidR="00AF3920">
        <w:rPr>
          <w:rFonts w:ascii="Times New Roman" w:eastAsia="宋体" w:hAnsi="Times New Roman" w:cs="Times New Roman"/>
          <w:kern w:val="0"/>
          <w:sz w:val="24"/>
          <w:szCs w:val="24"/>
        </w:rPr>
        <w:t xml:space="preserve"> the </w:t>
      </w:r>
      <w:del w:id="49" w:author="ThinkPad" w:date="2022-05-17T16:11:00Z">
        <w:r w:rsidR="00AF3920" w:rsidDel="00313AFD">
          <w:rPr>
            <w:rFonts w:ascii="Times New Roman" w:eastAsia="宋体" w:hAnsi="Times New Roman" w:cs="Times New Roman"/>
            <w:kern w:val="0"/>
            <w:sz w:val="24"/>
            <w:szCs w:val="24"/>
          </w:rPr>
          <w:delText xml:space="preserve">next round </w:delText>
        </w:r>
      </w:del>
      <w:r w:rsidR="00AF3920">
        <w:rPr>
          <w:rFonts w:ascii="Times New Roman" w:eastAsia="宋体" w:hAnsi="Times New Roman" w:cs="Times New Roman"/>
          <w:kern w:val="0"/>
          <w:sz w:val="24"/>
          <w:szCs w:val="24"/>
        </w:rPr>
        <w:t>block proposer</w:t>
      </w:r>
      <w:ins w:id="50" w:author="ThinkPad" w:date="2022-05-17T16:11:00Z">
        <w:r w:rsidR="00313AFD">
          <w:rPr>
            <w:rFonts w:ascii="Times New Roman" w:eastAsia="宋体" w:hAnsi="Times New Roman" w:cs="Times New Roman"/>
            <w:kern w:val="0"/>
            <w:sz w:val="24"/>
            <w:szCs w:val="24"/>
          </w:rPr>
          <w:t xml:space="preserve"> in the next round</w:t>
        </w:r>
      </w:ins>
      <w:del w:id="51" w:author="ThinkPad" w:date="2022-05-17T16:11:00Z">
        <w:r w:rsidR="00AF3920" w:rsidDel="00313AFD">
          <w:rPr>
            <w:rFonts w:ascii="Times New Roman" w:eastAsia="宋体" w:hAnsi="Times New Roman" w:cs="Times New Roman"/>
            <w:kern w:val="0"/>
            <w:sz w:val="24"/>
            <w:szCs w:val="24"/>
          </w:rPr>
          <w:delText xml:space="preserve"> is insecure</w:delText>
        </w:r>
      </w:del>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 xml:space="preserve">nodes </w:t>
      </w:r>
      <w:del w:id="52" w:author="ThinkPad" w:date="2022-05-17T16:11:00Z">
        <w:r w:rsidR="003E41B6" w:rsidDel="00313AFD">
          <w:rPr>
            <w:rFonts w:ascii="Times New Roman" w:eastAsia="宋体" w:hAnsi="Times New Roman" w:cs="Times New Roman"/>
            <w:kern w:val="0"/>
            <w:sz w:val="24"/>
            <w:szCs w:val="24"/>
          </w:rPr>
          <w:delText xml:space="preserve">will </w:delText>
        </w:r>
      </w:del>
      <w:ins w:id="53" w:author="ThinkPad" w:date="2022-05-17T16:11:00Z">
        <w:r w:rsidR="00313AFD">
          <w:rPr>
            <w:rFonts w:ascii="Times New Roman" w:eastAsia="宋体" w:hAnsi="Times New Roman" w:cs="Times New Roman"/>
            <w:kern w:val="0"/>
            <w:sz w:val="24"/>
            <w:szCs w:val="24"/>
          </w:rPr>
          <w:t>can</w:t>
        </w:r>
      </w:ins>
      <w:r w:rsidR="003E41B6">
        <w:rPr>
          <w:rFonts w:ascii="Times New Roman" w:eastAsia="宋体" w:hAnsi="Times New Roman" w:cs="Times New Roman"/>
          <w:kern w:val="0"/>
          <w:sz w:val="24"/>
          <w:szCs w:val="24"/>
        </w:rPr>
        <w:t xml:space="preserve">not </w:t>
      </w:r>
      <w:del w:id="54" w:author="ThinkPad" w:date="2022-05-17T16:12:00Z">
        <w:r w:rsidR="003E41B6" w:rsidDel="00313AFD">
          <w:rPr>
            <w:rFonts w:ascii="Times New Roman" w:eastAsia="宋体" w:hAnsi="Times New Roman" w:cs="Times New Roman"/>
            <w:kern w:val="0"/>
            <w:sz w:val="24"/>
            <w:szCs w:val="24"/>
          </w:rPr>
          <w:delText xml:space="preserve">know </w:delText>
        </w:r>
      </w:del>
      <w:ins w:id="55" w:author="ThinkPad" w:date="2022-05-17T16:12:00Z">
        <w:r w:rsidR="00313AFD">
          <w:rPr>
            <w:rFonts w:ascii="Times New Roman" w:eastAsia="宋体" w:hAnsi="Times New Roman" w:cs="Times New Roman"/>
            <w:kern w:val="0"/>
            <w:sz w:val="24"/>
            <w:szCs w:val="24"/>
          </w:rPr>
          <w:t xml:space="preserve">obtain </w:t>
        </w:r>
      </w:ins>
      <w:r w:rsidR="003E41B6">
        <w:rPr>
          <w:rFonts w:ascii="Times New Roman" w:eastAsia="宋体" w:hAnsi="Times New Roman" w:cs="Times New Roman"/>
          <w:kern w:val="0"/>
          <w:sz w:val="24"/>
          <w:szCs w:val="24"/>
        </w:rPr>
        <w:t xml:space="preserve">the information of </w:t>
      </w:r>
      <w:ins w:id="56" w:author="ThinkPad" w:date="2022-05-17T16:12:00Z">
        <w:r w:rsidR="00313AFD">
          <w:rPr>
            <w:rFonts w:ascii="Times New Roman" w:eastAsia="宋体" w:hAnsi="Times New Roman" w:cs="Times New Roman"/>
            <w:kern w:val="0"/>
            <w:sz w:val="24"/>
            <w:szCs w:val="24"/>
          </w:rPr>
          <w:t xml:space="preserve">next </w:t>
        </w:r>
      </w:ins>
      <w:r w:rsidR="003E41B6">
        <w:rPr>
          <w:rFonts w:ascii="Times New Roman" w:eastAsia="宋体" w:hAnsi="Times New Roman" w:cs="Times New Roman"/>
          <w:kern w:val="0"/>
          <w:sz w:val="24"/>
          <w:szCs w:val="24"/>
        </w:rPr>
        <w:t xml:space="preserve">block proposer </w:t>
      </w:r>
      <w:r w:rsidR="003E41B6" w:rsidRPr="00313AFD">
        <w:rPr>
          <w:rFonts w:ascii="Times New Roman" w:eastAsia="宋体" w:hAnsi="Times New Roman" w:cs="Times New Roman"/>
          <w:kern w:val="0"/>
          <w:sz w:val="24"/>
          <w:szCs w:val="24"/>
          <w:highlight w:val="yellow"/>
          <w:rPrChange w:id="57" w:author="ThinkPad" w:date="2022-05-17T16:12:00Z">
            <w:rPr>
              <w:rFonts w:ascii="Times New Roman" w:eastAsia="宋体" w:hAnsi="Times New Roman" w:cs="Times New Roman"/>
              <w:kern w:val="0"/>
              <w:sz w:val="24"/>
              <w:szCs w:val="24"/>
            </w:rPr>
          </w:rPrChange>
        </w:rPr>
        <w:t>preciously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del w:id="58" w:author="ThinkPad" w:date="2022-05-18T17:47:00Z">
        <w:r w:rsidR="006D1283" w:rsidRPr="00B23BD9" w:rsidDel="00823D64">
          <w:rPr>
            <w:rFonts w:ascii="Times New Roman" w:eastAsia="宋体" w:hAnsi="Times New Roman" w:cs="Times New Roman"/>
            <w:kern w:val="0"/>
            <w:sz w:val="24"/>
            <w:szCs w:val="24"/>
          </w:rPr>
          <w:delText xml:space="preserve"> protocol</w:delText>
        </w:r>
      </w:del>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ins w:id="59" w:author="ThinkPad" w:date="2022-05-17T16:12:00Z">
        <w:r w:rsidR="00313AFD">
          <w:rPr>
            <w:rFonts w:ascii="Times New Roman" w:eastAsia="宋体" w:hAnsi="Times New Roman" w:cs="Times New Roman"/>
            <w:kern w:val="0"/>
            <w:sz w:val="24"/>
            <w:szCs w:val="24"/>
          </w:rPr>
          <w:t xml:space="preserve"> the</w:t>
        </w:r>
      </w:ins>
      <w:r w:rsidR="006D1283">
        <w:rPr>
          <w:rFonts w:ascii="Times New Roman" w:eastAsia="宋体" w:hAnsi="Times New Roman" w:cs="Times New Roman"/>
          <w:kern w:val="0"/>
          <w:sz w:val="24"/>
          <w:szCs w:val="24"/>
        </w:rPr>
        <w:t xml:space="preserve"> 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del w:id="60" w:author="ThinkPad" w:date="2022-05-17T16:13:00Z">
        <w:r w:rsidR="00917F83" w:rsidDel="00313AFD">
          <w:rPr>
            <w:rFonts w:ascii="Times New Roman" w:eastAsia="宋体" w:hAnsi="Times New Roman" w:cs="Times New Roman"/>
            <w:kern w:val="0"/>
            <w:sz w:val="24"/>
            <w:szCs w:val="24"/>
          </w:rPr>
          <w:delText>ed</w:delText>
        </w:r>
      </w:del>
      <w:ins w:id="61" w:author="ThinkPad" w:date="2022-05-17T16:13:00Z">
        <w:r w:rsidR="00313AFD">
          <w:rPr>
            <w:rFonts w:ascii="Times New Roman" w:eastAsia="宋体" w:hAnsi="Times New Roman" w:cs="Times New Roman"/>
            <w:kern w:val="0"/>
            <w:sz w:val="24"/>
            <w:szCs w:val="24"/>
          </w:rPr>
          <w:t>s</w:t>
        </w:r>
      </w:ins>
      <w:r w:rsidR="001F347C">
        <w:rPr>
          <w:rFonts w:ascii="Times New Roman" w:eastAsia="宋体" w:hAnsi="Times New Roman" w:cs="Times New Roman"/>
          <w:kern w:val="0"/>
          <w:sz w:val="24"/>
          <w:szCs w:val="24"/>
        </w:rPr>
        <w:t xml:space="preserve"> in</w:t>
      </w:r>
      <w:ins w:id="62" w:author="ThinkPad" w:date="2022-05-17T16:13:00Z">
        <w:r w:rsidR="00313AFD">
          <w:rPr>
            <w:rFonts w:ascii="Times New Roman" w:eastAsia="宋体" w:hAnsi="Times New Roman" w:cs="Times New Roman"/>
            <w:kern w:val="0"/>
            <w:sz w:val="24"/>
            <w:szCs w:val="24"/>
          </w:rPr>
          <w:t xml:space="preserve"> the</w:t>
        </w:r>
      </w:ins>
      <w:r w:rsidR="001F347C">
        <w:rPr>
          <w:rFonts w:ascii="Times New Roman" w:eastAsia="宋体" w:hAnsi="Times New Roman" w:cs="Times New Roman"/>
          <w:kern w:val="0"/>
          <w:sz w:val="24"/>
          <w:szCs w:val="24"/>
        </w:rPr>
        <w:t xml:space="preserv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ins w:id="63" w:author="ThinkPad" w:date="2022-05-17T16:13:00Z">
        <w:r w:rsidR="00313AFD">
          <w:rPr>
            <w:rFonts w:ascii="Times New Roman" w:eastAsia="宋体" w:hAnsi="Times New Roman" w:cs="Times New Roman"/>
            <w:kern w:val="0"/>
            <w:sz w:val="24"/>
            <w:szCs w:val="24"/>
          </w:rPr>
          <w:t xml:space="preserve"> certain amount of</w:t>
        </w:r>
      </w:ins>
      <w:r w:rsidR="001F347C">
        <w:rPr>
          <w:rFonts w:ascii="Times New Roman" w:eastAsia="宋体" w:hAnsi="Times New Roman" w:cs="Times New Roman"/>
          <w:kern w:val="0"/>
          <w:sz w:val="24"/>
          <w:szCs w:val="24"/>
        </w:rPr>
        <w:t xml:space="preserve"> money, which will be stored in a virtual account. Only the depositor </w:t>
      </w:r>
      <w:del w:id="64" w:author="ThinkPad" w:date="2022-05-17T16:13:00Z">
        <w:r w:rsidR="001F347C" w:rsidDel="00313AFD">
          <w:rPr>
            <w:rFonts w:ascii="Times New Roman" w:eastAsia="宋体" w:hAnsi="Times New Roman" w:cs="Times New Roman"/>
            <w:kern w:val="0"/>
            <w:sz w:val="24"/>
            <w:szCs w:val="24"/>
          </w:rPr>
          <w:delText xml:space="preserve">executes </w:delText>
        </w:r>
      </w:del>
      <w:ins w:id="65" w:author="ThinkPad" w:date="2022-05-17T16:13:00Z">
        <w:r w:rsidR="00313AFD">
          <w:rPr>
            <w:rFonts w:ascii="Times New Roman" w:eastAsia="宋体" w:hAnsi="Times New Roman" w:cs="Times New Roman"/>
            <w:kern w:val="0"/>
            <w:sz w:val="24"/>
            <w:szCs w:val="24"/>
          </w:rPr>
          <w:t xml:space="preserve">executing </w:t>
        </w:r>
      </w:ins>
      <w:r w:rsidR="001F347C">
        <w:rPr>
          <w:rFonts w:ascii="Times New Roman" w:eastAsia="宋体" w:hAnsi="Times New Roman" w:cs="Times New Roman"/>
          <w:kern w:val="0"/>
          <w:sz w:val="24"/>
          <w:szCs w:val="24"/>
        </w:rPr>
        <w:t>unpledged operation can take out the</w:t>
      </w:r>
      <w:del w:id="66" w:author="ThinkPad" w:date="2022-05-17T16:13:00Z">
        <w:r w:rsidR="001F347C" w:rsidDel="00313AFD">
          <w:rPr>
            <w:rFonts w:ascii="Times New Roman" w:eastAsia="宋体" w:hAnsi="Times New Roman" w:cs="Times New Roman"/>
            <w:kern w:val="0"/>
            <w:sz w:val="24"/>
            <w:szCs w:val="24"/>
          </w:rPr>
          <w:delText>se</w:delText>
        </w:r>
      </w:del>
      <w:r w:rsidR="001F347C">
        <w:rPr>
          <w:rFonts w:ascii="Times New Roman" w:eastAsia="宋体" w:hAnsi="Times New Roman" w:cs="Times New Roman"/>
          <w:kern w:val="0"/>
          <w:sz w:val="24"/>
          <w:szCs w:val="24"/>
        </w:rPr>
        <w:t xml:space="preserv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ins w:id="67" w:author="ThinkPad" w:date="2022-05-17T16:14:00Z">
        <w:r w:rsidR="00313AFD">
          <w:rPr>
            <w:rFonts w:ascii="Times New Roman" w:eastAsia="宋体" w:hAnsi="Times New Roman" w:cs="Times New Roman"/>
            <w:kern w:val="0"/>
            <w:sz w:val="24"/>
            <w:szCs w:val="24"/>
          </w:rPr>
          <w:t xml:space="preserve"> [</w:t>
        </w:r>
        <w:r w:rsidR="00313AFD">
          <w:rPr>
            <w:rFonts w:ascii="Times New Roman" w:eastAsia="宋体" w:hAnsi="Times New Roman" w:cs="Times New Roman" w:hint="eastAsia"/>
            <w:kern w:val="0"/>
            <w:sz w:val="24"/>
            <w:szCs w:val="24"/>
          </w:rPr>
          <w:t>这个地方就是个受攻击点</w:t>
        </w:r>
        <w:r w:rsidR="00313AFD">
          <w:rPr>
            <w:rFonts w:ascii="Times New Roman" w:eastAsia="宋体" w:hAnsi="Times New Roman" w:cs="Times New Roman"/>
            <w:kern w:val="0"/>
            <w:sz w:val="24"/>
            <w:szCs w:val="24"/>
          </w:rPr>
          <w:t>…</w:t>
        </w:r>
        <w:r w:rsidR="00313AFD">
          <w:rPr>
            <w:rFonts w:ascii="Times New Roman" w:eastAsia="宋体" w:hAnsi="Times New Roman" w:cs="Times New Roman" w:hint="eastAsia"/>
            <w:kern w:val="0"/>
            <w:sz w:val="24"/>
            <w:szCs w:val="24"/>
          </w:rPr>
          <w:t>因此需要初始加入时和所有网络节点同步？</w:t>
        </w:r>
        <w:r w:rsidR="00313AFD">
          <w:rPr>
            <w:rFonts w:ascii="Times New Roman" w:eastAsia="宋体" w:hAnsi="Times New Roman" w:cs="Times New Roman"/>
            <w:kern w:val="0"/>
            <w:sz w:val="24"/>
            <w:szCs w:val="24"/>
          </w:rPr>
          <w:t>]</w:t>
        </w:r>
      </w:ins>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ins w:id="68" w:author="ThinkPad" w:date="2022-05-17T16:55:00Z">
        <w:r w:rsidR="00252515">
          <w:rPr>
            <w:rFonts w:ascii="Times New Roman" w:eastAsia="宋体" w:hAnsi="Times New Roman" w:cs="Times New Roman" w:hint="eastAsia"/>
            <w:kern w:val="0"/>
            <w:sz w:val="24"/>
            <w:szCs w:val="24"/>
          </w:rPr>
          <w:t>e</w:t>
        </w:r>
        <w:r w:rsidR="00252515">
          <w:rPr>
            <w:rFonts w:ascii="Times New Roman" w:eastAsia="宋体" w:hAnsi="Times New Roman" w:cs="Times New Roman"/>
            <w:kern w:val="0"/>
            <w:sz w:val="24"/>
            <w:szCs w:val="24"/>
          </w:rPr>
          <w:t xml:space="preserve">ach </w:t>
        </w:r>
      </w:ins>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 xml:space="preserve">through block </w:t>
      </w:r>
      <w:del w:id="69" w:author="ThinkPad" w:date="2022-05-17T16:55:00Z">
        <w:r w:rsidR="00BB7EA6" w:rsidDel="00252515">
          <w:rPr>
            <w:rFonts w:ascii="Times New Roman" w:eastAsia="宋体" w:hAnsi="Times New Roman" w:cs="Times New Roman"/>
            <w:kern w:val="0"/>
            <w:sz w:val="24"/>
            <w:szCs w:val="24"/>
          </w:rPr>
          <w:delText xml:space="preserve">propose </w:delText>
        </w:r>
      </w:del>
      <w:ins w:id="70" w:author="ThinkPad" w:date="2022-05-17T16:55:00Z">
        <w:r w:rsidR="00252515">
          <w:rPr>
            <w:rFonts w:ascii="Times New Roman" w:eastAsia="宋体" w:hAnsi="Times New Roman" w:cs="Times New Roman"/>
            <w:kern w:val="0"/>
            <w:sz w:val="24"/>
            <w:szCs w:val="24"/>
          </w:rPr>
          <w:t xml:space="preserve">proposer </w:t>
        </w:r>
      </w:ins>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 xml:space="preserve">the </w:t>
      </w:r>
      <w:ins w:id="71" w:author="ThinkPad" w:date="2022-05-17T16:56:00Z">
        <w:r w:rsidR="00252515">
          <w:rPr>
            <w:rFonts w:ascii="Times New Roman" w:eastAsia="宋体" w:hAnsi="Times New Roman" w:cs="Times New Roman"/>
            <w:kern w:val="0"/>
            <w:sz w:val="24"/>
            <w:szCs w:val="24"/>
          </w:rPr>
          <w:t xml:space="preserve">elected </w:t>
        </w:r>
      </w:ins>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ins w:id="72" w:author="ThinkPad" w:date="2022-05-17T16:56:00Z">
        <w:r w:rsidR="00252515">
          <w:rPr>
            <w:rFonts w:ascii="Times New Roman" w:eastAsia="宋体" w:hAnsi="Times New Roman" w:cs="Times New Roman"/>
            <w:kern w:val="0"/>
            <w:sz w:val="24"/>
            <w:szCs w:val="24"/>
          </w:rPr>
          <w:t>ity of the</w:t>
        </w:r>
      </w:ins>
      <w:r w:rsidR="00C2025D">
        <w:rPr>
          <w:rFonts w:ascii="Times New Roman" w:eastAsia="宋体" w:hAnsi="Times New Roman" w:cs="Times New Roman"/>
          <w:kern w:val="0"/>
          <w:sz w:val="24"/>
          <w:szCs w:val="24"/>
        </w:rPr>
        <w:t xml:space="preserv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ins w:id="73" w:author="ThinkPad" w:date="2022-05-17T16:56:00Z">
        <w:r w:rsidR="00252515">
          <w:rPr>
            <w:rFonts w:ascii="Times New Roman" w:eastAsia="宋体" w:hAnsi="Times New Roman" w:cs="Times New Roman"/>
            <w:kern w:val="0"/>
            <w:sz w:val="24"/>
            <w:szCs w:val="24"/>
          </w:rPr>
          <w:t xml:space="preserve">the </w:t>
        </w:r>
      </w:ins>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1B0F7B84"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w:t>
      </w:r>
      <w:del w:id="74" w:author="ThinkPad" w:date="2022-05-18T17:48:00Z">
        <w:r w:rsidDel="00823D64">
          <w:rPr>
            <w:rFonts w:ascii="Times New Roman" w:eastAsia="宋体" w:hAnsi="Times New Roman" w:cs="Times New Roman"/>
            <w:kern w:val="0"/>
            <w:sz w:val="24"/>
            <w:szCs w:val="24"/>
          </w:rPr>
          <w:delText xml:space="preserve">build </w:delText>
        </w:r>
      </w:del>
      <w:ins w:id="75" w:author="ThinkPad" w:date="2022-05-18T17:48:00Z">
        <w:r w:rsidR="00823D64">
          <w:rPr>
            <w:rFonts w:ascii="Times New Roman" w:eastAsia="宋体" w:hAnsi="Times New Roman" w:cs="Times New Roman"/>
            <w:kern w:val="0"/>
            <w:sz w:val="24"/>
            <w:szCs w:val="24"/>
          </w:rPr>
          <w:t xml:space="preserve">propose </w:t>
        </w:r>
      </w:ins>
      <w:r>
        <w:rPr>
          <w:rFonts w:ascii="Times New Roman" w:eastAsia="宋体" w:hAnsi="Times New Roman" w:cs="Times New Roman"/>
          <w:kern w:val="0"/>
          <w:sz w:val="24"/>
          <w:szCs w:val="24"/>
        </w:rPr>
        <w:t xml:space="preserve">a protocol </w:t>
      </w:r>
      <w:ins w:id="76" w:author="ThinkPad" w:date="2022-05-17T16:56:00Z">
        <w:r w:rsidR="00252515">
          <w:rPr>
            <w:rFonts w:ascii="Times New Roman" w:eastAsia="宋体" w:hAnsi="Times New Roman" w:cs="Times New Roman"/>
            <w:kern w:val="0"/>
            <w:sz w:val="24"/>
            <w:szCs w:val="24"/>
          </w:rPr>
          <w:t xml:space="preserve">such </w:t>
        </w:r>
      </w:ins>
      <w:r>
        <w:rPr>
          <w:rFonts w:ascii="Times New Roman" w:eastAsia="宋体" w:hAnsi="Times New Roman" w:cs="Times New Roman"/>
          <w:kern w:val="0"/>
          <w:sz w:val="24"/>
          <w:szCs w:val="24"/>
        </w:rPr>
        <w:t xml:space="preserve">that hundreds of nodes can achieve consensus in </w:t>
      </w:r>
      <w:ins w:id="77" w:author="ThinkPad" w:date="2022-05-17T16:57:00Z">
        <w:r w:rsidR="00252515">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wireless network with unreliable and unstable channels. </w:t>
      </w:r>
      <w:del w:id="78" w:author="ThinkPad" w:date="2022-05-17T16:57:00Z">
        <w:r w:rsidDel="00252515">
          <w:rPr>
            <w:rFonts w:ascii="Times New Roman" w:eastAsia="宋体" w:hAnsi="Times New Roman" w:cs="Times New Roman"/>
            <w:kern w:val="0"/>
            <w:sz w:val="24"/>
            <w:szCs w:val="24"/>
          </w:rPr>
          <w:delText xml:space="preserve">As shown as </w:delText>
        </w:r>
      </w:del>
      <w:r>
        <w:rPr>
          <w:rFonts w:ascii="Times New Roman" w:eastAsia="宋体" w:hAnsi="Times New Roman" w:cs="Times New Roman"/>
          <w:kern w:val="0"/>
          <w:sz w:val="24"/>
          <w:szCs w:val="24"/>
        </w:rPr>
        <w:t>Fig</w:t>
      </w:r>
      <w:ins w:id="79" w:author="ThinkPad" w:date="2022-05-17T16:57:00Z">
        <w:r w:rsidR="00252515">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3</w:t>
      </w:r>
      <w:del w:id="80" w:author="ThinkPad" w:date="2022-05-17T16:57:00Z">
        <w:r w:rsidDel="00252515">
          <w:rPr>
            <w:rFonts w:ascii="Times New Roman" w:eastAsia="宋体" w:hAnsi="Times New Roman" w:cs="Times New Roman"/>
            <w:kern w:val="0"/>
            <w:sz w:val="24"/>
            <w:szCs w:val="24"/>
          </w:rPr>
          <w:delText xml:space="preserve">, </w:delText>
        </w:r>
      </w:del>
      <w:ins w:id="81" w:author="ThinkPad" w:date="2022-05-17T16:57:00Z">
        <w:r w:rsidR="00252515">
          <w:rPr>
            <w:rFonts w:ascii="Times New Roman" w:eastAsia="宋体" w:hAnsi="Times New Roman" w:cs="Times New Roman"/>
            <w:kern w:val="0"/>
            <w:sz w:val="24"/>
            <w:szCs w:val="24"/>
          </w:rPr>
          <w:t xml:space="preserve"> shows </w:t>
        </w:r>
      </w:ins>
      <w:r>
        <w:rPr>
          <w:rFonts w:ascii="Times New Roman" w:eastAsia="宋体" w:hAnsi="Times New Roman" w:cs="Times New Roman"/>
          <w:kern w:val="0"/>
          <w:sz w:val="24"/>
          <w:szCs w:val="24"/>
        </w:rPr>
        <w:t>the main components of our protocol</w:t>
      </w:r>
      <w:del w:id="82" w:author="ThinkPad" w:date="2022-05-17T16:57:00Z">
        <w:r w:rsidDel="00252515">
          <w:rPr>
            <w:rFonts w:ascii="Times New Roman" w:eastAsia="宋体" w:hAnsi="Times New Roman" w:cs="Times New Roman"/>
            <w:kern w:val="0"/>
            <w:sz w:val="24"/>
            <w:szCs w:val="24"/>
          </w:rPr>
          <w:delText xml:space="preserve"> are:</w:delText>
        </w:r>
      </w:del>
      <w:ins w:id="83" w:author="ThinkPad" w:date="2022-05-17T16:57:00Z">
        <w:r w:rsidR="00252515">
          <w:rPr>
            <w:rFonts w:ascii="Times New Roman" w:eastAsia="宋体" w:hAnsi="Times New Roman" w:cs="Times New Roman"/>
            <w:kern w:val="0"/>
            <w:sz w:val="24"/>
            <w:szCs w:val="24"/>
          </w:rPr>
          <w:t>.</w:t>
        </w:r>
      </w:ins>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11D1F3B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w:t>
      </w:r>
      <w:ins w:id="84" w:author="ThinkPad" w:date="2022-05-17T16:57:00Z">
        <w:r w:rsidR="00252515">
          <w:rPr>
            <w:rFonts w:ascii="Times New Roman" w:hAnsi="Times New Roman" w:cs="Times New Roman"/>
            <w:b/>
            <w:bCs/>
          </w:rPr>
          <w:t xml:space="preserve">design </w:t>
        </w:r>
      </w:ins>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ins w:id="85" w:author="ThinkPad" w:date="2022-05-16T23:20:00Z">
        <w:r w:rsidR="00231297">
          <w:rPr>
            <w:rFonts w:ascii="Times New Roman" w:hAnsi="Times New Roman" w:cs="Times New Roman"/>
            <w:b/>
            <w:bCs/>
          </w:rPr>
          <w:t>.</w:t>
        </w:r>
      </w:ins>
    </w:p>
    <w:p w14:paraId="5C37E6CF" w14:textId="1C70B16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sidRPr="000C6387">
        <w:rPr>
          <w:rFonts w:ascii="Times New Roman" w:eastAsia="宋体" w:hAnsi="Times New Roman" w:cs="Times New Roman"/>
          <w:kern w:val="0"/>
          <w:sz w:val="24"/>
          <w:szCs w:val="24"/>
          <w:highlight w:val="yellow"/>
          <w:rPrChange w:id="86" w:author="ThinkPad" w:date="2022-05-18T17:53:00Z">
            <w:rPr>
              <w:rFonts w:ascii="Times New Roman" w:eastAsia="宋体" w:hAnsi="Times New Roman" w:cs="Times New Roman"/>
              <w:kern w:val="0"/>
              <w:sz w:val="24"/>
              <w:szCs w:val="24"/>
            </w:rPr>
          </w:rPrChange>
        </w:rPr>
        <w:t xml:space="preserve">Each node independently generates </w:t>
      </w:r>
      <w:ins w:id="87" w:author="ThinkPad" w:date="2022-05-17T16:58:00Z">
        <w:r w:rsidR="00252515" w:rsidRPr="000C6387">
          <w:rPr>
            <w:rFonts w:ascii="Times New Roman" w:eastAsia="宋体" w:hAnsi="Times New Roman" w:cs="Times New Roman"/>
            <w:kern w:val="0"/>
            <w:sz w:val="24"/>
            <w:szCs w:val="24"/>
            <w:highlight w:val="yellow"/>
            <w:rPrChange w:id="88" w:author="ThinkPad" w:date="2022-05-18T17:53:00Z">
              <w:rPr>
                <w:rFonts w:ascii="Times New Roman" w:eastAsia="宋体" w:hAnsi="Times New Roman" w:cs="Times New Roman"/>
                <w:kern w:val="0"/>
                <w:sz w:val="24"/>
                <w:szCs w:val="24"/>
              </w:rPr>
            </w:rPrChange>
          </w:rPr>
          <w:t xml:space="preserve">a </w:t>
        </w:r>
      </w:ins>
      <w:del w:id="89" w:author="ThinkPad" w:date="2022-05-17T16:58:00Z">
        <w:r w:rsidR="00DC0859" w:rsidRPr="000C6387" w:rsidDel="00252515">
          <w:rPr>
            <w:rFonts w:ascii="Times New Roman" w:eastAsia="宋体" w:hAnsi="Times New Roman" w:cs="Times New Roman"/>
            <w:kern w:val="0"/>
            <w:sz w:val="24"/>
            <w:szCs w:val="24"/>
            <w:highlight w:val="yellow"/>
            <w:rPrChange w:id="90" w:author="ThinkPad" w:date="2022-05-18T17:53:00Z">
              <w:rPr>
                <w:rFonts w:ascii="Times New Roman" w:eastAsia="宋体" w:hAnsi="Times New Roman" w:cs="Times New Roman"/>
                <w:kern w:val="0"/>
                <w:sz w:val="24"/>
                <w:szCs w:val="24"/>
              </w:rPr>
            </w:rPrChange>
          </w:rPr>
          <w:delText xml:space="preserve">randomness </w:delText>
        </w:r>
      </w:del>
      <w:ins w:id="91" w:author="ThinkPad" w:date="2022-05-17T16:58:00Z">
        <w:r w:rsidR="00252515" w:rsidRPr="000C6387">
          <w:rPr>
            <w:rFonts w:ascii="Times New Roman" w:eastAsia="宋体" w:hAnsi="Times New Roman" w:cs="Times New Roman"/>
            <w:kern w:val="0"/>
            <w:sz w:val="24"/>
            <w:szCs w:val="24"/>
            <w:highlight w:val="yellow"/>
            <w:rPrChange w:id="92" w:author="ThinkPad" w:date="2022-05-18T17:53:00Z">
              <w:rPr>
                <w:rFonts w:ascii="Times New Roman" w:eastAsia="宋体" w:hAnsi="Times New Roman" w:cs="Times New Roman"/>
                <w:kern w:val="0"/>
                <w:sz w:val="24"/>
                <w:szCs w:val="24"/>
              </w:rPr>
            </w:rPrChange>
          </w:rPr>
          <w:t xml:space="preserve">random number </w:t>
        </w:r>
      </w:ins>
      <w:r w:rsidR="00DC0859" w:rsidRPr="000C6387">
        <w:rPr>
          <w:rFonts w:ascii="Times New Roman" w:eastAsia="宋体" w:hAnsi="Times New Roman" w:cs="Times New Roman"/>
          <w:kern w:val="0"/>
          <w:sz w:val="24"/>
          <w:szCs w:val="24"/>
          <w:highlight w:val="yellow"/>
          <w:rPrChange w:id="93" w:author="ThinkPad" w:date="2022-05-18T17:53:00Z">
            <w:rPr>
              <w:rFonts w:ascii="Times New Roman" w:eastAsia="宋体" w:hAnsi="Times New Roman" w:cs="Times New Roman"/>
              <w:kern w:val="0"/>
              <w:sz w:val="24"/>
              <w:szCs w:val="24"/>
            </w:rPr>
          </w:rPrChange>
        </w:rPr>
        <w:t xml:space="preserve">in </w:t>
      </w:r>
      <w:del w:id="94" w:author="ThinkPad" w:date="2022-05-17T16:58:00Z">
        <w:r w:rsidR="00DC0859" w:rsidRPr="000C6387" w:rsidDel="00252515">
          <w:rPr>
            <w:rFonts w:ascii="Times New Roman" w:eastAsia="宋体" w:hAnsi="Times New Roman" w:cs="Times New Roman"/>
            <w:kern w:val="0"/>
            <w:sz w:val="24"/>
            <w:szCs w:val="24"/>
            <w:highlight w:val="yellow"/>
            <w:rPrChange w:id="95" w:author="ThinkPad" w:date="2022-05-18T17:53:00Z">
              <w:rPr>
                <w:rFonts w:ascii="Times New Roman" w:eastAsia="宋体" w:hAnsi="Times New Roman" w:cs="Times New Roman"/>
                <w:kern w:val="0"/>
                <w:sz w:val="24"/>
                <w:szCs w:val="24"/>
              </w:rPr>
            </w:rPrChange>
          </w:rPr>
          <w:delText xml:space="preserve">interval </w:delText>
        </w:r>
      </w:del>
      <m:oMath>
        <m:r>
          <w:rPr>
            <w:rFonts w:ascii="Cambria Math" w:eastAsia="宋体" w:hAnsi="Cambria Math" w:cs="Times New Roman"/>
            <w:kern w:val="0"/>
            <w:sz w:val="24"/>
            <w:szCs w:val="24"/>
            <w:highlight w:val="yellow"/>
            <w:rPrChange w:id="96" w:author="ThinkPad" w:date="2022-05-18T17:53:00Z">
              <w:rPr>
                <w:rFonts w:ascii="Cambria Math" w:eastAsia="宋体" w:hAnsi="Cambria Math" w:cs="Times New Roman"/>
                <w:kern w:val="0"/>
                <w:sz w:val="24"/>
                <w:szCs w:val="24"/>
              </w:rPr>
            </w:rPrChange>
          </w:rPr>
          <m:t>[0,1)</m:t>
        </m:r>
      </m:oMath>
      <w:r w:rsidR="00DC0859" w:rsidRPr="000C6387">
        <w:rPr>
          <w:rFonts w:ascii="Times New Roman" w:eastAsia="宋体" w:hAnsi="Times New Roman" w:cs="Times New Roman"/>
          <w:kern w:val="0"/>
          <w:sz w:val="24"/>
          <w:szCs w:val="24"/>
          <w:highlight w:val="yellow"/>
          <w:rPrChange w:id="97" w:author="ThinkPad" w:date="2022-05-18T17:53:00Z">
            <w:rPr>
              <w:rFonts w:ascii="Times New Roman" w:eastAsia="宋体" w:hAnsi="Times New Roman" w:cs="Times New Roman"/>
              <w:kern w:val="0"/>
              <w:sz w:val="24"/>
              <w:szCs w:val="24"/>
            </w:rPr>
          </w:rPrChange>
        </w:rPr>
        <w:t xml:space="preserve"> through a distributed randomness generation scheme.</w:t>
      </w:r>
      <w:ins w:id="98" w:author="ThinkPad" w:date="2022-05-18T17:53:00Z">
        <w:r w:rsidR="000C6387">
          <w:rPr>
            <w:rFonts w:ascii="Times New Roman" w:eastAsia="宋体" w:hAnsi="Times New Roman" w:cs="Times New Roman"/>
            <w:kern w:val="0"/>
            <w:sz w:val="24"/>
            <w:szCs w:val="24"/>
          </w:rPr>
          <w:t xml:space="preserve"> [</w:t>
        </w:r>
        <w:r w:rsidR="000C6387">
          <w:rPr>
            <w:rFonts w:ascii="Times New Roman" w:eastAsia="宋体" w:hAnsi="Times New Roman" w:cs="Times New Roman" w:hint="eastAsia"/>
            <w:kern w:val="0"/>
            <w:sz w:val="24"/>
            <w:szCs w:val="24"/>
          </w:rPr>
          <w:t>这根本就不是后面说的意思！</w:t>
        </w:r>
        <w:r w:rsidR="000C6387">
          <w:rPr>
            <w:rFonts w:ascii="Times New Roman" w:eastAsia="宋体" w:hAnsi="Times New Roman" w:cs="Times New Roman"/>
            <w:kern w:val="0"/>
            <w:sz w:val="24"/>
            <w:szCs w:val="24"/>
          </w:rPr>
          <w:t>]</w:t>
        </w:r>
      </w:ins>
      <w:r w:rsidR="00DC0859">
        <w:rPr>
          <w:rFonts w:ascii="Times New Roman" w:eastAsia="宋体" w:hAnsi="Times New Roman" w:cs="Times New Roman"/>
          <w:kern w:val="0"/>
          <w:sz w:val="24"/>
          <w:szCs w:val="24"/>
        </w:rPr>
        <w:t xml:space="preserve"> </w:t>
      </w:r>
      <w:ins w:id="99" w:author="ThinkPad" w:date="2022-05-17T16:58:00Z">
        <w:r w:rsidR="00252515">
          <w:rPr>
            <w:rFonts w:ascii="Times New Roman" w:eastAsia="宋体" w:hAnsi="Times New Roman" w:cs="Times New Roman"/>
            <w:kern w:val="0"/>
            <w:sz w:val="24"/>
            <w:szCs w:val="24"/>
          </w:rPr>
          <w:t xml:space="preserve">Each of the </w:t>
        </w:r>
      </w:ins>
      <w:del w:id="100" w:author="ThinkPad" w:date="2022-05-17T16:58:00Z">
        <w:r w:rsidR="00DC0859" w:rsidDel="00252515">
          <w:rPr>
            <w:rFonts w:ascii="Times New Roman" w:eastAsia="宋体" w:hAnsi="Times New Roman" w:cs="Times New Roman"/>
            <w:kern w:val="0"/>
            <w:sz w:val="24"/>
            <w:szCs w:val="24"/>
          </w:rPr>
          <w:delText xml:space="preserve">Nodes </w:delText>
        </w:r>
      </w:del>
      <w:ins w:id="101" w:author="ThinkPad" w:date="2022-05-17T16:58:00Z">
        <w:r w:rsidR="00252515">
          <w:rPr>
            <w:rFonts w:ascii="Times New Roman" w:eastAsia="宋体" w:hAnsi="Times New Roman" w:cs="Times New Roman"/>
            <w:kern w:val="0"/>
            <w:sz w:val="24"/>
            <w:szCs w:val="24"/>
          </w:rPr>
          <w:t xml:space="preserve">nodes </w:t>
        </w:r>
      </w:ins>
      <w:r w:rsidR="00277B82">
        <w:rPr>
          <w:rFonts w:ascii="Times New Roman" w:eastAsia="宋体" w:hAnsi="Times New Roman" w:cs="Times New Roman"/>
          <w:kern w:val="0"/>
          <w:sz w:val="24"/>
          <w:szCs w:val="24"/>
        </w:rPr>
        <w:t>check</w:t>
      </w:r>
      <w:ins w:id="102" w:author="ThinkPad" w:date="2022-05-17T16:59:00Z">
        <w:r w:rsidR="00252515">
          <w:rPr>
            <w:rFonts w:ascii="Times New Roman" w:eastAsia="宋体" w:hAnsi="Times New Roman" w:cs="Times New Roman"/>
            <w:kern w:val="0"/>
            <w:sz w:val="24"/>
            <w:szCs w:val="24"/>
          </w:rPr>
          <w:t>s</w:t>
        </w:r>
      </w:ins>
      <w:r w:rsidR="00277B82">
        <w:rPr>
          <w:rFonts w:ascii="Times New Roman" w:eastAsia="宋体" w:hAnsi="Times New Roman" w:cs="Times New Roman"/>
          <w:kern w:val="0"/>
          <w:sz w:val="24"/>
          <w:szCs w:val="24"/>
        </w:rPr>
        <w:t xml:space="preserve"> whether </w:t>
      </w:r>
      <w:ins w:id="103" w:author="ThinkPad" w:date="2022-05-17T16:59:00Z">
        <w:r w:rsidR="00252515">
          <w:rPr>
            <w:rFonts w:ascii="Times New Roman" w:eastAsia="宋体" w:hAnsi="Times New Roman" w:cs="Times New Roman"/>
            <w:kern w:val="0"/>
            <w:sz w:val="24"/>
            <w:szCs w:val="24"/>
          </w:rPr>
          <w:t xml:space="preserve">it becomes </w:t>
        </w:r>
      </w:ins>
      <w:del w:id="104" w:author="ThinkPad" w:date="2022-05-17T16:59:00Z">
        <w:r w:rsidR="00277B82" w:rsidDel="00252515">
          <w:rPr>
            <w:rFonts w:ascii="Times New Roman" w:eastAsia="宋体" w:hAnsi="Times New Roman" w:cs="Times New Roman"/>
            <w:kern w:val="0"/>
            <w:sz w:val="24"/>
            <w:szCs w:val="24"/>
          </w:rPr>
          <w:delText xml:space="preserve">to be current round </w:delText>
        </w:r>
      </w:del>
      <w:ins w:id="105" w:author="ThinkPad" w:date="2022-05-17T16:59:00Z">
        <w:r w:rsidR="00252515">
          <w:rPr>
            <w:rFonts w:ascii="Times New Roman" w:eastAsia="宋体" w:hAnsi="Times New Roman" w:cs="Times New Roman"/>
            <w:kern w:val="0"/>
            <w:sz w:val="24"/>
            <w:szCs w:val="24"/>
          </w:rPr>
          <w:t xml:space="preserve">the </w:t>
        </w:r>
      </w:ins>
      <w:r w:rsidR="00277B82">
        <w:rPr>
          <w:rFonts w:ascii="Times New Roman" w:eastAsia="宋体" w:hAnsi="Times New Roman" w:cs="Times New Roman"/>
          <w:kern w:val="0"/>
          <w:sz w:val="24"/>
          <w:szCs w:val="24"/>
        </w:rPr>
        <w:t>block proposer</w:t>
      </w:r>
      <w:ins w:id="106" w:author="ThinkPad" w:date="2022-05-17T16:59:00Z">
        <w:r w:rsidR="00252515">
          <w:rPr>
            <w:rFonts w:ascii="Times New Roman" w:eastAsia="宋体" w:hAnsi="Times New Roman" w:cs="Times New Roman"/>
            <w:kern w:val="0"/>
            <w:sz w:val="24"/>
            <w:szCs w:val="24"/>
          </w:rPr>
          <w:t xml:space="preserve"> for the current round</w:t>
        </w:r>
      </w:ins>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ins w:id="107" w:author="ThinkPad" w:date="2022-05-18T17:54:00Z">
        <w:r w:rsidR="00A65625">
          <w:rPr>
            <w:rFonts w:ascii="Times New Roman" w:eastAsia="宋体" w:hAnsi="Times New Roman" w:cs="Times New Roman"/>
            <w:kern w:val="0"/>
            <w:sz w:val="24"/>
            <w:szCs w:val="24"/>
          </w:rPr>
          <w:t xml:space="preserve"> </w:t>
        </w:r>
        <w:r w:rsidR="00A65625">
          <w:rPr>
            <w:rFonts w:ascii="Times New Roman" w:eastAsia="宋体" w:hAnsi="Times New Roman" w:cs="Times New Roman" w:hint="eastAsia"/>
            <w:kern w:val="0"/>
            <w:sz w:val="24"/>
            <w:szCs w:val="24"/>
          </w:rPr>
          <w:t>its</w:t>
        </w:r>
      </w:ins>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 xml:space="preserve">nodes in </w:t>
      </w:r>
      <w:ins w:id="108" w:author="ThinkPad" w:date="2022-05-17T16:59:00Z">
        <w:r w:rsidR="00252515">
          <w:rPr>
            <w:rFonts w:ascii="Times New Roman" w:eastAsia="宋体" w:hAnsi="Times New Roman" w:cs="Times New Roman"/>
            <w:kern w:val="0"/>
            <w:sz w:val="24"/>
            <w:szCs w:val="24"/>
          </w:rPr>
          <w:t xml:space="preserve">the </w:t>
        </w:r>
      </w:ins>
      <w:r w:rsidR="00ED1AA6" w:rsidRPr="006F1D84">
        <w:rPr>
          <w:rFonts w:ascii="Times New Roman" w:eastAsia="宋体" w:hAnsi="Times New Roman" w:cs="Times New Roman"/>
          <w:kern w:val="0"/>
          <w:sz w:val="24"/>
          <w:szCs w:val="24"/>
        </w:rPr>
        <w:t>wireless network.</w:t>
      </w:r>
    </w:p>
    <w:p w14:paraId="07BA0395" w14:textId="22A95987"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del w:id="109" w:author="ThinkPad" w:date="2022-05-17T16:59:00Z">
        <w:r w:rsidR="00974272" w:rsidDel="00252515">
          <w:rPr>
            <w:rFonts w:ascii="Times New Roman" w:eastAsia="宋体" w:hAnsi="Times New Roman" w:cs="Times New Roman"/>
            <w:kern w:val="0"/>
            <w:sz w:val="24"/>
            <w:szCs w:val="24"/>
          </w:rPr>
          <w:delText xml:space="preserve">When </w:delText>
        </w:r>
      </w:del>
      <w:ins w:id="110" w:author="ThinkPad" w:date="2022-05-17T16:59:00Z">
        <w:r w:rsidR="00252515">
          <w:rPr>
            <w:rFonts w:ascii="Times New Roman" w:eastAsia="宋体" w:hAnsi="Times New Roman" w:cs="Times New Roman"/>
            <w:kern w:val="0"/>
            <w:sz w:val="24"/>
            <w:szCs w:val="24"/>
          </w:rPr>
          <w:t xml:space="preserve">Upon </w:t>
        </w:r>
      </w:ins>
      <w:del w:id="111" w:author="ThinkPad" w:date="2022-05-17T17:00:00Z">
        <w:r w:rsidR="003F3FF6" w:rsidDel="00252515">
          <w:rPr>
            <w:rFonts w:ascii="Times New Roman" w:eastAsia="宋体" w:hAnsi="Times New Roman" w:cs="Times New Roman"/>
            <w:kern w:val="0"/>
            <w:sz w:val="24"/>
            <w:szCs w:val="24"/>
          </w:rPr>
          <w:delText xml:space="preserve">receiving </w:delText>
        </w:r>
      </w:del>
      <w:ins w:id="112" w:author="ThinkPad" w:date="2022-05-17T17:00:00Z">
        <w:r w:rsidR="00252515">
          <w:rPr>
            <w:rFonts w:ascii="Times New Roman" w:eastAsia="宋体" w:hAnsi="Times New Roman" w:cs="Times New Roman"/>
            <w:kern w:val="0"/>
            <w:sz w:val="24"/>
            <w:szCs w:val="24"/>
          </w:rPr>
          <w:t xml:space="preserve">receipt of </w:t>
        </w:r>
      </w:ins>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 xml:space="preserve">nodes will verify </w:t>
      </w:r>
      <w:del w:id="113" w:author="ThinkPad" w:date="2022-05-17T17:00:00Z">
        <w:r w:rsidR="00040CE1" w:rsidDel="00252515">
          <w:rPr>
            <w:rFonts w:ascii="Times New Roman" w:eastAsia="宋体" w:hAnsi="Times New Roman" w:cs="Times New Roman"/>
            <w:kern w:val="0"/>
            <w:sz w:val="24"/>
            <w:szCs w:val="24"/>
          </w:rPr>
          <w:delText xml:space="preserve">the </w:delText>
        </w:r>
      </w:del>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14" w:author="ThinkPad" w:date="2022-05-17T17:00:00Z">
        <w:r w:rsidR="00252515">
          <w:rPr>
            <w:rFonts w:ascii="Times New Roman" w:eastAsia="宋体" w:hAnsi="Times New Roman" w:cs="Times New Roman"/>
            <w:kern w:val="0"/>
            <w:sz w:val="24"/>
            <w:szCs w:val="24"/>
          </w:rPr>
          <w:t xml:space="preserve"> the</w:t>
        </w:r>
      </w:ins>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del w:id="115" w:author="ThinkPad" w:date="2022-05-18T17:55:00Z">
        <w:r w:rsidR="00505ED2" w:rsidDel="00A65625">
          <w:rPr>
            <w:rFonts w:ascii="Times New Roman" w:eastAsia="宋体" w:hAnsi="Times New Roman" w:cs="Times New Roman"/>
            <w:kern w:val="0"/>
            <w:sz w:val="24"/>
            <w:szCs w:val="24"/>
          </w:rPr>
          <w:delText>And t</w:delText>
        </w:r>
      </w:del>
      <w:ins w:id="116" w:author="ThinkPad" w:date="2022-05-18T17:55:00Z">
        <w:r w:rsidR="00A65625">
          <w:rPr>
            <w:rFonts w:ascii="Times New Roman" w:eastAsia="宋体" w:hAnsi="Times New Roman" w:cs="Times New Roman"/>
            <w:kern w:val="0"/>
            <w:sz w:val="24"/>
            <w:szCs w:val="24"/>
          </w:rPr>
          <w:t>T</w:t>
        </w:r>
      </w:ins>
      <w:r w:rsidR="00505ED2">
        <w:rPr>
          <w:rFonts w:ascii="Times New Roman" w:eastAsia="宋体" w:hAnsi="Times New Roman" w:cs="Times New Roman"/>
          <w:kern w:val="0"/>
          <w:sz w:val="24"/>
          <w:szCs w:val="24"/>
        </w:rPr>
        <w:t xml:space="preserve">hen, </w:t>
      </w:r>
      <w:ins w:id="117" w:author="ThinkPad" w:date="2022-05-18T17:55:00Z">
        <w:r w:rsidR="00A65625">
          <w:rPr>
            <w:rFonts w:ascii="Times New Roman" w:eastAsia="宋体" w:hAnsi="Times New Roman" w:cs="Times New Roman"/>
            <w:kern w:val="0"/>
            <w:sz w:val="24"/>
            <w:szCs w:val="24"/>
          </w:rPr>
          <w:t>they</w:t>
        </w:r>
      </w:ins>
      <w:ins w:id="118" w:author="ThinkPad" w:date="2022-05-17T17:00:00Z">
        <w:r w:rsidR="00861B50">
          <w:rPr>
            <w:rFonts w:ascii="Times New Roman" w:eastAsia="宋体" w:hAnsi="Times New Roman" w:cs="Times New Roman"/>
            <w:kern w:val="0"/>
            <w:sz w:val="24"/>
            <w:szCs w:val="24"/>
          </w:rPr>
          <w:t xml:space="preserve"> </w:t>
        </w:r>
      </w:ins>
      <w:del w:id="119" w:author="ThinkPad" w:date="2022-05-17T17:00:00Z">
        <w:r w:rsidR="00505ED2" w:rsidDel="00861B50">
          <w:rPr>
            <w:rFonts w:ascii="Times New Roman" w:eastAsia="宋体" w:hAnsi="Times New Roman" w:cs="Times New Roman"/>
            <w:kern w:val="0"/>
            <w:sz w:val="24"/>
            <w:szCs w:val="24"/>
          </w:rPr>
          <w:delText>node</w:delText>
        </w:r>
        <w:r w:rsidR="00974272" w:rsidDel="00861B50">
          <w:rPr>
            <w:rFonts w:ascii="Times New Roman" w:eastAsia="宋体" w:hAnsi="Times New Roman" w:cs="Times New Roman"/>
            <w:kern w:val="0"/>
            <w:sz w:val="24"/>
            <w:szCs w:val="24"/>
          </w:rPr>
          <w:delText>s</w:delText>
        </w:r>
        <w:r w:rsidR="00505ED2" w:rsidDel="00861B50">
          <w:rPr>
            <w:rFonts w:ascii="Times New Roman" w:eastAsia="宋体" w:hAnsi="Times New Roman" w:cs="Times New Roman"/>
            <w:kern w:val="0"/>
            <w:sz w:val="24"/>
            <w:szCs w:val="24"/>
          </w:rPr>
          <w:delText xml:space="preserve"> </w:delText>
        </w:r>
      </w:del>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1F960310"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 xml:space="preserve">a node </w:t>
      </w:r>
      <w:ins w:id="120" w:author="ThinkPad" w:date="2022-05-18T17:56:00Z">
        <w:r w:rsidR="00A65625">
          <w:rPr>
            <w:rFonts w:ascii="Times New Roman" w:eastAsia="宋体" w:hAnsi="Times New Roman" w:cs="Times New Roman"/>
            <w:kern w:val="0"/>
            <w:sz w:val="24"/>
            <w:szCs w:val="24"/>
          </w:rPr>
          <w:t xml:space="preserve">receives and then </w:t>
        </w:r>
      </w:ins>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DE125A">
        <w:rPr>
          <w:rFonts w:ascii="Times New Roman" w:eastAsia="宋体" w:hAnsi="Times New Roman" w:cs="Times New Roman"/>
          <w:kern w:val="0"/>
          <w:sz w:val="24"/>
          <w:szCs w:val="24"/>
        </w:rPr>
        <w:t xml:space="preserve">, and </w:t>
      </w:r>
      <w:ins w:id="121" w:author="ThinkPad" w:date="2022-05-17T17:16:00Z">
        <w:r w:rsidR="004C0CBA" w:rsidRPr="004C0CBA">
          <w:rPr>
            <w:rFonts w:ascii="Times New Roman" w:eastAsia="宋体" w:hAnsi="Times New Roman" w:cs="Times New Roman"/>
            <w:kern w:val="0"/>
            <w:sz w:val="24"/>
            <w:szCs w:val="24"/>
            <w:highlight w:val="yellow"/>
            <w:rPrChange w:id="122" w:author="ThinkPad" w:date="2022-05-17T17:16:00Z">
              <w:rPr>
                <w:rFonts w:ascii="Times New Roman" w:eastAsia="宋体" w:hAnsi="Times New Roman" w:cs="Times New Roman"/>
                <w:kern w:val="0"/>
                <w:sz w:val="24"/>
                <w:szCs w:val="24"/>
              </w:rPr>
            </w:rPrChange>
          </w:rPr>
          <w:t>the aggregated result</w:t>
        </w:r>
        <w:r w:rsidR="004C0CBA">
          <w:rPr>
            <w:rFonts w:ascii="Times New Roman" w:eastAsia="宋体" w:hAnsi="Times New Roman" w:cs="Times New Roman"/>
            <w:kern w:val="0"/>
            <w:sz w:val="24"/>
            <w:szCs w:val="24"/>
          </w:rPr>
          <w:t xml:space="preserve"> </w:t>
        </w:r>
      </w:ins>
      <w:r w:rsidR="00DE125A">
        <w:rPr>
          <w:rFonts w:ascii="Times New Roman" w:eastAsia="宋体" w:hAnsi="Times New Roman" w:cs="Times New Roman"/>
          <w:kern w:val="0"/>
          <w:sz w:val="24"/>
          <w:szCs w:val="24"/>
        </w:rPr>
        <w:t>will be broadcast to other nodes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del w:id="123" w:author="ThinkPad" w:date="2022-05-17T17:17:00Z">
        <w:r w:rsidR="008839CA" w:rsidDel="004C0CBA">
          <w:rPr>
            <w:rFonts w:ascii="Times New Roman" w:eastAsia="宋体" w:hAnsi="Times New Roman" w:cs="Times New Roman"/>
            <w:kern w:val="0"/>
            <w:sz w:val="24"/>
            <w:szCs w:val="24"/>
          </w:rPr>
          <w:delText>When nodes</w:delText>
        </w:r>
      </w:del>
      <w:ins w:id="124" w:author="ThinkPad" w:date="2022-05-17T17:17:00Z">
        <w:r w:rsidR="004C0CBA">
          <w:rPr>
            <w:rFonts w:ascii="Times New Roman" w:eastAsia="宋体" w:hAnsi="Times New Roman" w:cs="Times New Roman"/>
            <w:kern w:val="0"/>
            <w:sz w:val="24"/>
            <w:szCs w:val="24"/>
          </w:rPr>
          <w:t>Upon</w:t>
        </w:r>
      </w:ins>
      <w:r w:rsidR="008839CA">
        <w:rPr>
          <w:rFonts w:ascii="Times New Roman" w:eastAsia="宋体" w:hAnsi="Times New Roman" w:cs="Times New Roman"/>
          <w:kern w:val="0"/>
          <w:sz w:val="24"/>
          <w:szCs w:val="24"/>
        </w:rPr>
        <w:t xml:space="preserve"> </w:t>
      </w:r>
      <w:del w:id="125" w:author="ThinkPad" w:date="2022-05-17T17:17:00Z">
        <w:r w:rsidR="008839CA" w:rsidDel="004C0CBA">
          <w:rPr>
            <w:rFonts w:ascii="Times New Roman" w:eastAsia="宋体" w:hAnsi="Times New Roman" w:cs="Times New Roman"/>
            <w:kern w:val="0"/>
            <w:sz w:val="24"/>
            <w:szCs w:val="24"/>
          </w:rPr>
          <w:delText xml:space="preserve">receive </w:delText>
        </w:r>
      </w:del>
      <w:ins w:id="126" w:author="ThinkPad" w:date="2022-05-17T17:17:00Z">
        <w:r w:rsidR="004C0CBA">
          <w:rPr>
            <w:rFonts w:ascii="Times New Roman" w:eastAsia="宋体" w:hAnsi="Times New Roman" w:cs="Times New Roman"/>
            <w:kern w:val="0"/>
            <w:sz w:val="24"/>
            <w:szCs w:val="24"/>
          </w:rPr>
          <w:t xml:space="preserve">receipt </w:t>
        </w:r>
      </w:ins>
      <w:r w:rsidR="008839CA">
        <w:rPr>
          <w:rFonts w:ascii="Times New Roman" w:eastAsia="宋体" w:hAnsi="Times New Roman" w:cs="Times New Roman"/>
          <w:kern w:val="0"/>
          <w:sz w:val="24"/>
          <w:szCs w:val="24"/>
        </w:rPr>
        <w:t xml:space="preserve">or </w:t>
      </w:r>
      <w:del w:id="127" w:author="ThinkPad" w:date="2022-05-17T17:17:00Z">
        <w:r w:rsidR="008839CA" w:rsidDel="004C0CBA">
          <w:rPr>
            <w:rFonts w:ascii="Times New Roman" w:eastAsia="宋体" w:hAnsi="Times New Roman" w:cs="Times New Roman"/>
            <w:kern w:val="0"/>
            <w:sz w:val="24"/>
            <w:szCs w:val="24"/>
          </w:rPr>
          <w:delText xml:space="preserve">generate </w:delText>
        </w:r>
      </w:del>
      <w:ins w:id="128" w:author="ThinkPad" w:date="2022-05-17T17:17:00Z">
        <w:r w:rsidR="004C0CBA">
          <w:rPr>
            <w:rFonts w:ascii="Times New Roman" w:eastAsia="宋体" w:hAnsi="Times New Roman" w:cs="Times New Roman"/>
            <w:kern w:val="0"/>
            <w:sz w:val="24"/>
            <w:szCs w:val="24"/>
          </w:rPr>
          <w:t xml:space="preserve">generation of a </w:t>
        </w:r>
      </w:ins>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w:t>
      </w:r>
      <w:del w:id="129" w:author="ThinkPad" w:date="2022-05-17T17:18:00Z">
        <w:r w:rsidR="008839CA" w:rsidDel="004C0CBA">
          <w:rPr>
            <w:rFonts w:ascii="Times New Roman" w:eastAsia="宋体" w:hAnsi="Times New Roman" w:cs="Times New Roman"/>
            <w:kern w:val="0"/>
            <w:sz w:val="24"/>
            <w:szCs w:val="24"/>
          </w:rPr>
          <w:delText>the</w:delText>
        </w:r>
        <w:r w:rsidR="008160DC" w:rsidDel="004C0CBA">
          <w:rPr>
            <w:rFonts w:ascii="Times New Roman" w:eastAsia="宋体" w:hAnsi="Times New Roman" w:cs="Times New Roman"/>
            <w:kern w:val="0"/>
            <w:sz w:val="24"/>
            <w:szCs w:val="24"/>
          </w:rPr>
          <w:delText>y</w:delText>
        </w:r>
        <w:r w:rsidR="008839CA" w:rsidDel="004C0CBA">
          <w:rPr>
            <w:rFonts w:ascii="Times New Roman" w:eastAsia="宋体" w:hAnsi="Times New Roman" w:cs="Times New Roman"/>
            <w:kern w:val="0"/>
            <w:sz w:val="24"/>
            <w:szCs w:val="24"/>
          </w:rPr>
          <w:delText xml:space="preserve"> </w:delText>
        </w:r>
      </w:del>
      <w:ins w:id="130" w:author="ThinkPad" w:date="2022-05-17T17:18:00Z">
        <w:r w:rsidR="004C0CBA">
          <w:rPr>
            <w:rFonts w:ascii="Times New Roman" w:eastAsia="宋体" w:hAnsi="Times New Roman" w:cs="Times New Roman"/>
            <w:kern w:val="0"/>
            <w:sz w:val="24"/>
            <w:szCs w:val="24"/>
          </w:rPr>
          <w:t xml:space="preserve">nodes </w:t>
        </w:r>
      </w:ins>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 xml:space="preserve">append </w:t>
      </w:r>
      <w:ins w:id="131" w:author="ThinkPad" w:date="2022-05-17T17:17:00Z">
        <w:r w:rsidR="004C0CBA">
          <w:rPr>
            <w:rFonts w:ascii="Times New Roman" w:eastAsia="宋体" w:hAnsi="Times New Roman" w:cs="Times New Roman"/>
            <w:kern w:val="0"/>
            <w:sz w:val="24"/>
            <w:szCs w:val="24"/>
          </w:rPr>
          <w:t xml:space="preserve">the </w:t>
        </w:r>
      </w:ins>
      <w:ins w:id="132" w:author="ThinkPad" w:date="2022-05-17T17:18:00Z">
        <w:r w:rsidR="004C0CBA">
          <w:rPr>
            <w:rFonts w:ascii="Times New Roman" w:eastAsia="宋体" w:hAnsi="Times New Roman" w:cs="Times New Roman"/>
            <w:kern w:val="0"/>
            <w:sz w:val="24"/>
            <w:szCs w:val="24"/>
          </w:rPr>
          <w:t xml:space="preserve">corresponding </w:t>
        </w:r>
      </w:ins>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w:t>
      </w:r>
      <w:del w:id="133" w:author="ThinkPad" w:date="2022-05-17T17:18:00Z">
        <w:r w:rsidR="008839CA" w:rsidDel="004C0CBA">
          <w:rPr>
            <w:rFonts w:ascii="Times New Roman" w:eastAsia="宋体" w:hAnsi="Times New Roman" w:cs="Times New Roman"/>
            <w:kern w:val="0"/>
            <w:sz w:val="24"/>
            <w:szCs w:val="24"/>
          </w:rPr>
          <w:delText>randomness</w:delText>
        </w:r>
        <w:r w:rsidR="008160DC" w:rsidDel="004C0CBA">
          <w:rPr>
            <w:rFonts w:ascii="Times New Roman" w:eastAsia="宋体" w:hAnsi="Times New Roman" w:cs="Times New Roman"/>
            <w:kern w:val="0"/>
            <w:sz w:val="24"/>
            <w:szCs w:val="24"/>
          </w:rPr>
          <w:delText xml:space="preserve"> </w:delText>
        </w:r>
      </w:del>
      <w:ins w:id="134" w:author="ThinkPad" w:date="2022-05-17T17:18:00Z">
        <w:r w:rsidR="004C0CBA">
          <w:rPr>
            <w:rFonts w:ascii="Times New Roman" w:eastAsia="宋体" w:hAnsi="Times New Roman" w:cs="Times New Roman"/>
            <w:kern w:val="0"/>
            <w:sz w:val="24"/>
            <w:szCs w:val="24"/>
          </w:rPr>
          <w:t xml:space="preserve">random value </w:t>
        </w:r>
      </w:ins>
      <w:del w:id="135" w:author="ThinkPad" w:date="2022-05-17T17:18:00Z">
        <w:r w:rsidR="00DE125A" w:rsidDel="004C0CBA">
          <w:rPr>
            <w:rFonts w:ascii="Times New Roman" w:eastAsia="宋体" w:hAnsi="Times New Roman" w:cs="Times New Roman"/>
            <w:kern w:val="0"/>
            <w:sz w:val="24"/>
            <w:szCs w:val="24"/>
          </w:rPr>
          <w:delText>of</w:delText>
        </w:r>
        <w:r w:rsidR="008160DC" w:rsidDel="004C0CBA">
          <w:rPr>
            <w:rFonts w:ascii="Times New Roman" w:eastAsia="宋体" w:hAnsi="Times New Roman" w:cs="Times New Roman"/>
            <w:kern w:val="0"/>
            <w:sz w:val="24"/>
            <w:szCs w:val="24"/>
          </w:rPr>
          <w:delText xml:space="preserve"> </w:delText>
        </w:r>
      </w:del>
      <w:ins w:id="136" w:author="ThinkPad" w:date="2022-05-17T17:18:00Z">
        <w:r w:rsidR="004C0CBA">
          <w:rPr>
            <w:rFonts w:ascii="Times New Roman" w:eastAsia="宋体" w:hAnsi="Times New Roman" w:cs="Times New Roman"/>
            <w:kern w:val="0"/>
            <w:sz w:val="24"/>
            <w:szCs w:val="24"/>
          </w:rPr>
          <w:t xml:space="preserve">for the </w:t>
        </w:r>
      </w:ins>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3A857085"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lastRenderedPageBreak/>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w:t>
      </w:r>
      <w:del w:id="137" w:author="ThinkPad" w:date="2022-05-17T17:24:00Z">
        <w:r w:rsidR="00980776" w:rsidDel="00045DEE">
          <w:rPr>
            <w:rFonts w:ascii="Times New Roman" w:eastAsia="宋体" w:hAnsi="Times New Roman" w:cs="Times New Roman"/>
            <w:kern w:val="0"/>
            <w:sz w:val="24"/>
            <w:szCs w:val="24"/>
          </w:rPr>
          <w:delText xml:space="preserve">precise </w:delText>
        </w:r>
      </w:del>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del w:id="138" w:author="ThinkPad" w:date="2022-05-17T17:24:00Z">
        <w:r w:rsidR="0068276F" w:rsidDel="00045DEE">
          <w:rPr>
            <w:rFonts w:ascii="Times New Roman" w:eastAsia="宋体" w:hAnsi="Times New Roman" w:cs="Times New Roman"/>
            <w:kern w:val="0"/>
            <w:sz w:val="24"/>
            <w:szCs w:val="24"/>
          </w:rPr>
          <w:delText>are introduced</w:delText>
        </w:r>
      </w:del>
      <w:ins w:id="139" w:author="ThinkPad" w:date="2022-05-17T17:24:00Z">
        <w:r w:rsidR="00045DEE">
          <w:rPr>
            <w:rFonts w:ascii="Times New Roman" w:eastAsia="宋体" w:hAnsi="Times New Roman" w:cs="Times New Roman"/>
            <w:kern w:val="0"/>
            <w:sz w:val="24"/>
            <w:szCs w:val="24"/>
          </w:rPr>
          <w:t>will be given</w:t>
        </w:r>
      </w:ins>
      <w:r w:rsidR="0068276F">
        <w:rPr>
          <w:rFonts w:ascii="Times New Roman" w:eastAsia="宋体" w:hAnsi="Times New Roman" w:cs="Times New Roman"/>
          <w:kern w:val="0"/>
          <w:sz w:val="24"/>
          <w:szCs w:val="24"/>
        </w:rPr>
        <w:t xml:space="preserve">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40"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40"/>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4C7C169E"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 xml:space="preserve">participating consensus, each node </w:t>
      </w:r>
      <w:ins w:id="141" w:author="ThinkPad" w:date="2022-05-17T17:25:00Z">
        <w:r w:rsidR="00045DEE">
          <w:rPr>
            <w:rFonts w:ascii="Times New Roman" w:eastAsia="宋体" w:hAnsi="Times New Roman" w:cs="Times New Roman"/>
            <w:kern w:val="0"/>
            <w:sz w:val="24"/>
            <w:szCs w:val="24"/>
          </w:rPr>
          <w:t>needs</w:t>
        </w:r>
      </w:ins>
      <w:del w:id="142" w:author="ThinkPad" w:date="2022-05-17T17:25:00Z">
        <w:r w:rsidDel="00045DEE">
          <w:rPr>
            <w:rFonts w:ascii="Times New Roman" w:eastAsia="宋体" w:hAnsi="Times New Roman" w:cs="Times New Roman"/>
            <w:kern w:val="0"/>
            <w:sz w:val="24"/>
            <w:szCs w:val="24"/>
          </w:rPr>
          <w:delText xml:space="preserve">requires </w:delText>
        </w:r>
      </w:del>
      <w:ins w:id="143" w:author="ThinkPad" w:date="2022-05-17T17:25:00Z">
        <w:r w:rsidR="00045DEE">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ins w:id="144" w:author="ThinkPad" w:date="2022-05-17T17:25:00Z">
        <w:r w:rsidR="00045DEE">
          <w:rPr>
            <w:rFonts w:ascii="Times New Roman" w:eastAsia="宋体" w:hAnsi="Times New Roman" w:cs="Times New Roman"/>
            <w:kern w:val="0"/>
            <w:sz w:val="24"/>
            <w:szCs w:val="24"/>
          </w:rPr>
          <w:t xml:space="preserve">the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ins w:id="145" w:author="ThinkPad" w:date="2022-05-17T17:46:00Z">
        <w:r w:rsidR="00633EB0">
          <w:rPr>
            <w:rFonts w:ascii="Times New Roman" w:eastAsia="宋体" w:hAnsi="Times New Roman" w:cs="Times New Roman"/>
            <w:kern w:val="0"/>
            <w:sz w:val="24"/>
            <w:szCs w:val="24"/>
          </w:rPr>
          <w:t xml:space="preserve"> information</w:t>
        </w:r>
      </w:ins>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 xml:space="preserve">The first part of consensus process is block proposer election, which discussed in the following </w:t>
      </w:r>
      <w:del w:id="146" w:author="ThinkPad" w:date="2022-05-17T17:46:00Z">
        <w:r w:rsidR="00F02C92" w:rsidDel="00633EB0">
          <w:rPr>
            <w:rFonts w:ascii="Times New Roman" w:eastAsia="宋体" w:hAnsi="Times New Roman" w:cs="Times New Roman"/>
            <w:kern w:val="0"/>
            <w:sz w:val="24"/>
            <w:szCs w:val="24"/>
          </w:rPr>
          <w:delText xml:space="preserve">subset </w:delText>
        </w:r>
      </w:del>
      <w:ins w:id="147" w:author="ThinkPad" w:date="2022-05-17T17:46:00Z">
        <w:r w:rsidR="00633EB0">
          <w:rPr>
            <w:rFonts w:ascii="Times New Roman" w:eastAsia="宋体" w:hAnsi="Times New Roman" w:cs="Times New Roman"/>
            <w:kern w:val="0"/>
            <w:sz w:val="24"/>
            <w:szCs w:val="24"/>
          </w:rPr>
          <w:t xml:space="preserve">subsection </w:t>
        </w:r>
      </w:ins>
      <w:r w:rsidR="00F02C92">
        <w:rPr>
          <w:rFonts w:ascii="Times New Roman" w:eastAsia="宋体" w:hAnsi="Times New Roman" w:cs="Times New Roman"/>
          <w:kern w:val="0"/>
          <w:sz w:val="24"/>
          <w:szCs w:val="24"/>
        </w:rPr>
        <w:t>in details.</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w:t>
      </w:r>
      <w:r w:rsidR="00DC16E7" w:rsidRPr="00633EB0">
        <w:rPr>
          <w:rFonts w:ascii="Times New Roman" w:eastAsia="宋体" w:hAnsi="Times New Roman" w:cs="Times New Roman"/>
          <w:sz w:val="24"/>
          <w:szCs w:val="24"/>
          <w:highlight w:val="yellow"/>
          <w:rPrChange w:id="148" w:author="ThinkPad" w:date="2022-05-17T17:47:00Z">
            <w:rPr>
              <w:rFonts w:ascii="Times New Roman" w:eastAsia="宋体" w:hAnsi="Times New Roman" w:cs="Times New Roman"/>
              <w:sz w:val="24"/>
              <w:szCs w:val="24"/>
            </w:rPr>
          </w:rPrChange>
        </w:rPr>
        <w:t xml:space="preserve">and </w:t>
      </w:r>
      <w:r w:rsidR="00E24226" w:rsidRPr="00633EB0">
        <w:rPr>
          <w:rFonts w:ascii="Times New Roman" w:eastAsia="宋体" w:hAnsi="Times New Roman" w:cs="Times New Roman"/>
          <w:sz w:val="24"/>
          <w:szCs w:val="24"/>
          <w:highlight w:val="yellow"/>
          <w:rPrChange w:id="149" w:author="ThinkPad" w:date="2022-05-17T17:47:00Z">
            <w:rPr>
              <w:rFonts w:ascii="Times New Roman" w:eastAsia="宋体" w:hAnsi="Times New Roman" w:cs="Times New Roman"/>
              <w:sz w:val="24"/>
              <w:szCs w:val="24"/>
            </w:rPr>
          </w:rPrChange>
        </w:rPr>
        <w:t>P</w:t>
      </w:r>
      <w:r w:rsidR="00DC16E7" w:rsidRPr="00633EB0">
        <w:rPr>
          <w:rFonts w:ascii="Times New Roman" w:eastAsia="宋体" w:hAnsi="Times New Roman" w:cs="Times New Roman"/>
          <w:sz w:val="24"/>
          <w:szCs w:val="24"/>
          <w:highlight w:val="yellow"/>
          <w:rPrChange w:id="150" w:author="ThinkPad" w:date="2022-05-17T17:47:00Z">
            <w:rPr>
              <w:rFonts w:ascii="Times New Roman" w:eastAsia="宋体" w:hAnsi="Times New Roman" w:cs="Times New Roman"/>
              <w:sz w:val="24"/>
              <w:szCs w:val="24"/>
            </w:rPr>
          </w:rPrChange>
        </w:rPr>
        <w:t>roposal</w:t>
      </w:r>
    </w:p>
    <w:p w14:paraId="26922852" w14:textId="1322A9FE"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ins w:id="151" w:author="ThinkPad" w:date="2022-05-17T17:47:00Z">
        <w:r w:rsidR="00633EB0">
          <w:rPr>
            <w:rFonts w:ascii="Times New Roman" w:eastAsia="宋体" w:hAnsi="Times New Roman" w:cs="Times New Roman"/>
            <w:kern w:val="0"/>
            <w:sz w:val="24"/>
            <w:szCs w:val="24"/>
          </w:rPr>
          <w:t xml:space="preserve">a </w:t>
        </w:r>
      </w:ins>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2 </w:t>
      </w:r>
      <w:del w:id="152" w:author="ThinkPad" w:date="2022-05-17T17:47:00Z">
        <w:r w:rsidR="00F01E1C" w:rsidDel="00633EB0">
          <w:rPr>
            <w:rFonts w:ascii="Times New Roman" w:eastAsia="宋体" w:hAnsi="Times New Roman" w:cs="Times New Roman"/>
            <w:kern w:val="0"/>
            <w:sz w:val="24"/>
            <w:szCs w:val="24"/>
          </w:rPr>
          <w:delText xml:space="preserve">shows </w:delText>
        </w:r>
      </w:del>
      <w:ins w:id="153" w:author="ThinkPad" w:date="2022-05-17T17:47:00Z">
        <w:r w:rsidR="00633EB0">
          <w:rPr>
            <w:rFonts w:ascii="Times New Roman" w:eastAsia="宋体" w:hAnsi="Times New Roman" w:cs="Times New Roman"/>
            <w:kern w:val="0"/>
            <w:sz w:val="24"/>
            <w:szCs w:val="24"/>
          </w:rPr>
          <w:t xml:space="preserve">gives </w:t>
        </w:r>
      </w:ins>
      <w:r w:rsidR="00F01E1C">
        <w:rPr>
          <w:rFonts w:ascii="Times New Roman" w:eastAsia="宋体" w:hAnsi="Times New Roman" w:cs="Times New Roman"/>
          <w:kern w:val="0"/>
          <w:sz w:val="24"/>
          <w:szCs w:val="24"/>
        </w:rPr>
        <w:t xml:space="preserve">the </w:t>
      </w:r>
      <w:del w:id="154" w:author="ThinkPad" w:date="2022-05-17T17:48:00Z">
        <w:r w:rsidR="00F01E1C" w:rsidDel="00633EB0">
          <w:rPr>
            <w:rFonts w:ascii="Times New Roman" w:eastAsia="宋体" w:hAnsi="Times New Roman" w:cs="Times New Roman"/>
            <w:kern w:val="0"/>
            <w:sz w:val="24"/>
            <w:szCs w:val="24"/>
          </w:rPr>
          <w:delText>process of</w:delText>
        </w:r>
      </w:del>
      <w:ins w:id="155" w:author="ThinkPad" w:date="2022-05-17T17:48:00Z">
        <w:r w:rsidR="00633EB0">
          <w:rPr>
            <w:rFonts w:ascii="Times New Roman" w:eastAsia="宋体" w:hAnsi="Times New Roman" w:cs="Times New Roman"/>
            <w:kern w:val="0"/>
            <w:sz w:val="24"/>
            <w:szCs w:val="24"/>
          </w:rPr>
          <w:t>procedure for</w:t>
        </w:r>
      </w:ins>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del w:id="156" w:author="ThinkPad" w:date="2022-05-17T17:47:00Z">
        <w:r w:rsidR="00586CE5" w:rsidDel="00633EB0">
          <w:rPr>
            <w:rFonts w:ascii="Times New Roman" w:eastAsia="宋体" w:hAnsi="Times New Roman" w:cs="Times New Roman"/>
            <w:kern w:val="0"/>
            <w:sz w:val="24"/>
            <w:szCs w:val="24"/>
          </w:rPr>
          <w:delText xml:space="preserve">of </w:delText>
        </w:r>
      </w:del>
      <w:ins w:id="157" w:author="ThinkPad" w:date="2022-05-17T17:47:00Z">
        <w:r w:rsidR="00633EB0">
          <w:rPr>
            <w:rFonts w:ascii="Times New Roman" w:eastAsia="宋体" w:hAnsi="Times New Roman" w:cs="Times New Roman"/>
            <w:kern w:val="0"/>
            <w:sz w:val="24"/>
            <w:szCs w:val="24"/>
          </w:rPr>
          <w:t xml:space="preserve">at </w:t>
        </w:r>
      </w:ins>
      <w:r w:rsidR="00586CE5">
        <w:rPr>
          <w:rFonts w:ascii="Times New Roman" w:eastAsia="宋体" w:hAnsi="Times New Roman" w:cs="Times New Roman"/>
          <w:kern w:val="0"/>
          <w:sz w:val="24"/>
          <w:szCs w:val="24"/>
        </w:rPr>
        <w:t>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22FD6C8A" w:rsidR="004921A4" w:rsidRDefault="00633EB0" w:rsidP="004921A4">
      <w:pPr>
        <w:spacing w:beforeLines="50" w:before="156" w:afterLines="50" w:after="156"/>
        <w:ind w:firstLineChars="200" w:firstLine="480"/>
        <w:rPr>
          <w:rFonts w:ascii="Times New Roman" w:eastAsia="宋体" w:hAnsi="Times New Roman" w:cs="Times New Roman"/>
          <w:kern w:val="0"/>
          <w:sz w:val="24"/>
          <w:szCs w:val="24"/>
        </w:rPr>
      </w:pPr>
      <w:ins w:id="158" w:author="ThinkPad" w:date="2022-05-17T17:48:00Z">
        <w:r>
          <w:rPr>
            <w:rFonts w:ascii="Times New Roman" w:eastAsia="宋体" w:hAnsi="Times New Roman" w:cs="Times New Roman"/>
            <w:kern w:val="0"/>
            <w:sz w:val="24"/>
            <w:szCs w:val="24"/>
          </w:rPr>
          <w:t xml:space="preserve">The </w:t>
        </w:r>
      </w:ins>
      <w:del w:id="159" w:author="ThinkPad" w:date="2022-05-17T17:48:00Z">
        <w:r w:rsidR="004921A4" w:rsidDel="00633EB0">
          <w:rPr>
            <w:rFonts w:ascii="Times New Roman" w:eastAsia="宋体" w:hAnsi="Times New Roman" w:cs="Times New Roman"/>
            <w:kern w:val="0"/>
            <w:sz w:val="24"/>
            <w:szCs w:val="24"/>
          </w:rPr>
          <w:delText xml:space="preserve">Block </w:delText>
        </w:r>
      </w:del>
      <w:ins w:id="160" w:author="ThinkPad" w:date="2022-05-17T17:48:00Z">
        <w:r>
          <w:rPr>
            <w:rFonts w:ascii="Times New Roman" w:eastAsia="宋体" w:hAnsi="Times New Roman" w:cs="Times New Roman"/>
            <w:kern w:val="0"/>
            <w:sz w:val="24"/>
            <w:szCs w:val="24"/>
          </w:rPr>
          <w:t xml:space="preserve">block </w:t>
        </w:r>
      </w:ins>
      <w:r w:rsidR="004921A4">
        <w:rPr>
          <w:rFonts w:ascii="Times New Roman" w:eastAsia="宋体" w:hAnsi="Times New Roman" w:cs="Times New Roman"/>
          <w:kern w:val="0"/>
          <w:sz w:val="24"/>
          <w:szCs w:val="24"/>
        </w:rPr>
        <w:t>proposer election protocol adopts a random</w:t>
      </w:r>
      <w:del w:id="161" w:author="ThinkPad" w:date="2022-05-17T17:48:00Z">
        <w:r w:rsidR="004921A4" w:rsidDel="00633EB0">
          <w:rPr>
            <w:rFonts w:ascii="Times New Roman" w:eastAsia="宋体" w:hAnsi="Times New Roman" w:cs="Times New Roman"/>
            <w:kern w:val="0"/>
            <w:sz w:val="24"/>
            <w:szCs w:val="24"/>
          </w:rPr>
          <w:delText>nes</w:delText>
        </w:r>
      </w:del>
      <w:del w:id="162" w:author="ThinkPad" w:date="2022-05-17T17:49:00Z">
        <w:r w:rsidR="004921A4" w:rsidDel="00633EB0">
          <w:rPr>
            <w:rFonts w:ascii="Times New Roman" w:eastAsia="宋体" w:hAnsi="Times New Roman" w:cs="Times New Roman"/>
            <w:kern w:val="0"/>
            <w:sz w:val="24"/>
            <w:szCs w:val="24"/>
          </w:rPr>
          <w:delText>s</w:delText>
        </w:r>
      </w:del>
      <w:r w:rsidR="004921A4">
        <w:rPr>
          <w:rFonts w:ascii="Times New Roman" w:eastAsia="宋体" w:hAnsi="Times New Roman" w:cs="Times New Roman"/>
          <w:kern w:val="0"/>
          <w:sz w:val="24"/>
          <w:szCs w:val="24"/>
        </w:rPr>
        <w:t xml:space="preserve">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 xml:space="preserve">The inputs </w:t>
      </w:r>
      <w:del w:id="163" w:author="ThinkPad" w:date="2022-05-17T18:05:00Z">
        <w:r w:rsidR="00322BFC" w:rsidDel="00310A52">
          <w:rPr>
            <w:rFonts w:ascii="Times New Roman" w:eastAsia="宋体" w:hAnsi="Times New Roman" w:cs="Times New Roman"/>
            <w:kern w:val="0"/>
            <w:sz w:val="24"/>
            <w:szCs w:val="24"/>
          </w:rPr>
          <w:delText>of the</w:delText>
        </w:r>
      </w:del>
      <w:ins w:id="164" w:author="ThinkPad" w:date="2022-05-17T18:05:00Z">
        <w:r w:rsidR="00310A52">
          <w:rPr>
            <w:rFonts w:ascii="Times New Roman" w:eastAsia="宋体" w:hAnsi="Times New Roman" w:cs="Times New Roman"/>
            <w:kern w:val="0"/>
            <w:sz w:val="24"/>
            <w:szCs w:val="24"/>
          </w:rPr>
          <w:t>f</w:t>
        </w:r>
      </w:ins>
      <w:ins w:id="165" w:author="ThinkPad" w:date="2022-05-17T18:06:00Z">
        <w:r w:rsidR="00310A52">
          <w:rPr>
            <w:rFonts w:ascii="Times New Roman" w:eastAsia="宋体" w:hAnsi="Times New Roman" w:cs="Times New Roman"/>
            <w:kern w:val="0"/>
            <w:sz w:val="24"/>
            <w:szCs w:val="24"/>
          </w:rPr>
          <w:t>o</w:t>
        </w:r>
      </w:ins>
      <w:ins w:id="166" w:author="ThinkPad" w:date="2022-05-17T18:05:00Z">
        <w:r w:rsidR="00310A52">
          <w:rPr>
            <w:rFonts w:ascii="Times New Roman" w:eastAsia="宋体" w:hAnsi="Times New Roman" w:cs="Times New Roman"/>
            <w:kern w:val="0"/>
            <w:sz w:val="24"/>
            <w:szCs w:val="24"/>
          </w:rPr>
          <w:t>r each</w:t>
        </w:r>
      </w:ins>
      <w:r w:rsidR="00322BFC">
        <w:rPr>
          <w:rFonts w:ascii="Times New Roman" w:eastAsia="宋体" w:hAnsi="Times New Roman" w:cs="Times New Roman"/>
          <w:kern w:val="0"/>
          <w:sz w:val="24"/>
          <w:szCs w:val="24"/>
        </w:rPr>
        <w:t xml:space="preserve"> </w:t>
      </w:r>
      <w:del w:id="167" w:author="ThinkPad" w:date="2022-05-17T18:05:00Z">
        <w:r w:rsidR="00322BFC" w:rsidDel="00310A52">
          <w:rPr>
            <w:rFonts w:ascii="Times New Roman" w:eastAsia="宋体" w:hAnsi="Times New Roman" w:cs="Times New Roman"/>
            <w:kern w:val="0"/>
            <w:sz w:val="24"/>
            <w:szCs w:val="24"/>
          </w:rPr>
          <w:delText xml:space="preserve">protocol </w:delText>
        </w:r>
      </w:del>
      <w:ins w:id="168" w:author="ThinkPad" w:date="2022-05-17T18:05:00Z">
        <w:r w:rsidR="00310A52">
          <w:rPr>
            <w:rFonts w:ascii="Times New Roman" w:eastAsia="宋体" w:hAnsi="Times New Roman" w:cs="Times New Roman"/>
            <w:kern w:val="0"/>
            <w:sz w:val="24"/>
            <w:szCs w:val="24"/>
          </w:rPr>
          <w:t xml:space="preserve">selection </w:t>
        </w:r>
      </w:ins>
      <w:del w:id="169" w:author="ThinkPad" w:date="2022-05-17T18:06:00Z">
        <w:r w:rsidR="00322BFC" w:rsidDel="00310A52">
          <w:rPr>
            <w:rFonts w:ascii="Times New Roman" w:eastAsia="宋体" w:hAnsi="Times New Roman" w:cs="Times New Roman"/>
            <w:kern w:val="0"/>
            <w:sz w:val="24"/>
            <w:szCs w:val="24"/>
          </w:rPr>
          <w:delText>are</w:delText>
        </w:r>
        <w:r w:rsidR="00322BFC" w:rsidRPr="00322BFC" w:rsidDel="00310A52">
          <w:rPr>
            <w:rFonts w:ascii="Times New Roman" w:eastAsia="宋体" w:hAnsi="Times New Roman" w:cs="Times New Roman"/>
            <w:kern w:val="0"/>
            <w:sz w:val="24"/>
            <w:szCs w:val="24"/>
          </w:rPr>
          <w:delText xml:space="preserve"> </w:delText>
        </w:r>
      </w:del>
      <w:ins w:id="170" w:author="ThinkPad" w:date="2022-05-17T18:06:00Z">
        <w:r w:rsidR="00310A52">
          <w:rPr>
            <w:rFonts w:ascii="Times New Roman" w:eastAsia="宋体" w:hAnsi="Times New Roman" w:cs="Times New Roman"/>
            <w:kern w:val="0"/>
            <w:sz w:val="24"/>
            <w:szCs w:val="24"/>
          </w:rPr>
          <w:t>include</w:t>
        </w:r>
        <w:r w:rsidR="00310A52" w:rsidRPr="00322BFC">
          <w:rPr>
            <w:rFonts w:ascii="Times New Roman" w:eastAsia="宋体" w:hAnsi="Times New Roman" w:cs="Times New Roman"/>
            <w:kern w:val="0"/>
            <w:sz w:val="24"/>
            <w:szCs w:val="24"/>
          </w:rPr>
          <w:t xml:space="preserve"> </w:t>
        </w:r>
      </w:ins>
      <w:del w:id="171" w:author="ThinkPad" w:date="2022-05-17T18:05:00Z">
        <w:r w:rsidR="00322BFC" w:rsidDel="00310A52">
          <w:rPr>
            <w:rFonts w:ascii="Times New Roman" w:eastAsia="宋体" w:hAnsi="Times New Roman" w:cs="Times New Roman"/>
            <w:kern w:val="0"/>
            <w:sz w:val="24"/>
            <w:szCs w:val="24"/>
          </w:rPr>
          <w:delText xml:space="preserve">current </w:delText>
        </w:r>
      </w:del>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ins w:id="172" w:author="ThinkPad" w:date="2022-05-17T18:06:00Z">
        <w:r w:rsidR="00310A52">
          <w:rPr>
            <w:rFonts w:ascii="Times New Roman" w:eastAsia="宋体" w:hAnsi="Times New Roman" w:cs="Times New Roman"/>
            <w:kern w:val="0"/>
            <w:sz w:val="24"/>
            <w:szCs w:val="24"/>
          </w:rPr>
          <w:t>,</w:t>
        </w:r>
      </w:ins>
      <w:r w:rsidR="00322BFC">
        <w:rPr>
          <w:rFonts w:ascii="Times New Roman" w:eastAsia="宋体" w:hAnsi="Times New Roman" w:cs="Times New Roman"/>
          <w:kern w:val="0"/>
          <w:sz w:val="24"/>
          <w:szCs w:val="24"/>
        </w:rPr>
        <w:t xml:space="preserve"> </w:t>
      </w:r>
      <w:del w:id="173" w:author="ThinkPad" w:date="2022-05-17T18:06:00Z">
        <w:r w:rsidR="00322BFC" w:rsidDel="00310A52">
          <w:rPr>
            <w:rFonts w:ascii="Times New Roman" w:eastAsia="宋体" w:hAnsi="Times New Roman" w:cs="Times New Roman"/>
            <w:kern w:val="0"/>
            <w:sz w:val="24"/>
            <w:szCs w:val="24"/>
          </w:rPr>
          <w:delText xml:space="preserve">and </w:delText>
        </w:r>
      </w:del>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del w:id="174" w:author="ThinkPad" w:date="2022-05-17T18:06:00Z">
        <w:r w:rsidR="00322BFC" w:rsidDel="00310A52">
          <w:rPr>
            <w:rFonts w:ascii="Times New Roman" w:eastAsia="宋体" w:hAnsi="Times New Roman" w:cs="Times New Roman"/>
            <w:kern w:val="0"/>
            <w:sz w:val="24"/>
            <w:szCs w:val="24"/>
          </w:rPr>
          <w:delText xml:space="preserve"> as well as</w:delText>
        </w:r>
      </w:del>
      <w:ins w:id="175" w:author="ThinkPad" w:date="2022-05-17T18:06:00Z">
        <w:r w:rsidR="00310A52">
          <w:rPr>
            <w:rFonts w:ascii="Times New Roman" w:eastAsia="宋体" w:hAnsi="Times New Roman" w:cs="Times New Roman"/>
            <w:kern w:val="0"/>
            <w:sz w:val="24"/>
            <w:szCs w:val="24"/>
          </w:rPr>
          <w:t>, and</w:t>
        </w:r>
      </w:ins>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ins w:id="176" w:author="ThinkPad" w:date="2022-05-17T17:28:00Z">
        <w:r w:rsidR="00EA5D33">
          <w:rPr>
            <w:rFonts w:ascii="Times New Roman" w:eastAsia="宋体" w:hAnsi="Times New Roman" w:cs="Times New Roman"/>
            <w:kern w:val="0"/>
            <w:sz w:val="24"/>
            <w:szCs w:val="24"/>
          </w:rPr>
          <w:t>.</w:t>
        </w:r>
      </w:ins>
      <w:r w:rsidR="004921A4">
        <w:rPr>
          <w:rFonts w:ascii="Times New Roman" w:eastAsia="宋体" w:hAnsi="Times New Roman" w:cs="Times New Roman"/>
          <w:kern w:val="0"/>
          <w:sz w:val="24"/>
          <w:szCs w:val="24"/>
        </w:rPr>
        <w:t xml:space="preserve"> 4, the randomness is performed as the normalized hash value of the </w:t>
      </w:r>
      <w:ins w:id="177" w:author="ThinkPad" w:date="2022-05-17T18:11:00Z">
        <w:r w:rsidR="00273EA9">
          <w:rPr>
            <w:rFonts w:ascii="Times New Roman" w:eastAsia="宋体" w:hAnsi="Times New Roman" w:cs="Times New Roman"/>
            <w:kern w:val="0"/>
            <w:sz w:val="24"/>
            <w:szCs w:val="24"/>
          </w:rPr>
          <w:t xml:space="preserve">above input </w:t>
        </w:r>
      </w:ins>
      <w:r w:rsidR="004921A4">
        <w:rPr>
          <w:rFonts w:ascii="Times New Roman" w:eastAsia="宋体" w:hAnsi="Times New Roman" w:cs="Times New Roman"/>
          <w:kern w:val="0"/>
          <w:sz w:val="24"/>
          <w:szCs w:val="24"/>
        </w:rPr>
        <w:t>combination:</w:t>
      </w:r>
    </w:p>
    <w:p w14:paraId="04F66DBB" w14:textId="11642875" w:rsidR="004921A4" w:rsidRPr="006768F2" w:rsidRDefault="004921A4"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del w:id="178" w:author="ThinkPad" w:date="2022-05-17T19:17:00Z">
                  <w:rPr>
                    <w:rFonts w:ascii="Cambria Math" w:eastAsia="宋体" w:hAnsi="Cambria Math" w:cs="Times New Roman"/>
                    <w:kern w:val="0"/>
                    <w:sz w:val="24"/>
                    <w:szCs w:val="24"/>
                  </w:rPr>
                  <m:t>s</m:t>
                </w:del>
              </m:r>
              <m:r>
                <w:ins w:id="179" w:author="ThinkPad" w:date="2022-05-17T19:17:00Z">
                  <w:rPr>
                    <w:rFonts w:ascii="Cambria Math" w:eastAsia="宋体" w:hAnsi="Cambria Math" w:cs="Times New Roman"/>
                    <w:kern w:val="0"/>
                    <w:sz w:val="24"/>
                    <w:szCs w:val="24"/>
                  </w:rPr>
                  <m:t>m</m:t>
                </w:ins>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308965DE"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 xml:space="preserve">hash value of </w:t>
      </w:r>
      <w:r w:rsidRPr="005E0EDD">
        <w:rPr>
          <w:rFonts w:ascii="Times New Roman" w:eastAsia="宋体" w:hAnsi="Times New Roman" w:cs="Times New Roman"/>
          <w:kern w:val="0"/>
          <w:sz w:val="24"/>
          <w:szCs w:val="24"/>
        </w:rPr>
        <w:lastRenderedPageBreak/>
        <w:t>the genesis block of blockchain.</w:t>
      </w:r>
    </w:p>
    <w:p w14:paraId="3810D3BE" w14:textId="77777777" w:rsidR="004921A4" w:rsidRDefault="004921A4" w:rsidP="004921A4">
      <w:pPr>
        <w:keepNext/>
        <w:spacing w:afterLines="50" w:after="156"/>
        <w:ind w:firstLineChars="200" w:firstLine="420"/>
      </w:pPr>
      <w:r>
        <w:rPr>
          <w:noProof/>
        </w:rPr>
        <w:drawing>
          <wp:inline distT="0" distB="0" distL="0" distR="0" wp14:anchorId="756B5238" wp14:editId="313E1EAA">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2215C41A" w14:textId="5703E708"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Pr>
          <w:rFonts w:ascii="Times New Roman" w:hAnsi="Times New Roman" w:cs="Times New Roman"/>
          <w:b/>
          <w:bCs/>
        </w:rPr>
        <w:t>4. Randomness generation of per round.</w:t>
      </w:r>
      <w:ins w:id="180" w:author="ThinkPad" w:date="2022-05-17T17:29:00Z">
        <w:r w:rsidR="00EA5D33">
          <w:rPr>
            <w:rFonts w:ascii="Times New Roman" w:hAnsi="Times New Roman" w:cs="Times New Roman"/>
            <w:b/>
            <w:bCs/>
          </w:rPr>
          <w:t xml:space="preserve"> Paremeters </w:t>
        </w:r>
      </w:ins>
      <w:ins w:id="181" w:author="ThinkPad" w:date="2022-05-17T18:12:00Z">
        <w:r w:rsidR="00273EA9">
          <w:rPr>
            <w:rFonts w:ascii="Times New Roman" w:hAnsi="Times New Roman" w:cs="Times New Roman" w:hint="eastAsia"/>
            <w:b/>
            <w:bCs/>
          </w:rPr>
          <w:t>=&gt;</w:t>
        </w:r>
        <w:r w:rsidR="00273EA9">
          <w:rPr>
            <w:rFonts w:ascii="Times New Roman" w:hAnsi="Times New Roman" w:cs="Times New Roman"/>
            <w:b/>
            <w:bCs/>
          </w:rPr>
          <w:t xml:space="preserve"> Parameters</w:t>
        </w:r>
      </w:ins>
    </w:p>
    <w:p w14:paraId="29B46A71" w14:textId="54AA3DA3"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w:t>
      </w:r>
      <w:del w:id="182" w:author="ThinkPad" w:date="2022-05-17T18:13:00Z">
        <w:r w:rsidDel="00273EA9">
          <w:rPr>
            <w:rFonts w:ascii="Times New Roman" w:eastAsia="宋体" w:hAnsi="Times New Roman" w:cs="Times New Roman"/>
            <w:kern w:val="0"/>
            <w:sz w:val="24"/>
            <w:szCs w:val="24"/>
          </w:rPr>
          <w:delText>ness</w:delText>
        </w:r>
      </w:del>
      <w:r>
        <w:rPr>
          <w:rFonts w:ascii="Times New Roman" w:eastAsia="宋体" w:hAnsi="Times New Roman" w:cs="Times New Roman"/>
          <w:kern w:val="0"/>
          <w:sz w:val="24"/>
          <w:szCs w:val="24"/>
        </w:rPr>
        <w:t xml:space="preserve">. The recovery process of full signature for each round is unpreventable, </w:t>
      </w:r>
      <w:del w:id="183" w:author="ThinkPad" w:date="2022-05-17T18:13:00Z">
        <w:r w:rsidDel="00273EA9">
          <w:rPr>
            <w:rFonts w:ascii="Times New Roman" w:eastAsia="宋体" w:hAnsi="Times New Roman" w:cs="Times New Roman"/>
            <w:kern w:val="0"/>
            <w:sz w:val="24"/>
            <w:szCs w:val="24"/>
          </w:rPr>
          <w:delText>due to</w:delText>
        </w:r>
      </w:del>
      <w:ins w:id="184" w:author="ThinkPad" w:date="2022-05-17T18:13:00Z">
        <w:r w:rsidR="00273EA9">
          <w:rPr>
            <w:rFonts w:ascii="Times New Roman" w:eastAsia="宋体" w:hAnsi="Times New Roman" w:cs="Times New Roman"/>
            <w:kern w:val="0"/>
            <w:sz w:val="24"/>
            <w:szCs w:val="24"/>
          </w:rPr>
          <w:t>provided that</w:t>
        </w:r>
      </w:ins>
      <w:r>
        <w:rPr>
          <w:rFonts w:ascii="Times New Roman" w:eastAsia="宋体" w:hAnsi="Times New Roman" w:cs="Times New Roman"/>
          <w:kern w:val="0"/>
          <w:sz w:val="24"/>
          <w:szCs w:val="24"/>
        </w:rPr>
        <w:t xml:space="preserve"> </w:t>
      </w:r>
      <w:del w:id="185" w:author="ThinkPad" w:date="2022-05-17T18:13:00Z">
        <w:r w:rsidDel="00273EA9">
          <w:rPr>
            <w:rFonts w:ascii="Times New Roman" w:eastAsia="宋体" w:hAnsi="Times New Roman" w:cs="Times New Roman"/>
            <w:kern w:val="0"/>
            <w:sz w:val="24"/>
            <w:szCs w:val="24"/>
          </w:rPr>
          <w:delText xml:space="preserve">the assumptions that </w:delText>
        </w:r>
      </w:del>
      <w:r>
        <w:rPr>
          <w:rFonts w:ascii="Times New Roman" w:eastAsia="宋体" w:hAnsi="Times New Roman" w:cs="Times New Roman"/>
          <w:kern w:val="0"/>
          <w:sz w:val="24"/>
          <w:szCs w:val="24"/>
        </w:rPr>
        <w:t>majority</w:t>
      </w:r>
      <w:ins w:id="186" w:author="ThinkPad" w:date="2022-05-17T18:13:00Z">
        <w:r w:rsidR="00273EA9">
          <w:rPr>
            <w:rFonts w:ascii="Times New Roman" w:eastAsia="宋体" w:hAnsi="Times New Roman" w:cs="Times New Roman"/>
            <w:kern w:val="0"/>
            <w:sz w:val="24"/>
            <w:szCs w:val="24"/>
          </w:rPr>
          <w:t xml:space="preserve"> of the</w:t>
        </w:r>
      </w:ins>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ins w:id="187" w:author="ThinkPad" w:date="2022-05-17T18:14:00Z">
        <w:r w:rsidR="00273EA9">
          <w:rPr>
            <w:rFonts w:ascii="Times New Roman" w:eastAsia="宋体" w:hAnsi="Times New Roman" w:cs="Times New Roman"/>
            <w:kern w:val="0"/>
            <w:sz w:val="24"/>
            <w:szCs w:val="24"/>
          </w:rPr>
          <w:t xml:space="preserve"> as we assume</w:t>
        </w:r>
      </w:ins>
      <w:r>
        <w:rPr>
          <w:rFonts w:ascii="Times New Roman" w:eastAsia="宋体" w:hAnsi="Times New Roman" w:cs="Times New Roman"/>
          <w:kern w:val="0"/>
          <w:sz w:val="24"/>
          <w:szCs w:val="24"/>
        </w:rPr>
        <w:t xml:space="preserve">. The full signature will be generated by </w:t>
      </w:r>
      <w:r w:rsidRPr="007C45E9">
        <w:rPr>
          <w:rFonts w:ascii="Times New Roman" w:eastAsia="宋体" w:hAnsi="Times New Roman" w:cs="Times New Roman"/>
          <w:kern w:val="0"/>
          <w:sz w:val="24"/>
          <w:szCs w:val="24"/>
          <w:highlight w:val="yellow"/>
          <w:rPrChange w:id="188" w:author="ThinkPad" w:date="2022-05-17T18:15:00Z">
            <w:rPr>
              <w:rFonts w:ascii="Times New Roman" w:eastAsia="宋体" w:hAnsi="Times New Roman" w:cs="Times New Roman"/>
              <w:kern w:val="0"/>
              <w:sz w:val="24"/>
              <w:szCs w:val="24"/>
            </w:rPr>
          </w:rPrChange>
        </w:rPr>
        <w:t>correct node</w:t>
      </w:r>
      <w:r>
        <w:rPr>
          <w:rFonts w:ascii="Times New Roman" w:eastAsia="宋体" w:hAnsi="Times New Roman" w:cs="Times New Roman"/>
          <w:kern w:val="0"/>
          <w:sz w:val="24"/>
          <w:szCs w:val="24"/>
        </w:rPr>
        <w:t xml:space="preserve"> </w:t>
      </w:r>
      <w:r w:rsidRPr="007C45E9">
        <w:rPr>
          <w:rFonts w:ascii="Times New Roman" w:eastAsia="宋体" w:hAnsi="Times New Roman" w:cs="Times New Roman"/>
          <w:kern w:val="0"/>
          <w:sz w:val="24"/>
          <w:szCs w:val="24"/>
          <w:highlight w:val="yellow"/>
          <w:rPrChange w:id="189" w:author="ThinkPad" w:date="2022-05-17T18:15:00Z">
            <w:rPr>
              <w:rFonts w:ascii="Times New Roman" w:eastAsia="宋体" w:hAnsi="Times New Roman" w:cs="Times New Roman"/>
              <w:kern w:val="0"/>
              <w:sz w:val="24"/>
              <w:szCs w:val="24"/>
            </w:rPr>
          </w:rPrChange>
        </w:rPr>
        <w:t>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ins w:id="190" w:author="ThinkPad" w:date="2022-05-17T18:18:00Z">
        <w:r w:rsidR="007C45E9">
          <w:rPr>
            <w:rFonts w:ascii="Times New Roman" w:eastAsia="宋体" w:hAnsi="Times New Roman" w:cs="Times New Roman"/>
            <w:kern w:val="0"/>
            <w:sz w:val="24"/>
            <w:szCs w:val="24"/>
          </w:rPr>
          <w:t>known in advance</w:t>
        </w:r>
      </w:ins>
      <w:del w:id="191" w:author="ThinkPad" w:date="2022-05-17T18:18:00Z">
        <w:r w:rsidDel="007C45E9">
          <w:rPr>
            <w:rFonts w:ascii="Times New Roman" w:eastAsia="宋体" w:hAnsi="Times New Roman" w:cs="Times New Roman"/>
            <w:kern w:val="0"/>
            <w:sz w:val="24"/>
            <w:szCs w:val="24"/>
          </w:rPr>
          <w:delText>advanced known information</w:delText>
        </w:r>
      </w:del>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del w:id="192" w:author="ThinkPad" w:date="2022-05-17T18:19:00Z">
        <w:r w:rsidR="00B54210" w:rsidDel="007C45E9">
          <w:rPr>
            <w:rFonts w:ascii="Times New Roman" w:eastAsia="宋体" w:hAnsi="Times New Roman" w:cs="Times New Roman"/>
            <w:kern w:val="0"/>
            <w:sz w:val="24"/>
            <w:szCs w:val="24"/>
          </w:rPr>
          <w:delText xml:space="preserve">anyone </w:delText>
        </w:r>
      </w:del>
      <w:ins w:id="193" w:author="ThinkPad" w:date="2022-05-17T18:19:00Z">
        <w:r w:rsidR="007C45E9">
          <w:rPr>
            <w:rFonts w:ascii="Times New Roman" w:eastAsia="宋体" w:hAnsi="Times New Roman" w:cs="Times New Roman"/>
            <w:kern w:val="0"/>
            <w:sz w:val="24"/>
            <w:szCs w:val="24"/>
          </w:rPr>
          <w:t xml:space="preserve">no one </w:t>
        </w:r>
      </w:ins>
      <w:r w:rsidR="00B54210">
        <w:rPr>
          <w:rFonts w:ascii="Times New Roman" w:eastAsia="宋体" w:hAnsi="Times New Roman" w:cs="Times New Roman"/>
          <w:kern w:val="0"/>
          <w:sz w:val="24"/>
          <w:szCs w:val="24"/>
        </w:rPr>
        <w:t>can</w:t>
      </w:r>
      <w:del w:id="194" w:author="ThinkPad" w:date="2022-05-17T18:19:00Z">
        <w:r w:rsidR="00B54210" w:rsidDel="007C45E9">
          <w:rPr>
            <w:rFonts w:ascii="Times New Roman" w:eastAsia="宋体" w:hAnsi="Times New Roman" w:cs="Times New Roman"/>
            <w:kern w:val="0"/>
            <w:sz w:val="24"/>
            <w:szCs w:val="24"/>
          </w:rPr>
          <w:delText>not</w:delText>
        </w:r>
      </w:del>
      <w:r w:rsidR="00B54210">
        <w:rPr>
          <w:rFonts w:ascii="Times New Roman" w:eastAsia="宋体" w:hAnsi="Times New Roman" w:cs="Times New Roman"/>
          <w:kern w:val="0"/>
          <w:sz w:val="24"/>
          <w:szCs w:val="24"/>
        </w:rPr>
        <w:t xml:space="preserve"> predict the output of distributed randomness generation protocol</w:t>
      </w:r>
      <w:ins w:id="195" w:author="ThinkPad" w:date="2022-05-17T18:42:00Z">
        <w:r w:rsidR="004E1370">
          <w:rPr>
            <w:rFonts w:ascii="Times New Roman" w:eastAsia="宋体" w:hAnsi="Times New Roman" w:cs="Times New Roman"/>
            <w:kern w:val="0"/>
            <w:sz w:val="24"/>
            <w:szCs w:val="24"/>
          </w:rPr>
          <w:t xml:space="preserve"> in adv</w:t>
        </w:r>
      </w:ins>
      <w:ins w:id="196" w:author="ThinkPad" w:date="2022-05-17T18:43:00Z">
        <w:r w:rsidR="004E1370">
          <w:rPr>
            <w:rFonts w:ascii="Times New Roman" w:eastAsia="宋体" w:hAnsi="Times New Roman" w:cs="Times New Roman"/>
            <w:kern w:val="0"/>
            <w:sz w:val="24"/>
            <w:szCs w:val="24"/>
          </w:rPr>
          <w:t>ance</w:t>
        </w:r>
      </w:ins>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del w:id="197" w:author="ThinkPad" w:date="2022-05-17T18:47:00Z">
        <w:r w:rsidR="00CB3FF7" w:rsidRPr="004E1370" w:rsidDel="004E1370">
          <w:rPr>
            <w:rFonts w:ascii="Times New Roman" w:eastAsia="宋体" w:hAnsi="Times New Roman" w:cs="Times New Roman"/>
            <w:kern w:val="0"/>
            <w:sz w:val="24"/>
            <w:szCs w:val="24"/>
            <w:highlight w:val="yellow"/>
            <w:rPrChange w:id="198" w:author="ThinkPad" w:date="2022-05-17T18:44:00Z">
              <w:rPr>
                <w:rFonts w:ascii="Times New Roman" w:eastAsia="宋体" w:hAnsi="Times New Roman" w:cs="Times New Roman"/>
                <w:kern w:val="0"/>
                <w:sz w:val="24"/>
                <w:szCs w:val="24"/>
              </w:rPr>
            </w:rPrChange>
          </w:rPr>
          <w:delText>The randomness</w:delText>
        </w:r>
        <w:r w:rsidRPr="004E1370" w:rsidDel="004E1370">
          <w:rPr>
            <w:rFonts w:ascii="Times New Roman" w:eastAsia="宋体" w:hAnsi="Times New Roman" w:cs="Times New Roman"/>
            <w:kern w:val="0"/>
            <w:sz w:val="24"/>
            <w:szCs w:val="24"/>
            <w:highlight w:val="yellow"/>
            <w:rPrChange w:id="199" w:author="ThinkPad" w:date="2022-05-17T18:44:00Z">
              <w:rPr>
                <w:rFonts w:ascii="Times New Roman" w:eastAsia="宋体" w:hAnsi="Times New Roman" w:cs="Times New Roman"/>
                <w:kern w:val="0"/>
                <w:sz w:val="24"/>
                <w:szCs w:val="24"/>
              </w:rPr>
            </w:rPrChange>
          </w:rPr>
          <w:delText xml:space="preserve"> is always consistent</w:delText>
        </w:r>
        <w:r w:rsidR="00CB3FF7" w:rsidDel="004E1370">
          <w:rPr>
            <w:rFonts w:ascii="Times New Roman" w:eastAsia="宋体" w:hAnsi="Times New Roman" w:cs="Times New Roman"/>
            <w:kern w:val="0"/>
            <w:sz w:val="24"/>
            <w:szCs w:val="24"/>
          </w:rPr>
          <w:delText>,</w:delText>
        </w:r>
        <w:r w:rsidDel="004E1370">
          <w:rPr>
            <w:rFonts w:ascii="Times New Roman" w:eastAsia="宋体" w:hAnsi="Times New Roman" w:cs="Times New Roman"/>
            <w:kern w:val="0"/>
            <w:sz w:val="24"/>
            <w:szCs w:val="24"/>
          </w:rPr>
          <w:delText xml:space="preserve"> because </w:delText>
        </w:r>
        <w:r w:rsidR="00CB3FF7" w:rsidDel="004E1370">
          <w:rPr>
            <w:rFonts w:ascii="Times New Roman" w:eastAsia="宋体" w:hAnsi="Times New Roman" w:cs="Times New Roman"/>
            <w:kern w:val="0"/>
            <w:sz w:val="24"/>
            <w:szCs w:val="24"/>
          </w:rPr>
          <w:delText>it</w:delText>
        </w:r>
        <w:r w:rsidDel="004E1370">
          <w:rPr>
            <w:rFonts w:ascii="Times New Roman" w:eastAsia="宋体" w:hAnsi="Times New Roman" w:cs="Times New Roman"/>
            <w:kern w:val="0"/>
            <w:sz w:val="24"/>
            <w:szCs w:val="24"/>
          </w:rPr>
          <w:delText xml:space="preserve"> is calculated based on </w:delText>
        </w:r>
      </w:del>
      <w:del w:id="200" w:author="ThinkPad" w:date="2022-05-17T17:32:00Z">
        <w:r w:rsidDel="00AF1037">
          <w:rPr>
            <w:rFonts w:ascii="Times New Roman" w:eastAsia="宋体" w:hAnsi="Times New Roman" w:cs="Times New Roman" w:hint="eastAsia"/>
            <w:kern w:val="0"/>
            <w:sz w:val="24"/>
            <w:szCs w:val="24"/>
          </w:rPr>
          <w:delText>common</w:delText>
        </w:r>
      </w:del>
      <w:del w:id="201" w:author="ThinkPad" w:date="2022-05-17T18:47:00Z">
        <w:r w:rsidDel="004E1370">
          <w:rPr>
            <w:rFonts w:ascii="Times New Roman" w:eastAsia="宋体" w:hAnsi="Times New Roman" w:cs="Times New Roman"/>
            <w:kern w:val="0"/>
            <w:sz w:val="24"/>
            <w:szCs w:val="24"/>
          </w:rPr>
          <w:delText xml:space="preserve"> inputs. </w:delText>
        </w:r>
      </w:del>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del w:id="202" w:author="ThinkPad" w:date="2022-05-17T17:33:00Z">
        <w:r w:rsidDel="00AF1037">
          <w:rPr>
            <w:rFonts w:ascii="Times New Roman" w:eastAsia="宋体" w:hAnsi="Times New Roman" w:cs="Times New Roman"/>
            <w:kern w:val="0"/>
            <w:sz w:val="24"/>
            <w:szCs w:val="24"/>
          </w:rPr>
          <w:delText xml:space="preserve">the </w:delText>
        </w:r>
      </w:del>
      <w:ins w:id="203" w:author="ThinkPad" w:date="2022-05-17T17:33:00Z">
        <w:r w:rsidR="00AF1037">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valid full signature, consensus nodes will append </w:t>
      </w:r>
      <w:ins w:id="204" w:author="ThinkPad" w:date="2022-05-17T17:33:00Z">
        <w:r w:rsidR="00AF1037">
          <w:rPr>
            <w:rFonts w:ascii="Times New Roman" w:eastAsia="宋体" w:hAnsi="Times New Roman" w:cs="Times New Roman"/>
            <w:kern w:val="0"/>
            <w:sz w:val="24"/>
            <w:szCs w:val="24"/>
          </w:rPr>
          <w:t xml:space="preserve">the corresponding </w:t>
        </w:r>
      </w:ins>
      <w:r>
        <w:rPr>
          <w:rFonts w:ascii="Times New Roman" w:eastAsia="宋体" w:hAnsi="Times New Roman" w:cs="Times New Roman"/>
          <w:kern w:val="0"/>
          <w:sz w:val="24"/>
          <w:szCs w:val="24"/>
        </w:rPr>
        <w:t>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5EDBD49" w:rsidR="004921A4" w:rsidRDefault="00F129C9" w:rsidP="004921A4">
      <w:pPr>
        <w:keepNext/>
        <w:widowControl/>
        <w:shd w:val="clear" w:color="auto" w:fill="FFFFFF"/>
        <w:spacing w:afterLines="100" w:after="312" w:line="450" w:lineRule="atLeast"/>
        <w:ind w:firstLine="420"/>
      </w:pPr>
      <w:r>
        <w:rPr>
          <w:noProof/>
        </w:rPr>
        <w:drawing>
          <wp:inline distT="0" distB="0" distL="0" distR="0" wp14:anchorId="596E3B04" wp14:editId="372FBFC6">
            <wp:extent cx="4189385" cy="1786516"/>
            <wp:effectExtent l="0" t="0" r="190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36" cy="1799459"/>
                    </a:xfrm>
                    <a:prstGeom prst="rect">
                      <a:avLst/>
                    </a:prstGeom>
                    <a:noFill/>
                    <a:ln>
                      <a:noFill/>
                    </a:ln>
                  </pic:spPr>
                </pic:pic>
              </a:graphicData>
            </a:graphic>
          </wp:inline>
        </w:drawing>
      </w:r>
    </w:p>
    <w:p w14:paraId="0AE71A3F" w14:textId="40124D82"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A7F8EFC" w:rsidR="0092225F" w:rsidRDefault="001C6B72"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ins w:id="205" w:author="ThinkPad" w:date="2022-05-17T18:26:00Z">
        <w:r w:rsidR="00121208">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 xml:space="preserve">, </w:t>
      </w:r>
      <w:r w:rsidR="0092225F" w:rsidRPr="006816A2">
        <w:rPr>
          <w:rFonts w:ascii="Times New Roman" w:eastAsia="宋体" w:hAnsi="Times New Roman" w:cs="Times New Roman"/>
          <w:kern w:val="0"/>
          <w:sz w:val="24"/>
          <w:szCs w:val="24"/>
          <w:highlight w:val="yellow"/>
          <w:rPrChange w:id="206" w:author="ThinkPad" w:date="2022-05-17T18:51:00Z">
            <w:rPr>
              <w:rFonts w:ascii="Times New Roman" w:eastAsia="宋体" w:hAnsi="Times New Roman" w:cs="Times New Roman"/>
              <w:kern w:val="0"/>
              <w:sz w:val="24"/>
              <w:szCs w:val="24"/>
            </w:rPr>
          </w:rPrChange>
        </w:rPr>
        <w:t xml:space="preserve">all consensus nodes </w:t>
      </w:r>
      <w:del w:id="207" w:author="ThinkPad" w:date="2022-05-18T18:41:00Z">
        <w:r w:rsidR="0092225F" w:rsidRPr="006816A2" w:rsidDel="00DC67E5">
          <w:rPr>
            <w:rFonts w:ascii="Times New Roman" w:eastAsia="宋体" w:hAnsi="Times New Roman" w:cs="Times New Roman"/>
            <w:kern w:val="0"/>
            <w:sz w:val="24"/>
            <w:szCs w:val="24"/>
            <w:highlight w:val="cyan"/>
            <w:rPrChange w:id="208" w:author="ThinkPad" w:date="2022-05-17T18:52:00Z">
              <w:rPr>
                <w:rFonts w:ascii="Times New Roman" w:eastAsia="宋体" w:hAnsi="Times New Roman" w:cs="Times New Roman"/>
                <w:kern w:val="0"/>
                <w:sz w:val="24"/>
                <w:szCs w:val="24"/>
              </w:rPr>
            </w:rPrChange>
          </w:rPr>
          <w:delText>will</w:delText>
        </w:r>
        <w:r w:rsidR="0092225F" w:rsidRPr="006816A2" w:rsidDel="00DC67E5">
          <w:rPr>
            <w:rFonts w:ascii="Times New Roman" w:eastAsia="宋体" w:hAnsi="Times New Roman" w:cs="Times New Roman"/>
            <w:kern w:val="0"/>
            <w:sz w:val="24"/>
            <w:szCs w:val="24"/>
            <w:highlight w:val="yellow"/>
            <w:rPrChange w:id="209" w:author="ThinkPad" w:date="2022-05-17T18:51:00Z">
              <w:rPr>
                <w:rFonts w:ascii="Times New Roman" w:eastAsia="宋体" w:hAnsi="Times New Roman" w:cs="Times New Roman"/>
                <w:kern w:val="0"/>
                <w:sz w:val="24"/>
                <w:szCs w:val="24"/>
              </w:rPr>
            </w:rPrChange>
          </w:rPr>
          <w:delText xml:space="preserve"> </w:delText>
        </w:r>
      </w:del>
      <w:ins w:id="210" w:author="ThinkPad" w:date="2022-05-18T18:41:00Z">
        <w:r w:rsidR="00DC67E5">
          <w:rPr>
            <w:rFonts w:ascii="Times New Roman" w:eastAsia="宋体" w:hAnsi="Times New Roman" w:cs="Times New Roman"/>
            <w:kern w:val="0"/>
            <w:sz w:val="24"/>
            <w:szCs w:val="24"/>
            <w:highlight w:val="cyan"/>
          </w:rPr>
          <w:t>are assumed to</w:t>
        </w:r>
        <w:r w:rsidR="00DC67E5" w:rsidRPr="006816A2">
          <w:rPr>
            <w:rFonts w:ascii="Times New Roman" w:eastAsia="宋体" w:hAnsi="Times New Roman" w:cs="Times New Roman"/>
            <w:kern w:val="0"/>
            <w:sz w:val="24"/>
            <w:szCs w:val="24"/>
            <w:highlight w:val="yellow"/>
            <w:rPrChange w:id="211" w:author="ThinkPad" w:date="2022-05-17T18:51:00Z">
              <w:rPr>
                <w:rFonts w:ascii="Times New Roman" w:eastAsia="宋体" w:hAnsi="Times New Roman" w:cs="Times New Roman"/>
                <w:kern w:val="0"/>
                <w:sz w:val="24"/>
                <w:szCs w:val="24"/>
              </w:rPr>
            </w:rPrChange>
          </w:rPr>
          <w:t xml:space="preserve"> </w:t>
        </w:r>
      </w:ins>
      <w:del w:id="212" w:author="ThinkPad" w:date="2022-05-18T18:42:00Z">
        <w:r w:rsidR="0092225F" w:rsidRPr="006816A2" w:rsidDel="00DC67E5">
          <w:rPr>
            <w:rFonts w:ascii="Times New Roman" w:eastAsia="宋体" w:hAnsi="Times New Roman" w:cs="Times New Roman"/>
            <w:kern w:val="0"/>
            <w:sz w:val="24"/>
            <w:szCs w:val="24"/>
            <w:highlight w:val="yellow"/>
            <w:rPrChange w:id="213" w:author="ThinkPad" w:date="2022-05-17T18:51:00Z">
              <w:rPr>
                <w:rFonts w:ascii="Times New Roman" w:eastAsia="宋体" w:hAnsi="Times New Roman" w:cs="Times New Roman"/>
                <w:kern w:val="0"/>
                <w:sz w:val="24"/>
                <w:szCs w:val="24"/>
              </w:rPr>
            </w:rPrChange>
          </w:rPr>
          <w:delText xml:space="preserve">maintain </w:delText>
        </w:r>
      </w:del>
      <w:ins w:id="214" w:author="ThinkPad" w:date="2022-05-18T18:42:00Z">
        <w:r w:rsidR="00DC67E5">
          <w:rPr>
            <w:rFonts w:ascii="Times New Roman" w:eastAsia="宋体" w:hAnsi="Times New Roman" w:cs="Times New Roman"/>
            <w:kern w:val="0"/>
            <w:sz w:val="24"/>
            <w:szCs w:val="24"/>
            <w:highlight w:val="yellow"/>
          </w:rPr>
          <w:t>have the same view on the list of nodes constituent of the wireless blockchain system</w:t>
        </w:r>
      </w:ins>
      <w:del w:id="215" w:author="ThinkPad" w:date="2022-05-18T18:42:00Z">
        <w:r w:rsidR="0092225F" w:rsidRPr="006816A2" w:rsidDel="00DC67E5">
          <w:rPr>
            <w:rFonts w:ascii="Times New Roman" w:eastAsia="宋体" w:hAnsi="Times New Roman" w:cs="Times New Roman"/>
            <w:kern w:val="0"/>
            <w:sz w:val="24"/>
            <w:szCs w:val="24"/>
            <w:highlight w:val="yellow"/>
            <w:rPrChange w:id="216" w:author="ThinkPad" w:date="2022-05-17T18:51:00Z">
              <w:rPr>
                <w:rFonts w:ascii="Times New Roman" w:eastAsia="宋体" w:hAnsi="Times New Roman" w:cs="Times New Roman"/>
                <w:kern w:val="0"/>
                <w:sz w:val="24"/>
                <w:szCs w:val="24"/>
              </w:rPr>
            </w:rPrChange>
          </w:rPr>
          <w:delText>a</w:delText>
        </w:r>
      </w:del>
      <w:del w:id="217" w:author="ThinkPad" w:date="2022-05-18T18:41:00Z">
        <w:r w:rsidR="0092225F" w:rsidRPr="006816A2" w:rsidDel="00DC67E5">
          <w:rPr>
            <w:rFonts w:ascii="Times New Roman" w:eastAsia="宋体" w:hAnsi="Times New Roman" w:cs="Times New Roman"/>
            <w:kern w:val="0"/>
            <w:sz w:val="24"/>
            <w:szCs w:val="24"/>
            <w:highlight w:val="yellow"/>
            <w:rPrChange w:id="218" w:author="ThinkPad" w:date="2022-05-17T18:51:00Z">
              <w:rPr>
                <w:rFonts w:ascii="Times New Roman" w:eastAsia="宋体" w:hAnsi="Times New Roman" w:cs="Times New Roman"/>
                <w:kern w:val="0"/>
                <w:sz w:val="24"/>
                <w:szCs w:val="24"/>
              </w:rPr>
            </w:rPrChange>
          </w:rPr>
          <w:delText>n identical</w:delText>
        </w:r>
      </w:del>
      <w:del w:id="219" w:author="ThinkPad" w:date="2022-05-18T18:42:00Z">
        <w:r w:rsidR="0092225F" w:rsidRPr="006816A2" w:rsidDel="00DC67E5">
          <w:rPr>
            <w:rFonts w:ascii="Times New Roman" w:eastAsia="宋体" w:hAnsi="Times New Roman" w:cs="Times New Roman"/>
            <w:kern w:val="0"/>
            <w:sz w:val="24"/>
            <w:szCs w:val="24"/>
            <w:highlight w:val="yellow"/>
            <w:rPrChange w:id="220" w:author="ThinkPad" w:date="2022-05-17T18:51:00Z">
              <w:rPr>
                <w:rFonts w:ascii="Times New Roman" w:eastAsia="宋体" w:hAnsi="Times New Roman" w:cs="Times New Roman"/>
                <w:kern w:val="0"/>
                <w:sz w:val="24"/>
                <w:szCs w:val="24"/>
              </w:rPr>
            </w:rPrChange>
          </w:rPr>
          <w:delText xml:space="preserve"> node list</w:delText>
        </w:r>
      </w:del>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ins w:id="221" w:author="ThinkPad" w:date="2022-05-17T19:14:00Z">
        <w:r w:rsidR="00145B01">
          <w:rPr>
            <w:rFonts w:ascii="Times New Roman" w:eastAsia="宋体" w:hAnsi="Times New Roman" w:cs="Times New Roman"/>
            <w:kern w:val="0"/>
            <w:sz w:val="24"/>
            <w:szCs w:val="24"/>
          </w:rPr>
          <w:t xml:space="preserve">the </w:t>
        </w:r>
      </w:ins>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public key</w:t>
      </w:r>
      <w:del w:id="222" w:author="ThinkPad" w:date="2022-05-17T19:14:00Z">
        <w:r w:rsidDel="00145B01">
          <w:rPr>
            <w:rFonts w:ascii="Times New Roman" w:eastAsia="宋体" w:hAnsi="Times New Roman" w:cs="Times New Roman"/>
            <w:kern w:val="0"/>
            <w:sz w:val="24"/>
            <w:szCs w:val="24"/>
          </w:rPr>
          <w:delText>s</w:delText>
        </w:r>
      </w:del>
      <w:r>
        <w:rPr>
          <w:rFonts w:ascii="Times New Roman" w:eastAsia="宋体" w:hAnsi="Times New Roman" w:cs="Times New Roman"/>
          <w:kern w:val="0"/>
          <w:sz w:val="24"/>
          <w:szCs w:val="24"/>
        </w:rPr>
        <w:t xml:space="preserve">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w:t>
      </w:r>
      <w:r>
        <w:rPr>
          <w:rFonts w:ascii="Times New Roman" w:eastAsia="宋体" w:hAnsi="Times New Roman" w:cs="Times New Roman"/>
          <w:kern w:val="0"/>
          <w:sz w:val="24"/>
          <w:szCs w:val="24"/>
        </w:rPr>
        <w:lastRenderedPageBreak/>
        <w:t xml:space="preserve">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ins w:id="223" w:author="ThinkPad" w:date="2022-05-18T18:44:00Z">
        <w:r w:rsidR="00DC67E5">
          <w:rPr>
            <w:rFonts w:ascii="Times New Roman" w:eastAsia="宋体" w:hAnsi="Times New Roman" w:cs="Times New Roman"/>
            <w:kern w:val="0"/>
            <w:sz w:val="24"/>
            <w:szCs w:val="24"/>
          </w:rPr>
          <w:t>a</w:t>
        </w:r>
      </w:ins>
      <w:ins w:id="224" w:author="ThinkPad" w:date="2022-05-17T19:14:00Z">
        <w:r w:rsidR="00145B01">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 xml:space="preserve">same view </w:t>
      </w:r>
      <w:del w:id="225" w:author="ThinkPad" w:date="2022-05-17T19:14:00Z">
        <w:r w:rsidDel="00145B01">
          <w:rPr>
            <w:rFonts w:ascii="Times New Roman" w:eastAsia="宋体" w:hAnsi="Times New Roman" w:cs="Times New Roman"/>
            <w:kern w:val="0"/>
            <w:sz w:val="24"/>
            <w:szCs w:val="24"/>
          </w:rPr>
          <w:delText xml:space="preserve">of </w:delText>
        </w:r>
      </w:del>
      <w:ins w:id="226" w:author="ThinkPad" w:date="2022-05-17T19:14:00Z">
        <w:r w:rsidR="00145B01">
          <w:rPr>
            <w:rFonts w:ascii="Times New Roman" w:eastAsia="宋体" w:hAnsi="Times New Roman" w:cs="Times New Roman"/>
            <w:kern w:val="0"/>
            <w:sz w:val="24"/>
            <w:szCs w:val="24"/>
          </w:rPr>
          <w:t xml:space="preserve">on the </w:t>
        </w:r>
      </w:ins>
      <w:r>
        <w:rPr>
          <w:rFonts w:ascii="Times New Roman" w:eastAsia="宋体" w:hAnsi="Times New Roman" w:cs="Times New Roman"/>
          <w:kern w:val="0"/>
          <w:sz w:val="24"/>
          <w:szCs w:val="24"/>
        </w:rPr>
        <w:t>node</w:t>
      </w:r>
      <w:del w:id="227" w:author="ThinkPad" w:date="2022-05-17T19:14:00Z">
        <w:r w:rsidDel="00145B01">
          <w:rPr>
            <w:rFonts w:ascii="Times New Roman" w:eastAsia="宋体" w:hAnsi="Times New Roman" w:cs="Times New Roman"/>
            <w:kern w:val="0"/>
            <w:sz w:val="24"/>
            <w:szCs w:val="24"/>
          </w:rPr>
          <w:delText>s</w:delText>
        </w:r>
      </w:del>
      <w:r>
        <w:rPr>
          <w:rFonts w:ascii="Times New Roman" w:eastAsia="宋体" w:hAnsi="Times New Roman" w:cs="Times New Roman"/>
          <w:kern w:val="0"/>
          <w:sz w:val="24"/>
          <w:szCs w:val="24"/>
        </w:rPr>
        <w:t xml:space="preserve"> list, </w:t>
      </w:r>
      <w:del w:id="228" w:author="ThinkPad" w:date="2022-05-18T18:44:00Z">
        <w:r w:rsidDel="00DC67E5">
          <w:rPr>
            <w:rFonts w:ascii="Times New Roman" w:eastAsia="宋体" w:hAnsi="Times New Roman" w:cs="Times New Roman"/>
            <w:kern w:val="0"/>
            <w:sz w:val="24"/>
            <w:szCs w:val="24"/>
          </w:rPr>
          <w:delText xml:space="preserve">all </w:delText>
        </w:r>
      </w:del>
      <w:del w:id="229" w:author="ThinkPad" w:date="2022-05-18T18:45:00Z">
        <w:r w:rsidDel="00DC67E5">
          <w:rPr>
            <w:rFonts w:ascii="Times New Roman" w:eastAsia="宋体" w:hAnsi="Times New Roman" w:cs="Times New Roman"/>
            <w:kern w:val="0"/>
            <w:sz w:val="24"/>
            <w:szCs w:val="24"/>
          </w:rPr>
          <w:delText xml:space="preserve">node </w:delText>
        </w:r>
      </w:del>
      <w:ins w:id="230" w:author="ThinkPad" w:date="2022-05-18T18:45:00Z">
        <w:r w:rsidR="00DC67E5">
          <w:rPr>
            <w:rFonts w:ascii="Times New Roman" w:eastAsia="宋体" w:hAnsi="Times New Roman" w:cs="Times New Roman"/>
            <w:kern w:val="0"/>
            <w:sz w:val="24"/>
            <w:szCs w:val="24"/>
          </w:rPr>
          <w:t xml:space="preserve">the list </w:t>
        </w:r>
      </w:ins>
      <w:del w:id="231" w:author="ThinkPad" w:date="2022-05-17T19:15:00Z">
        <w:r w:rsidDel="00145B01">
          <w:rPr>
            <w:rFonts w:ascii="Times New Roman" w:eastAsia="宋体" w:hAnsi="Times New Roman" w:cs="Times New Roman"/>
            <w:kern w:val="0"/>
            <w:sz w:val="24"/>
            <w:szCs w:val="24"/>
          </w:rPr>
          <w:delText xml:space="preserve">will </w:delText>
        </w:r>
      </w:del>
      <w:ins w:id="232" w:author="ThinkPad" w:date="2022-05-18T18:45:00Z">
        <w:r w:rsidR="00DC67E5">
          <w:rPr>
            <w:rFonts w:ascii="Times New Roman" w:eastAsia="宋体" w:hAnsi="Times New Roman" w:cs="Times New Roman"/>
            <w:kern w:val="0"/>
            <w:sz w:val="24"/>
            <w:szCs w:val="24"/>
          </w:rPr>
          <w:t>is</w:t>
        </w:r>
      </w:ins>
      <w:ins w:id="233" w:author="ThinkPad" w:date="2022-05-18T18:44:00Z">
        <w:r w:rsidR="00DC67E5">
          <w:rPr>
            <w:rFonts w:ascii="Times New Roman" w:eastAsia="宋体" w:hAnsi="Times New Roman" w:cs="Times New Roman"/>
            <w:kern w:val="0"/>
            <w:sz w:val="24"/>
            <w:szCs w:val="24"/>
          </w:rPr>
          <w:t xml:space="preserve"> assumed to be </w:t>
        </w:r>
      </w:ins>
      <w:r>
        <w:rPr>
          <w:rFonts w:ascii="Times New Roman" w:eastAsia="宋体" w:hAnsi="Times New Roman" w:cs="Times New Roman"/>
          <w:kern w:val="0"/>
          <w:sz w:val="24"/>
          <w:szCs w:val="24"/>
        </w:rPr>
        <w:t>sort</w:t>
      </w:r>
      <w:ins w:id="234" w:author="ThinkPad" w:date="2022-05-18T18:44:00Z">
        <w:r w:rsidR="00DC67E5">
          <w:rPr>
            <w:rFonts w:ascii="Times New Roman" w:eastAsia="宋体" w:hAnsi="Times New Roman" w:cs="Times New Roman"/>
            <w:kern w:val="0"/>
            <w:sz w:val="24"/>
            <w:szCs w:val="24"/>
          </w:rPr>
          <w:t>ed</w:t>
        </w:r>
      </w:ins>
      <w:r>
        <w:rPr>
          <w:rFonts w:ascii="Times New Roman" w:eastAsia="宋体" w:hAnsi="Times New Roman" w:cs="Times New Roman"/>
          <w:kern w:val="0"/>
          <w:sz w:val="24"/>
          <w:szCs w:val="24"/>
        </w:rPr>
        <w:t xml:space="preserve"> </w:t>
      </w:r>
      <w:del w:id="235" w:author="ThinkPad" w:date="2022-05-18T18:45:00Z">
        <w:r w:rsidDel="00DC67E5">
          <w:rPr>
            <w:rFonts w:ascii="Times New Roman" w:eastAsia="宋体" w:hAnsi="Times New Roman" w:cs="Times New Roman"/>
            <w:kern w:val="0"/>
            <w:sz w:val="24"/>
            <w:szCs w:val="24"/>
          </w:rPr>
          <w:delText xml:space="preserve">the list </w:delText>
        </w:r>
      </w:del>
      <w:r>
        <w:rPr>
          <w:rFonts w:ascii="Times New Roman" w:eastAsia="宋体" w:hAnsi="Times New Roman" w:cs="Times New Roman"/>
          <w:kern w:val="0"/>
          <w:sz w:val="24"/>
          <w:szCs w:val="24"/>
        </w:rPr>
        <w:t>according to the hash value</w:t>
      </w:r>
      <w:ins w:id="236" w:author="ThinkPad" w:date="2022-05-17T19:15:00Z">
        <w:r w:rsidR="00145B01">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of public keys.</w:t>
      </w:r>
      <w:r>
        <w:rPr>
          <w:rFonts w:ascii="Times New Roman" w:eastAsia="宋体" w:hAnsi="Times New Roman" w:cs="Times New Roman" w:hint="eastAsia"/>
          <w:kern w:val="0"/>
          <w:sz w:val="24"/>
          <w:szCs w:val="24"/>
        </w:rPr>
        <w:t xml:space="preserve"> </w:t>
      </w:r>
    </w:p>
    <w:p w14:paraId="5B31B17B" w14:textId="7E7BDD9C" w:rsidR="003E5D72" w:rsidRPr="006768F2" w:rsidRDefault="00E22D99" w:rsidP="00DF053C">
      <w:pPr>
        <w:spacing w:beforeLines="50" w:before="156" w:afterLines="50" w:after="156"/>
        <w:ind w:firstLineChars="200" w:firstLine="480"/>
        <w:rPr>
          <w:rFonts w:ascii="Times New Roman" w:eastAsia="宋体" w:hAnsi="Times New Roman" w:cs="Times New Roman"/>
          <w:kern w:val="0"/>
          <w:sz w:val="24"/>
          <w:szCs w:val="24"/>
        </w:rPr>
      </w:pPr>
      <w:ins w:id="237" w:author="ThinkPad" w:date="2022-05-18T18:46:00Z">
        <w:r>
          <w:rPr>
            <w:rFonts w:ascii="Times New Roman" w:eastAsia="宋体" w:hAnsi="Times New Roman" w:cs="Times New Roman"/>
            <w:kern w:val="0"/>
            <w:sz w:val="24"/>
            <w:szCs w:val="24"/>
          </w:rPr>
          <w:t xml:space="preserve">The </w:t>
        </w:r>
      </w:ins>
      <w:del w:id="238" w:author="ThinkPad" w:date="2022-05-18T18:46:00Z">
        <w:r w:rsidR="0092225F" w:rsidDel="00E22D99">
          <w:rPr>
            <w:rFonts w:ascii="Times New Roman" w:eastAsia="宋体" w:hAnsi="Times New Roman" w:cs="Times New Roman"/>
            <w:kern w:val="0"/>
            <w:sz w:val="24"/>
            <w:szCs w:val="24"/>
          </w:rPr>
          <w:delText xml:space="preserve">Block </w:delText>
        </w:r>
      </w:del>
      <w:ins w:id="239" w:author="ThinkPad" w:date="2022-05-18T18:46:00Z">
        <w:r>
          <w:rPr>
            <w:rFonts w:ascii="Times New Roman" w:eastAsia="宋体" w:hAnsi="Times New Roman" w:cs="Times New Roman"/>
            <w:kern w:val="0"/>
            <w:sz w:val="24"/>
            <w:szCs w:val="24"/>
          </w:rPr>
          <w:t xml:space="preserve">block </w:t>
        </w:r>
      </w:ins>
      <w:r w:rsidR="0092225F">
        <w:rPr>
          <w:rFonts w:ascii="Times New Roman" w:eastAsia="宋体" w:hAnsi="Times New Roman" w:cs="Times New Roman"/>
          <w:kern w:val="0"/>
          <w:sz w:val="24"/>
          <w:szCs w:val="24"/>
        </w:rPr>
        <w:t>proposer</w:t>
      </w:r>
      <w:ins w:id="240" w:author="ThinkPad" w:date="2022-05-18T18:46:00Z">
        <w:r>
          <w:rPr>
            <w:rFonts w:ascii="Times New Roman" w:eastAsia="宋体" w:hAnsi="Times New Roman" w:cs="Times New Roman"/>
            <w:kern w:val="0"/>
            <w:sz w:val="24"/>
            <w:szCs w:val="24"/>
          </w:rPr>
          <w:t xml:space="preserve"> for each round</w:t>
        </w:r>
      </w:ins>
      <w:r w:rsidR="0092225F">
        <w:rPr>
          <w:rFonts w:ascii="Times New Roman" w:eastAsia="宋体" w:hAnsi="Times New Roman" w:cs="Times New Roman"/>
          <w:kern w:val="0"/>
          <w:sz w:val="24"/>
          <w:szCs w:val="24"/>
        </w:rPr>
        <w:t xml:space="preserve"> </w:t>
      </w:r>
      <w:del w:id="241" w:author="ThinkPad" w:date="2022-05-18T18:46:00Z">
        <w:r w:rsidR="0092225F" w:rsidDel="00E22D99">
          <w:rPr>
            <w:rFonts w:ascii="Times New Roman" w:eastAsia="宋体" w:hAnsi="Times New Roman" w:cs="Times New Roman"/>
            <w:kern w:val="0"/>
            <w:sz w:val="24"/>
            <w:szCs w:val="24"/>
          </w:rPr>
          <w:delText>will be</w:delText>
        </w:r>
      </w:del>
      <w:ins w:id="242" w:author="ThinkPad" w:date="2022-05-18T18:46:00Z">
        <w:r>
          <w:rPr>
            <w:rFonts w:ascii="Times New Roman" w:eastAsia="宋体" w:hAnsi="Times New Roman" w:cs="Times New Roman"/>
            <w:kern w:val="0"/>
            <w:sz w:val="24"/>
            <w:szCs w:val="24"/>
          </w:rPr>
          <w:t>is</w:t>
        </w:r>
      </w:ins>
      <w:r w:rsidR="0092225F">
        <w:rPr>
          <w:rFonts w:ascii="Times New Roman" w:eastAsia="宋体" w:hAnsi="Times New Roman" w:cs="Times New Roman"/>
          <w:kern w:val="0"/>
          <w:sz w:val="24"/>
          <w:szCs w:val="24"/>
        </w:rPr>
        <w:t xml:space="preserve"> elected according</w:t>
      </w:r>
      <w:ins w:id="243" w:author="ThinkPad" w:date="2022-05-17T19:15:00Z">
        <w:r w:rsidR="00145B01">
          <w:rPr>
            <w:rFonts w:ascii="Times New Roman" w:eastAsia="宋体" w:hAnsi="Times New Roman" w:cs="Times New Roman"/>
            <w:kern w:val="0"/>
            <w:sz w:val="24"/>
            <w:szCs w:val="24"/>
          </w:rPr>
          <w:t xml:space="preserve"> to</w:t>
        </w:r>
      </w:ins>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del w:id="244" w:author="ThinkPad" w:date="2022-05-17T19:17:00Z">
        <w:r w:rsidR="0092225F" w:rsidDel="002A640A">
          <w:rPr>
            <w:rFonts w:ascii="Times New Roman" w:eastAsia="宋体" w:hAnsi="Times New Roman" w:cs="Times New Roman"/>
            <w:kern w:val="0"/>
            <w:sz w:val="24"/>
            <w:szCs w:val="24"/>
          </w:rPr>
          <w:delText xml:space="preserve">probability </w:delText>
        </w:r>
      </w:del>
      <w:ins w:id="245" w:author="ThinkPad" w:date="2022-05-17T19:17:00Z">
        <w:r w:rsidR="002A640A">
          <w:rPr>
            <w:rFonts w:ascii="Times New Roman" w:eastAsia="宋体" w:hAnsi="Times New Roman" w:cs="Times New Roman"/>
            <w:kern w:val="0"/>
            <w:sz w:val="24"/>
            <w:szCs w:val="24"/>
          </w:rPr>
          <w:t xml:space="preserve">probabilities </w:t>
        </w:r>
      </w:ins>
      <w:r w:rsidR="0092225F">
        <w:rPr>
          <w:rFonts w:ascii="Times New Roman" w:eastAsia="宋体" w:hAnsi="Times New Roman" w:cs="Times New Roman"/>
          <w:kern w:val="0"/>
          <w:sz w:val="24"/>
          <w:szCs w:val="24"/>
        </w:rPr>
        <w:t xml:space="preserve">and </w:t>
      </w:r>
      <w:ins w:id="246" w:author="ThinkPad" w:date="2022-05-17T19:17:00Z">
        <w:r w:rsidR="002A640A">
          <w:rPr>
            <w:rFonts w:ascii="Times New Roman" w:eastAsia="宋体" w:hAnsi="Times New Roman" w:cs="Times New Roman"/>
            <w:kern w:val="0"/>
            <w:sz w:val="24"/>
            <w:szCs w:val="24"/>
          </w:rPr>
          <w:t xml:space="preserve">the </w:t>
        </w:r>
        <w:r w:rsidR="002A640A" w:rsidRPr="002A640A">
          <w:rPr>
            <w:rFonts w:ascii="Times New Roman" w:eastAsia="宋体" w:hAnsi="Times New Roman" w:cs="Times New Roman"/>
            <w:i/>
            <w:iCs/>
            <w:kern w:val="0"/>
            <w:sz w:val="24"/>
            <w:szCs w:val="24"/>
            <w:rPrChange w:id="247" w:author="ThinkPad" w:date="2022-05-17T19:17:00Z">
              <w:rPr>
                <w:rFonts w:ascii="Times New Roman" w:eastAsia="宋体" w:hAnsi="Times New Roman" w:cs="Times New Roman"/>
                <w:kern w:val="0"/>
                <w:sz w:val="24"/>
                <w:szCs w:val="24"/>
              </w:rPr>
            </w:rPrChange>
          </w:rPr>
          <w:t>Rd</w:t>
        </w:r>
        <w:r w:rsidR="002A640A">
          <w:rPr>
            <w:rFonts w:ascii="Times New Roman" w:eastAsia="宋体" w:hAnsi="Times New Roman" w:cs="Times New Roman"/>
            <w:i/>
            <w:iCs/>
            <w:kern w:val="0"/>
            <w:sz w:val="24"/>
            <w:szCs w:val="24"/>
          </w:rPr>
          <w:t>m</w:t>
        </w:r>
        <w:r w:rsidR="002A640A">
          <w:rPr>
            <w:rFonts w:ascii="Times New Roman" w:eastAsia="宋体" w:hAnsi="Times New Roman" w:cs="Times New Roman"/>
            <w:kern w:val="0"/>
            <w:sz w:val="24"/>
            <w:szCs w:val="24"/>
          </w:rPr>
          <w:t xml:space="preserve"> value of </w:t>
        </w:r>
      </w:ins>
      <w:del w:id="248" w:author="ThinkPad" w:date="2022-05-18T18:46:00Z">
        <w:r w:rsidR="0092225F" w:rsidDel="00E22D99">
          <w:rPr>
            <w:rFonts w:ascii="Times New Roman" w:eastAsia="宋体" w:hAnsi="Times New Roman" w:cs="Times New Roman"/>
            <w:kern w:val="0"/>
            <w:sz w:val="24"/>
            <w:szCs w:val="24"/>
          </w:rPr>
          <w:delText xml:space="preserve">current </w:delText>
        </w:r>
      </w:del>
      <w:ins w:id="249" w:author="ThinkPad" w:date="2022-05-18T18:46:00Z">
        <w:r>
          <w:rPr>
            <w:rFonts w:ascii="Times New Roman" w:eastAsia="宋体" w:hAnsi="Times New Roman" w:cs="Times New Roman"/>
            <w:kern w:val="0"/>
            <w:sz w:val="24"/>
            <w:szCs w:val="24"/>
          </w:rPr>
          <w:t xml:space="preserve">the </w:t>
        </w:r>
      </w:ins>
      <w:r w:rsidR="0092225F">
        <w:rPr>
          <w:rFonts w:ascii="Times New Roman" w:eastAsia="宋体" w:hAnsi="Times New Roman" w:cs="Times New Roman"/>
          <w:kern w:val="0"/>
          <w:sz w:val="24"/>
          <w:szCs w:val="24"/>
        </w:rPr>
        <w:t>round</w:t>
      </w:r>
      <w:del w:id="250" w:author="ThinkPad" w:date="2022-05-17T19:17:00Z">
        <w:r w:rsidR="0092225F" w:rsidDel="002A640A">
          <w:rPr>
            <w:rFonts w:ascii="Times New Roman" w:eastAsia="宋体" w:hAnsi="Times New Roman" w:cs="Times New Roman"/>
            <w:kern w:val="0"/>
            <w:sz w:val="24"/>
            <w:szCs w:val="24"/>
          </w:rPr>
          <w:delText xml:space="preserve"> randomness</w:delText>
        </w:r>
      </w:del>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ins w:id="251" w:author="ThinkPad" w:date="2022-05-17T20:42:00Z">
        <w:r w:rsidR="00F46662">
          <w:rPr>
            <w:rFonts w:ascii="Times New Roman" w:eastAsia="宋体" w:hAnsi="Times New Roman" w:cs="Times New Roman"/>
            <w:kern w:val="0"/>
            <w:sz w:val="24"/>
            <w:szCs w:val="24"/>
          </w:rPr>
          <w:t xml:space="preserve">the </w:t>
        </w:r>
      </w:ins>
      <w:r w:rsidR="00DF053C">
        <w:rPr>
          <w:rFonts w:ascii="Times New Roman" w:eastAsia="宋体" w:hAnsi="Times New Roman" w:cs="Times New Roman"/>
          <w:kern w:val="0"/>
          <w:sz w:val="24"/>
          <w:szCs w:val="24"/>
        </w:rPr>
        <w:t xml:space="preserve">same </w:t>
      </w:r>
      <w:ins w:id="252" w:author="ThinkPad" w:date="2022-05-17T19:18:00Z">
        <w:r w:rsidR="002A640A" w:rsidRPr="00F51A16">
          <w:rPr>
            <w:rFonts w:ascii="Times New Roman" w:eastAsia="宋体" w:hAnsi="Times New Roman" w:cs="Times New Roman"/>
            <w:i/>
            <w:iCs/>
            <w:kern w:val="0"/>
            <w:sz w:val="24"/>
            <w:szCs w:val="24"/>
          </w:rPr>
          <w:t>Rd</w:t>
        </w:r>
        <w:r w:rsidR="002A640A">
          <w:rPr>
            <w:rFonts w:ascii="Times New Roman" w:eastAsia="宋体" w:hAnsi="Times New Roman" w:cs="Times New Roman"/>
            <w:i/>
            <w:iCs/>
            <w:kern w:val="0"/>
            <w:sz w:val="24"/>
            <w:szCs w:val="24"/>
          </w:rPr>
          <w:t>m</w:t>
        </w:r>
        <w:r w:rsidR="002A640A">
          <w:rPr>
            <w:rFonts w:ascii="Times New Roman" w:eastAsia="宋体" w:hAnsi="Times New Roman" w:cs="Times New Roman"/>
            <w:kern w:val="0"/>
            <w:sz w:val="24"/>
            <w:szCs w:val="24"/>
          </w:rPr>
          <w:t xml:space="preserve"> value</w:t>
        </w:r>
      </w:ins>
      <w:del w:id="253" w:author="ThinkPad" w:date="2022-05-17T19:18:00Z">
        <w:r w:rsidR="00DF053C" w:rsidDel="002A640A">
          <w:rPr>
            <w:rFonts w:ascii="Times New Roman" w:eastAsia="宋体" w:hAnsi="Times New Roman" w:cs="Times New Roman"/>
            <w:kern w:val="0"/>
            <w:sz w:val="24"/>
            <w:szCs w:val="24"/>
          </w:rPr>
          <w:delText>randomness</w:delText>
        </w:r>
      </w:del>
      <w:r w:rsidR="00DF053C">
        <w:rPr>
          <w:rFonts w:ascii="Times New Roman" w:eastAsia="宋体" w:hAnsi="Times New Roman" w:cs="Times New Roman"/>
          <w:kern w:val="0"/>
          <w:sz w:val="24"/>
          <w:szCs w:val="24"/>
        </w:rPr>
        <w:t xml:space="preserve"> by executing</w:t>
      </w:r>
      <w:ins w:id="254" w:author="ThinkPad" w:date="2022-05-17T19:18:00Z">
        <w:r w:rsidR="002A640A">
          <w:rPr>
            <w:rFonts w:ascii="Times New Roman" w:eastAsia="宋体" w:hAnsi="Times New Roman" w:cs="Times New Roman"/>
            <w:kern w:val="0"/>
            <w:sz w:val="24"/>
            <w:szCs w:val="24"/>
          </w:rPr>
          <w:t xml:space="preserve"> the</w:t>
        </w:r>
      </w:ins>
      <w:r w:rsidR="00DF053C">
        <w:rPr>
          <w:rFonts w:ascii="Times New Roman" w:eastAsia="宋体" w:hAnsi="Times New Roman" w:cs="Times New Roman"/>
          <w:kern w:val="0"/>
          <w:sz w:val="24"/>
          <w:szCs w:val="24"/>
        </w:rPr>
        <w:t xml:space="preserve"> distributed randomness protocol with </w:t>
      </w:r>
      <w:del w:id="255" w:author="ThinkPad" w:date="2022-05-17T19:18:00Z">
        <w:r w:rsidR="00DF053C" w:rsidDel="002A640A">
          <w:rPr>
            <w:rFonts w:ascii="Times New Roman" w:eastAsia="宋体" w:hAnsi="Times New Roman" w:cs="Times New Roman"/>
            <w:kern w:val="0"/>
            <w:sz w:val="24"/>
            <w:szCs w:val="24"/>
          </w:rPr>
          <w:delText xml:space="preserve">common </w:delText>
        </w:r>
      </w:del>
      <w:ins w:id="256" w:author="ThinkPad" w:date="2022-05-17T19:18:00Z">
        <w:r w:rsidR="002A640A">
          <w:rPr>
            <w:rFonts w:ascii="Times New Roman" w:eastAsia="宋体" w:hAnsi="Times New Roman" w:cs="Times New Roman"/>
            <w:kern w:val="0"/>
            <w:sz w:val="24"/>
            <w:szCs w:val="24"/>
          </w:rPr>
          <w:t xml:space="preserve">same </w:t>
        </w:r>
      </w:ins>
      <w:r w:rsidR="00DF053C">
        <w:rPr>
          <w:rFonts w:ascii="Times New Roman" w:eastAsia="宋体" w:hAnsi="Times New Roman" w:cs="Times New Roman"/>
          <w:kern w:val="0"/>
          <w:sz w:val="24"/>
          <w:szCs w:val="24"/>
        </w:rPr>
        <w:t xml:space="preserve">inputs. </w:t>
      </w:r>
      <w:del w:id="257" w:author="ThinkPad" w:date="2022-05-17T20:43:00Z">
        <w:r w:rsidR="00DF053C" w:rsidRPr="00F46662" w:rsidDel="00F46662">
          <w:rPr>
            <w:rFonts w:ascii="Times New Roman" w:eastAsia="宋体" w:hAnsi="Times New Roman" w:cs="Times New Roman"/>
            <w:kern w:val="0"/>
            <w:sz w:val="24"/>
            <w:szCs w:val="24"/>
            <w:highlight w:val="cyan"/>
            <w:rPrChange w:id="258" w:author="ThinkPad" w:date="2022-05-17T20:43:00Z">
              <w:rPr>
                <w:rFonts w:ascii="Times New Roman" w:eastAsia="宋体" w:hAnsi="Times New Roman" w:cs="Times New Roman"/>
                <w:kern w:val="0"/>
                <w:sz w:val="24"/>
                <w:szCs w:val="24"/>
              </w:rPr>
            </w:rPrChange>
          </w:rPr>
          <w:delText xml:space="preserve">And </w:delText>
        </w:r>
      </w:del>
      <w:del w:id="259" w:author="ThinkPad" w:date="2022-05-17T20:44:00Z">
        <w:r w:rsidR="00DF053C" w:rsidRPr="00F46662" w:rsidDel="00F46662">
          <w:rPr>
            <w:rFonts w:ascii="Times New Roman" w:eastAsia="宋体" w:hAnsi="Times New Roman" w:cs="Times New Roman"/>
            <w:kern w:val="0"/>
            <w:sz w:val="24"/>
            <w:szCs w:val="24"/>
            <w:highlight w:val="cyan"/>
            <w:rPrChange w:id="260" w:author="ThinkPad" w:date="2022-05-17T20:43:00Z">
              <w:rPr>
                <w:rFonts w:ascii="Times New Roman" w:eastAsia="宋体" w:hAnsi="Times New Roman" w:cs="Times New Roman"/>
                <w:kern w:val="0"/>
                <w:sz w:val="24"/>
                <w:szCs w:val="24"/>
              </w:rPr>
            </w:rPrChange>
          </w:rPr>
          <w:delText>the elected probabilit</w:delText>
        </w:r>
        <w:r w:rsidR="009426C9" w:rsidRPr="00F46662" w:rsidDel="00F46662">
          <w:rPr>
            <w:rFonts w:ascii="Times New Roman" w:eastAsia="宋体" w:hAnsi="Times New Roman" w:cs="Times New Roman"/>
            <w:kern w:val="0"/>
            <w:sz w:val="24"/>
            <w:szCs w:val="24"/>
            <w:highlight w:val="cyan"/>
            <w:rPrChange w:id="261" w:author="ThinkPad" w:date="2022-05-17T20:43:00Z">
              <w:rPr>
                <w:rFonts w:ascii="Times New Roman" w:eastAsia="宋体" w:hAnsi="Times New Roman" w:cs="Times New Roman"/>
                <w:kern w:val="0"/>
                <w:sz w:val="24"/>
                <w:szCs w:val="24"/>
              </w:rPr>
            </w:rPrChange>
          </w:rPr>
          <w:delText>ies</w:delText>
        </w:r>
        <w:r w:rsidR="00DF053C" w:rsidRPr="00F46662" w:rsidDel="00F46662">
          <w:rPr>
            <w:rFonts w:ascii="Times New Roman" w:eastAsia="宋体" w:hAnsi="Times New Roman" w:cs="Times New Roman"/>
            <w:kern w:val="0"/>
            <w:sz w:val="24"/>
            <w:szCs w:val="24"/>
            <w:highlight w:val="cyan"/>
            <w:rPrChange w:id="262" w:author="ThinkPad" w:date="2022-05-17T20:43:00Z">
              <w:rPr>
                <w:rFonts w:ascii="Times New Roman" w:eastAsia="宋体" w:hAnsi="Times New Roman" w:cs="Times New Roman"/>
                <w:kern w:val="0"/>
                <w:sz w:val="24"/>
                <w:szCs w:val="24"/>
              </w:rPr>
            </w:rPrChange>
          </w:rPr>
          <w:delText xml:space="preserve"> of </w:delText>
        </w:r>
      </w:del>
      <w:del w:id="263" w:author="ThinkPad" w:date="2022-05-18T18:47:00Z">
        <w:r w:rsidR="00DF053C" w:rsidRPr="00F46662" w:rsidDel="00E22D99">
          <w:rPr>
            <w:rFonts w:ascii="Times New Roman" w:eastAsia="宋体" w:hAnsi="Times New Roman" w:cs="Times New Roman"/>
            <w:kern w:val="0"/>
            <w:sz w:val="24"/>
            <w:szCs w:val="24"/>
            <w:highlight w:val="cyan"/>
            <w:rPrChange w:id="264" w:author="ThinkPad" w:date="2022-05-17T20:43:00Z">
              <w:rPr>
                <w:rFonts w:ascii="Times New Roman" w:eastAsia="宋体" w:hAnsi="Times New Roman" w:cs="Times New Roman"/>
                <w:kern w:val="0"/>
                <w:sz w:val="24"/>
                <w:szCs w:val="24"/>
              </w:rPr>
            </w:rPrChange>
          </w:rPr>
          <w:delText xml:space="preserve">different nodes should be </w:delText>
        </w:r>
      </w:del>
      <w:del w:id="265" w:author="ThinkPad" w:date="2022-05-17T20:44:00Z">
        <w:r w:rsidR="00DF053C" w:rsidRPr="00F46662" w:rsidDel="00F46662">
          <w:rPr>
            <w:rFonts w:ascii="Times New Roman" w:eastAsia="宋体" w:hAnsi="Times New Roman" w:cs="Times New Roman"/>
            <w:kern w:val="0"/>
            <w:sz w:val="24"/>
            <w:szCs w:val="24"/>
            <w:highlight w:val="cyan"/>
            <w:rPrChange w:id="266" w:author="ThinkPad" w:date="2022-05-17T20:43:00Z">
              <w:rPr>
                <w:rFonts w:ascii="Times New Roman" w:eastAsia="宋体" w:hAnsi="Times New Roman" w:cs="Times New Roman"/>
                <w:kern w:val="0"/>
                <w:sz w:val="24"/>
                <w:szCs w:val="24"/>
              </w:rPr>
            </w:rPrChange>
          </w:rPr>
          <w:delText>diverse</w:delText>
        </w:r>
      </w:del>
      <w:del w:id="267" w:author="ThinkPad" w:date="2022-05-18T18:47:00Z">
        <w:r w:rsidR="009426C9" w:rsidRPr="00F46662" w:rsidDel="00E22D99">
          <w:rPr>
            <w:rFonts w:ascii="Times New Roman" w:eastAsia="宋体" w:hAnsi="Times New Roman" w:cs="Times New Roman"/>
            <w:kern w:val="0"/>
            <w:sz w:val="24"/>
            <w:szCs w:val="24"/>
            <w:highlight w:val="cyan"/>
            <w:rPrChange w:id="268" w:author="ThinkPad" w:date="2022-05-17T20:43:00Z">
              <w:rPr>
                <w:rFonts w:ascii="Times New Roman" w:eastAsia="宋体" w:hAnsi="Times New Roman" w:cs="Times New Roman"/>
                <w:kern w:val="0"/>
                <w:sz w:val="24"/>
                <w:szCs w:val="24"/>
              </w:rPr>
            </w:rPrChange>
          </w:rPr>
          <w:delText>.</w:delText>
        </w:r>
        <w:r w:rsidR="009426C9" w:rsidDel="00E22D99">
          <w:rPr>
            <w:rFonts w:ascii="Times New Roman" w:eastAsia="宋体" w:hAnsi="Times New Roman" w:cs="Times New Roman"/>
            <w:kern w:val="0"/>
            <w:sz w:val="24"/>
            <w:szCs w:val="24"/>
          </w:rPr>
          <w:delText xml:space="preserve"> </w:delText>
        </w:r>
      </w:del>
      <w:ins w:id="269" w:author="ThinkPad" w:date="2022-05-17T19:19:00Z">
        <w:r w:rsidR="002A640A">
          <w:rPr>
            <w:rFonts w:ascii="Times New Roman" w:eastAsia="宋体" w:hAnsi="Times New Roman" w:cs="Times New Roman"/>
            <w:kern w:val="0"/>
            <w:sz w:val="24"/>
            <w:szCs w:val="24"/>
          </w:rPr>
          <w:t xml:space="preserve">In SWIB, the </w:t>
        </w:r>
      </w:ins>
      <w:del w:id="270" w:author="ThinkPad" w:date="2022-05-17T19:19:00Z">
        <w:r w:rsidR="009426C9" w:rsidDel="002A640A">
          <w:rPr>
            <w:rFonts w:ascii="Times New Roman" w:eastAsia="宋体" w:hAnsi="Times New Roman" w:cs="Times New Roman"/>
            <w:kern w:val="0"/>
            <w:sz w:val="24"/>
            <w:szCs w:val="24"/>
          </w:rPr>
          <w:delText>E</w:delText>
        </w:r>
        <w:r w:rsidR="0057020C" w:rsidDel="002A640A">
          <w:rPr>
            <w:rFonts w:ascii="Times New Roman" w:eastAsia="宋体" w:hAnsi="Times New Roman" w:cs="Times New Roman"/>
            <w:kern w:val="0"/>
            <w:sz w:val="24"/>
            <w:szCs w:val="24"/>
          </w:rPr>
          <w:delText>lect</w:delText>
        </w:r>
        <w:r w:rsidR="00DF053C" w:rsidDel="002A640A">
          <w:rPr>
            <w:rFonts w:ascii="Times New Roman" w:eastAsia="宋体" w:hAnsi="Times New Roman" w:cs="Times New Roman"/>
            <w:kern w:val="0"/>
            <w:sz w:val="24"/>
            <w:szCs w:val="24"/>
          </w:rPr>
          <w:delText>ed</w:delText>
        </w:r>
        <w:r w:rsidR="0057020C" w:rsidDel="002A640A">
          <w:rPr>
            <w:rFonts w:ascii="Times New Roman" w:eastAsia="宋体" w:hAnsi="Times New Roman" w:cs="Times New Roman"/>
            <w:kern w:val="0"/>
            <w:sz w:val="24"/>
            <w:szCs w:val="24"/>
          </w:rPr>
          <w:delText xml:space="preserve"> </w:delText>
        </w:r>
      </w:del>
      <w:ins w:id="271" w:author="ThinkPad" w:date="2022-05-17T19:19:00Z">
        <w:r w:rsidR="002A640A">
          <w:rPr>
            <w:rFonts w:ascii="Times New Roman" w:eastAsia="宋体" w:hAnsi="Times New Roman" w:cs="Times New Roman"/>
            <w:kern w:val="0"/>
            <w:sz w:val="24"/>
            <w:szCs w:val="24"/>
          </w:rPr>
          <w:t xml:space="preserve">elected </w:t>
        </w:r>
      </w:ins>
      <w:r w:rsidR="0057020C">
        <w:rPr>
          <w:rFonts w:ascii="Times New Roman" w:eastAsia="宋体" w:hAnsi="Times New Roman" w:cs="Times New Roman"/>
          <w:kern w:val="0"/>
          <w:sz w:val="24"/>
          <w:szCs w:val="24"/>
        </w:rPr>
        <w:t xml:space="preserve">probability of </w:t>
      </w:r>
      <w:ins w:id="272" w:author="ThinkPad" w:date="2022-05-17T19:19:00Z">
        <w:r w:rsidR="002A640A">
          <w:rPr>
            <w:rFonts w:ascii="Times New Roman" w:eastAsia="宋体" w:hAnsi="Times New Roman" w:cs="Times New Roman"/>
            <w:kern w:val="0"/>
            <w:sz w:val="24"/>
            <w:szCs w:val="24"/>
          </w:rPr>
          <w:t xml:space="preserve">a </w:t>
        </w:r>
      </w:ins>
      <w:r w:rsidR="0057020C">
        <w:rPr>
          <w:rFonts w:ascii="Times New Roman" w:eastAsia="宋体" w:hAnsi="Times New Roman" w:cs="Times New Roman"/>
          <w:kern w:val="0"/>
          <w:sz w:val="24"/>
          <w:szCs w:val="24"/>
        </w:rPr>
        <w:t xml:space="preserve">node is mainly determined by </w:t>
      </w:r>
      <w:del w:id="273" w:author="ThinkPad" w:date="2022-05-18T18:47:00Z">
        <w:r w:rsidR="0057020C" w:rsidDel="00E22D99">
          <w:rPr>
            <w:rFonts w:ascii="Times New Roman" w:eastAsia="宋体" w:hAnsi="Times New Roman" w:cs="Times New Roman"/>
            <w:kern w:val="0"/>
            <w:sz w:val="24"/>
            <w:szCs w:val="24"/>
          </w:rPr>
          <w:delText xml:space="preserve">the </w:delText>
        </w:r>
      </w:del>
      <w:ins w:id="274" w:author="ThinkPad" w:date="2022-05-18T18:47:00Z">
        <w:r>
          <w:rPr>
            <w:rFonts w:ascii="Times New Roman" w:eastAsia="宋体" w:hAnsi="Times New Roman" w:cs="Times New Roman"/>
            <w:kern w:val="0"/>
            <w:sz w:val="24"/>
            <w:szCs w:val="24"/>
          </w:rPr>
          <w:t xml:space="preserve">its </w:t>
        </w:r>
      </w:ins>
      <w:r w:rsidR="0057020C">
        <w:rPr>
          <w:rFonts w:ascii="Times New Roman" w:eastAsia="宋体" w:hAnsi="Times New Roman" w:cs="Times New Roman"/>
          <w:kern w:val="0"/>
          <w:sz w:val="24"/>
          <w:szCs w:val="24"/>
        </w:rPr>
        <w:t>stability</w:t>
      </w:r>
      <w:del w:id="275" w:author="ThinkPad" w:date="2022-05-18T18:47:00Z">
        <w:r w:rsidR="0057020C" w:rsidDel="00E22D99">
          <w:rPr>
            <w:rFonts w:ascii="Times New Roman" w:eastAsia="宋体" w:hAnsi="Times New Roman" w:cs="Times New Roman"/>
            <w:kern w:val="0"/>
            <w:sz w:val="24"/>
            <w:szCs w:val="24"/>
          </w:rPr>
          <w:delText xml:space="preserve"> of node</w:delText>
        </w:r>
      </w:del>
      <w:del w:id="276" w:author="ThinkPad" w:date="2022-05-17T19:19:00Z">
        <w:r w:rsidR="0057020C" w:rsidDel="002A640A">
          <w:rPr>
            <w:rFonts w:ascii="Times New Roman" w:eastAsia="宋体" w:hAnsi="Times New Roman" w:cs="Times New Roman"/>
            <w:kern w:val="0"/>
            <w:sz w:val="24"/>
            <w:szCs w:val="24"/>
          </w:rPr>
          <w:delText xml:space="preserve"> in </w:delText>
        </w:r>
        <w:r w:rsidR="009426C9" w:rsidDel="002A640A">
          <w:rPr>
            <w:rFonts w:ascii="Times New Roman" w:eastAsia="宋体" w:hAnsi="Times New Roman" w:cs="Times New Roman"/>
            <w:kern w:val="0"/>
            <w:sz w:val="24"/>
            <w:szCs w:val="24"/>
          </w:rPr>
          <w:delText>SWIB</w:delText>
        </w:r>
        <w:r w:rsidR="0057020C" w:rsidDel="002A640A">
          <w:rPr>
            <w:rFonts w:ascii="Times New Roman" w:eastAsia="宋体" w:hAnsi="Times New Roman" w:cs="Times New Roman"/>
            <w:kern w:val="0"/>
            <w:sz w:val="24"/>
            <w:szCs w:val="24"/>
          </w:rPr>
          <w:delText xml:space="preserve"> protocol</w:delText>
        </w:r>
      </w:del>
      <w:del w:id="277" w:author="ThinkPad" w:date="2022-05-18T18:48:00Z">
        <w:r w:rsidR="0057020C" w:rsidDel="00E22D99">
          <w:rPr>
            <w:rFonts w:ascii="Times New Roman" w:eastAsia="宋体" w:hAnsi="Times New Roman" w:cs="Times New Roman"/>
            <w:kern w:val="0"/>
            <w:sz w:val="24"/>
            <w:szCs w:val="24"/>
          </w:rPr>
          <w:delText xml:space="preserve">. We first </w:delText>
        </w:r>
      </w:del>
      <w:del w:id="278" w:author="ThinkPad" w:date="2022-05-18T18:47:00Z">
        <w:r w:rsidR="0057020C" w:rsidDel="00E22D99">
          <w:rPr>
            <w:rFonts w:ascii="Times New Roman" w:eastAsia="宋体" w:hAnsi="Times New Roman" w:cs="Times New Roman"/>
            <w:kern w:val="0"/>
            <w:sz w:val="24"/>
            <w:szCs w:val="24"/>
          </w:rPr>
          <w:delText xml:space="preserve">give the </w:delText>
        </w:r>
      </w:del>
      <w:del w:id="279" w:author="ThinkPad" w:date="2022-05-18T18:48:00Z">
        <w:r w:rsidR="0057020C" w:rsidDel="00E22D99">
          <w:rPr>
            <w:rFonts w:ascii="Times New Roman" w:eastAsia="宋体" w:hAnsi="Times New Roman" w:cs="Times New Roman"/>
            <w:kern w:val="0"/>
            <w:sz w:val="24"/>
            <w:szCs w:val="24"/>
          </w:rPr>
          <w:delText>defin</w:delText>
        </w:r>
      </w:del>
      <w:del w:id="280" w:author="ThinkPad" w:date="2022-05-18T18:47:00Z">
        <w:r w:rsidR="0057020C" w:rsidDel="00E22D99">
          <w:rPr>
            <w:rFonts w:ascii="Times New Roman" w:eastAsia="宋体" w:hAnsi="Times New Roman" w:cs="Times New Roman"/>
            <w:kern w:val="0"/>
            <w:sz w:val="24"/>
            <w:szCs w:val="24"/>
          </w:rPr>
          <w:delText>ition of</w:delText>
        </w:r>
      </w:del>
      <w:del w:id="281" w:author="ThinkPad" w:date="2022-05-18T18:48:00Z">
        <w:r w:rsidR="0057020C" w:rsidDel="00E22D99">
          <w:rPr>
            <w:rFonts w:ascii="Times New Roman" w:eastAsia="宋体" w:hAnsi="Times New Roman" w:cs="Times New Roman"/>
            <w:kern w:val="0"/>
            <w:sz w:val="24"/>
            <w:szCs w:val="24"/>
          </w:rPr>
          <w:delText xml:space="preserve"> node stability</w:delText>
        </w:r>
      </w:del>
      <w:ins w:id="282" w:author="ThinkPad" w:date="2022-05-18T18:48:00Z">
        <w:r>
          <w:rPr>
            <w:rFonts w:ascii="Times New Roman" w:eastAsia="宋体" w:hAnsi="Times New Roman" w:cs="Times New Roman"/>
            <w:kern w:val="0"/>
            <w:sz w:val="24"/>
            <w:szCs w:val="24"/>
          </w:rPr>
          <w:t>, which is a relati</w:t>
        </w:r>
      </w:ins>
      <w:ins w:id="283" w:author="ThinkPad" w:date="2022-05-18T18:49:00Z">
        <w:r>
          <w:rPr>
            <w:rFonts w:ascii="Times New Roman" w:eastAsia="宋体" w:hAnsi="Times New Roman" w:cs="Times New Roman"/>
            <w:kern w:val="0"/>
            <w:sz w:val="24"/>
            <w:szCs w:val="24"/>
          </w:rPr>
          <w:t>ve concept</w:t>
        </w:r>
      </w:ins>
      <w:r w:rsidR="0057020C">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del w:id="284" w:author="ThinkPad" w:date="2022-05-17T19:22:00Z">
        <w:r w:rsidR="0057020C" w:rsidRPr="0057020C" w:rsidDel="00A84EF9">
          <w:rPr>
            <w:rFonts w:ascii="Times New Roman" w:eastAsia="宋体" w:hAnsi="Times New Roman" w:cs="Times New Roman"/>
            <w:kern w:val="0"/>
            <w:sz w:val="24"/>
            <w:szCs w:val="24"/>
          </w:rPr>
          <w:delText xml:space="preserve">lifetime </w:delText>
        </w:r>
      </w:del>
      <w:ins w:id="285" w:author="ThinkPad" w:date="2022-05-17T19:22:00Z">
        <w:r w:rsidR="00A84EF9">
          <w:rPr>
            <w:rFonts w:ascii="Times New Roman" w:eastAsia="宋体" w:hAnsi="Times New Roman" w:cs="Times New Roman"/>
            <w:kern w:val="0"/>
            <w:sz w:val="24"/>
            <w:szCs w:val="24"/>
          </w:rPr>
          <w:t xml:space="preserve">active </w:t>
        </w:r>
        <w:r w:rsidR="00A84EF9" w:rsidRPr="0057020C">
          <w:rPr>
            <w:rFonts w:ascii="Times New Roman" w:eastAsia="宋体" w:hAnsi="Times New Roman" w:cs="Times New Roman"/>
            <w:kern w:val="0"/>
            <w:sz w:val="24"/>
            <w:szCs w:val="24"/>
          </w:rPr>
          <w:t xml:space="preserve">time </w:t>
        </w:r>
      </w:ins>
      <w:r w:rsidR="0057020C" w:rsidRPr="0057020C">
        <w:rPr>
          <w:rFonts w:ascii="Times New Roman" w:eastAsia="宋体" w:hAnsi="Times New Roman" w:cs="Times New Roman"/>
          <w:kern w:val="0"/>
          <w:sz w:val="24"/>
          <w:szCs w:val="24"/>
        </w:rPr>
        <w:t xml:space="preserve">of </w:t>
      </w:r>
      <w:del w:id="286" w:author="ThinkPad" w:date="2022-05-17T20:53:00Z">
        <w:r w:rsidR="0057020C" w:rsidRPr="0057020C" w:rsidDel="007823F0">
          <w:rPr>
            <w:rFonts w:ascii="Times New Roman" w:eastAsia="宋体" w:hAnsi="Times New Roman" w:cs="Times New Roman"/>
            <w:kern w:val="0"/>
            <w:sz w:val="24"/>
            <w:szCs w:val="24"/>
          </w:rPr>
          <w:delText xml:space="preserve">node </w:delText>
        </w:r>
      </w:del>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287" w:author="ThinkPad" w:date="2022-05-18T18:48:00Z">
        <w:r>
          <w:rPr>
            <w:rFonts w:ascii="Times New Roman" w:eastAsia="宋体" w:hAnsi="Times New Roman" w:cs="Times New Roman"/>
            <w:kern w:val="0"/>
            <w:sz w:val="24"/>
            <w:szCs w:val="24"/>
          </w:rPr>
          <w:t xml:space="preserve"> in the system</w:t>
        </w:r>
      </w:ins>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9426C9" w:rsidRPr="00E22D99">
        <w:rPr>
          <w:rFonts w:ascii="Times New Roman" w:eastAsia="宋体" w:hAnsi="Times New Roman" w:cs="Times New Roman"/>
          <w:kern w:val="0"/>
          <w:sz w:val="24"/>
          <w:szCs w:val="24"/>
          <w:highlight w:val="yellow"/>
          <w:rPrChange w:id="288" w:author="ThinkPad" w:date="2022-05-18T18:49:00Z">
            <w:rPr>
              <w:rFonts w:ascii="Times New Roman" w:eastAsia="宋体" w:hAnsi="Times New Roman" w:cs="Times New Roman"/>
              <w:kern w:val="0"/>
              <w:sz w:val="24"/>
              <w:szCs w:val="24"/>
            </w:rPr>
          </w:rPrChange>
        </w:rPr>
        <w:t>lifetime</w:t>
      </w:r>
      <w:r w:rsidR="0057020C" w:rsidRPr="0057020C">
        <w:rPr>
          <w:rFonts w:ascii="Times New Roman" w:eastAsia="宋体" w:hAnsi="Times New Roman" w:cs="Times New Roman"/>
          <w:kern w:val="0"/>
          <w:sz w:val="24"/>
          <w:szCs w:val="24"/>
        </w:rPr>
        <w:t xml:space="preserve"> </w:t>
      </w:r>
      <w:del w:id="289" w:author="ThinkPad" w:date="2022-05-18T18:49:00Z">
        <w:r w:rsidR="0057020C" w:rsidRPr="0057020C" w:rsidDel="00E22D99">
          <w:rPr>
            <w:rFonts w:ascii="Times New Roman" w:eastAsia="宋体" w:hAnsi="Times New Roman" w:cs="Times New Roman"/>
            <w:kern w:val="0"/>
            <w:sz w:val="24"/>
            <w:szCs w:val="24"/>
          </w:rPr>
          <w:delText xml:space="preserve">should </w:delText>
        </w:r>
      </w:del>
      <w:ins w:id="290" w:author="ThinkPad" w:date="2022-05-18T18:49:00Z">
        <w:r>
          <w:rPr>
            <w:rFonts w:ascii="Times New Roman" w:eastAsia="宋体" w:hAnsi="Times New Roman" w:cs="Times New Roman"/>
            <w:kern w:val="0"/>
            <w:sz w:val="24"/>
            <w:szCs w:val="24"/>
          </w:rPr>
          <w:t>will</w:t>
        </w:r>
        <w:r w:rsidRPr="0057020C">
          <w:rPr>
            <w:rFonts w:ascii="Times New Roman" w:eastAsia="宋体" w:hAnsi="Times New Roman" w:cs="Times New Roman"/>
            <w:kern w:val="0"/>
            <w:sz w:val="24"/>
            <w:szCs w:val="24"/>
          </w:rPr>
          <w:t xml:space="preserve"> </w:t>
        </w:r>
      </w:ins>
      <w:r w:rsidR="0057020C" w:rsidRPr="0057020C">
        <w:rPr>
          <w:rFonts w:ascii="Times New Roman" w:eastAsia="宋体" w:hAnsi="Times New Roman" w:cs="Times New Roman"/>
          <w:kern w:val="0"/>
          <w:sz w:val="24"/>
          <w:szCs w:val="24"/>
        </w:rPr>
        <w:t xml:space="preserve">be </w:t>
      </w:r>
      <m:oMath>
        <m:nary>
          <m:naryPr>
            <m:chr m:val="∑"/>
            <m:supHide m:val="1"/>
            <m:ctrlPr>
              <w:rPr>
                <w:rFonts w:ascii="Cambria Math" w:eastAsia="宋体" w:hAnsi="Cambria Math" w:cs="Times New Roman"/>
                <w:kern w:val="0"/>
                <w:sz w:val="24"/>
                <w:szCs w:val="24"/>
              </w:rPr>
            </m:ctrlPr>
          </m:naryPr>
          <m:sub>
            <m:r>
              <w:ins w:id="291" w:author="ThinkPad" w:date="2022-05-18T19:01:00Z">
                <w:rPr>
                  <w:rFonts w:ascii="Cambria Math" w:eastAsia="宋体" w:hAnsi="Cambria Math" w:cs="Times New Roman"/>
                  <w:kern w:val="0"/>
                  <w:sz w:val="24"/>
                  <w:szCs w:val="24"/>
                </w:rPr>
                <m:t>0</m:t>
              </w:ins>
            </m:r>
            <m:r>
              <w:ins w:id="292" w:author="ThinkPad" w:date="2022-05-17T20:45:00Z">
                <w:rPr>
                  <w:rFonts w:ascii="Cambria Math" w:eastAsia="宋体" w:hAnsi="Cambria Math" w:cs="Times New Roman"/>
                  <w:kern w:val="0"/>
                  <w:sz w:val="24"/>
                  <w:szCs w:val="24"/>
                </w:rPr>
                <m:t>≤</m:t>
              </w:ins>
            </m:r>
            <m:r>
              <w:rPr>
                <w:rFonts w:ascii="Cambria Math" w:eastAsia="宋体" w:hAnsi="Cambria Math" w:cs="Times New Roman"/>
                <w:kern w:val="0"/>
                <w:sz w:val="24"/>
                <w:szCs w:val="24"/>
              </w:rPr>
              <m:t>v</m:t>
            </m:r>
            <m:r>
              <w:ins w:id="293" w:author="ThinkPad" w:date="2022-05-17T20:45:00Z">
                <w:rPr>
                  <w:rFonts w:ascii="Cambria Math" w:eastAsia="宋体" w:hAnsi="Cambria Math" w:cs="Times New Roman"/>
                  <w:kern w:val="0"/>
                  <w:sz w:val="24"/>
                  <w:szCs w:val="24"/>
                </w:rPr>
                <m:t>≤</m:t>
              </w:ins>
            </m:r>
            <m:r>
              <w:ins w:id="294" w:author="ThinkPad" w:date="2022-05-17T20:46:00Z">
                <w:rPr>
                  <w:rFonts w:ascii="Cambria Math" w:eastAsia="宋体" w:hAnsi="Cambria Math" w:cs="Times New Roman"/>
                  <w:kern w:val="0"/>
                  <w:sz w:val="24"/>
                  <w:szCs w:val="24"/>
                </w:rPr>
                <m:t>N</m:t>
              </w:ins>
            </m:r>
            <m:r>
              <w:ins w:id="295" w:author="ThinkPad" w:date="2022-05-18T19:02:00Z">
                <w:rPr>
                  <w:rFonts w:ascii="Cambria Math" w:eastAsia="宋体" w:hAnsi="Cambria Math" w:cs="Times New Roman"/>
                  <w:kern w:val="0"/>
                  <w:sz w:val="24"/>
                  <w:szCs w:val="24"/>
                </w:rPr>
                <m:t>-1</m:t>
              </w:ins>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296" w:author="ThinkPad" w:date="2022-05-17T20:49:00Z">
        <w:r w:rsidR="00463A35">
          <w:rPr>
            <w:rFonts w:ascii="Times New Roman" w:eastAsia="宋体" w:hAnsi="Times New Roman" w:cs="Times New Roman"/>
            <w:kern w:val="0"/>
            <w:sz w:val="24"/>
            <w:szCs w:val="24"/>
          </w:rPr>
          <w:t xml:space="preserve"> (denoted by </w:t>
        </w:r>
      </w:ins>
      <m:oMath>
        <m:sSub>
          <m:sSubPr>
            <m:ctrlPr>
              <w:ins w:id="297" w:author="ThinkPad" w:date="2022-05-17T20:49:00Z">
                <w:rPr>
                  <w:rFonts w:ascii="Cambria Math" w:eastAsia="宋体" w:hAnsi="Cambria Math" w:cs="Times New Roman"/>
                  <w:kern w:val="0"/>
                  <w:sz w:val="24"/>
                  <w:szCs w:val="24"/>
                </w:rPr>
              </w:ins>
            </m:ctrlPr>
          </m:sSubPr>
          <m:e>
            <m:r>
              <w:ins w:id="298" w:author="ThinkPad" w:date="2022-05-17T20:49:00Z">
                <w:rPr>
                  <w:rFonts w:ascii="Cambria Math" w:eastAsia="宋体" w:hAnsi="Cambria Math" w:cs="Times New Roman"/>
                  <w:kern w:val="0"/>
                  <w:sz w:val="24"/>
                  <w:szCs w:val="24"/>
                </w:rPr>
                <m:t>ρ</m:t>
              </w:ins>
            </m:r>
          </m:e>
          <m:sub>
            <m:r>
              <w:ins w:id="299" w:author="ThinkPad" w:date="2022-05-17T20:49:00Z">
                <w:rPr>
                  <w:rFonts w:ascii="Cambria Math" w:eastAsia="宋体" w:hAnsi="Cambria Math" w:cs="Times New Roman"/>
                  <w:kern w:val="0"/>
                  <w:sz w:val="24"/>
                  <w:szCs w:val="24"/>
                </w:rPr>
                <m:t>v</m:t>
              </w:ins>
            </m:r>
          </m:sub>
        </m:sSub>
      </m:oMath>
      <w:ins w:id="300" w:author="ThinkPad" w:date="2022-05-17T20:49:00Z">
        <w:r w:rsidR="00463A35">
          <w:rPr>
            <w:rFonts w:ascii="Times New Roman" w:eastAsia="宋体" w:hAnsi="Times New Roman" w:cs="Times New Roman"/>
            <w:kern w:val="0"/>
            <w:sz w:val="24"/>
            <w:szCs w:val="24"/>
          </w:rPr>
          <w:t>)</w:t>
        </w:r>
      </w:ins>
      <w:r w:rsidR="0029484C">
        <w:rPr>
          <w:rFonts w:ascii="Times New Roman" w:eastAsia="宋体" w:hAnsi="Times New Roman" w:cs="Times New Roman"/>
          <w:kern w:val="0"/>
          <w:sz w:val="24"/>
          <w:szCs w:val="24"/>
        </w:rPr>
        <w:t xml:space="preserve"> </w:t>
      </w:r>
      <w:del w:id="301" w:author="ThinkPad" w:date="2022-05-18T18:50:00Z">
        <w:r w:rsidR="0029484C" w:rsidDel="00E22D99">
          <w:rPr>
            <w:rFonts w:ascii="Times New Roman" w:eastAsia="宋体" w:hAnsi="Times New Roman" w:cs="Times New Roman"/>
            <w:kern w:val="0"/>
            <w:sz w:val="24"/>
            <w:szCs w:val="24"/>
          </w:rPr>
          <w:delText>can be</w:delText>
        </w:r>
      </w:del>
      <w:ins w:id="302" w:author="ThinkPad" w:date="2022-05-18T18:50:00Z">
        <w:r>
          <w:rPr>
            <w:rFonts w:ascii="Times New Roman" w:eastAsia="宋体" w:hAnsi="Times New Roman" w:cs="Times New Roman"/>
            <w:kern w:val="0"/>
            <w:sz w:val="24"/>
            <w:szCs w:val="24"/>
          </w:rPr>
          <w:t>is</w:t>
        </w:r>
      </w:ins>
      <w:r w:rsidR="0029484C">
        <w:rPr>
          <w:rFonts w:ascii="Times New Roman" w:eastAsia="宋体" w:hAnsi="Times New Roman" w:cs="Times New Roman"/>
          <w:kern w:val="0"/>
          <w:sz w:val="24"/>
          <w:szCs w:val="24"/>
        </w:rPr>
        <w:t xml:space="preserve"> </w:t>
      </w:r>
      <w:del w:id="303" w:author="ThinkPad" w:date="2022-05-17T20:46:00Z">
        <w:r w:rsidR="0029484C" w:rsidDel="00F46662">
          <w:rPr>
            <w:rFonts w:ascii="Times New Roman" w:eastAsia="宋体" w:hAnsi="Times New Roman" w:cs="Times New Roman"/>
            <w:kern w:val="0"/>
            <w:sz w:val="24"/>
            <w:szCs w:val="24"/>
          </w:rPr>
          <w:delText xml:space="preserve">denoted </w:delText>
        </w:r>
      </w:del>
      <w:ins w:id="304" w:author="ThinkPad" w:date="2022-05-17T20:46:00Z">
        <w:r w:rsidR="00F46662">
          <w:rPr>
            <w:rFonts w:ascii="Times New Roman" w:eastAsia="宋体" w:hAnsi="Times New Roman" w:cs="Times New Roman"/>
            <w:kern w:val="0"/>
            <w:sz w:val="24"/>
            <w:szCs w:val="24"/>
          </w:rPr>
          <w:t xml:space="preserve">calculated </w:t>
        </w:r>
      </w:ins>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ins w:id="305" w:author="ThinkPad" w:date="2022-05-18T19:01:00Z">
                    <w:rPr>
                      <w:rFonts w:ascii="Cambria Math" w:eastAsia="宋体" w:hAnsi="Cambria Math" w:cs="Times New Roman"/>
                      <w:kern w:val="0"/>
                      <w:sz w:val="24"/>
                      <w:szCs w:val="24"/>
                    </w:rPr>
                    <m:t>0≤u≤N-1</m:t>
                  </w:ins>
                </m:r>
                <m:r>
                  <w:del w:id="306" w:author="ThinkPad" w:date="2022-05-17T20:46:00Z">
                    <w:rPr>
                      <w:rFonts w:ascii="Cambria Math" w:eastAsia="宋体" w:hAnsi="Cambria Math" w:cs="Times New Roman"/>
                      <w:kern w:val="0"/>
                      <w:sz w:val="24"/>
                      <w:szCs w:val="24"/>
                    </w:rPr>
                    <m:t>v</m:t>
                  </w:del>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del w:id="307" w:author="ThinkPad" w:date="2022-05-17T20:47:00Z">
                        <w:rPr>
                          <w:rFonts w:ascii="Cambria Math" w:eastAsia="宋体" w:hAnsi="Cambria Math" w:cs="Times New Roman"/>
                          <w:kern w:val="0"/>
                          <w:sz w:val="24"/>
                          <w:szCs w:val="24"/>
                        </w:rPr>
                        <m:t>v</m:t>
                      </w:del>
                    </m:r>
                    <m:r>
                      <w:ins w:id="308" w:author="ThinkPad" w:date="2022-05-17T20:47:00Z">
                        <w:rPr>
                          <w:rFonts w:ascii="Cambria Math" w:eastAsia="宋体" w:hAnsi="Cambria Math" w:cs="Times New Roman"/>
                          <w:kern w:val="0"/>
                          <w:sz w:val="24"/>
                          <w:szCs w:val="24"/>
                        </w:rPr>
                        <m:t>u</m:t>
                      </w:ins>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w:t>
      </w:r>
      <w:del w:id="309" w:author="ThinkPad" w:date="2022-05-18T18:50:00Z">
        <w:r w:rsidR="003E5D72" w:rsidDel="00E22D99">
          <w:rPr>
            <w:rFonts w:ascii="Times New Roman" w:eastAsia="宋体" w:hAnsi="Times New Roman" w:cs="Times New Roman"/>
            <w:kern w:val="0"/>
            <w:sz w:val="24"/>
            <w:szCs w:val="24"/>
          </w:rPr>
          <w:delText xml:space="preserve">node </w:delText>
        </w:r>
      </w:del>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310" w:author="ThinkPad" w:date="2022-05-17T20:49:00Z">
        <w:r w:rsidR="00463A35">
          <w:rPr>
            <w:rFonts w:ascii="Times New Roman" w:eastAsia="宋体" w:hAnsi="Times New Roman" w:cs="Times New Roman"/>
            <w:kern w:val="0"/>
            <w:sz w:val="24"/>
            <w:szCs w:val="24"/>
          </w:rPr>
          <w:t xml:space="preserve"> (</w:t>
        </w:r>
      </w:ins>
      <w:ins w:id="311" w:author="ThinkPad" w:date="2022-05-17T20:48:00Z">
        <w:r w:rsidR="00463A35">
          <w:rPr>
            <w:rFonts w:ascii="Times New Roman" w:eastAsia="宋体" w:hAnsi="Times New Roman" w:cs="Times New Roman"/>
            <w:kern w:val="0"/>
            <w:sz w:val="24"/>
            <w:szCs w:val="24"/>
          </w:rPr>
          <w:t xml:space="preserve">denoted by </w:t>
        </w:r>
      </w:ins>
      <m:oMath>
        <m:sSub>
          <m:sSubPr>
            <m:ctrlPr>
              <w:ins w:id="312" w:author="ThinkPad" w:date="2022-05-17T20:49:00Z">
                <w:rPr>
                  <w:rFonts w:ascii="Cambria Math" w:eastAsia="宋体" w:hAnsi="Cambria Math" w:cs="Times New Roman"/>
                  <w:kern w:val="0"/>
                  <w:sz w:val="24"/>
                  <w:szCs w:val="24"/>
                </w:rPr>
              </w:ins>
            </m:ctrlPr>
          </m:sSubPr>
          <m:e>
            <m:r>
              <w:ins w:id="313" w:author="ThinkPad" w:date="2022-05-17T20:49:00Z">
                <w:rPr>
                  <w:rFonts w:ascii="Cambria Math" w:eastAsia="宋体" w:hAnsi="Cambria Math" w:cs="Times New Roman"/>
                  <w:kern w:val="0"/>
                  <w:sz w:val="24"/>
                  <w:szCs w:val="24"/>
                </w:rPr>
                <m:t>r</m:t>
              </w:ins>
            </m:r>
          </m:e>
          <m:sub>
            <m:r>
              <w:ins w:id="314" w:author="ThinkPad" w:date="2022-05-17T20:49:00Z">
                <w:rPr>
                  <w:rFonts w:ascii="Cambria Math" w:eastAsia="宋体" w:hAnsi="Cambria Math" w:cs="Times New Roman"/>
                  <w:kern w:val="0"/>
                  <w:sz w:val="24"/>
                  <w:szCs w:val="24"/>
                </w:rPr>
                <m:t>v</m:t>
              </w:ins>
            </m:r>
          </m:sub>
        </m:sSub>
      </m:oMath>
      <w:ins w:id="315" w:author="ThinkPad" w:date="2022-05-17T20:49:00Z">
        <w:r w:rsidR="00463A35">
          <w:rPr>
            <w:rFonts w:ascii="Times New Roman" w:eastAsia="宋体" w:hAnsi="Times New Roman" w:cs="Times New Roman"/>
            <w:kern w:val="0"/>
            <w:sz w:val="24"/>
            <w:szCs w:val="24"/>
          </w:rPr>
          <w:t>)</w:t>
        </w:r>
      </w:ins>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del w:id="316" w:author="ThinkPad" w:date="2022-05-17T20:47:00Z">
        <w:r w:rsidR="0050578E" w:rsidDel="00463A35">
          <w:rPr>
            <w:rFonts w:ascii="Times New Roman" w:eastAsia="宋体" w:hAnsi="Times New Roman" w:cs="Times New Roman"/>
            <w:kern w:val="0"/>
            <w:sz w:val="24"/>
            <w:szCs w:val="24"/>
          </w:rPr>
          <w:delText xml:space="preserve">denoted </w:delText>
        </w:r>
      </w:del>
      <w:ins w:id="317" w:author="ThinkPad" w:date="2022-05-17T20:47:00Z">
        <w:r w:rsidR="00463A35">
          <w:rPr>
            <w:rFonts w:ascii="Times New Roman" w:eastAsia="宋体" w:hAnsi="Times New Roman" w:cs="Times New Roman"/>
            <w:kern w:val="0"/>
            <w:sz w:val="24"/>
            <w:szCs w:val="24"/>
          </w:rPr>
          <w:t xml:space="preserve">calculated </w:t>
        </w:r>
      </w:ins>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ins w:id="318" w:author="ThinkPad" w:date="2022-05-18T18:50:00Z">
        <w:r>
          <w:rPr>
            <w:rFonts w:ascii="Times New Roman" w:eastAsia="宋体" w:hAnsi="Times New Roman" w:cs="Times New Roman"/>
            <w:kern w:val="0"/>
            <w:sz w:val="24"/>
            <w:szCs w:val="24"/>
          </w:rPr>
          <w:t xml:space="preserve"> on the blockchain</w:t>
        </w:r>
      </w:ins>
      <w:del w:id="319" w:author="ThinkPad" w:date="2022-05-17T20:49:00Z">
        <w:r w:rsidR="003E5D72" w:rsidDel="00463A35">
          <w:rPr>
            <w:rFonts w:ascii="Times New Roman" w:eastAsia="宋体" w:hAnsi="Times New Roman" w:cs="Times New Roman"/>
            <w:kern w:val="0"/>
            <w:sz w:val="24"/>
            <w:szCs w:val="24"/>
          </w:rPr>
          <w:delText xml:space="preserve"> of blockchain</w:delText>
        </w:r>
      </w:del>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 </w:t>
      </w:r>
      <w:ins w:id="320" w:author="ThinkPad" w:date="2022-05-17T20:54:00Z">
        <w:r w:rsidR="007823F0">
          <w:rPr>
            <w:rFonts w:ascii="Times New Roman" w:eastAsia="宋体" w:hAnsi="Times New Roman" w:cs="Times New Roman"/>
            <w:kern w:val="0"/>
            <w:sz w:val="24"/>
            <w:szCs w:val="24"/>
          </w:rPr>
          <w:t xml:space="preserve">blockchain </w:t>
        </w:r>
      </w:ins>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w:t>
      </w:r>
      <w:del w:id="321" w:author="ThinkPad" w:date="2022-05-17T20:54:00Z">
        <w:r w:rsidR="003622C6" w:rsidDel="007823F0">
          <w:rPr>
            <w:rFonts w:ascii="Times New Roman" w:eastAsia="宋体" w:hAnsi="Times New Roman" w:cs="Times New Roman"/>
            <w:kern w:val="0"/>
            <w:sz w:val="24"/>
            <w:szCs w:val="24"/>
          </w:rPr>
          <w:delText xml:space="preserve">of blockchain </w:delText>
        </w:r>
      </w:del>
      <w:r w:rsidR="003622C6">
        <w:rPr>
          <w:rFonts w:ascii="Times New Roman" w:eastAsia="宋体" w:hAnsi="Times New Roman" w:cs="Times New Roman"/>
          <w:kern w:val="0"/>
          <w:sz w:val="24"/>
          <w:szCs w:val="24"/>
        </w:rPr>
        <w:t xml:space="preserve">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ins w:id="322" w:author="ThinkPad" w:date="2022-05-18T18:51:00Z">
        <w:r w:rsidR="004835AA">
          <w:rPr>
            <w:rFonts w:ascii="Times New Roman" w:eastAsia="宋体" w:hAnsi="Times New Roman" w:cs="Times New Roman"/>
            <w:kern w:val="0"/>
            <w:sz w:val="24"/>
            <w:szCs w:val="24"/>
          </w:rPr>
          <w:t>every</w:t>
        </w:r>
      </w:ins>
      <w:ins w:id="323" w:author="ThinkPad" w:date="2022-05-17T20:54:00Z">
        <w:r w:rsidR="007823F0">
          <w:rPr>
            <w:rFonts w:ascii="Times New Roman" w:eastAsia="宋体" w:hAnsi="Times New Roman" w:cs="Times New Roman"/>
            <w:kern w:val="0"/>
            <w:sz w:val="24"/>
            <w:szCs w:val="24"/>
          </w:rPr>
          <w:t xml:space="preserve"> </w:t>
        </w:r>
      </w:ins>
      <w:r w:rsidR="003622C6">
        <w:rPr>
          <w:rFonts w:ascii="Times New Roman" w:eastAsia="宋体" w:hAnsi="Times New Roman" w:cs="Times New Roman"/>
          <w:kern w:val="0"/>
          <w:sz w:val="24"/>
          <w:szCs w:val="24"/>
        </w:rPr>
        <w:t xml:space="preserve">node </w:t>
      </w:r>
      <w:del w:id="324" w:author="ThinkPad" w:date="2022-05-17T20:54:00Z">
        <w:r w:rsidR="003622C6" w:rsidDel="007823F0">
          <w:rPr>
            <w:rFonts w:ascii="Times New Roman" w:eastAsia="宋体" w:hAnsi="Times New Roman" w:cs="Times New Roman"/>
            <w:kern w:val="0"/>
            <w:sz w:val="24"/>
            <w:szCs w:val="24"/>
          </w:rPr>
          <w:delText xml:space="preserve">should </w:delText>
        </w:r>
      </w:del>
      <w:ins w:id="325" w:author="ThinkPad" w:date="2022-05-17T20:54:00Z">
        <w:r w:rsidR="007823F0">
          <w:rPr>
            <w:rFonts w:ascii="Times New Roman" w:eastAsia="宋体" w:hAnsi="Times New Roman" w:cs="Times New Roman"/>
            <w:kern w:val="0"/>
            <w:sz w:val="24"/>
            <w:szCs w:val="24"/>
          </w:rPr>
          <w:t xml:space="preserve">is set as </w:t>
        </w:r>
      </w:ins>
      <w:r w:rsidR="003622C6">
        <w:rPr>
          <w:rFonts w:ascii="Times New Roman" w:eastAsia="宋体" w:hAnsi="Times New Roman" w:cs="Times New Roman"/>
          <w:kern w:val="0"/>
          <w:sz w:val="24"/>
          <w:szCs w:val="24"/>
        </w:rPr>
        <w:t xml:space="preserve">zero. </w:t>
      </w:r>
      <w:del w:id="326" w:author="ThinkPad" w:date="2022-05-17T20:54:00Z">
        <w:r w:rsidR="0050578E" w:rsidDel="007823F0">
          <w:rPr>
            <w:rFonts w:ascii="Times New Roman" w:eastAsia="宋体" w:hAnsi="Times New Roman" w:cs="Times New Roman"/>
            <w:kern w:val="0"/>
            <w:sz w:val="24"/>
            <w:szCs w:val="24"/>
          </w:rPr>
          <w:delText>We represent t</w:delText>
        </w:r>
      </w:del>
      <w:ins w:id="327" w:author="ThinkPad" w:date="2022-05-17T20:55:00Z">
        <w:r w:rsidR="007823F0">
          <w:rPr>
            <w:rFonts w:ascii="Times New Roman" w:eastAsia="宋体" w:hAnsi="Times New Roman" w:cs="Times New Roman"/>
            <w:kern w:val="0"/>
            <w:sz w:val="24"/>
            <w:szCs w:val="24"/>
          </w:rPr>
          <w:t>For t</w:t>
        </w:r>
      </w:ins>
      <w:r w:rsidR="003E5D72">
        <w:rPr>
          <w:rFonts w:ascii="Times New Roman" w:eastAsia="宋体" w:hAnsi="Times New Roman" w:cs="Times New Roman"/>
          <w:kern w:val="0"/>
          <w:sz w:val="24"/>
          <w:szCs w:val="24"/>
        </w:rPr>
        <w:t>he stability of</w:t>
      </w:r>
      <w:ins w:id="328" w:author="ThinkPad" w:date="2022-05-17T20:55:00Z">
        <w:r w:rsidR="007823F0">
          <w:rPr>
            <w:rFonts w:ascii="Times New Roman" w:eastAsia="宋体" w:hAnsi="Times New Roman" w:cs="Times New Roman"/>
            <w:kern w:val="0"/>
            <w:sz w:val="24"/>
            <w:szCs w:val="24"/>
          </w:rPr>
          <w:t xml:space="preserve"> </w:t>
        </w:r>
      </w:ins>
      <w:del w:id="329" w:author="ThinkPad" w:date="2022-05-17T20:55:00Z">
        <w:r w:rsidR="003E5D72" w:rsidDel="007823F0">
          <w:rPr>
            <w:rFonts w:ascii="Times New Roman" w:eastAsia="宋体" w:hAnsi="Times New Roman" w:cs="Times New Roman"/>
            <w:kern w:val="0"/>
            <w:sz w:val="24"/>
            <w:szCs w:val="24"/>
          </w:rPr>
          <w:delText xml:space="preserve"> </w:delText>
        </w:r>
      </w:del>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ins w:id="330" w:author="ThinkPad" w:date="2022-05-17T20:54:00Z">
        <w:r w:rsidR="007823F0">
          <w:rPr>
            <w:rFonts w:ascii="Times New Roman" w:eastAsia="宋体" w:hAnsi="Times New Roman" w:cs="Times New Roman"/>
            <w:kern w:val="0"/>
            <w:sz w:val="24"/>
            <w:szCs w:val="24"/>
          </w:rPr>
          <w:t xml:space="preserve">(denoted </w:t>
        </w:r>
      </w:ins>
      <w:r w:rsidR="003E5D72">
        <w:rPr>
          <w:rFonts w:ascii="Times New Roman" w:eastAsia="宋体" w:hAnsi="Times New Roman" w:cs="Times New Roman"/>
          <w:kern w:val="0"/>
          <w:sz w:val="24"/>
          <w:szCs w:val="24"/>
        </w:rPr>
        <w:t>as</w:t>
      </w:r>
      <w:ins w:id="331" w:author="ThinkPad" w:date="2022-05-17T20:55:00Z">
        <w:r w:rsidR="007823F0">
          <w:rPr>
            <w:rFonts w:ascii="Times New Roman" w:eastAsia="宋体" w:hAnsi="Times New Roman" w:cs="Times New Roman"/>
            <w:kern w:val="0"/>
            <w:sz w:val="24"/>
            <w:szCs w:val="24"/>
          </w:rPr>
          <w:t xml:space="preserve"> </w:t>
        </w:r>
      </w:ins>
      <m:oMath>
        <m:sSub>
          <m:sSubPr>
            <m:ctrlPr>
              <w:ins w:id="332" w:author="ThinkPad" w:date="2022-05-17T20:55:00Z">
                <w:rPr>
                  <w:rFonts w:ascii="Cambria Math" w:eastAsia="宋体" w:hAnsi="Cambria Math" w:cs="Times New Roman"/>
                  <w:kern w:val="0"/>
                  <w:sz w:val="24"/>
                  <w:szCs w:val="24"/>
                </w:rPr>
              </w:ins>
            </m:ctrlPr>
          </m:sSubPr>
          <m:e>
            <m:r>
              <w:ins w:id="333" w:author="ThinkPad" w:date="2022-05-17T20:55:00Z">
                <w:rPr>
                  <w:rFonts w:ascii="Cambria Math" w:eastAsia="宋体" w:hAnsi="Cambria Math" w:cs="Times New Roman"/>
                  <w:kern w:val="0"/>
                  <w:sz w:val="24"/>
                  <w:szCs w:val="24"/>
                </w:rPr>
                <m:t>S</m:t>
              </w:ins>
            </m:r>
          </m:e>
          <m:sub>
            <m:r>
              <w:ins w:id="334" w:author="ThinkPad" w:date="2022-05-17T20:55:00Z">
                <w:rPr>
                  <w:rFonts w:ascii="Cambria Math" w:eastAsia="宋体" w:hAnsi="Cambria Math" w:cs="Times New Roman"/>
                  <w:kern w:val="0"/>
                  <w:sz w:val="24"/>
                  <w:szCs w:val="24"/>
                </w:rPr>
                <m:t>v</m:t>
              </w:ins>
            </m:r>
          </m:sub>
        </m:sSub>
      </m:oMath>
      <w:ins w:id="335" w:author="ThinkPad" w:date="2022-05-17T20:55:00Z">
        <w:r w:rsidR="007823F0">
          <w:rPr>
            <w:rFonts w:ascii="Times New Roman" w:eastAsia="宋体" w:hAnsi="Times New Roman" w:cs="Times New Roman"/>
            <w:kern w:val="0"/>
            <w:sz w:val="24"/>
            <w:szCs w:val="24"/>
          </w:rPr>
          <w:t>), we have</w:t>
        </w:r>
      </w:ins>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del w:id="336" w:author="ThinkPad" w:date="2022-05-18T18:51:00Z">
                <w:rPr>
                  <w:rFonts w:ascii="Cambria Math" w:eastAsia="宋体" w:hAnsi="Cambria Math" w:cs="Times New Roman"/>
                  <w:kern w:val="0"/>
                  <w:sz w:val="24"/>
                  <w:szCs w:val="24"/>
                </w:rPr>
              </w:del>
            </m:ctrlPr>
          </m:dPr>
          <m:e>
            <m:r>
              <w:del w:id="337" w:author="ThinkPad" w:date="2022-05-18T18:51:00Z">
                <w:rPr>
                  <w:rFonts w:ascii="Cambria Math" w:eastAsia="宋体" w:hAnsi="Cambria Math" w:cs="Times New Roman"/>
                  <w:kern w:val="0"/>
                  <w:sz w:val="24"/>
                  <w:szCs w:val="24"/>
                </w:rPr>
                <m:t>a</m:t>
              </w:del>
            </m:r>
            <m:r>
              <w:del w:id="338" w:author="ThinkPad" w:date="2022-05-18T18:51:00Z">
                <m:rPr>
                  <m:sty m:val="p"/>
                </m:rPr>
                <w:rPr>
                  <w:rFonts w:ascii="Cambria Math" w:eastAsia="宋体" w:hAnsi="Cambria Math" w:cs="Times New Roman"/>
                  <w:kern w:val="0"/>
                  <w:sz w:val="24"/>
                  <w:szCs w:val="24"/>
                </w:rPr>
                <m:t>+</m:t>
              </w:del>
            </m:r>
            <m:r>
              <w:del w:id="339" w:author="ThinkPad" w:date="2022-05-18T18:51:00Z">
                <w:rPr>
                  <w:rFonts w:ascii="Cambria Math" w:eastAsia="宋体" w:hAnsi="Cambria Math" w:cs="Times New Roman"/>
                  <w:kern w:val="0"/>
                  <w:sz w:val="24"/>
                  <w:szCs w:val="24"/>
                </w:rPr>
                <m:t>b</m:t>
              </w:del>
            </m:r>
            <m:r>
              <w:del w:id="340" w:author="ThinkPad" w:date="2022-05-18T18:51:00Z">
                <m:rPr>
                  <m:sty m:val="p"/>
                </m:rPr>
                <w:rPr>
                  <w:rFonts w:ascii="Cambria Math" w:eastAsia="宋体" w:hAnsi="Cambria Math" w:cs="Times New Roman"/>
                  <w:kern w:val="0"/>
                  <w:sz w:val="24"/>
                  <w:szCs w:val="24"/>
                </w:rPr>
                <m:t>=1, </m:t>
              </w:del>
            </m:r>
            <m:r>
              <w:del w:id="341" w:author="ThinkPad" w:date="2022-05-18T18:51:00Z">
                <w:rPr>
                  <w:rFonts w:ascii="Cambria Math" w:eastAsia="宋体" w:hAnsi="Cambria Math" w:cs="Times New Roman"/>
                  <w:kern w:val="0"/>
                  <w:sz w:val="24"/>
                  <w:szCs w:val="24"/>
                </w:rPr>
                <m:t>a</m:t>
              </w:del>
            </m:r>
            <m:r>
              <w:del w:id="342" w:author="ThinkPad" w:date="2022-05-18T18:51:00Z">
                <m:rPr>
                  <m:sty m:val="p"/>
                </m:rPr>
                <w:rPr>
                  <w:rFonts w:ascii="Cambria Math" w:eastAsia="宋体" w:hAnsi="Cambria Math" w:cs="Times New Roman" w:hint="eastAsia"/>
                  <w:kern w:val="0"/>
                  <w:sz w:val="24"/>
                  <w:szCs w:val="24"/>
                </w:rPr>
                <m:t>≥</m:t>
              </w:del>
            </m:r>
            <m:r>
              <w:del w:id="343" w:author="ThinkPad" w:date="2022-05-18T18:51:00Z">
                <m:rPr>
                  <m:sty m:val="p"/>
                </m:rPr>
                <w:rPr>
                  <w:rFonts w:ascii="Cambria Math" w:eastAsia="宋体" w:hAnsi="Cambria Math" w:cs="Times New Roman"/>
                  <w:kern w:val="0"/>
                  <w:sz w:val="24"/>
                  <w:szCs w:val="24"/>
                </w:rPr>
                <m:t>0, </m:t>
              </w:del>
            </m:r>
            <m:r>
              <w:del w:id="344" w:author="ThinkPad" w:date="2022-05-18T18:51:00Z">
                <w:rPr>
                  <w:rFonts w:ascii="Cambria Math" w:eastAsia="宋体" w:hAnsi="Cambria Math" w:cs="Times New Roman"/>
                  <w:kern w:val="0"/>
                  <w:sz w:val="24"/>
                  <w:szCs w:val="24"/>
                </w:rPr>
                <m:t>b</m:t>
              </w:del>
            </m:r>
            <m:r>
              <w:del w:id="345" w:author="ThinkPad" w:date="2022-05-18T18:51:00Z">
                <m:rPr>
                  <m:sty m:val="p"/>
                </m:rPr>
                <w:rPr>
                  <w:rFonts w:ascii="Cambria Math" w:eastAsia="宋体" w:hAnsi="Cambria Math" w:cs="Times New Roman" w:hint="eastAsia"/>
                  <w:kern w:val="0"/>
                  <w:sz w:val="24"/>
                  <w:szCs w:val="24"/>
                </w:rPr>
                <m:t>≥</m:t>
              </w:del>
            </m:r>
            <m:r>
              <w:del w:id="346" w:author="ThinkPad" w:date="2022-05-18T18:51:00Z">
                <m:rPr>
                  <m:sty m:val="p"/>
                </m:rPr>
                <w:rPr>
                  <w:rFonts w:ascii="Cambria Math" w:eastAsia="宋体" w:hAnsi="Cambria Math" w:cs="Times New Roman"/>
                  <w:kern w:val="0"/>
                  <w:sz w:val="24"/>
                  <w:szCs w:val="24"/>
                </w:rPr>
                <m:t>0</m:t>
              </w:del>
            </m:r>
          </m:e>
        </m:d>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del w:id="347" w:author="ThinkPad" w:date="2022-05-17T20:56:00Z">
        <w:r w:rsidR="009426C9" w:rsidDel="007823F0">
          <w:rPr>
            <w:rFonts w:ascii="Times New Roman" w:eastAsia="宋体" w:hAnsi="Times New Roman" w:cs="Times New Roman"/>
            <w:kern w:val="0"/>
            <w:sz w:val="24"/>
            <w:szCs w:val="24"/>
          </w:rPr>
          <w:delText xml:space="preserve">respectively </w:delText>
        </w:r>
      </w:del>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ins w:id="348" w:author="ThinkPad" w:date="2022-05-17T20:56:00Z">
        <w:r w:rsidR="007823F0">
          <w:rPr>
            <w:rFonts w:ascii="Times New Roman" w:eastAsia="宋体" w:hAnsi="Times New Roman" w:cs="Times New Roman"/>
            <w:kern w:val="0"/>
            <w:sz w:val="24"/>
            <w:szCs w:val="24"/>
          </w:rPr>
          <w:t>s</w:t>
        </w:r>
      </w:ins>
      <w:r w:rsidR="003E5D72" w:rsidRPr="003E5D72">
        <w:rPr>
          <w:rFonts w:ascii="Times New Roman" w:eastAsia="宋体" w:hAnsi="Times New Roman" w:cs="Times New Roman"/>
          <w:kern w:val="0"/>
          <w:sz w:val="24"/>
          <w:szCs w:val="24"/>
        </w:rPr>
        <w:t xml:space="preserve"> </w:t>
      </w:r>
      <w:del w:id="349" w:author="ThinkPad" w:date="2022-05-17T20:56:00Z">
        <w:r w:rsidR="003E5D72" w:rsidRPr="003E5D72" w:rsidDel="007823F0">
          <w:rPr>
            <w:rFonts w:ascii="Times New Roman" w:eastAsia="宋体" w:hAnsi="Times New Roman" w:cs="Times New Roman"/>
            <w:kern w:val="0"/>
            <w:sz w:val="24"/>
            <w:szCs w:val="24"/>
          </w:rPr>
          <w:delText>coefficient</w:delText>
        </w:r>
        <w:r w:rsidR="00903CE0" w:rsidDel="007823F0">
          <w:rPr>
            <w:rFonts w:ascii="Times New Roman" w:eastAsia="宋体" w:hAnsi="Times New Roman" w:cs="Times New Roman"/>
            <w:kern w:val="0"/>
            <w:sz w:val="24"/>
            <w:szCs w:val="24"/>
          </w:rPr>
          <w:delText>s</w:delText>
        </w:r>
        <w:r w:rsidR="0050578E" w:rsidDel="007823F0">
          <w:rPr>
            <w:rFonts w:ascii="Times New Roman" w:eastAsia="宋体" w:hAnsi="Times New Roman" w:cs="Times New Roman"/>
            <w:kern w:val="0"/>
            <w:sz w:val="24"/>
            <w:szCs w:val="24"/>
          </w:rPr>
          <w:delText xml:space="preserve"> </w:delText>
        </w:r>
      </w:del>
      <w:r w:rsidR="0050578E">
        <w:rPr>
          <w:rFonts w:ascii="Times New Roman" w:eastAsia="宋体" w:hAnsi="Times New Roman" w:cs="Times New Roman"/>
          <w:kern w:val="0"/>
          <w:sz w:val="24"/>
          <w:szCs w:val="24"/>
        </w:rPr>
        <w:t xml:space="preserve">of </w:t>
      </w:r>
      <w:del w:id="350" w:author="ThinkPad" w:date="2022-05-17T20:56:00Z">
        <w:r w:rsidR="0050578E" w:rsidDel="007823F0">
          <w:rPr>
            <w:rFonts w:ascii="Times New Roman" w:eastAsia="宋体" w:hAnsi="Times New Roman" w:cs="Times New Roman"/>
            <w:kern w:val="0"/>
            <w:sz w:val="24"/>
            <w:szCs w:val="24"/>
          </w:rPr>
          <w:delText xml:space="preserve">lifetime </w:delText>
        </w:r>
      </w:del>
      <w:ins w:id="351" w:author="ThinkPad" w:date="2022-05-17T20:56:00Z">
        <w:r w:rsidR="007823F0">
          <w:rPr>
            <w:rFonts w:ascii="Times New Roman" w:eastAsia="宋体" w:hAnsi="Times New Roman" w:cs="Times New Roman"/>
            <w:kern w:val="0"/>
            <w:sz w:val="24"/>
            <w:szCs w:val="24"/>
          </w:rPr>
          <w:t xml:space="preserve">active time </w:t>
        </w:r>
      </w:ins>
      <w:r w:rsidR="0050578E">
        <w:rPr>
          <w:rFonts w:ascii="Times New Roman" w:eastAsia="宋体" w:hAnsi="Times New Roman" w:cs="Times New Roman"/>
          <w:kern w:val="0"/>
          <w:sz w:val="24"/>
          <w:szCs w:val="24"/>
        </w:rPr>
        <w:t>ratio and consensus ratio</w:t>
      </w:r>
      <w:ins w:id="352" w:author="ThinkPad" w:date="2022-05-17T20:56:00Z">
        <w:r w:rsidR="007823F0">
          <w:rPr>
            <w:rFonts w:ascii="Times New Roman" w:eastAsia="宋体" w:hAnsi="Times New Roman" w:cs="Times New Roman"/>
            <w:kern w:val="0"/>
            <w:sz w:val="24"/>
            <w:szCs w:val="24"/>
          </w:rPr>
          <w:t>, respectively</w:t>
        </w:r>
      </w:ins>
      <w:ins w:id="353" w:author="ThinkPad" w:date="2022-05-18T18:51:00Z">
        <w:r w:rsidR="004835AA">
          <w:rPr>
            <w:rFonts w:ascii="Times New Roman" w:eastAsia="宋体" w:hAnsi="Times New Roman" w:cs="Times New Roman"/>
            <w:kern w:val="0"/>
            <w:sz w:val="24"/>
            <w:szCs w:val="24"/>
          </w:rPr>
          <w:t xml:space="preserve">, and </w:t>
        </w:r>
      </w:ins>
      <m:oMath>
        <m:r>
          <w:ins w:id="354" w:author="ThinkPad" w:date="2022-05-18T18:51:00Z">
            <w:rPr>
              <w:rFonts w:ascii="Cambria Math" w:eastAsia="宋体" w:hAnsi="Cambria Math" w:cs="Times New Roman"/>
              <w:kern w:val="0"/>
              <w:sz w:val="24"/>
              <w:szCs w:val="24"/>
            </w:rPr>
            <m:t>a</m:t>
          </w:ins>
        </m:r>
        <m:r>
          <w:ins w:id="355" w:author="ThinkPad" w:date="2022-05-18T18:51:00Z">
            <m:rPr>
              <m:sty m:val="p"/>
            </m:rPr>
            <w:rPr>
              <w:rFonts w:ascii="Cambria Math" w:eastAsia="宋体" w:hAnsi="Cambria Math" w:cs="Times New Roman"/>
              <w:kern w:val="0"/>
              <w:sz w:val="24"/>
              <w:szCs w:val="24"/>
            </w:rPr>
            <m:t>+</m:t>
          </w:ins>
        </m:r>
        <m:r>
          <w:ins w:id="356" w:author="ThinkPad" w:date="2022-05-18T18:51:00Z">
            <w:rPr>
              <w:rFonts w:ascii="Cambria Math" w:eastAsia="宋体" w:hAnsi="Cambria Math" w:cs="Times New Roman"/>
              <w:kern w:val="0"/>
              <w:sz w:val="24"/>
              <w:szCs w:val="24"/>
            </w:rPr>
            <m:t>b</m:t>
          </w:ins>
        </m:r>
        <m:r>
          <w:ins w:id="357" w:author="ThinkPad" w:date="2022-05-18T18:51:00Z">
            <m:rPr>
              <m:sty m:val="p"/>
            </m:rPr>
            <w:rPr>
              <w:rFonts w:ascii="Cambria Math" w:eastAsia="宋体" w:hAnsi="Cambria Math" w:cs="Times New Roman"/>
              <w:kern w:val="0"/>
              <w:sz w:val="24"/>
              <w:szCs w:val="24"/>
            </w:rPr>
            <m:t>=1, </m:t>
          </w:ins>
        </m:r>
        <m:r>
          <w:ins w:id="358" w:author="ThinkPad" w:date="2022-05-18T18:51:00Z">
            <w:rPr>
              <w:rFonts w:ascii="Cambria Math" w:eastAsia="宋体" w:hAnsi="Cambria Math" w:cs="Times New Roman"/>
              <w:kern w:val="0"/>
              <w:sz w:val="24"/>
              <w:szCs w:val="24"/>
            </w:rPr>
            <m:t>a</m:t>
          </w:ins>
        </m:r>
        <m:r>
          <w:ins w:id="359" w:author="ThinkPad" w:date="2022-05-18T18:51:00Z">
            <m:rPr>
              <m:sty m:val="p"/>
            </m:rPr>
            <w:rPr>
              <w:rFonts w:ascii="Cambria Math" w:eastAsia="宋体" w:hAnsi="Cambria Math" w:cs="Times New Roman" w:hint="eastAsia"/>
              <w:kern w:val="0"/>
              <w:sz w:val="24"/>
              <w:szCs w:val="24"/>
            </w:rPr>
            <m:t>≥</m:t>
          </w:ins>
        </m:r>
        <m:r>
          <w:ins w:id="360" w:author="ThinkPad" w:date="2022-05-18T18:51:00Z">
            <m:rPr>
              <m:sty m:val="p"/>
            </m:rPr>
            <w:rPr>
              <w:rFonts w:ascii="Cambria Math" w:eastAsia="宋体" w:hAnsi="Cambria Math" w:cs="Times New Roman"/>
              <w:kern w:val="0"/>
              <w:sz w:val="24"/>
              <w:szCs w:val="24"/>
            </w:rPr>
            <m:t>0, </m:t>
          </w:ins>
        </m:r>
        <m:r>
          <w:ins w:id="361" w:author="ThinkPad" w:date="2022-05-18T18:51:00Z">
            <w:rPr>
              <w:rFonts w:ascii="Cambria Math" w:eastAsia="宋体" w:hAnsi="Cambria Math" w:cs="Times New Roman"/>
              <w:kern w:val="0"/>
              <w:sz w:val="24"/>
              <w:szCs w:val="24"/>
            </w:rPr>
            <m:t>b</m:t>
          </w:ins>
        </m:r>
        <m:r>
          <w:ins w:id="362" w:author="ThinkPad" w:date="2022-05-18T18:51:00Z">
            <m:rPr>
              <m:sty m:val="p"/>
            </m:rPr>
            <w:rPr>
              <w:rFonts w:ascii="Cambria Math" w:eastAsia="宋体" w:hAnsi="Cambria Math" w:cs="Times New Roman" w:hint="eastAsia"/>
              <w:kern w:val="0"/>
              <w:sz w:val="24"/>
              <w:szCs w:val="24"/>
            </w:rPr>
            <m:t>≥</m:t>
          </w:ins>
        </m:r>
        <m:r>
          <w:ins w:id="363" w:author="ThinkPad" w:date="2022-05-18T18:51:00Z">
            <m:rPr>
              <m:sty m:val="p"/>
            </m:rPr>
            <w:rPr>
              <w:rFonts w:ascii="Cambria Math" w:eastAsia="宋体" w:hAnsi="Cambria Math" w:cs="Times New Roman"/>
              <w:kern w:val="0"/>
              <w:sz w:val="24"/>
              <w:szCs w:val="24"/>
            </w:rPr>
            <m:t>0</m:t>
          </w:ins>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ins w:id="364" w:author="ThinkPad" w:date="2022-05-17T20:56:00Z">
        <w:r w:rsidR="007823F0">
          <w:rPr>
            <w:rFonts w:ascii="Times New Roman" w:eastAsia="宋体" w:hAnsi="Times New Roman" w:cs="Times New Roman"/>
            <w:kern w:val="0"/>
            <w:sz w:val="24"/>
            <w:szCs w:val="24"/>
          </w:rPr>
          <w:t xml:space="preserve"> to</w:t>
        </w:r>
      </w:ins>
      <w:r w:rsidR="0050578E">
        <w:rPr>
          <w:rFonts w:ascii="Times New Roman" w:eastAsia="宋体" w:hAnsi="Times New Roman" w:cs="Times New Roman"/>
          <w:kern w:val="0"/>
          <w:sz w:val="24"/>
          <w:szCs w:val="24"/>
        </w:rPr>
        <w:t xml:space="preserve"> nodes' stability</w:t>
      </w:r>
      <w:ins w:id="365" w:author="ThinkPad" w:date="2022-05-18T18:52:00Z">
        <w:r w:rsidR="004835AA">
          <w:rPr>
            <w:rFonts w:ascii="Times New Roman" w:eastAsia="宋体" w:hAnsi="Times New Roman" w:cs="Times New Roman"/>
            <w:kern w:val="0"/>
            <w:sz w:val="24"/>
            <w:szCs w:val="24"/>
          </w:rPr>
          <w:t xml:space="preserve"> values</w:t>
        </w:r>
      </w:ins>
      <w:r w:rsidR="003622C6">
        <w:rPr>
          <w:rFonts w:ascii="Times New Roman" w:eastAsia="宋体" w:hAnsi="Times New Roman" w:cs="Times New Roman"/>
          <w:kern w:val="0"/>
          <w:sz w:val="24"/>
          <w:szCs w:val="24"/>
        </w:rPr>
        <w:t xml:space="preserve">, we </w:t>
      </w:r>
      <w:del w:id="366" w:author="ThinkPad" w:date="2022-05-18T18:53:00Z">
        <w:r w:rsidR="003622C6" w:rsidDel="004835AA">
          <w:rPr>
            <w:rFonts w:ascii="Times New Roman" w:eastAsia="宋体" w:hAnsi="Times New Roman" w:cs="Times New Roman"/>
            <w:kern w:val="0"/>
            <w:sz w:val="24"/>
            <w:szCs w:val="24"/>
          </w:rPr>
          <w:delText>can define</w:delText>
        </w:r>
      </w:del>
      <w:ins w:id="367" w:author="ThinkPad" w:date="2022-05-18T18:53:00Z">
        <w:r w:rsidR="004835AA">
          <w:rPr>
            <w:rFonts w:ascii="Times New Roman" w:eastAsia="宋体" w:hAnsi="Times New Roman" w:cs="Times New Roman"/>
            <w:kern w:val="0"/>
            <w:sz w:val="24"/>
            <w:szCs w:val="24"/>
          </w:rPr>
          <w:t>have</w:t>
        </w:r>
      </w:ins>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del w:id="368" w:author="ThinkPad" w:date="2022-05-18T18:53:00Z">
        <w:r w:rsidR="003622C6" w:rsidDel="004835AA">
          <w:rPr>
            <w:rFonts w:ascii="Times New Roman" w:eastAsia="宋体" w:hAnsi="Times New Roman" w:cs="Times New Roman"/>
            <w:kern w:val="0"/>
            <w:sz w:val="24"/>
            <w:szCs w:val="24"/>
          </w:rPr>
          <w:delText xml:space="preserve">node </w:delText>
        </w:r>
      </w:del>
      <w:ins w:id="369" w:author="ThinkPad" w:date="2022-05-18T18:53:00Z">
        <w:r w:rsidR="004835AA">
          <w:rPr>
            <w:rFonts w:ascii="Times New Roman" w:eastAsia="宋体" w:hAnsi="Times New Roman" w:cs="Times New Roman"/>
            <w:kern w:val="0"/>
            <w:sz w:val="24"/>
            <w:szCs w:val="24"/>
          </w:rPr>
          <w:t xml:space="preserve">each </w:t>
        </w:r>
      </w:ins>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del w:id="370" w:author="ThinkPad" w:date="2022-05-18T18:53:00Z">
        <w:r w:rsidR="004F3E6C" w:rsidDel="004835AA">
          <w:rPr>
            <w:rFonts w:ascii="Times New Roman" w:eastAsia="宋体" w:hAnsi="Times New Roman" w:cs="Times New Roman" w:hint="eastAsia"/>
            <w:kern w:val="0"/>
            <w:sz w:val="24"/>
            <w:szCs w:val="24"/>
          </w:rPr>
          <w:delText xml:space="preserve"> </w:delText>
        </w:r>
        <w:r w:rsidR="00C6135E" w:rsidDel="004835AA">
          <w:rPr>
            <w:rFonts w:ascii="Times New Roman" w:eastAsia="宋体" w:hAnsi="Times New Roman" w:cs="Times New Roman"/>
            <w:kern w:val="0"/>
            <w:sz w:val="24"/>
            <w:szCs w:val="24"/>
          </w:rPr>
          <w:delText>as</w:delText>
        </w:r>
      </w:del>
      <w:ins w:id="371" w:author="ThinkPad" w:date="2022-05-18T18:53:00Z">
        <w:r w:rsidR="004835AA">
          <w:rPr>
            <w:rFonts w:ascii="Times New Roman" w:eastAsia="宋体" w:hAnsi="Times New Roman" w:cs="Times New Roman"/>
            <w:kern w:val="0"/>
            <w:sz w:val="24"/>
            <w:szCs w:val="24"/>
          </w:rPr>
          <w:t>:</w:t>
        </w:r>
      </w:ins>
      <w:r w:rsidR="00C6135E">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del w:id="372" w:author="ThinkPad" w:date="2022-05-18T19:00:00Z">
                    <w:rPr>
                      <w:rFonts w:ascii="Cambria Math" w:eastAsia="宋体" w:hAnsi="Cambria Math" w:cs="Times New Roman"/>
                      <w:kern w:val="0"/>
                      <w:sz w:val="24"/>
                      <w:szCs w:val="24"/>
                    </w:rPr>
                    <m:t>v</m:t>
                  </w:del>
                </m:r>
                <m:r>
                  <w:ins w:id="373" w:author="ThinkPad" w:date="2022-05-18T19:01:00Z">
                    <w:rPr>
                      <w:rFonts w:ascii="Cambria Math" w:eastAsia="宋体" w:hAnsi="Cambria Math" w:cs="Times New Roman"/>
                      <w:kern w:val="0"/>
                      <w:sz w:val="24"/>
                      <w:szCs w:val="24"/>
                    </w:rPr>
                    <m:t>0</m:t>
                  </w:ins>
                </m:r>
                <m:r>
                  <w:ins w:id="374" w:author="ThinkPad" w:date="2022-05-17T20:57:00Z">
                    <w:rPr>
                      <w:rFonts w:ascii="Cambria Math" w:eastAsia="宋体" w:hAnsi="Cambria Math" w:cs="Times New Roman"/>
                      <w:kern w:val="0"/>
                      <w:sz w:val="24"/>
                      <w:szCs w:val="24"/>
                    </w:rPr>
                    <m:t>≤u≤N</m:t>
                  </w:ins>
                </m:r>
                <m:r>
                  <w:ins w:id="375" w:author="ThinkPad" w:date="2022-05-18T19:01:00Z">
                    <w:rPr>
                      <w:rFonts w:ascii="Cambria Math" w:eastAsia="宋体" w:hAnsi="Cambria Math" w:cs="Times New Roman"/>
                      <w:kern w:val="0"/>
                      <w:sz w:val="24"/>
                      <w:szCs w:val="24"/>
                    </w:rPr>
                    <m:t>-1</m:t>
                  </w:ins>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del w:id="376" w:author="ThinkPad" w:date="2022-05-17T20:57:00Z">
                        <w:rPr>
                          <w:rFonts w:ascii="Cambria Math" w:eastAsia="宋体" w:hAnsi="Cambria Math" w:cs="Times New Roman"/>
                          <w:kern w:val="0"/>
                          <w:sz w:val="24"/>
                          <w:szCs w:val="24"/>
                        </w:rPr>
                        <m:t>v</m:t>
                      </w:del>
                    </m:r>
                    <m:r>
                      <w:ins w:id="377" w:author="ThinkPad" w:date="2022-05-17T20:57:00Z">
                        <w:rPr>
                          <w:rFonts w:ascii="Cambria Math" w:eastAsia="宋体" w:hAnsi="Cambria Math" w:cs="Times New Roman"/>
                          <w:kern w:val="0"/>
                          <w:sz w:val="24"/>
                          <w:szCs w:val="24"/>
                        </w:rPr>
                        <m:t>u</m:t>
                      </w:ins>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del w:id="378" w:author="ThinkPad" w:date="2022-05-18T18:55:00Z">
        <w:r w:rsidR="009426C9" w:rsidDel="004835AA">
          <w:rPr>
            <w:rFonts w:ascii="Times New Roman" w:eastAsia="宋体" w:hAnsi="Times New Roman" w:cs="Times New Roman"/>
            <w:kern w:val="0"/>
            <w:sz w:val="24"/>
            <w:szCs w:val="24"/>
          </w:rPr>
          <w:delText xml:space="preserve">a </w:delText>
        </w:r>
      </w:del>
      <w:ins w:id="379" w:author="ThinkPad" w:date="2022-05-18T18:55:00Z">
        <w:r w:rsidR="004835AA">
          <w:rPr>
            <w:rFonts w:ascii="Times New Roman" w:eastAsia="宋体" w:hAnsi="Times New Roman" w:cs="Times New Roman"/>
            <w:kern w:val="0"/>
            <w:sz w:val="24"/>
            <w:szCs w:val="24"/>
          </w:rPr>
          <w:t xml:space="preserve">one </w:t>
        </w:r>
      </w:ins>
      <w:r w:rsidR="000832D4">
        <w:rPr>
          <w:rFonts w:ascii="Times New Roman" w:eastAsia="宋体" w:hAnsi="Times New Roman" w:cs="Times New Roman"/>
          <w:kern w:val="0"/>
          <w:sz w:val="24"/>
          <w:szCs w:val="24"/>
        </w:rPr>
        <w:t>block proposer</w:t>
      </w:r>
      <w:ins w:id="380" w:author="ThinkPad" w:date="2022-05-17T20:59:00Z">
        <w:r w:rsidR="009566C6">
          <w:rPr>
            <w:rFonts w:ascii="Times New Roman" w:eastAsia="宋体" w:hAnsi="Times New Roman" w:cs="Times New Roman"/>
            <w:kern w:val="0"/>
            <w:sz w:val="24"/>
            <w:szCs w:val="24"/>
          </w:rPr>
          <w:t xml:space="preserve"> for each round</w:t>
        </w:r>
      </w:ins>
      <w:r w:rsidR="00C7798A">
        <w:rPr>
          <w:rFonts w:ascii="Times New Roman" w:eastAsia="宋体" w:hAnsi="Times New Roman" w:cs="Times New Roman"/>
          <w:kern w:val="0"/>
          <w:sz w:val="24"/>
          <w:szCs w:val="24"/>
        </w:rPr>
        <w:t xml:space="preserve"> </w:t>
      </w:r>
      <w:del w:id="381" w:author="ThinkPad" w:date="2022-05-17T20:59:00Z">
        <w:r w:rsidR="00183953" w:rsidDel="009566C6">
          <w:rPr>
            <w:rFonts w:ascii="Times New Roman" w:eastAsia="宋体" w:hAnsi="Times New Roman" w:cs="Times New Roman"/>
            <w:kern w:val="0"/>
            <w:sz w:val="24"/>
            <w:szCs w:val="24"/>
          </w:rPr>
          <w:delText xml:space="preserve">through </w:delText>
        </w:r>
      </w:del>
      <w:ins w:id="382" w:author="ThinkPad" w:date="2022-05-17T20:59:00Z">
        <w:r w:rsidR="009566C6">
          <w:rPr>
            <w:rFonts w:ascii="Times New Roman" w:eastAsia="宋体" w:hAnsi="Times New Roman" w:cs="Times New Roman"/>
            <w:kern w:val="0"/>
            <w:sz w:val="24"/>
            <w:szCs w:val="24"/>
          </w:rPr>
          <w:t xml:space="preserve">based on </w:t>
        </w:r>
      </w:ins>
      <w:r w:rsidR="00183953">
        <w:rPr>
          <w:rFonts w:ascii="Times New Roman" w:eastAsia="宋体" w:hAnsi="Times New Roman" w:cs="Times New Roman"/>
          <w:kern w:val="0"/>
          <w:sz w:val="24"/>
          <w:szCs w:val="24"/>
        </w:rPr>
        <w:t xml:space="preserve">the </w:t>
      </w:r>
      <w:ins w:id="383" w:author="ThinkPad" w:date="2022-05-17T20:57:00Z">
        <w:r w:rsidR="00544126">
          <w:rPr>
            <w:rFonts w:ascii="Times New Roman" w:eastAsia="宋体" w:hAnsi="Times New Roman" w:cs="Times New Roman"/>
            <w:kern w:val="0"/>
            <w:sz w:val="24"/>
            <w:szCs w:val="24"/>
          </w:rPr>
          <w:t xml:space="preserve">elected </w:t>
        </w:r>
      </w:ins>
      <w:del w:id="384" w:author="ThinkPad" w:date="2022-05-17T20:57:00Z">
        <w:r w:rsidR="00183953" w:rsidDel="00544126">
          <w:rPr>
            <w:rFonts w:ascii="Times New Roman" w:eastAsia="宋体" w:hAnsi="Times New Roman" w:cs="Times New Roman"/>
            <w:kern w:val="0"/>
            <w:sz w:val="24"/>
            <w:szCs w:val="24"/>
          </w:rPr>
          <w:delText>probability</w:delText>
        </w:r>
      </w:del>
      <w:ins w:id="385" w:author="ThinkPad" w:date="2022-05-17T20:57:00Z">
        <w:r w:rsidR="00544126">
          <w:rPr>
            <w:rFonts w:ascii="Times New Roman" w:eastAsia="宋体" w:hAnsi="Times New Roman" w:cs="Times New Roman"/>
            <w:kern w:val="0"/>
            <w:sz w:val="24"/>
            <w:szCs w:val="24"/>
          </w:rPr>
          <w:t>probabilities of nodes and the</w:t>
        </w:r>
      </w:ins>
      <w:ins w:id="386" w:author="ThinkPad" w:date="2022-05-17T20:59:00Z">
        <w:r w:rsidR="009566C6">
          <w:rPr>
            <w:rFonts w:ascii="Times New Roman" w:eastAsia="宋体" w:hAnsi="Times New Roman" w:cs="Times New Roman"/>
            <w:kern w:val="0"/>
            <w:sz w:val="24"/>
            <w:szCs w:val="24"/>
          </w:rPr>
          <w:t xml:space="preserve"> </w:t>
        </w:r>
      </w:ins>
      <w:ins w:id="387" w:author="ThinkPad" w:date="2022-05-17T20:57:00Z">
        <w:r w:rsidR="00544126" w:rsidRPr="00544126">
          <w:rPr>
            <w:rFonts w:ascii="Times New Roman" w:eastAsia="宋体" w:hAnsi="Times New Roman" w:cs="Times New Roman"/>
            <w:i/>
            <w:iCs/>
            <w:kern w:val="0"/>
            <w:sz w:val="24"/>
            <w:szCs w:val="24"/>
            <w:rPrChange w:id="388" w:author="ThinkPad" w:date="2022-05-17T20:58:00Z">
              <w:rPr>
                <w:rFonts w:ascii="Times New Roman" w:eastAsia="宋体" w:hAnsi="Times New Roman" w:cs="Times New Roman"/>
                <w:kern w:val="0"/>
                <w:sz w:val="24"/>
                <w:szCs w:val="24"/>
              </w:rPr>
            </w:rPrChange>
          </w:rPr>
          <w:t>Rd</w:t>
        </w:r>
      </w:ins>
      <w:ins w:id="389" w:author="ThinkPad" w:date="2022-05-17T20:58:00Z">
        <w:r w:rsidR="00544126" w:rsidRPr="00544126">
          <w:rPr>
            <w:rFonts w:ascii="Times New Roman" w:eastAsia="宋体" w:hAnsi="Times New Roman" w:cs="Times New Roman"/>
            <w:i/>
            <w:iCs/>
            <w:kern w:val="0"/>
            <w:sz w:val="24"/>
            <w:szCs w:val="24"/>
            <w:rPrChange w:id="390" w:author="ThinkPad" w:date="2022-05-17T20:58:00Z">
              <w:rPr>
                <w:rFonts w:ascii="Times New Roman" w:eastAsia="宋体" w:hAnsi="Times New Roman" w:cs="Times New Roman"/>
                <w:kern w:val="0"/>
                <w:sz w:val="24"/>
                <w:szCs w:val="24"/>
              </w:rPr>
            </w:rPrChange>
          </w:rPr>
          <w:t>m</w:t>
        </w:r>
        <w:r w:rsidR="00544126">
          <w:rPr>
            <w:rFonts w:ascii="Times New Roman" w:eastAsia="宋体" w:hAnsi="Times New Roman" w:cs="Times New Roman"/>
            <w:kern w:val="0"/>
            <w:sz w:val="24"/>
            <w:szCs w:val="24"/>
          </w:rPr>
          <w:t xml:space="preserve"> value</w:t>
        </w:r>
      </w:ins>
      <w:ins w:id="391" w:author="ThinkPad" w:date="2022-05-18T18:55:00Z">
        <w:r w:rsidR="004835AA">
          <w:rPr>
            <w:rFonts w:ascii="Times New Roman" w:eastAsia="宋体" w:hAnsi="Times New Roman" w:cs="Times New Roman"/>
            <w:kern w:val="0"/>
            <w:sz w:val="24"/>
            <w:szCs w:val="24"/>
          </w:rPr>
          <w:t xml:space="preserve"> of the round</w:t>
        </w:r>
      </w:ins>
      <w:r w:rsidR="00183953">
        <w:rPr>
          <w:rFonts w:ascii="Times New Roman" w:eastAsia="宋体" w:hAnsi="Times New Roman" w:cs="Times New Roman"/>
          <w:kern w:val="0"/>
          <w:sz w:val="24"/>
          <w:szCs w:val="24"/>
        </w:rPr>
        <w:t xml:space="preserve">. </w:t>
      </w:r>
    </w:p>
    <w:p w14:paraId="23ACC1EF" w14:textId="1FE2C23D"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ins w:id="392" w:author="ThinkPad" w:date="2022-05-18T18:59:00Z">
        <w:r w:rsidR="00546B0E">
          <w:rPr>
            <w:rFonts w:ascii="Times New Roman" w:eastAsia="宋体" w:hAnsi="Times New Roman" w:cs="Times New Roman"/>
            <w:kern w:val="0"/>
            <w:sz w:val="24"/>
            <w:szCs w:val="24"/>
          </w:rPr>
          <w:t xml:space="preserve">The </w:t>
        </w:r>
      </w:ins>
      <w:del w:id="393" w:author="ThinkPad" w:date="2022-05-18T18:59:00Z">
        <w:r w:rsidR="0011731A" w:rsidDel="00546B0E">
          <w:rPr>
            <w:rFonts w:ascii="Times New Roman" w:eastAsia="宋体" w:hAnsi="Times New Roman" w:cs="Times New Roman"/>
            <w:kern w:val="0"/>
            <w:sz w:val="24"/>
            <w:szCs w:val="24"/>
          </w:rPr>
          <w:delText xml:space="preserve">Block </w:delText>
        </w:r>
      </w:del>
      <w:ins w:id="394" w:author="ThinkPad" w:date="2022-05-18T18:59:00Z">
        <w:r w:rsidR="00546B0E">
          <w:rPr>
            <w:rFonts w:ascii="Times New Roman" w:eastAsia="宋体" w:hAnsi="Times New Roman" w:cs="Times New Roman"/>
            <w:kern w:val="0"/>
            <w:sz w:val="24"/>
            <w:szCs w:val="24"/>
          </w:rPr>
          <w:t xml:space="preserve">block </w:t>
        </w:r>
      </w:ins>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ins w:id="395" w:author="ThinkPad" w:date="2022-05-18T18:59:00Z">
        <w:r w:rsidR="00546B0E">
          <w:rPr>
            <w:rFonts w:ascii="Times New Roman" w:eastAsia="宋体" w:hAnsi="Times New Roman" w:cs="Times New Roman"/>
            <w:kern w:val="0"/>
            <w:sz w:val="24"/>
            <w:szCs w:val="24"/>
          </w:rPr>
          <w:t>ized</w:t>
        </w:r>
      </w:ins>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w:t>
      </w:r>
      <w:del w:id="396" w:author="ThinkPad" w:date="2022-05-18T19:00:00Z">
        <w:r w:rsidR="00A74781" w:rsidDel="00546B0E">
          <w:rPr>
            <w:rFonts w:ascii="Times New Roman" w:eastAsia="宋体" w:hAnsi="Times New Roman" w:cs="Times New Roman"/>
            <w:kern w:val="0"/>
            <w:sz w:val="24"/>
            <w:szCs w:val="24"/>
          </w:rPr>
          <w:delText xml:space="preserve">index of current round </w:delText>
        </w:r>
      </w:del>
      <w:r w:rsidR="00A74781">
        <w:rPr>
          <w:rFonts w:ascii="Times New Roman" w:eastAsia="宋体" w:hAnsi="Times New Roman" w:cs="Times New Roman"/>
          <w:kern w:val="0"/>
          <w:sz w:val="24"/>
          <w:szCs w:val="24"/>
        </w:rPr>
        <w:t>block proposer</w:t>
      </w:r>
      <w:ins w:id="397" w:author="ThinkPad" w:date="2022-05-18T19:00:00Z">
        <w:r w:rsidR="00546B0E">
          <w:rPr>
            <w:rFonts w:ascii="Times New Roman" w:eastAsia="宋体" w:hAnsi="Times New Roman" w:cs="Times New Roman"/>
            <w:kern w:val="0"/>
            <w:sz w:val="24"/>
            <w:szCs w:val="24"/>
          </w:rPr>
          <w:t xml:space="preserve"> for the current round</w:t>
        </w:r>
      </w:ins>
      <w:r w:rsidR="00A74781">
        <w:rPr>
          <w:rFonts w:ascii="Times New Roman" w:eastAsia="宋体" w:hAnsi="Times New Roman" w:cs="Times New Roman"/>
          <w:kern w:val="0"/>
          <w:sz w:val="24"/>
          <w:szCs w:val="24"/>
        </w:rPr>
        <w:t>, the</w:t>
      </w:r>
      <w:ins w:id="398" w:author="ThinkPad" w:date="2022-05-18T19:00:00Z">
        <w:r w:rsidR="00546B0E">
          <w:rPr>
            <w:rFonts w:ascii="Times New Roman" w:eastAsia="宋体" w:hAnsi="Times New Roman" w:cs="Times New Roman"/>
            <w:kern w:val="0"/>
            <w:sz w:val="24"/>
            <w:szCs w:val="24"/>
          </w:rPr>
          <w:t xml:space="preserve"> election</w:t>
        </w:r>
      </w:ins>
      <w:r w:rsidR="00A74781">
        <w:rPr>
          <w:rFonts w:ascii="Times New Roman" w:eastAsia="宋体" w:hAnsi="Times New Roman" w:cs="Times New Roman"/>
          <w:kern w:val="0"/>
          <w:sz w:val="24"/>
          <w:szCs w:val="24"/>
        </w:rPr>
        <w:t xml:space="preserv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w:ins w:id="399" w:author="ThinkPad" w:date="2022-05-17T21:03:00Z">
        <w:r w:rsidR="00BD20FA" w:rsidRPr="00BD20FA">
          <w:rPr>
            <w:rFonts w:ascii="Times New Roman" w:eastAsia="宋体" w:hAnsi="Times New Roman" w:cs="Times New Roman"/>
            <w:i/>
            <w:iCs/>
            <w:kern w:val="0"/>
            <w:sz w:val="24"/>
            <w:szCs w:val="24"/>
            <w:rPrChange w:id="400" w:author="ThinkPad" w:date="2022-05-17T21:03:00Z">
              <w:rPr>
                <w:rFonts w:ascii="Times New Roman" w:eastAsia="宋体" w:hAnsi="Times New Roman" w:cs="Times New Roman"/>
                <w:kern w:val="0"/>
                <w:sz w:val="24"/>
                <w:szCs w:val="24"/>
              </w:rPr>
            </w:rPrChange>
          </w:rPr>
          <w:t>N</w:t>
        </w:r>
        <w:r w:rsidR="00BD20FA">
          <w:rPr>
            <w:rFonts w:ascii="Times New Roman" w:eastAsia="宋体" w:hAnsi="Times New Roman" w:cs="Times New Roman"/>
            <w:kern w:val="0"/>
            <w:sz w:val="24"/>
            <w:szCs w:val="24"/>
          </w:rPr>
          <w:t xml:space="preserve"> </w:t>
        </w:r>
      </w:ins>
      <w:r w:rsidR="00A74781">
        <w:rPr>
          <w:rFonts w:ascii="Times New Roman" w:eastAsia="宋体" w:hAnsi="Times New Roman" w:cs="Times New Roman"/>
          <w:kern w:val="0"/>
          <w:sz w:val="24"/>
          <w:szCs w:val="24"/>
        </w:rPr>
        <w:t>consecutive intervals</w:t>
      </w:r>
      <w:del w:id="401" w:author="ThinkPad" w:date="2022-05-18T19:00:00Z">
        <w:r w:rsidR="00A74781" w:rsidDel="00546B0E">
          <w:rPr>
            <w:rFonts w:ascii="Times New Roman" w:eastAsia="宋体" w:hAnsi="Times New Roman" w:cs="Times New Roman"/>
            <w:kern w:val="0"/>
            <w:sz w:val="24"/>
            <w:szCs w:val="24"/>
          </w:rPr>
          <w:delText xml:space="preserve"> as</w:delText>
        </w:r>
      </w:del>
      <w:ins w:id="402" w:author="ThinkPad" w:date="2022-05-18T19:00:00Z">
        <w:r w:rsidR="00546B0E">
          <w:rPr>
            <w:rFonts w:ascii="Times New Roman" w:eastAsia="宋体" w:hAnsi="Times New Roman" w:cs="Times New Roman"/>
            <w:kern w:val="0"/>
            <w:sz w:val="24"/>
            <w:szCs w:val="24"/>
          </w:rPr>
          <w:t>:</w:t>
        </w:r>
      </w:ins>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del w:id="403" w:author="ThinkPad" w:date="2022-05-17T21:05:00Z">
            <m:rPr>
              <m:sty m:val="p"/>
            </m:rPr>
            <w:rPr>
              <w:rFonts w:ascii="Cambria Math" w:eastAsia="宋体" w:hAnsi="Cambria Math" w:cs="Times New Roman"/>
              <w:kern w:val="0"/>
              <w:sz w:val="24"/>
              <w:szCs w:val="24"/>
            </w:rPr>
            <m:t xml:space="preserve">, </m:t>
          </w:del>
        </m:r>
      </m:oMath>
      <w:del w:id="404" w:author="ThinkPad" w:date="2022-05-17T21:05:00Z">
        <w:r w:rsidR="00A74781" w:rsidRPr="00A74781" w:rsidDel="00BD20FA">
          <w:rPr>
            <w:rFonts w:ascii="Times New Roman" w:eastAsia="宋体" w:hAnsi="Times New Roman" w:cs="Times New Roman" w:hint="eastAsia"/>
            <w:kern w:val="0"/>
            <w:sz w:val="24"/>
            <w:szCs w:val="24"/>
          </w:rPr>
          <w:delText xml:space="preserve"> </w:delText>
        </w:r>
        <w:r w:rsidR="00A74781" w:rsidRPr="00A74781" w:rsidDel="00BD20FA">
          <w:rPr>
            <w:rFonts w:ascii="Times New Roman" w:eastAsia="宋体" w:hAnsi="Times New Roman" w:cs="Times New Roman"/>
            <w:kern w:val="0"/>
            <w:sz w:val="24"/>
            <w:szCs w:val="24"/>
          </w:rPr>
          <w:delText xml:space="preserve">where </w:delText>
        </w:r>
      </w:del>
      <m:oMath>
        <m:sSub>
          <m:sSubPr>
            <m:ctrlPr>
              <w:del w:id="405" w:author="ThinkPad" w:date="2022-05-17T21:05:00Z">
                <w:rPr>
                  <w:rFonts w:ascii="Cambria Math" w:eastAsia="宋体" w:hAnsi="Cambria Math" w:cs="Times New Roman"/>
                  <w:kern w:val="0"/>
                  <w:sz w:val="24"/>
                  <w:szCs w:val="24"/>
                </w:rPr>
              </w:del>
            </m:ctrlPr>
          </m:sSubPr>
          <m:e>
            <m:r>
              <w:del w:id="406" w:author="ThinkPad" w:date="2022-05-17T21:05:00Z">
                <w:rPr>
                  <w:rFonts w:ascii="Cambria Math" w:eastAsia="宋体" w:hAnsi="Cambria Math" w:cs="Times New Roman"/>
                  <w:kern w:val="0"/>
                  <w:sz w:val="24"/>
                  <w:szCs w:val="24"/>
                </w:rPr>
                <m:t>p</m:t>
              </w:del>
            </m:r>
          </m:e>
          <m:sub>
            <m:r>
              <w:del w:id="407" w:author="ThinkPad" w:date="2022-05-17T21:05:00Z">
                <w:rPr>
                  <w:rFonts w:ascii="Cambria Math" w:eastAsia="宋体" w:hAnsi="Cambria Math" w:cs="Times New Roman"/>
                  <w:kern w:val="0"/>
                  <w:sz w:val="24"/>
                  <w:szCs w:val="24"/>
                </w:rPr>
                <m:t>k</m:t>
              </w:del>
            </m:r>
          </m:sub>
        </m:sSub>
      </m:oMath>
      <w:del w:id="408" w:author="ThinkPad" w:date="2022-05-17T21:05:00Z">
        <w:r w:rsidR="00A74781" w:rsidRPr="00A74781" w:rsidDel="00BD20FA">
          <w:rPr>
            <w:rFonts w:ascii="Times New Roman" w:eastAsia="宋体" w:hAnsi="Times New Roman" w:cs="Times New Roman" w:hint="eastAsia"/>
            <w:kern w:val="0"/>
            <w:sz w:val="24"/>
            <w:szCs w:val="24"/>
          </w:rPr>
          <w:delText xml:space="preserve"> </w:delText>
        </w:r>
        <w:r w:rsidR="00A74781" w:rsidRPr="00A74781" w:rsidDel="00BD20FA">
          <w:rPr>
            <w:rFonts w:ascii="Times New Roman" w:eastAsia="宋体" w:hAnsi="Times New Roman" w:cs="Times New Roman"/>
            <w:kern w:val="0"/>
            <w:sz w:val="24"/>
            <w:szCs w:val="24"/>
          </w:rPr>
          <w:delText xml:space="preserve">is the </w:delText>
        </w:r>
        <w:r w:rsidR="00A74781" w:rsidDel="00BD20FA">
          <w:rPr>
            <w:rFonts w:ascii="Times New Roman" w:eastAsia="宋体" w:hAnsi="Times New Roman" w:cs="Times New Roman"/>
            <w:kern w:val="0"/>
            <w:sz w:val="24"/>
            <w:szCs w:val="24"/>
          </w:rPr>
          <w:delText xml:space="preserve">elected probability of node </w:delText>
        </w:r>
      </w:del>
      <m:oMath>
        <m:r>
          <w:del w:id="409" w:author="ThinkPad" w:date="2022-05-17T21:05:00Z">
            <w:rPr>
              <w:rFonts w:ascii="Cambria Math" w:eastAsia="宋体" w:hAnsi="Cambria Math" w:cs="Times New Roman"/>
              <w:kern w:val="0"/>
              <w:sz w:val="24"/>
              <w:szCs w:val="24"/>
            </w:rPr>
            <m:t>Nod</m:t>
          </w:del>
        </m:r>
        <m:sSub>
          <m:sSubPr>
            <m:ctrlPr>
              <w:del w:id="410" w:author="ThinkPad" w:date="2022-05-17T21:05:00Z">
                <w:rPr>
                  <w:rFonts w:ascii="Cambria Math" w:eastAsia="宋体" w:hAnsi="Cambria Math" w:cs="Times New Roman"/>
                  <w:kern w:val="0"/>
                  <w:sz w:val="24"/>
                  <w:szCs w:val="24"/>
                </w:rPr>
              </w:del>
            </m:ctrlPr>
          </m:sSubPr>
          <m:e>
            <m:r>
              <w:del w:id="411" w:author="ThinkPad" w:date="2022-05-17T21:05:00Z">
                <w:rPr>
                  <w:rFonts w:ascii="Cambria Math" w:eastAsia="宋体" w:hAnsi="Cambria Math" w:cs="Times New Roman"/>
                  <w:kern w:val="0"/>
                  <w:sz w:val="24"/>
                  <w:szCs w:val="24"/>
                </w:rPr>
                <m:t>e</m:t>
              </w:del>
            </m:r>
          </m:e>
          <m:sub>
            <m:r>
              <w:del w:id="412" w:author="ThinkPad" w:date="2022-05-17T21:05:00Z">
                <w:rPr>
                  <w:rFonts w:ascii="Cambria Math" w:eastAsia="宋体" w:hAnsi="Cambria Math" w:cs="Times New Roman"/>
                  <w:kern w:val="0"/>
                  <w:sz w:val="24"/>
                  <w:szCs w:val="24"/>
                </w:rPr>
                <m:t>k</m:t>
              </w:del>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w:del w:id="413" w:author="ThinkPad" w:date="2022-05-17T21:08:00Z">
        <w:r w:rsidR="003A0DA1" w:rsidDel="00BD20FA">
          <w:rPr>
            <w:rFonts w:ascii="Times New Roman" w:eastAsia="宋体" w:hAnsi="Times New Roman" w:cs="Times New Roman"/>
            <w:kern w:val="0"/>
            <w:sz w:val="24"/>
            <w:szCs w:val="24"/>
          </w:rPr>
          <w:delText xml:space="preserve">the round randomness </w:delText>
        </w:r>
      </w:del>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del w:id="414" w:author="ThinkPad" w:date="2022-05-17T21:08:00Z">
                <w:rPr>
                  <w:rFonts w:ascii="Cambria Math" w:eastAsia="宋体" w:hAnsi="Cambria Math" w:cs="Times New Roman"/>
                  <w:kern w:val="0"/>
                  <w:sz w:val="24"/>
                  <w:szCs w:val="24"/>
                </w:rPr>
                <m:t>s</m:t>
              </w:del>
            </m:r>
            <m:r>
              <w:ins w:id="415" w:author="ThinkPad" w:date="2022-05-17T21:08:00Z">
                <w:rPr>
                  <w:rFonts w:ascii="Cambria Math" w:eastAsia="宋体" w:hAnsi="Cambria Math" w:cs="Times New Roman"/>
                  <w:kern w:val="0"/>
                  <w:sz w:val="24"/>
                  <w:szCs w:val="24"/>
                </w:rPr>
                <m:t>m</m:t>
              </w:ins>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del w:id="416" w:author="ThinkPad" w:date="2022-05-17T21:08:00Z">
        <w:r w:rsidR="003A0DA1" w:rsidDel="00FB42A4">
          <w:rPr>
            <w:rFonts w:ascii="Times New Roman" w:eastAsia="宋体" w:hAnsi="Times New Roman" w:cs="Times New Roman"/>
            <w:kern w:val="0"/>
            <w:sz w:val="24"/>
            <w:szCs w:val="24"/>
          </w:rPr>
          <w:delText xml:space="preserve">with </w:delText>
        </w:r>
      </w:del>
      <w:ins w:id="417" w:author="ThinkPad" w:date="2022-05-17T21:08:00Z">
        <w:r w:rsidR="00FB42A4">
          <w:rPr>
            <w:rFonts w:ascii="Times New Roman" w:eastAsia="宋体" w:hAnsi="Times New Roman" w:cs="Times New Roman"/>
            <w:kern w:val="0"/>
            <w:sz w:val="24"/>
            <w:szCs w:val="24"/>
          </w:rPr>
          <w:t xml:space="preserve">is </w:t>
        </w:r>
      </w:ins>
      <w:del w:id="418" w:author="ThinkPad" w:date="2022-05-18T19:02:00Z">
        <w:r w:rsidR="003A0DA1" w:rsidDel="00546B0E">
          <w:rPr>
            <w:rFonts w:ascii="Times New Roman" w:eastAsia="宋体" w:hAnsi="Times New Roman" w:cs="Times New Roman"/>
            <w:kern w:val="0"/>
            <w:sz w:val="24"/>
            <w:szCs w:val="24"/>
          </w:rPr>
          <w:delText xml:space="preserve">index </w:delText>
        </w:r>
      </w:del>
      <w:ins w:id="419" w:author="ThinkPad" w:date="2022-05-18T19:02:00Z">
        <w:r w:rsidR="00546B0E">
          <w:rPr>
            <w:rFonts w:ascii="Times New Roman" w:eastAsia="宋体" w:hAnsi="Times New Roman" w:cs="Times New Roman"/>
            <w:kern w:val="0"/>
            <w:sz w:val="24"/>
            <w:szCs w:val="24"/>
          </w:rPr>
          <w:t>rank the (</w:t>
        </w:r>
      </w:ins>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ins w:id="420" w:author="ThinkPad" w:date="2022-05-18T19:02:00Z">
        <w:r w:rsidR="00546B0E">
          <w:rPr>
            <w:rFonts w:ascii="Times New Roman" w:eastAsia="宋体" w:hAnsi="Times New Roman" w:cs="Times New Roman"/>
            <w:kern w:val="0"/>
            <w:sz w:val="24"/>
            <w:szCs w:val="24"/>
          </w:rPr>
          <w:t>)</w:t>
        </w:r>
        <w:r w:rsidR="00546B0E" w:rsidRPr="00546B0E">
          <w:rPr>
            <w:rFonts w:ascii="Times New Roman" w:eastAsia="宋体" w:hAnsi="Times New Roman" w:cs="Times New Roman"/>
            <w:kern w:val="0"/>
            <w:sz w:val="24"/>
            <w:szCs w:val="24"/>
            <w:vertAlign w:val="superscript"/>
            <w:rPrChange w:id="421" w:author="ThinkPad" w:date="2022-05-18T19:03:00Z">
              <w:rPr>
                <w:rFonts w:ascii="Times New Roman" w:eastAsia="宋体" w:hAnsi="Times New Roman" w:cs="Times New Roman"/>
                <w:kern w:val="0"/>
                <w:sz w:val="24"/>
                <w:szCs w:val="24"/>
              </w:rPr>
            </w:rPrChange>
          </w:rPr>
          <w:t>th</w:t>
        </w:r>
      </w:ins>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 xml:space="preserve">Consensus nodes will independently check whether they are the </w:t>
      </w:r>
      <w:del w:id="422" w:author="ThinkPad" w:date="2022-05-17T21:09:00Z">
        <w:r w:rsidR="0050511E" w:rsidDel="00FB42A4">
          <w:rPr>
            <w:rFonts w:ascii="Times New Roman" w:eastAsia="宋体" w:hAnsi="Times New Roman" w:cs="Times New Roman"/>
            <w:kern w:val="0"/>
            <w:sz w:val="24"/>
            <w:szCs w:val="24"/>
          </w:rPr>
          <w:delText xml:space="preserve">current round </w:delText>
        </w:r>
      </w:del>
      <w:r w:rsidR="0050511E">
        <w:rPr>
          <w:rFonts w:ascii="Times New Roman" w:eastAsia="宋体" w:hAnsi="Times New Roman" w:cs="Times New Roman"/>
          <w:kern w:val="0"/>
          <w:sz w:val="24"/>
          <w:szCs w:val="24"/>
        </w:rPr>
        <w:t>block proposer</w:t>
      </w:r>
      <w:ins w:id="423" w:author="ThinkPad" w:date="2022-05-17T21:09:00Z">
        <w:r w:rsidR="00FB42A4">
          <w:rPr>
            <w:rFonts w:ascii="Times New Roman" w:eastAsia="宋体" w:hAnsi="Times New Roman" w:cs="Times New Roman"/>
            <w:kern w:val="0"/>
            <w:sz w:val="24"/>
            <w:szCs w:val="24"/>
          </w:rPr>
          <w:t xml:space="preserve"> of </w:t>
        </w:r>
      </w:ins>
      <w:ins w:id="424" w:author="ThinkPad" w:date="2022-05-18T19:03:00Z">
        <w:r w:rsidR="00546B0E">
          <w:rPr>
            <w:rFonts w:ascii="Times New Roman" w:eastAsia="宋体" w:hAnsi="Times New Roman" w:cs="Times New Roman"/>
            <w:kern w:val="0"/>
            <w:sz w:val="24"/>
            <w:szCs w:val="24"/>
          </w:rPr>
          <w:t>a</w:t>
        </w:r>
      </w:ins>
      <w:ins w:id="425" w:author="ThinkPad" w:date="2022-05-17T21:09:00Z">
        <w:r w:rsidR="00FB42A4">
          <w:rPr>
            <w:rFonts w:ascii="Times New Roman" w:eastAsia="宋体" w:hAnsi="Times New Roman" w:cs="Times New Roman"/>
            <w:kern w:val="0"/>
            <w:sz w:val="24"/>
            <w:szCs w:val="24"/>
          </w:rPr>
          <w:t xml:space="preserve"> round</w:t>
        </w:r>
      </w:ins>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ins w:id="426" w:author="ThinkPad" w:date="2022-05-17T21:09:00Z">
        <w:r w:rsidR="00FB42A4">
          <w:rPr>
            <w:rFonts w:ascii="Times New Roman" w:eastAsia="宋体" w:hAnsi="Times New Roman" w:cs="Times New Roman"/>
            <w:kern w:val="0"/>
            <w:sz w:val="24"/>
            <w:szCs w:val="24"/>
          </w:rPr>
          <w:t xml:space="preserve">the </w:t>
        </w:r>
      </w:ins>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del w:id="427" w:author="ThinkPad" w:date="2022-05-17T21:10:00Z">
        <w:r w:rsidR="004B7E52" w:rsidDel="00FB42A4">
          <w:rPr>
            <w:rFonts w:ascii="Times New Roman" w:eastAsia="宋体" w:hAnsi="Times New Roman" w:cs="Times New Roman"/>
            <w:kern w:val="0"/>
            <w:sz w:val="24"/>
            <w:szCs w:val="24"/>
          </w:rPr>
          <w:delText>they are</w:delText>
        </w:r>
      </w:del>
      <w:ins w:id="428" w:author="ThinkPad" w:date="2022-05-17T21:10:00Z">
        <w:r w:rsidR="00FB42A4">
          <w:rPr>
            <w:rFonts w:ascii="Times New Roman" w:eastAsia="宋体" w:hAnsi="Times New Roman" w:cs="Times New Roman"/>
            <w:kern w:val="0"/>
            <w:sz w:val="24"/>
            <w:szCs w:val="24"/>
          </w:rPr>
          <w:t>it is</w:t>
        </w:r>
      </w:ins>
      <w:r w:rsidR="004B7E52">
        <w:rPr>
          <w:rFonts w:ascii="Times New Roman" w:eastAsia="宋体" w:hAnsi="Times New Roman" w:cs="Times New Roman"/>
          <w:kern w:val="0"/>
          <w:sz w:val="24"/>
          <w:szCs w:val="24"/>
        </w:rPr>
        <w:t xml:space="preserve"> elected as block proposer by </w:t>
      </w:r>
      <w:del w:id="429" w:author="ThinkPad" w:date="2022-05-17T21:10:00Z">
        <w:r w:rsidR="004B7E52" w:rsidDel="00FB42A4">
          <w:rPr>
            <w:rFonts w:ascii="Times New Roman" w:eastAsia="宋体" w:hAnsi="Times New Roman" w:cs="Times New Roman"/>
            <w:kern w:val="0"/>
            <w:sz w:val="24"/>
            <w:szCs w:val="24"/>
          </w:rPr>
          <w:delText xml:space="preserve">their </w:delText>
        </w:r>
      </w:del>
      <w:ins w:id="430" w:author="ThinkPad" w:date="2022-05-17T21:10:00Z">
        <w:r w:rsidR="00FB42A4">
          <w:rPr>
            <w:rFonts w:ascii="Times New Roman" w:eastAsia="宋体" w:hAnsi="Times New Roman" w:cs="Times New Roman"/>
            <w:kern w:val="0"/>
            <w:sz w:val="24"/>
            <w:szCs w:val="24"/>
          </w:rPr>
          <w:t xml:space="preserve">its </w:t>
        </w:r>
      </w:ins>
      <w:r w:rsidR="004B7E52">
        <w:rPr>
          <w:rFonts w:ascii="Times New Roman" w:eastAsia="宋体" w:hAnsi="Times New Roman" w:cs="Times New Roman"/>
          <w:kern w:val="0"/>
          <w:sz w:val="24"/>
          <w:szCs w:val="24"/>
        </w:rPr>
        <w:t xml:space="preserve">private key and </w:t>
      </w:r>
      <w:del w:id="431" w:author="ThinkPad" w:date="2022-05-17T21:10:00Z">
        <w:r w:rsidR="004B7E52" w:rsidDel="00FB42A4">
          <w:rPr>
            <w:rFonts w:ascii="Times New Roman" w:eastAsia="宋体" w:hAnsi="Times New Roman" w:cs="Times New Roman"/>
            <w:kern w:val="0"/>
            <w:sz w:val="24"/>
            <w:szCs w:val="24"/>
          </w:rPr>
          <w:delText>round randomness</w:delText>
        </w:r>
      </w:del>
      <w:ins w:id="432" w:author="ThinkPad" w:date="2022-05-17T21:10:00Z">
        <w:r w:rsidR="00FB42A4">
          <w:rPr>
            <w:rFonts w:ascii="Times New Roman" w:eastAsia="宋体" w:hAnsi="Times New Roman" w:cs="Times New Roman"/>
            <w:kern w:val="0"/>
            <w:sz w:val="24"/>
            <w:szCs w:val="24"/>
          </w:rPr>
          <w:t xml:space="preserve">the </w:t>
        </w:r>
        <w:r w:rsidR="00FB42A4" w:rsidRPr="00FB42A4">
          <w:rPr>
            <w:rFonts w:ascii="Times New Roman" w:eastAsia="宋体" w:hAnsi="Times New Roman" w:cs="Times New Roman"/>
            <w:i/>
            <w:iCs/>
            <w:kern w:val="0"/>
            <w:sz w:val="24"/>
            <w:szCs w:val="24"/>
            <w:rPrChange w:id="433" w:author="ThinkPad" w:date="2022-05-17T21:10:00Z">
              <w:rPr>
                <w:rFonts w:ascii="Times New Roman" w:eastAsia="宋体" w:hAnsi="Times New Roman" w:cs="Times New Roman"/>
                <w:kern w:val="0"/>
                <w:sz w:val="24"/>
                <w:szCs w:val="24"/>
              </w:rPr>
            </w:rPrChange>
          </w:rPr>
          <w:t>Rdm</w:t>
        </w:r>
        <w:r w:rsidR="00FB42A4">
          <w:rPr>
            <w:rFonts w:ascii="Times New Roman" w:eastAsia="宋体" w:hAnsi="Times New Roman" w:cs="Times New Roman"/>
            <w:kern w:val="0"/>
            <w:sz w:val="24"/>
            <w:szCs w:val="24"/>
          </w:rPr>
          <w:t xml:space="preserve"> value</w:t>
        </w:r>
      </w:ins>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ins w:id="434" w:author="ThinkPad" w:date="2022-05-17T21:27:00Z">
        <w:r w:rsidR="0077339E">
          <w:rPr>
            <w:rFonts w:ascii="Times New Roman" w:eastAsia="宋体" w:hAnsi="Times New Roman" w:cs="Times New Roman"/>
            <w:kern w:val="0"/>
            <w:sz w:val="24"/>
            <w:szCs w:val="24"/>
          </w:rPr>
          <w:t xml:space="preserve">elected </w:t>
        </w:r>
      </w:ins>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del w:id="435" w:author="ThinkPad" w:date="2022-05-17T21:11:00Z">
        <w:r w:rsidR="0038210E" w:rsidDel="00FB42A4">
          <w:rPr>
            <w:rFonts w:ascii="Times New Roman" w:eastAsia="宋体" w:hAnsi="Times New Roman" w:cs="Times New Roman"/>
            <w:kern w:val="0"/>
            <w:sz w:val="24"/>
            <w:szCs w:val="24"/>
          </w:rPr>
          <w:delText xml:space="preserve"> as well as</w:delText>
        </w:r>
        <w:r w:rsidR="0011731A" w:rsidDel="00FB42A4">
          <w:rPr>
            <w:rFonts w:ascii="Times New Roman" w:eastAsia="宋体" w:hAnsi="Times New Roman" w:cs="Times New Roman"/>
            <w:kern w:val="0"/>
            <w:sz w:val="24"/>
            <w:szCs w:val="24"/>
          </w:rPr>
          <w:delText xml:space="preserve"> </w:delText>
        </w:r>
        <w:r w:rsidR="0038210E" w:rsidDel="00FB42A4">
          <w:rPr>
            <w:rFonts w:ascii="Times New Roman" w:eastAsia="宋体" w:hAnsi="Times New Roman" w:cs="Times New Roman"/>
            <w:kern w:val="0"/>
            <w:sz w:val="24"/>
            <w:szCs w:val="24"/>
          </w:rPr>
          <w:delText xml:space="preserve">the </w:delText>
        </w:r>
        <w:r w:rsidR="0011731A" w:rsidDel="00FB42A4">
          <w:rPr>
            <w:rFonts w:ascii="Times New Roman" w:eastAsia="宋体" w:hAnsi="Times New Roman" w:cs="Times New Roman"/>
            <w:kern w:val="0"/>
            <w:sz w:val="24"/>
            <w:szCs w:val="24"/>
          </w:rPr>
          <w:delText xml:space="preserve">current </w:delText>
        </w:r>
        <w:r w:rsidR="00726E7B" w:rsidDel="00FB42A4">
          <w:rPr>
            <w:rFonts w:ascii="Times New Roman" w:eastAsia="宋体" w:hAnsi="Times New Roman" w:cs="Times New Roman"/>
            <w:kern w:val="0"/>
            <w:sz w:val="24"/>
            <w:szCs w:val="24"/>
          </w:rPr>
          <w:delText xml:space="preserve">round </w:delText>
        </w:r>
        <w:r w:rsidR="0038210E" w:rsidDel="00FB42A4">
          <w:rPr>
            <w:rFonts w:ascii="Times New Roman" w:eastAsia="宋体" w:hAnsi="Times New Roman" w:cs="Times New Roman"/>
            <w:kern w:val="0"/>
            <w:sz w:val="24"/>
            <w:szCs w:val="24"/>
          </w:rPr>
          <w:delText>randomness</w:delText>
        </w:r>
      </w:del>
      <w:r w:rsidR="0038210E">
        <w:rPr>
          <w:rFonts w:ascii="Times New Roman" w:eastAsia="宋体" w:hAnsi="Times New Roman" w:cs="Times New Roman"/>
          <w:kern w:val="0"/>
          <w:sz w:val="24"/>
          <w:szCs w:val="24"/>
        </w:rPr>
        <w:t>.</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ins w:id="436" w:author="ThinkPad" w:date="2022-05-18T19:07:00Z">
        <w:r w:rsidR="00E14D6D">
          <w:rPr>
            <w:rFonts w:ascii="Times New Roman" w:eastAsia="宋体" w:hAnsi="Times New Roman" w:cs="Times New Roman"/>
            <w:kern w:val="0"/>
            <w:sz w:val="24"/>
            <w:szCs w:val="24"/>
          </w:rPr>
          <w:t xml:space="preserve"> the</w:t>
        </w:r>
      </w:ins>
      <w:r w:rsidR="00667B0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ins w:id="437" w:author="ThinkPad" w:date="2022-05-17T21:27:00Z">
        <w:r w:rsidR="0077339E">
          <w:rPr>
            <w:rFonts w:ascii="Times New Roman" w:eastAsia="宋体" w:hAnsi="Times New Roman" w:cs="Times New Roman"/>
            <w:kern w:val="0"/>
            <w:sz w:val="24"/>
            <w:szCs w:val="24"/>
          </w:rPr>
          <w:t xml:space="preserve"> nodes</w:t>
        </w:r>
      </w:ins>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 xml:space="preserve">The </w:t>
      </w:r>
      <w:r w:rsidR="003728C8">
        <w:rPr>
          <w:rFonts w:ascii="Times New Roman" w:eastAsia="宋体" w:hAnsi="Times New Roman" w:cs="Times New Roman"/>
          <w:kern w:val="0"/>
          <w:sz w:val="24"/>
          <w:szCs w:val="24"/>
        </w:rPr>
        <w:lastRenderedPageBreak/>
        <w:t>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850BAAB" w:rsidR="001927E2" w:rsidRDefault="00E263EA" w:rsidP="000F36E0">
      <w:pPr>
        <w:spacing w:afterLines="50" w:after="156"/>
        <w:ind w:firstLineChars="200" w:firstLine="480"/>
        <w:rPr>
          <w:ins w:id="438"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ins w:id="439" w:author="ThinkPad" w:date="2022-05-17T21:28:00Z">
        <w:r w:rsidR="0077339E">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w:t>
      </w:r>
      <w:del w:id="440" w:author="ThinkPad" w:date="2022-05-17T21:28:00Z">
        <w:r w:rsidDel="0077339E">
          <w:rPr>
            <w:rFonts w:ascii="Times New Roman" w:eastAsia="宋体" w:hAnsi="Times New Roman" w:cs="Times New Roman"/>
            <w:kern w:val="0"/>
            <w:sz w:val="24"/>
            <w:szCs w:val="24"/>
          </w:rPr>
          <w:delText>who</w:delText>
        </w:r>
        <w:r w:rsidR="00D96F70" w:rsidDel="0077339E">
          <w:rPr>
            <w:rFonts w:ascii="Times New Roman" w:eastAsia="宋体" w:hAnsi="Times New Roman" w:cs="Times New Roman"/>
            <w:kern w:val="0"/>
            <w:sz w:val="24"/>
            <w:szCs w:val="24"/>
          </w:rPr>
          <w:delText xml:space="preserve"> </w:delText>
        </w:r>
      </w:del>
      <w:ins w:id="441" w:author="ThinkPad" w:date="2022-05-17T21:28:00Z">
        <w:r w:rsidR="0077339E">
          <w:rPr>
            <w:rFonts w:ascii="Times New Roman" w:eastAsia="宋体" w:hAnsi="Times New Roman" w:cs="Times New Roman"/>
            <w:kern w:val="0"/>
            <w:sz w:val="24"/>
            <w:szCs w:val="24"/>
          </w:rPr>
          <w:t xml:space="preserve">which is </w:t>
        </w:r>
      </w:ins>
      <w:r w:rsidR="00D96F70">
        <w:rPr>
          <w:rFonts w:ascii="Times New Roman" w:eastAsia="宋体" w:hAnsi="Times New Roman" w:cs="Times New Roman"/>
          <w:kern w:val="0"/>
          <w:sz w:val="24"/>
          <w:szCs w:val="24"/>
        </w:rPr>
        <w:t xml:space="preserve">elected as </w:t>
      </w:r>
      <w:ins w:id="442" w:author="ThinkPad" w:date="2022-05-17T21:28:00Z">
        <w:r w:rsidR="0077339E">
          <w:rPr>
            <w:rFonts w:ascii="Times New Roman" w:eastAsia="宋体" w:hAnsi="Times New Roman" w:cs="Times New Roman"/>
            <w:kern w:val="0"/>
            <w:sz w:val="24"/>
            <w:szCs w:val="24"/>
          </w:rPr>
          <w:t xml:space="preserve">the </w:t>
        </w:r>
      </w:ins>
      <w:del w:id="443" w:author="ThinkPad" w:date="2022-05-17T21:28:00Z">
        <w:r w:rsidR="00D96F70" w:rsidDel="0077339E">
          <w:rPr>
            <w:rFonts w:ascii="Times New Roman" w:eastAsia="宋体" w:hAnsi="Times New Roman" w:cs="Times New Roman"/>
            <w:kern w:val="0"/>
            <w:sz w:val="24"/>
            <w:szCs w:val="24"/>
          </w:rPr>
          <w:delText xml:space="preserve">current round </w:delText>
        </w:r>
      </w:del>
      <w:r w:rsidR="00D96F70">
        <w:rPr>
          <w:rFonts w:ascii="Times New Roman" w:eastAsia="宋体" w:hAnsi="Times New Roman" w:cs="Times New Roman"/>
          <w:kern w:val="0"/>
          <w:sz w:val="24"/>
          <w:szCs w:val="24"/>
        </w:rPr>
        <w:t>block proposer</w:t>
      </w:r>
      <w:ins w:id="444" w:author="ThinkPad" w:date="2022-05-17T21:28:00Z">
        <w:r w:rsidR="0077339E">
          <w:rPr>
            <w:rFonts w:ascii="Times New Roman" w:eastAsia="宋体" w:hAnsi="Times New Roman" w:cs="Times New Roman"/>
            <w:kern w:val="0"/>
            <w:sz w:val="24"/>
            <w:szCs w:val="24"/>
          </w:rPr>
          <w:t>,</w:t>
        </w:r>
      </w:ins>
      <w:r w:rsidR="00D96F70">
        <w:rPr>
          <w:rFonts w:ascii="Times New Roman" w:eastAsia="宋体" w:hAnsi="Times New Roman" w:cs="Times New Roman"/>
          <w:kern w:val="0"/>
          <w:sz w:val="24"/>
          <w:szCs w:val="24"/>
        </w:rPr>
        <w:t xml:space="preserve">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ins w:id="445" w:author="ThinkPad" w:date="2022-05-17T21:29:00Z">
        <w:r w:rsidR="0077339E">
          <w:rPr>
            <w:rFonts w:ascii="Times New Roman" w:eastAsia="宋体" w:hAnsi="Times New Roman" w:cs="Times New Roman"/>
            <w:kern w:val="0"/>
            <w:sz w:val="24"/>
            <w:szCs w:val="24"/>
          </w:rPr>
          <w:t xml:space="preserve"> value</w:t>
        </w:r>
      </w:ins>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del w:id="446" w:author="ThinkPad" w:date="2022-05-17T21:29:00Z">
        <w:r w:rsidR="00A06495" w:rsidDel="0077339E">
          <w:rPr>
            <w:rFonts w:ascii="Times New Roman" w:eastAsia="宋体" w:hAnsi="Times New Roman" w:cs="Times New Roman"/>
            <w:kern w:val="0"/>
            <w:sz w:val="24"/>
            <w:szCs w:val="24"/>
          </w:rPr>
          <w:delText xml:space="preserve">identities </w:delText>
        </w:r>
      </w:del>
      <w:ins w:id="447" w:author="ThinkPad" w:date="2022-05-17T21:29:00Z">
        <w:r w:rsidR="0077339E">
          <w:rPr>
            <w:rFonts w:ascii="Times New Roman" w:eastAsia="宋体" w:hAnsi="Times New Roman" w:cs="Times New Roman"/>
            <w:kern w:val="0"/>
            <w:sz w:val="24"/>
            <w:szCs w:val="24"/>
          </w:rPr>
          <w:t xml:space="preserve">identity </w:t>
        </w:r>
      </w:ins>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ins w:id="448" w:author="ThinkPad" w:date="2022-05-17T21:29:00Z">
        <w:r w:rsidR="0077339E">
          <w:rPr>
            <w:rFonts w:ascii="Times New Roman" w:eastAsia="宋体" w:hAnsi="Times New Roman" w:cs="Times New Roman"/>
            <w:kern w:val="0"/>
            <w:sz w:val="24"/>
            <w:szCs w:val="24"/>
          </w:rPr>
          <w:t>s</w:t>
        </w:r>
      </w:ins>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del w:id="449" w:author="ThinkPad" w:date="2022-05-17T21:29:00Z">
        <w:r w:rsidR="0040073D" w:rsidDel="0077339E">
          <w:rPr>
            <w:rFonts w:ascii="Times New Roman" w:eastAsia="宋体" w:hAnsi="Times New Roman" w:cs="Times New Roman"/>
            <w:kern w:val="0"/>
            <w:sz w:val="24"/>
            <w:szCs w:val="24"/>
          </w:rPr>
          <w:delText>denoted as</w:delText>
        </w:r>
      </w:del>
      <w:ins w:id="450" w:author="ThinkPad" w:date="2022-05-17T21:29:00Z">
        <w:r w:rsidR="0077339E">
          <w:rPr>
            <w:rFonts w:ascii="Times New Roman" w:eastAsia="宋体" w:hAnsi="Times New Roman" w:cs="Times New Roman"/>
            <w:kern w:val="0"/>
            <w:sz w:val="24"/>
            <w:szCs w:val="24"/>
          </w:rPr>
          <w:t>is</w:t>
        </w:r>
      </w:ins>
      <w:r w:rsidR="0040073D">
        <w:rPr>
          <w:rFonts w:ascii="Times New Roman" w:eastAsia="宋体" w:hAnsi="Times New Roman" w:cs="Times New Roman"/>
          <w:kern w:val="0"/>
          <w:sz w:val="24"/>
          <w:szCs w:val="24"/>
        </w:rPr>
        <w:t xml:space="preserve"> a transaction</w:t>
      </w:r>
      <w:del w:id="451" w:author="ThinkPad" w:date="2022-05-17T21:29:00Z">
        <w:r w:rsidR="0040073D" w:rsidDel="0077339E">
          <w:rPr>
            <w:rFonts w:ascii="Times New Roman" w:eastAsia="宋体" w:hAnsi="Times New Roman" w:cs="Times New Roman"/>
            <w:kern w:val="0"/>
            <w:sz w:val="24"/>
            <w:szCs w:val="24"/>
          </w:rPr>
          <w:delText>s</w:delText>
        </w:r>
      </w:del>
      <w:r w:rsidR="0040073D">
        <w:rPr>
          <w:rFonts w:ascii="Times New Roman" w:eastAsia="宋体" w:hAnsi="Times New Roman" w:cs="Times New Roman"/>
          <w:kern w:val="0"/>
          <w:sz w:val="24"/>
          <w:szCs w:val="24"/>
        </w:rPr>
        <w:t xml:space="preserve">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ins w:id="452" w:author="ThinkPad" w:date="2022-05-17T21:30:00Z">
        <w:r w:rsidR="0077339E">
          <w:rPr>
            <w:rFonts w:ascii="Times New Roman" w:eastAsia="宋体" w:hAnsi="Times New Roman" w:cs="Times New Roman"/>
            <w:kern w:val="0"/>
            <w:sz w:val="24"/>
            <w:szCs w:val="24"/>
          </w:rPr>
          <w:t>ed</w:t>
        </w:r>
      </w:ins>
      <w:r w:rsidR="00A4592A">
        <w:rPr>
          <w:rFonts w:ascii="Times New Roman" w:eastAsia="宋体" w:hAnsi="Times New Roman" w:cs="Times New Roman"/>
          <w:kern w:val="0"/>
          <w:sz w:val="24"/>
          <w:szCs w:val="24"/>
        </w:rPr>
        <w:t xml:space="preserve"> </w:t>
      </w:r>
      <w:del w:id="453" w:author="ThinkPad" w:date="2022-05-17T21:30:00Z">
        <w:r w:rsidR="00A4592A" w:rsidDel="0077339E">
          <w:rPr>
            <w:rFonts w:ascii="Times New Roman" w:eastAsia="宋体" w:hAnsi="Times New Roman" w:cs="Times New Roman"/>
            <w:kern w:val="0"/>
            <w:sz w:val="24"/>
            <w:szCs w:val="24"/>
          </w:rPr>
          <w:delText xml:space="preserve">in </w:delText>
        </w:r>
      </w:del>
      <w:ins w:id="454" w:author="ThinkPad" w:date="2022-05-17T21:30:00Z">
        <w:r w:rsidR="0077339E">
          <w:rPr>
            <w:rFonts w:ascii="Times New Roman" w:eastAsia="宋体" w:hAnsi="Times New Roman" w:cs="Times New Roman"/>
            <w:kern w:val="0"/>
            <w:sz w:val="24"/>
            <w:szCs w:val="24"/>
          </w:rPr>
          <w:t xml:space="preserve">to </w:t>
        </w:r>
      </w:ins>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5C161BB2" w14:textId="6FD39037" w:rsidR="00FC06A0" w:rsidRPr="009D4B7E" w:rsidRDefault="00FC06A0" w:rsidP="000F36E0">
      <w:pPr>
        <w:spacing w:afterLines="50" w:after="156"/>
        <w:ind w:firstLineChars="200" w:firstLine="480"/>
        <w:rPr>
          <w:rFonts w:ascii="Times New Roman" w:eastAsia="宋体" w:hAnsi="Times New Roman" w:cs="Times New Roman"/>
          <w:kern w:val="0"/>
          <w:sz w:val="24"/>
          <w:szCs w:val="24"/>
        </w:rPr>
      </w:pPr>
      <w:ins w:id="455" w:author="ThinkPad" w:date="2022-05-18T19:19:00Z">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一个</w:t>
        </w: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lock</w:t>
        </w:r>
        <w:r>
          <w:rPr>
            <w:rFonts w:ascii="Times New Roman" w:eastAsia="宋体" w:hAnsi="Times New Roman" w:cs="Times New Roman" w:hint="eastAsia"/>
            <w:kern w:val="0"/>
            <w:sz w:val="24"/>
            <w:szCs w:val="24"/>
          </w:rPr>
          <w:t>会包含多少</w:t>
        </w: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ackets</w:t>
        </w:r>
        <w:r>
          <w:rPr>
            <w:rFonts w:ascii="Times New Roman" w:eastAsia="宋体" w:hAnsi="Times New Roman" w:cs="Times New Roman" w:hint="eastAsia"/>
            <w:kern w:val="0"/>
            <w:sz w:val="24"/>
            <w:szCs w:val="24"/>
          </w:rPr>
          <w:t>，如果</w:t>
        </w:r>
      </w:ins>
      <w:ins w:id="456" w:author="ThinkPad" w:date="2022-05-18T19:20:00Z">
        <w:r>
          <w:rPr>
            <w:rFonts w:ascii="Times New Roman" w:eastAsia="宋体" w:hAnsi="Times New Roman" w:cs="Times New Roman" w:hint="eastAsia"/>
            <w:kern w:val="0"/>
            <w:sz w:val="24"/>
            <w:szCs w:val="24"/>
          </w:rPr>
          <w:t>没收到其中一些怎么办？</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Round</w:t>
        </w:r>
        <w:r>
          <w:rPr>
            <w:rFonts w:ascii="Times New Roman" w:eastAsia="宋体" w:hAnsi="Times New Roman" w:cs="Times New Roman" w:hint="eastAsia"/>
            <w:kern w:val="0"/>
            <w:sz w:val="24"/>
            <w:szCs w:val="24"/>
          </w:rPr>
          <w:t>有固定长度么？</w:t>
        </w:r>
      </w:ins>
      <w:ins w:id="457" w:author="ThinkPad" w:date="2022-05-18T19:19:00Z">
        <w:r>
          <w:rPr>
            <w:rFonts w:ascii="Times New Roman" w:eastAsia="宋体" w:hAnsi="Times New Roman" w:cs="Times New Roman"/>
            <w:kern w:val="0"/>
            <w:sz w:val="24"/>
            <w:szCs w:val="24"/>
          </w:rPr>
          <w:t>]</w:t>
        </w:r>
      </w:ins>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4E5210E7"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del w:id="458" w:author="ThinkPad" w:date="2022-05-18T08:27:00Z">
        <w:r w:rsidR="00B13B01" w:rsidDel="00B91BAF">
          <w:rPr>
            <w:rFonts w:ascii="Times New Roman" w:eastAsia="宋体" w:hAnsi="Times New Roman" w:cs="Times New Roman"/>
            <w:kern w:val="0"/>
            <w:sz w:val="24"/>
            <w:szCs w:val="24"/>
          </w:rPr>
          <w:delText>We propagate b</w:delText>
        </w:r>
      </w:del>
      <w:ins w:id="459" w:author="ThinkPad" w:date="2022-05-18T08:27:00Z">
        <w:r w:rsidR="00B91BAF">
          <w:rPr>
            <w:rFonts w:ascii="Times New Roman" w:eastAsia="宋体" w:hAnsi="Times New Roman" w:cs="Times New Roman"/>
            <w:kern w:val="0"/>
            <w:sz w:val="24"/>
            <w:szCs w:val="24"/>
          </w:rPr>
          <w:t>B</w:t>
        </w:r>
      </w:ins>
      <w:r w:rsidR="00B13B01">
        <w:rPr>
          <w:rFonts w:ascii="Times New Roman" w:eastAsia="宋体" w:hAnsi="Times New Roman" w:cs="Times New Roman"/>
          <w:kern w:val="0"/>
          <w:sz w:val="24"/>
          <w:szCs w:val="24"/>
        </w:rPr>
        <w:t xml:space="preserve">locks and the signatures </w:t>
      </w:r>
      <w:ins w:id="460" w:author="ThinkPad" w:date="2022-05-18T08:27:00Z">
        <w:r w:rsidR="00B91BAF">
          <w:rPr>
            <w:rFonts w:ascii="Times New Roman" w:eastAsia="宋体" w:hAnsi="Times New Roman" w:cs="Times New Roman"/>
            <w:kern w:val="0"/>
            <w:sz w:val="24"/>
            <w:szCs w:val="24"/>
          </w:rPr>
          <w:t xml:space="preserve">are sent </w:t>
        </w:r>
      </w:ins>
      <w:r w:rsidR="00B13B01">
        <w:rPr>
          <w:rFonts w:ascii="Times New Roman" w:eastAsia="宋体" w:hAnsi="Times New Roman" w:cs="Times New Roman"/>
          <w:kern w:val="0"/>
          <w:sz w:val="24"/>
          <w:szCs w:val="24"/>
        </w:rPr>
        <w:t xml:space="preserve">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04C9E7FA">
            <wp:extent cx="3423781" cy="38899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046" cy="3926645"/>
                    </a:xfrm>
                    <a:prstGeom prst="rect">
                      <a:avLst/>
                    </a:prstGeom>
                  </pic:spPr>
                </pic:pic>
              </a:graphicData>
            </a:graphic>
          </wp:inline>
        </w:drawing>
      </w:r>
    </w:p>
    <w:p w14:paraId="2969DBFE" w14:textId="0C447BBB"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w:t>
      </w:r>
      <w:ins w:id="461" w:author="ThinkPad" w:date="2022-05-17T22:31:00Z">
        <w:r w:rsidR="00C11BA0">
          <w:rPr>
            <w:rFonts w:ascii="Times New Roman" w:eastAsia="宋体" w:hAnsi="Times New Roman" w:cs="Times New Roman"/>
            <w:kern w:val="0"/>
            <w:sz w:val="24"/>
            <w:szCs w:val="24"/>
          </w:rPr>
          <w:t xml:space="preserve">the </w:t>
        </w:r>
      </w:ins>
      <w:r>
        <w:rPr>
          <w:rFonts w:ascii="Times New Roman" w:eastAsia="宋体" w:hAnsi="Times New Roman" w:cs="Times New Roman"/>
          <w:kern w:val="0"/>
          <w:sz w:val="24"/>
          <w:szCs w:val="24"/>
        </w:rPr>
        <w:t xml:space="preserve">block verification phase, </w:t>
      </w:r>
      <w:ins w:id="462" w:author="ThinkPad" w:date="2022-05-17T22:31:00Z">
        <w:r w:rsidR="00C11BA0">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node </w:t>
      </w:r>
      <w:del w:id="463" w:author="ThinkPad" w:date="2022-05-17T22:31:00Z">
        <w:r w:rsidDel="00C11BA0">
          <w:rPr>
            <w:rFonts w:ascii="Times New Roman" w:eastAsia="宋体" w:hAnsi="Times New Roman" w:cs="Times New Roman"/>
            <w:kern w:val="0"/>
            <w:sz w:val="24"/>
            <w:szCs w:val="24"/>
          </w:rPr>
          <w:delText xml:space="preserve">requires </w:delText>
        </w:r>
      </w:del>
      <w:ins w:id="464" w:author="ThinkPad" w:date="2022-05-17T22:31:00Z">
        <w:r w:rsidR="00C11BA0">
          <w:rPr>
            <w:rFonts w:ascii="Times New Roman" w:eastAsia="宋体" w:hAnsi="Times New Roman" w:cs="Times New Roman"/>
            <w:kern w:val="0"/>
            <w:sz w:val="24"/>
            <w:szCs w:val="24"/>
          </w:rPr>
          <w:t xml:space="preserve">needs </w:t>
        </w:r>
      </w:ins>
      <w:r>
        <w:rPr>
          <w:rFonts w:ascii="Times New Roman" w:eastAsia="宋体" w:hAnsi="Times New Roman" w:cs="Times New Roman"/>
          <w:kern w:val="0"/>
          <w:sz w:val="24"/>
          <w:szCs w:val="24"/>
        </w:rPr>
        <w:t>to check the validation of the proposed block through</w:t>
      </w:r>
      <w:ins w:id="465" w:author="ThinkPad" w:date="2022-05-17T22:31:00Z">
        <w:r w:rsidR="00C11BA0">
          <w:rPr>
            <w:rFonts w:ascii="Times New Roman" w:eastAsia="宋体" w:hAnsi="Times New Roman" w:cs="Times New Roman"/>
            <w:kern w:val="0"/>
            <w:sz w:val="24"/>
            <w:szCs w:val="24"/>
          </w:rPr>
          <w:t xml:space="preserve"> the</w:t>
        </w:r>
      </w:ins>
      <w:r>
        <w:rPr>
          <w:rFonts w:ascii="Times New Roman" w:eastAsia="宋体" w:hAnsi="Times New Roman" w:cs="Times New Roman"/>
          <w:kern w:val="0"/>
          <w:sz w:val="24"/>
          <w:szCs w:val="24"/>
        </w:rPr>
        <w:t xml:space="preserve"> following </w:t>
      </w:r>
      <w:r w:rsidRPr="00C11BA0">
        <w:rPr>
          <w:rFonts w:ascii="Times New Roman" w:eastAsia="宋体" w:hAnsi="Times New Roman" w:cs="Times New Roman"/>
          <w:kern w:val="0"/>
          <w:sz w:val="24"/>
          <w:szCs w:val="24"/>
          <w:highlight w:val="cyan"/>
          <w:rPrChange w:id="466" w:author="ThinkPad" w:date="2022-05-17T22:31:00Z">
            <w:rPr>
              <w:rFonts w:ascii="Times New Roman" w:eastAsia="宋体" w:hAnsi="Times New Roman" w:cs="Times New Roman"/>
              <w:kern w:val="0"/>
              <w:sz w:val="24"/>
              <w:szCs w:val="24"/>
            </w:rPr>
          </w:rPrChange>
        </w:rPr>
        <w:t>component</w:t>
      </w:r>
      <w:r>
        <w:rPr>
          <w:rFonts w:ascii="Times New Roman" w:eastAsia="宋体" w:hAnsi="Times New Roman" w:cs="Times New Roman"/>
          <w:kern w:val="0"/>
          <w:sz w:val="24"/>
          <w:szCs w:val="24"/>
        </w:rPr>
        <w:t>s:</w:t>
      </w:r>
    </w:p>
    <w:p w14:paraId="5D296A93" w14:textId="437011DB"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del w:id="467" w:author="ThinkPad" w:date="2022-05-18T14:27:00Z">
        <w:r w:rsidRPr="006768F2" w:rsidDel="00E20360">
          <w:rPr>
            <w:rFonts w:ascii="Times New Roman" w:eastAsia="宋体" w:hAnsi="Times New Roman" w:cs="Times New Roman"/>
            <w:kern w:val="0"/>
            <w:sz w:val="24"/>
            <w:szCs w:val="24"/>
          </w:rPr>
          <w:delText xml:space="preserve"> that</w:delText>
        </w:r>
      </w:del>
      <w:ins w:id="468" w:author="ThinkPad" w:date="2022-05-18T14:27:00Z">
        <w:r w:rsidR="00E20360">
          <w:rPr>
            <w:rFonts w:ascii="Times New Roman" w:eastAsia="宋体" w:hAnsi="Times New Roman" w:cs="Times New Roman"/>
            <w:kern w:val="0"/>
            <w:sz w:val="24"/>
            <w:szCs w:val="24"/>
          </w:rPr>
          <w:t>, which</w:t>
        </w:r>
      </w:ins>
      <w:r w:rsidRPr="006768F2">
        <w:rPr>
          <w:rFonts w:ascii="Times New Roman" w:eastAsia="宋体" w:hAnsi="Times New Roman" w:cs="Times New Roman"/>
          <w:kern w:val="0"/>
          <w:sz w:val="24"/>
          <w:szCs w:val="24"/>
        </w:rPr>
        <w:t xml:space="preserve"> uses the public key and proof of the block proposer as well as current round randomness as inputs</w:t>
      </w:r>
      <w:ins w:id="469" w:author="ThinkPad" w:date="2022-05-18T14:27:00Z">
        <w:r w:rsidR="00E20360">
          <w:rPr>
            <w:rFonts w:ascii="Times New Roman" w:eastAsia="宋体" w:hAnsi="Times New Roman" w:cs="Times New Roman"/>
            <w:kern w:val="0"/>
            <w:sz w:val="24"/>
            <w:szCs w:val="24"/>
          </w:rPr>
          <w:t>,</w:t>
        </w:r>
      </w:ins>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0A17B1BC"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del w:id="470" w:author="ThinkPad" w:date="2022-05-17T22:33:00Z">
        <w:r w:rsidR="00D15870" w:rsidDel="00811D15">
          <w:rPr>
            <w:rFonts w:ascii="Times New Roman" w:eastAsia="宋体" w:hAnsi="Times New Roman" w:cs="Times New Roman"/>
            <w:kern w:val="0"/>
            <w:sz w:val="24"/>
            <w:szCs w:val="24"/>
          </w:rPr>
          <w:delText xml:space="preserve">depicted </w:delText>
        </w:r>
      </w:del>
      <w:ins w:id="471" w:author="ThinkPad" w:date="2022-05-17T22:33:00Z">
        <w:r w:rsidR="00811D15">
          <w:rPr>
            <w:rFonts w:ascii="Times New Roman" w:eastAsia="宋体" w:hAnsi="Times New Roman" w:cs="Times New Roman"/>
            <w:kern w:val="0"/>
            <w:sz w:val="24"/>
            <w:szCs w:val="24"/>
          </w:rPr>
          <w:t xml:space="preserve">shown </w:t>
        </w:r>
      </w:ins>
      <w:r w:rsidR="00D15870">
        <w:rPr>
          <w:rFonts w:ascii="Times New Roman" w:eastAsia="宋体" w:hAnsi="Times New Roman" w:cs="Times New Roman"/>
          <w:kern w:val="0"/>
          <w:sz w:val="24"/>
          <w:szCs w:val="24"/>
        </w:rPr>
        <w:t>in Fig</w:t>
      </w:r>
      <w:ins w:id="472" w:author="ThinkPad" w:date="2022-05-17T22:32:00Z">
        <w:r w:rsidR="00C11BA0">
          <w:rPr>
            <w:rFonts w:ascii="Times New Roman" w:eastAsia="宋体" w:hAnsi="Times New Roman" w:cs="Times New Roman"/>
            <w:kern w:val="0"/>
            <w:sz w:val="24"/>
            <w:szCs w:val="24"/>
          </w:rPr>
          <w:t>.</w:t>
        </w:r>
      </w:ins>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ins w:id="473" w:author="ThinkPad" w:date="2022-05-17T22:33:00Z">
        <w:r w:rsidR="00811D15">
          <w:rPr>
            <w:rFonts w:ascii="Times New Roman" w:eastAsia="宋体" w:hAnsi="Times New Roman" w:cs="Times New Roman"/>
            <w:kern w:val="0"/>
            <w:sz w:val="24"/>
            <w:szCs w:val="24"/>
          </w:rPr>
          <w:t xml:space="preserve"> the above</w:t>
        </w:r>
      </w:ins>
      <w:r w:rsidR="00D15870">
        <w:rPr>
          <w:rFonts w:ascii="Times New Roman" w:eastAsia="宋体" w:hAnsi="Times New Roman" w:cs="Times New Roman"/>
          <w:kern w:val="0"/>
          <w:sz w:val="24"/>
          <w:szCs w:val="24"/>
        </w:rPr>
        <w:t xml:space="preserve"> </w:t>
      </w:r>
      <w:del w:id="474" w:author="ThinkPad" w:date="2022-05-17T22:33:00Z">
        <w:r w:rsidR="00D15870" w:rsidDel="00811D15">
          <w:rPr>
            <w:rFonts w:ascii="Times New Roman" w:eastAsia="宋体" w:hAnsi="Times New Roman" w:cs="Times New Roman"/>
            <w:kern w:val="0"/>
            <w:sz w:val="24"/>
            <w:szCs w:val="24"/>
          </w:rPr>
          <w:delText xml:space="preserve">mentioned </w:delText>
        </w:r>
      </w:del>
      <w:r w:rsidR="00D15870">
        <w:rPr>
          <w:rFonts w:ascii="Times New Roman" w:eastAsia="宋体" w:hAnsi="Times New Roman" w:cs="Times New Roman"/>
          <w:kern w:val="0"/>
          <w:sz w:val="24"/>
          <w:szCs w:val="24"/>
        </w:rPr>
        <w:t>conditions are satisfied, a node will then generate partial signature of the block hash and broadcast</w:t>
      </w:r>
      <w:ins w:id="475" w:author="ThinkPad" w:date="2022-05-17T22:33:00Z">
        <w:r w:rsidR="00811D15">
          <w:rPr>
            <w:rFonts w:ascii="Times New Roman" w:eastAsia="宋体" w:hAnsi="Times New Roman" w:cs="Times New Roman"/>
            <w:kern w:val="0"/>
            <w:sz w:val="24"/>
            <w:szCs w:val="24"/>
          </w:rPr>
          <w:t xml:space="preserve"> it</w:t>
        </w:r>
      </w:ins>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ins w:id="476" w:author="ThinkPad" w:date="2022-05-17T22:33:00Z">
        <w:r w:rsidR="00811D15">
          <w:rPr>
            <w:rFonts w:ascii="Times New Roman" w:eastAsia="宋体" w:hAnsi="Times New Roman" w:cs="Times New Roman"/>
            <w:kern w:val="0"/>
            <w:sz w:val="24"/>
            <w:szCs w:val="24"/>
          </w:rPr>
          <w:t xml:space="preserve">the </w:t>
        </w:r>
      </w:ins>
      <w:r w:rsidR="00A2267D">
        <w:rPr>
          <w:rFonts w:ascii="Times New Roman" w:eastAsia="宋体" w:hAnsi="Times New Roman" w:cs="Times New Roman"/>
          <w:kern w:val="0"/>
          <w:sz w:val="24"/>
          <w:szCs w:val="24"/>
        </w:rPr>
        <w:t>block finalization phase, each node will gather partial signature shares of the block hash to recover the full signature. In SWIB</w:t>
      </w:r>
      <w:del w:id="477" w:author="ThinkPad" w:date="2022-05-17T22:34:00Z">
        <w:r w:rsidR="00A2267D" w:rsidDel="00E23D27">
          <w:rPr>
            <w:rFonts w:ascii="Times New Roman" w:eastAsia="宋体" w:hAnsi="Times New Roman" w:cs="Times New Roman"/>
            <w:kern w:val="0"/>
            <w:sz w:val="24"/>
            <w:szCs w:val="24"/>
          </w:rPr>
          <w:delText xml:space="preserve"> protocol</w:delText>
        </w:r>
      </w:del>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 xml:space="preserve">The reconstruction of valid full signature proves that a </w:t>
      </w:r>
      <w:r w:rsidR="001E3FD5" w:rsidRPr="00D8191D">
        <w:rPr>
          <w:rFonts w:ascii="Times New Roman" w:eastAsia="宋体" w:hAnsi="Times New Roman" w:cs="Times New Roman"/>
          <w:kern w:val="0"/>
          <w:sz w:val="24"/>
          <w:szCs w:val="24"/>
          <w:highlight w:val="cyan"/>
          <w:rPrChange w:id="478" w:author="ThinkPad" w:date="2022-05-17T23:06:00Z">
            <w:rPr>
              <w:rFonts w:ascii="Times New Roman" w:eastAsia="宋体" w:hAnsi="Times New Roman" w:cs="Times New Roman"/>
              <w:kern w:val="0"/>
              <w:sz w:val="24"/>
              <w:szCs w:val="24"/>
            </w:rPr>
          </w:rPrChange>
        </w:rPr>
        <w:t xml:space="preserve">threshold of </w:t>
      </w:r>
      <w:r w:rsidR="009411B0" w:rsidRPr="00D8191D">
        <w:rPr>
          <w:rFonts w:ascii="Times New Roman" w:eastAsia="宋体" w:hAnsi="Times New Roman" w:cs="Times New Roman"/>
          <w:kern w:val="0"/>
          <w:sz w:val="24"/>
          <w:szCs w:val="24"/>
          <w:highlight w:val="cyan"/>
          <w:rPrChange w:id="479" w:author="ThinkPad" w:date="2022-05-17T23:06:00Z">
            <w:rPr>
              <w:rFonts w:ascii="Times New Roman" w:eastAsia="宋体" w:hAnsi="Times New Roman" w:cs="Times New Roman"/>
              <w:kern w:val="0"/>
              <w:sz w:val="24"/>
              <w:szCs w:val="24"/>
            </w:rPr>
          </w:rPrChange>
        </w:rPr>
        <w:t>nodes</w:t>
      </w:r>
      <w:ins w:id="480" w:author="ThinkPad" w:date="2022-05-17T23:06:00Z">
        <w:r w:rsidR="00D8191D">
          <w:rPr>
            <w:rFonts w:ascii="Times New Roman" w:eastAsia="宋体" w:hAnsi="Times New Roman" w:cs="Times New Roman"/>
            <w:kern w:val="0"/>
            <w:sz w:val="24"/>
            <w:szCs w:val="24"/>
          </w:rPr>
          <w:t xml:space="preserve"> have</w:t>
        </w:r>
      </w:ins>
      <w:r w:rsidR="009411B0">
        <w:rPr>
          <w:rFonts w:ascii="Times New Roman" w:eastAsia="宋体" w:hAnsi="Times New Roman" w:cs="Times New Roman"/>
          <w:kern w:val="0"/>
          <w:sz w:val="24"/>
          <w:szCs w:val="24"/>
        </w:rPr>
        <w:t xml:space="preserve"> signed block hash, which means that a sufficient number of nodes vote for </w:t>
      </w:r>
      <w:ins w:id="481" w:author="ThinkPad" w:date="2022-05-17T23:07:00Z">
        <w:r w:rsidR="00D8191D">
          <w:rPr>
            <w:rFonts w:ascii="Times New Roman" w:eastAsia="宋体" w:hAnsi="Times New Roman" w:cs="Times New Roman"/>
            <w:kern w:val="0"/>
            <w:sz w:val="24"/>
            <w:szCs w:val="24"/>
          </w:rPr>
          <w:t xml:space="preserve">the </w:t>
        </w:r>
      </w:ins>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w:t>
      </w:r>
      <w:r w:rsidR="008622BD" w:rsidRPr="00D8191D">
        <w:rPr>
          <w:rFonts w:ascii="Times New Roman" w:eastAsia="宋体" w:hAnsi="Times New Roman" w:cs="Times New Roman"/>
          <w:kern w:val="0"/>
          <w:sz w:val="24"/>
          <w:szCs w:val="24"/>
          <w:highlight w:val="cyan"/>
          <w:rPrChange w:id="482" w:author="ThinkPad" w:date="2022-05-17T23:07:00Z">
            <w:rPr>
              <w:rFonts w:ascii="Times New Roman" w:eastAsia="宋体" w:hAnsi="Times New Roman" w:cs="Times New Roman"/>
              <w:kern w:val="0"/>
              <w:sz w:val="24"/>
              <w:szCs w:val="24"/>
            </w:rPr>
          </w:rPrChange>
        </w:rPr>
        <w:t>signal</w:t>
      </w:r>
      <w:r w:rsidR="008622BD">
        <w:rPr>
          <w:rFonts w:ascii="Times New Roman" w:eastAsia="宋体" w:hAnsi="Times New Roman" w:cs="Times New Roman"/>
          <w:kern w:val="0"/>
          <w:sz w:val="24"/>
          <w:szCs w:val="24"/>
        </w:rPr>
        <w:t xml:space="preserve"> 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 xml:space="preserve">ll signature recovery can be done independently by any correct node. In this way, any node </w:t>
      </w:r>
      <w:del w:id="483" w:author="ThinkPad" w:date="2022-05-17T23:07:00Z">
        <w:r w:rsidR="00B50F70" w:rsidDel="00D8191D">
          <w:rPr>
            <w:rFonts w:ascii="Times New Roman" w:eastAsia="宋体" w:hAnsi="Times New Roman" w:cs="Times New Roman"/>
            <w:kern w:val="0"/>
            <w:sz w:val="24"/>
            <w:szCs w:val="24"/>
          </w:rPr>
          <w:delText xml:space="preserve">who </w:delText>
        </w:r>
      </w:del>
      <w:ins w:id="484" w:author="ThinkPad" w:date="2022-05-17T23:07:00Z">
        <w:r w:rsidR="00D8191D">
          <w:rPr>
            <w:rFonts w:ascii="Times New Roman" w:eastAsia="宋体" w:hAnsi="Times New Roman" w:cs="Times New Roman"/>
            <w:kern w:val="0"/>
            <w:sz w:val="24"/>
            <w:szCs w:val="24"/>
          </w:rPr>
          <w:t xml:space="preserve">which </w:t>
        </w:r>
      </w:ins>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 xml:space="preserve">s that block finalization will be stably achieved in </w:t>
      </w:r>
      <w:r w:rsidR="00B50F70" w:rsidRPr="00D8191D">
        <w:rPr>
          <w:rFonts w:ascii="Times New Roman" w:eastAsia="宋体" w:hAnsi="Times New Roman" w:cs="Times New Roman"/>
          <w:kern w:val="0"/>
          <w:sz w:val="24"/>
          <w:szCs w:val="24"/>
          <w:highlight w:val="cyan"/>
          <w:rPrChange w:id="485" w:author="ThinkPad" w:date="2022-05-17T23:08:00Z">
            <w:rPr>
              <w:rFonts w:ascii="Times New Roman" w:eastAsia="宋体" w:hAnsi="Times New Roman" w:cs="Times New Roman"/>
              <w:kern w:val="0"/>
              <w:sz w:val="24"/>
              <w:szCs w:val="24"/>
            </w:rPr>
          </w:rPrChange>
        </w:rPr>
        <w:t>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del w:id="486" w:author="ThinkPad" w:date="2022-05-17T23:09:00Z">
        <w:r w:rsidR="008D656B" w:rsidDel="00D8191D">
          <w:rPr>
            <w:rFonts w:ascii="Times New Roman" w:eastAsia="宋体" w:hAnsi="Times New Roman" w:cs="Times New Roman"/>
            <w:kern w:val="0"/>
            <w:sz w:val="24"/>
            <w:szCs w:val="24"/>
          </w:rPr>
          <w:delText xml:space="preserve">protocol </w:delText>
        </w:r>
      </w:del>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del w:id="487" w:author="ThinkPad" w:date="2022-05-17T23:09:00Z">
        <w:r w:rsidR="00AC10DF" w:rsidDel="00D8191D">
          <w:rPr>
            <w:rFonts w:ascii="Times New Roman" w:eastAsia="宋体" w:hAnsi="Times New Roman" w:cs="Times New Roman"/>
            <w:sz w:val="24"/>
            <w:szCs w:val="24"/>
          </w:rPr>
          <w:delText>our protocol</w:delText>
        </w:r>
      </w:del>
      <w:ins w:id="488" w:author="ThinkPad" w:date="2022-05-17T23:09:00Z">
        <w:r w:rsidR="00D8191D">
          <w:rPr>
            <w:rFonts w:ascii="Times New Roman" w:eastAsia="宋体" w:hAnsi="Times New Roman" w:cs="Times New Roman"/>
            <w:sz w:val="24"/>
            <w:szCs w:val="24"/>
          </w:rPr>
          <w:t>it</w:t>
        </w:r>
      </w:ins>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6ACCB3C6"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ins w:id="489" w:author="ThinkPad" w:date="2022-05-17T23:09:00Z">
        <w:r w:rsidR="00D8191D">
          <w:rPr>
            <w:rFonts w:ascii="Times New Roman" w:hAnsi="Times New Roman" w:cs="Times New Roman"/>
            <w:b/>
            <w:bCs/>
          </w:rPr>
          <w:t>.</w:t>
        </w:r>
      </w:ins>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ins w:id="490" w:author="ThinkPad" w:date="2022-05-18T08:08:00Z">
        <w:r w:rsidR="00457EFF">
          <w:rPr>
            <w:rFonts w:ascii="Times New Roman" w:hAnsi="Times New Roman" w:cs="Times New Roman"/>
            <w:b/>
            <w:bCs/>
          </w:rPr>
          <w:t xml:space="preserve"> </w:t>
        </w:r>
        <w:r w:rsidR="00457EFF">
          <w:rPr>
            <w:rFonts w:ascii="Times New Roman" w:hAnsi="Times New Roman" w:cs="Times New Roman" w:hint="eastAsia"/>
            <w:b/>
            <w:bCs/>
          </w:rPr>
          <w:t>at</w:t>
        </w:r>
        <w:r w:rsidR="00457EFF">
          <w:rPr>
            <w:rFonts w:ascii="Times New Roman" w:hAnsi="Times New Roman" w:cs="Times New Roman"/>
            <w:b/>
            <w:bCs/>
          </w:rPr>
          <w:t xml:space="preserve"> a node </w:t>
        </w:r>
        <w:r w:rsidR="00457EFF" w:rsidRPr="00457EFF">
          <w:rPr>
            <w:rFonts w:ascii="Times New Roman" w:hAnsi="Times New Roman" w:cs="Times New Roman"/>
            <w:b/>
            <w:bCs/>
            <w:i/>
            <w:iCs/>
            <w:rPrChange w:id="491" w:author="ThinkPad" w:date="2022-05-18T08:08:00Z">
              <w:rPr>
                <w:rFonts w:ascii="Times New Roman" w:hAnsi="Times New Roman" w:cs="Times New Roman"/>
                <w:b/>
                <w:bCs/>
              </w:rPr>
            </w:rPrChange>
          </w:rPr>
          <w:t>j</w:t>
        </w:r>
      </w:ins>
      <w:ins w:id="492" w:author="ThinkPad" w:date="2022-05-17T23:09:00Z">
        <w:r w:rsidR="00D8191D">
          <w:rPr>
            <w:rFonts w:ascii="Times New Roman" w:hAnsi="Times New Roman" w:cs="Times New Roman"/>
            <w:b/>
            <w:bCs/>
          </w:rPr>
          <w:t>.</w:t>
        </w:r>
      </w:ins>
      <w:ins w:id="493" w:author="ThinkPad" w:date="2022-05-18T08:08:00Z">
        <w:r w:rsidR="00457EFF">
          <w:rPr>
            <w:rFonts w:ascii="Times New Roman" w:hAnsi="Times New Roman" w:cs="Times New Roman"/>
            <w:b/>
            <w:bCs/>
          </w:rPr>
          <w:t xml:space="preserve"> </w:t>
        </w:r>
      </w:ins>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20FAD5CC"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w:t>
      </w:r>
      <w:del w:id="494" w:author="ThinkPad" w:date="2022-05-17T23:15:00Z">
        <w:r w:rsidR="00AC0822" w:rsidDel="003034E7">
          <w:rPr>
            <w:rFonts w:ascii="Times New Roman" w:eastAsia="宋体" w:hAnsi="Times New Roman" w:cs="Times New Roman"/>
            <w:kern w:val="0"/>
            <w:sz w:val="24"/>
            <w:szCs w:val="24"/>
          </w:rPr>
          <w:delText xml:space="preserve">improve </w:delText>
        </w:r>
      </w:del>
      <w:ins w:id="495" w:author="ThinkPad" w:date="2022-05-17T23:15:00Z">
        <w:r w:rsidR="003034E7">
          <w:rPr>
            <w:rFonts w:ascii="Times New Roman" w:eastAsia="宋体" w:hAnsi="Times New Roman" w:cs="Times New Roman"/>
            <w:kern w:val="0"/>
            <w:sz w:val="24"/>
            <w:szCs w:val="24"/>
          </w:rPr>
          <w:t xml:space="preserve">encourage </w:t>
        </w:r>
      </w:ins>
      <w:del w:id="496" w:author="ThinkPad" w:date="2022-05-17T23:15:00Z">
        <w:r w:rsidR="00AC0822" w:rsidDel="003034E7">
          <w:rPr>
            <w:rFonts w:ascii="Times New Roman" w:eastAsia="宋体" w:hAnsi="Times New Roman" w:cs="Times New Roman"/>
            <w:kern w:val="0"/>
            <w:sz w:val="24"/>
            <w:szCs w:val="24"/>
          </w:rPr>
          <w:delText xml:space="preserve">the enthusiasm of </w:delText>
        </w:r>
      </w:del>
      <w:r w:rsidR="00AC0822">
        <w:rPr>
          <w:rFonts w:ascii="Times New Roman" w:eastAsia="宋体" w:hAnsi="Times New Roman" w:cs="Times New Roman"/>
          <w:kern w:val="0"/>
          <w:sz w:val="24"/>
          <w:szCs w:val="24"/>
        </w:rPr>
        <w:t xml:space="preserve">consensus nodes </w:t>
      </w:r>
      <w:ins w:id="497" w:author="ThinkPad" w:date="2022-05-17T23:15:00Z">
        <w:r w:rsidR="003034E7">
          <w:rPr>
            <w:rFonts w:ascii="Times New Roman" w:eastAsia="宋体" w:hAnsi="Times New Roman" w:cs="Times New Roman"/>
            <w:kern w:val="0"/>
            <w:sz w:val="24"/>
            <w:szCs w:val="24"/>
          </w:rPr>
          <w:t xml:space="preserve">to </w:t>
        </w:r>
      </w:ins>
      <w:r w:rsidR="00AC0822">
        <w:rPr>
          <w:rFonts w:ascii="Times New Roman" w:eastAsia="宋体" w:hAnsi="Times New Roman" w:cs="Times New Roman"/>
          <w:kern w:val="0"/>
          <w:sz w:val="24"/>
          <w:szCs w:val="24"/>
        </w:rPr>
        <w:t xml:space="preserve">generate signature. </w:t>
      </w:r>
      <w:r w:rsidR="00E815B8">
        <w:rPr>
          <w:rFonts w:ascii="Times New Roman" w:eastAsia="宋体" w:hAnsi="Times New Roman" w:cs="Times New Roman"/>
          <w:kern w:val="0"/>
          <w:sz w:val="24"/>
          <w:szCs w:val="24"/>
        </w:rPr>
        <w:t xml:space="preserve">Both </w:t>
      </w:r>
      <w:del w:id="498" w:author="ThinkPad" w:date="2022-05-18T19:57:00Z">
        <w:r w:rsidR="00E815B8" w:rsidDel="00B803E6">
          <w:rPr>
            <w:rFonts w:ascii="Times New Roman" w:eastAsia="宋体" w:hAnsi="Times New Roman" w:cs="Times New Roman"/>
            <w:kern w:val="0"/>
            <w:sz w:val="24"/>
            <w:szCs w:val="24"/>
          </w:rPr>
          <w:delText xml:space="preserve">verifying </w:delText>
        </w:r>
      </w:del>
      <w:r w:rsidR="00E815B8">
        <w:rPr>
          <w:rFonts w:ascii="Times New Roman" w:eastAsia="宋体" w:hAnsi="Times New Roman" w:cs="Times New Roman"/>
          <w:kern w:val="0"/>
          <w:sz w:val="24"/>
          <w:szCs w:val="24"/>
        </w:rPr>
        <w:t>block</w:t>
      </w:r>
      <w:ins w:id="499" w:author="ThinkPad" w:date="2022-05-18T19:57:00Z">
        <w:r w:rsidR="00B803E6">
          <w:rPr>
            <w:rFonts w:ascii="Times New Roman" w:eastAsia="宋体" w:hAnsi="Times New Roman" w:cs="Times New Roman"/>
            <w:kern w:val="0"/>
            <w:sz w:val="24"/>
            <w:szCs w:val="24"/>
          </w:rPr>
          <w:t xml:space="preserve"> verif</w:t>
        </w:r>
        <w:r w:rsidR="00B803E6">
          <w:rPr>
            <w:rFonts w:ascii="Times New Roman" w:eastAsia="宋体" w:hAnsi="Times New Roman" w:cs="Times New Roman" w:hint="eastAsia"/>
            <w:kern w:val="0"/>
            <w:sz w:val="24"/>
            <w:szCs w:val="24"/>
          </w:rPr>
          <w:t>ic</w:t>
        </w:r>
        <w:r w:rsidR="00B803E6">
          <w:rPr>
            <w:rFonts w:ascii="Times New Roman" w:eastAsia="宋体" w:hAnsi="Times New Roman" w:cs="Times New Roman"/>
            <w:kern w:val="0"/>
            <w:sz w:val="24"/>
            <w:szCs w:val="24"/>
          </w:rPr>
          <w:t>ation</w:t>
        </w:r>
      </w:ins>
      <w:r w:rsidR="00E815B8">
        <w:rPr>
          <w:rFonts w:ascii="Times New Roman" w:eastAsia="宋体" w:hAnsi="Times New Roman" w:cs="Times New Roman"/>
          <w:kern w:val="0"/>
          <w:sz w:val="24"/>
          <w:szCs w:val="24"/>
        </w:rPr>
        <w:t xml:space="preserve"> and </w:t>
      </w:r>
      <w:del w:id="500" w:author="ThinkPad" w:date="2022-05-18T19:57:00Z">
        <w:r w:rsidR="00E815B8" w:rsidDel="00B803E6">
          <w:rPr>
            <w:rFonts w:ascii="Times New Roman" w:eastAsia="宋体" w:hAnsi="Times New Roman" w:cs="Times New Roman"/>
            <w:kern w:val="0"/>
            <w:sz w:val="24"/>
            <w:szCs w:val="24"/>
          </w:rPr>
          <w:delText xml:space="preserve">generating </w:delText>
        </w:r>
      </w:del>
      <w:r w:rsidR="00E815B8">
        <w:rPr>
          <w:rFonts w:ascii="Times New Roman" w:eastAsia="宋体" w:hAnsi="Times New Roman" w:cs="Times New Roman"/>
          <w:kern w:val="0"/>
          <w:sz w:val="24"/>
          <w:szCs w:val="24"/>
        </w:rPr>
        <w:t>signature</w:t>
      </w:r>
      <w:ins w:id="501" w:author="ThinkPad" w:date="2022-05-18T19:57:00Z">
        <w:r w:rsidR="00B803E6">
          <w:rPr>
            <w:rFonts w:ascii="Times New Roman" w:eastAsia="宋体" w:hAnsi="Times New Roman" w:cs="Times New Roman"/>
            <w:kern w:val="0"/>
            <w:sz w:val="24"/>
            <w:szCs w:val="24"/>
          </w:rPr>
          <w:t xml:space="preserve"> </w:t>
        </w:r>
        <w:r w:rsidR="00B803E6">
          <w:rPr>
            <w:rFonts w:ascii="Times New Roman" w:eastAsia="宋体" w:hAnsi="Times New Roman" w:cs="Times New Roman"/>
            <w:kern w:val="0"/>
            <w:sz w:val="24"/>
            <w:szCs w:val="24"/>
          </w:rPr>
          <w:lastRenderedPageBreak/>
          <w:t>generation</w:t>
        </w:r>
      </w:ins>
      <w:r w:rsidR="00AC0822">
        <w:rPr>
          <w:rFonts w:ascii="Times New Roman" w:eastAsia="宋体" w:hAnsi="Times New Roman" w:cs="Times New Roman"/>
          <w:kern w:val="0"/>
          <w:sz w:val="24"/>
          <w:szCs w:val="24"/>
        </w:rPr>
        <w:t xml:space="preserve"> </w:t>
      </w:r>
      <w:del w:id="502" w:author="ThinkPad" w:date="2022-05-18T19:57:00Z">
        <w:r w:rsidR="00AC0822" w:rsidDel="00B803E6">
          <w:rPr>
            <w:rFonts w:ascii="Times New Roman" w:eastAsia="宋体" w:hAnsi="Times New Roman" w:cs="Times New Roman"/>
            <w:kern w:val="0"/>
            <w:sz w:val="24"/>
            <w:szCs w:val="24"/>
          </w:rPr>
          <w:delText xml:space="preserve">will </w:delText>
        </w:r>
      </w:del>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del w:id="503" w:author="ThinkPad" w:date="2022-05-18T19:57:00Z">
        <w:r w:rsidR="00E815B8" w:rsidDel="00B803E6">
          <w:rPr>
            <w:rFonts w:ascii="Times New Roman" w:eastAsia="宋体" w:hAnsi="Times New Roman" w:cs="Times New Roman"/>
            <w:kern w:val="0"/>
            <w:sz w:val="24"/>
            <w:szCs w:val="24"/>
          </w:rPr>
          <w:delText xml:space="preserve">the </w:delText>
        </w:r>
      </w:del>
      <w:ins w:id="504" w:author="ThinkPad" w:date="2022-05-18T19:57:00Z">
        <w:r w:rsidR="00B803E6">
          <w:rPr>
            <w:rFonts w:ascii="Times New Roman" w:eastAsia="宋体" w:hAnsi="Times New Roman" w:cs="Times New Roman"/>
            <w:kern w:val="0"/>
            <w:sz w:val="24"/>
            <w:szCs w:val="24"/>
          </w:rPr>
          <w:t xml:space="preserve">certain </w:t>
        </w:r>
      </w:ins>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 xml:space="preserve">of </w:t>
      </w:r>
      <w:ins w:id="505" w:author="ThinkPad" w:date="2022-05-18T19:57:00Z">
        <w:r w:rsidR="00B803E6">
          <w:rPr>
            <w:rFonts w:ascii="Times New Roman" w:eastAsia="宋体" w:hAnsi="Times New Roman" w:cs="Times New Roman"/>
            <w:kern w:val="0"/>
            <w:sz w:val="24"/>
            <w:szCs w:val="24"/>
          </w:rPr>
          <w:t xml:space="preserve">the corresponding </w:t>
        </w:r>
      </w:ins>
      <w:del w:id="506" w:author="ThinkPad" w:date="2022-05-18T19:57:00Z">
        <w:r w:rsidR="00E815B8" w:rsidDel="00B803E6">
          <w:rPr>
            <w:rFonts w:ascii="Times New Roman" w:eastAsia="宋体" w:hAnsi="Times New Roman" w:cs="Times New Roman"/>
            <w:kern w:val="0"/>
            <w:sz w:val="24"/>
            <w:szCs w:val="24"/>
          </w:rPr>
          <w:delText xml:space="preserve">consensus </w:delText>
        </w:r>
      </w:del>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del w:id="507" w:author="ThinkPad" w:date="2022-05-18T19:57:00Z">
        <w:r w:rsidR="00913D7B" w:rsidDel="00B803E6">
          <w:rPr>
            <w:rFonts w:ascii="Times New Roman" w:eastAsia="宋体" w:hAnsi="Times New Roman" w:cs="Times New Roman"/>
            <w:kern w:val="0"/>
            <w:sz w:val="24"/>
            <w:szCs w:val="24"/>
          </w:rPr>
          <w:delText xml:space="preserve">wasting </w:delText>
        </w:r>
      </w:del>
      <w:ins w:id="508" w:author="ThinkPad" w:date="2022-05-18T19:57:00Z">
        <w:r w:rsidR="00B803E6">
          <w:rPr>
            <w:rFonts w:ascii="Times New Roman" w:eastAsia="宋体" w:hAnsi="Times New Roman" w:cs="Times New Roman"/>
            <w:kern w:val="0"/>
            <w:sz w:val="24"/>
            <w:szCs w:val="24"/>
          </w:rPr>
          <w:t xml:space="preserve">consuming </w:t>
        </w:r>
      </w:ins>
      <w:ins w:id="509" w:author="ThinkPad" w:date="2022-05-17T23:16:00Z">
        <w:r w:rsidR="003034E7">
          <w:rPr>
            <w:rFonts w:ascii="Times New Roman" w:eastAsia="宋体" w:hAnsi="Times New Roman" w:cs="Times New Roman"/>
            <w:kern w:val="0"/>
            <w:sz w:val="24"/>
            <w:szCs w:val="24"/>
          </w:rPr>
          <w:t xml:space="preserve">their </w:t>
        </w:r>
      </w:ins>
      <w:r w:rsidR="00913D7B">
        <w:rPr>
          <w:rFonts w:ascii="Times New Roman" w:eastAsia="宋体" w:hAnsi="Times New Roman" w:cs="Times New Roman"/>
          <w:kern w:val="0"/>
          <w:sz w:val="24"/>
          <w:szCs w:val="24"/>
        </w:rPr>
        <w:t>computational power to verify</w:t>
      </w:r>
      <w:ins w:id="510" w:author="ThinkPad" w:date="2022-05-18T19:58:00Z">
        <w:r w:rsidR="00B803E6">
          <w:rPr>
            <w:rFonts w:ascii="Times New Roman" w:eastAsia="宋体" w:hAnsi="Times New Roman" w:cs="Times New Roman"/>
            <w:kern w:val="0"/>
            <w:sz w:val="24"/>
            <w:szCs w:val="24"/>
          </w:rPr>
          <w:t xml:space="preserve"> a</w:t>
        </w:r>
      </w:ins>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ins w:id="511" w:author="ThinkPad" w:date="2022-05-18T19:58:00Z">
        <w:r w:rsidR="00B803E6">
          <w:rPr>
            <w:rFonts w:ascii="Times New Roman" w:eastAsia="宋体" w:hAnsi="Times New Roman" w:cs="Times New Roman"/>
            <w:kern w:val="0"/>
            <w:sz w:val="24"/>
            <w:szCs w:val="24"/>
          </w:rPr>
          <w:t>,</w:t>
        </w:r>
      </w:ins>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xml:space="preserve">. Therefore, </w:t>
      </w:r>
      <w:del w:id="512" w:author="ThinkPad" w:date="2022-05-17T23:16:00Z">
        <w:r w:rsidR="00FB7B3C" w:rsidDel="003034E7">
          <w:rPr>
            <w:rFonts w:ascii="Times New Roman" w:eastAsia="宋体" w:hAnsi="Times New Roman" w:cs="Times New Roman"/>
            <w:kern w:val="0"/>
            <w:sz w:val="24"/>
            <w:szCs w:val="24"/>
          </w:rPr>
          <w:delText xml:space="preserve">our protocol requires </w:delText>
        </w:r>
      </w:del>
      <w:r w:rsidR="00913D7B">
        <w:rPr>
          <w:rFonts w:ascii="Times New Roman" w:eastAsia="宋体" w:hAnsi="Times New Roman" w:cs="Times New Roman"/>
          <w:kern w:val="0"/>
          <w:sz w:val="24"/>
          <w:szCs w:val="24"/>
        </w:rPr>
        <w:t xml:space="preserve">an incentive mechanism </w:t>
      </w:r>
      <w:ins w:id="513" w:author="ThinkPad" w:date="2022-05-17T23:16:00Z">
        <w:r w:rsidR="003034E7">
          <w:rPr>
            <w:rFonts w:ascii="Times New Roman" w:eastAsia="宋体" w:hAnsi="Times New Roman" w:cs="Times New Roman"/>
            <w:kern w:val="0"/>
            <w:sz w:val="24"/>
            <w:szCs w:val="24"/>
          </w:rPr>
          <w:t xml:space="preserve">is needed </w:t>
        </w:r>
      </w:ins>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 xml:space="preserve">to </w:t>
      </w:r>
      <w:del w:id="514" w:author="ThinkPad" w:date="2022-05-18T19:58:00Z">
        <w:r w:rsidR="00FB7B3C" w:rsidDel="00B803E6">
          <w:rPr>
            <w:rFonts w:ascii="Times New Roman" w:eastAsia="宋体" w:hAnsi="Times New Roman" w:cs="Times New Roman"/>
            <w:kern w:val="0"/>
            <w:sz w:val="24"/>
            <w:szCs w:val="24"/>
          </w:rPr>
          <w:delText xml:space="preserve">participant </w:delText>
        </w:r>
      </w:del>
      <w:ins w:id="515" w:author="ThinkPad" w:date="2022-05-18T19:58:00Z">
        <w:r w:rsidR="00B803E6">
          <w:rPr>
            <w:rFonts w:ascii="Times New Roman" w:eastAsia="宋体" w:hAnsi="Times New Roman" w:cs="Times New Roman"/>
            <w:kern w:val="0"/>
            <w:sz w:val="24"/>
            <w:szCs w:val="24"/>
          </w:rPr>
          <w:t xml:space="preserve">participate the </w:t>
        </w:r>
      </w:ins>
      <w:r w:rsidR="00FB7B3C">
        <w:rPr>
          <w:rFonts w:ascii="Times New Roman" w:eastAsia="宋体" w:hAnsi="Times New Roman" w:cs="Times New Roman"/>
          <w:kern w:val="0"/>
          <w:sz w:val="24"/>
          <w:szCs w:val="24"/>
        </w:rPr>
        <w:t xml:space="preserve">consensus process </w:t>
      </w:r>
      <w:del w:id="516" w:author="ThinkPad" w:date="2022-05-17T23:16:00Z">
        <w:r w:rsidR="00FB7B3C" w:rsidDel="003034E7">
          <w:rPr>
            <w:rFonts w:ascii="Times New Roman" w:eastAsia="宋体" w:hAnsi="Times New Roman" w:cs="Times New Roman"/>
            <w:kern w:val="0"/>
            <w:sz w:val="24"/>
            <w:szCs w:val="24"/>
          </w:rPr>
          <w:delText>positively</w:delText>
        </w:r>
      </w:del>
      <w:ins w:id="517" w:author="ThinkPad" w:date="2022-05-17T23:16:00Z">
        <w:r w:rsidR="003034E7">
          <w:rPr>
            <w:rFonts w:ascii="Times New Roman" w:eastAsia="宋体" w:hAnsi="Times New Roman" w:cs="Times New Roman"/>
            <w:kern w:val="0"/>
            <w:sz w:val="24"/>
            <w:szCs w:val="24"/>
          </w:rPr>
          <w:t>actively</w:t>
        </w:r>
      </w:ins>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del w:id="518" w:author="ThinkPad" w:date="2022-05-18T19:59:00Z">
        <w:r w:rsidR="000B4FCD" w:rsidDel="00B803E6">
          <w:rPr>
            <w:rFonts w:ascii="Times New Roman" w:eastAsia="宋体" w:hAnsi="Times New Roman" w:cs="Times New Roman"/>
            <w:kern w:val="0"/>
            <w:sz w:val="24"/>
            <w:szCs w:val="24"/>
          </w:rPr>
          <w:delText>a</w:delText>
        </w:r>
        <w:r w:rsidR="00DB664B" w:rsidDel="00B803E6">
          <w:rPr>
            <w:rFonts w:ascii="Times New Roman" w:eastAsia="宋体" w:hAnsi="Times New Roman" w:cs="Times New Roman"/>
            <w:kern w:val="0"/>
            <w:sz w:val="24"/>
            <w:szCs w:val="24"/>
          </w:rPr>
          <w:delText xml:space="preserve"> </w:delText>
        </w:r>
      </w:del>
      <w:r w:rsidR="00DB664B">
        <w:rPr>
          <w:rFonts w:ascii="Times New Roman" w:eastAsia="宋体" w:hAnsi="Times New Roman" w:cs="Times New Roman"/>
          <w:kern w:val="0"/>
          <w:sz w:val="24"/>
          <w:szCs w:val="24"/>
        </w:rPr>
        <w:t>part of</w:t>
      </w:r>
      <w:ins w:id="519" w:author="ThinkPad" w:date="2022-05-18T19:59:00Z">
        <w:r w:rsidR="00B803E6">
          <w:rPr>
            <w:rFonts w:ascii="Times New Roman" w:eastAsia="宋体" w:hAnsi="Times New Roman" w:cs="Times New Roman"/>
            <w:kern w:val="0"/>
            <w:sz w:val="24"/>
            <w:szCs w:val="24"/>
          </w:rPr>
          <w:t xml:space="preserve"> the</w:t>
        </w:r>
      </w:ins>
      <w:r w:rsidR="00DB664B">
        <w:rPr>
          <w:rFonts w:ascii="Times New Roman" w:eastAsia="宋体" w:hAnsi="Times New Roman" w:cs="Times New Roman"/>
          <w:kern w:val="0"/>
          <w:sz w:val="24"/>
          <w:szCs w:val="24"/>
        </w:rPr>
        <w:t xml:space="preserve"> transaction fees </w:t>
      </w:r>
      <w:r w:rsidR="00DB664B" w:rsidRPr="003034E7">
        <w:rPr>
          <w:rFonts w:ascii="Times New Roman" w:eastAsia="宋体" w:hAnsi="Times New Roman" w:cs="Times New Roman"/>
          <w:kern w:val="0"/>
          <w:sz w:val="24"/>
          <w:szCs w:val="24"/>
          <w:highlight w:val="cyan"/>
          <w:rPrChange w:id="520" w:author="ThinkPad" w:date="2022-05-17T23:18:00Z">
            <w:rPr>
              <w:rFonts w:ascii="Times New Roman" w:eastAsia="宋体" w:hAnsi="Times New Roman" w:cs="Times New Roman"/>
              <w:kern w:val="0"/>
              <w:sz w:val="24"/>
              <w:szCs w:val="24"/>
            </w:rPr>
          </w:rPrChange>
        </w:rPr>
        <w:t xml:space="preserve">is </w:t>
      </w:r>
      <w:r w:rsidR="000B4FCD" w:rsidRPr="003034E7">
        <w:rPr>
          <w:rFonts w:ascii="Times New Roman" w:eastAsia="宋体" w:hAnsi="Times New Roman" w:cs="Times New Roman"/>
          <w:kern w:val="0"/>
          <w:sz w:val="24"/>
          <w:szCs w:val="24"/>
          <w:highlight w:val="cyan"/>
          <w:rPrChange w:id="521" w:author="ThinkPad" w:date="2022-05-17T23:18:00Z">
            <w:rPr>
              <w:rFonts w:ascii="Times New Roman" w:eastAsia="宋体" w:hAnsi="Times New Roman" w:cs="Times New Roman"/>
              <w:kern w:val="0"/>
              <w:sz w:val="24"/>
              <w:szCs w:val="24"/>
            </w:rPr>
          </w:rPrChange>
        </w:rPr>
        <w:t>rewarded</w:t>
      </w:r>
      <w:r w:rsidR="00DB664B" w:rsidRPr="003034E7">
        <w:rPr>
          <w:rFonts w:ascii="Times New Roman" w:eastAsia="宋体" w:hAnsi="Times New Roman" w:cs="Times New Roman"/>
          <w:kern w:val="0"/>
          <w:sz w:val="24"/>
          <w:szCs w:val="24"/>
          <w:highlight w:val="cyan"/>
          <w:rPrChange w:id="522" w:author="ThinkPad" w:date="2022-05-17T23:18:00Z">
            <w:rPr>
              <w:rFonts w:ascii="Times New Roman" w:eastAsia="宋体" w:hAnsi="Times New Roman" w:cs="Times New Roman"/>
              <w:kern w:val="0"/>
              <w:sz w:val="24"/>
              <w:szCs w:val="24"/>
            </w:rPr>
          </w:rPrChange>
        </w:rPr>
        <w:t xml:space="preserve">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del w:id="523" w:author="ThinkPad" w:date="2022-05-18T19:59:00Z">
        <w:r w:rsidR="00E575B1" w:rsidDel="00B803E6">
          <w:rPr>
            <w:rFonts w:ascii="Times New Roman" w:eastAsia="宋体" w:hAnsi="Times New Roman" w:cs="Times New Roman"/>
            <w:kern w:val="0"/>
            <w:sz w:val="24"/>
            <w:szCs w:val="24"/>
          </w:rPr>
          <w:delText xml:space="preserve">to </w:delText>
        </w:r>
      </w:del>
      <w:ins w:id="524" w:author="ThinkPad" w:date="2022-05-18T19:59:00Z">
        <w:r w:rsidR="00B803E6">
          <w:rPr>
            <w:rFonts w:ascii="Times New Roman" w:eastAsia="宋体" w:hAnsi="Times New Roman" w:cs="Times New Roman"/>
            <w:kern w:val="0"/>
            <w:sz w:val="24"/>
            <w:szCs w:val="24"/>
          </w:rPr>
          <w:t xml:space="preserve">among </w:t>
        </w:r>
      </w:ins>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1F699A90"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w:t>
      </w:r>
      <w:del w:id="525" w:author="ThinkPad" w:date="2022-05-18T20:00:00Z">
        <w:r w:rsidDel="00B803E6">
          <w:rPr>
            <w:rFonts w:ascii="Times New Roman" w:eastAsia="宋体" w:hAnsi="Times New Roman" w:cs="Times New Roman"/>
            <w:kern w:val="0"/>
            <w:sz w:val="24"/>
            <w:szCs w:val="24"/>
          </w:rPr>
          <w:delText xml:space="preserve">these </w:delText>
        </w:r>
      </w:del>
      <w:ins w:id="526" w:author="ThinkPad" w:date="2022-05-18T20:00:00Z">
        <w:r w:rsidR="00B803E6">
          <w:rPr>
            <w:rFonts w:ascii="Times New Roman" w:eastAsia="宋体" w:hAnsi="Times New Roman" w:cs="Times New Roman"/>
            <w:kern w:val="0"/>
            <w:sz w:val="24"/>
            <w:szCs w:val="24"/>
          </w:rPr>
          <w:t xml:space="preserve">those </w:t>
        </w:r>
      </w:ins>
      <w:r>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w:t>
      </w:r>
      <w:ins w:id="527" w:author="ThinkPad" w:date="2022-05-18T20:00:00Z">
        <w:r w:rsidR="00B803E6">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w:t>
      </w:r>
      <w:del w:id="528" w:author="ThinkPad" w:date="2022-05-17T23:19:00Z">
        <w:r w:rsidR="001C631F" w:rsidDel="003034E7">
          <w:rPr>
            <w:rFonts w:ascii="Times New Roman" w:eastAsia="宋体" w:hAnsi="Times New Roman" w:cs="Times New Roman"/>
            <w:kern w:val="0"/>
            <w:sz w:val="24"/>
            <w:szCs w:val="24"/>
          </w:rPr>
          <w:delText>s</w:delText>
        </w:r>
      </w:del>
      <w:r w:rsidR="00037F75" w:rsidRPr="00C65692">
        <w:rPr>
          <w:rFonts w:ascii="Times New Roman" w:eastAsia="宋体" w:hAnsi="Times New Roman" w:cs="Times New Roman"/>
          <w:kern w:val="0"/>
          <w:sz w:val="24"/>
          <w:szCs w:val="24"/>
        </w:rPr>
        <w:t xml:space="preserve">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ins w:id="529" w:author="ThinkPad" w:date="2022-05-18T20:01:00Z">
        <w:r w:rsidR="00B803E6">
          <w:rPr>
            <w:rFonts w:ascii="Times New Roman" w:eastAsia="宋体" w:hAnsi="Times New Roman" w:cs="Times New Roman"/>
            <w:kern w:val="0"/>
            <w:sz w:val="24"/>
            <w:szCs w:val="24"/>
          </w:rPr>
          <w:t>, respectively</w:t>
        </w:r>
      </w:ins>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ins w:id="530" w:author="ThinkPad" w:date="2022-05-18T20:01:00Z">
        <w:r w:rsidR="00B803E6">
          <w:rPr>
            <w:rFonts w:ascii="Times New Roman" w:eastAsia="宋体" w:hAnsi="Times New Roman" w:cs="Times New Roman"/>
            <w:kern w:val="0"/>
            <w:sz w:val="24"/>
            <w:szCs w:val="24"/>
          </w:rPr>
          <w:t>ar</w:t>
        </w:r>
      </w:ins>
      <w:ins w:id="531" w:author="ThinkPad" w:date="2022-05-18T20:02:00Z">
        <w:r w:rsidR="00B803E6">
          <w:rPr>
            <w:rFonts w:ascii="Times New Roman" w:eastAsia="宋体" w:hAnsi="Times New Roman" w:cs="Times New Roman"/>
            <w:kern w:val="0"/>
            <w:sz w:val="24"/>
            <w:szCs w:val="24"/>
          </w:rPr>
          <w:t xml:space="preserve">e </w:t>
        </w:r>
      </w:ins>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del w:id="532" w:author="ThinkPad" w:date="2022-05-18T20:02:00Z">
        <w:r w:rsidR="005B46E6" w:rsidDel="00CD4067">
          <w:rPr>
            <w:rFonts w:ascii="Times New Roman" w:eastAsia="宋体" w:hAnsi="Times New Roman" w:cs="Times New Roman"/>
            <w:kern w:val="0"/>
            <w:sz w:val="24"/>
            <w:szCs w:val="24"/>
          </w:rPr>
          <w:delText xml:space="preserve">broadcasting </w:delText>
        </w:r>
      </w:del>
      <w:ins w:id="533" w:author="ThinkPad" w:date="2022-05-18T20:02:00Z">
        <w:r w:rsidR="00CD4067">
          <w:rPr>
            <w:rFonts w:ascii="Times New Roman" w:eastAsia="宋体" w:hAnsi="Times New Roman" w:cs="Times New Roman"/>
            <w:kern w:val="0"/>
            <w:sz w:val="24"/>
            <w:szCs w:val="24"/>
          </w:rPr>
          <w:t xml:space="preserve">the </w:t>
        </w:r>
      </w:ins>
      <w:r w:rsidR="005B46E6">
        <w:rPr>
          <w:rFonts w:ascii="Times New Roman" w:eastAsia="宋体" w:hAnsi="Times New Roman" w:cs="Times New Roman"/>
          <w:kern w:val="0"/>
          <w:sz w:val="24"/>
          <w:szCs w:val="24"/>
        </w:rPr>
        <w:t>signature</w:t>
      </w:r>
      <w:ins w:id="534" w:author="ThinkPad" w:date="2022-05-18T20:02:00Z">
        <w:r w:rsidR="00CD4067">
          <w:rPr>
            <w:rFonts w:ascii="Times New Roman" w:eastAsia="宋体" w:hAnsi="Times New Roman" w:cs="Times New Roman"/>
            <w:kern w:val="0"/>
            <w:sz w:val="24"/>
            <w:szCs w:val="24"/>
          </w:rPr>
          <w:t xml:space="preserve"> broadcasting</w:t>
        </w:r>
      </w:ins>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w:t>
      </w:r>
      <w:ins w:id="535" w:author="ThinkPad" w:date="2022-05-18T20:02:00Z">
        <w:r w:rsidR="00CD4067">
          <w:rPr>
            <w:rFonts w:ascii="Times New Roman" w:eastAsia="宋体" w:hAnsi="Times New Roman" w:cs="Times New Roman"/>
            <w:kern w:val="0"/>
            <w:sz w:val="24"/>
            <w:szCs w:val="24"/>
          </w:rPr>
          <w:t xml:space="preserve">the </w:t>
        </w:r>
      </w:ins>
      <w:r w:rsidR="005B46E6">
        <w:rPr>
          <w:rFonts w:ascii="Times New Roman" w:eastAsia="宋体" w:hAnsi="Times New Roman" w:cs="Times New Roman"/>
          <w:kern w:val="0"/>
          <w:sz w:val="24"/>
          <w:szCs w:val="24"/>
        </w:rPr>
        <w:t xml:space="preserve">chance </w:t>
      </w:r>
      <w:del w:id="536" w:author="ThinkPad" w:date="2022-05-18T20:02:00Z">
        <w:r w:rsidR="005B46E6" w:rsidDel="00CD4067">
          <w:rPr>
            <w:rFonts w:ascii="Times New Roman" w:eastAsia="宋体" w:hAnsi="Times New Roman" w:cs="Times New Roman"/>
            <w:kern w:val="0"/>
            <w:sz w:val="24"/>
            <w:szCs w:val="24"/>
          </w:rPr>
          <w:delText xml:space="preserve">to </w:delText>
        </w:r>
      </w:del>
      <w:ins w:id="537" w:author="ThinkPad" w:date="2022-05-18T20:02:00Z">
        <w:r w:rsidR="00CD4067">
          <w:rPr>
            <w:rFonts w:ascii="Times New Roman" w:eastAsia="宋体" w:hAnsi="Times New Roman" w:cs="Times New Roman"/>
            <w:kern w:val="0"/>
            <w:sz w:val="24"/>
            <w:szCs w:val="24"/>
          </w:rPr>
          <w:t>being</w:t>
        </w:r>
      </w:ins>
      <w:del w:id="538" w:author="ThinkPad" w:date="2022-05-18T20:02:00Z">
        <w:r w:rsidR="005B46E6" w:rsidDel="00CD4067">
          <w:rPr>
            <w:rFonts w:ascii="Times New Roman" w:eastAsia="宋体" w:hAnsi="Times New Roman" w:cs="Times New Roman"/>
            <w:kern w:val="0"/>
            <w:sz w:val="24"/>
            <w:szCs w:val="24"/>
          </w:rPr>
          <w:delText>get</w:delText>
        </w:r>
      </w:del>
      <w:r w:rsidR="005B46E6">
        <w:rPr>
          <w:rFonts w:ascii="Times New Roman" w:eastAsia="宋体" w:hAnsi="Times New Roman" w:cs="Times New Roman"/>
          <w:kern w:val="0"/>
          <w:sz w:val="24"/>
          <w:szCs w:val="24"/>
        </w:rPr>
        <w:t xml:space="preserve"> reward</w:t>
      </w:r>
      <w:ins w:id="539" w:author="ThinkPad" w:date="2022-05-18T20:02:00Z">
        <w:r w:rsidR="00CD4067">
          <w:rPr>
            <w:rFonts w:ascii="Times New Roman" w:eastAsia="宋体" w:hAnsi="Times New Roman" w:cs="Times New Roman"/>
            <w:kern w:val="0"/>
            <w:sz w:val="24"/>
            <w:szCs w:val="24"/>
          </w:rPr>
          <w:t>ed</w:t>
        </w:r>
      </w:ins>
      <w:r w:rsidR="005B46E6">
        <w:rPr>
          <w:rFonts w:ascii="Times New Roman" w:eastAsia="宋体" w:hAnsi="Times New Roman" w:cs="Times New Roman"/>
          <w:kern w:val="0"/>
          <w:sz w:val="24"/>
          <w:szCs w:val="24"/>
        </w:rPr>
        <w:t>. In this way, the performance of blockchain system will be improved.</w:t>
      </w:r>
    </w:p>
    <w:p w14:paraId="548856CB" w14:textId="51AA3337"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ins w:id="540" w:author="ThinkPad" w:date="2022-05-17T23:21:00Z">
        <w:r w:rsidR="00B774C1">
          <w:rPr>
            <w:rFonts w:ascii="Times New Roman" w:eastAsia="宋体" w:hAnsi="Times New Roman" w:cs="Times New Roman"/>
            <w:kern w:val="0"/>
            <w:sz w:val="24"/>
            <w:szCs w:val="24"/>
          </w:rPr>
          <w:t xml:space="preserve">the </w:t>
        </w:r>
      </w:ins>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t>
      </w:r>
      <w:del w:id="541" w:author="ThinkPad" w:date="2022-05-17T23:21:00Z">
        <w:r w:rsidR="008112A1" w:rsidDel="00B774C1">
          <w:rPr>
            <w:rFonts w:ascii="Times New Roman" w:eastAsia="宋体" w:hAnsi="Times New Roman" w:cs="Times New Roman"/>
            <w:kern w:val="0"/>
            <w:sz w:val="24"/>
            <w:szCs w:val="24"/>
          </w:rPr>
          <w:delText xml:space="preserve">within </w:delText>
        </w:r>
      </w:del>
      <w:ins w:id="542" w:author="ThinkPad" w:date="2022-05-17T23:21:00Z">
        <w:r w:rsidR="00B774C1">
          <w:rPr>
            <w:rFonts w:ascii="Times New Roman" w:eastAsia="宋体" w:hAnsi="Times New Roman" w:cs="Times New Roman"/>
            <w:kern w:val="0"/>
            <w:sz w:val="24"/>
            <w:szCs w:val="24"/>
          </w:rPr>
          <w:t>be</w:t>
        </w:r>
      </w:ins>
      <w:ins w:id="543" w:author="ThinkPad" w:date="2022-05-17T23:22:00Z">
        <w:r w:rsidR="00B774C1">
          <w:rPr>
            <w:rFonts w:ascii="Times New Roman" w:eastAsia="宋体" w:hAnsi="Times New Roman" w:cs="Times New Roman"/>
            <w:kern w:val="0"/>
            <w:sz w:val="24"/>
            <w:szCs w:val="24"/>
          </w:rPr>
          <w:t>fore</w:t>
        </w:r>
      </w:ins>
      <w:ins w:id="544" w:author="ThinkPad" w:date="2022-05-17T23:21:00Z">
        <w:r w:rsidR="00B774C1">
          <w:rPr>
            <w:rFonts w:ascii="Times New Roman" w:eastAsia="宋体" w:hAnsi="Times New Roman" w:cs="Times New Roman"/>
            <w:kern w:val="0"/>
            <w:sz w:val="24"/>
            <w:szCs w:val="24"/>
          </w:rPr>
          <w:t xml:space="preserve"> </w:t>
        </w:r>
      </w:ins>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ins w:id="545" w:author="ThinkPad" w:date="2022-05-17T23:22:00Z">
        <w:r w:rsidR="00B774C1">
          <w:rPr>
            <w:rFonts w:ascii="Times New Roman" w:eastAsia="宋体" w:hAnsi="Times New Roman" w:cs="Times New Roman"/>
            <w:kern w:val="0"/>
            <w:sz w:val="24"/>
            <w:szCs w:val="24"/>
          </w:rPr>
          <w:t>s</w:t>
        </w:r>
      </w:ins>
      <w:r w:rsidR="00DF5321">
        <w:rPr>
          <w:rFonts w:ascii="Times New Roman" w:eastAsia="宋体" w:hAnsi="Times New Roman" w:cs="Times New Roman"/>
          <w:kern w:val="0"/>
          <w:sz w:val="24"/>
          <w:szCs w:val="24"/>
        </w:rPr>
        <w:t xml:space="preserve">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 xml:space="preserve">the stability of nodes, which will </w:t>
      </w:r>
      <w:del w:id="546" w:author="ThinkPad" w:date="2022-05-17T23:22:00Z">
        <w:r w:rsidR="00415276" w:rsidDel="00B774C1">
          <w:rPr>
            <w:rFonts w:ascii="Times New Roman" w:eastAsia="宋体" w:hAnsi="Times New Roman" w:cs="Times New Roman"/>
            <w:kern w:val="0"/>
            <w:sz w:val="24"/>
            <w:szCs w:val="24"/>
          </w:rPr>
          <w:delText xml:space="preserve">decline </w:delText>
        </w:r>
      </w:del>
      <w:ins w:id="547" w:author="ThinkPad" w:date="2022-05-17T23:22:00Z">
        <w:r w:rsidR="00B774C1">
          <w:rPr>
            <w:rFonts w:ascii="Times New Roman" w:eastAsia="宋体" w:hAnsi="Times New Roman" w:cs="Times New Roman"/>
            <w:kern w:val="0"/>
            <w:sz w:val="24"/>
            <w:szCs w:val="24"/>
          </w:rPr>
          <w:t xml:space="preserve">reduce </w:t>
        </w:r>
      </w:ins>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w:t>
      </w:r>
      <w:ins w:id="548" w:author="ThinkPad" w:date="2022-05-17T23:22:00Z">
        <w:r w:rsidR="00B774C1">
          <w:rPr>
            <w:rFonts w:ascii="Times New Roman" w:eastAsia="宋体" w:hAnsi="Times New Roman" w:cs="Times New Roman"/>
            <w:kern w:val="0"/>
            <w:sz w:val="24"/>
            <w:szCs w:val="24"/>
          </w:rPr>
          <w:t xml:space="preserve"> a</w:t>
        </w:r>
      </w:ins>
      <w:r w:rsidR="008F630A">
        <w:rPr>
          <w:rFonts w:ascii="Times New Roman" w:eastAsia="宋体" w:hAnsi="Times New Roman" w:cs="Times New Roman"/>
          <w:kern w:val="0"/>
          <w:sz w:val="24"/>
          <w:szCs w:val="24"/>
        </w:rPr>
        <w:t xml:space="preserve">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ins w:id="549" w:author="ThinkPad" w:date="2022-05-17T23:23:00Z">
        <w:r w:rsidR="00B774C1">
          <w:rPr>
            <w:rFonts w:ascii="Times New Roman" w:eastAsia="宋体" w:hAnsi="Times New Roman" w:cs="Times New Roman"/>
            <w:kern w:val="0"/>
            <w:sz w:val="24"/>
            <w:szCs w:val="24"/>
          </w:rPr>
          <w:t>s</w:t>
        </w:r>
      </w:ins>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2D8A7E6F" w:rsidR="00FA2CCC" w:rsidRDefault="001569AC" w:rsidP="006768F2">
      <w:pPr>
        <w:spacing w:afterLines="50" w:after="156"/>
        <w:ind w:firstLineChars="200" w:firstLine="480"/>
        <w:rPr>
          <w:ins w:id="550" w:author="ThinkPad" w:date="2022-05-18T19:31:00Z"/>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ins w:id="551" w:author="ThinkPad" w:date="2022-05-17T23:23:00Z">
        <w:r w:rsidR="007E4CE8">
          <w:rPr>
            <w:rFonts w:ascii="Times New Roman" w:eastAsia="宋体" w:hAnsi="Times New Roman" w:cs="Times New Roman"/>
            <w:kern w:val="0"/>
            <w:sz w:val="24"/>
            <w:szCs w:val="24"/>
          </w:rPr>
          <w:t>d</w:t>
        </w:r>
      </w:ins>
      <w:r w:rsidR="00B07DEF">
        <w:rPr>
          <w:rFonts w:ascii="Times New Roman" w:eastAsia="宋体" w:hAnsi="Times New Roman" w:cs="Times New Roman"/>
          <w:kern w:val="0"/>
          <w:sz w:val="24"/>
          <w:szCs w:val="24"/>
        </w:rPr>
        <w:t xml:space="preserve"> mechanism. When </w:t>
      </w:r>
      <w:r w:rsidR="00B07DEF">
        <w:rPr>
          <w:rFonts w:ascii="Times New Roman" w:eastAsia="宋体" w:hAnsi="Times New Roman" w:cs="Times New Roman"/>
          <w:kern w:val="0"/>
          <w:sz w:val="24"/>
          <w:szCs w:val="24"/>
        </w:rPr>
        <w:lastRenderedPageBreak/>
        <w:t xml:space="preserve">a </w:t>
      </w:r>
      <w:r w:rsidR="00473EB8">
        <w:rPr>
          <w:rFonts w:ascii="Times New Roman" w:eastAsia="宋体" w:hAnsi="Times New Roman" w:cs="Times New Roman"/>
          <w:kern w:val="0"/>
          <w:sz w:val="24"/>
          <w:szCs w:val="24"/>
        </w:rPr>
        <w:t>new node joins</w:t>
      </w:r>
      <w:ins w:id="552" w:author="ThinkPad" w:date="2022-05-17T23:23:00Z">
        <w:r w:rsidR="007E4CE8">
          <w:rPr>
            <w:rFonts w:ascii="Times New Roman" w:eastAsia="宋体" w:hAnsi="Times New Roman" w:cs="Times New Roman"/>
            <w:kern w:val="0"/>
            <w:sz w:val="24"/>
            <w:szCs w:val="24"/>
          </w:rPr>
          <w:t xml:space="preserve"> the</w:t>
        </w:r>
      </w:ins>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35213713" w14:textId="46857475" w:rsidR="00267935" w:rsidRPr="001569AC" w:rsidRDefault="00267935" w:rsidP="006768F2">
      <w:pPr>
        <w:spacing w:afterLines="50" w:after="156"/>
        <w:ind w:firstLineChars="200" w:firstLine="480"/>
        <w:rPr>
          <w:rFonts w:ascii="Times New Roman" w:eastAsia="宋体" w:hAnsi="Times New Roman" w:cs="Times New Roman"/>
          <w:kern w:val="0"/>
          <w:sz w:val="24"/>
          <w:szCs w:val="24"/>
        </w:rPr>
      </w:pPr>
      <w:ins w:id="553" w:author="ThinkPad" w:date="2022-05-18T19:31:00Z">
        <w:r w:rsidRPr="00267935">
          <w:rPr>
            <w:rFonts w:ascii="Times New Roman" w:eastAsia="宋体" w:hAnsi="Times New Roman" w:cs="Times New Roman" w:hint="eastAsia"/>
            <w:kern w:val="0"/>
            <w:sz w:val="24"/>
            <w:szCs w:val="24"/>
            <w:highlight w:val="yellow"/>
            <w:rPrChange w:id="554" w:author="ThinkPad" w:date="2022-05-18T19:31:00Z">
              <w:rPr>
                <w:rFonts w:ascii="Times New Roman" w:eastAsia="宋体" w:hAnsi="Times New Roman" w:cs="Times New Roman" w:hint="eastAsia"/>
                <w:kern w:val="0"/>
                <w:sz w:val="24"/>
                <w:szCs w:val="24"/>
              </w:rPr>
            </w:rPrChange>
          </w:rPr>
          <w:t>【下面的</w:t>
        </w:r>
        <w:r w:rsidRPr="00267935">
          <w:rPr>
            <w:rFonts w:ascii="Times New Roman" w:eastAsia="宋体" w:hAnsi="Times New Roman" w:cs="Times New Roman"/>
            <w:kern w:val="0"/>
            <w:sz w:val="24"/>
            <w:szCs w:val="24"/>
            <w:highlight w:val="yellow"/>
            <w:rPrChange w:id="555" w:author="ThinkPad" w:date="2022-05-18T19:31:00Z">
              <w:rPr>
                <w:rFonts w:ascii="Times New Roman" w:eastAsia="宋体" w:hAnsi="Times New Roman" w:cs="Times New Roman"/>
                <w:kern w:val="0"/>
                <w:sz w:val="24"/>
                <w:szCs w:val="24"/>
              </w:rPr>
            </w:rPrChange>
          </w:rPr>
          <w:t>slot</w:t>
        </w:r>
        <w:r w:rsidRPr="00267935">
          <w:rPr>
            <w:rFonts w:ascii="Times New Roman" w:eastAsia="宋体" w:hAnsi="Times New Roman" w:cs="Times New Roman" w:hint="eastAsia"/>
            <w:kern w:val="0"/>
            <w:sz w:val="24"/>
            <w:szCs w:val="24"/>
            <w:highlight w:val="yellow"/>
            <w:rPrChange w:id="556" w:author="ThinkPad" w:date="2022-05-18T19:31:00Z">
              <w:rPr>
                <w:rFonts w:ascii="Times New Roman" w:eastAsia="宋体" w:hAnsi="Times New Roman" w:cs="Times New Roman" w:hint="eastAsia"/>
                <w:kern w:val="0"/>
                <w:sz w:val="24"/>
                <w:szCs w:val="24"/>
              </w:rPr>
            </w:rPrChange>
          </w:rPr>
          <w:t>和</w:t>
        </w:r>
        <w:r w:rsidRPr="00267935">
          <w:rPr>
            <w:rFonts w:ascii="Times New Roman" w:eastAsia="宋体" w:hAnsi="Times New Roman" w:cs="Times New Roman"/>
            <w:kern w:val="0"/>
            <w:sz w:val="24"/>
            <w:szCs w:val="24"/>
            <w:highlight w:val="yellow"/>
            <w:rPrChange w:id="557" w:author="ThinkPad" w:date="2022-05-18T19:31:00Z">
              <w:rPr>
                <w:rFonts w:ascii="Times New Roman" w:eastAsia="宋体" w:hAnsi="Times New Roman" w:cs="Times New Roman"/>
                <w:kern w:val="0"/>
                <w:sz w:val="24"/>
                <w:szCs w:val="24"/>
              </w:rPr>
            </w:rPrChange>
          </w:rPr>
          <w:t>round</w:t>
        </w:r>
        <w:r w:rsidRPr="00267935">
          <w:rPr>
            <w:rFonts w:ascii="Times New Roman" w:eastAsia="宋体" w:hAnsi="Times New Roman" w:cs="Times New Roman" w:hint="eastAsia"/>
            <w:kern w:val="0"/>
            <w:sz w:val="24"/>
            <w:szCs w:val="24"/>
            <w:highlight w:val="yellow"/>
            <w:rPrChange w:id="558" w:author="ThinkPad" w:date="2022-05-18T19:31:00Z">
              <w:rPr>
                <w:rFonts w:ascii="Times New Roman" w:eastAsia="宋体" w:hAnsi="Times New Roman" w:cs="Times New Roman" w:hint="eastAsia"/>
                <w:kern w:val="0"/>
                <w:sz w:val="24"/>
                <w:szCs w:val="24"/>
              </w:rPr>
            </w:rPrChange>
          </w:rPr>
          <w:t>什么关系？】</w:t>
        </w:r>
      </w:ins>
    </w:p>
    <w:p w14:paraId="47AC2083" w14:textId="47635D88" w:rsidR="0085138F" w:rsidRPr="000F4706"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w:t>
      </w:r>
      <w:del w:id="559" w:author="ThinkPad" w:date="2022-05-17T23:48:00Z">
        <w:r w:rsidR="00D52B95" w:rsidDel="00350DC3">
          <w:rPr>
            <w:rFonts w:ascii="Times New Roman" w:eastAsia="宋体" w:hAnsi="Times New Roman" w:cs="Times New Roman"/>
            <w:kern w:val="0"/>
            <w:sz w:val="24"/>
            <w:szCs w:val="24"/>
          </w:rPr>
          <w:delText xml:space="preserve">consistent </w:delText>
        </w:r>
      </w:del>
      <w:r w:rsidR="00D52B95">
        <w:rPr>
          <w:rFonts w:ascii="Times New Roman" w:eastAsia="宋体" w:hAnsi="Times New Roman" w:cs="Times New Roman"/>
          <w:kern w:val="0"/>
          <w:sz w:val="24"/>
          <w:szCs w:val="24"/>
        </w:rPr>
        <w:t xml:space="preserve">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del w:id="560" w:author="ThinkPad" w:date="2022-05-17T23:50:00Z">
        <w:r w:rsidR="00F511DD" w:rsidDel="00350DC3">
          <w:rPr>
            <w:rFonts w:ascii="Times New Roman" w:eastAsia="宋体" w:hAnsi="Times New Roman" w:cs="Times New Roman"/>
            <w:kern w:val="0"/>
            <w:sz w:val="24"/>
            <w:szCs w:val="24"/>
          </w:rPr>
          <w:delText>with</w:delText>
        </w:r>
      </w:del>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w:t>
      </w:r>
      <w:ins w:id="561" w:author="ThinkPad" w:date="2022-05-17T23:50:00Z">
        <w:r w:rsidR="00350DC3">
          <w:rPr>
            <w:rFonts w:ascii="Times New Roman" w:eastAsia="宋体" w:hAnsi="Times New Roman" w:cs="Times New Roman"/>
            <w:kern w:val="0"/>
            <w:sz w:val="24"/>
            <w:szCs w:val="24"/>
          </w:rPr>
          <w:t xml:space="preserve">can </w:t>
        </w:r>
      </w:ins>
      <w:r w:rsidR="00F16D52">
        <w:rPr>
          <w:rFonts w:ascii="Times New Roman" w:eastAsia="宋体" w:hAnsi="Times New Roman" w:cs="Times New Roman"/>
          <w:kern w:val="0"/>
          <w:sz w:val="24"/>
          <w:szCs w:val="24"/>
        </w:rPr>
        <w:t>succe</w:t>
      </w:r>
      <w:del w:id="562" w:author="ThinkPad" w:date="2022-05-17T23:48:00Z">
        <w:r w:rsidR="00F16D52" w:rsidDel="00350DC3">
          <w:rPr>
            <w:rFonts w:ascii="Times New Roman" w:eastAsia="宋体" w:hAnsi="Times New Roman" w:cs="Times New Roman" w:hint="eastAsia"/>
            <w:kern w:val="0"/>
            <w:sz w:val="24"/>
            <w:szCs w:val="24"/>
          </w:rPr>
          <w:delText>ss</w:delText>
        </w:r>
      </w:del>
      <w:ins w:id="563" w:author="ThinkPad" w:date="2022-05-17T23:48:00Z">
        <w:r w:rsidR="00350DC3">
          <w:rPr>
            <w:rFonts w:ascii="Times New Roman" w:eastAsia="宋体" w:hAnsi="Times New Roman" w:cs="Times New Roman" w:hint="eastAsia"/>
            <w:kern w:val="0"/>
            <w:sz w:val="24"/>
            <w:szCs w:val="24"/>
          </w:rPr>
          <w:t>ed</w:t>
        </w:r>
      </w:ins>
      <w:r w:rsidR="00F16D52">
        <w:rPr>
          <w:rFonts w:ascii="Times New Roman" w:eastAsia="宋体" w:hAnsi="Times New Roman" w:cs="Times New Roman"/>
          <w:kern w:val="0"/>
          <w:sz w:val="24"/>
          <w:szCs w:val="24"/>
        </w:rPr>
        <w:t xml:space="preserve">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ins w:id="564" w:author="ThinkPad" w:date="2022-05-18T19:31:00Z">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【从单个邻居</w:t>
        </w:r>
      </w:ins>
      <m:oMath>
        <m:f>
          <m:fPr>
            <m:ctrlPr>
              <w:ins w:id="565" w:author="ThinkPad" w:date="2022-05-18T19:32:00Z">
                <w:rPr>
                  <w:rFonts w:ascii="Cambria Math" w:eastAsia="宋体" w:hAnsi="Cambria Math" w:cs="Times New Roman"/>
                  <w:kern w:val="0"/>
                  <w:sz w:val="24"/>
                  <w:szCs w:val="24"/>
                </w:rPr>
              </w:ins>
            </m:ctrlPr>
          </m:fPr>
          <m:num>
            <m:r>
              <w:ins w:id="566" w:author="ThinkPad" w:date="2022-05-18T19:32:00Z">
                <m:rPr>
                  <m:sty m:val="p"/>
                </m:rPr>
                <w:rPr>
                  <w:rFonts w:ascii="Cambria Math" w:eastAsia="宋体" w:hAnsi="Cambria Math" w:cs="Times New Roman"/>
                  <w:kern w:val="0"/>
                  <w:sz w:val="24"/>
                  <w:szCs w:val="24"/>
                </w:rPr>
                <m:t>2</m:t>
              </w:ins>
            </m:r>
          </m:num>
          <m:den>
            <m:r>
              <w:ins w:id="567" w:author="ThinkPad" w:date="2022-05-18T19:32:00Z">
                <w:rPr>
                  <w:rFonts w:ascii="Cambria Math" w:eastAsia="宋体" w:hAnsi="Cambria Math" w:cs="Times New Roman"/>
                  <w:kern w:val="0"/>
                  <w:sz w:val="24"/>
                  <w:szCs w:val="24"/>
                </w:rPr>
                <m:t>p</m:t>
              </w:ins>
            </m:r>
          </m:den>
        </m:f>
        <m:func>
          <m:funcPr>
            <m:ctrlPr>
              <w:ins w:id="568" w:author="ThinkPad" w:date="2022-05-18T19:32:00Z">
                <w:rPr>
                  <w:rFonts w:ascii="Cambria Math" w:eastAsia="宋体" w:hAnsi="Cambria Math" w:cs="Times New Roman"/>
                  <w:kern w:val="0"/>
                  <w:sz w:val="24"/>
                  <w:szCs w:val="24"/>
                </w:rPr>
              </w:ins>
            </m:ctrlPr>
          </m:funcPr>
          <m:fName>
            <m:r>
              <w:ins w:id="569" w:author="ThinkPad" w:date="2022-05-18T19:32:00Z">
                <m:rPr>
                  <m:sty m:val="p"/>
                </m:rPr>
                <w:rPr>
                  <w:rFonts w:ascii="Cambria Math" w:eastAsia="宋体" w:hAnsi="Cambria Math" w:cs="Times New Roman"/>
                  <w:kern w:val="0"/>
                  <w:sz w:val="24"/>
                  <w:szCs w:val="24"/>
                </w:rPr>
                <m:t>log</m:t>
              </w:ins>
            </m:r>
          </m:fName>
          <m:e>
            <m:r>
              <w:ins w:id="570" w:author="ThinkPad" w:date="2022-05-18T19:32:00Z">
                <w:rPr>
                  <w:rFonts w:ascii="Cambria Math" w:eastAsia="宋体" w:hAnsi="Cambria Math" w:cs="Times New Roman"/>
                  <w:kern w:val="0"/>
                  <w:sz w:val="24"/>
                  <w:szCs w:val="24"/>
                </w:rPr>
                <m:t>N</m:t>
              </w:ins>
            </m:r>
            <m:r>
              <w:ins w:id="571" w:author="ThinkPad" w:date="2022-05-18T19:32:00Z">
                <m:rPr>
                  <m:sty m:val="p"/>
                </m:rPr>
                <w:rPr>
                  <w:rFonts w:ascii="Cambria Math" w:eastAsia="宋体" w:hAnsi="Cambria Math" w:cs="Times New Roman"/>
                  <w:kern w:val="0"/>
                  <w:sz w:val="24"/>
                  <w:szCs w:val="24"/>
                </w:rPr>
                <m:t xml:space="preserve"> </m:t>
              </w:ins>
            </m:r>
          </m:e>
        </m:func>
      </m:oMath>
      <w:ins w:id="572" w:author="ThinkPad" w:date="2022-05-18T19:32:00Z">
        <w:r w:rsidR="00867A9A">
          <w:rPr>
            <w:rFonts w:ascii="Times New Roman" w:eastAsia="宋体" w:hAnsi="Times New Roman" w:cs="Times New Roman" w:hint="eastAsia"/>
            <w:kern w:val="0"/>
            <w:sz w:val="24"/>
            <w:szCs w:val="24"/>
          </w:rPr>
          <w:t>时隙内接收一个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是高概率的，</w:t>
        </w:r>
      </w:ins>
      <w:ins w:id="573" w:author="ThinkPad" w:date="2022-05-18T19:33:00Z">
        <w:r w:rsidR="007972CB">
          <w:rPr>
            <w:rFonts w:ascii="Times New Roman" w:eastAsia="宋体" w:hAnsi="Times New Roman" w:cs="Times New Roman" w:hint="eastAsia"/>
            <w:kern w:val="0"/>
            <w:sz w:val="24"/>
            <w:szCs w:val="24"/>
          </w:rPr>
          <w:t>同等条件下，需要连续</w:t>
        </w:r>
      </w:ins>
      <w:ins w:id="574" w:author="ThinkPad" w:date="2022-05-18T19:32:00Z">
        <w:r w:rsidR="00867A9A">
          <w:rPr>
            <w:rFonts w:ascii="Times New Roman" w:eastAsia="宋体" w:hAnsi="Times New Roman" w:cs="Times New Roman" w:hint="eastAsia"/>
            <w:kern w:val="0"/>
            <w:sz w:val="24"/>
            <w:szCs w:val="24"/>
          </w:rPr>
          <w:t>接收</w:t>
        </w:r>
      </w:ins>
      <w:ins w:id="575" w:author="ThinkPad" w:date="2022-05-18T19:33:00Z">
        <w:r w:rsidR="007972CB">
          <w:rPr>
            <w:rFonts w:ascii="Times New Roman" w:eastAsia="宋体" w:hAnsi="Times New Roman" w:cs="Times New Roman" w:hint="eastAsia"/>
            <w:kern w:val="0"/>
            <w:sz w:val="24"/>
            <w:szCs w:val="24"/>
          </w:rPr>
          <w:t>到所有</w:t>
        </w:r>
      </w:ins>
      <m:oMath>
        <m:r>
          <w:ins w:id="576" w:author="ThinkPad" w:date="2022-05-18T19:32:00Z">
            <m:rPr>
              <m:sty m:val="p"/>
            </m:rPr>
            <w:rPr>
              <w:rFonts w:ascii="Cambria Math" w:eastAsia="宋体" w:hAnsi="Cambria Math" w:cs="Times New Roman"/>
              <w:kern w:val="0"/>
              <w:sz w:val="24"/>
              <w:szCs w:val="24"/>
            </w:rPr>
            <m:t>⌈</m:t>
          </w:ins>
        </m:r>
        <m:f>
          <m:fPr>
            <m:ctrlPr>
              <w:ins w:id="577" w:author="ThinkPad" w:date="2022-05-18T19:32:00Z">
                <w:rPr>
                  <w:rFonts w:ascii="Cambria Math" w:eastAsia="宋体" w:hAnsi="Cambria Math" w:cs="Times New Roman"/>
                  <w:kern w:val="0"/>
                  <w:sz w:val="24"/>
                  <w:szCs w:val="24"/>
                </w:rPr>
              </w:ins>
            </m:ctrlPr>
          </m:fPr>
          <m:num>
            <m:r>
              <w:ins w:id="578" w:author="ThinkPad" w:date="2022-05-18T19:32:00Z">
                <w:rPr>
                  <w:rFonts w:ascii="Cambria Math" w:eastAsia="宋体" w:hAnsi="Cambria Math" w:cs="Times New Roman"/>
                  <w:kern w:val="0"/>
                  <w:sz w:val="24"/>
                  <w:szCs w:val="24"/>
                </w:rPr>
                <m:t>L</m:t>
              </w:ins>
            </m:r>
          </m:num>
          <m:den>
            <m:func>
              <m:funcPr>
                <m:ctrlPr>
                  <w:ins w:id="579" w:author="ThinkPad" w:date="2022-05-18T19:32:00Z">
                    <w:rPr>
                      <w:rFonts w:ascii="Cambria Math" w:eastAsia="宋体" w:hAnsi="Cambria Math" w:cs="Times New Roman"/>
                      <w:kern w:val="0"/>
                      <w:sz w:val="24"/>
                      <w:szCs w:val="24"/>
                    </w:rPr>
                  </w:ins>
                </m:ctrlPr>
              </m:funcPr>
              <m:fName>
                <m:r>
                  <w:ins w:id="580" w:author="ThinkPad" w:date="2022-05-18T19:32:00Z">
                    <m:rPr>
                      <m:sty m:val="p"/>
                    </m:rPr>
                    <w:rPr>
                      <w:rFonts w:ascii="Cambria Math" w:eastAsia="宋体" w:hAnsi="Cambria Math" w:cs="Times New Roman"/>
                      <w:kern w:val="0"/>
                      <w:sz w:val="24"/>
                      <w:szCs w:val="24"/>
                    </w:rPr>
                    <m:t>log</m:t>
                  </w:ins>
                </m:r>
              </m:fName>
              <m:e>
                <m:r>
                  <w:ins w:id="581" w:author="ThinkPad" w:date="2022-05-18T19:32:00Z">
                    <w:rPr>
                      <w:rFonts w:ascii="Cambria Math" w:eastAsia="宋体" w:hAnsi="Cambria Math" w:cs="Times New Roman"/>
                      <w:kern w:val="0"/>
                      <w:sz w:val="24"/>
                      <w:szCs w:val="24"/>
                    </w:rPr>
                    <m:t>N</m:t>
                  </w:ins>
                </m:r>
              </m:e>
            </m:func>
          </m:den>
        </m:f>
        <m:r>
          <w:ins w:id="582" w:author="ThinkPad" w:date="2022-05-18T19:32:00Z">
            <m:rPr>
              <m:sty m:val="p"/>
            </m:rPr>
            <w:rPr>
              <w:rFonts w:ascii="Cambria Math" w:eastAsia="宋体" w:hAnsi="Cambria Math" w:cs="Times New Roman"/>
              <w:kern w:val="0"/>
              <w:sz w:val="24"/>
              <w:szCs w:val="24"/>
            </w:rPr>
            <m:t>⌉</m:t>
          </w:ins>
        </m:r>
      </m:oMath>
      <w:ins w:id="583" w:author="ThinkPad" w:date="2022-05-18T19:33:00Z">
        <w:r w:rsidR="00867A9A">
          <w:rPr>
            <w:rFonts w:ascii="Times New Roman" w:eastAsia="宋体" w:hAnsi="Times New Roman" w:cs="Times New Roman" w:hint="eastAsia"/>
            <w:kern w:val="0"/>
            <w:sz w:val="24"/>
            <w:szCs w:val="24"/>
          </w:rPr>
          <w:t>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s</w:t>
        </w:r>
        <w:r w:rsidR="007972CB">
          <w:rPr>
            <w:rFonts w:ascii="Times New Roman" w:eastAsia="宋体" w:hAnsi="Times New Roman" w:cs="Times New Roman" w:hint="eastAsia"/>
            <w:kern w:val="0"/>
            <w:sz w:val="24"/>
            <w:szCs w:val="24"/>
          </w:rPr>
          <w:t>的概率值</w:t>
        </w:r>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还叫高概率么？</w:t>
        </w:r>
      </w:ins>
      <w:ins w:id="584" w:author="ThinkPad" w:date="2022-05-18T19:31:00Z">
        <w:r w:rsidR="00867A9A">
          <w:rPr>
            <w:rFonts w:ascii="Times New Roman" w:eastAsia="宋体" w:hAnsi="Times New Roman" w:cs="Times New Roman" w:hint="eastAsia"/>
            <w:kern w:val="0"/>
            <w:sz w:val="24"/>
            <w:szCs w:val="24"/>
          </w:rPr>
          <w:t>】</w:t>
        </w:r>
      </w:ins>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w:t>
      </w:r>
      <w:ins w:id="585" w:author="ThinkPad" w:date="2022-05-18T19:34:00Z">
        <w:r w:rsidR="0061662E">
          <w:rPr>
            <w:rFonts w:ascii="Times New Roman" w:eastAsia="宋体" w:hAnsi="Times New Roman" w:cs="Times New Roman"/>
            <w:kern w:val="0"/>
            <w:sz w:val="24"/>
            <w:szCs w:val="24"/>
          </w:rPr>
          <w:t xml:space="preserve"> </w:t>
        </w:r>
        <w:r w:rsidR="0061662E">
          <w:rPr>
            <w:rFonts w:ascii="Times New Roman" w:eastAsia="宋体" w:hAnsi="Times New Roman" w:cs="Times New Roman" w:hint="eastAsia"/>
            <w:kern w:val="0"/>
            <w:sz w:val="24"/>
            <w:szCs w:val="24"/>
          </w:rPr>
          <w:t>【都是一个链，怎么还有陈旧的、还有新的</w:t>
        </w:r>
        <w:r w:rsidR="0061662E">
          <w:rPr>
            <w:rFonts w:ascii="Times New Roman" w:eastAsia="宋体" w:hAnsi="Times New Roman" w:cs="Times New Roman"/>
            <w:kern w:val="0"/>
            <w:sz w:val="24"/>
            <w:szCs w:val="24"/>
          </w:rPr>
          <w:t>…</w:t>
        </w:r>
        <w:r w:rsidR="0061662E">
          <w:rPr>
            <w:rFonts w:ascii="Times New Roman" w:eastAsia="宋体" w:hAnsi="Times New Roman" w:cs="Times New Roman" w:hint="eastAsia"/>
            <w:kern w:val="0"/>
            <w:sz w:val="24"/>
            <w:szCs w:val="24"/>
          </w:rPr>
          <w:t>】</w:t>
        </w:r>
      </w:ins>
      <w:r w:rsidR="002237A6">
        <w:rPr>
          <w:rFonts w:ascii="Times New Roman" w:eastAsia="宋体" w:hAnsi="Times New Roman" w:cs="Times New Roman"/>
          <w:kern w:val="0"/>
          <w:sz w:val="24"/>
          <w:szCs w:val="24"/>
        </w:rPr>
        <w:t xml:space="preserve"> Once a node transmits wrong blockchain history</w:t>
      </w:r>
      <w:ins w:id="586" w:author="ThinkPad" w:date="2022-05-18T08:06:00Z">
        <w:r w:rsidR="007C2D11">
          <w:rPr>
            <w:rFonts w:ascii="Times New Roman" w:eastAsia="宋体" w:hAnsi="Times New Roman" w:cs="Times New Roman"/>
            <w:kern w:val="0"/>
            <w:sz w:val="24"/>
            <w:szCs w:val="24"/>
          </w:rPr>
          <w:t xml:space="preserve"> information</w:t>
        </w:r>
      </w:ins>
      <w:r w:rsidR="002237A6">
        <w:rPr>
          <w:rFonts w:ascii="Times New Roman" w:eastAsia="宋体" w:hAnsi="Times New Roman" w:cs="Times New Roman"/>
          <w:kern w:val="0"/>
          <w:sz w:val="24"/>
          <w:szCs w:val="24"/>
        </w:rPr>
        <w:t xml:space="preserve">, the receive node can immediately detect through </w:t>
      </w:r>
      <w:del w:id="587" w:author="ThinkPad" w:date="2022-05-18T08:06:00Z">
        <w:r w:rsidR="002237A6" w:rsidDel="007C2D11">
          <w:rPr>
            <w:rFonts w:ascii="Times New Roman" w:eastAsia="宋体" w:hAnsi="Times New Roman" w:cs="Times New Roman"/>
            <w:kern w:val="0"/>
            <w:sz w:val="24"/>
            <w:szCs w:val="24"/>
          </w:rPr>
          <w:delText xml:space="preserve">transmitted </w:delText>
        </w:r>
      </w:del>
      <w:r w:rsidR="002237A6">
        <w:rPr>
          <w:rFonts w:ascii="Times New Roman" w:eastAsia="宋体" w:hAnsi="Times New Roman" w:cs="Times New Roman"/>
          <w:kern w:val="0"/>
          <w:sz w:val="24"/>
          <w:szCs w:val="24"/>
        </w:rPr>
        <w:t>blocks</w:t>
      </w:r>
      <w:ins w:id="588" w:author="ThinkPad" w:date="2022-05-18T08:06:00Z">
        <w:r w:rsidR="007C2D11">
          <w:rPr>
            <w:rFonts w:ascii="Times New Roman" w:eastAsia="宋体" w:hAnsi="Times New Roman" w:cs="Times New Roman"/>
            <w:kern w:val="0"/>
            <w:sz w:val="24"/>
            <w:szCs w:val="24"/>
          </w:rPr>
          <w:t xml:space="preserve"> received</w:t>
        </w:r>
      </w:ins>
      <w:r w:rsidR="002237A6">
        <w:rPr>
          <w:rFonts w:ascii="Times New Roman" w:eastAsia="宋体" w:hAnsi="Times New Roman" w:cs="Times New Roman"/>
          <w:kern w:val="0"/>
          <w:sz w:val="24"/>
          <w:szCs w:val="24"/>
        </w:rPr>
        <w:t xml:space="preserve">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w:t>
      </w:r>
      <w:del w:id="589" w:author="ThinkPad" w:date="2022-05-18T08:06:00Z">
        <w:r w:rsidR="002237A6" w:rsidDel="007C2D11">
          <w:rPr>
            <w:rFonts w:ascii="Times New Roman" w:eastAsia="宋体" w:hAnsi="Times New Roman" w:cs="Times New Roman"/>
            <w:kern w:val="0"/>
            <w:sz w:val="24"/>
            <w:szCs w:val="24"/>
          </w:rPr>
          <w:delText xml:space="preserve">absenting </w:delText>
        </w:r>
      </w:del>
      <w:ins w:id="590" w:author="ThinkPad" w:date="2022-05-18T19:35:00Z">
        <w:r w:rsidR="0061662E">
          <w:rPr>
            <w:rFonts w:ascii="Times New Roman" w:eastAsia="宋体" w:hAnsi="Times New Roman" w:cs="Times New Roman"/>
            <w:kern w:val="0"/>
            <w:sz w:val="24"/>
            <w:szCs w:val="24"/>
          </w:rPr>
          <w:t>absenting</w:t>
        </w:r>
      </w:ins>
      <w:ins w:id="591" w:author="ThinkPad" w:date="2022-05-18T08:06:00Z">
        <w:r w:rsidR="007C2D11">
          <w:rPr>
            <w:rFonts w:ascii="Times New Roman" w:eastAsia="宋体" w:hAnsi="Times New Roman" w:cs="Times New Roman"/>
            <w:kern w:val="0"/>
            <w:sz w:val="24"/>
            <w:szCs w:val="24"/>
          </w:rPr>
          <w:t xml:space="preserve"> the </w:t>
        </w:r>
      </w:ins>
      <w:r w:rsidR="002237A6">
        <w:rPr>
          <w:rFonts w:ascii="Times New Roman" w:eastAsia="宋体" w:hAnsi="Times New Roman" w:cs="Times New Roman"/>
          <w:kern w:val="0"/>
          <w:sz w:val="24"/>
          <w:szCs w:val="24"/>
        </w:rPr>
        <w:t xml:space="preserve">consensus process </w:t>
      </w:r>
      <w:ins w:id="592" w:author="ThinkPad" w:date="2022-05-18T08:06:00Z">
        <w:r w:rsidR="007C2D11">
          <w:rPr>
            <w:rFonts w:ascii="Times New Roman" w:eastAsia="宋体" w:hAnsi="Times New Roman" w:cs="Times New Roman"/>
            <w:kern w:val="0"/>
            <w:sz w:val="24"/>
            <w:szCs w:val="24"/>
          </w:rPr>
          <w:t xml:space="preserve">for </w:t>
        </w:r>
      </w:ins>
      <w:r w:rsidR="002237A6">
        <w:rPr>
          <w:rFonts w:ascii="Times New Roman" w:eastAsia="宋体" w:hAnsi="Times New Roman" w:cs="Times New Roman"/>
          <w:kern w:val="0"/>
          <w:sz w:val="24"/>
          <w:szCs w:val="24"/>
        </w:rPr>
        <w:t xml:space="preserve">long </w:t>
      </w:r>
      <w:del w:id="593" w:author="ThinkPad" w:date="2022-05-18T08:06:00Z">
        <w:r w:rsidR="002237A6" w:rsidDel="007C2D11">
          <w:rPr>
            <w:rFonts w:ascii="Times New Roman" w:eastAsia="宋体" w:hAnsi="Times New Roman" w:cs="Times New Roman"/>
            <w:kern w:val="0"/>
            <w:sz w:val="24"/>
            <w:szCs w:val="24"/>
          </w:rPr>
          <w:delText xml:space="preserve">time </w:delText>
        </w:r>
      </w:del>
      <w:r w:rsidR="002237A6">
        <w:rPr>
          <w:rFonts w:ascii="Times New Roman" w:eastAsia="宋体" w:hAnsi="Times New Roman" w:cs="Times New Roman"/>
          <w:kern w:val="0"/>
          <w:sz w:val="24"/>
          <w:szCs w:val="24"/>
        </w:rPr>
        <w:t xml:space="preserve">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ins w:id="594" w:author="ThinkPad" w:date="2022-05-18T08:06:00Z">
        <w:r w:rsidR="007C2D11">
          <w:rPr>
            <w:rFonts w:ascii="Times New Roman" w:eastAsia="宋体" w:hAnsi="Times New Roman" w:cs="Times New Roman"/>
            <w:kern w:val="0"/>
            <w:sz w:val="24"/>
            <w:szCs w:val="24"/>
          </w:rPr>
          <w:t xml:space="preserve"> </w:t>
        </w:r>
      </w:ins>
      <w:ins w:id="595" w:author="ThinkPad" w:date="2022-05-18T08:07:00Z">
        <w:r w:rsidR="007C2D11">
          <w:rPr>
            <w:rFonts w:ascii="Times New Roman" w:eastAsia="宋体" w:hAnsi="Times New Roman" w:cs="Times New Roman"/>
            <w:kern w:val="0"/>
            <w:sz w:val="24"/>
            <w:szCs w:val="24"/>
          </w:rPr>
          <w:t>[</w:t>
        </w:r>
        <w:r w:rsidR="007C2D11">
          <w:rPr>
            <w:rFonts w:ascii="Times New Roman" w:eastAsia="宋体" w:hAnsi="Times New Roman" w:cs="Times New Roman" w:hint="eastAsia"/>
            <w:kern w:val="0"/>
            <w:sz w:val="24"/>
            <w:szCs w:val="24"/>
          </w:rPr>
          <w:t>最后一句为啥？</w:t>
        </w:r>
      </w:ins>
      <w:ins w:id="596" w:author="ThinkPad" w:date="2022-05-18T19:35:00Z">
        <w:r w:rsidR="0061662E">
          <w:rPr>
            <w:rFonts w:ascii="Times New Roman" w:eastAsia="宋体" w:hAnsi="Times New Roman" w:cs="Times New Roman" w:hint="eastAsia"/>
            <w:kern w:val="0"/>
            <w:sz w:val="24"/>
            <w:szCs w:val="24"/>
          </w:rPr>
          <w:t>从多个传，咋就说是“好”呢？从传的速度来说的话</w:t>
        </w:r>
      </w:ins>
      <w:ins w:id="597" w:author="ThinkPad" w:date="2022-05-18T08:07:00Z">
        <w:r w:rsidR="007C2D11">
          <w:rPr>
            <w:rFonts w:ascii="Times New Roman" w:eastAsia="宋体" w:hAnsi="Times New Roman" w:cs="Times New Roman"/>
            <w:kern w:val="0"/>
            <w:sz w:val="24"/>
            <w:szCs w:val="24"/>
          </w:rPr>
          <w:t>]</w:t>
        </w:r>
      </w:ins>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598" w:name="_Toc94273382"/>
      <w:r w:rsidRPr="004246D7">
        <w:rPr>
          <w:rFonts w:ascii="Times New Roman" w:eastAsia="黑体" w:hAnsi="Times New Roman" w:cs="Times New Roman"/>
          <w:sz w:val="28"/>
          <w:szCs w:val="28"/>
        </w:rPr>
        <w:t xml:space="preserve">5.1 </w:t>
      </w:r>
      <w:bookmarkEnd w:id="598"/>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 xml:space="preserve">yzantine </w:t>
      </w:r>
      <w:r w:rsidR="006376AC">
        <w:rPr>
          <w:rFonts w:ascii="Times New Roman" w:eastAsia="宋体" w:hAnsi="Times New Roman" w:cs="Times New Roman"/>
          <w:kern w:val="0"/>
          <w:sz w:val="24"/>
          <w:szCs w:val="24"/>
        </w:rPr>
        <w:lastRenderedPageBreak/>
        <w:t>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 xml:space="preserve">indicates that the threshold signature scheme recover two different full signatures in a round. This conflicts with the uniqueness property of threshold </w:t>
      </w:r>
      <w:r w:rsidR="000C0520">
        <w:rPr>
          <w:rFonts w:ascii="Times New Roman" w:eastAsia="宋体" w:hAnsi="Times New Roman" w:cs="Times New Roman"/>
          <w:kern w:val="0"/>
          <w:sz w:val="24"/>
          <w:szCs w:val="24"/>
        </w:rPr>
        <w:lastRenderedPageBreak/>
        <w:t>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w:t>
      </w:r>
      <w:r w:rsidR="00B53291">
        <w:rPr>
          <w:rFonts w:ascii="Times New Roman" w:eastAsia="宋体" w:hAnsi="Times New Roman" w:cs="Times New Roman"/>
          <w:kern w:val="0"/>
          <w:sz w:val="24"/>
          <w:szCs w:val="24"/>
        </w:rPr>
        <w:lastRenderedPageBreak/>
        <w:t xml:space="preserve">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w:t>
      </w:r>
      <w:r w:rsidR="001523BE">
        <w:rPr>
          <w:rFonts w:ascii="Times New Roman" w:eastAsia="宋体" w:hAnsi="Times New Roman" w:cs="Times New Roman"/>
          <w:kern w:val="0"/>
          <w:sz w:val="24"/>
          <w:szCs w:val="24"/>
        </w:rPr>
        <w:lastRenderedPageBreak/>
        <w:t xml:space="preserve">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 xml:space="preserve">p.,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 xml:space="preserve">According to Lemma 1 and </w:t>
      </w:r>
      <w:r w:rsidR="005D1A49">
        <w:rPr>
          <w:rFonts w:ascii="Times New Roman" w:eastAsia="宋体" w:hAnsi="Times New Roman" w:cs="Times New Roman"/>
          <w:kern w:val="0"/>
          <w:sz w:val="24"/>
          <w:szCs w:val="24"/>
        </w:rPr>
        <w:lastRenderedPageBreak/>
        <w:t>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w.h.p.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0EF6767D" w:rsidR="0085138F" w:rsidRPr="0041694A" w:rsidRDefault="0085138F" w:rsidP="00565B69">
      <w:pPr>
        <w:pStyle w:val="2"/>
        <w:rPr>
          <w:rFonts w:ascii="Times New Roman" w:eastAsia="黑体" w:hAnsi="Times New Roman" w:cs="Times New Roman"/>
          <w:sz w:val="28"/>
          <w:szCs w:val="28"/>
        </w:rPr>
      </w:pPr>
      <w:bookmarkStart w:id="599"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599"/>
      <w:r w:rsidR="00CF32E8">
        <w:rPr>
          <w:rFonts w:ascii="Times New Roman" w:eastAsia="黑体" w:hAnsi="Times New Roman" w:cs="Times New Roman" w:hint="eastAsia"/>
          <w:sz w:val="28"/>
          <w:szCs w:val="28"/>
        </w:rPr>
        <w:t>System</w:t>
      </w:r>
      <w:r w:rsidR="00CF32E8">
        <w:rPr>
          <w:rFonts w:ascii="Times New Roman" w:eastAsia="黑体" w:hAnsi="Times New Roman" w:cs="Times New Roman"/>
          <w:sz w:val="28"/>
          <w:szCs w:val="28"/>
        </w:rPr>
        <w:t xml:space="preserve"> Overhead</w:t>
      </w:r>
      <w:r w:rsidR="0041694A" w:rsidRPr="0041694A">
        <w:rPr>
          <w:rFonts w:ascii="Times New Roman" w:eastAsia="黑体" w:hAnsi="Times New Roman" w:cs="Times New Roman"/>
          <w:sz w:val="28"/>
          <w:szCs w:val="28"/>
        </w:rPr>
        <w:t xml:space="preserv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w:t>
      </w:r>
      <w:r w:rsidR="000460A0">
        <w:rPr>
          <w:rFonts w:ascii="Times New Roman" w:eastAsia="宋体" w:hAnsi="Times New Roman" w:cs="Times New Roman"/>
          <w:kern w:val="0"/>
          <w:sz w:val="24"/>
          <w:szCs w:val="24"/>
        </w:rPr>
        <w:lastRenderedPageBreak/>
        <w:t xml:space="preserve">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2E0A19"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2E0A19"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600"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600"/>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 of taking to complete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xml:space="preserve">, indicating that block transmission is the main </w:t>
      </w:r>
      <w:r w:rsidR="00C91E2F" w:rsidRPr="00C91E2F">
        <w:rPr>
          <w:rFonts w:ascii="Times New Roman" w:eastAsia="宋体" w:hAnsi="Times New Roman" w:cs="Times New Roman"/>
          <w:kern w:val="0"/>
          <w:sz w:val="24"/>
          <w:szCs w:val="24"/>
        </w:rPr>
        <w:lastRenderedPageBreak/>
        <w:t>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The performance of SWIB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w:t>
      </w:r>
      <w:r w:rsidR="00B66F86" w:rsidRPr="00B66F86">
        <w:rPr>
          <w:rFonts w:ascii="Times New Roman" w:eastAsia="宋体" w:hAnsi="Times New Roman" w:cs="Times New Roman"/>
          <w:kern w:val="0"/>
          <w:sz w:val="24"/>
          <w:szCs w:val="24"/>
        </w:rPr>
        <w:lastRenderedPageBreak/>
        <w:t xml:space="preserve">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r w:rsidR="00355892">
        <w:rPr>
          <w:rFonts w:ascii="Times New Roman" w:eastAsia="宋体" w:hAnsi="Times New Roman" w:cs="Times New Roman"/>
          <w:kern w:val="0"/>
          <w:sz w:val="24"/>
          <w:szCs w:val="24"/>
        </w:rPr>
        <w:t xml:space="preserve">bursty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w:t>
      </w:r>
      <w:r w:rsidR="00DF4F96">
        <w:rPr>
          <w:rFonts w:ascii="Times New Roman" w:eastAsia="宋体" w:hAnsi="Times New Roman" w:cs="Times New Roman"/>
          <w:kern w:val="0"/>
          <w:sz w:val="24"/>
          <w:szCs w:val="24"/>
        </w:rPr>
        <w:lastRenderedPageBreak/>
        <w:t>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01"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602" w:name="_Ref70424734"/>
      <w:bookmarkEnd w:id="601"/>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602"/>
      <w:r w:rsidRPr="00513ED5">
        <w:rPr>
          <w:rFonts w:ascii="Times New Roman" w:hAnsi="Times New Roman" w:cs="Times New Roman"/>
          <w:sz w:val="20"/>
          <w:szCs w:val="20"/>
        </w:rPr>
        <w:t xml:space="preserve">A. Kiayias, A. Russell, B. David, and R. Oliynykov,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Liskov.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doi: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"wChain: A Fast Fault-Tolerant Blockchain Protocol for Multihop Wireless Networks," in IEEE Transactions on Wireless Communications, vol. 20, no. 10, pp. 6915-6926, Oct. 2021, doi: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Netw. Secur.,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S. Dziembowski,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r w:rsidR="003E366B" w:rsidRPr="003E366B">
        <w:rPr>
          <w:rFonts w:ascii="Times New Roman" w:eastAsia="宋体" w:hAnsi="Times New Roman" w:cs="Times New Roman"/>
          <w:kern w:val="0"/>
          <w:sz w:val="20"/>
          <w:szCs w:val="20"/>
        </w:rPr>
        <w:t>Karantias,</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Kiayias,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r w:rsidR="003E366B" w:rsidRPr="003E366B">
        <w:rPr>
          <w:rFonts w:ascii="Times New Roman" w:eastAsia="宋体" w:hAnsi="Times New Roman" w:cs="Times New Roman"/>
          <w:kern w:val="0"/>
          <w:sz w:val="20"/>
          <w:szCs w:val="20"/>
        </w:rPr>
        <w:t xml:space="preserve">Zindros.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doi:</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doi: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Formal Security Analysis on dBFT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Hemo, S. Micali, et al. </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Algorand: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0C55" w14:textId="77777777" w:rsidR="002E0A19" w:rsidRDefault="002E0A19" w:rsidP="00851B2C">
      <w:r>
        <w:separator/>
      </w:r>
    </w:p>
  </w:endnote>
  <w:endnote w:type="continuationSeparator" w:id="0">
    <w:p w14:paraId="5F71138B" w14:textId="77777777" w:rsidR="002E0A19" w:rsidRDefault="002E0A19"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31D7" w14:textId="77777777" w:rsidR="002E0A19" w:rsidRDefault="002E0A19" w:rsidP="00851B2C">
      <w:r>
        <w:separator/>
      </w:r>
    </w:p>
  </w:footnote>
  <w:footnote w:type="continuationSeparator" w:id="0">
    <w:p w14:paraId="6669A092" w14:textId="77777777" w:rsidR="002E0A19" w:rsidRDefault="002E0A19"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49E"/>
    <w:rsid w:val="000059CE"/>
    <w:rsid w:val="00007D8A"/>
    <w:rsid w:val="00010D48"/>
    <w:rsid w:val="0001683F"/>
    <w:rsid w:val="00017E60"/>
    <w:rsid w:val="00025DF0"/>
    <w:rsid w:val="00025FD7"/>
    <w:rsid w:val="00025FDA"/>
    <w:rsid w:val="000272F3"/>
    <w:rsid w:val="00032531"/>
    <w:rsid w:val="00035E66"/>
    <w:rsid w:val="00037986"/>
    <w:rsid w:val="00037F75"/>
    <w:rsid w:val="000406CF"/>
    <w:rsid w:val="000408D7"/>
    <w:rsid w:val="00040A2D"/>
    <w:rsid w:val="00040CE1"/>
    <w:rsid w:val="00040E88"/>
    <w:rsid w:val="00043C21"/>
    <w:rsid w:val="000446F0"/>
    <w:rsid w:val="00045DEE"/>
    <w:rsid w:val="000460A0"/>
    <w:rsid w:val="000468A3"/>
    <w:rsid w:val="0004789B"/>
    <w:rsid w:val="00050782"/>
    <w:rsid w:val="00050887"/>
    <w:rsid w:val="00051371"/>
    <w:rsid w:val="00054645"/>
    <w:rsid w:val="00054E0F"/>
    <w:rsid w:val="00055FC9"/>
    <w:rsid w:val="000569E6"/>
    <w:rsid w:val="00057576"/>
    <w:rsid w:val="00060033"/>
    <w:rsid w:val="000622D5"/>
    <w:rsid w:val="0006381A"/>
    <w:rsid w:val="00064492"/>
    <w:rsid w:val="00066DBF"/>
    <w:rsid w:val="000671E6"/>
    <w:rsid w:val="000708EA"/>
    <w:rsid w:val="00072710"/>
    <w:rsid w:val="000730A7"/>
    <w:rsid w:val="00074E71"/>
    <w:rsid w:val="000752A1"/>
    <w:rsid w:val="00076006"/>
    <w:rsid w:val="0007631C"/>
    <w:rsid w:val="00076964"/>
    <w:rsid w:val="00076DD3"/>
    <w:rsid w:val="00081ECD"/>
    <w:rsid w:val="000832D4"/>
    <w:rsid w:val="00083A5E"/>
    <w:rsid w:val="00085248"/>
    <w:rsid w:val="0008602F"/>
    <w:rsid w:val="00087FDB"/>
    <w:rsid w:val="00090923"/>
    <w:rsid w:val="00093094"/>
    <w:rsid w:val="00093A75"/>
    <w:rsid w:val="00095F00"/>
    <w:rsid w:val="000A1DDD"/>
    <w:rsid w:val="000A339A"/>
    <w:rsid w:val="000A659D"/>
    <w:rsid w:val="000A77D9"/>
    <w:rsid w:val="000B15A9"/>
    <w:rsid w:val="000B1E8C"/>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1BC1"/>
    <w:rsid w:val="000F36E0"/>
    <w:rsid w:val="000F4706"/>
    <w:rsid w:val="000F6948"/>
    <w:rsid w:val="000F6FD4"/>
    <w:rsid w:val="000F7C92"/>
    <w:rsid w:val="001011BC"/>
    <w:rsid w:val="00101600"/>
    <w:rsid w:val="00105769"/>
    <w:rsid w:val="001062CF"/>
    <w:rsid w:val="00106654"/>
    <w:rsid w:val="00110FC4"/>
    <w:rsid w:val="00115DE8"/>
    <w:rsid w:val="0011731A"/>
    <w:rsid w:val="00121208"/>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59D3"/>
    <w:rsid w:val="001A62A4"/>
    <w:rsid w:val="001B106D"/>
    <w:rsid w:val="001B12A3"/>
    <w:rsid w:val="001B2894"/>
    <w:rsid w:val="001B652C"/>
    <w:rsid w:val="001B67F1"/>
    <w:rsid w:val="001B7535"/>
    <w:rsid w:val="001C117E"/>
    <w:rsid w:val="001C1BD1"/>
    <w:rsid w:val="001C3277"/>
    <w:rsid w:val="001C456B"/>
    <w:rsid w:val="001C631F"/>
    <w:rsid w:val="001C69A1"/>
    <w:rsid w:val="001C6B72"/>
    <w:rsid w:val="001C6DF8"/>
    <w:rsid w:val="001C741E"/>
    <w:rsid w:val="001C7FF2"/>
    <w:rsid w:val="001D2A7C"/>
    <w:rsid w:val="001D2DEB"/>
    <w:rsid w:val="001D4140"/>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1E1D"/>
    <w:rsid w:val="0020494F"/>
    <w:rsid w:val="00206C51"/>
    <w:rsid w:val="002072A9"/>
    <w:rsid w:val="00207F92"/>
    <w:rsid w:val="00210062"/>
    <w:rsid w:val="0021039A"/>
    <w:rsid w:val="002105A8"/>
    <w:rsid w:val="002133A7"/>
    <w:rsid w:val="00214524"/>
    <w:rsid w:val="002164C2"/>
    <w:rsid w:val="00221AA2"/>
    <w:rsid w:val="00222904"/>
    <w:rsid w:val="0022319C"/>
    <w:rsid w:val="002237A6"/>
    <w:rsid w:val="00223914"/>
    <w:rsid w:val="00231297"/>
    <w:rsid w:val="002319D6"/>
    <w:rsid w:val="00236DDE"/>
    <w:rsid w:val="0024073F"/>
    <w:rsid w:val="0024076D"/>
    <w:rsid w:val="002415A4"/>
    <w:rsid w:val="00243E42"/>
    <w:rsid w:val="00245058"/>
    <w:rsid w:val="00247132"/>
    <w:rsid w:val="00252515"/>
    <w:rsid w:val="002526EE"/>
    <w:rsid w:val="00253527"/>
    <w:rsid w:val="0025380C"/>
    <w:rsid w:val="00254F91"/>
    <w:rsid w:val="00257449"/>
    <w:rsid w:val="00260208"/>
    <w:rsid w:val="00260D8E"/>
    <w:rsid w:val="00261608"/>
    <w:rsid w:val="00263C6D"/>
    <w:rsid w:val="00263CD3"/>
    <w:rsid w:val="00264919"/>
    <w:rsid w:val="002652E5"/>
    <w:rsid w:val="00267935"/>
    <w:rsid w:val="00270886"/>
    <w:rsid w:val="0027326D"/>
    <w:rsid w:val="00273EA9"/>
    <w:rsid w:val="002753B2"/>
    <w:rsid w:val="00277B82"/>
    <w:rsid w:val="00280098"/>
    <w:rsid w:val="00282496"/>
    <w:rsid w:val="0028293A"/>
    <w:rsid w:val="0028458C"/>
    <w:rsid w:val="00287942"/>
    <w:rsid w:val="00287D74"/>
    <w:rsid w:val="00290B1F"/>
    <w:rsid w:val="0029484C"/>
    <w:rsid w:val="002A1C4C"/>
    <w:rsid w:val="002A1C62"/>
    <w:rsid w:val="002A276F"/>
    <w:rsid w:val="002A2F59"/>
    <w:rsid w:val="002A3ABE"/>
    <w:rsid w:val="002A42E8"/>
    <w:rsid w:val="002A5D48"/>
    <w:rsid w:val="002A60C3"/>
    <w:rsid w:val="002A640A"/>
    <w:rsid w:val="002B0950"/>
    <w:rsid w:val="002B26EC"/>
    <w:rsid w:val="002B27E2"/>
    <w:rsid w:val="002B3259"/>
    <w:rsid w:val="002B3DED"/>
    <w:rsid w:val="002B41F9"/>
    <w:rsid w:val="002C1844"/>
    <w:rsid w:val="002C7C80"/>
    <w:rsid w:val="002D4E67"/>
    <w:rsid w:val="002D7416"/>
    <w:rsid w:val="002E0A19"/>
    <w:rsid w:val="002E0B17"/>
    <w:rsid w:val="002E2FCC"/>
    <w:rsid w:val="002E7843"/>
    <w:rsid w:val="002F3864"/>
    <w:rsid w:val="002F7D09"/>
    <w:rsid w:val="003012AC"/>
    <w:rsid w:val="00301E94"/>
    <w:rsid w:val="003034E7"/>
    <w:rsid w:val="003043A9"/>
    <w:rsid w:val="00310A52"/>
    <w:rsid w:val="003138EE"/>
    <w:rsid w:val="00313AFD"/>
    <w:rsid w:val="00314480"/>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50DC3"/>
    <w:rsid w:val="00351D29"/>
    <w:rsid w:val="00354529"/>
    <w:rsid w:val="00354D11"/>
    <w:rsid w:val="00355892"/>
    <w:rsid w:val="003622C6"/>
    <w:rsid w:val="00363966"/>
    <w:rsid w:val="003646F4"/>
    <w:rsid w:val="003651F6"/>
    <w:rsid w:val="003728C8"/>
    <w:rsid w:val="00376B0B"/>
    <w:rsid w:val="00377D3E"/>
    <w:rsid w:val="0038210E"/>
    <w:rsid w:val="003823D1"/>
    <w:rsid w:val="00382494"/>
    <w:rsid w:val="003828C6"/>
    <w:rsid w:val="00391899"/>
    <w:rsid w:val="00391D61"/>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4422"/>
    <w:rsid w:val="003D6FD4"/>
    <w:rsid w:val="003E2DE5"/>
    <w:rsid w:val="003E366B"/>
    <w:rsid w:val="003E3EB6"/>
    <w:rsid w:val="003E41B6"/>
    <w:rsid w:val="003E492D"/>
    <w:rsid w:val="003E5D72"/>
    <w:rsid w:val="003E7A8D"/>
    <w:rsid w:val="003F0710"/>
    <w:rsid w:val="003F3EE9"/>
    <w:rsid w:val="003F3FF6"/>
    <w:rsid w:val="0040073D"/>
    <w:rsid w:val="004010F5"/>
    <w:rsid w:val="0040182E"/>
    <w:rsid w:val="00401CEC"/>
    <w:rsid w:val="0040391F"/>
    <w:rsid w:val="00404119"/>
    <w:rsid w:val="004049CB"/>
    <w:rsid w:val="00404F73"/>
    <w:rsid w:val="00405751"/>
    <w:rsid w:val="004119F1"/>
    <w:rsid w:val="00415276"/>
    <w:rsid w:val="00415C98"/>
    <w:rsid w:val="0041694A"/>
    <w:rsid w:val="00416BB1"/>
    <w:rsid w:val="00417055"/>
    <w:rsid w:val="00420D9E"/>
    <w:rsid w:val="00421A5E"/>
    <w:rsid w:val="00422274"/>
    <w:rsid w:val="004239B2"/>
    <w:rsid w:val="004246D7"/>
    <w:rsid w:val="00425C29"/>
    <w:rsid w:val="00425F02"/>
    <w:rsid w:val="0042633D"/>
    <w:rsid w:val="00426352"/>
    <w:rsid w:val="00430549"/>
    <w:rsid w:val="0043129A"/>
    <w:rsid w:val="004345B1"/>
    <w:rsid w:val="0044069E"/>
    <w:rsid w:val="00441647"/>
    <w:rsid w:val="00442C99"/>
    <w:rsid w:val="00442E44"/>
    <w:rsid w:val="00443C91"/>
    <w:rsid w:val="0044462B"/>
    <w:rsid w:val="00444C00"/>
    <w:rsid w:val="00445178"/>
    <w:rsid w:val="00446425"/>
    <w:rsid w:val="0044734E"/>
    <w:rsid w:val="00450B39"/>
    <w:rsid w:val="004540BA"/>
    <w:rsid w:val="004548B8"/>
    <w:rsid w:val="0045622C"/>
    <w:rsid w:val="0045727A"/>
    <w:rsid w:val="00457EFF"/>
    <w:rsid w:val="004612D8"/>
    <w:rsid w:val="00463A35"/>
    <w:rsid w:val="00464637"/>
    <w:rsid w:val="00465E0A"/>
    <w:rsid w:val="0047056C"/>
    <w:rsid w:val="00471106"/>
    <w:rsid w:val="00472469"/>
    <w:rsid w:val="0047251F"/>
    <w:rsid w:val="00472894"/>
    <w:rsid w:val="00473EB8"/>
    <w:rsid w:val="0047458C"/>
    <w:rsid w:val="004749E5"/>
    <w:rsid w:val="00475709"/>
    <w:rsid w:val="0048104D"/>
    <w:rsid w:val="004815E4"/>
    <w:rsid w:val="004835AA"/>
    <w:rsid w:val="004839FC"/>
    <w:rsid w:val="0048459E"/>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C07A8"/>
    <w:rsid w:val="004C0CBA"/>
    <w:rsid w:val="004C25DA"/>
    <w:rsid w:val="004C63EA"/>
    <w:rsid w:val="004C7DB3"/>
    <w:rsid w:val="004C7EA4"/>
    <w:rsid w:val="004D06F6"/>
    <w:rsid w:val="004D0FD9"/>
    <w:rsid w:val="004D13CB"/>
    <w:rsid w:val="004D2EBE"/>
    <w:rsid w:val="004D3D2E"/>
    <w:rsid w:val="004D7A3E"/>
    <w:rsid w:val="004D7F5A"/>
    <w:rsid w:val="004E1370"/>
    <w:rsid w:val="004E315C"/>
    <w:rsid w:val="004E415A"/>
    <w:rsid w:val="004E4842"/>
    <w:rsid w:val="004E5700"/>
    <w:rsid w:val="004E6BCC"/>
    <w:rsid w:val="004F01A7"/>
    <w:rsid w:val="004F08D1"/>
    <w:rsid w:val="004F20F7"/>
    <w:rsid w:val="004F3E6C"/>
    <w:rsid w:val="004F452C"/>
    <w:rsid w:val="005012BF"/>
    <w:rsid w:val="005027D7"/>
    <w:rsid w:val="00504575"/>
    <w:rsid w:val="0050511E"/>
    <w:rsid w:val="0050578E"/>
    <w:rsid w:val="00505ED2"/>
    <w:rsid w:val="00506653"/>
    <w:rsid w:val="00507E59"/>
    <w:rsid w:val="00507E72"/>
    <w:rsid w:val="005149DC"/>
    <w:rsid w:val="00514B66"/>
    <w:rsid w:val="00514C88"/>
    <w:rsid w:val="00520F26"/>
    <w:rsid w:val="005224EF"/>
    <w:rsid w:val="00522AFF"/>
    <w:rsid w:val="005248BE"/>
    <w:rsid w:val="00526DF7"/>
    <w:rsid w:val="00527594"/>
    <w:rsid w:val="00527DBC"/>
    <w:rsid w:val="0053039E"/>
    <w:rsid w:val="00530761"/>
    <w:rsid w:val="005313D7"/>
    <w:rsid w:val="00532DFE"/>
    <w:rsid w:val="005343C8"/>
    <w:rsid w:val="00534801"/>
    <w:rsid w:val="00541F6D"/>
    <w:rsid w:val="005427E4"/>
    <w:rsid w:val="00544126"/>
    <w:rsid w:val="00544DD9"/>
    <w:rsid w:val="00544FDA"/>
    <w:rsid w:val="005454D2"/>
    <w:rsid w:val="00546B0E"/>
    <w:rsid w:val="0054719B"/>
    <w:rsid w:val="005473A7"/>
    <w:rsid w:val="0055186F"/>
    <w:rsid w:val="00552F7E"/>
    <w:rsid w:val="00556D4B"/>
    <w:rsid w:val="005612A6"/>
    <w:rsid w:val="0056175C"/>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3390"/>
    <w:rsid w:val="00594A37"/>
    <w:rsid w:val="00595A43"/>
    <w:rsid w:val="00597381"/>
    <w:rsid w:val="00597BCF"/>
    <w:rsid w:val="005A15C0"/>
    <w:rsid w:val="005A2C93"/>
    <w:rsid w:val="005A4713"/>
    <w:rsid w:val="005A65E9"/>
    <w:rsid w:val="005B09D5"/>
    <w:rsid w:val="005B22FB"/>
    <w:rsid w:val="005B42EC"/>
    <w:rsid w:val="005B46E6"/>
    <w:rsid w:val="005B54AB"/>
    <w:rsid w:val="005B7B51"/>
    <w:rsid w:val="005C097B"/>
    <w:rsid w:val="005C2AAC"/>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662E"/>
    <w:rsid w:val="00617011"/>
    <w:rsid w:val="00622CBD"/>
    <w:rsid w:val="00622F5C"/>
    <w:rsid w:val="00624395"/>
    <w:rsid w:val="0062596F"/>
    <w:rsid w:val="0062704F"/>
    <w:rsid w:val="006276F7"/>
    <w:rsid w:val="00631184"/>
    <w:rsid w:val="00633EB0"/>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01E"/>
    <w:rsid w:val="006804EF"/>
    <w:rsid w:val="006816A2"/>
    <w:rsid w:val="0068276F"/>
    <w:rsid w:val="00684B22"/>
    <w:rsid w:val="00684DFF"/>
    <w:rsid w:val="00685977"/>
    <w:rsid w:val="006912B8"/>
    <w:rsid w:val="0069140C"/>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0096"/>
    <w:rsid w:val="006E0C7D"/>
    <w:rsid w:val="006E32A2"/>
    <w:rsid w:val="006E4D5C"/>
    <w:rsid w:val="006E664A"/>
    <w:rsid w:val="006E7BF1"/>
    <w:rsid w:val="006E7FFC"/>
    <w:rsid w:val="006F13BB"/>
    <w:rsid w:val="006F1D84"/>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2084F"/>
    <w:rsid w:val="007208FC"/>
    <w:rsid w:val="00724C98"/>
    <w:rsid w:val="0072606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0A8"/>
    <w:rsid w:val="00767AFB"/>
    <w:rsid w:val="00767F5C"/>
    <w:rsid w:val="00770C92"/>
    <w:rsid w:val="0077339E"/>
    <w:rsid w:val="00775787"/>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2933"/>
    <w:rsid w:val="007A2D4B"/>
    <w:rsid w:val="007A69F1"/>
    <w:rsid w:val="007A6D2B"/>
    <w:rsid w:val="007A7D32"/>
    <w:rsid w:val="007B02A7"/>
    <w:rsid w:val="007B56CF"/>
    <w:rsid w:val="007B66D7"/>
    <w:rsid w:val="007C2D11"/>
    <w:rsid w:val="007C2F09"/>
    <w:rsid w:val="007C45E9"/>
    <w:rsid w:val="007D0A19"/>
    <w:rsid w:val="007D6A8C"/>
    <w:rsid w:val="007D71C0"/>
    <w:rsid w:val="007D7C70"/>
    <w:rsid w:val="007E047A"/>
    <w:rsid w:val="007E26C1"/>
    <w:rsid w:val="007E4CE8"/>
    <w:rsid w:val="007E6DC7"/>
    <w:rsid w:val="007E721A"/>
    <w:rsid w:val="007F1692"/>
    <w:rsid w:val="007F5078"/>
    <w:rsid w:val="007F6ECF"/>
    <w:rsid w:val="00802F58"/>
    <w:rsid w:val="0080386B"/>
    <w:rsid w:val="00805A3A"/>
    <w:rsid w:val="0081056E"/>
    <w:rsid w:val="008112A1"/>
    <w:rsid w:val="0081172E"/>
    <w:rsid w:val="00811D15"/>
    <w:rsid w:val="008140B2"/>
    <w:rsid w:val="008160DC"/>
    <w:rsid w:val="00816A79"/>
    <w:rsid w:val="00820C36"/>
    <w:rsid w:val="00823D64"/>
    <w:rsid w:val="008261E1"/>
    <w:rsid w:val="00827091"/>
    <w:rsid w:val="0083353E"/>
    <w:rsid w:val="008344BD"/>
    <w:rsid w:val="00837B21"/>
    <w:rsid w:val="00840AD9"/>
    <w:rsid w:val="008410F0"/>
    <w:rsid w:val="008416CC"/>
    <w:rsid w:val="00842594"/>
    <w:rsid w:val="0084497E"/>
    <w:rsid w:val="00846A5F"/>
    <w:rsid w:val="00846F3A"/>
    <w:rsid w:val="0085138F"/>
    <w:rsid w:val="00851B2C"/>
    <w:rsid w:val="0085316E"/>
    <w:rsid w:val="00854209"/>
    <w:rsid w:val="00861B50"/>
    <w:rsid w:val="008622BD"/>
    <w:rsid w:val="00864AEA"/>
    <w:rsid w:val="00865D2C"/>
    <w:rsid w:val="00867A9A"/>
    <w:rsid w:val="00867FF1"/>
    <w:rsid w:val="008712D3"/>
    <w:rsid w:val="00872AFD"/>
    <w:rsid w:val="0087304F"/>
    <w:rsid w:val="00873853"/>
    <w:rsid w:val="00875CF8"/>
    <w:rsid w:val="00876983"/>
    <w:rsid w:val="00877F67"/>
    <w:rsid w:val="00880FC9"/>
    <w:rsid w:val="0088156A"/>
    <w:rsid w:val="0088243E"/>
    <w:rsid w:val="008839CA"/>
    <w:rsid w:val="00883D75"/>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BE0"/>
    <w:rsid w:val="008B0E87"/>
    <w:rsid w:val="008B582E"/>
    <w:rsid w:val="008C0CAB"/>
    <w:rsid w:val="008C2FB5"/>
    <w:rsid w:val="008C4AA0"/>
    <w:rsid w:val="008D051F"/>
    <w:rsid w:val="008D0A87"/>
    <w:rsid w:val="008D1859"/>
    <w:rsid w:val="008D656B"/>
    <w:rsid w:val="008D7124"/>
    <w:rsid w:val="008D7367"/>
    <w:rsid w:val="008E0093"/>
    <w:rsid w:val="008E36E4"/>
    <w:rsid w:val="008E5764"/>
    <w:rsid w:val="008E6075"/>
    <w:rsid w:val="008E6506"/>
    <w:rsid w:val="008E653D"/>
    <w:rsid w:val="008F182E"/>
    <w:rsid w:val="008F3396"/>
    <w:rsid w:val="008F613B"/>
    <w:rsid w:val="008F630A"/>
    <w:rsid w:val="008F66F7"/>
    <w:rsid w:val="008F7797"/>
    <w:rsid w:val="009003CC"/>
    <w:rsid w:val="009008F9"/>
    <w:rsid w:val="00903CE0"/>
    <w:rsid w:val="0090530C"/>
    <w:rsid w:val="00905CD2"/>
    <w:rsid w:val="00911BFD"/>
    <w:rsid w:val="00913720"/>
    <w:rsid w:val="00913D7B"/>
    <w:rsid w:val="00917F83"/>
    <w:rsid w:val="00920E1E"/>
    <w:rsid w:val="00920E4C"/>
    <w:rsid w:val="0092225F"/>
    <w:rsid w:val="00922732"/>
    <w:rsid w:val="00922DE8"/>
    <w:rsid w:val="009232AF"/>
    <w:rsid w:val="00927A4F"/>
    <w:rsid w:val="00934338"/>
    <w:rsid w:val="009348C7"/>
    <w:rsid w:val="00936092"/>
    <w:rsid w:val="00936529"/>
    <w:rsid w:val="009411B0"/>
    <w:rsid w:val="009426C9"/>
    <w:rsid w:val="00942C67"/>
    <w:rsid w:val="00942F1F"/>
    <w:rsid w:val="00943882"/>
    <w:rsid w:val="00943D7B"/>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C28"/>
    <w:rsid w:val="00975E52"/>
    <w:rsid w:val="00980776"/>
    <w:rsid w:val="00980D27"/>
    <w:rsid w:val="00981598"/>
    <w:rsid w:val="00982B9F"/>
    <w:rsid w:val="00983172"/>
    <w:rsid w:val="00983931"/>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31D"/>
    <w:rsid w:val="009D6AC3"/>
    <w:rsid w:val="009E20E5"/>
    <w:rsid w:val="009E2100"/>
    <w:rsid w:val="009E2B5F"/>
    <w:rsid w:val="009E453D"/>
    <w:rsid w:val="009E5BF8"/>
    <w:rsid w:val="009E6474"/>
    <w:rsid w:val="009E768A"/>
    <w:rsid w:val="009F1BFC"/>
    <w:rsid w:val="009F273E"/>
    <w:rsid w:val="009F40F7"/>
    <w:rsid w:val="009F53F5"/>
    <w:rsid w:val="009F635B"/>
    <w:rsid w:val="009F66C2"/>
    <w:rsid w:val="009F7E98"/>
    <w:rsid w:val="00A01AD0"/>
    <w:rsid w:val="00A03B0F"/>
    <w:rsid w:val="00A0465B"/>
    <w:rsid w:val="00A05A01"/>
    <w:rsid w:val="00A06495"/>
    <w:rsid w:val="00A06599"/>
    <w:rsid w:val="00A10327"/>
    <w:rsid w:val="00A14980"/>
    <w:rsid w:val="00A14BAF"/>
    <w:rsid w:val="00A15AE3"/>
    <w:rsid w:val="00A171E3"/>
    <w:rsid w:val="00A176CF"/>
    <w:rsid w:val="00A17705"/>
    <w:rsid w:val="00A177B0"/>
    <w:rsid w:val="00A2267D"/>
    <w:rsid w:val="00A22CBA"/>
    <w:rsid w:val="00A2376E"/>
    <w:rsid w:val="00A257FD"/>
    <w:rsid w:val="00A3260A"/>
    <w:rsid w:val="00A32BBD"/>
    <w:rsid w:val="00A3470E"/>
    <w:rsid w:val="00A34863"/>
    <w:rsid w:val="00A34AEE"/>
    <w:rsid w:val="00A35800"/>
    <w:rsid w:val="00A368C8"/>
    <w:rsid w:val="00A3692C"/>
    <w:rsid w:val="00A37C4E"/>
    <w:rsid w:val="00A421DC"/>
    <w:rsid w:val="00A425C2"/>
    <w:rsid w:val="00A43C26"/>
    <w:rsid w:val="00A45353"/>
    <w:rsid w:val="00A4592A"/>
    <w:rsid w:val="00A474B9"/>
    <w:rsid w:val="00A47F16"/>
    <w:rsid w:val="00A5216A"/>
    <w:rsid w:val="00A52341"/>
    <w:rsid w:val="00A54950"/>
    <w:rsid w:val="00A55DB5"/>
    <w:rsid w:val="00A62D09"/>
    <w:rsid w:val="00A65625"/>
    <w:rsid w:val="00A733A3"/>
    <w:rsid w:val="00A74692"/>
    <w:rsid w:val="00A74781"/>
    <w:rsid w:val="00A75E10"/>
    <w:rsid w:val="00A760B8"/>
    <w:rsid w:val="00A81BD2"/>
    <w:rsid w:val="00A81F43"/>
    <w:rsid w:val="00A83526"/>
    <w:rsid w:val="00A84EF9"/>
    <w:rsid w:val="00A86222"/>
    <w:rsid w:val="00A86E19"/>
    <w:rsid w:val="00A9191D"/>
    <w:rsid w:val="00A94E48"/>
    <w:rsid w:val="00A962CD"/>
    <w:rsid w:val="00A97969"/>
    <w:rsid w:val="00A97DC8"/>
    <w:rsid w:val="00AA1F17"/>
    <w:rsid w:val="00AA2CDD"/>
    <w:rsid w:val="00AA2D8A"/>
    <w:rsid w:val="00AA436D"/>
    <w:rsid w:val="00AA449B"/>
    <w:rsid w:val="00AA46CD"/>
    <w:rsid w:val="00AA49C5"/>
    <w:rsid w:val="00AA523E"/>
    <w:rsid w:val="00AA5E45"/>
    <w:rsid w:val="00AA718B"/>
    <w:rsid w:val="00AB0E76"/>
    <w:rsid w:val="00AB127B"/>
    <w:rsid w:val="00AB15C1"/>
    <w:rsid w:val="00AB469A"/>
    <w:rsid w:val="00AB494C"/>
    <w:rsid w:val="00AB4B65"/>
    <w:rsid w:val="00AB6734"/>
    <w:rsid w:val="00AC0616"/>
    <w:rsid w:val="00AC0822"/>
    <w:rsid w:val="00AC10DF"/>
    <w:rsid w:val="00AC32C7"/>
    <w:rsid w:val="00AC4279"/>
    <w:rsid w:val="00AC6C71"/>
    <w:rsid w:val="00AC7039"/>
    <w:rsid w:val="00AC75E8"/>
    <w:rsid w:val="00AD0DBA"/>
    <w:rsid w:val="00AD0F35"/>
    <w:rsid w:val="00AD1145"/>
    <w:rsid w:val="00AD78DE"/>
    <w:rsid w:val="00AE1839"/>
    <w:rsid w:val="00AE1A63"/>
    <w:rsid w:val="00AE233F"/>
    <w:rsid w:val="00AE26FD"/>
    <w:rsid w:val="00AE2786"/>
    <w:rsid w:val="00AE363C"/>
    <w:rsid w:val="00AE51E1"/>
    <w:rsid w:val="00AE5FF7"/>
    <w:rsid w:val="00AE6581"/>
    <w:rsid w:val="00AF0FFF"/>
    <w:rsid w:val="00AF1037"/>
    <w:rsid w:val="00AF3920"/>
    <w:rsid w:val="00AF6906"/>
    <w:rsid w:val="00B00BB1"/>
    <w:rsid w:val="00B02BFD"/>
    <w:rsid w:val="00B035C8"/>
    <w:rsid w:val="00B07DEF"/>
    <w:rsid w:val="00B107DC"/>
    <w:rsid w:val="00B121D4"/>
    <w:rsid w:val="00B12EBE"/>
    <w:rsid w:val="00B12ECF"/>
    <w:rsid w:val="00B13B01"/>
    <w:rsid w:val="00B148C6"/>
    <w:rsid w:val="00B14B05"/>
    <w:rsid w:val="00B16695"/>
    <w:rsid w:val="00B17A7D"/>
    <w:rsid w:val="00B20073"/>
    <w:rsid w:val="00B2051F"/>
    <w:rsid w:val="00B20A8A"/>
    <w:rsid w:val="00B22140"/>
    <w:rsid w:val="00B23BD9"/>
    <w:rsid w:val="00B23C12"/>
    <w:rsid w:val="00B26936"/>
    <w:rsid w:val="00B42EF6"/>
    <w:rsid w:val="00B45C5C"/>
    <w:rsid w:val="00B46013"/>
    <w:rsid w:val="00B50F70"/>
    <w:rsid w:val="00B5109C"/>
    <w:rsid w:val="00B51BA2"/>
    <w:rsid w:val="00B53291"/>
    <w:rsid w:val="00B532AB"/>
    <w:rsid w:val="00B54210"/>
    <w:rsid w:val="00B55418"/>
    <w:rsid w:val="00B57AD2"/>
    <w:rsid w:val="00B6345C"/>
    <w:rsid w:val="00B6596D"/>
    <w:rsid w:val="00B6681F"/>
    <w:rsid w:val="00B66F86"/>
    <w:rsid w:val="00B66FCD"/>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B3C"/>
    <w:rsid w:val="00B95734"/>
    <w:rsid w:val="00B95F37"/>
    <w:rsid w:val="00B96E40"/>
    <w:rsid w:val="00BA17A7"/>
    <w:rsid w:val="00BA4355"/>
    <w:rsid w:val="00BA5541"/>
    <w:rsid w:val="00BB031C"/>
    <w:rsid w:val="00BB1C94"/>
    <w:rsid w:val="00BB223F"/>
    <w:rsid w:val="00BB4000"/>
    <w:rsid w:val="00BB7A56"/>
    <w:rsid w:val="00BB7B2C"/>
    <w:rsid w:val="00BB7EA6"/>
    <w:rsid w:val="00BC3B9D"/>
    <w:rsid w:val="00BC3BC3"/>
    <w:rsid w:val="00BD20FA"/>
    <w:rsid w:val="00BD434C"/>
    <w:rsid w:val="00BD7469"/>
    <w:rsid w:val="00BE396F"/>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39F9"/>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F90"/>
    <w:rsid w:val="00CA3632"/>
    <w:rsid w:val="00CA394E"/>
    <w:rsid w:val="00CA4025"/>
    <w:rsid w:val="00CA4E16"/>
    <w:rsid w:val="00CA5788"/>
    <w:rsid w:val="00CA59F4"/>
    <w:rsid w:val="00CA68B1"/>
    <w:rsid w:val="00CB0D2A"/>
    <w:rsid w:val="00CB1158"/>
    <w:rsid w:val="00CB14FE"/>
    <w:rsid w:val="00CB3D3D"/>
    <w:rsid w:val="00CB3FF7"/>
    <w:rsid w:val="00CB4B45"/>
    <w:rsid w:val="00CB54A4"/>
    <w:rsid w:val="00CB6A2C"/>
    <w:rsid w:val="00CB6C73"/>
    <w:rsid w:val="00CB7A10"/>
    <w:rsid w:val="00CB7B52"/>
    <w:rsid w:val="00CC6590"/>
    <w:rsid w:val="00CC7BD4"/>
    <w:rsid w:val="00CD23F5"/>
    <w:rsid w:val="00CD2C8E"/>
    <w:rsid w:val="00CD4067"/>
    <w:rsid w:val="00CD4FE3"/>
    <w:rsid w:val="00CE083F"/>
    <w:rsid w:val="00CE11E5"/>
    <w:rsid w:val="00CE2B50"/>
    <w:rsid w:val="00CE60B2"/>
    <w:rsid w:val="00CE7FB6"/>
    <w:rsid w:val="00CF0EF7"/>
    <w:rsid w:val="00CF1D2B"/>
    <w:rsid w:val="00CF32E8"/>
    <w:rsid w:val="00CF4783"/>
    <w:rsid w:val="00CF5990"/>
    <w:rsid w:val="00CF6D36"/>
    <w:rsid w:val="00D0243D"/>
    <w:rsid w:val="00D0246F"/>
    <w:rsid w:val="00D03335"/>
    <w:rsid w:val="00D03424"/>
    <w:rsid w:val="00D054FE"/>
    <w:rsid w:val="00D05654"/>
    <w:rsid w:val="00D06FF8"/>
    <w:rsid w:val="00D13316"/>
    <w:rsid w:val="00D1560B"/>
    <w:rsid w:val="00D15870"/>
    <w:rsid w:val="00D209D4"/>
    <w:rsid w:val="00D21550"/>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7760"/>
    <w:rsid w:val="00D70632"/>
    <w:rsid w:val="00D71028"/>
    <w:rsid w:val="00D72D02"/>
    <w:rsid w:val="00D73866"/>
    <w:rsid w:val="00D73C8A"/>
    <w:rsid w:val="00D80C48"/>
    <w:rsid w:val="00D81347"/>
    <w:rsid w:val="00D8176C"/>
    <w:rsid w:val="00D8191D"/>
    <w:rsid w:val="00D866A7"/>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67E5"/>
    <w:rsid w:val="00DC776E"/>
    <w:rsid w:val="00DC78D9"/>
    <w:rsid w:val="00DC7F65"/>
    <w:rsid w:val="00DD02A1"/>
    <w:rsid w:val="00DD12BB"/>
    <w:rsid w:val="00DD4490"/>
    <w:rsid w:val="00DD6CF1"/>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D80"/>
    <w:rsid w:val="00E2548A"/>
    <w:rsid w:val="00E261F1"/>
    <w:rsid w:val="00E263EA"/>
    <w:rsid w:val="00E275CF"/>
    <w:rsid w:val="00E30600"/>
    <w:rsid w:val="00E30E4D"/>
    <w:rsid w:val="00E33E2E"/>
    <w:rsid w:val="00E438A8"/>
    <w:rsid w:val="00E444B2"/>
    <w:rsid w:val="00E46CC9"/>
    <w:rsid w:val="00E474A7"/>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7066"/>
    <w:rsid w:val="00E677E0"/>
    <w:rsid w:val="00E70B0F"/>
    <w:rsid w:val="00E70DAD"/>
    <w:rsid w:val="00E71A36"/>
    <w:rsid w:val="00E73151"/>
    <w:rsid w:val="00E74944"/>
    <w:rsid w:val="00E74945"/>
    <w:rsid w:val="00E769FA"/>
    <w:rsid w:val="00E80B6C"/>
    <w:rsid w:val="00E815B8"/>
    <w:rsid w:val="00E83FC8"/>
    <w:rsid w:val="00E85DDF"/>
    <w:rsid w:val="00E87C2F"/>
    <w:rsid w:val="00E911F4"/>
    <w:rsid w:val="00E9284C"/>
    <w:rsid w:val="00E9736D"/>
    <w:rsid w:val="00E97C79"/>
    <w:rsid w:val="00EA0CD8"/>
    <w:rsid w:val="00EA229B"/>
    <w:rsid w:val="00EA353E"/>
    <w:rsid w:val="00EA3F5F"/>
    <w:rsid w:val="00EA5210"/>
    <w:rsid w:val="00EA5D33"/>
    <w:rsid w:val="00EA7259"/>
    <w:rsid w:val="00EB1116"/>
    <w:rsid w:val="00EB336D"/>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049B"/>
    <w:rsid w:val="00F017F6"/>
    <w:rsid w:val="00F01E1C"/>
    <w:rsid w:val="00F0226D"/>
    <w:rsid w:val="00F02614"/>
    <w:rsid w:val="00F02C92"/>
    <w:rsid w:val="00F038D3"/>
    <w:rsid w:val="00F06344"/>
    <w:rsid w:val="00F07E09"/>
    <w:rsid w:val="00F11A35"/>
    <w:rsid w:val="00F129C9"/>
    <w:rsid w:val="00F15098"/>
    <w:rsid w:val="00F16D52"/>
    <w:rsid w:val="00F17EE9"/>
    <w:rsid w:val="00F23AC1"/>
    <w:rsid w:val="00F24440"/>
    <w:rsid w:val="00F248FC"/>
    <w:rsid w:val="00F24E9C"/>
    <w:rsid w:val="00F25288"/>
    <w:rsid w:val="00F26BF0"/>
    <w:rsid w:val="00F276BA"/>
    <w:rsid w:val="00F314A3"/>
    <w:rsid w:val="00F34A46"/>
    <w:rsid w:val="00F40EF7"/>
    <w:rsid w:val="00F42B5A"/>
    <w:rsid w:val="00F438F9"/>
    <w:rsid w:val="00F447A0"/>
    <w:rsid w:val="00F44F57"/>
    <w:rsid w:val="00F45852"/>
    <w:rsid w:val="00F46662"/>
    <w:rsid w:val="00F4768B"/>
    <w:rsid w:val="00F50E80"/>
    <w:rsid w:val="00F511DD"/>
    <w:rsid w:val="00F53959"/>
    <w:rsid w:val="00F60ADD"/>
    <w:rsid w:val="00F63F17"/>
    <w:rsid w:val="00F63F90"/>
    <w:rsid w:val="00F640DE"/>
    <w:rsid w:val="00F64299"/>
    <w:rsid w:val="00F64E72"/>
    <w:rsid w:val="00F67A6F"/>
    <w:rsid w:val="00F70630"/>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A7663"/>
    <w:rsid w:val="00FB0ABC"/>
    <w:rsid w:val="00FB15E3"/>
    <w:rsid w:val="00FB187B"/>
    <w:rsid w:val="00FB426D"/>
    <w:rsid w:val="00FB42A4"/>
    <w:rsid w:val="00FB7B3C"/>
    <w:rsid w:val="00FC06A0"/>
    <w:rsid w:val="00FC4836"/>
    <w:rsid w:val="00FC6CEC"/>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33</Pages>
  <Words>12658</Words>
  <Characters>72157</Characters>
  <Application>Microsoft Office Word</Application>
  <DocSecurity>0</DocSecurity>
  <Lines>601</Lines>
  <Paragraphs>169</Paragraphs>
  <ScaleCrop>false</ScaleCrop>
  <Company/>
  <LinksUpToDate>false</LinksUpToDate>
  <CharactersWithSpaces>84646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15</cp:revision>
  <dcterms:created xsi:type="dcterms:W3CDTF">2022-05-18T13:23:00Z</dcterms:created>
  <dcterms:modified xsi:type="dcterms:W3CDTF">2022-05-19T09:28:00Z</dcterms:modified>
</cp:coreProperties>
</file>
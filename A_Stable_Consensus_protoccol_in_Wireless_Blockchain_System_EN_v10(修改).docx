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4E6B4"/>
  <w:body>
    <w:p w14:paraId="3899173F" w14:textId="0A46053C" w:rsidR="00F71E72" w:rsidRPr="00F0049B" w:rsidRDefault="00F71E72" w:rsidP="0061446D">
      <w:pPr>
        <w:widowControl/>
        <w:shd w:val="clear" w:color="auto" w:fill="FFFFFF"/>
        <w:spacing w:line="450" w:lineRule="atLeast"/>
        <w:outlineLvl w:val="0"/>
        <w:rPr>
          <w:rFonts w:ascii="Times New Roman" w:eastAsia="宋体" w:hAnsi="Times New Roman" w:cs="Times New Roman"/>
          <w:b/>
          <w:bCs/>
          <w:color w:val="800000"/>
          <w:kern w:val="0"/>
          <w:sz w:val="24"/>
          <w:szCs w:val="24"/>
        </w:rPr>
      </w:pPr>
      <w:r w:rsidRPr="00F0049B">
        <w:rPr>
          <w:rFonts w:ascii="Times New Roman" w:eastAsia="宋体" w:hAnsi="Times New Roman" w:cs="Times New Roman"/>
          <w:b/>
          <w:bCs/>
          <w:color w:val="800000"/>
          <w:kern w:val="0"/>
          <w:sz w:val="24"/>
          <w:szCs w:val="24"/>
        </w:rPr>
        <w:t xml:space="preserve">A Stable </w:t>
      </w:r>
      <w:r w:rsidR="00F0049B" w:rsidRPr="00F0049B">
        <w:rPr>
          <w:rFonts w:ascii="Times New Roman" w:eastAsia="宋体" w:hAnsi="Times New Roman" w:cs="Times New Roman" w:hint="eastAsia"/>
          <w:b/>
          <w:bCs/>
          <w:color w:val="800000"/>
          <w:kern w:val="0"/>
          <w:sz w:val="24"/>
          <w:szCs w:val="24"/>
        </w:rPr>
        <w:t>B</w:t>
      </w:r>
      <w:r w:rsidR="00F0049B" w:rsidRPr="00F0049B">
        <w:rPr>
          <w:rFonts w:ascii="Times New Roman" w:eastAsia="宋体" w:hAnsi="Times New Roman" w:cs="Times New Roman"/>
          <w:b/>
          <w:bCs/>
          <w:color w:val="800000"/>
          <w:kern w:val="0"/>
          <w:sz w:val="24"/>
          <w:szCs w:val="24"/>
        </w:rPr>
        <w:t xml:space="preserve">lockchain </w:t>
      </w:r>
      <w:r w:rsidRPr="00F0049B">
        <w:rPr>
          <w:rFonts w:ascii="Times New Roman" w:eastAsia="宋体" w:hAnsi="Times New Roman" w:cs="Times New Roman"/>
          <w:b/>
          <w:bCs/>
          <w:color w:val="800000"/>
          <w:kern w:val="0"/>
          <w:sz w:val="24"/>
          <w:szCs w:val="24"/>
        </w:rPr>
        <w:t xml:space="preserve">Consensus Protocol </w:t>
      </w:r>
      <w:r w:rsidR="002105A8">
        <w:rPr>
          <w:rFonts w:ascii="Times New Roman" w:eastAsia="宋体" w:hAnsi="Times New Roman" w:cs="Times New Roman"/>
          <w:b/>
          <w:bCs/>
          <w:color w:val="800000"/>
          <w:kern w:val="0"/>
          <w:sz w:val="24"/>
          <w:szCs w:val="24"/>
        </w:rPr>
        <w:t xml:space="preserve">for </w:t>
      </w:r>
      <w:r w:rsidRPr="00F0049B">
        <w:rPr>
          <w:rFonts w:ascii="Times New Roman" w:eastAsia="宋体" w:hAnsi="Times New Roman" w:cs="Times New Roman"/>
          <w:b/>
          <w:bCs/>
          <w:color w:val="800000"/>
          <w:kern w:val="0"/>
          <w:sz w:val="24"/>
          <w:szCs w:val="24"/>
        </w:rPr>
        <w:t>Wireless Blockchain System</w:t>
      </w:r>
      <w:r w:rsidR="00F12C8B">
        <w:rPr>
          <w:rFonts w:ascii="Times New Roman" w:eastAsia="宋体" w:hAnsi="Times New Roman" w:cs="Times New Roman"/>
          <w:b/>
          <w:bCs/>
          <w:color w:val="800000"/>
          <w:kern w:val="0"/>
          <w:sz w:val="24"/>
          <w:szCs w:val="24"/>
        </w:rPr>
        <w:t>s</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0E33DEFF" w:rsidR="00A368C8" w:rsidRPr="008A4EC9" w:rsidRDefault="0085138F" w:rsidP="00565B69">
      <w:pPr>
        <w:rPr>
          <w:rFonts w:ascii="Times New Roman" w:hAnsi="Times New Roman" w:cs="Times New Roman"/>
          <w:sz w:val="24"/>
          <w:szCs w:val="24"/>
        </w:rPr>
      </w:pPr>
      <w:r w:rsidRPr="0085138F">
        <w:rPr>
          <w:rFonts w:ascii="Times New Roman" w:hAnsi="Times New Roman" w:cs="Times New Roman"/>
          <w:b/>
          <w:bCs/>
          <w:sz w:val="24"/>
          <w:szCs w:val="24"/>
        </w:rPr>
        <w:t>Abstract</w:t>
      </w:r>
      <w:r w:rsidR="000C5814">
        <w:rPr>
          <w:rFonts w:ascii="Times New Roman" w:hAnsi="Times New Roman" w:cs="Times New Roman"/>
          <w:b/>
          <w:bCs/>
          <w:sz w:val="24"/>
          <w:szCs w:val="24"/>
        </w:rPr>
        <w:t>-</w:t>
      </w:r>
      <w:r w:rsidR="001D7854">
        <w:rPr>
          <w:rFonts w:ascii="Times New Roman" w:hAnsi="Times New Roman" w:cs="Times New Roman"/>
          <w:b/>
          <w:bCs/>
          <w:sz w:val="24"/>
          <w:szCs w:val="24"/>
        </w:rPr>
        <w:t xml:space="preserve"> </w:t>
      </w:r>
      <w:r w:rsidR="00CD4FE3">
        <w:rPr>
          <w:rFonts w:ascii="Times New Roman" w:hAnsi="Times New Roman" w:cs="Times New Roman"/>
          <w:sz w:val="24"/>
          <w:szCs w:val="24"/>
        </w:rPr>
        <w:t xml:space="preserve">Blockchain </w:t>
      </w:r>
      <w:r w:rsidR="00490F92">
        <w:rPr>
          <w:rFonts w:ascii="Times New Roman" w:hAnsi="Times New Roman" w:cs="Times New Roman"/>
          <w:sz w:val="24"/>
          <w:szCs w:val="24"/>
        </w:rPr>
        <w:t xml:space="preserve">can solve security and </w:t>
      </w:r>
      <w:r w:rsidR="001F04E2">
        <w:rPr>
          <w:rFonts w:ascii="Times New Roman" w:hAnsi="Times New Roman" w:cs="Times New Roman"/>
          <w:sz w:val="24"/>
          <w:szCs w:val="24"/>
        </w:rPr>
        <w:t>trust</w:t>
      </w:r>
      <w:r w:rsidR="00490F92">
        <w:rPr>
          <w:rFonts w:ascii="Times New Roman" w:hAnsi="Times New Roman" w:cs="Times New Roman"/>
          <w:sz w:val="24"/>
          <w:szCs w:val="24"/>
        </w:rPr>
        <w:t xml:space="preserve"> challenges </w:t>
      </w:r>
      <w:r w:rsidR="001F04E2">
        <w:rPr>
          <w:rFonts w:ascii="Times New Roman" w:hAnsi="Times New Roman" w:cs="Times New Roman"/>
          <w:sz w:val="24"/>
          <w:szCs w:val="24"/>
        </w:rPr>
        <w:t>in</w:t>
      </w:r>
      <w:r w:rsidR="00490F92">
        <w:rPr>
          <w:rFonts w:ascii="Times New Roman" w:hAnsi="Times New Roman" w:cs="Times New Roman"/>
          <w:sz w:val="24"/>
          <w:szCs w:val="24"/>
        </w:rPr>
        <w:t xml:space="preserve"> wireless networks. </w:t>
      </w:r>
      <w:r w:rsidR="001F04E2">
        <w:rPr>
          <w:rFonts w:ascii="Times New Roman" w:hAnsi="Times New Roman" w:cs="Times New Roman" w:hint="eastAsia"/>
          <w:sz w:val="24"/>
          <w:szCs w:val="24"/>
        </w:rPr>
        <w:t>M</w:t>
      </w:r>
      <w:r w:rsidR="00B95F37">
        <w:rPr>
          <w:rFonts w:ascii="Times New Roman" w:hAnsi="Times New Roman" w:cs="Times New Roman"/>
          <w:sz w:val="24"/>
          <w:szCs w:val="24"/>
        </w:rPr>
        <w:t xml:space="preserve">ost </w:t>
      </w:r>
      <w:r w:rsidR="00490F92">
        <w:rPr>
          <w:rFonts w:ascii="Times New Roman" w:hAnsi="Times New Roman" w:cs="Times New Roman"/>
          <w:sz w:val="24"/>
          <w:szCs w:val="24"/>
        </w:rPr>
        <w:t xml:space="preserve">previous studies </w:t>
      </w:r>
      <w:r w:rsidR="00A5216A">
        <w:rPr>
          <w:rFonts w:ascii="Times New Roman" w:hAnsi="Times New Roman" w:cs="Times New Roman"/>
          <w:sz w:val="24"/>
          <w:szCs w:val="24"/>
        </w:rPr>
        <w:t xml:space="preserve">of </w:t>
      </w:r>
      <w:r w:rsidR="00530761">
        <w:rPr>
          <w:rFonts w:ascii="Times New Roman" w:hAnsi="Times New Roman" w:cs="Times New Roman"/>
          <w:sz w:val="24"/>
          <w:szCs w:val="24"/>
        </w:rPr>
        <w:t xml:space="preserve">blockchain consensus protocols in wireless network </w:t>
      </w:r>
      <w:r w:rsidR="00317DCE">
        <w:rPr>
          <w:rFonts w:ascii="Times New Roman" w:hAnsi="Times New Roman" w:cs="Times New Roman"/>
          <w:sz w:val="24"/>
          <w:szCs w:val="24"/>
        </w:rPr>
        <w:t xml:space="preserve">rely on efficient and stable </w:t>
      </w:r>
      <w:r w:rsidR="00530761">
        <w:rPr>
          <w:rFonts w:ascii="Times New Roman" w:hAnsi="Times New Roman" w:cs="Times New Roman"/>
          <w:sz w:val="24"/>
          <w:szCs w:val="24"/>
        </w:rPr>
        <w:t>transmissions</w:t>
      </w:r>
      <w:r w:rsidR="001F04E2">
        <w:rPr>
          <w:rFonts w:ascii="Times New Roman" w:hAnsi="Times New Roman" w:cs="Times New Roman"/>
          <w:sz w:val="24"/>
          <w:szCs w:val="24"/>
        </w:rPr>
        <w:t xml:space="preserve"> and correct leaders</w:t>
      </w:r>
      <w:r w:rsidR="00530761">
        <w:rPr>
          <w:rFonts w:ascii="Times New Roman" w:hAnsi="Times New Roman" w:cs="Times New Roman"/>
          <w:sz w:val="24"/>
          <w:szCs w:val="24"/>
        </w:rPr>
        <w:t xml:space="preserve">. </w:t>
      </w:r>
      <w:r w:rsidR="000059CE">
        <w:rPr>
          <w:rFonts w:ascii="Times New Roman" w:hAnsi="Times New Roman" w:cs="Times New Roman"/>
          <w:sz w:val="24"/>
          <w:szCs w:val="24"/>
        </w:rPr>
        <w:t xml:space="preserve">Nevertheless, </w:t>
      </w:r>
      <w:r w:rsidR="00464637">
        <w:rPr>
          <w:rFonts w:ascii="Times New Roman" w:hAnsi="Times New Roman" w:cs="Times New Roman"/>
          <w:sz w:val="24"/>
          <w:szCs w:val="24"/>
        </w:rPr>
        <w:t xml:space="preserve">nodes in wireless blockchain </w:t>
      </w:r>
      <w:r w:rsidR="008A4EC9">
        <w:rPr>
          <w:rFonts w:ascii="Times New Roman" w:hAnsi="Times New Roman" w:cs="Times New Roman"/>
          <w:sz w:val="24"/>
          <w:szCs w:val="24"/>
        </w:rPr>
        <w:t>have limited physical resources, unreliable channels, and</w:t>
      </w:r>
      <w:r w:rsidR="002105A8">
        <w:rPr>
          <w:rFonts w:ascii="Times New Roman" w:hAnsi="Times New Roman" w:cs="Times New Roman"/>
          <w:sz w:val="24"/>
          <w:szCs w:val="24"/>
        </w:rPr>
        <w:t xml:space="preserve"> varying </w:t>
      </w:r>
      <w:r w:rsidR="008A4EC9">
        <w:rPr>
          <w:rFonts w:ascii="Times New Roman" w:hAnsi="Times New Roman" w:cs="Times New Roman"/>
          <w:sz w:val="24"/>
          <w:szCs w:val="24"/>
        </w:rPr>
        <w:t>bandwidths influenced jamming attacks or environments.</w:t>
      </w:r>
      <w:r w:rsidR="008A4EC9">
        <w:rPr>
          <w:rFonts w:ascii="Times New Roman" w:hAnsi="Times New Roman" w:cs="Times New Roman" w:hint="eastAsia"/>
          <w:sz w:val="24"/>
          <w:szCs w:val="24"/>
        </w:rPr>
        <w:t xml:space="preserve"> </w:t>
      </w:r>
      <w:r w:rsidR="00B95F37">
        <w:rPr>
          <w:rFonts w:ascii="Times New Roman" w:hAnsi="Times New Roman" w:cs="Times New Roman"/>
          <w:sz w:val="24"/>
          <w:szCs w:val="24"/>
        </w:rPr>
        <w:t xml:space="preserve">In this paper, we </w:t>
      </w:r>
      <w:r w:rsidR="008A4EC9">
        <w:rPr>
          <w:rFonts w:ascii="Times New Roman" w:hAnsi="Times New Roman" w:cs="Times New Roman"/>
          <w:sz w:val="24"/>
          <w:szCs w:val="24"/>
        </w:rPr>
        <w:t xml:space="preserve">propose </w:t>
      </w:r>
      <w:r w:rsidR="00892FD5">
        <w:rPr>
          <w:rFonts w:ascii="Times New Roman" w:hAnsi="Times New Roman" w:cs="Times New Roman"/>
          <w:sz w:val="24"/>
          <w:szCs w:val="24"/>
        </w:rPr>
        <w:t xml:space="preserve">a novel Byzantine fault-tolerant consensus protocol </w:t>
      </w:r>
      <w:r w:rsidR="00051371">
        <w:rPr>
          <w:rFonts w:ascii="Times New Roman" w:hAnsi="Times New Roman" w:cs="Times New Roman"/>
          <w:sz w:val="24"/>
          <w:szCs w:val="24"/>
        </w:rPr>
        <w:t xml:space="preserve">SWIB </w:t>
      </w:r>
      <w:r w:rsidR="00892FD5">
        <w:rPr>
          <w:rFonts w:ascii="Times New Roman" w:hAnsi="Times New Roman" w:cs="Times New Roman"/>
          <w:sz w:val="24"/>
          <w:szCs w:val="24"/>
        </w:rPr>
        <w:t>for</w:t>
      </w:r>
      <w:r w:rsidR="002105A8">
        <w:rPr>
          <w:rFonts w:ascii="Times New Roman" w:hAnsi="Times New Roman" w:cs="Times New Roman"/>
          <w:sz w:val="24"/>
          <w:szCs w:val="24"/>
        </w:rPr>
        <w:t xml:space="preserve"> blockchain in </w:t>
      </w:r>
      <w:r w:rsidR="00892FD5">
        <w:rPr>
          <w:rFonts w:ascii="Times New Roman" w:hAnsi="Times New Roman" w:cs="Times New Roman"/>
          <w:sz w:val="24"/>
          <w:szCs w:val="24"/>
        </w:rPr>
        <w:t>wireless</w:t>
      </w:r>
      <w:r w:rsidR="002105A8">
        <w:rPr>
          <w:rFonts w:ascii="Times New Roman" w:hAnsi="Times New Roman" w:cs="Times New Roman"/>
          <w:sz w:val="24"/>
          <w:szCs w:val="24"/>
        </w:rPr>
        <w:t xml:space="preserve"> </w:t>
      </w:r>
      <w:r w:rsidR="00892FD5">
        <w:rPr>
          <w:rFonts w:ascii="Times New Roman" w:hAnsi="Times New Roman" w:cs="Times New Roman"/>
          <w:sz w:val="24"/>
          <w:szCs w:val="24"/>
        </w:rPr>
        <w:t>network</w:t>
      </w:r>
      <w:r w:rsidR="002105A8">
        <w:rPr>
          <w:rFonts w:ascii="Times New Roman" w:hAnsi="Times New Roman" w:cs="Times New Roman"/>
          <w:sz w:val="24"/>
          <w:szCs w:val="24"/>
        </w:rPr>
        <w:t xml:space="preserve">s, which </w:t>
      </w:r>
      <w:r w:rsidR="00892FD5">
        <w:rPr>
          <w:rFonts w:ascii="Times New Roman" w:hAnsi="Times New Roman" w:cs="Times New Roman"/>
          <w:sz w:val="24"/>
          <w:szCs w:val="24"/>
        </w:rPr>
        <w:t>do not rely on reliable leader-driven communication</w:t>
      </w:r>
      <w:r w:rsidR="002105A8">
        <w:rPr>
          <w:rFonts w:ascii="Times New Roman" w:hAnsi="Times New Roman" w:cs="Times New Roman"/>
          <w:sz w:val="24"/>
          <w:szCs w:val="24"/>
        </w:rPr>
        <w:t>s</w:t>
      </w:r>
      <w:r w:rsidR="00892FD5">
        <w:rPr>
          <w:rFonts w:ascii="Times New Roman" w:hAnsi="Times New Roman" w:cs="Times New Roman"/>
          <w:sz w:val="24"/>
          <w:szCs w:val="24"/>
        </w:rPr>
        <w:t xml:space="preserve">. </w:t>
      </w:r>
      <w:r w:rsidR="002105A8">
        <w:rPr>
          <w:rFonts w:ascii="Times New Roman" w:hAnsi="Times New Roman" w:cs="Times New Roman"/>
          <w:sz w:val="24"/>
          <w:szCs w:val="24"/>
        </w:rPr>
        <w:t xml:space="preserve">SWIB </w:t>
      </w:r>
      <w:r w:rsidR="00AF6906">
        <w:rPr>
          <w:rFonts w:ascii="Times New Roman" w:hAnsi="Times New Roman" w:cs="Times New Roman"/>
          <w:sz w:val="24"/>
          <w:szCs w:val="24"/>
        </w:rPr>
        <w:t xml:space="preserve">selects a </w:t>
      </w:r>
      <w:r w:rsidR="00F808DA">
        <w:rPr>
          <w:rFonts w:ascii="Times New Roman" w:hAnsi="Times New Roman" w:cs="Times New Roman"/>
          <w:sz w:val="24"/>
          <w:szCs w:val="24"/>
        </w:rPr>
        <w:t>block proposer randomly</w:t>
      </w:r>
      <w:r w:rsidR="00D34AEC">
        <w:rPr>
          <w:rFonts w:ascii="Times New Roman" w:hAnsi="Times New Roman" w:cs="Times New Roman"/>
          <w:sz w:val="24"/>
          <w:szCs w:val="24"/>
        </w:rPr>
        <w:t xml:space="preserve"> to prevent adversary corrupt the block proposer</w:t>
      </w:r>
      <w:r w:rsidR="00767F5C">
        <w:rPr>
          <w:rFonts w:ascii="Times New Roman" w:hAnsi="Times New Roman" w:cs="Times New Roman"/>
          <w:sz w:val="24"/>
          <w:szCs w:val="24"/>
        </w:rPr>
        <w:t>,</w:t>
      </w:r>
      <w:r w:rsidR="00F808DA">
        <w:rPr>
          <w:rFonts w:ascii="Times New Roman" w:hAnsi="Times New Roman" w:cs="Times New Roman"/>
          <w:sz w:val="24"/>
          <w:szCs w:val="24"/>
        </w:rPr>
        <w:t xml:space="preserve"> and uses threshold </w:t>
      </w:r>
      <w:r w:rsidR="0007631C">
        <w:rPr>
          <w:rFonts w:ascii="Times New Roman" w:hAnsi="Times New Roman" w:cs="Times New Roman"/>
          <w:sz w:val="24"/>
          <w:szCs w:val="24"/>
        </w:rPr>
        <w:t>signature scheme as block proposal voting mechanism</w:t>
      </w:r>
      <w:r w:rsidR="00767F5C">
        <w:rPr>
          <w:rFonts w:ascii="Times New Roman" w:hAnsi="Times New Roman" w:cs="Times New Roman"/>
          <w:sz w:val="24"/>
          <w:szCs w:val="24"/>
        </w:rPr>
        <w:t xml:space="preserve"> to</w:t>
      </w:r>
      <w:r w:rsidR="002105A8">
        <w:rPr>
          <w:rFonts w:ascii="Times New Roman" w:hAnsi="Times New Roman" w:cs="Times New Roman"/>
          <w:sz w:val="24"/>
          <w:szCs w:val="24"/>
        </w:rPr>
        <w:t xml:space="preserve"> reduce</w:t>
      </w:r>
      <w:r w:rsidR="00767F5C">
        <w:rPr>
          <w:rFonts w:ascii="Times New Roman" w:hAnsi="Times New Roman" w:cs="Times New Roman"/>
          <w:sz w:val="24"/>
          <w:szCs w:val="24"/>
        </w:rPr>
        <w:t xml:space="preserve"> </w:t>
      </w:r>
      <w:r w:rsidR="00D34AEC">
        <w:rPr>
          <w:rFonts w:ascii="Times New Roman" w:hAnsi="Times New Roman" w:cs="Times New Roman"/>
          <w:sz w:val="24"/>
          <w:szCs w:val="24"/>
        </w:rPr>
        <w:t xml:space="preserve">the </w:t>
      </w:r>
      <w:r w:rsidR="00767F5C">
        <w:rPr>
          <w:rFonts w:ascii="Times New Roman" w:hAnsi="Times New Roman" w:cs="Times New Roman"/>
          <w:sz w:val="24"/>
          <w:szCs w:val="24"/>
        </w:rPr>
        <w:t>communication overhead and computational overhead</w:t>
      </w:r>
      <w:r w:rsidR="00D34AEC">
        <w:rPr>
          <w:rFonts w:ascii="Times New Roman" w:hAnsi="Times New Roman" w:cs="Times New Roman"/>
          <w:sz w:val="24"/>
          <w:szCs w:val="24"/>
        </w:rPr>
        <w:t xml:space="preserve"> of blockchain system</w:t>
      </w:r>
      <w:r w:rsidR="0007631C">
        <w:rPr>
          <w:rFonts w:ascii="Times New Roman" w:hAnsi="Times New Roman" w:cs="Times New Roman"/>
          <w:sz w:val="24"/>
          <w:szCs w:val="24"/>
        </w:rPr>
        <w:t xml:space="preserve">. Because only one block will be confirmed </w:t>
      </w:r>
      <w:r w:rsidR="00D34AEC">
        <w:rPr>
          <w:rFonts w:ascii="Times New Roman" w:hAnsi="Times New Roman" w:cs="Times New Roman"/>
          <w:sz w:val="24"/>
          <w:szCs w:val="24"/>
        </w:rPr>
        <w:t xml:space="preserve">in </w:t>
      </w:r>
      <w:r w:rsidR="0007631C">
        <w:rPr>
          <w:rFonts w:ascii="Times New Roman" w:hAnsi="Times New Roman" w:cs="Times New Roman"/>
          <w:sz w:val="24"/>
          <w:szCs w:val="24"/>
        </w:rPr>
        <w:t xml:space="preserve">per round, </w:t>
      </w:r>
      <w:r w:rsidR="00D34AEC">
        <w:rPr>
          <w:rFonts w:ascii="Times New Roman" w:hAnsi="Times New Roman" w:cs="Times New Roman"/>
          <w:sz w:val="24"/>
          <w:szCs w:val="24"/>
        </w:rPr>
        <w:t>SWIB</w:t>
      </w:r>
      <w:r w:rsidR="0007631C">
        <w:rPr>
          <w:rFonts w:ascii="Times New Roman" w:hAnsi="Times New Roman" w:cs="Times New Roman"/>
          <w:sz w:val="24"/>
          <w:szCs w:val="24"/>
        </w:rPr>
        <w:t xml:space="preserve"> </w:t>
      </w:r>
      <w:r w:rsidR="008A0037">
        <w:rPr>
          <w:rFonts w:ascii="Times New Roman" w:hAnsi="Times New Roman" w:cs="Times New Roman"/>
          <w:sz w:val="24"/>
          <w:szCs w:val="24"/>
        </w:rPr>
        <w:t xml:space="preserve">protocol can </w:t>
      </w:r>
      <w:r w:rsidR="00D34AEC">
        <w:rPr>
          <w:rFonts w:ascii="Times New Roman" w:hAnsi="Times New Roman" w:cs="Times New Roman"/>
          <w:sz w:val="24"/>
          <w:szCs w:val="24"/>
        </w:rPr>
        <w:t>avoid</w:t>
      </w:r>
      <w:r w:rsidR="008A0037">
        <w:rPr>
          <w:rFonts w:ascii="Times New Roman" w:hAnsi="Times New Roman" w:cs="Times New Roman"/>
          <w:sz w:val="24"/>
          <w:szCs w:val="24"/>
        </w:rPr>
        <w:t xml:space="preserve"> the occurrence of conflicting blocks and blockchain forks.</w:t>
      </w:r>
      <w:r w:rsidR="002105A8">
        <w:rPr>
          <w:rFonts w:ascii="Times New Roman" w:hAnsi="Times New Roman" w:cs="Times New Roman"/>
          <w:sz w:val="24"/>
          <w:szCs w:val="24"/>
        </w:rPr>
        <w:t xml:space="preserve"> Moreover, it </w:t>
      </w:r>
      <w:r w:rsidR="008A0037">
        <w:rPr>
          <w:rFonts w:ascii="Times New Roman" w:hAnsi="Times New Roman" w:cs="Times New Roman"/>
          <w:sz w:val="24"/>
          <w:szCs w:val="24"/>
        </w:rPr>
        <w:t xml:space="preserve">can guarantee </w:t>
      </w:r>
      <w:r w:rsidR="00260208">
        <w:rPr>
          <w:rFonts w:ascii="Times New Roman" w:hAnsi="Times New Roman" w:cs="Times New Roman"/>
          <w:sz w:val="24"/>
          <w:szCs w:val="24"/>
        </w:rPr>
        <w:t xml:space="preserve">security while tolerating </w:t>
      </w:r>
      <w:r w:rsidR="009928CA">
        <w:rPr>
          <w:rFonts w:ascii="Times New Roman" w:hAnsi="Times New Roman" w:cs="Times New Roman" w:hint="eastAsia"/>
          <w:sz w:val="24"/>
          <w:szCs w:val="24"/>
        </w:rPr>
        <w:t>a</w:t>
      </w:r>
      <w:r w:rsidR="009928CA">
        <w:rPr>
          <w:rFonts w:ascii="Times New Roman" w:hAnsi="Times New Roman" w:cs="Times New Roman"/>
          <w:sz w:val="24"/>
          <w:szCs w:val="24"/>
        </w:rPr>
        <w:t xml:space="preserve">t </w:t>
      </w:r>
      <w:r w:rsidR="009928CA">
        <w:rPr>
          <w:rFonts w:ascii="Times New Roman" w:hAnsi="Times New Roman" w:cs="Times New Roman" w:hint="eastAsia"/>
          <w:sz w:val="24"/>
          <w:szCs w:val="24"/>
        </w:rPr>
        <w:t>most</w:t>
      </w:r>
      <w:r w:rsidR="00260208">
        <w:rPr>
          <w:rFonts w:ascii="Times New Roman" w:hAnsi="Times New Roman" w:cs="Times New Roman"/>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 xml:space="preserve">faulty nodes among </w:t>
      </w:r>
      <m:oMath>
        <m:r>
          <w:rPr>
            <w:rFonts w:ascii="Cambria Math" w:hAnsi="Cambria Math" w:cs="Times New Roman"/>
            <w:kern w:val="0"/>
            <w:sz w:val="24"/>
            <w:szCs w:val="24"/>
          </w:rPr>
          <m:t>N</m:t>
        </m:r>
      </m:oMath>
      <w:r w:rsidR="00260208">
        <w:rPr>
          <w:rFonts w:ascii="Times New Roman" w:hAnsi="Times New Roman" w:cs="Times New Roman" w:hint="eastAsia"/>
          <w:kern w:val="0"/>
          <w:sz w:val="24"/>
          <w:szCs w:val="24"/>
        </w:rPr>
        <w:t xml:space="preserve"> </w:t>
      </w:r>
      <w:r w:rsidR="00260208">
        <w:rPr>
          <w:rFonts w:ascii="Times New Roman" w:hAnsi="Times New Roman" w:cs="Times New Roman"/>
          <w:kern w:val="0"/>
          <w:sz w:val="24"/>
          <w:szCs w:val="24"/>
        </w:rPr>
        <w:t>consensus nodes.</w:t>
      </w:r>
      <w:r w:rsidR="002105A8">
        <w:rPr>
          <w:rFonts w:ascii="Times New Roman" w:hAnsi="Times New Roman" w:cs="Times New Roman"/>
          <w:kern w:val="0"/>
          <w:sz w:val="24"/>
          <w:szCs w:val="24"/>
        </w:rPr>
        <w:t xml:space="preserve"> Extensive simulation results show that</w:t>
      </w:r>
      <w:r w:rsidR="00261608">
        <w:rPr>
          <w:rFonts w:ascii="Times New Roman" w:hAnsi="Times New Roman" w:cs="Times New Roman"/>
          <w:kern w:val="0"/>
          <w:sz w:val="24"/>
          <w:szCs w:val="24"/>
        </w:rPr>
        <w:t xml:space="preserve"> SWIB is </w:t>
      </w:r>
      <w:r w:rsidR="00236DDE">
        <w:rPr>
          <w:rFonts w:ascii="Times New Roman" w:hAnsi="Times New Roman" w:cs="Times New Roman"/>
          <w:kern w:val="0"/>
          <w:sz w:val="24"/>
          <w:szCs w:val="24"/>
        </w:rPr>
        <w:t>resistant to jamming attacks, double-spending attacks, and Sybil attacks.</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90E2CB"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and blockchain</w:t>
      </w:r>
      <w:r w:rsidR="00261608">
        <w:rPr>
          <w:rFonts w:ascii="Times New Roman" w:eastAsia="宋体" w:hAnsi="Times New Roman" w:cs="Times New Roman"/>
          <w:sz w:val="24"/>
          <w:szCs w:val="24"/>
        </w:rPr>
        <w:t xml:space="preserve"> technologies, much work has been focused </w:t>
      </w:r>
      <w:r w:rsidR="00E62BA7" w:rsidRPr="00920E1E">
        <w:rPr>
          <w:rFonts w:ascii="Times New Roman" w:eastAsia="宋体" w:hAnsi="Times New Roman" w:cs="Times New Roman"/>
          <w:sz w:val="24"/>
          <w:szCs w:val="24"/>
        </w:rPr>
        <w:t>on</w:t>
      </w:r>
      <w:r w:rsidR="00851B2C" w:rsidRPr="00920E1E">
        <w:rPr>
          <w:rFonts w:ascii="Times New Roman" w:eastAsia="宋体" w:hAnsi="Times New Roman" w:cs="Times New Roman"/>
          <w:sz w:val="24"/>
          <w:szCs w:val="24"/>
        </w:rPr>
        <w:t xml:space="preserve"> </w:t>
      </w:r>
      <w:r w:rsidR="00E474A7">
        <w:rPr>
          <w:rFonts w:ascii="Times New Roman" w:eastAsia="宋体" w:hAnsi="Times New Roman" w:cs="Times New Roman"/>
          <w:sz w:val="24"/>
          <w:szCs w:val="24"/>
        </w:rPr>
        <w:t>applying</w:t>
      </w:r>
      <w:r w:rsidRPr="00920E1E">
        <w:rPr>
          <w:rFonts w:ascii="Times New Roman" w:eastAsia="宋体" w:hAnsi="Times New Roman" w:cs="Times New Roman"/>
          <w:sz w:val="24"/>
          <w:szCs w:val="24"/>
        </w:rPr>
        <w:t xml:space="preserve"> blockchain</w:t>
      </w:r>
      <w:r w:rsidR="00261608">
        <w:rPr>
          <w:rFonts w:ascii="Times New Roman" w:eastAsia="宋体" w:hAnsi="Times New Roman" w:cs="Times New Roman"/>
          <w:sz w:val="24"/>
          <w:szCs w:val="24"/>
        </w:rPr>
        <w:t>s</w:t>
      </w:r>
      <w:r w:rsidR="0062596F">
        <w:rPr>
          <w:rFonts w:ascii="Times New Roman" w:eastAsia="宋体" w:hAnsi="Times New Roman" w:cs="Times New Roman"/>
          <w:sz w:val="24"/>
          <w:szCs w:val="24"/>
        </w:rPr>
        <w:t xml:space="preserve"> to</w:t>
      </w:r>
      <w:r w:rsidRPr="00920E1E">
        <w:rPr>
          <w:rFonts w:ascii="Times New Roman" w:eastAsia="宋体" w:hAnsi="Times New Roman" w:cs="Times New Roman"/>
          <w:sz w:val="24"/>
          <w:szCs w:val="24"/>
        </w:rPr>
        <w:t xml:space="preserve"> wireless</w:t>
      </w:r>
      <w:r w:rsidR="00261608">
        <w:rPr>
          <w:rFonts w:ascii="Times New Roman" w:eastAsia="宋体" w:hAnsi="Times New Roman" w:cs="Times New Roman"/>
          <w:sz w:val="24"/>
          <w:szCs w:val="24"/>
        </w:rPr>
        <w:t xml:space="preserve"> applications</w:t>
      </w:r>
      <w:r w:rsidRPr="00920E1E">
        <w:rPr>
          <w:rFonts w:ascii="Times New Roman" w:eastAsia="宋体" w:hAnsi="Times New Roman" w:cs="Times New Roman"/>
          <w:sz w:val="24"/>
          <w:szCs w:val="24"/>
        </w:rPr>
        <w:t>,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intelligent 5G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w:t>
      </w:r>
      <w:r w:rsidR="0062596F">
        <w:rPr>
          <w:rFonts w:ascii="Times New Roman" w:eastAsia="宋体" w:hAnsi="Times New Roman" w:cs="Times New Roman"/>
          <w:sz w:val="24"/>
          <w:szCs w:val="24"/>
        </w:rPr>
        <w:t>etc</w:t>
      </w:r>
      <w:r w:rsidRPr="00920E1E">
        <w:rPr>
          <w:rFonts w:ascii="Times New Roman" w:eastAsia="宋体" w:hAnsi="Times New Roman" w:cs="Times New Roman"/>
          <w:sz w:val="24"/>
          <w:szCs w:val="24"/>
        </w:rPr>
        <w:t xml:space="preserve">.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Applications that built on wireless network face with significant challenge of security and trust.</w:t>
      </w:r>
      <w:r w:rsidR="0062596F">
        <w:rPr>
          <w:rFonts w:ascii="Times New Roman" w:eastAsia="宋体" w:hAnsi="Times New Roman" w:cs="Times New Roman"/>
          <w:sz w:val="24"/>
          <w:szCs w:val="24"/>
        </w:rPr>
        <w:t xml:space="preserve"> </w:t>
      </w:r>
      <w:r w:rsidR="00261608">
        <w:rPr>
          <w:rFonts w:ascii="Times New Roman" w:eastAsia="宋体" w:hAnsi="Times New Roman" w:cs="Times New Roman"/>
          <w:sz w:val="24"/>
          <w:szCs w:val="24"/>
        </w:rPr>
        <w:t>W</w:t>
      </w:r>
      <w:r w:rsidR="0062596F">
        <w:rPr>
          <w:rFonts w:ascii="Times New Roman" w:eastAsia="宋体" w:hAnsi="Times New Roman" w:cs="Times New Roman"/>
          <w:sz w:val="24"/>
          <w:szCs w:val="24"/>
        </w:rPr>
        <w:t>ith</w:t>
      </w:r>
      <w:r w:rsidR="00261608">
        <w:rPr>
          <w:rFonts w:ascii="Times New Roman" w:eastAsia="宋体" w:hAnsi="Times New Roman" w:cs="Times New Roman"/>
          <w:sz w:val="24"/>
          <w:szCs w:val="24"/>
        </w:rPr>
        <w:t xml:space="preserve"> salient</w:t>
      </w:r>
      <w:r w:rsidR="0062596F">
        <w:rPr>
          <w:rFonts w:ascii="Times New Roman" w:eastAsia="宋体" w:hAnsi="Times New Roman" w:cs="Times New Roman"/>
          <w:sz w:val="24"/>
          <w:szCs w:val="24"/>
        </w:rPr>
        <w:t xml:space="preserve"> properties of</w:t>
      </w:r>
      <w:r w:rsidR="00805A3A" w:rsidRPr="00920E1E">
        <w:rPr>
          <w:rFonts w:ascii="Times New Roman" w:eastAsia="宋体" w:hAnsi="Times New Roman" w:cs="Times New Roman"/>
          <w:sz w:val="24"/>
          <w:szCs w:val="24"/>
        </w:rPr>
        <w:t xml:space="preserve"> </w:t>
      </w:r>
      <w:r w:rsidR="003012AC" w:rsidRPr="00920E1E">
        <w:rPr>
          <w:rFonts w:ascii="Times New Roman" w:eastAsia="宋体" w:hAnsi="Times New Roman" w:cs="Times New Roman"/>
          <w:sz w:val="24"/>
          <w:szCs w:val="24"/>
        </w:rPr>
        <w:t>decentralization</w:t>
      </w:r>
      <w:r w:rsidR="00DF1BCD">
        <w:rPr>
          <w:rFonts w:ascii="Times New Roman" w:eastAsia="宋体" w:hAnsi="Times New Roman" w:cs="Times New Roman"/>
          <w:sz w:val="24"/>
          <w:szCs w:val="24"/>
        </w:rPr>
        <w:t xml:space="preserve"> and </w:t>
      </w:r>
      <w:r w:rsidR="003012AC" w:rsidRPr="00920E1E">
        <w:rPr>
          <w:rFonts w:ascii="Times New Roman" w:eastAsia="宋体" w:hAnsi="Times New Roman" w:cs="Times New Roman"/>
          <w:sz w:val="24"/>
          <w:szCs w:val="24"/>
        </w:rPr>
        <w:t>persistence</w:t>
      </w:r>
      <w:r w:rsidR="00805A3A" w:rsidRPr="00920E1E">
        <w:rPr>
          <w:rFonts w:ascii="Times New Roman" w:eastAsia="宋体" w:hAnsi="Times New Roman" w:cs="Times New Roman"/>
          <w:sz w:val="24"/>
          <w:szCs w:val="24"/>
        </w:rPr>
        <w:t xml:space="preserve"> </w:t>
      </w:r>
      <w:r w:rsidR="00DF1BCD">
        <w:rPr>
          <w:rFonts w:ascii="Times New Roman" w:eastAsia="宋体" w:hAnsi="Times New Roman" w:cs="Times New Roman"/>
          <w:sz w:val="24"/>
          <w:szCs w:val="24"/>
        </w:rPr>
        <w:t>as well as</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DF1BCD">
        <w:rPr>
          <w:rFonts w:ascii="Times New Roman" w:eastAsia="宋体" w:hAnsi="Times New Roman" w:cs="Times New Roman"/>
          <w:sz w:val="24"/>
          <w:szCs w:val="24"/>
        </w:rPr>
        <w:t>,</w:t>
      </w:r>
      <w:r w:rsidR="00261608">
        <w:rPr>
          <w:rFonts w:ascii="Times New Roman" w:eastAsia="宋体" w:hAnsi="Times New Roman" w:cs="Times New Roman"/>
          <w:sz w:val="24"/>
          <w:szCs w:val="24"/>
        </w:rPr>
        <w:t xml:space="preserve"> blockchain </w:t>
      </w:r>
      <w:r w:rsidR="00066DBF" w:rsidRPr="00920E1E">
        <w:rPr>
          <w:rFonts w:ascii="Times New Roman" w:eastAsia="宋体" w:hAnsi="Times New Roman" w:cs="Times New Roman"/>
          <w:sz w:val="24"/>
          <w:szCs w:val="24"/>
        </w:rPr>
        <w:t>provide</w:t>
      </w:r>
      <w:r w:rsidR="00DF1BCD">
        <w:rPr>
          <w:rFonts w:ascii="Times New Roman" w:eastAsia="宋体" w:hAnsi="Times New Roman" w:cs="Times New Roman"/>
          <w:sz w:val="24"/>
          <w:szCs w:val="24"/>
        </w:rPr>
        <w:t>s</w:t>
      </w:r>
      <w:r w:rsidR="00066DB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55C9AB2A"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w:t>
      </w:r>
      <w:r w:rsidR="00983931">
        <w:rPr>
          <w:rFonts w:ascii="Times New Roman" w:eastAsia="宋体" w:hAnsi="Times New Roman" w:cs="Times New Roman"/>
          <w:sz w:val="24"/>
          <w:szCs w:val="24"/>
        </w:rPr>
        <w:t xml:space="preserve">much </w:t>
      </w:r>
      <w:r w:rsidRPr="00920E1E">
        <w:rPr>
          <w:rFonts w:ascii="Times New Roman" w:eastAsia="宋体" w:hAnsi="Times New Roman" w:cs="Times New Roman"/>
          <w:sz w:val="24"/>
          <w:szCs w:val="24"/>
        </w:rPr>
        <w:t>stud</w:t>
      </w:r>
      <w:r w:rsidR="00983931">
        <w:rPr>
          <w:rFonts w:ascii="Times New Roman" w:eastAsia="宋体" w:hAnsi="Times New Roman" w:cs="Times New Roman"/>
          <w:sz w:val="24"/>
          <w:szCs w:val="24"/>
        </w:rPr>
        <w:t xml:space="preserve">y </w:t>
      </w:r>
      <w:r w:rsidRPr="00920E1E">
        <w:rPr>
          <w:rFonts w:ascii="Times New Roman" w:eastAsia="宋体" w:hAnsi="Times New Roman" w:cs="Times New Roman"/>
          <w:sz w:val="24"/>
          <w:szCs w:val="24"/>
        </w:rPr>
        <w:t xml:space="preserve">on wireless blockchain </w:t>
      </w:r>
      <w:r w:rsidR="00C55641" w:rsidRPr="00920E1E">
        <w:rPr>
          <w:rFonts w:ascii="Times New Roman" w:eastAsia="宋体" w:hAnsi="Times New Roman" w:cs="Times New Roman"/>
          <w:sz w:val="24"/>
          <w:szCs w:val="24"/>
        </w:rPr>
        <w:t>system</w:t>
      </w:r>
      <w:r w:rsidR="00983931">
        <w:rPr>
          <w:rFonts w:ascii="Times New Roman" w:eastAsia="宋体" w:hAnsi="Times New Roman" w:cs="Times New Roman"/>
          <w:sz w:val="24"/>
          <w:szCs w:val="24"/>
        </w:rPr>
        <w:t xml:space="preserve">s is to </w:t>
      </w:r>
      <w:r w:rsidR="00C55641" w:rsidRPr="00920E1E">
        <w:rPr>
          <w:rFonts w:ascii="Times New Roman" w:eastAsia="宋体" w:hAnsi="Times New Roman" w:cs="Times New Roman"/>
          <w:sz w:val="24"/>
          <w:szCs w:val="24"/>
        </w:rPr>
        <w:t>directly</w:t>
      </w:r>
      <w:r w:rsidR="00983931">
        <w:rPr>
          <w:rFonts w:ascii="Times New Roman" w:eastAsia="宋体" w:hAnsi="Times New Roman" w:cs="Times New Roman"/>
          <w:sz w:val="24"/>
          <w:szCs w:val="24"/>
        </w:rPr>
        <w:t xml:space="preserve"> enable </w:t>
      </w:r>
      <w:r w:rsidR="00C55641" w:rsidRPr="00920E1E">
        <w:rPr>
          <w:rFonts w:ascii="Times New Roman" w:eastAsia="宋体" w:hAnsi="Times New Roman" w:cs="Times New Roman"/>
          <w:sz w:val="24"/>
          <w:szCs w:val="24"/>
        </w:rPr>
        <w:t xml:space="preserve">popular blockchain protocols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w:t>
      </w:r>
      <w:r w:rsidR="00DA3576">
        <w:rPr>
          <w:rFonts w:ascii="Times New Roman" w:eastAsia="宋体" w:hAnsi="Times New Roman" w:cs="Times New Roman"/>
          <w:sz w:val="24"/>
          <w:szCs w:val="24"/>
        </w:rPr>
        <w:t xml:space="preserve"> global</w:t>
      </w:r>
      <w:r w:rsidR="00C55641" w:rsidRPr="00920E1E">
        <w:rPr>
          <w:rFonts w:ascii="Times New Roman" w:eastAsia="宋体" w:hAnsi="Times New Roman" w:cs="Times New Roman"/>
          <w:sz w:val="24"/>
          <w:szCs w:val="24"/>
        </w:rPr>
        <w:t xml:space="preserv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C</w:t>
      </w:r>
      <w:r w:rsidR="00DF2748" w:rsidRPr="00920E1E">
        <w:rPr>
          <w:rFonts w:ascii="Times New Roman" w:eastAsia="宋体" w:hAnsi="Times New Roman" w:cs="Times New Roman"/>
          <w:sz w:val="24"/>
          <w:szCs w:val="24"/>
        </w:rPr>
        <w:t>onsensus algorithm</w:t>
      </w:r>
      <w:r w:rsidR="00DF2748">
        <w:rPr>
          <w:rFonts w:ascii="Times New Roman" w:eastAsia="宋体" w:hAnsi="Times New Roman" w:cs="Times New Roman"/>
          <w:sz w:val="24"/>
          <w:szCs w:val="24"/>
        </w:rPr>
        <w:t>s adopted by</w:t>
      </w:r>
      <w:r w:rsidR="00DF2748" w:rsidRPr="00920E1E">
        <w:rPr>
          <w:rFonts w:ascii="Times New Roman" w:eastAsia="宋体" w:hAnsi="Times New Roman" w:cs="Times New Roman"/>
          <w:sz w:val="24"/>
          <w:szCs w:val="24"/>
        </w:rPr>
        <w:t xml:space="preserve"> </w:t>
      </w:r>
      <w:r w:rsidR="00DF2748">
        <w:rPr>
          <w:rFonts w:ascii="Times New Roman" w:eastAsia="宋体" w:hAnsi="Times New Roman" w:cs="Times New Roman"/>
          <w:sz w:val="24"/>
          <w:szCs w:val="24"/>
        </w:rPr>
        <w:t>these</w:t>
      </w:r>
      <w:r w:rsidR="0059233C" w:rsidRPr="00920E1E">
        <w:rPr>
          <w:rFonts w:ascii="Times New Roman" w:eastAsia="宋体" w:hAnsi="Times New Roman" w:cs="Times New Roman"/>
          <w:sz w:val="24"/>
          <w:szCs w:val="24"/>
        </w:rPr>
        <w:t xml:space="preserve"> blockchain protocols</w:t>
      </w:r>
      <w:r w:rsidR="00F53959">
        <w:rPr>
          <w:rFonts w:ascii="Times New Roman" w:eastAsia="宋体" w:hAnsi="Times New Roman" w:cs="Times New Roman"/>
          <w:sz w:val="24"/>
          <w:szCs w:val="24"/>
        </w:rPr>
        <w:t xml:space="preserve"> (e.g., Proof of Work [4]), complicated design (e.g., Proof of Stake [5]) </w:t>
      </w:r>
      <w:r w:rsidR="0088156A">
        <w:rPr>
          <w:rFonts w:ascii="Times New Roman" w:eastAsia="宋体" w:hAnsi="Times New Roman" w:cs="Times New Roman"/>
          <w:sz w:val="24"/>
          <w:szCs w:val="24"/>
        </w:rPr>
        <w:t>usually</w:t>
      </w:r>
      <w:r w:rsidR="00DA3576">
        <w:rPr>
          <w:rFonts w:ascii="Times New Roman" w:eastAsia="宋体" w:hAnsi="Times New Roman" w:cs="Times New Roman"/>
          <w:sz w:val="24"/>
          <w:szCs w:val="24"/>
        </w:rPr>
        <w:t xml:space="preserve"> cause</w:t>
      </w:r>
      <w:r w:rsidR="0059233C" w:rsidRPr="00920E1E">
        <w:rPr>
          <w:rFonts w:ascii="Times New Roman" w:eastAsia="宋体" w:hAnsi="Times New Roman" w:cs="Times New Roman"/>
          <w:sz w:val="24"/>
          <w:szCs w:val="24"/>
        </w:rPr>
        <w:t xml:space="preserve"> </w:t>
      </w:r>
      <w:r w:rsidR="00763452" w:rsidRPr="00920E1E">
        <w:rPr>
          <w:rFonts w:ascii="Times New Roman" w:eastAsia="宋体" w:hAnsi="Times New Roman" w:cs="Times New Roman"/>
          <w:sz w:val="24"/>
          <w:szCs w:val="24"/>
        </w:rPr>
        <w:t>massive resources consumption</w:t>
      </w:r>
      <w:r w:rsidR="007F5078" w:rsidRPr="00920E1E">
        <w:rPr>
          <w:rFonts w:ascii="Times New Roman" w:eastAsia="宋体" w:hAnsi="Times New Roman" w:cs="Times New Roman"/>
          <w:sz w:val="24"/>
          <w:szCs w:val="24"/>
        </w:rPr>
        <w:t>, and</w:t>
      </w:r>
      <w:r w:rsidR="00F53959">
        <w:rPr>
          <w:rFonts w:ascii="Times New Roman" w:eastAsia="宋体" w:hAnsi="Times New Roman" w:cs="Times New Roman"/>
          <w:sz w:val="24"/>
          <w:szCs w:val="24"/>
        </w:rPr>
        <w:t xml:space="preserve"> rely on</w:t>
      </w:r>
      <w:r w:rsidR="007F5078" w:rsidRPr="00920E1E">
        <w:rPr>
          <w:rFonts w:ascii="Times New Roman" w:eastAsia="宋体" w:hAnsi="Times New Roman" w:cs="Times New Roman"/>
          <w:sz w:val="24"/>
          <w:szCs w:val="24"/>
        </w:rPr>
        <w:t xml:space="preserve"> reliable communication</w:t>
      </w:r>
      <w:r w:rsidR="00F53959">
        <w:rPr>
          <w:rFonts w:ascii="Times New Roman" w:eastAsia="宋体" w:hAnsi="Times New Roman" w:cs="Times New Roman"/>
          <w:sz w:val="24"/>
          <w:szCs w:val="24"/>
        </w:rPr>
        <w:t>s</w:t>
      </w:r>
      <w:r w:rsidR="009232AF">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e.g.</w:t>
      </w:r>
      <w:r w:rsidR="00F53959">
        <w:rPr>
          <w:rFonts w:ascii="Times New Roman" w:eastAsia="宋体" w:hAnsi="Times New Roman" w:cs="Times New Roman"/>
          <w:sz w:val="24"/>
          <w:szCs w:val="24"/>
        </w:rPr>
        <w:t>,</w:t>
      </w:r>
      <w:r w:rsidR="005313D7" w:rsidRPr="00920E1E">
        <w:rPr>
          <w:rFonts w:ascii="Times New Roman" w:eastAsia="宋体" w:hAnsi="Times New Roman" w:cs="Times New Roman"/>
          <w:sz w:val="24"/>
          <w:szCs w:val="24"/>
        </w:rPr>
        <w:t xml:space="preserve">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w:t>
      </w:r>
      <w:r w:rsidR="007F5078" w:rsidRPr="00920E1E">
        <w:rPr>
          <w:rFonts w:ascii="Times New Roman" w:eastAsia="宋体" w:hAnsi="Times New Roman" w:cs="Times New Roman"/>
          <w:sz w:val="24"/>
          <w:szCs w:val="24"/>
        </w:rPr>
        <w:t>).</w:t>
      </w:r>
      <w:r w:rsidR="00A10327">
        <w:rPr>
          <w:rFonts w:ascii="Times New Roman" w:eastAsia="宋体" w:hAnsi="Times New Roman" w:cs="Times New Roman"/>
          <w:sz w:val="24"/>
          <w:szCs w:val="24"/>
        </w:rPr>
        <w:t xml:space="preserve"> However, these </w:t>
      </w:r>
      <w:r w:rsidR="005313D7" w:rsidRPr="00920E1E">
        <w:rPr>
          <w:rFonts w:ascii="Times New Roman" w:eastAsia="宋体" w:hAnsi="Times New Roman" w:cs="Times New Roman"/>
          <w:sz w:val="24"/>
          <w:szCs w:val="24"/>
        </w:rPr>
        <w:t>consensus algorithms are</w:t>
      </w:r>
      <w:r w:rsidR="00A10327">
        <w:rPr>
          <w:rFonts w:ascii="Times New Roman" w:eastAsia="宋体" w:hAnsi="Times New Roman" w:cs="Times New Roman"/>
          <w:sz w:val="24"/>
          <w:szCs w:val="24"/>
        </w:rPr>
        <w:t xml:space="preserve"> difficult, if not impossible at all, to be deployed in </w:t>
      </w:r>
      <w:r w:rsidR="005313D7" w:rsidRPr="00920E1E">
        <w:rPr>
          <w:rFonts w:ascii="Times New Roman" w:eastAsia="宋体" w:hAnsi="Times New Roman" w:cs="Times New Roman"/>
          <w:sz w:val="24"/>
          <w:szCs w:val="24"/>
        </w:rPr>
        <w:t>wireless networks</w:t>
      </w:r>
      <w:r w:rsidR="0089244D" w:rsidRPr="00920E1E">
        <w:rPr>
          <w:rFonts w:ascii="Times New Roman" w:eastAsia="宋体" w:hAnsi="Times New Roman" w:cs="Times New Roman"/>
          <w:sz w:val="24"/>
          <w:szCs w:val="24"/>
        </w:rPr>
        <w:t xml:space="preserve"> with limited resources and</w:t>
      </w:r>
      <w:r w:rsidR="00A10327">
        <w:rPr>
          <w:rFonts w:ascii="Times New Roman" w:eastAsia="宋体" w:hAnsi="Times New Roman" w:cs="Times New Roman"/>
          <w:sz w:val="24"/>
          <w:szCs w:val="24"/>
        </w:rPr>
        <w:t xml:space="preserve"> time-varying </w:t>
      </w:r>
      <w:r w:rsidR="0089244D" w:rsidRPr="00920E1E">
        <w:rPr>
          <w:rFonts w:ascii="Times New Roman" w:eastAsia="宋体" w:hAnsi="Times New Roman" w:cs="Times New Roman"/>
          <w:sz w:val="24"/>
          <w:szCs w:val="24"/>
        </w:rPr>
        <w:t>channel</w:t>
      </w:r>
      <w:r w:rsidR="00A10327">
        <w:rPr>
          <w:rFonts w:ascii="Times New Roman" w:eastAsia="宋体" w:hAnsi="Times New Roman" w:cs="Times New Roman"/>
          <w:sz w:val="24"/>
          <w:szCs w:val="24"/>
        </w:rPr>
        <w:t>s</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w:t>
      </w:r>
      <w:r w:rsidR="00F63F17">
        <w:rPr>
          <w:rFonts w:ascii="Times New Roman" w:eastAsia="宋体" w:hAnsi="Times New Roman" w:cs="Times New Roman"/>
          <w:sz w:val="24"/>
          <w:szCs w:val="24"/>
        </w:rPr>
        <w:t>s</w:t>
      </w:r>
      <w:r w:rsidR="00E57BAE" w:rsidRPr="00920E1E">
        <w:rPr>
          <w:rFonts w:ascii="Times New Roman" w:eastAsia="宋体" w:hAnsi="Times New Roman" w:cs="Times New Roman"/>
          <w:sz w:val="24"/>
          <w:szCs w:val="24"/>
        </w:rPr>
        <w:t xml:space="preserve"> of traditional blockchain consensus algorithm</w:t>
      </w:r>
      <w:r w:rsidR="003B798C" w:rsidRPr="00920E1E">
        <w:rPr>
          <w:rFonts w:ascii="Times New Roman" w:eastAsia="宋体" w:hAnsi="Times New Roman" w:cs="Times New Roman"/>
          <w:sz w:val="24"/>
          <w:szCs w:val="24"/>
        </w:rPr>
        <w:t>s</w:t>
      </w:r>
      <w:r w:rsidR="00A10327">
        <w:rPr>
          <w:rFonts w:ascii="Times New Roman" w:eastAsia="宋体" w:hAnsi="Times New Roman" w:cs="Times New Roman"/>
          <w:sz w:val="24"/>
          <w:szCs w:val="24"/>
        </w:rPr>
        <w:t xml:space="preserve"> in </w:t>
      </w:r>
      <w:r w:rsidR="003B798C" w:rsidRPr="00920E1E">
        <w:rPr>
          <w:rFonts w:ascii="Times New Roman" w:eastAsia="宋体" w:hAnsi="Times New Roman" w:cs="Times New Roman"/>
          <w:sz w:val="24"/>
          <w:szCs w:val="24"/>
        </w:rPr>
        <w:t xml:space="preserve">wireless </w:t>
      </w:r>
      <w:r w:rsidR="003B798C" w:rsidRPr="00920E1E">
        <w:rPr>
          <w:rFonts w:ascii="Times New Roman" w:eastAsia="宋体" w:hAnsi="Times New Roman" w:cs="Times New Roman"/>
          <w:sz w:val="24"/>
          <w:szCs w:val="24"/>
        </w:rPr>
        <w:lastRenderedPageBreak/>
        <w:t>networks</w:t>
      </w:r>
      <w:r w:rsidR="00E57BAE" w:rsidRPr="00920E1E">
        <w:rPr>
          <w:rFonts w:ascii="Times New Roman" w:eastAsia="宋体" w:hAnsi="Times New Roman" w:cs="Times New Roman"/>
          <w:sz w:val="24"/>
          <w:szCs w:val="24"/>
        </w:rPr>
        <w:t>, which</w:t>
      </w:r>
      <w:r w:rsidR="00A10327">
        <w:rPr>
          <w:rFonts w:ascii="Times New Roman" w:eastAsia="宋体" w:hAnsi="Times New Roman" w:cs="Times New Roman"/>
          <w:sz w:val="24"/>
          <w:szCs w:val="24"/>
        </w:rPr>
        <w:t xml:space="preserve"> has</w:t>
      </w:r>
      <w:r w:rsidR="003B798C" w:rsidRPr="00920E1E">
        <w:rPr>
          <w:rFonts w:ascii="Times New Roman" w:eastAsia="宋体" w:hAnsi="Times New Roman" w:cs="Times New Roman"/>
          <w:sz w:val="24"/>
          <w:szCs w:val="24"/>
        </w:rPr>
        <w:t xml:space="preserve"> motivat</w:t>
      </w:r>
      <w:r w:rsidR="00A10327">
        <w:rPr>
          <w:rFonts w:ascii="Times New Roman" w:eastAsia="宋体" w:hAnsi="Times New Roman" w:cs="Times New Roman"/>
          <w:sz w:val="24"/>
          <w:szCs w:val="24"/>
        </w:rPr>
        <w:t xml:space="preserve">ed research on design of </w:t>
      </w:r>
      <w:r w:rsidR="003B798C" w:rsidRPr="00920E1E">
        <w:rPr>
          <w:rFonts w:ascii="Times New Roman" w:eastAsia="宋体" w:hAnsi="Times New Roman" w:cs="Times New Roman"/>
          <w:sz w:val="24"/>
          <w:szCs w:val="24"/>
        </w:rPr>
        <w:t xml:space="preserve">blockchain protocol </w:t>
      </w:r>
      <w:r w:rsidR="00A10327">
        <w:rPr>
          <w:rFonts w:ascii="Times New Roman" w:eastAsia="宋体" w:hAnsi="Times New Roman" w:cs="Times New Roman"/>
          <w:sz w:val="24"/>
          <w:szCs w:val="24"/>
        </w:rPr>
        <w:t xml:space="preserve">for </w:t>
      </w:r>
      <w:r w:rsidR="003B798C" w:rsidRPr="00920E1E">
        <w:rPr>
          <w:rFonts w:ascii="Times New Roman" w:eastAsia="宋体" w:hAnsi="Times New Roman" w:cs="Times New Roman"/>
          <w:sz w:val="24"/>
          <w:szCs w:val="24"/>
        </w:rPr>
        <w:t>wireless networks.</w:t>
      </w:r>
    </w:p>
    <w:p w14:paraId="6221AA7A" w14:textId="62B5B939"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 on wireless blockchain systems leverage the </w:t>
      </w:r>
      <w:r w:rsidR="00534801">
        <w:rPr>
          <w:rFonts w:ascii="Times New Roman" w:eastAsia="宋体" w:hAnsi="Times New Roman" w:cs="Times New Roman"/>
          <w:sz w:val="24"/>
          <w:szCs w:val="24"/>
        </w:rPr>
        <w:t xml:space="preserve">characteristics </w:t>
      </w:r>
      <w:r w:rsidR="00BE5586" w:rsidRPr="00920E1E">
        <w:rPr>
          <w:rFonts w:ascii="Times New Roman" w:eastAsia="宋体" w:hAnsi="Times New Roman" w:cs="Times New Roman"/>
          <w:sz w:val="24"/>
          <w:szCs w:val="24"/>
        </w:rPr>
        <w:t xml:space="preserve">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AD0DBA" w:rsidRPr="00920E1E">
        <w:rPr>
          <w:rFonts w:ascii="Times New Roman" w:eastAsia="宋体" w:hAnsi="Times New Roman" w:cs="Times New Roman"/>
          <w:sz w:val="24"/>
          <w:szCs w:val="24"/>
        </w:rPr>
        <w:t xml:space="preserve"> a </w:t>
      </w:r>
      <w:r w:rsidR="0021039A" w:rsidRPr="00920E1E">
        <w:rPr>
          <w:rFonts w:ascii="Times New Roman" w:eastAsia="宋体" w:hAnsi="Times New Roman" w:cs="Times New Roman"/>
          <w:sz w:val="24"/>
          <w:szCs w:val="24"/>
        </w:rPr>
        <w:t xml:space="preserve">PoW-based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Jiang et al. [8] propose</w:t>
      </w:r>
      <w:r w:rsidR="00534801">
        <w:rPr>
          <w:rFonts w:ascii="Times New Roman" w:eastAsia="宋体" w:hAnsi="Times New Roman" w:cs="Times New Roman"/>
          <w:sz w:val="24"/>
          <w:szCs w:val="24"/>
        </w:rPr>
        <w:t>d</w:t>
      </w:r>
      <w:r w:rsidR="00DF229D" w:rsidRPr="00920E1E">
        <w:rPr>
          <w:rFonts w:ascii="Times New Roman" w:eastAsia="宋体" w:hAnsi="Times New Roman" w:cs="Times New Roman"/>
          <w:sz w:val="24"/>
          <w:szCs w:val="24"/>
        </w:rPr>
        <w:t xml:space="preserv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Xu et al. [9] propose</w:t>
      </w:r>
      <w:r w:rsidR="00534801">
        <w:rPr>
          <w:rFonts w:ascii="Times New Roman" w:eastAsia="宋体" w:hAnsi="Times New Roman" w:cs="Times New Roman"/>
          <w:sz w:val="24"/>
          <w:szCs w:val="24"/>
        </w:rPr>
        <w:t>d</w:t>
      </w:r>
      <w:r w:rsidR="005C097B" w:rsidRPr="00920E1E">
        <w:rPr>
          <w:rFonts w:ascii="Times New Roman" w:eastAsia="宋体" w:hAnsi="Times New Roman" w:cs="Times New Roman"/>
          <w:sz w:val="24"/>
          <w:szCs w:val="24"/>
        </w:rPr>
        <w:t xml:space="preserv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Zou et al. [10] propose</w:t>
      </w:r>
      <w:r w:rsidR="00534801">
        <w:rPr>
          <w:rFonts w:ascii="Times New Roman" w:eastAsia="宋体" w:hAnsi="Times New Roman" w:cs="Times New Roman"/>
          <w:sz w:val="24"/>
          <w:szCs w:val="24"/>
        </w:rPr>
        <w:t>d</w:t>
      </w:r>
      <w:r w:rsidR="007053B1" w:rsidRPr="00920E1E">
        <w:rPr>
          <w:rFonts w:ascii="Times New Roman" w:eastAsia="宋体" w:hAnsi="Times New Roman" w:cs="Times New Roman"/>
          <w:sz w:val="24"/>
          <w:szCs w:val="24"/>
        </w:rPr>
        <w:t xml:space="preserve"> a fast consensus protocol for permissioned wireless blockchain system</w:t>
      </w:r>
      <w:r w:rsidR="00534801">
        <w:rPr>
          <w:rFonts w:ascii="Times New Roman" w:eastAsia="宋体" w:hAnsi="Times New Roman" w:cs="Times New Roman"/>
          <w:sz w:val="24"/>
          <w:szCs w:val="24"/>
        </w:rPr>
        <w:t>, which</w:t>
      </w:r>
      <w:r w:rsidR="007053B1" w:rsidRPr="00920E1E">
        <w:rPr>
          <w:rFonts w:ascii="Times New Roman" w:eastAsia="宋体" w:hAnsi="Times New Roman" w:cs="Times New Roman"/>
          <w:sz w:val="24"/>
          <w:szCs w:val="24"/>
        </w:rPr>
        <w:t xml:space="preserve"> </w:t>
      </w:r>
      <w:r w:rsidR="00206C51" w:rsidRPr="00920E1E">
        <w:rPr>
          <w:rFonts w:ascii="Times New Roman" w:eastAsia="宋体" w:hAnsi="Times New Roman" w:cs="Times New Roman"/>
          <w:sz w:val="24"/>
          <w:szCs w:val="24"/>
        </w:rPr>
        <w:t xml:space="preserve">can achieve </w:t>
      </w:r>
      <w:r w:rsidR="00206C51" w:rsidRPr="00534801">
        <w:rPr>
          <w:rFonts w:ascii="Times New Roman" w:eastAsia="宋体" w:hAnsi="Times New Roman" w:cs="Times New Roman"/>
          <w:i/>
          <w:iCs/>
          <w:sz w:val="24"/>
          <w:szCs w:val="24"/>
        </w:rPr>
        <w:t>k</w:t>
      </w:r>
      <w:r w:rsidR="00206C51" w:rsidRPr="00920E1E">
        <w:rPr>
          <w:rFonts w:ascii="Times New Roman" w:eastAsia="宋体" w:hAnsi="Times New Roman" w:cs="Times New Roman"/>
          <w:sz w:val="24"/>
          <w:szCs w:val="24"/>
        </w:rPr>
        <w:t xml:space="preserve">-times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Xu et al. propose</w:t>
      </w:r>
      <w:r w:rsidR="00534801">
        <w:rPr>
          <w:rFonts w:ascii="Times New Roman" w:eastAsia="宋体" w:hAnsi="Times New Roman" w:cs="Times New Roman"/>
          <w:sz w:val="24"/>
          <w:szCs w:val="24"/>
        </w:rPr>
        <w:t xml:space="preserve">d </w:t>
      </w:r>
      <w:r w:rsidR="00442E44" w:rsidRPr="00920E1E">
        <w:rPr>
          <w:rFonts w:ascii="Times New Roman" w:eastAsia="宋体" w:hAnsi="Times New Roman" w:cs="Times New Roman"/>
          <w:sz w:val="24"/>
          <w:szCs w:val="24"/>
        </w:rPr>
        <w:t>a single-hop wireless blockchain consensus protocol under an adversarial SINR model</w:t>
      </w:r>
      <w:r w:rsidR="009D31F9" w:rsidRPr="00920E1E">
        <w:rPr>
          <w:rFonts w:ascii="Times New Roman" w:eastAsia="宋体" w:hAnsi="Times New Roman" w:cs="Times New Roman"/>
          <w:sz w:val="24"/>
          <w:szCs w:val="24"/>
        </w:rPr>
        <w:t xml:space="preserve"> </w:t>
      </w:r>
      <w:r w:rsidR="009D31F9" w:rsidRPr="00534801">
        <w:rPr>
          <w:rFonts w:ascii="Times New Roman" w:eastAsia="宋体" w:hAnsi="Times New Roman" w:cs="Times New Roman"/>
          <w:sz w:val="24"/>
          <w:szCs w:val="24"/>
        </w:rPr>
        <w:t>BLOWN</w:t>
      </w:r>
      <w:r w:rsidR="009D31F9" w:rsidRPr="00920E1E">
        <w:rPr>
          <w:rFonts w:ascii="Times New Roman" w:eastAsia="宋体" w:hAnsi="Times New Roman" w:cs="Times New Roman"/>
          <w:sz w:val="24"/>
          <w:szCs w:val="24"/>
        </w:rPr>
        <w:t xml:space="preserve">,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w:t>
      </w:r>
      <w:r w:rsidR="00534801">
        <w:rPr>
          <w:rFonts w:ascii="Times New Roman" w:eastAsia="宋体" w:hAnsi="Times New Roman" w:cs="Times New Roman"/>
          <w:sz w:val="24"/>
          <w:szCs w:val="24"/>
        </w:rPr>
        <w:t>ed</w:t>
      </w:r>
      <w:r w:rsidR="00E2548A" w:rsidRPr="00920E1E">
        <w:rPr>
          <w:rFonts w:ascii="Times New Roman" w:eastAsia="宋体" w:hAnsi="Times New Roman" w:cs="Times New Roman"/>
          <w:sz w:val="24"/>
          <w:szCs w:val="24"/>
        </w:rPr>
        <w:t xml:space="preserve"> a fast fault-tolerant for wireless blockchain network</w:t>
      </w:r>
      <w:r w:rsidR="0084497E" w:rsidRPr="00920E1E">
        <w:rPr>
          <w:rFonts w:ascii="Times New Roman" w:eastAsia="宋体" w:hAnsi="Times New Roman" w:cs="Times New Roman"/>
          <w:sz w:val="24"/>
          <w:szCs w:val="24"/>
        </w:rPr>
        <w:t xml:space="preserve"> </w:t>
      </w:r>
      <w:r w:rsidR="00E87C2F" w:rsidRPr="00920E1E">
        <w:rPr>
          <w:rFonts w:ascii="Times New Roman" w:eastAsia="宋体" w:hAnsi="Times New Roman" w:cs="Times New Roman"/>
          <w:sz w:val="24"/>
          <w:szCs w:val="24"/>
        </w:rPr>
        <w:t>wChain</w:t>
      </w:r>
      <w:r w:rsidR="00E62025">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 xml:space="preserve">To accelerate data aggregation, </w:t>
      </w:r>
      <w:r w:rsidR="00B46013" w:rsidRPr="00534801">
        <w:rPr>
          <w:rFonts w:ascii="Times New Roman" w:eastAsia="宋体" w:hAnsi="Times New Roman" w:cs="Times New Roman"/>
          <w:sz w:val="24"/>
          <w:szCs w:val="24"/>
        </w:rPr>
        <w:t>t</w:t>
      </w:r>
      <w:r w:rsidR="00E2548A" w:rsidRPr="00534801">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4AB4C8EA" w:rsidR="00B20A8A" w:rsidRPr="00920E1E" w:rsidRDefault="008E6506" w:rsidP="006276F7">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 xml:space="preserve">a </w:t>
      </w:r>
      <w:r w:rsidR="00A425C2">
        <w:rPr>
          <w:rFonts w:ascii="Times New Roman" w:eastAsia="宋体" w:hAnsi="Times New Roman" w:cs="Times New Roman"/>
          <w:sz w:val="24"/>
          <w:szCs w:val="24"/>
        </w:rPr>
        <w:t xml:space="preserve">stable wireless </w:t>
      </w:r>
      <w:r w:rsidR="00544FDA" w:rsidRPr="00920E1E">
        <w:rPr>
          <w:rFonts w:ascii="Times New Roman" w:eastAsia="宋体" w:hAnsi="Times New Roman" w:cs="Times New Roman"/>
          <w:sz w:val="24"/>
          <w:szCs w:val="24"/>
        </w:rPr>
        <w:t>blockchain consensus</w:t>
      </w:r>
      <w:r w:rsidRPr="00920E1E">
        <w:rPr>
          <w:rFonts w:ascii="Times New Roman" w:eastAsia="宋体" w:hAnsi="Times New Roman" w:cs="Times New Roman"/>
          <w:sz w:val="24"/>
          <w:szCs w:val="24"/>
        </w:rPr>
        <w:t xml:space="preserve"> protocol</w:t>
      </w:r>
      <w:r w:rsidR="00A425C2">
        <w:rPr>
          <w:rFonts w:ascii="Times New Roman" w:eastAsia="宋体" w:hAnsi="Times New Roman" w:cs="Times New Roman"/>
          <w:sz w:val="24"/>
          <w:szCs w:val="24"/>
        </w:rPr>
        <w:t xml:space="preserve"> SWIB</w:t>
      </w:r>
      <w:r w:rsidR="00050887" w:rsidRPr="00920E1E">
        <w:rPr>
          <w:rFonts w:ascii="Times New Roman" w:eastAsia="宋体" w:hAnsi="Times New Roman" w:cs="Times New Roman"/>
          <w:sz w:val="24"/>
          <w:szCs w:val="24"/>
        </w:rPr>
        <w:t xml:space="preserve">. </w:t>
      </w:r>
      <w:r w:rsidR="00A425C2">
        <w:rPr>
          <w:rFonts w:ascii="Times New Roman" w:eastAsia="宋体" w:hAnsi="Times New Roman" w:cs="Times New Roman"/>
          <w:sz w:val="24"/>
          <w:szCs w:val="24"/>
        </w:rPr>
        <w:t>This 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534801">
        <w:rPr>
          <w:rFonts w:ascii="Times New Roman" w:eastAsia="宋体" w:hAnsi="Times New Roman" w:cs="Times New Roman"/>
          <w:sz w:val="24"/>
          <w:szCs w:val="24"/>
        </w:rPr>
        <w:t>analogy</w:t>
      </w:r>
      <w:r w:rsidR="00EF6C9E" w:rsidRPr="00920E1E">
        <w:rPr>
          <w:rFonts w:ascii="Times New Roman" w:eastAsia="宋体" w:hAnsi="Times New Roman" w:cs="Times New Roman"/>
          <w:sz w:val="24"/>
          <w:szCs w:val="24"/>
        </w:rPr>
        <w:t xml:space="preserve">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which means nodes can achieve consensus without consuming massive resources</w:t>
      </w:r>
      <w:r w:rsidR="00A425C2">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 xml:space="preserve">for </w:t>
      </w:r>
      <w:r w:rsidR="00A425C2">
        <w:rPr>
          <w:rFonts w:ascii="Times New Roman" w:eastAsia="宋体" w:hAnsi="Times New Roman" w:cs="Times New Roman"/>
          <w:sz w:val="24"/>
          <w:szCs w:val="24"/>
        </w:rPr>
        <w:t>mining</w:t>
      </w:r>
      <w:r w:rsidR="00CA59F4" w:rsidRPr="00920E1E">
        <w:rPr>
          <w:rFonts w:ascii="Times New Roman" w:eastAsia="宋体" w:hAnsi="Times New Roman" w:cs="Times New Roman"/>
          <w:sz w:val="24"/>
          <w:szCs w:val="24"/>
        </w:rPr>
        <w:t xml:space="preserve">. </w:t>
      </w:r>
      <w:r w:rsidR="00534801">
        <w:rPr>
          <w:rFonts w:ascii="Times New Roman" w:eastAsia="宋体" w:hAnsi="Times New Roman" w:cs="Times New Roman"/>
          <w:sz w:val="24"/>
          <w:szCs w:val="24"/>
        </w:rPr>
        <w:t>SWIB</w:t>
      </w:r>
      <w:r w:rsidR="00CA59F4" w:rsidRPr="00920E1E">
        <w:rPr>
          <w:rFonts w:ascii="Times New Roman" w:eastAsia="宋体" w:hAnsi="Times New Roman" w:cs="Times New Roman"/>
          <w:sz w:val="24"/>
          <w:szCs w:val="24"/>
        </w:rPr>
        <w:t xml:space="preserve"> </w:t>
      </w:r>
      <w:r w:rsidR="00506653">
        <w:rPr>
          <w:rFonts w:ascii="Times New Roman" w:eastAsia="宋体" w:hAnsi="Times New Roman" w:cs="Times New Roman"/>
          <w:sz w:val="24"/>
          <w:szCs w:val="24"/>
        </w:rPr>
        <w:t xml:space="preserve">adopts </w:t>
      </w:r>
      <w:r w:rsidR="008E0093" w:rsidRPr="00920E1E">
        <w:rPr>
          <w:rFonts w:ascii="Times New Roman" w:eastAsia="宋体" w:hAnsi="Times New Roman" w:cs="Times New Roman"/>
          <w:sz w:val="24"/>
          <w:szCs w:val="24"/>
        </w:rPr>
        <w:t>verifi</w:t>
      </w:r>
      <w:r w:rsidR="00506653">
        <w:rPr>
          <w:rFonts w:ascii="Times New Roman" w:eastAsia="宋体" w:hAnsi="Times New Roman" w:cs="Times New Roman"/>
          <w:sz w:val="24"/>
          <w:szCs w:val="24"/>
        </w:rPr>
        <w:t>able</w:t>
      </w:r>
      <w:r w:rsidR="008E0093" w:rsidRPr="00920E1E">
        <w:rPr>
          <w:rFonts w:ascii="Times New Roman" w:eastAsia="宋体" w:hAnsi="Times New Roman" w:cs="Times New Roman"/>
          <w:sz w:val="24"/>
          <w:szCs w:val="24"/>
        </w:rPr>
        <w:t xml:space="preserve"> random</w:t>
      </w:r>
      <w:r w:rsidR="00534801">
        <w:rPr>
          <w:rFonts w:ascii="Times New Roman" w:eastAsia="宋体" w:hAnsi="Times New Roman" w:cs="Times New Roman"/>
          <w:sz w:val="24"/>
          <w:szCs w:val="24"/>
        </w:rPr>
        <w:t>ized</w:t>
      </w:r>
      <w:r w:rsidR="008E0093" w:rsidRPr="00920E1E">
        <w:rPr>
          <w:rFonts w:ascii="Times New Roman" w:eastAsia="宋体" w:hAnsi="Times New Roman" w:cs="Times New Roman"/>
          <w:sz w:val="24"/>
          <w:szCs w:val="24"/>
        </w:rPr>
        <w:t xml:space="preserve"> election scheme and </w:t>
      </w:r>
      <w:r w:rsidR="005F2498">
        <w:rPr>
          <w:rFonts w:ascii="Times New Roman" w:eastAsia="宋体" w:hAnsi="Times New Roman" w:cs="Times New Roman"/>
          <w:sz w:val="24"/>
          <w:szCs w:val="24"/>
        </w:rPr>
        <w:t xml:space="preserve">secure </w:t>
      </w:r>
      <w:r w:rsidR="008E0093" w:rsidRPr="00920E1E">
        <w:rPr>
          <w:rFonts w:ascii="Times New Roman" w:eastAsia="宋体" w:hAnsi="Times New Roman" w:cs="Times New Roman"/>
          <w:sz w:val="24"/>
          <w:szCs w:val="24"/>
        </w:rPr>
        <w:t xml:space="preserve">threshold signature scheme to </w:t>
      </w:r>
      <w:r w:rsidR="00506653">
        <w:rPr>
          <w:rFonts w:ascii="Times New Roman" w:eastAsia="宋体" w:hAnsi="Times New Roman" w:cs="Times New Roman"/>
          <w:sz w:val="24"/>
          <w:szCs w:val="24"/>
        </w:rPr>
        <w:t>en</w:t>
      </w:r>
      <w:r w:rsidR="008E0093" w:rsidRPr="00920E1E">
        <w:rPr>
          <w:rFonts w:ascii="Times New Roman" w:eastAsia="宋体" w:hAnsi="Times New Roman" w:cs="Times New Roman"/>
          <w:sz w:val="24"/>
          <w:szCs w:val="24"/>
        </w:rPr>
        <w:t xml:space="preserve">sure </w:t>
      </w:r>
      <w:r w:rsidR="00506653">
        <w:rPr>
          <w:rFonts w:ascii="Times New Roman" w:eastAsia="宋体" w:hAnsi="Times New Roman" w:cs="Times New Roman"/>
          <w:sz w:val="24"/>
          <w:szCs w:val="24"/>
        </w:rPr>
        <w:t xml:space="preserve">that </w:t>
      </w:r>
      <w:r w:rsidR="008E0093" w:rsidRPr="00920E1E">
        <w:rPr>
          <w:rFonts w:ascii="Times New Roman" w:eastAsia="宋体" w:hAnsi="Times New Roman" w:cs="Times New Roman"/>
          <w:sz w:val="24"/>
          <w:szCs w:val="24"/>
        </w:rPr>
        <w:t xml:space="preserve">all nodes in </w:t>
      </w:r>
      <w:r w:rsidR="00534801">
        <w:rPr>
          <w:rFonts w:ascii="Times New Roman" w:eastAsia="宋体" w:hAnsi="Times New Roman" w:cs="Times New Roman"/>
          <w:sz w:val="24"/>
          <w:szCs w:val="24"/>
        </w:rPr>
        <w:t xml:space="preserve">the </w:t>
      </w:r>
      <w:r w:rsidR="008E0093" w:rsidRPr="00920E1E">
        <w:rPr>
          <w:rFonts w:ascii="Times New Roman" w:eastAsia="宋体" w:hAnsi="Times New Roman" w:cs="Times New Roman"/>
          <w:sz w:val="24"/>
          <w:szCs w:val="24"/>
        </w:rPr>
        <w:t>wireless blockchain system can reach consensus</w:t>
      </w:r>
      <w:r w:rsidR="00EB336D">
        <w:rPr>
          <w:rFonts w:ascii="Times New Roman" w:eastAsia="宋体" w:hAnsi="Times New Roman" w:cs="Times New Roman"/>
          <w:sz w:val="24"/>
          <w:szCs w:val="24"/>
        </w:rPr>
        <w:t xml:space="preserve"> in a </w:t>
      </w:r>
      <w:r w:rsidR="00DA5712" w:rsidRPr="00920E1E">
        <w:rPr>
          <w:rFonts w:ascii="Times New Roman" w:eastAsia="宋体" w:hAnsi="Times New Roman" w:cs="Times New Roman"/>
          <w:sz w:val="24"/>
          <w:szCs w:val="24"/>
        </w:rPr>
        <w:t>random and steady</w:t>
      </w:r>
      <w:r w:rsidR="00EB336D">
        <w:rPr>
          <w:rFonts w:ascii="Times New Roman" w:eastAsia="宋体" w:hAnsi="Times New Roman" w:cs="Times New Roman"/>
          <w:sz w:val="24"/>
          <w:szCs w:val="24"/>
        </w:rPr>
        <w:t xml:space="preserve"> manner</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The </w:t>
      </w:r>
      <w:r w:rsidR="00506653">
        <w:rPr>
          <w:rFonts w:ascii="Times New Roman" w:eastAsia="宋体" w:hAnsi="Times New Roman" w:cs="Times New Roman"/>
          <w:sz w:val="24"/>
          <w:szCs w:val="24"/>
        </w:rPr>
        <w:t>SWIB</w:t>
      </w:r>
      <w:r w:rsidR="00DA5712" w:rsidRPr="00920E1E">
        <w:rPr>
          <w:rFonts w:ascii="Times New Roman" w:eastAsia="宋体" w:hAnsi="Times New Roman" w:cs="Times New Roman"/>
          <w:sz w:val="24"/>
          <w:szCs w:val="24"/>
        </w:rPr>
        <w:t xml:space="preserve">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in a </w:t>
      </w:r>
      <w:r w:rsidR="00DA5712" w:rsidRPr="00920E1E">
        <w:rPr>
          <w:rFonts w:ascii="Times New Roman" w:eastAsia="宋体" w:hAnsi="Times New Roman" w:cs="Times New Roman"/>
          <w:sz w:val="24"/>
          <w:szCs w:val="24"/>
        </w:rPr>
        <w:t>round by round</w:t>
      </w:r>
      <w:ins w:id="0" w:author="ThinkPad" w:date="2022-05-16T22:25:00Z">
        <w:r w:rsidR="00F34A46">
          <w:rPr>
            <w:rFonts w:ascii="Times New Roman" w:eastAsia="宋体" w:hAnsi="Times New Roman" w:cs="Times New Roman"/>
            <w:sz w:val="24"/>
            <w:szCs w:val="24"/>
          </w:rPr>
          <w:t xml:space="preserve"> </w:t>
        </w:r>
      </w:ins>
      <w:r w:rsidR="00EB336D">
        <w:rPr>
          <w:rFonts w:ascii="Times New Roman" w:eastAsia="宋体" w:hAnsi="Times New Roman" w:cs="Times New Roman"/>
          <w:sz w:val="24"/>
          <w:szCs w:val="24"/>
        </w:rPr>
        <w:t>fashion</w:t>
      </w:r>
      <w:r w:rsidR="00DA5712" w:rsidRPr="00920E1E">
        <w:rPr>
          <w:rFonts w:ascii="Times New Roman" w:eastAsia="宋体" w:hAnsi="Times New Roman" w:cs="Times New Roman"/>
          <w:sz w:val="24"/>
          <w:szCs w:val="24"/>
        </w:rPr>
        <w:t>.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EB336D">
        <w:rPr>
          <w:rFonts w:ascii="Times New Roman" w:eastAsia="宋体" w:hAnsi="Times New Roman" w:cs="Times New Roman"/>
          <w:sz w:val="24"/>
          <w:szCs w:val="24"/>
        </w:rPr>
        <w:t xml:space="preserve">nodes' </w:t>
      </w:r>
      <w:r w:rsidR="00DA5712" w:rsidRPr="00EB336D">
        <w:rPr>
          <w:rFonts w:ascii="Times New Roman" w:eastAsia="宋体" w:hAnsi="Times New Roman" w:cs="Times New Roman"/>
          <w:sz w:val="24"/>
          <w:szCs w:val="24"/>
        </w:rPr>
        <w:t>probability</w:t>
      </w:r>
      <w:r w:rsidR="00506653">
        <w:rPr>
          <w:rFonts w:ascii="Times New Roman" w:eastAsia="宋体" w:hAnsi="Times New Roman" w:cs="Times New Roman"/>
          <w:sz w:val="24"/>
          <w:szCs w:val="24"/>
        </w:rPr>
        <w:t xml:space="preserve">. This </w:t>
      </w:r>
      <w:r w:rsidR="00D97692">
        <w:rPr>
          <w:rFonts w:ascii="Times New Roman" w:eastAsia="宋体" w:hAnsi="Times New Roman" w:cs="Times New Roman"/>
          <w:sz w:val="24"/>
          <w:szCs w:val="24"/>
        </w:rPr>
        <w:t>probability</w:t>
      </w:r>
      <w:r w:rsidR="00DA5712" w:rsidRPr="00920E1E">
        <w:rPr>
          <w:rFonts w:ascii="Times New Roman" w:eastAsia="宋体" w:hAnsi="Times New Roman" w:cs="Times New Roman"/>
          <w:sz w:val="24"/>
          <w:szCs w:val="24"/>
        </w:rPr>
        <w:t xml:space="preserve"> </w:t>
      </w:r>
      <w:r w:rsidR="0022319C" w:rsidRPr="00920E1E">
        <w:rPr>
          <w:rFonts w:ascii="Times New Roman" w:eastAsia="宋体" w:hAnsi="Times New Roman" w:cs="Times New Roman"/>
          <w:sz w:val="24"/>
          <w:szCs w:val="24"/>
        </w:rPr>
        <w:t>depend</w:t>
      </w:r>
      <w:r w:rsidR="00D97692">
        <w:rPr>
          <w:rFonts w:ascii="Times New Roman" w:eastAsia="宋体" w:hAnsi="Times New Roman" w:cs="Times New Roman"/>
          <w:sz w:val="24"/>
          <w:szCs w:val="24"/>
        </w:rPr>
        <w:t>s</w:t>
      </w:r>
      <w:r w:rsidR="0022319C" w:rsidRPr="00920E1E">
        <w:rPr>
          <w:rFonts w:ascii="Times New Roman" w:eastAsia="宋体" w:hAnsi="Times New Roman" w:cs="Times New Roman"/>
          <w:sz w:val="24"/>
          <w:szCs w:val="24"/>
        </w:rPr>
        <w:t xml:space="preserve"> </w:t>
      </w:r>
      <w:r w:rsidR="00D97692">
        <w:rPr>
          <w:rFonts w:ascii="Times New Roman" w:eastAsia="宋体" w:hAnsi="Times New Roman" w:cs="Times New Roman"/>
          <w:sz w:val="24"/>
          <w:szCs w:val="24"/>
        </w:rPr>
        <w:t>on</w:t>
      </w:r>
      <w:r w:rsidR="00DA5712" w:rsidRPr="00920E1E">
        <w:rPr>
          <w:rFonts w:ascii="Times New Roman" w:eastAsia="宋体" w:hAnsi="Times New Roman" w:cs="Times New Roman"/>
          <w:sz w:val="24"/>
          <w:szCs w:val="24"/>
        </w:rPr>
        <w:t xml:space="preserve"> nodes' stability</w:t>
      </w:r>
      <w:r w:rsidR="00D97692">
        <w:rPr>
          <w:rFonts w:ascii="Times New Roman" w:eastAsia="宋体" w:hAnsi="Times New Roman" w:cs="Times New Roman"/>
          <w:sz w:val="24"/>
          <w:szCs w:val="24"/>
        </w:rPr>
        <w:t>, which</w:t>
      </w:r>
      <w:r w:rsidR="00EB336D">
        <w:rPr>
          <w:rFonts w:ascii="Times New Roman" w:eastAsia="宋体" w:hAnsi="Times New Roman" w:cs="Times New Roman"/>
          <w:sz w:val="24"/>
          <w:szCs w:val="24"/>
        </w:rPr>
        <w:t xml:space="preserve"> is a function of </w:t>
      </w:r>
      <w:r w:rsidR="00D97692">
        <w:rPr>
          <w:rFonts w:ascii="Times New Roman" w:eastAsia="宋体" w:hAnsi="Times New Roman" w:cs="Times New Roman"/>
          <w:sz w:val="24"/>
          <w:szCs w:val="24"/>
        </w:rPr>
        <w:t>nodes'</w:t>
      </w:r>
      <w:r w:rsidR="00B55418" w:rsidRPr="00920E1E">
        <w:rPr>
          <w:rFonts w:ascii="Times New Roman" w:eastAsia="宋体" w:hAnsi="Times New Roman" w:cs="Times New Roman"/>
          <w:sz w:val="24"/>
          <w:szCs w:val="24"/>
        </w:rPr>
        <w:t xml:space="preserve"> </w:t>
      </w:r>
      <w:r w:rsidR="00EB336D" w:rsidRPr="00EB336D">
        <w:rPr>
          <w:rFonts w:ascii="Times New Roman" w:eastAsia="宋体" w:hAnsi="Times New Roman" w:cs="Times New Roman"/>
          <w:sz w:val="24"/>
          <w:szCs w:val="24"/>
        </w:rPr>
        <w:t xml:space="preserve">active </w:t>
      </w:r>
      <w:r w:rsidR="00B55418" w:rsidRPr="00EB336D">
        <w:rPr>
          <w:rFonts w:ascii="Times New Roman" w:eastAsia="宋体" w:hAnsi="Times New Roman" w:cs="Times New Roman"/>
          <w:sz w:val="24"/>
          <w:szCs w:val="24"/>
        </w:rPr>
        <w:t>time</w:t>
      </w:r>
      <w:r w:rsidR="00B55418" w:rsidRPr="00920E1E">
        <w:rPr>
          <w:rFonts w:ascii="Times New Roman" w:eastAsia="宋体" w:hAnsi="Times New Roman" w:cs="Times New Roman"/>
          <w:sz w:val="24"/>
          <w:szCs w:val="24"/>
        </w:rPr>
        <w:t xml:space="preserv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generated blocks</w:t>
      </w:r>
      <w:r w:rsidR="00EB336D">
        <w:rPr>
          <w:rFonts w:ascii="Times New Roman" w:eastAsia="宋体" w:hAnsi="Times New Roman" w:cs="Times New Roman"/>
          <w:sz w:val="24"/>
          <w:szCs w:val="24"/>
        </w:rPr>
        <w:t xml:space="preserve"> by different nodes</w:t>
      </w:r>
      <w:r w:rsidR="00B55418" w:rsidRPr="00920E1E">
        <w:rPr>
          <w:rFonts w:ascii="Times New Roman" w:eastAsia="宋体" w:hAnsi="Times New Roman" w:cs="Times New Roman"/>
          <w:sz w:val="24"/>
          <w:szCs w:val="24"/>
        </w:rPr>
        <w:t xml:space="preserve">. </w:t>
      </w:r>
      <w:r w:rsidR="00622CBD" w:rsidRPr="00920E1E">
        <w:rPr>
          <w:rFonts w:ascii="Times New Roman" w:eastAsia="宋体" w:hAnsi="Times New Roman" w:cs="Times New Roman"/>
          <w:sz w:val="24"/>
          <w:szCs w:val="24"/>
        </w:rPr>
        <w:t xml:space="preserve">In </w:t>
      </w:r>
      <w:r w:rsidR="00EB336D">
        <w:rPr>
          <w:rFonts w:ascii="Times New Roman" w:eastAsia="宋体" w:hAnsi="Times New Roman" w:cs="Times New Roman"/>
          <w:sz w:val="24"/>
          <w:szCs w:val="24"/>
        </w:rPr>
        <w:t xml:space="preserve">the </w:t>
      </w:r>
      <w:r w:rsidR="00622CBD" w:rsidRPr="00920E1E">
        <w:rPr>
          <w:rFonts w:ascii="Times New Roman" w:eastAsia="宋体" w:hAnsi="Times New Roman" w:cs="Times New Roman"/>
          <w:sz w:val="24"/>
          <w:szCs w:val="24"/>
        </w:rPr>
        <w:t xml:space="preserve">block proposer election phase, </w:t>
      </w:r>
      <w:r w:rsidR="00EB336D">
        <w:rPr>
          <w:rFonts w:ascii="Times New Roman" w:eastAsia="宋体" w:hAnsi="Times New Roman" w:cs="Times New Roman"/>
          <w:sz w:val="24"/>
          <w:szCs w:val="24"/>
        </w:rPr>
        <w:t xml:space="preserve">each </w:t>
      </w:r>
      <w:r w:rsidR="00A81BD2" w:rsidRPr="00920E1E">
        <w:rPr>
          <w:rFonts w:ascii="Times New Roman" w:eastAsia="宋体" w:hAnsi="Times New Roman" w:cs="Times New Roman"/>
          <w:sz w:val="24"/>
          <w:szCs w:val="24"/>
        </w:rPr>
        <w:t>node only know</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whether </w:t>
      </w:r>
      <w:r w:rsidR="00EB336D">
        <w:rPr>
          <w:rFonts w:ascii="Times New Roman" w:eastAsia="宋体" w:hAnsi="Times New Roman" w:cs="Times New Roman"/>
          <w:sz w:val="24"/>
          <w:szCs w:val="24"/>
        </w:rPr>
        <w:t xml:space="preserve">it </w:t>
      </w:r>
      <w:r w:rsidR="00622CBD" w:rsidRPr="00920E1E">
        <w:rPr>
          <w:rFonts w:ascii="Times New Roman" w:eastAsia="宋体" w:hAnsi="Times New Roman" w:cs="Times New Roman"/>
          <w:sz w:val="24"/>
          <w:szCs w:val="24"/>
        </w:rPr>
        <w:t>become</w:t>
      </w:r>
      <w:r w:rsidR="00EB336D">
        <w:rPr>
          <w:rFonts w:ascii="Times New Roman" w:eastAsia="宋体" w:hAnsi="Times New Roman" w:cs="Times New Roman"/>
          <w:sz w:val="24"/>
          <w:szCs w:val="24"/>
        </w:rPr>
        <w:t>s</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w:t>
      </w:r>
      <w:r w:rsidR="00EB336D">
        <w:rPr>
          <w:rFonts w:ascii="Times New Roman" w:eastAsia="宋体" w:hAnsi="Times New Roman" w:cs="Times New Roman"/>
          <w:sz w:val="24"/>
          <w:szCs w:val="24"/>
        </w:rPr>
        <w:t>es</w:t>
      </w:r>
      <w:r w:rsidR="00622CBD" w:rsidRPr="00920E1E">
        <w:rPr>
          <w:rFonts w:ascii="Times New Roman" w:eastAsia="宋体" w:hAnsi="Times New Roman" w:cs="Times New Roman"/>
          <w:sz w:val="24"/>
          <w:szCs w:val="24"/>
        </w:rPr>
        <w:t xml:space="preserve"> not know who</w:t>
      </w:r>
      <w:r w:rsidR="00A3692C"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is </w:t>
      </w:r>
      <w:r w:rsidR="00A3692C" w:rsidRPr="00920E1E">
        <w:rPr>
          <w:rFonts w:ascii="Times New Roman" w:eastAsia="宋体" w:hAnsi="Times New Roman" w:cs="Times New Roman"/>
          <w:sz w:val="24"/>
          <w:szCs w:val="24"/>
        </w:rPr>
        <w:t>actually</w:t>
      </w:r>
      <w:r w:rsidR="00622CBD" w:rsidRPr="00920E1E">
        <w:rPr>
          <w:rFonts w:ascii="Times New Roman" w:eastAsia="宋体" w:hAnsi="Times New Roman" w:cs="Times New Roman"/>
          <w:sz w:val="24"/>
          <w:szCs w:val="24"/>
        </w:rPr>
        <w:t xml:space="preserve">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w:t>
      </w:r>
      <w:r w:rsidR="00EB336D">
        <w:rPr>
          <w:rFonts w:ascii="Times New Roman" w:eastAsia="宋体" w:hAnsi="Times New Roman" w:cs="Times New Roman"/>
          <w:sz w:val="24"/>
          <w:szCs w:val="24"/>
        </w:rPr>
        <w:t>the elected</w:t>
      </w:r>
      <w:r w:rsidR="00A81BD2" w:rsidRPr="00920E1E">
        <w:rPr>
          <w:rFonts w:ascii="Times New Roman" w:eastAsia="宋体" w:hAnsi="Times New Roman" w:cs="Times New Roman"/>
          <w:sz w:val="24"/>
          <w:szCs w:val="24"/>
        </w:rPr>
        <w:t xml:space="preserve">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AC75E8">
        <w:rPr>
          <w:rFonts w:ascii="Times New Roman" w:eastAsia="宋体" w:hAnsi="Times New Roman" w:cs="Times New Roman"/>
          <w:sz w:val="24"/>
          <w:szCs w:val="24"/>
        </w:rPr>
        <w:t>In addition</w:t>
      </w:r>
      <w:r w:rsidR="00597BCF" w:rsidRPr="00920E1E">
        <w:rPr>
          <w:rFonts w:ascii="Times New Roman" w:eastAsia="宋体" w:hAnsi="Times New Roman" w:cs="Times New Roman"/>
          <w:sz w:val="24"/>
          <w:szCs w:val="24"/>
        </w:rPr>
        <w:t xml:space="preserv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ins w:id="1" w:author="ThinkPad" w:date="2022-05-16T22:27:00Z">
        <w:r w:rsidR="00F34A46">
          <w:rPr>
            <w:rFonts w:ascii="Times New Roman" w:eastAsia="宋体" w:hAnsi="Times New Roman" w:cs="Times New Roman"/>
            <w:sz w:val="24"/>
            <w:szCs w:val="24"/>
          </w:rPr>
          <w:t xml:space="preserve"> </w:t>
        </w:r>
      </w:ins>
      <w:r w:rsidR="00846F3A" w:rsidRPr="00920E1E">
        <w:rPr>
          <w:rFonts w:ascii="Times New Roman" w:eastAsia="宋体" w:hAnsi="Times New Roman" w:cs="Times New Roman"/>
          <w:sz w:val="24"/>
          <w:szCs w:val="24"/>
        </w:rPr>
        <w:t xml:space="preserve">(Boneh-Lynn-Shacham) </w:t>
      </w:r>
      <w:r w:rsidR="00AC0616" w:rsidRPr="00920E1E">
        <w:rPr>
          <w:rFonts w:ascii="Times New Roman" w:eastAsia="宋体" w:hAnsi="Times New Roman" w:cs="Times New Roman"/>
          <w:sz w:val="24"/>
          <w:szCs w:val="24"/>
        </w:rPr>
        <w:t xml:space="preserve">signature scheme to </w:t>
      </w:r>
      <w:r w:rsidR="006276F7">
        <w:rPr>
          <w:rFonts w:ascii="Times New Roman" w:eastAsia="宋体" w:hAnsi="Times New Roman" w:cs="Times New Roman"/>
          <w:sz w:val="24"/>
          <w:szCs w:val="24"/>
        </w:rPr>
        <w:t xml:space="preserve">improve the efficiency of reaching consensus in blockchain system. </w:t>
      </w:r>
      <w:r w:rsidR="00EB336D">
        <w:rPr>
          <w:rFonts w:ascii="Times New Roman" w:eastAsia="宋体" w:hAnsi="Times New Roman" w:cs="Times New Roman"/>
          <w:sz w:val="24"/>
          <w:szCs w:val="24"/>
        </w:rPr>
        <w:t xml:space="preserve">Such a signature </w:t>
      </w:r>
      <w:r w:rsidR="006276F7">
        <w:rPr>
          <w:rFonts w:ascii="Times New Roman" w:eastAsia="宋体" w:hAnsi="Times New Roman" w:cs="Times New Roman"/>
          <w:sz w:val="24"/>
          <w:szCs w:val="24"/>
        </w:rPr>
        <w:t xml:space="preserve">scheme will </w:t>
      </w:r>
      <w:r w:rsidR="00192EF9">
        <w:rPr>
          <w:rFonts w:ascii="Times New Roman" w:eastAsia="宋体" w:hAnsi="Times New Roman" w:cs="Times New Roman"/>
          <w:sz w:val="24"/>
          <w:szCs w:val="24"/>
        </w:rPr>
        <w:t>greatly reduce the system overhead of consensus process.</w:t>
      </w:r>
      <w:r w:rsidR="006276F7">
        <w:rPr>
          <w:rFonts w:ascii="Times New Roman" w:eastAsia="宋体" w:hAnsi="Times New Roman" w:cs="Times New Roman" w:hint="eastAsia"/>
          <w:sz w:val="24"/>
          <w:szCs w:val="24"/>
        </w:rPr>
        <w:t xml:space="preserve"> </w:t>
      </w:r>
      <w:r w:rsidR="00AC75E8">
        <w:rPr>
          <w:rFonts w:ascii="Times New Roman" w:eastAsia="宋体" w:hAnsi="Times New Roman" w:cs="Times New Roman"/>
          <w:sz w:val="24"/>
          <w:szCs w:val="24"/>
        </w:rPr>
        <w:t>Another benefit of using</w:t>
      </w:r>
      <w:r w:rsidR="00EB336D">
        <w:rPr>
          <w:rFonts w:ascii="Times New Roman" w:eastAsia="宋体" w:hAnsi="Times New Roman" w:cs="Times New Roman"/>
          <w:sz w:val="24"/>
          <w:szCs w:val="24"/>
        </w:rPr>
        <w:t xml:space="preserve"> such a </w:t>
      </w:r>
      <w:r w:rsidR="00AC75E8" w:rsidRPr="00920E1E">
        <w:rPr>
          <w:rFonts w:ascii="Times New Roman" w:eastAsia="宋体" w:hAnsi="Times New Roman" w:cs="Times New Roman"/>
          <w:sz w:val="24"/>
          <w:szCs w:val="24"/>
        </w:rPr>
        <w:t>signature scheme</w:t>
      </w:r>
      <w:r w:rsidR="00AC75E8">
        <w:rPr>
          <w:rFonts w:ascii="Times New Roman" w:eastAsia="宋体" w:hAnsi="Times New Roman" w:cs="Times New Roman"/>
          <w:sz w:val="24"/>
          <w:szCs w:val="24"/>
        </w:rPr>
        <w:t xml:space="preserve"> is</w:t>
      </w:r>
      <w:r w:rsidR="00EB336D">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decoupl</w:t>
      </w:r>
      <w:r w:rsidR="00192EF9">
        <w:rPr>
          <w:rFonts w:ascii="Times New Roman" w:eastAsia="宋体" w:hAnsi="Times New Roman" w:cs="Times New Roman"/>
          <w:sz w:val="24"/>
          <w:szCs w:val="24"/>
        </w:rPr>
        <w:t>ing</w:t>
      </w:r>
      <w:r w:rsidR="00AC0616" w:rsidRPr="00920E1E">
        <w:rPr>
          <w:rFonts w:ascii="Times New Roman" w:eastAsia="宋体" w:hAnsi="Times New Roman" w:cs="Times New Roman"/>
          <w:sz w:val="24"/>
          <w:szCs w:val="24"/>
        </w:rPr>
        <w:t xml:space="preserve"> </w:t>
      </w:r>
      <w:r w:rsidR="00EB336D">
        <w:rPr>
          <w:rFonts w:ascii="Times New Roman" w:eastAsia="宋体" w:hAnsi="Times New Roman" w:cs="Times New Roman"/>
          <w:sz w:val="24"/>
          <w:szCs w:val="24"/>
        </w:rPr>
        <w:t xml:space="preserve">of </w:t>
      </w:r>
      <w:r w:rsidR="00AC0616" w:rsidRPr="00920E1E">
        <w:rPr>
          <w:rFonts w:ascii="Times New Roman" w:eastAsia="宋体" w:hAnsi="Times New Roman" w:cs="Times New Roman"/>
          <w:sz w:val="24"/>
          <w:szCs w:val="24"/>
        </w:rPr>
        <w:t xml:space="preserve">block proposer </w:t>
      </w:r>
      <w:r w:rsidR="00EB336D">
        <w:rPr>
          <w:rFonts w:ascii="Times New Roman" w:eastAsia="宋体" w:hAnsi="Times New Roman" w:cs="Times New Roman"/>
          <w:sz w:val="24"/>
          <w:szCs w:val="24"/>
        </w:rPr>
        <w:t xml:space="preserve">selection </w:t>
      </w:r>
      <w:r w:rsidR="002E0B17">
        <w:rPr>
          <w:rFonts w:ascii="Times New Roman" w:eastAsia="宋体" w:hAnsi="Times New Roman" w:cs="Times New Roman"/>
          <w:sz w:val="24"/>
          <w:szCs w:val="24"/>
        </w:rPr>
        <w:t>from</w:t>
      </w:r>
      <w:r w:rsidR="00AC0616" w:rsidRPr="00920E1E">
        <w:rPr>
          <w:rFonts w:ascii="Times New Roman" w:eastAsia="宋体" w:hAnsi="Times New Roman" w:cs="Times New Roman"/>
          <w:sz w:val="24"/>
          <w:szCs w:val="24"/>
        </w:rPr>
        <w:t xml:space="preserve">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w:t>
      </w:r>
      <w:r w:rsidR="00C77129">
        <w:rPr>
          <w:rFonts w:ascii="Times New Roman" w:eastAsia="宋体" w:hAnsi="Times New Roman" w:cs="Times New Roman"/>
          <w:sz w:val="24"/>
          <w:szCs w:val="24"/>
        </w:rPr>
        <w:t>who</w:t>
      </w:r>
      <w:r w:rsidR="00C439F9" w:rsidRPr="00920E1E">
        <w:rPr>
          <w:rFonts w:ascii="Times New Roman" w:eastAsia="宋体" w:hAnsi="Times New Roman" w:cs="Times New Roman"/>
          <w:sz w:val="24"/>
          <w:szCs w:val="24"/>
        </w:rPr>
        <w:t xml:space="preserve"> </w:t>
      </w:r>
      <w:r w:rsidR="00C77129">
        <w:rPr>
          <w:rFonts w:ascii="Times New Roman" w:eastAsia="宋体" w:hAnsi="Times New Roman" w:cs="Times New Roman"/>
          <w:sz w:val="24"/>
          <w:szCs w:val="24"/>
        </w:rPr>
        <w:t xml:space="preserve">has </w:t>
      </w:r>
      <w:r w:rsidR="00C439F9" w:rsidRPr="00920E1E">
        <w:rPr>
          <w:rFonts w:ascii="Times New Roman" w:eastAsia="宋体" w:hAnsi="Times New Roman" w:cs="Times New Roman"/>
          <w:sz w:val="24"/>
          <w:szCs w:val="24"/>
        </w:rPr>
        <w:t>obtain</w:t>
      </w:r>
      <w:r w:rsidR="00C77129">
        <w:rPr>
          <w:rFonts w:ascii="Times New Roman" w:eastAsia="宋体" w:hAnsi="Times New Roman" w:cs="Times New Roman"/>
          <w:sz w:val="24"/>
          <w:szCs w:val="24"/>
        </w:rPr>
        <w:t>ed</w:t>
      </w:r>
      <w:r w:rsidR="00C439F9" w:rsidRPr="00920E1E">
        <w:rPr>
          <w:rFonts w:ascii="Times New Roman" w:eastAsia="宋体" w:hAnsi="Times New Roman" w:cs="Times New Roman"/>
          <w:sz w:val="24"/>
          <w:szCs w:val="24"/>
        </w:rPr>
        <w:t xml:space="preserve"> sufficient votes</w:t>
      </w:r>
      <w:r w:rsidR="00765022" w:rsidRPr="00920E1E">
        <w:rPr>
          <w:rFonts w:ascii="Times New Roman" w:eastAsia="宋体" w:hAnsi="Times New Roman" w:cs="Times New Roman"/>
          <w:sz w:val="24"/>
          <w:szCs w:val="24"/>
        </w:rPr>
        <w:t xml:space="preserve">, </w:t>
      </w:r>
      <w:r w:rsidR="00C439F9" w:rsidRPr="00920E1E">
        <w:rPr>
          <w:rFonts w:ascii="Times New Roman" w:eastAsia="宋体" w:hAnsi="Times New Roman" w:cs="Times New Roman"/>
          <w:sz w:val="24"/>
          <w:szCs w:val="24"/>
        </w:rPr>
        <w:t xml:space="preserve">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w:t>
      </w:r>
      <w:r w:rsidR="00C51713">
        <w:rPr>
          <w:rFonts w:ascii="Times New Roman" w:eastAsia="宋体" w:hAnsi="Times New Roman" w:cs="Times New Roman"/>
          <w:sz w:val="24"/>
          <w:szCs w:val="24"/>
        </w:rPr>
        <w:t xml:space="preserve">also </w:t>
      </w:r>
      <w:r w:rsidR="00597BCF" w:rsidRPr="00920E1E">
        <w:rPr>
          <w:rFonts w:ascii="Times New Roman" w:eastAsia="宋体" w:hAnsi="Times New Roman" w:cs="Times New Roman"/>
          <w:sz w:val="24"/>
          <w:szCs w:val="24"/>
        </w:rPr>
        <w:t xml:space="preserve">reduce the risk of </w:t>
      </w:r>
      <w:r w:rsidR="00060033">
        <w:rPr>
          <w:rFonts w:ascii="Times New Roman" w:eastAsia="宋体" w:hAnsi="Times New Roman" w:cs="Times New Roman"/>
          <w:sz w:val="24"/>
          <w:szCs w:val="24"/>
        </w:rPr>
        <w:t>faulty</w:t>
      </w:r>
      <w:r w:rsidR="00597BCF" w:rsidRPr="00920E1E">
        <w:rPr>
          <w:rFonts w:ascii="Times New Roman" w:eastAsia="宋体" w:hAnsi="Times New Roman" w:cs="Times New Roman"/>
          <w:sz w:val="24"/>
          <w:szCs w:val="24"/>
        </w:rPr>
        <w:t xml:space="preserve"> </w:t>
      </w:r>
      <w:r w:rsidR="00060033">
        <w:rPr>
          <w:rFonts w:ascii="Times New Roman" w:eastAsia="宋体" w:hAnsi="Times New Roman" w:cs="Times New Roman"/>
          <w:sz w:val="24"/>
          <w:szCs w:val="24"/>
        </w:rPr>
        <w:t xml:space="preserve">consensus </w:t>
      </w:r>
      <w:r w:rsidR="00597BCF" w:rsidRPr="00920E1E">
        <w:rPr>
          <w:rFonts w:ascii="Times New Roman" w:eastAsia="宋体" w:hAnsi="Times New Roman" w:cs="Times New Roman"/>
          <w:sz w:val="24"/>
          <w:szCs w:val="24"/>
        </w:rPr>
        <w:t>due to fault</w:t>
      </w:r>
      <w:r w:rsidR="00060033">
        <w:rPr>
          <w:rFonts w:ascii="Times New Roman" w:eastAsia="宋体" w:hAnsi="Times New Roman" w:cs="Times New Roman"/>
          <w:sz w:val="24"/>
          <w:szCs w:val="24"/>
        </w:rPr>
        <w:t>y</w:t>
      </w:r>
      <w:r w:rsidR="00597BCF" w:rsidRPr="00920E1E">
        <w:rPr>
          <w:rFonts w:ascii="Times New Roman" w:eastAsia="宋体" w:hAnsi="Times New Roman" w:cs="Times New Roman"/>
          <w:sz w:val="24"/>
          <w:szCs w:val="24"/>
        </w:rPr>
        <w:t xml:space="preserve"> node</w:t>
      </w:r>
      <w:r w:rsidR="00060033">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 xml:space="preserve"> or </w:t>
      </w:r>
      <w:r w:rsidR="00D8176C">
        <w:rPr>
          <w:rFonts w:ascii="Times New Roman" w:eastAsia="宋体" w:hAnsi="Times New Roman" w:cs="Times New Roman"/>
          <w:sz w:val="24"/>
          <w:szCs w:val="24"/>
        </w:rPr>
        <w:t>un</w:t>
      </w:r>
      <w:r w:rsidR="00597BCF" w:rsidRPr="00920E1E">
        <w:rPr>
          <w:rFonts w:ascii="Times New Roman" w:eastAsia="宋体" w:hAnsi="Times New Roman" w:cs="Times New Roman"/>
          <w:sz w:val="24"/>
          <w:szCs w:val="24"/>
        </w:rPr>
        <w:t>stable wireless channel</w:t>
      </w:r>
      <w:r w:rsidR="00D8176C">
        <w:rPr>
          <w:rFonts w:ascii="Times New Roman" w:eastAsia="宋体" w:hAnsi="Times New Roman" w:cs="Times New Roman"/>
          <w:sz w:val="24"/>
          <w:szCs w:val="24"/>
        </w:rPr>
        <w:t>s</w:t>
      </w:r>
      <w:r w:rsidR="00597BCF" w:rsidRPr="00920E1E">
        <w:rPr>
          <w:rFonts w:ascii="Times New Roman" w:eastAsia="宋体" w:hAnsi="Times New Roman" w:cs="Times New Roman"/>
          <w:sz w:val="24"/>
          <w:szCs w:val="24"/>
        </w:rPr>
        <w:t>.</w:t>
      </w:r>
      <w:r w:rsidR="00765022" w:rsidRPr="00920E1E">
        <w:rPr>
          <w:rFonts w:ascii="Times New Roman" w:eastAsia="宋体" w:hAnsi="Times New Roman" w:cs="Times New Roman"/>
          <w:sz w:val="24"/>
          <w:szCs w:val="24"/>
        </w:rPr>
        <w:t xml:space="preserve"> </w:t>
      </w:r>
    </w:p>
    <w:p w14:paraId="7DD447C9" w14:textId="3EE112FC" w:rsidR="00AE233F" w:rsidRPr="00920E1E" w:rsidRDefault="00EB336D" w:rsidP="00920E1E">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Our contribution</w:t>
      </w:r>
      <w:r w:rsidR="008B0BE0">
        <w:rPr>
          <w:rFonts w:ascii="Times New Roman" w:eastAsia="宋体" w:hAnsi="Times New Roman" w:cs="Times New Roman"/>
          <w:sz w:val="24"/>
          <w:szCs w:val="24"/>
        </w:rPr>
        <w:t>s</w:t>
      </w:r>
      <w:r>
        <w:rPr>
          <w:rFonts w:ascii="Times New Roman" w:eastAsia="宋体" w:hAnsi="Times New Roman" w:cs="Times New Roman"/>
          <w:sz w:val="24"/>
          <w:szCs w:val="24"/>
        </w:rPr>
        <w:t xml:space="preserve"> in this paper are summarized as follows</w:t>
      </w:r>
      <w:r w:rsidR="00AE233F" w:rsidRPr="00920E1E">
        <w:rPr>
          <w:rFonts w:ascii="Times New Roman" w:eastAsia="宋体" w:hAnsi="Times New Roman" w:cs="Times New Roman"/>
          <w:sz w:val="24"/>
          <w:szCs w:val="24"/>
        </w:rPr>
        <w:t>:</w:t>
      </w:r>
    </w:p>
    <w:p w14:paraId="53921635" w14:textId="3595479A"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9934BA">
        <w:rPr>
          <w:rFonts w:ascii="Times New Roman" w:eastAsia="宋体" w:hAnsi="Times New Roman" w:cs="Times New Roman"/>
          <w:sz w:val="24"/>
          <w:szCs w:val="24"/>
        </w:rPr>
        <w:t>new</w:t>
      </w:r>
      <w:r w:rsidR="00055FC9" w:rsidRPr="00920E1E">
        <w:rPr>
          <w:rFonts w:ascii="Times New Roman" w:eastAsia="宋体" w:hAnsi="Times New Roman" w:cs="Times New Roman"/>
          <w:sz w:val="24"/>
          <w:szCs w:val="24"/>
        </w:rPr>
        <w:t xml:space="preserve"> blockchain consensus protocol </w:t>
      </w:r>
      <w:r w:rsidR="009934BA">
        <w:rPr>
          <w:rFonts w:ascii="Times New Roman" w:eastAsia="宋体" w:hAnsi="Times New Roman" w:cs="Times New Roman"/>
          <w:sz w:val="24"/>
          <w:szCs w:val="24"/>
        </w:rPr>
        <w:t>SWIB</w:t>
      </w:r>
      <w:r w:rsidR="008B0BE0">
        <w:rPr>
          <w:rFonts w:ascii="Times New Roman" w:eastAsia="宋体" w:hAnsi="Times New Roman" w:cs="Times New Roman"/>
          <w:sz w:val="24"/>
          <w:szCs w:val="24"/>
        </w:rPr>
        <w:t>, which</w:t>
      </w:r>
      <w:r w:rsidR="00055FC9" w:rsidRPr="00920E1E">
        <w:rPr>
          <w:rFonts w:ascii="Times New Roman" w:eastAsia="宋体" w:hAnsi="Times New Roman" w:cs="Times New Roman"/>
          <w:sz w:val="24"/>
          <w:szCs w:val="24"/>
        </w:rPr>
        <w:t xml:space="preserve"> combines verifiable random election</w:t>
      </w:r>
      <w:r w:rsidR="008B0BE0">
        <w:rPr>
          <w:rFonts w:ascii="Times New Roman" w:eastAsia="宋体" w:hAnsi="Times New Roman" w:cs="Times New Roman"/>
          <w:sz w:val="24"/>
          <w:szCs w:val="24"/>
        </w:rPr>
        <w:t xml:space="preserve"> </w:t>
      </w:r>
      <w:r w:rsidR="009934BA">
        <w:rPr>
          <w:rFonts w:ascii="Times New Roman" w:eastAsia="宋体" w:hAnsi="Times New Roman" w:cs="Times New Roman"/>
          <w:sz w:val="24"/>
          <w:szCs w:val="24"/>
        </w:rPr>
        <w:t>with</w:t>
      </w:r>
      <w:r w:rsidR="00055FC9" w:rsidRPr="00920E1E">
        <w:rPr>
          <w:rFonts w:ascii="Times New Roman" w:eastAsia="宋体" w:hAnsi="Times New Roman" w:cs="Times New Roman"/>
          <w:sz w:val="24"/>
          <w:szCs w:val="24"/>
        </w:rPr>
        <w:t xml:space="preserve"> threshold BLS signature</w:t>
      </w:r>
      <w:r w:rsidR="00755C55" w:rsidRPr="00920E1E">
        <w:rPr>
          <w:rFonts w:ascii="Times New Roman" w:eastAsia="宋体" w:hAnsi="Times New Roman" w:cs="Times New Roman"/>
          <w:sz w:val="24"/>
          <w:szCs w:val="24"/>
        </w:rPr>
        <w:t>.</w:t>
      </w:r>
      <w:r w:rsidR="008B0BE0">
        <w:rPr>
          <w:rFonts w:ascii="Times New Roman" w:eastAsia="宋体" w:hAnsi="Times New Roman" w:cs="Times New Roman"/>
          <w:sz w:val="24"/>
          <w:szCs w:val="24"/>
        </w:rPr>
        <w:t xml:space="preserve"> It</w:t>
      </w:r>
      <w:r w:rsidR="00755C55" w:rsidRPr="00920E1E">
        <w:rPr>
          <w:rFonts w:ascii="Times New Roman" w:eastAsia="宋体" w:hAnsi="Times New Roman" w:cs="Times New Roman"/>
          <w:sz w:val="24"/>
          <w:szCs w:val="24"/>
        </w:rPr>
        <w:t xml:space="preserve"> can ensure</w:t>
      </w:r>
      <w:r w:rsidR="008B0BE0">
        <w:rPr>
          <w:rFonts w:ascii="Times New Roman" w:eastAsia="宋体" w:hAnsi="Times New Roman" w:cs="Times New Roman"/>
          <w:sz w:val="24"/>
          <w:szCs w:val="24"/>
        </w:rPr>
        <w:t xml:space="preserve"> stable generation of blocks in wireless </w:t>
      </w:r>
      <w:r w:rsidR="00755C55" w:rsidRPr="00920E1E">
        <w:rPr>
          <w:rFonts w:ascii="Times New Roman" w:eastAsia="宋体" w:hAnsi="Times New Roman" w:cs="Times New Roman"/>
          <w:sz w:val="24"/>
          <w:szCs w:val="24"/>
        </w:rPr>
        <w:t>blockchain system</w:t>
      </w:r>
      <w:r w:rsidR="008B0BE0">
        <w:rPr>
          <w:rFonts w:ascii="Times New Roman" w:eastAsia="宋体" w:hAnsi="Times New Roman" w:cs="Times New Roman"/>
          <w:sz w:val="24"/>
          <w:szCs w:val="24"/>
        </w:rPr>
        <w:t>s</w:t>
      </w:r>
      <w:r w:rsidR="00755C55" w:rsidRPr="00920E1E">
        <w:rPr>
          <w:rFonts w:ascii="Times New Roman" w:eastAsia="宋体" w:hAnsi="Times New Roman" w:cs="Times New Roman"/>
          <w:sz w:val="24"/>
          <w:szCs w:val="24"/>
        </w:rPr>
        <w:t xml:space="preserve"> and reach</w:t>
      </w:r>
      <w:r w:rsidR="008B0BE0">
        <w:rPr>
          <w:rFonts w:ascii="Times New Roman" w:eastAsia="宋体" w:hAnsi="Times New Roman" w:cs="Times New Roman"/>
          <w:sz w:val="24"/>
          <w:szCs w:val="24"/>
        </w:rPr>
        <w:t>ing</w:t>
      </w:r>
      <w:r w:rsidR="00755C55" w:rsidRPr="00920E1E">
        <w:rPr>
          <w:rFonts w:ascii="Times New Roman" w:eastAsia="宋体" w:hAnsi="Times New Roman" w:cs="Times New Roman"/>
          <w:sz w:val="24"/>
          <w:szCs w:val="24"/>
        </w:rPr>
        <w:t xml:space="preserve"> consensus in unreliable and unstable wireless networks.</w:t>
      </w:r>
    </w:p>
    <w:p w14:paraId="47B8FA68" w14:textId="16EF5B43"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We</w:t>
      </w:r>
      <w:r w:rsidR="00C51713">
        <w:rPr>
          <w:rFonts w:ascii="Times New Roman" w:eastAsia="宋体" w:hAnsi="Times New Roman" w:cs="Times New Roman"/>
          <w:sz w:val="24"/>
          <w:szCs w:val="24"/>
        </w:rPr>
        <w:t xml:space="preserve"> propose a verifiable </w:t>
      </w:r>
      <w:r w:rsidR="00C51713" w:rsidRPr="00920E1E">
        <w:rPr>
          <w:rFonts w:ascii="Times New Roman" w:eastAsia="宋体" w:hAnsi="Times New Roman" w:cs="Times New Roman"/>
          <w:sz w:val="24"/>
          <w:szCs w:val="24"/>
        </w:rPr>
        <w:t>random election</w:t>
      </w:r>
      <w:r w:rsidR="00C51713">
        <w:rPr>
          <w:rFonts w:ascii="Times New Roman" w:eastAsia="宋体" w:hAnsi="Times New Roman" w:cs="Times New Roman"/>
          <w:sz w:val="24"/>
          <w:szCs w:val="24"/>
        </w:rPr>
        <w:t xml:space="preserve"> protocol, which is more suitable for wireless network</w:t>
      </w:r>
      <w:r w:rsidR="008E653D">
        <w:rPr>
          <w:rFonts w:ascii="Times New Roman" w:eastAsia="宋体" w:hAnsi="Times New Roman" w:cs="Times New Roman"/>
          <w:sz w:val="24"/>
          <w:szCs w:val="24"/>
        </w:rPr>
        <w:t>s</w:t>
      </w:r>
      <w:r w:rsidR="00C51713">
        <w:rPr>
          <w:rFonts w:ascii="Times New Roman" w:eastAsia="宋体" w:hAnsi="Times New Roman" w:cs="Times New Roman"/>
          <w:sz w:val="24"/>
          <w:szCs w:val="24"/>
        </w:rPr>
        <w:t xml:space="preserve">. </w:t>
      </w:r>
      <w:r w:rsidR="008E653D">
        <w:rPr>
          <w:rFonts w:ascii="Times New Roman" w:eastAsia="宋体" w:hAnsi="Times New Roman" w:cs="Times New Roman"/>
          <w:sz w:val="24"/>
          <w:szCs w:val="24"/>
        </w:rPr>
        <w:t xml:space="preserve">The </w:t>
      </w:r>
      <w:r w:rsidR="00C51713">
        <w:rPr>
          <w:rFonts w:ascii="Times New Roman" w:eastAsia="宋体" w:hAnsi="Times New Roman" w:cs="Times New Roman"/>
          <w:sz w:val="24"/>
          <w:szCs w:val="24"/>
        </w:rPr>
        <w:t xml:space="preserve">protocol </w:t>
      </w:r>
      <w:r w:rsidR="00F80213" w:rsidRPr="00920E1E">
        <w:rPr>
          <w:rFonts w:ascii="Times New Roman" w:eastAsia="宋体" w:hAnsi="Times New Roman" w:cs="Times New Roman"/>
          <w:sz w:val="24"/>
          <w:szCs w:val="24"/>
        </w:rPr>
        <w:t xml:space="preserve">can elect a </w:t>
      </w:r>
      <w:r w:rsidR="00C51713" w:rsidRPr="00B17A7D">
        <w:rPr>
          <w:rFonts w:ascii="Times New Roman" w:eastAsia="宋体" w:hAnsi="Times New Roman" w:cs="Times New Roman"/>
          <w:sz w:val="24"/>
          <w:szCs w:val="24"/>
        </w:rPr>
        <w:t>high-</w:t>
      </w:r>
      <w:r w:rsidR="00F80213" w:rsidRPr="00B17A7D">
        <w:rPr>
          <w:rFonts w:ascii="Times New Roman" w:eastAsia="宋体" w:hAnsi="Times New Roman" w:cs="Times New Roman"/>
          <w:sz w:val="24"/>
          <w:szCs w:val="24"/>
        </w:rPr>
        <w:t>quality</w:t>
      </w:r>
      <w:r w:rsidR="00F80213" w:rsidRPr="00920E1E">
        <w:rPr>
          <w:rFonts w:ascii="Times New Roman" w:eastAsia="宋体" w:hAnsi="Times New Roman" w:cs="Times New Roman"/>
          <w:sz w:val="24"/>
          <w:szCs w:val="24"/>
        </w:rPr>
        <w:t xml:space="preserve"> node as block proposer </w:t>
      </w:r>
      <w:r w:rsidR="008E653D">
        <w:rPr>
          <w:rFonts w:ascii="Times New Roman" w:eastAsia="宋体" w:hAnsi="Times New Roman" w:cs="Times New Roman"/>
          <w:sz w:val="24"/>
          <w:szCs w:val="24"/>
        </w:rPr>
        <w:t xml:space="preserve">in a randomized </w:t>
      </w:r>
      <w:r w:rsidR="00F80213" w:rsidRPr="00920E1E">
        <w:rPr>
          <w:rFonts w:ascii="Times New Roman" w:eastAsia="宋体" w:hAnsi="Times New Roman" w:cs="Times New Roman"/>
          <w:sz w:val="24"/>
          <w:szCs w:val="24"/>
        </w:rPr>
        <w:t xml:space="preserve">and </w:t>
      </w:r>
      <w:r w:rsidR="008E653D">
        <w:rPr>
          <w:rFonts w:ascii="Times New Roman" w:eastAsia="宋体" w:hAnsi="Times New Roman" w:cs="Times New Roman"/>
          <w:sz w:val="24"/>
          <w:szCs w:val="24"/>
        </w:rPr>
        <w:t>verifiable way</w:t>
      </w:r>
      <w:r w:rsidR="00F80213" w:rsidRPr="00920E1E">
        <w:rPr>
          <w:rFonts w:ascii="Times New Roman" w:eastAsia="宋体" w:hAnsi="Times New Roman" w:cs="Times New Roman"/>
          <w:sz w:val="24"/>
          <w:szCs w:val="24"/>
        </w:rPr>
        <w:t xml:space="preserve">.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0D4715A8" w:rsidR="00A03B0F" w:rsidRPr="00920E1E" w:rsidRDefault="00AF0FFF"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sidRPr="00920E1E">
        <w:rPr>
          <w:rFonts w:ascii="Times New Roman" w:eastAsia="宋体" w:hAnsi="Times New Roman" w:cs="Times New Roman"/>
          <w:sz w:val="24"/>
          <w:szCs w:val="24"/>
        </w:rPr>
        <w:t xml:space="preserve">o improve the robustness of </w:t>
      </w:r>
      <w:r>
        <w:rPr>
          <w:rFonts w:ascii="Times New Roman" w:eastAsia="宋体" w:hAnsi="Times New Roman" w:cs="Times New Roman"/>
          <w:sz w:val="24"/>
          <w:szCs w:val="24"/>
        </w:rPr>
        <w:t>SWIB, w</w:t>
      </w:r>
      <w:r w:rsidR="007D0A19" w:rsidRPr="00920E1E">
        <w:rPr>
          <w:rFonts w:ascii="Times New Roman" w:eastAsia="宋体" w:hAnsi="Times New Roman" w:cs="Times New Roman"/>
          <w:sz w:val="24"/>
          <w:szCs w:val="24"/>
        </w:rPr>
        <w:t xml:space="preserve">e use </w:t>
      </w:r>
      <w:r w:rsidR="004540BA" w:rsidRPr="00920E1E">
        <w:rPr>
          <w:rFonts w:ascii="Times New Roman" w:eastAsia="宋体" w:hAnsi="Times New Roman" w:cs="Times New Roman"/>
          <w:sz w:val="24"/>
          <w:szCs w:val="24"/>
        </w:rPr>
        <w:t xml:space="preserve">threshold BLS signature </w:t>
      </w:r>
      <w:r w:rsidR="007D0A19" w:rsidRPr="00920E1E">
        <w:rPr>
          <w:rFonts w:ascii="Times New Roman" w:eastAsia="宋体" w:hAnsi="Times New Roman" w:cs="Times New Roman"/>
          <w:sz w:val="24"/>
          <w:szCs w:val="24"/>
        </w:rPr>
        <w:t>scheme</w:t>
      </w:r>
      <w:r w:rsidR="00C51713">
        <w:rPr>
          <w:rFonts w:ascii="Times New Roman" w:eastAsia="宋体" w:hAnsi="Times New Roman" w:cs="Times New Roman"/>
          <w:sz w:val="24"/>
          <w:szCs w:val="24"/>
        </w:rPr>
        <w:t xml:space="preserve"> as vote mechanism to improve the efficiency of consensus process and</w:t>
      </w:r>
      <w:r w:rsidR="004540BA" w:rsidRPr="00920E1E">
        <w:rPr>
          <w:rFonts w:ascii="Times New Roman" w:eastAsia="宋体" w:hAnsi="Times New Roman" w:cs="Times New Roman"/>
          <w:sz w:val="24"/>
          <w:szCs w:val="24"/>
        </w:rPr>
        <w:t xml:space="preserve"> decouple block</w:t>
      </w:r>
      <w:r w:rsidR="007D0A19" w:rsidRPr="00920E1E">
        <w:rPr>
          <w:rFonts w:ascii="Times New Roman" w:eastAsia="宋体" w:hAnsi="Times New Roman" w:cs="Times New Roman"/>
          <w:sz w:val="24"/>
          <w:szCs w:val="24"/>
        </w:rPr>
        <w:t xml:space="preserve"> proposer </w:t>
      </w:r>
      <w:r w:rsidR="00C51713">
        <w:rPr>
          <w:rFonts w:ascii="Times New Roman" w:eastAsia="宋体" w:hAnsi="Times New Roman" w:cs="Times New Roman"/>
          <w:sz w:val="24"/>
          <w:szCs w:val="24"/>
        </w:rPr>
        <w:t>from</w:t>
      </w:r>
      <w:r w:rsidR="007D0A19" w:rsidRPr="00920E1E">
        <w:rPr>
          <w:rFonts w:ascii="Times New Roman" w:eastAsia="宋体" w:hAnsi="Times New Roman" w:cs="Times New Roman"/>
          <w:sz w:val="24"/>
          <w:szCs w:val="24"/>
        </w:rPr>
        <w:t xml:space="preserve"> </w:t>
      </w:r>
      <w:r w:rsidR="00AD0F35">
        <w:rPr>
          <w:rFonts w:ascii="Times New Roman" w:eastAsia="宋体" w:hAnsi="Times New Roman" w:cs="Times New Roman"/>
          <w:sz w:val="24"/>
          <w:szCs w:val="24"/>
        </w:rPr>
        <w:t>consensus communication</w:t>
      </w:r>
      <w:r w:rsidR="004540BA" w:rsidRPr="00920E1E">
        <w:rPr>
          <w:rFonts w:ascii="Times New Roman" w:eastAsia="宋体" w:hAnsi="Times New Roman" w:cs="Times New Roman"/>
          <w:sz w:val="24"/>
          <w:szCs w:val="24"/>
        </w:rPr>
        <w:t>.</w:t>
      </w:r>
      <w:r w:rsidR="007D0A19"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w:t>
      </w:r>
      <w:r w:rsidR="006A7D79">
        <w:rPr>
          <w:rFonts w:ascii="Times New Roman" w:eastAsia="宋体" w:hAnsi="Times New Roman" w:cs="Times New Roman"/>
          <w:sz w:val="24"/>
          <w:szCs w:val="24"/>
        </w:rPr>
        <w:t>new</w:t>
      </w:r>
      <w:r w:rsidR="0000549E" w:rsidRPr="00920E1E">
        <w:rPr>
          <w:rFonts w:ascii="Times New Roman" w:eastAsia="宋体" w:hAnsi="Times New Roman" w:cs="Times New Roman"/>
          <w:sz w:val="24"/>
          <w:szCs w:val="24"/>
        </w:rPr>
        <w:t xml:space="preserve"> block, </w:t>
      </w:r>
      <w:r w:rsidR="00E548AE" w:rsidRPr="00920E1E">
        <w:rPr>
          <w:rFonts w:ascii="Times New Roman" w:eastAsia="宋体" w:hAnsi="Times New Roman" w:cs="Times New Roman"/>
          <w:sz w:val="24"/>
          <w:szCs w:val="24"/>
        </w:rPr>
        <w:t xml:space="preserve">block </w:t>
      </w:r>
      <w:r w:rsidR="00520F26">
        <w:rPr>
          <w:rFonts w:ascii="Times New Roman" w:eastAsia="宋体" w:hAnsi="Times New Roman" w:cs="Times New Roman"/>
          <w:sz w:val="24"/>
          <w:szCs w:val="24"/>
        </w:rPr>
        <w:t xml:space="preserve">verification and </w:t>
      </w:r>
      <w:r w:rsidR="00E548AE" w:rsidRPr="00920E1E">
        <w:rPr>
          <w:rFonts w:ascii="Times New Roman" w:eastAsia="宋体" w:hAnsi="Times New Roman" w:cs="Times New Roman"/>
          <w:sz w:val="24"/>
          <w:szCs w:val="24"/>
        </w:rPr>
        <w:t>finalization can</w:t>
      </w:r>
      <w:r w:rsidR="00520F26">
        <w:rPr>
          <w:rFonts w:ascii="Times New Roman" w:eastAsia="宋体" w:hAnsi="Times New Roman" w:cs="Times New Roman"/>
          <w:sz w:val="24"/>
          <w:szCs w:val="24"/>
        </w:rPr>
        <w:t xml:space="preserve"> also</w:t>
      </w:r>
      <w:r w:rsidR="00E548AE" w:rsidRPr="00920E1E">
        <w:rPr>
          <w:rFonts w:ascii="Times New Roman" w:eastAsia="宋体" w:hAnsi="Times New Roman" w:cs="Times New Roman"/>
          <w:sz w:val="24"/>
          <w:szCs w:val="24"/>
        </w:rPr>
        <w:t xml:space="preserve"> be completed through a round of partial signatures exchanges. </w:t>
      </w:r>
      <w:r w:rsidR="00AD0F35">
        <w:rPr>
          <w:rFonts w:ascii="Times New Roman" w:eastAsia="宋体" w:hAnsi="Times New Roman" w:cs="Times New Roman"/>
          <w:sz w:val="24"/>
          <w:szCs w:val="24"/>
        </w:rPr>
        <w:t>Additionally</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strong consistency</w:t>
      </w:r>
      <w:r w:rsidR="00AD0F35">
        <w:rPr>
          <w:rFonts w:ascii="Times New Roman" w:eastAsia="宋体" w:hAnsi="Times New Roman" w:cs="Times New Roman"/>
          <w:sz w:val="24"/>
          <w:szCs w:val="24"/>
        </w:rPr>
        <w:t xml:space="preserve"> that can </w:t>
      </w:r>
      <w:r w:rsidR="00AE26FD" w:rsidRPr="00920E1E">
        <w:rPr>
          <w:rFonts w:ascii="Times New Roman" w:eastAsia="宋体" w:hAnsi="Times New Roman" w:cs="Times New Roman"/>
          <w:sz w:val="24"/>
          <w:szCs w:val="24"/>
        </w:rPr>
        <w:t xml:space="preserve">efficiently </w:t>
      </w:r>
      <w:r w:rsidR="006A7D79">
        <w:rPr>
          <w:rFonts w:ascii="Times New Roman" w:eastAsia="宋体" w:hAnsi="Times New Roman" w:cs="Times New Roman"/>
          <w:sz w:val="24"/>
          <w:szCs w:val="24"/>
        </w:rPr>
        <w:t>prevent</w:t>
      </w:r>
      <w:r w:rsidR="00AE26FD" w:rsidRPr="00920E1E">
        <w:rPr>
          <w:rFonts w:ascii="Times New Roman" w:eastAsia="宋体" w:hAnsi="Times New Roman" w:cs="Times New Roman"/>
          <w:sz w:val="24"/>
          <w:szCs w:val="24"/>
        </w:rPr>
        <w:t xml:space="preserve"> blockchain forks.</w:t>
      </w:r>
    </w:p>
    <w:p w14:paraId="71B1D90A" w14:textId="59BFBC99" w:rsidR="00840AD9" w:rsidRPr="00920E1E" w:rsidRDefault="00520F26" w:rsidP="00920E1E">
      <w:pPr>
        <w:pStyle w:val="a3"/>
        <w:numPr>
          <w:ilvl w:val="0"/>
          <w:numId w:val="16"/>
        </w:numPr>
        <w:spacing w:afterLines="100" w:after="312"/>
        <w:ind w:firstLineChars="0"/>
        <w:rPr>
          <w:rFonts w:ascii="Times New Roman" w:eastAsia="宋体" w:hAnsi="Times New Roman" w:cs="Times New Roman"/>
          <w:sz w:val="24"/>
          <w:szCs w:val="24"/>
        </w:rPr>
      </w:pPr>
      <w:r>
        <w:rPr>
          <w:rFonts w:ascii="Times New Roman" w:eastAsia="宋体" w:hAnsi="Times New Roman" w:cs="Times New Roman"/>
          <w:sz w:val="24"/>
          <w:szCs w:val="24"/>
        </w:rPr>
        <w:t>We analy</w:t>
      </w:r>
      <w:r w:rsidR="00E30600">
        <w:rPr>
          <w:rFonts w:ascii="Times New Roman" w:eastAsia="宋体" w:hAnsi="Times New Roman" w:cs="Times New Roman"/>
          <w:sz w:val="24"/>
          <w:szCs w:val="24"/>
        </w:rPr>
        <w:t>ze</w:t>
      </w:r>
      <w:r>
        <w:rPr>
          <w:rFonts w:ascii="Times New Roman" w:eastAsia="宋体" w:hAnsi="Times New Roman" w:cs="Times New Roman"/>
          <w:sz w:val="24"/>
          <w:szCs w:val="24"/>
        </w:rPr>
        <w:t xml:space="preserve"> the system overhead of SWIB protocol to </w:t>
      </w:r>
      <w:r w:rsidR="00E30600">
        <w:rPr>
          <w:rFonts w:ascii="Times New Roman" w:eastAsia="宋体" w:hAnsi="Times New Roman" w:cs="Times New Roman"/>
          <w:sz w:val="24"/>
          <w:szCs w:val="24"/>
        </w:rPr>
        <w:t xml:space="preserve">validate </w:t>
      </w:r>
      <w:r>
        <w:rPr>
          <w:rFonts w:ascii="Times New Roman" w:eastAsia="宋体" w:hAnsi="Times New Roman" w:cs="Times New Roman"/>
          <w:sz w:val="24"/>
          <w:szCs w:val="24"/>
        </w:rPr>
        <w:t>the efficiency of our protocol. Besides, w</w:t>
      </w:r>
      <w:r w:rsidR="006A7D79">
        <w:rPr>
          <w:rFonts w:ascii="Times New Roman" w:eastAsia="宋体" w:hAnsi="Times New Roman" w:cs="Times New Roman"/>
          <w:sz w:val="24"/>
          <w:szCs w:val="24"/>
        </w:rPr>
        <w:t xml:space="preserve">e </w:t>
      </w:r>
      <w:r>
        <w:rPr>
          <w:rFonts w:ascii="Times New Roman" w:eastAsia="宋体" w:hAnsi="Times New Roman" w:cs="Times New Roman"/>
          <w:sz w:val="24"/>
          <w:szCs w:val="24"/>
        </w:rPr>
        <w:t xml:space="preserve">also </w:t>
      </w:r>
      <w:r w:rsidR="006A7D79">
        <w:rPr>
          <w:rFonts w:ascii="Times New Roman" w:eastAsia="宋体" w:hAnsi="Times New Roman" w:cs="Times New Roman"/>
          <w:sz w:val="24"/>
          <w:szCs w:val="24"/>
        </w:rPr>
        <w:t>prove that</w:t>
      </w:r>
      <w:r w:rsidR="00A03B0F" w:rsidRPr="00920E1E">
        <w:rPr>
          <w:rFonts w:ascii="Times New Roman" w:eastAsia="宋体" w:hAnsi="Times New Roman" w:cs="Times New Roman"/>
          <w:sz w:val="24"/>
          <w:szCs w:val="24"/>
        </w:rPr>
        <w:t xml:space="preserve"> </w:t>
      </w:r>
      <w:r w:rsidR="006A7D79">
        <w:rPr>
          <w:rFonts w:ascii="Times New Roman" w:eastAsia="宋体" w:hAnsi="Times New Roman" w:cs="Times New Roman"/>
          <w:sz w:val="24"/>
          <w:szCs w:val="24"/>
        </w:rPr>
        <w:t>SWIB</w:t>
      </w:r>
      <w:r w:rsidR="008C4AA0">
        <w:rPr>
          <w:rFonts w:ascii="Times New Roman" w:eastAsia="宋体" w:hAnsi="Times New Roman" w:cs="Times New Roman"/>
          <w:sz w:val="24"/>
          <w:szCs w:val="24"/>
        </w:rPr>
        <w:t xml:space="preserve"> can</w:t>
      </w:r>
      <w:r w:rsidR="00A03B0F" w:rsidRPr="00920E1E">
        <w:rPr>
          <w:rFonts w:ascii="Times New Roman" w:eastAsia="宋体" w:hAnsi="Times New Roman" w:cs="Times New Roman"/>
          <w:sz w:val="24"/>
          <w:szCs w:val="24"/>
        </w:rPr>
        <w:t xml:space="preserve"> guarantee persistence and liveness to </w:t>
      </w:r>
      <w:r w:rsidR="00E548AE" w:rsidRPr="00920E1E">
        <w:rPr>
          <w:rFonts w:ascii="Times New Roman" w:eastAsia="宋体" w:hAnsi="Times New Roman" w:cs="Times New Roman"/>
          <w:sz w:val="24"/>
          <w:szCs w:val="24"/>
        </w:rPr>
        <w:t>wireless blockchain system</w:t>
      </w:r>
      <w:r w:rsidR="008C4AA0">
        <w:rPr>
          <w:rFonts w:ascii="Times New Roman" w:eastAsia="宋体" w:hAnsi="Times New Roman" w:cs="Times New Roman"/>
          <w:sz w:val="24"/>
          <w:szCs w:val="24"/>
        </w:rPr>
        <w:t xml:space="preserve"> if </w:t>
      </w:r>
      <w:r w:rsidR="008C4AA0" w:rsidRPr="00920E1E">
        <w:rPr>
          <w:rFonts w:ascii="Times New Roman" w:eastAsia="宋体" w:hAnsi="Times New Roman" w:cs="Times New Roman"/>
          <w:sz w:val="24"/>
          <w:szCs w:val="24"/>
        </w:rPr>
        <w:t>adversary controls less than 50% of voting power</w:t>
      </w:r>
      <w:r w:rsidR="00A03B0F" w:rsidRPr="00920E1E">
        <w:rPr>
          <w:rFonts w:ascii="Times New Roman" w:eastAsia="宋体" w:hAnsi="Times New Roman" w:cs="Times New Roman"/>
          <w:sz w:val="24"/>
          <w:szCs w:val="24"/>
        </w:rPr>
        <w:t>.</w:t>
      </w:r>
    </w:p>
    <w:p w14:paraId="39C80C79" w14:textId="667EE8AD"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w:t>
      </w:r>
      <w:r w:rsidR="00E30600">
        <w:rPr>
          <w:rFonts w:ascii="Times New Roman" w:eastAsia="宋体" w:hAnsi="Times New Roman" w:cs="Times New Roman"/>
          <w:sz w:val="24"/>
          <w:szCs w:val="24"/>
        </w:rPr>
        <w:t>extensive</w:t>
      </w:r>
      <w:r w:rsidR="00A45353">
        <w:rPr>
          <w:rFonts w:ascii="Times New Roman" w:eastAsia="宋体" w:hAnsi="Times New Roman" w:cs="Times New Roman"/>
          <w:sz w:val="24"/>
          <w:szCs w:val="24"/>
        </w:rPr>
        <w:t xml:space="preserve"> simulation </w:t>
      </w:r>
      <w:r w:rsidR="00E30600">
        <w:rPr>
          <w:rFonts w:ascii="Times New Roman" w:eastAsia="宋体" w:hAnsi="Times New Roman" w:cs="Times New Roman"/>
          <w:sz w:val="24"/>
          <w:szCs w:val="24"/>
        </w:rPr>
        <w:t xml:space="preserve">results validate the correctness of </w:t>
      </w:r>
      <w:r w:rsidR="00A74692" w:rsidRPr="00920E1E">
        <w:rPr>
          <w:rFonts w:ascii="Times New Roman" w:eastAsia="宋体" w:hAnsi="Times New Roman" w:cs="Times New Roman"/>
          <w:sz w:val="24"/>
          <w:szCs w:val="24"/>
        </w:rPr>
        <w:t xml:space="preserve">our theoretical </w:t>
      </w:r>
      <w:r w:rsidR="00E30600">
        <w:rPr>
          <w:rFonts w:ascii="Times New Roman" w:eastAsia="宋体" w:hAnsi="Times New Roman" w:cs="Times New Roman"/>
          <w:sz w:val="24"/>
          <w:szCs w:val="24"/>
        </w:rPr>
        <w:t>analytical results.</w:t>
      </w:r>
    </w:p>
    <w:p w14:paraId="0C235C37" w14:textId="6B07CE90"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w:t>
      </w:r>
      <w:r w:rsidR="00260D8E">
        <w:rPr>
          <w:rFonts w:ascii="Times New Roman" w:eastAsia="宋体" w:hAnsi="Times New Roman" w:cs="Times New Roman"/>
          <w:sz w:val="24"/>
          <w:szCs w:val="24"/>
        </w:rPr>
        <w:t xml:space="preserve">organized </w:t>
      </w:r>
      <w:r w:rsidRPr="00920E1E">
        <w:rPr>
          <w:rFonts w:ascii="Times New Roman" w:eastAsia="宋体" w:hAnsi="Times New Roman" w:cs="Times New Roman"/>
          <w:sz w:val="24"/>
          <w:szCs w:val="24"/>
        </w:rPr>
        <w:t>as follows. Section 2 introduces related work on state-of-</w:t>
      </w:r>
      <w:r w:rsidR="00260D8E">
        <w:rPr>
          <w:rFonts w:ascii="Times New Roman" w:eastAsia="宋体" w:hAnsi="Times New Roman" w:cs="Times New Roman"/>
          <w:sz w:val="24"/>
          <w:szCs w:val="24"/>
        </w:rPr>
        <w:t>the-</w:t>
      </w:r>
      <w:r w:rsidRPr="00920E1E">
        <w:rPr>
          <w:rFonts w:ascii="Times New Roman" w:eastAsia="宋体" w:hAnsi="Times New Roman" w:cs="Times New Roman"/>
          <w:sz w:val="24"/>
          <w:szCs w:val="24"/>
        </w:rPr>
        <w:t>art blockchain protocols, wireless consensus algorithms</w:t>
      </w:r>
      <w:r w:rsidR="00260D8E">
        <w:rPr>
          <w:rFonts w:ascii="Times New Roman" w:eastAsia="宋体" w:hAnsi="Times New Roman" w:cs="Times New Roman"/>
          <w:sz w:val="24"/>
          <w:szCs w:val="24"/>
        </w:rPr>
        <w:t>,</w:t>
      </w:r>
      <w:r w:rsidRPr="00920E1E">
        <w:rPr>
          <w:rFonts w:ascii="Times New Roman" w:eastAsia="宋体" w:hAnsi="Times New Roman" w:cs="Times New Roman"/>
          <w:sz w:val="24"/>
          <w:szCs w:val="24"/>
        </w:rPr>
        <w:t xml:space="preserve">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58259C">
        <w:rPr>
          <w:rFonts w:ascii="Times New Roman" w:eastAsia="宋体" w:hAnsi="Times New Roman" w:cs="Times New Roman"/>
          <w:sz w:val="24"/>
          <w:szCs w:val="24"/>
        </w:rPr>
        <w:t>M</w:t>
      </w:r>
      <w:r w:rsidR="0079676D" w:rsidRPr="00920E1E">
        <w:rPr>
          <w:rFonts w:ascii="Times New Roman" w:eastAsia="宋体" w:hAnsi="Times New Roman" w:cs="Times New Roman"/>
          <w:sz w:val="24"/>
          <w:szCs w:val="24"/>
        </w:rPr>
        <w:t xml:space="preserve">odels and assumption </w:t>
      </w:r>
      <w:r w:rsidR="00260D8E">
        <w:rPr>
          <w:rFonts w:ascii="Times New Roman" w:eastAsia="宋体" w:hAnsi="Times New Roman" w:cs="Times New Roman"/>
          <w:sz w:val="24"/>
          <w:szCs w:val="24"/>
        </w:rPr>
        <w:t xml:space="preserve">are </w:t>
      </w:r>
      <w:r w:rsidR="0079676D" w:rsidRPr="00920E1E">
        <w:rPr>
          <w:rFonts w:ascii="Times New Roman" w:eastAsia="宋体" w:hAnsi="Times New Roman" w:cs="Times New Roman"/>
          <w:sz w:val="24"/>
          <w:szCs w:val="24"/>
        </w:rPr>
        <w:t xml:space="preserve">presented in Section 3.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4, we </w:t>
      </w:r>
      <w:r w:rsidR="00260D8E">
        <w:rPr>
          <w:rFonts w:ascii="Times New Roman" w:eastAsia="宋体" w:hAnsi="Times New Roman" w:cs="Times New Roman"/>
          <w:sz w:val="24"/>
          <w:szCs w:val="24"/>
        </w:rPr>
        <w:t xml:space="preserve">present </w:t>
      </w:r>
      <w:r w:rsidR="0079676D" w:rsidRPr="00920E1E">
        <w:rPr>
          <w:rFonts w:ascii="Times New Roman" w:eastAsia="宋体" w:hAnsi="Times New Roman" w:cs="Times New Roman"/>
          <w:sz w:val="24"/>
          <w:szCs w:val="24"/>
        </w:rPr>
        <w:t xml:space="preserve">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consensus protocol. Security analysis and performance analysis</w:t>
      </w:r>
      <w:r w:rsidR="00260D8E">
        <w:rPr>
          <w:rFonts w:ascii="Times New Roman" w:eastAsia="宋体" w:hAnsi="Times New Roman" w:cs="Times New Roman"/>
          <w:sz w:val="24"/>
          <w:szCs w:val="24"/>
        </w:rPr>
        <w:t xml:space="preserve"> are conducted</w:t>
      </w:r>
      <w:r w:rsidR="0079676D" w:rsidRPr="00920E1E">
        <w:rPr>
          <w:rFonts w:ascii="Times New Roman" w:eastAsia="宋体" w:hAnsi="Times New Roman" w:cs="Times New Roman"/>
          <w:sz w:val="24"/>
          <w:szCs w:val="24"/>
        </w:rPr>
        <w:t xml:space="preserve"> 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 xml:space="preserve">5. </w:t>
      </w:r>
      <w:r w:rsidR="00260D8E">
        <w:rPr>
          <w:rFonts w:ascii="Times New Roman" w:eastAsia="宋体" w:hAnsi="Times New Roman" w:cs="Times New Roman"/>
          <w:sz w:val="24"/>
          <w:szCs w:val="24"/>
        </w:rPr>
        <w:t xml:space="preserve">Extensive </w:t>
      </w:r>
      <w:r w:rsidR="0079676D" w:rsidRPr="00920E1E">
        <w:rPr>
          <w:rFonts w:ascii="Times New Roman" w:eastAsia="宋体" w:hAnsi="Times New Roman" w:cs="Times New Roman"/>
          <w:sz w:val="24"/>
          <w:szCs w:val="24"/>
        </w:rPr>
        <w:t>simulation</w:t>
      </w:r>
      <w:r w:rsidR="00260D8E">
        <w:rPr>
          <w:rFonts w:ascii="Times New Roman" w:eastAsia="宋体" w:hAnsi="Times New Roman" w:cs="Times New Roman"/>
          <w:sz w:val="24"/>
          <w:szCs w:val="24"/>
        </w:rPr>
        <w:t xml:space="preserve"> results are presented </w:t>
      </w:r>
      <w:r w:rsidR="0079676D" w:rsidRPr="00920E1E">
        <w:rPr>
          <w:rFonts w:ascii="Times New Roman" w:eastAsia="宋体" w:hAnsi="Times New Roman" w:cs="Times New Roman"/>
          <w:sz w:val="24"/>
          <w:szCs w:val="24"/>
        </w:rPr>
        <w:t xml:space="preserve">in </w:t>
      </w:r>
      <w:r w:rsidR="00260D8E">
        <w:rPr>
          <w:rFonts w:ascii="Times New Roman" w:eastAsia="宋体" w:hAnsi="Times New Roman" w:cs="Times New Roman"/>
          <w:sz w:val="24"/>
          <w:szCs w:val="24"/>
        </w:rPr>
        <w:t xml:space="preserve">Section </w:t>
      </w:r>
      <w:r w:rsidR="0079676D" w:rsidRPr="00920E1E">
        <w:rPr>
          <w:rFonts w:ascii="Times New Roman" w:eastAsia="宋体" w:hAnsi="Times New Roman" w:cs="Times New Roman"/>
          <w:sz w:val="24"/>
          <w:szCs w:val="24"/>
        </w:rPr>
        <w:t>6</w:t>
      </w:r>
      <w:r w:rsidR="00260D8E">
        <w:rPr>
          <w:rFonts w:ascii="Times New Roman" w:eastAsia="宋体" w:hAnsi="Times New Roman" w:cs="Times New Roman"/>
          <w:sz w:val="24"/>
          <w:szCs w:val="24"/>
        </w:rPr>
        <w:t xml:space="preserve"> for the performance evaluation and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w:t>
      </w:r>
      <w:r w:rsidR="0097198B">
        <w:rPr>
          <w:rFonts w:ascii="Times New Roman" w:eastAsia="宋体" w:hAnsi="Times New Roman" w:cs="Times New Roman"/>
          <w:sz w:val="24"/>
          <w:szCs w:val="24"/>
        </w:rPr>
        <w:t xml:space="preserve"> is given </w:t>
      </w:r>
      <w:r w:rsidR="001350B1" w:rsidRPr="00920E1E">
        <w:rPr>
          <w:rFonts w:ascii="Times New Roman" w:eastAsia="宋体" w:hAnsi="Times New Roman" w:cs="Times New Roman"/>
          <w:sz w:val="24"/>
          <w:szCs w:val="24"/>
        </w:rPr>
        <w:t xml:space="preserve">in </w:t>
      </w:r>
      <w:r w:rsidR="0097198B">
        <w:rPr>
          <w:rFonts w:ascii="Times New Roman" w:eastAsia="宋体" w:hAnsi="Times New Roman" w:cs="Times New Roman"/>
          <w:sz w:val="24"/>
          <w:szCs w:val="24"/>
        </w:rPr>
        <w:t xml:space="preserve">Section </w:t>
      </w:r>
      <w:r w:rsidR="001350B1" w:rsidRPr="00920E1E">
        <w:rPr>
          <w:rFonts w:ascii="Times New Roman" w:eastAsia="宋体" w:hAnsi="Times New Roman" w:cs="Times New Roman"/>
          <w:sz w:val="24"/>
          <w:szCs w:val="24"/>
        </w:rPr>
        <w:t>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1181FEDD"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current</w:t>
      </w:r>
      <w:r w:rsidR="009667AA">
        <w:rPr>
          <w:rFonts w:ascii="Times New Roman" w:eastAsia="宋体" w:hAnsi="Times New Roman" w:cs="Times New Roman"/>
          <w:sz w:val="24"/>
          <w:szCs w:val="24"/>
        </w:rPr>
        <w:t xml:space="preserve"> popular</w:t>
      </w:r>
      <w:r>
        <w:rPr>
          <w:rFonts w:ascii="Times New Roman" w:eastAsia="宋体" w:hAnsi="Times New Roman" w:cs="Times New Roman"/>
          <w:sz w:val="24"/>
          <w:szCs w:val="24"/>
        </w:rPr>
        <w:t xml:space="preserve">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w:t>
      </w:r>
      <w:r w:rsidR="004C7EA4">
        <w:rPr>
          <w:rFonts w:ascii="Times New Roman" w:eastAsia="宋体" w:hAnsi="Times New Roman" w:cs="Times New Roman"/>
          <w:sz w:val="24"/>
          <w:szCs w:val="24"/>
        </w:rPr>
        <w:t>precise</w:t>
      </w:r>
      <w:r w:rsidR="000C7C2C">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0E182F59"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lastRenderedPageBreak/>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(e.g.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resources</w:t>
      </w:r>
      <w:r w:rsidR="00333FB7">
        <w:rPr>
          <w:rFonts w:ascii="Times New Roman" w:eastAsia="宋体" w:hAnsi="Times New Roman" w:cs="Times New Roman"/>
          <w:sz w:val="24"/>
          <w:szCs w:val="24"/>
        </w:rPr>
        <w:t xml:space="preserve"> consensus algorithm</w:t>
      </w:r>
      <w:r w:rsidR="00F248FC">
        <w:rPr>
          <w:rFonts w:ascii="Times New Roman" w:eastAsia="宋体" w:hAnsi="Times New Roman" w:cs="Times New Roman"/>
          <w:sz w:val="24"/>
          <w:szCs w:val="24"/>
        </w:rPr>
        <w:t xml:space="preserve"> </w:t>
      </w:r>
      <w:r w:rsidR="00442C99">
        <w:rPr>
          <w:rFonts w:ascii="Times New Roman" w:eastAsia="宋体" w:hAnsi="Times New Roman" w:cs="Times New Roman"/>
          <w:sz w:val="24"/>
          <w:szCs w:val="24"/>
        </w:rPr>
        <w:t>is Proof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of</w:t>
      </w:r>
      <w:r w:rsidR="006A5DD1">
        <w:rPr>
          <w:rFonts w:ascii="Times New Roman" w:eastAsia="宋体" w:hAnsi="Times New Roman" w:cs="Times New Roman"/>
          <w:sz w:val="24"/>
          <w:szCs w:val="24"/>
        </w:rPr>
        <w:t>-</w:t>
      </w:r>
      <w:r w:rsidR="00442C99">
        <w:rPr>
          <w:rFonts w:ascii="Times New Roman" w:eastAsia="宋体" w:hAnsi="Times New Roman" w:cs="Times New Roman"/>
          <w:sz w:val="24"/>
          <w:szCs w:val="24"/>
        </w:rPr>
        <w:t>Work</w:t>
      </w:r>
      <w:r w:rsidR="006A5DD1">
        <w:rPr>
          <w:rFonts w:ascii="Times New Roman" w:eastAsia="宋体" w:hAnsi="Times New Roman" w:cs="Times New Roman"/>
          <w:sz w:val="24"/>
          <w:szCs w:val="24"/>
        </w:rPr>
        <w:t xml:space="preserve"> (PoW)</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[4]</w:t>
      </w:r>
      <w:r w:rsidR="00146AD3">
        <w:rPr>
          <w:rFonts w:ascii="Times New Roman" w:eastAsia="宋体" w:hAnsi="Times New Roman" w:cs="Times New Roman"/>
          <w:sz w:val="24"/>
          <w:szCs w:val="24"/>
        </w:rPr>
        <w:t xml:space="preserve">, which is </w:t>
      </w:r>
      <w:r w:rsidR="00D209D4">
        <w:rPr>
          <w:rFonts w:ascii="Times New Roman" w:eastAsia="宋体" w:hAnsi="Times New Roman" w:cs="Times New Roman"/>
          <w:sz w:val="24"/>
          <w:szCs w:val="24"/>
        </w:rPr>
        <w:t xml:space="preserve">adopted by Bitcoin and Ethereum. </w:t>
      </w:r>
      <w:r w:rsidR="00146AD3">
        <w:rPr>
          <w:rFonts w:ascii="Times New Roman" w:eastAsia="宋体" w:hAnsi="Times New Roman" w:cs="Times New Roman"/>
          <w:sz w:val="24"/>
          <w:szCs w:val="24"/>
        </w:rPr>
        <w:t>In PoW</w:t>
      </w:r>
      <w:r w:rsidR="00D73C8A">
        <w:rPr>
          <w:rFonts w:ascii="Times New Roman" w:eastAsia="宋体" w:hAnsi="Times New Roman" w:cs="Times New Roman"/>
          <w:sz w:val="24"/>
          <w:szCs w:val="24"/>
        </w:rPr>
        <w:t xml:space="preserve"> </w:t>
      </w:r>
      <w:r w:rsidR="00146AD3">
        <w:rPr>
          <w:rFonts w:ascii="Times New Roman" w:eastAsia="宋体" w:hAnsi="Times New Roman" w:cs="Times New Roman"/>
          <w:sz w:val="24"/>
          <w:szCs w:val="24"/>
        </w:rPr>
        <w:t xml:space="preserve">consensus algorithm, </w:t>
      </w:r>
      <w:r w:rsidR="00CB0D2A">
        <w:rPr>
          <w:rFonts w:ascii="Times New Roman" w:eastAsia="宋体" w:hAnsi="Times New Roman" w:cs="Times New Roman"/>
          <w:sz w:val="24"/>
          <w:szCs w:val="24"/>
        </w:rPr>
        <w:t>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r w:rsidR="00D73C8A">
        <w:rPr>
          <w:rFonts w:ascii="Times New Roman" w:eastAsia="宋体" w:hAnsi="Times New Roman" w:cs="Times New Roman"/>
          <w:sz w:val="24"/>
          <w:szCs w:val="24"/>
        </w:rPr>
        <w:t>this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D73C8A">
        <w:rPr>
          <w:rFonts w:ascii="Times New Roman" w:eastAsia="宋体" w:hAnsi="Times New Roman" w:cs="Times New Roman"/>
          <w:sz w:val="24"/>
          <w:szCs w:val="24"/>
        </w:rPr>
        <w:t xml:space="preserve">while adversary controls computing power is less than 50% of total power, </w:t>
      </w:r>
      <w:r w:rsidR="006E32A2">
        <w:rPr>
          <w:rFonts w:ascii="Times New Roman" w:eastAsia="宋体" w:hAnsi="Times New Roman" w:cs="Times New Roman"/>
          <w:sz w:val="24"/>
          <w:szCs w:val="24"/>
        </w:rPr>
        <w:t xml:space="preserve">multi-blocks confirmation can </w:t>
      </w:r>
      <w:r w:rsidR="00D73C8A">
        <w:rPr>
          <w:rFonts w:ascii="Times New Roman" w:eastAsia="宋体" w:hAnsi="Times New Roman" w:cs="Times New Roman"/>
          <w:sz w:val="24"/>
          <w:szCs w:val="24"/>
        </w:rPr>
        <w:t xml:space="preserve">only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r w:rsidR="00CB0D2A">
        <w:rPr>
          <w:rFonts w:ascii="Times New Roman" w:eastAsia="宋体" w:hAnsi="Times New Roman" w:cs="Times New Roman"/>
          <w:sz w:val="24"/>
          <w:szCs w:val="24"/>
        </w:rPr>
        <w:t>PoW</w:t>
      </w:r>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protocol</w:t>
      </w:r>
      <w:r w:rsidR="00EA3F5F">
        <w:rPr>
          <w:rFonts w:ascii="Times New Roman" w:eastAsia="宋体" w:hAnsi="Times New Roman" w:cs="Times New Roman"/>
          <w:sz w:val="24"/>
          <w:szCs w:val="24"/>
        </w:rPr>
        <w:t xml:space="preserve">. </w:t>
      </w:r>
      <w:r w:rsidR="00D21ACD">
        <w:rPr>
          <w:rFonts w:ascii="Times New Roman" w:eastAsia="宋体" w:hAnsi="Times New Roman" w:cs="Times New Roman"/>
          <w:sz w:val="24"/>
          <w:szCs w:val="24"/>
        </w:rPr>
        <w:t>Due to the large time of generate a block</w:t>
      </w:r>
      <w:r w:rsidR="00EA3F5F">
        <w:rPr>
          <w:rFonts w:ascii="Times New Roman" w:eastAsia="宋体" w:hAnsi="Times New Roman" w:cs="Times New Roman"/>
          <w:sz w:val="24"/>
          <w:szCs w:val="24"/>
        </w:rPr>
        <w:t>, the block-confirmation latency of PoW-b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w:t>
      </w:r>
      <w:r w:rsidR="007A0C86">
        <w:rPr>
          <w:rFonts w:ascii="Times New Roman" w:eastAsia="宋体" w:hAnsi="Times New Roman" w:cs="Times New Roman"/>
          <w:sz w:val="24"/>
          <w:szCs w:val="24"/>
        </w:rPr>
        <w:t xml:space="preserve"> In addition, there are some </w:t>
      </w:r>
      <w:r w:rsidR="00660500">
        <w:rPr>
          <w:rFonts w:ascii="Times New Roman" w:eastAsia="宋体" w:hAnsi="Times New Roman" w:cs="Times New Roman"/>
          <w:sz w:val="24"/>
          <w:szCs w:val="24"/>
        </w:rPr>
        <w:t xml:space="preserve">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r w:rsidR="000708EA">
        <w:rPr>
          <w:rFonts w:ascii="Times New Roman" w:eastAsia="宋体" w:hAnsi="Times New Roman" w:cs="Times New Roman"/>
          <w:sz w:val="24"/>
          <w:szCs w:val="24"/>
        </w:rPr>
        <w:t>Burn</w:t>
      </w:r>
      <w:r w:rsidR="007A0C86">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[16], </w:t>
      </w:r>
      <w:r w:rsidR="007A0C86">
        <w:rPr>
          <w:rFonts w:ascii="Times New Roman" w:eastAsia="宋体" w:hAnsi="Times New Roman" w:cs="Times New Roman"/>
          <w:sz w:val="24"/>
          <w:szCs w:val="24"/>
        </w:rPr>
        <w:t xml:space="preserve">in which </w:t>
      </w:r>
      <w:r w:rsidR="00660500" w:rsidRPr="00660500">
        <w:rPr>
          <w:rFonts w:ascii="Times New Roman" w:eastAsia="宋体" w:hAnsi="Times New Roman" w:cs="Times New Roman"/>
          <w:sz w:val="24"/>
          <w:szCs w:val="24"/>
        </w:rPr>
        <w:t xml:space="preserve">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w:t>
      </w:r>
      <w:r w:rsidR="007A0C86">
        <w:rPr>
          <w:rFonts w:ascii="Times New Roman" w:eastAsia="宋体" w:hAnsi="Times New Roman" w:cs="Times New Roman"/>
          <w:sz w:val="24"/>
          <w:szCs w:val="24"/>
        </w:rPr>
        <w:t xml:space="preserve"> massive</w:t>
      </w:r>
      <w:r w:rsidR="005473A7">
        <w:rPr>
          <w:rFonts w:ascii="Times New Roman" w:eastAsia="宋体" w:hAnsi="Times New Roman" w:cs="Times New Roman"/>
          <w:sz w:val="24"/>
          <w:szCs w:val="24"/>
        </w:rPr>
        <w:t xml:space="preserv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(PoS)</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 xml:space="preserve">[5] is a typical consensus algorithm for virtual-resource-proof-based blockchain consensus protocols. Consensus nodes is elected as block proposer according to their </w:t>
      </w:r>
      <w:r w:rsidR="006A5DD1">
        <w:rPr>
          <w:rFonts w:ascii="Times New Roman" w:eastAsia="宋体" w:hAnsi="Times New Roman" w:cs="Times New Roman"/>
          <w:sz w:val="24"/>
          <w:szCs w:val="24"/>
        </w:rPr>
        <w:t xml:space="preserve">holding </w:t>
      </w:r>
      <w:r w:rsidR="00971FF9">
        <w:rPr>
          <w:rFonts w:ascii="Times New Roman" w:eastAsia="宋体" w:hAnsi="Times New Roman" w:cs="Times New Roman"/>
          <w:sz w:val="24"/>
          <w:szCs w:val="24"/>
        </w:rPr>
        <w:t xml:space="preserve">stakes. The more stakes of nodes, the </w:t>
      </w:r>
      <w:r w:rsidR="007A0C86">
        <w:rPr>
          <w:rFonts w:ascii="Times New Roman" w:eastAsia="宋体" w:hAnsi="Times New Roman" w:cs="Times New Roman"/>
          <w:sz w:val="24"/>
          <w:szCs w:val="24"/>
        </w:rPr>
        <w:t>higher</w:t>
      </w:r>
      <w:r w:rsidR="00971FF9">
        <w:rPr>
          <w:rFonts w:ascii="Times New Roman" w:eastAsia="宋体" w:hAnsi="Times New Roman" w:cs="Times New Roman"/>
          <w:sz w:val="24"/>
          <w:szCs w:val="24"/>
        </w:rPr>
        <w:t xml:space="preserve"> probability to be block proposer.</w:t>
      </w:r>
      <w:r w:rsidR="003651F6">
        <w:rPr>
          <w:rFonts w:ascii="Times New Roman" w:eastAsia="宋体" w:hAnsi="Times New Roman" w:cs="Times New Roman"/>
          <w:sz w:val="24"/>
          <w:szCs w:val="24"/>
        </w:rPr>
        <w:t xml:space="preserve"> </w:t>
      </w:r>
      <w:r w:rsidR="006A5DD1">
        <w:rPr>
          <w:rFonts w:ascii="Times New Roman" w:eastAsia="宋体" w:hAnsi="Times New Roman" w:cs="Times New Roman"/>
          <w:sz w:val="24"/>
          <w:szCs w:val="24"/>
        </w:rPr>
        <w:t xml:space="preserve">The first version of </w:t>
      </w:r>
      <w:r w:rsidR="003651F6">
        <w:rPr>
          <w:rFonts w:ascii="Times New Roman" w:eastAsia="宋体" w:hAnsi="Times New Roman" w:cs="Times New Roman"/>
          <w:sz w:val="24"/>
          <w:szCs w:val="24"/>
        </w:rPr>
        <w:t>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[17] is a hybrid consensus of PoW and PoS, aiming to replace the PoW consensus algorithm with PoS consensus algorithm in Ethereum</w:t>
      </w:r>
      <w:r w:rsidR="00DB1451">
        <w:rPr>
          <w:rFonts w:ascii="Times New Roman" w:eastAsia="宋体" w:hAnsi="Times New Roman" w:cs="Times New Roman"/>
          <w:sz w:val="24"/>
          <w:szCs w:val="24"/>
        </w:rPr>
        <w:t>.</w:t>
      </w:r>
      <w:r w:rsidR="003651F6">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P</w:t>
      </w:r>
      <w:r w:rsidR="008A61EB">
        <w:rPr>
          <w:rFonts w:ascii="Times New Roman" w:eastAsia="宋体" w:hAnsi="Times New Roman" w:cs="Times New Roman"/>
          <w:sz w:val="24"/>
          <w:szCs w:val="24"/>
        </w:rPr>
        <w:t>roof-of-Reputation [18]</w:t>
      </w:r>
      <w:r w:rsidR="00DB1451">
        <w:rPr>
          <w:rFonts w:ascii="Times New Roman" w:eastAsia="宋体" w:hAnsi="Times New Roman" w:cs="Times New Roman"/>
          <w:sz w:val="24"/>
          <w:szCs w:val="24"/>
        </w:rPr>
        <w:t xml:space="preserve"> is also a virtual-resource-proof-based consensus protocol, in which</w:t>
      </w:r>
      <w:r w:rsidR="008A61EB">
        <w:rPr>
          <w:rFonts w:ascii="Times New Roman" w:eastAsia="宋体" w:hAnsi="Times New Roman" w:cs="Times New Roman"/>
          <w:sz w:val="24"/>
          <w:szCs w:val="24"/>
        </w:rPr>
        <w:t xml:space="preserve"> </w:t>
      </w:r>
      <w:r w:rsidR="00DB1451">
        <w:rPr>
          <w:rFonts w:ascii="Times New Roman" w:eastAsia="宋体" w:hAnsi="Times New Roman" w:cs="Times New Roman"/>
          <w:sz w:val="24"/>
          <w:szCs w:val="24"/>
        </w:rPr>
        <w:t>c</w:t>
      </w:r>
      <w:r w:rsidR="008A61EB">
        <w:rPr>
          <w:rFonts w:ascii="Times New Roman" w:eastAsia="宋体" w:hAnsi="Times New Roman" w:cs="Times New Roman"/>
          <w:sz w:val="24"/>
          <w:szCs w:val="24"/>
        </w:rPr>
        <w:t xml:space="preserve">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077CD426" w14:textId="77777777" w:rsidR="00F45852"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exchanging messages and performing local computation. Most of the</w:t>
      </w:r>
      <w:r w:rsidR="00FF1B7C">
        <w:rPr>
          <w:rFonts w:ascii="Times New Roman" w:eastAsia="宋体" w:hAnsi="Times New Roman" w:cs="Times New Roman"/>
          <w:sz w:val="24"/>
          <w:szCs w:val="24"/>
        </w:rPr>
        <w:t>se protocols</w:t>
      </w:r>
      <w:r w:rsidR="00D03335">
        <w:rPr>
          <w:rFonts w:ascii="Times New Roman" w:eastAsia="宋体" w:hAnsi="Times New Roman" w:cs="Times New Roman"/>
          <w:sz w:val="24"/>
          <w:szCs w:val="24"/>
        </w:rPr>
        <w:t xml:space="preserve"> can tolerate Byzantine fault and provide strong consistency. The </w:t>
      </w:r>
      <w:r w:rsidR="00DB1451">
        <w:rPr>
          <w:rFonts w:ascii="Times New Roman" w:eastAsia="宋体" w:hAnsi="Times New Roman" w:cs="Times New Roman"/>
          <w:sz w:val="24"/>
          <w:szCs w:val="24"/>
        </w:rPr>
        <w:t xml:space="preserve">very </w:t>
      </w:r>
      <w:r w:rsidR="00D03335">
        <w:rPr>
          <w:rFonts w:ascii="Times New Roman" w:eastAsia="宋体" w:hAnsi="Times New Roman" w:cs="Times New Roman"/>
          <w:sz w:val="24"/>
          <w:szCs w:val="24"/>
        </w:rPr>
        <w:t xml:space="preserve">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protocol </w:t>
      </w:r>
      <w:r w:rsidR="00B7586B">
        <w:rPr>
          <w:rFonts w:ascii="Times New Roman" w:eastAsia="宋体" w:hAnsi="Times New Roman" w:cs="Times New Roman"/>
          <w:sz w:val="24"/>
          <w:szCs w:val="24"/>
        </w:rPr>
        <w:t>(PBFT)</w:t>
      </w:r>
      <w:r w:rsidR="00943882">
        <w:rPr>
          <w:rFonts w:ascii="Times New Roman" w:eastAsia="宋体" w:hAnsi="Times New Roman" w:cs="Times New Roman"/>
          <w:sz w:val="24"/>
          <w:szCs w:val="24"/>
        </w:rPr>
        <w:t xml:space="preserve"> used in Hyper</w:t>
      </w:r>
      <w:r w:rsidR="00E9736D">
        <w:rPr>
          <w:rFonts w:ascii="Times New Roman" w:eastAsia="宋体" w:hAnsi="Times New Roman" w:cs="Times New Roman"/>
          <w:sz w:val="24"/>
          <w:szCs w:val="24"/>
        </w:rPr>
        <w:t>ledger</w:t>
      </w:r>
      <w:r w:rsidR="00943882">
        <w:rPr>
          <w:rFonts w:ascii="Times New Roman" w:eastAsia="宋体" w:hAnsi="Times New Roman" w:cs="Times New Roman"/>
          <w:sz w:val="24"/>
          <w:szCs w:val="24"/>
        </w:rPr>
        <w:t xml:space="preserve"> Fabric</w:t>
      </w:r>
      <w:r w:rsidR="00B7586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r w:rsidR="00943882">
        <w:rPr>
          <w:rFonts w:ascii="Times New Roman" w:eastAsia="宋体" w:hAnsi="Times New Roman" w:cs="Times New Roman"/>
          <w:sz w:val="24"/>
          <w:szCs w:val="24"/>
        </w:rPr>
        <w:t>19</w:t>
      </w:r>
      <w:r w:rsidR="00D03335">
        <w:rPr>
          <w:rFonts w:ascii="Times New Roman" w:eastAsia="宋体" w:hAnsi="Times New Roman" w:cs="Times New Roman"/>
          <w:sz w:val="24"/>
          <w:szCs w:val="24"/>
        </w:rPr>
        <w:t xml:space="preserve">]. </w:t>
      </w:r>
      <w:r w:rsidR="00CF5990">
        <w:rPr>
          <w:rFonts w:ascii="Times New Roman" w:eastAsia="宋体" w:hAnsi="Times New Roman" w:cs="Times New Roman"/>
          <w:sz w:val="24"/>
          <w:szCs w:val="24"/>
        </w:rPr>
        <w:t xml:space="preserve">A block proposer is elected from all consensus nodes to </w:t>
      </w:r>
      <w:r w:rsidR="00B7586B">
        <w:rPr>
          <w:rFonts w:ascii="Times New Roman" w:eastAsia="宋体" w:hAnsi="Times New Roman" w:cs="Times New Roman"/>
          <w:sz w:val="24"/>
          <w:szCs w:val="24"/>
        </w:rPr>
        <w:t>propose</w:t>
      </w:r>
      <w:r w:rsidR="00CF5990">
        <w:rPr>
          <w:rFonts w:ascii="Times New Roman" w:eastAsia="宋体" w:hAnsi="Times New Roman" w:cs="Times New Roman"/>
          <w:sz w:val="24"/>
          <w:szCs w:val="24"/>
        </w:rPr>
        <w:t xml:space="preserv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w:t>
      </w:r>
      <w:r w:rsidR="00B7586B">
        <w:rPr>
          <w:rFonts w:ascii="Times New Roman" w:eastAsia="宋体" w:hAnsi="Times New Roman" w:cs="Times New Roman"/>
          <w:sz w:val="24"/>
          <w:szCs w:val="24"/>
        </w:rPr>
        <w:t xml:space="preserve">And then </w:t>
      </w:r>
      <w:r w:rsidR="00CF5990">
        <w:rPr>
          <w:rFonts w:ascii="Times New Roman" w:eastAsia="宋体" w:hAnsi="Times New Roman" w:cs="Times New Roman"/>
          <w:sz w:val="24"/>
          <w:szCs w:val="24"/>
        </w:rPr>
        <w:t xml:space="preserve">the block proposer is responsible for </w:t>
      </w:r>
      <w:r w:rsidR="00816A79">
        <w:rPr>
          <w:rFonts w:ascii="Times New Roman" w:eastAsia="宋体" w:hAnsi="Times New Roman" w:cs="Times New Roman"/>
          <w:sz w:val="24"/>
          <w:szCs w:val="24"/>
        </w:rPr>
        <w:t>driv</w:t>
      </w:r>
      <w:r w:rsidR="007670A8">
        <w:rPr>
          <w:rFonts w:ascii="Times New Roman" w:eastAsia="宋体" w:hAnsi="Times New Roman" w:cs="Times New Roman"/>
          <w:sz w:val="24"/>
          <w:szCs w:val="24"/>
        </w:rPr>
        <w:t xml:space="preserve">ing </w:t>
      </w:r>
      <w:r w:rsidR="00087FDB">
        <w:rPr>
          <w:rFonts w:ascii="Times New Roman" w:eastAsia="宋体" w:hAnsi="Times New Roman" w:cs="Times New Roman"/>
          <w:sz w:val="24"/>
          <w:szCs w:val="24"/>
        </w:rPr>
        <w:t>communicati</w:t>
      </w:r>
      <w:r w:rsidR="00816A79">
        <w:rPr>
          <w:rFonts w:ascii="Times New Roman" w:eastAsia="宋体" w:hAnsi="Times New Roman" w:cs="Times New Roman"/>
          <w:sz w:val="24"/>
          <w:szCs w:val="24"/>
        </w:rPr>
        <w:t>on</w:t>
      </w:r>
      <w:r w:rsidR="00087FDB">
        <w:rPr>
          <w:rFonts w:ascii="Times New Roman" w:eastAsia="宋体" w:hAnsi="Times New Roman" w:cs="Times New Roman"/>
          <w:sz w:val="24"/>
          <w:szCs w:val="24"/>
        </w:rPr>
        <w:t xml:space="preserve"> </w:t>
      </w:r>
      <w:r w:rsidR="00816A79">
        <w:rPr>
          <w:rFonts w:ascii="Times New Roman" w:eastAsia="宋体" w:hAnsi="Times New Roman" w:cs="Times New Roman"/>
          <w:sz w:val="24"/>
          <w:szCs w:val="24"/>
        </w:rPr>
        <w:t xml:space="preserve">of </w:t>
      </w:r>
      <w:r w:rsidR="007670A8">
        <w:rPr>
          <w:rFonts w:ascii="Times New Roman" w:eastAsia="宋体" w:hAnsi="Times New Roman" w:cs="Times New Roman"/>
          <w:sz w:val="24"/>
          <w:szCs w:val="24"/>
        </w:rPr>
        <w:t>vote phase</w:t>
      </w:r>
      <w:r w:rsidR="00087FDB">
        <w:rPr>
          <w:rFonts w:ascii="Times New Roman" w:eastAsia="宋体" w:hAnsi="Times New Roman" w:cs="Times New Roman"/>
          <w:sz w:val="24"/>
          <w:szCs w:val="24"/>
        </w:rPr>
        <w:t>.</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w:t>
      </w:r>
      <w:r w:rsidR="000E1DA5">
        <w:rPr>
          <w:rFonts w:ascii="Times New Roman" w:eastAsia="宋体" w:hAnsi="Times New Roman" w:cs="Times New Roman"/>
          <w:sz w:val="24"/>
          <w:szCs w:val="24"/>
        </w:rPr>
        <w:t>cost of adversary</w:t>
      </w:r>
      <w:r w:rsidR="00EF4436">
        <w:rPr>
          <w:rFonts w:ascii="Times New Roman" w:eastAsia="宋体" w:hAnsi="Times New Roman" w:cs="Times New Roman"/>
          <w:sz w:val="24"/>
          <w:szCs w:val="24"/>
        </w:rPr>
        <w:t xml:space="preserve"> being malicious</w:t>
      </w:r>
      <w:r w:rsidR="000E1DA5">
        <w:rPr>
          <w:rFonts w:ascii="Times New Roman" w:eastAsia="宋体" w:hAnsi="Times New Roman" w:cs="Times New Roman"/>
          <w:sz w:val="24"/>
          <w:szCs w:val="24"/>
        </w:rPr>
        <w:t xml:space="preserve"> in communication-based consensus protocol</w:t>
      </w:r>
      <w:r w:rsidR="007670A8">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w:t>
      </w:r>
      <w:r w:rsidR="007670A8">
        <w:rPr>
          <w:rFonts w:ascii="Times New Roman" w:eastAsia="宋体" w:hAnsi="Times New Roman" w:cs="Times New Roman"/>
          <w:sz w:val="24"/>
          <w:szCs w:val="24"/>
        </w:rPr>
        <w:t>should</w:t>
      </w:r>
      <w:r w:rsidR="000E1DA5">
        <w:rPr>
          <w:rFonts w:ascii="Times New Roman" w:eastAsia="宋体" w:hAnsi="Times New Roman" w:cs="Times New Roman"/>
          <w:sz w:val="24"/>
          <w:szCs w:val="24"/>
        </w:rPr>
        <w:t xml:space="preserve"> be </w:t>
      </w:r>
      <w:r w:rsidR="00B14B05">
        <w:rPr>
          <w:rFonts w:ascii="Times New Roman" w:eastAsia="宋体" w:hAnsi="Times New Roman" w:cs="Times New Roman"/>
          <w:sz w:val="24"/>
          <w:szCs w:val="24"/>
        </w:rPr>
        <w:t>small</w:t>
      </w:r>
      <w:r w:rsidR="00CF6D36">
        <w:rPr>
          <w:rFonts w:ascii="Times New Roman" w:eastAsia="宋体" w:hAnsi="Times New Roman" w:cs="Times New Roman"/>
          <w:sz w:val="24"/>
          <w:szCs w:val="24"/>
        </w:rPr>
        <w:t>.</w:t>
      </w:r>
      <w:r w:rsidR="00EF4436">
        <w:rPr>
          <w:rFonts w:ascii="Times New Roman" w:eastAsia="宋体" w:hAnsi="Times New Roman" w:cs="Times New Roman"/>
          <w:sz w:val="24"/>
          <w:szCs w:val="24"/>
        </w:rPr>
        <w:t xml:space="preserve"> </w:t>
      </w:r>
      <w:r w:rsidR="00CF6D36">
        <w:rPr>
          <w:rFonts w:ascii="Times New Roman" w:eastAsia="宋体" w:hAnsi="Times New Roman" w:cs="Times New Roman"/>
          <w:sz w:val="24"/>
          <w:szCs w:val="24"/>
        </w:rPr>
        <w:t>B</w:t>
      </w:r>
      <w:r w:rsidR="00EF4436">
        <w:rPr>
          <w:rFonts w:ascii="Times New Roman" w:eastAsia="宋体" w:hAnsi="Times New Roman" w:cs="Times New Roman"/>
          <w:sz w:val="24"/>
          <w:szCs w:val="24"/>
        </w:rPr>
        <w:t>ecause</w:t>
      </w:r>
      <w:r w:rsidR="000E1DA5">
        <w:rPr>
          <w:rFonts w:ascii="Times New Roman" w:eastAsia="宋体" w:hAnsi="Times New Roman" w:cs="Times New Roman"/>
          <w:sz w:val="24"/>
          <w:szCs w:val="24"/>
        </w:rPr>
        <w:t xml:space="preserve"> consensus nodes </w:t>
      </w:r>
      <w:r w:rsidR="00842594">
        <w:rPr>
          <w:rFonts w:ascii="Times New Roman" w:eastAsia="宋体" w:hAnsi="Times New Roman" w:cs="Times New Roman"/>
          <w:sz w:val="24"/>
          <w:szCs w:val="24"/>
        </w:rPr>
        <w:t>not</w:t>
      </w:r>
      <w:r w:rsidR="007670A8">
        <w:rPr>
          <w:rFonts w:ascii="Times New Roman" w:eastAsia="宋体" w:hAnsi="Times New Roman" w:cs="Times New Roman"/>
          <w:sz w:val="24"/>
          <w:szCs w:val="24"/>
        </w:rPr>
        <w:t xml:space="preserve"> require to</w:t>
      </w:r>
      <w:r w:rsidR="00842594">
        <w:rPr>
          <w:rFonts w:ascii="Times New Roman" w:eastAsia="宋体" w:hAnsi="Times New Roman" w:cs="Times New Roman"/>
          <w:sz w:val="24"/>
          <w:szCs w:val="24"/>
        </w:rPr>
        <w:t xml:space="preserve"> mortgage</w:t>
      </w:r>
      <w:r w:rsidR="00CF6D36">
        <w:rPr>
          <w:rFonts w:ascii="Times New Roman" w:eastAsia="宋体" w:hAnsi="Times New Roman" w:cs="Times New Roman"/>
          <w:sz w:val="24"/>
          <w:szCs w:val="24"/>
        </w:rPr>
        <w:t xml:space="preserve"> assets</w:t>
      </w:r>
      <w:r w:rsidR="00842594">
        <w:rPr>
          <w:rFonts w:ascii="Times New Roman" w:eastAsia="宋体" w:hAnsi="Times New Roman" w:cs="Times New Roman"/>
          <w:sz w:val="24"/>
          <w:szCs w:val="24"/>
        </w:rPr>
        <w:t xml:space="preserve"> or </w:t>
      </w:r>
      <w:r w:rsidR="00CF6D36">
        <w:rPr>
          <w:rFonts w:ascii="Times New Roman" w:eastAsia="宋体" w:hAnsi="Times New Roman" w:cs="Times New Roman"/>
          <w:sz w:val="24"/>
          <w:szCs w:val="24"/>
        </w:rPr>
        <w:t xml:space="preserve">consume </w:t>
      </w:r>
      <w:r w:rsidR="00842594">
        <w:rPr>
          <w:rFonts w:ascii="Times New Roman" w:eastAsia="宋体" w:hAnsi="Times New Roman" w:cs="Times New Roman"/>
          <w:sz w:val="24"/>
          <w:szCs w:val="24"/>
        </w:rPr>
        <w:t>resource</w:t>
      </w:r>
      <w:r w:rsidR="00CF6D36">
        <w:rPr>
          <w:rFonts w:ascii="Times New Roman" w:eastAsia="宋体" w:hAnsi="Times New Roman" w:cs="Times New Roman"/>
          <w:sz w:val="24"/>
          <w:szCs w:val="24"/>
        </w:rPr>
        <w:t xml:space="preserve"> in consensus process</w:t>
      </w:r>
      <w:r w:rsidR="00842594">
        <w:rPr>
          <w:rFonts w:ascii="Times New Roman" w:eastAsia="宋体" w:hAnsi="Times New Roman" w:cs="Times New Roman"/>
          <w:sz w:val="24"/>
          <w:szCs w:val="24"/>
        </w:rPr>
        <w:t xml:space="preserve">. However, the cooperation mechanism of </w:t>
      </w:r>
      <w:r w:rsidR="00B14B05">
        <w:rPr>
          <w:rFonts w:ascii="Times New Roman" w:eastAsia="宋体" w:hAnsi="Times New Roman" w:cs="Times New Roman"/>
          <w:sz w:val="24"/>
          <w:szCs w:val="24"/>
        </w:rPr>
        <w:t>th</w:t>
      </w:r>
      <w:r w:rsidR="00CF6D36">
        <w:rPr>
          <w:rFonts w:ascii="Times New Roman" w:eastAsia="宋体" w:hAnsi="Times New Roman" w:cs="Times New Roman"/>
          <w:sz w:val="24"/>
          <w:szCs w:val="24"/>
        </w:rPr>
        <w:t>ese</w:t>
      </w:r>
      <w:r w:rsidR="00087FDB">
        <w:rPr>
          <w:rFonts w:ascii="Times New Roman" w:eastAsia="宋体" w:hAnsi="Times New Roman" w:cs="Times New Roman"/>
          <w:sz w:val="24"/>
          <w:szCs w:val="24"/>
        </w:rPr>
        <w:t xml:space="preserve"> protocol</w:t>
      </w:r>
      <w:r w:rsidR="00CF6D36">
        <w:rPr>
          <w:rFonts w:ascii="Times New Roman" w:eastAsia="宋体" w:hAnsi="Times New Roman" w:cs="Times New Roman"/>
          <w:sz w:val="24"/>
          <w:szCs w:val="24"/>
        </w:rPr>
        <w:t>s</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to</w:t>
      </w:r>
      <w:r w:rsidR="00166F0F">
        <w:rPr>
          <w:rFonts w:ascii="Times New Roman" w:eastAsia="宋体" w:hAnsi="Times New Roman" w:cs="Times New Roman"/>
          <w:sz w:val="24"/>
          <w:szCs w:val="24"/>
        </w:rPr>
        <w:t xml:space="preserve"> ensure blockchain system security</w:t>
      </w:r>
      <w:r w:rsidR="00842594">
        <w:rPr>
          <w:rFonts w:ascii="Times New Roman" w:eastAsia="宋体" w:hAnsi="Times New Roman" w:cs="Times New Roman"/>
          <w:sz w:val="24"/>
          <w:szCs w:val="24"/>
        </w:rPr>
        <w:t xml:space="preserve">. </w:t>
      </w:r>
    </w:p>
    <w:p w14:paraId="4EB5C480" w14:textId="04A2F1C0" w:rsidR="00395CEB" w:rsidRDefault="00F45852"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Communication-based blockchain consensus protocols have low scalability due to high communication complexity of consensus process. </w:t>
      </w:r>
      <w:r w:rsidR="0075576D">
        <w:rPr>
          <w:rFonts w:ascii="Times New Roman" w:eastAsia="宋体" w:hAnsi="Times New Roman" w:cs="Times New Roman"/>
          <w:sz w:val="24"/>
          <w:szCs w:val="24"/>
        </w:rPr>
        <w:t xml:space="preserve">Some protocols are proposed to improve consensus performance to overcome </w:t>
      </w:r>
      <w:r w:rsidR="00B14B05">
        <w:rPr>
          <w:rFonts w:ascii="Times New Roman" w:eastAsia="宋体" w:hAnsi="Times New Roman" w:cs="Times New Roman"/>
          <w:sz w:val="24"/>
          <w:szCs w:val="24"/>
        </w:rPr>
        <w:t xml:space="preserve">the </w:t>
      </w:r>
      <w:r w:rsidR="0075576D">
        <w:rPr>
          <w:rFonts w:ascii="Times New Roman" w:eastAsia="宋体" w:hAnsi="Times New Roman" w:cs="Times New Roman"/>
          <w:sz w:val="24"/>
          <w:szCs w:val="24"/>
        </w:rPr>
        <w:t>low</w:t>
      </w:r>
      <w:r w:rsidR="00CA5788">
        <w:rPr>
          <w:rFonts w:ascii="Times New Roman" w:eastAsia="宋体" w:hAnsi="Times New Roman" w:cs="Times New Roman"/>
          <w:sz w:val="24"/>
          <w:szCs w:val="24"/>
        </w:rPr>
        <w:t xml:space="preserve"> scalability</w:t>
      </w:r>
      <w:r w:rsidR="00B14B05">
        <w:rPr>
          <w:rFonts w:ascii="Times New Roman" w:eastAsia="宋体" w:hAnsi="Times New Roman" w:cs="Times New Roman"/>
          <w:sz w:val="24"/>
          <w:szCs w:val="24"/>
        </w:rPr>
        <w:t xml:space="preserve"> of </w:t>
      </w:r>
      <w:r>
        <w:rPr>
          <w:rFonts w:ascii="Times New Roman" w:eastAsia="宋体" w:hAnsi="Times New Roman" w:cs="Times New Roman"/>
          <w:sz w:val="24"/>
          <w:szCs w:val="24"/>
        </w:rPr>
        <w:t xml:space="preserve">these </w:t>
      </w:r>
      <w:r w:rsidR="00B14B05">
        <w:rPr>
          <w:rFonts w:ascii="Times New Roman" w:eastAsia="宋体" w:hAnsi="Times New Roman" w:cs="Times New Roman"/>
          <w:sz w:val="24"/>
          <w:szCs w:val="24"/>
        </w:rPr>
        <w:t>protocol</w:t>
      </w:r>
      <w:r>
        <w:rPr>
          <w:rFonts w:ascii="Times New Roman" w:eastAsia="宋体" w:hAnsi="Times New Roman" w:cs="Times New Roman"/>
          <w:sz w:val="24"/>
          <w:szCs w:val="24"/>
        </w:rPr>
        <w:t>s</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r w:rsidR="00B77396">
        <w:rPr>
          <w:rFonts w:ascii="Times New Roman" w:eastAsia="宋体" w:hAnsi="Times New Roman" w:cs="Times New Roman"/>
          <w:sz w:val="24"/>
          <w:szCs w:val="24"/>
        </w:rPr>
        <w:t>NEO</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partial </w:t>
      </w:r>
      <w:r w:rsidR="00B14B05">
        <w:rPr>
          <w:rFonts w:ascii="Times New Roman" w:eastAsia="宋体" w:hAnsi="Times New Roman" w:cs="Times New Roman"/>
          <w:sz w:val="24"/>
          <w:szCs w:val="24"/>
        </w:rPr>
        <w:lastRenderedPageBreak/>
        <w:t xml:space="preserve">nodes of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B14B05">
        <w:rPr>
          <w:rFonts w:ascii="Times New Roman" w:eastAsia="宋体" w:hAnsi="Times New Roman" w:cs="Times New Roman"/>
          <w:sz w:val="24"/>
          <w:szCs w:val="24"/>
        </w:rPr>
        <w:t xml:space="preserve">are </w:t>
      </w:r>
      <w:r w:rsidR="00F817C9">
        <w:rPr>
          <w:rFonts w:ascii="Times New Roman" w:eastAsia="宋体" w:hAnsi="Times New Roman" w:cs="Times New Roman"/>
          <w:sz w:val="24"/>
          <w:szCs w:val="24"/>
        </w:rPr>
        <w:t>delegate</w:t>
      </w:r>
      <w:r w:rsidR="00B14B05">
        <w:rPr>
          <w:rFonts w:ascii="Times New Roman" w:eastAsia="宋体" w:hAnsi="Times New Roman" w:cs="Times New Roman"/>
          <w:sz w:val="24"/>
          <w:szCs w:val="24"/>
        </w:rPr>
        <w:t>d</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to</w:t>
      </w:r>
      <w:r w:rsidR="00B14B05">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participant consensus process to reach agreement by voting on generated block. In this case, small number of consensus nodes can</w:t>
      </w:r>
      <w:r w:rsidR="00395228">
        <w:rPr>
          <w:rFonts w:ascii="Times New Roman" w:eastAsia="宋体" w:hAnsi="Times New Roman" w:cs="Times New Roman"/>
          <w:sz w:val="24"/>
          <w:szCs w:val="24"/>
        </w:rPr>
        <w:t xml:space="preserve"> </w:t>
      </w:r>
      <w:r w:rsidR="0016757E">
        <w:rPr>
          <w:rFonts w:ascii="Times New Roman" w:eastAsia="宋体" w:hAnsi="Times New Roman" w:cs="Times New Roman"/>
          <w:sz w:val="24"/>
          <w:szCs w:val="24"/>
        </w:rPr>
        <w:t xml:space="preserve">greatly </w:t>
      </w:r>
      <w:r w:rsidR="00395228">
        <w:rPr>
          <w:rFonts w:ascii="Times New Roman" w:eastAsia="宋体" w:hAnsi="Times New Roman" w:cs="Times New Roman"/>
          <w:sz w:val="24"/>
          <w:szCs w:val="24"/>
        </w:rPr>
        <w:t>increase consensus performance.</w:t>
      </w:r>
      <w:r w:rsidR="000C1700">
        <w:rPr>
          <w:rFonts w:ascii="Times New Roman" w:eastAsia="宋体" w:hAnsi="Times New Roman" w:cs="Times New Roman"/>
          <w:sz w:val="24"/>
          <w:szCs w:val="24"/>
        </w:rPr>
        <w:t xml:space="preserve"> In Zyzzyva</w:t>
      </w:r>
      <w:r w:rsidR="0016757E">
        <w:rPr>
          <w:rFonts w:ascii="Times New Roman" w:eastAsia="宋体" w:hAnsi="Times New Roman" w:cs="Times New Roman"/>
          <w:sz w:val="24"/>
          <w:szCs w:val="24"/>
        </w:rPr>
        <w:t xml:space="preserve"> </w:t>
      </w:r>
      <w:r w:rsidR="000C1700">
        <w:rPr>
          <w:rFonts w:ascii="Times New Roman" w:eastAsia="宋体" w:hAnsi="Times New Roman" w:cs="Times New Roman"/>
          <w:sz w:val="24"/>
          <w:szCs w:val="24"/>
        </w:rPr>
        <w:t xml:space="preserve">[21], the modified BFT consensus algorithm </w:t>
      </w:r>
      <w:r w:rsidR="000C1700">
        <w:rPr>
          <w:rFonts w:ascii="Times New Roman" w:eastAsia="宋体" w:hAnsi="Times New Roman" w:cs="Times New Roman" w:hint="eastAsia"/>
          <w:sz w:val="24"/>
          <w:szCs w:val="24"/>
        </w:rPr>
        <w:t>SBFT</w:t>
      </w:r>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 xml:space="preserve">employs threshold signatures to reduce communication </w:t>
      </w:r>
      <w:r w:rsidR="00C54BAB">
        <w:rPr>
          <w:rFonts w:ascii="Times New Roman" w:eastAsia="宋体" w:hAnsi="Times New Roman" w:cs="Times New Roman"/>
          <w:sz w:val="24"/>
          <w:szCs w:val="24"/>
        </w:rPr>
        <w:t>overhead</w:t>
      </w:r>
      <w:r w:rsidR="00395228">
        <w:rPr>
          <w:rFonts w:ascii="Times New Roman" w:eastAsia="宋体" w:hAnsi="Times New Roman" w:cs="Times New Roman"/>
          <w:sz w:val="24"/>
          <w:szCs w:val="24"/>
        </w:rPr>
        <w:t xml:space="preserve">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In addition, Tendermint consensus algorithm of Cosmos</w:t>
      </w:r>
      <w:r w:rsidR="00C54BAB">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to avoid adversary corruption and use gossip</w:t>
      </w:r>
      <w:r w:rsidR="00C54BAB">
        <w:rPr>
          <w:rFonts w:ascii="Times New Roman" w:eastAsia="宋体" w:hAnsi="Times New Roman" w:cs="Times New Roman"/>
          <w:sz w:val="24"/>
          <w:szCs w:val="24"/>
        </w:rPr>
        <w:t xml:space="preserve"> protocol</w:t>
      </w:r>
      <w:r w:rsidR="002A5D48">
        <w:rPr>
          <w:rFonts w:ascii="Times New Roman" w:eastAsia="宋体" w:hAnsi="Times New Roman" w:cs="Times New Roman"/>
          <w:sz w:val="24"/>
          <w:szCs w:val="24"/>
        </w:rPr>
        <w:t xml:space="preserve"> to improve the scalability of transaction propagation. Algorand consensus protocol [23] combines Byzantine agreement protocol </w:t>
      </w:r>
      <w:r w:rsidR="00C54BAB">
        <w:rPr>
          <w:rFonts w:ascii="Times New Roman" w:eastAsia="宋体" w:hAnsi="Times New Roman" w:cs="Times New Roman"/>
          <w:sz w:val="24"/>
          <w:szCs w:val="24"/>
        </w:rPr>
        <w:t>with</w:t>
      </w:r>
      <w:r w:rsidR="002A5D48">
        <w:rPr>
          <w:rFonts w:ascii="Times New Roman" w:eastAsia="宋体" w:hAnsi="Times New Roman" w:cs="Times New Roman"/>
          <w:sz w:val="24"/>
          <w:szCs w:val="24"/>
        </w:rPr>
        <w:t xml:space="preserve"> VRF</w:t>
      </w:r>
      <w:r w:rsidR="00E438A8">
        <w:rPr>
          <w:rFonts w:ascii="Times New Roman" w:eastAsia="宋体" w:hAnsi="Times New Roman" w:cs="Times New Roman"/>
          <w:sz w:val="24"/>
          <w:szCs w:val="24"/>
        </w:rPr>
        <w:t xml:space="preserve"> committee election scheme to ensure the security and scalability of blockchain consensus process. </w:t>
      </w:r>
      <w:r w:rsidR="00C54BAB">
        <w:rPr>
          <w:rFonts w:ascii="Times New Roman" w:eastAsia="宋体" w:hAnsi="Times New Roman" w:cs="Times New Roman"/>
          <w:sz w:val="24"/>
          <w:szCs w:val="24"/>
        </w:rPr>
        <w:t>The consensus security of m</w:t>
      </w:r>
      <w:r w:rsidR="00E438A8">
        <w:rPr>
          <w:rFonts w:ascii="Times New Roman" w:eastAsia="宋体" w:hAnsi="Times New Roman" w:cs="Times New Roman"/>
          <w:sz w:val="24"/>
          <w:szCs w:val="24"/>
        </w:rPr>
        <w:t xml:space="preserve">ost communication-based consensus protocols </w:t>
      </w:r>
      <w:r w:rsidR="00C54BAB">
        <w:rPr>
          <w:rFonts w:ascii="Times New Roman" w:eastAsia="宋体" w:hAnsi="Times New Roman" w:cs="Times New Roman"/>
          <w:sz w:val="24"/>
          <w:szCs w:val="24"/>
        </w:rPr>
        <w:t>depends</w:t>
      </w:r>
      <w:r w:rsidR="00E438A8">
        <w:rPr>
          <w:rFonts w:ascii="Times New Roman" w:eastAsia="宋体" w:hAnsi="Times New Roman" w:cs="Times New Roman"/>
          <w:sz w:val="24"/>
          <w:szCs w:val="24"/>
        </w:rPr>
        <w:t xml:space="preserve"> on the correctness of leader.</w:t>
      </w:r>
      <w:r w:rsidR="00552F7E">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552F7E">
        <w:rPr>
          <w:rFonts w:ascii="Times New Roman" w:eastAsia="宋体" w:hAnsi="Times New Roman" w:cs="Times New Roman"/>
          <w:sz w:val="24"/>
          <w:szCs w:val="24"/>
        </w:rPr>
        <w:t xml:space="preserve">onsensus nodes </w:t>
      </w:r>
      <w:r>
        <w:rPr>
          <w:rFonts w:ascii="Times New Roman" w:eastAsia="宋体" w:hAnsi="Times New Roman" w:cs="Times New Roman"/>
          <w:sz w:val="24"/>
          <w:szCs w:val="24"/>
        </w:rPr>
        <w:t>will</w:t>
      </w:r>
      <w:r w:rsidR="00552F7E">
        <w:rPr>
          <w:rFonts w:ascii="Times New Roman" w:eastAsia="宋体" w:hAnsi="Times New Roman" w:cs="Times New Roman"/>
          <w:sz w:val="24"/>
          <w:szCs w:val="24"/>
        </w:rPr>
        <w:t xml:space="preserve"> change view </w:t>
      </w:r>
      <w:r>
        <w:rPr>
          <w:rFonts w:ascii="Times New Roman" w:eastAsia="宋体" w:hAnsi="Times New Roman" w:cs="Times New Roman"/>
          <w:sz w:val="24"/>
          <w:szCs w:val="24"/>
        </w:rPr>
        <w:t>when</w:t>
      </w:r>
      <w:r w:rsidR="00E438A8">
        <w:rPr>
          <w:rFonts w:ascii="Times New Roman" w:eastAsia="宋体" w:hAnsi="Times New Roman" w:cs="Times New Roman"/>
          <w:sz w:val="24"/>
          <w:szCs w:val="24"/>
        </w:rPr>
        <w:t xml:space="preserve"> the</w:t>
      </w:r>
      <w:r>
        <w:rPr>
          <w:rFonts w:ascii="Times New Roman" w:eastAsia="宋体" w:hAnsi="Times New Roman" w:cs="Times New Roman"/>
          <w:sz w:val="24"/>
          <w:szCs w:val="24"/>
        </w:rPr>
        <w:t xml:space="preserve"> faulty</w:t>
      </w:r>
      <w:r w:rsidR="00E438A8">
        <w:rPr>
          <w:rFonts w:ascii="Times New Roman" w:eastAsia="宋体" w:hAnsi="Times New Roman" w:cs="Times New Roman"/>
          <w:sz w:val="24"/>
          <w:szCs w:val="24"/>
        </w:rPr>
        <w:t xml:space="preserve"> leader </w:t>
      </w:r>
      <w:r>
        <w:rPr>
          <w:rFonts w:ascii="Times New Roman" w:eastAsia="宋体" w:hAnsi="Times New Roman" w:cs="Times New Roman"/>
          <w:sz w:val="24"/>
          <w:szCs w:val="24"/>
        </w:rPr>
        <w:t>leads to the interruption of</w:t>
      </w:r>
      <w:r w:rsidR="00552F7E">
        <w:rPr>
          <w:rFonts w:ascii="Times New Roman" w:eastAsia="宋体" w:hAnsi="Times New Roman" w:cs="Times New Roman"/>
          <w:sz w:val="24"/>
          <w:szCs w:val="24"/>
        </w:rPr>
        <w:t xml:space="preserve"> </w:t>
      </w:r>
      <w:r w:rsidR="00E438A8">
        <w:rPr>
          <w:rFonts w:ascii="Times New Roman" w:eastAsia="宋体" w:hAnsi="Times New Roman" w:cs="Times New Roman"/>
          <w:sz w:val="24"/>
          <w:szCs w:val="24"/>
        </w:rPr>
        <w:t>consensus process.</w:t>
      </w:r>
      <w:r>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w:t>
      </w:r>
      <w:r w:rsidR="00C54BAB">
        <w:rPr>
          <w:rFonts w:ascii="Times New Roman" w:eastAsia="宋体" w:hAnsi="Times New Roman" w:cs="Times New Roman"/>
          <w:sz w:val="24"/>
          <w:szCs w:val="24"/>
        </w:rPr>
        <w:t>as well as make</w:t>
      </w:r>
      <w:r w:rsidR="00A35800">
        <w:rPr>
          <w:rFonts w:ascii="Times New Roman" w:eastAsia="宋体" w:hAnsi="Times New Roman" w:cs="Times New Roman"/>
          <w:sz w:val="24"/>
          <w:szCs w:val="24"/>
        </w:rPr>
        <w:t xml:space="preserve"> use of all-to-all broadcast communications.</w:t>
      </w:r>
      <w:r w:rsidR="00C54BAB">
        <w:rPr>
          <w:rFonts w:ascii="Times New Roman" w:eastAsia="宋体" w:hAnsi="Times New Roman" w:cs="Times New Roman"/>
          <w:sz w:val="24"/>
          <w:szCs w:val="24"/>
        </w:rPr>
        <w:t xml:space="preserve"> </w:t>
      </w:r>
      <w:r w:rsidR="00A35800">
        <w:rPr>
          <w:rFonts w:ascii="Times New Roman" w:eastAsia="宋体" w:hAnsi="Times New Roman" w:cs="Times New Roman"/>
          <w:sz w:val="24"/>
          <w:szCs w:val="24"/>
        </w:rPr>
        <w:t>Therefore, th</w:t>
      </w:r>
      <w:r>
        <w:rPr>
          <w:rFonts w:ascii="Times New Roman" w:eastAsia="宋体" w:hAnsi="Times New Roman" w:cs="Times New Roman"/>
          <w:sz w:val="24"/>
          <w:szCs w:val="24"/>
        </w:rPr>
        <w:t>ese</w:t>
      </w:r>
      <w:r w:rsidR="00A35800">
        <w:rPr>
          <w:rFonts w:ascii="Times New Roman" w:eastAsia="宋体" w:hAnsi="Times New Roman" w:cs="Times New Roman"/>
          <w:sz w:val="24"/>
          <w:szCs w:val="24"/>
        </w:rPr>
        <w:t xml:space="preserve">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w:t>
      </w:r>
      <w:r>
        <w:rPr>
          <w:rFonts w:ascii="Times New Roman" w:eastAsia="宋体" w:hAnsi="Times New Roman" w:cs="Times New Roman"/>
          <w:sz w:val="24"/>
          <w:szCs w:val="24"/>
        </w:rPr>
        <w:t>s</w:t>
      </w:r>
      <w:r w:rsidR="00A35800">
        <w:rPr>
          <w:rFonts w:ascii="Times New Roman" w:eastAsia="宋体" w:hAnsi="Times New Roman" w:cs="Times New Roman"/>
          <w:sz w:val="24"/>
          <w:szCs w:val="24"/>
        </w:rPr>
        <w:t xml:space="preserve"> </w:t>
      </w:r>
      <w:r>
        <w:rPr>
          <w:rFonts w:ascii="Times New Roman" w:eastAsia="宋体" w:hAnsi="Times New Roman" w:cs="Times New Roman"/>
          <w:sz w:val="24"/>
          <w:szCs w:val="24"/>
        </w:rPr>
        <w:t>are</w:t>
      </w:r>
      <w:r w:rsidR="00A35800">
        <w:rPr>
          <w:rFonts w:ascii="Times New Roman" w:eastAsia="宋体" w:hAnsi="Times New Roman" w:cs="Times New Roman"/>
          <w:sz w:val="24"/>
          <w:szCs w:val="24"/>
        </w:rPr>
        <w:t xml:space="preserve"> more suitable for </w:t>
      </w:r>
      <w:r w:rsidR="005F21C9">
        <w:rPr>
          <w:rFonts w:ascii="Times New Roman" w:eastAsia="宋体" w:hAnsi="Times New Roman" w:cs="Times New Roman"/>
          <w:sz w:val="24"/>
          <w:szCs w:val="24"/>
        </w:rPr>
        <w:t xml:space="preserve">scenarios with </w:t>
      </w:r>
      <w:r w:rsidR="00A35800">
        <w:rPr>
          <w:rFonts w:ascii="Times New Roman" w:eastAsia="宋体" w:hAnsi="Times New Roman" w:cs="Times New Roman"/>
          <w:sz w:val="24"/>
          <w:szCs w:val="24"/>
        </w:rPr>
        <w:t xml:space="preserve">small network size </w:t>
      </w:r>
      <w:r w:rsidR="00C54BAB">
        <w:rPr>
          <w:rFonts w:ascii="Times New Roman" w:eastAsia="宋体" w:hAnsi="Times New Roman" w:cs="Times New Roman"/>
          <w:sz w:val="24"/>
          <w:szCs w:val="24"/>
        </w:rPr>
        <w:t>and reliable communication</w:t>
      </w:r>
      <w:r w:rsidR="005F21C9">
        <w:rPr>
          <w:rFonts w:ascii="Times New Roman" w:eastAsia="宋体" w:hAnsi="Times New Roman" w:cs="Times New Roman"/>
          <w:sz w:val="24"/>
          <w:szCs w:val="24"/>
        </w:rPr>
        <w:t xml:space="preserve"> model</w:t>
      </w:r>
      <w:r w:rsidR="00A35800">
        <w:rPr>
          <w:rFonts w:ascii="Times New Roman" w:eastAsia="宋体" w:hAnsi="Times New Roman" w:cs="Times New Roman"/>
          <w:sz w:val="24"/>
          <w:szCs w:val="24"/>
        </w:rPr>
        <w:t>.</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2B062D5A" w14:textId="0B6380DE"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w:t>
      </w:r>
      <w:r w:rsidR="00F15098">
        <w:rPr>
          <w:rFonts w:ascii="Times New Roman" w:eastAsia="宋体" w:hAnsi="Times New Roman" w:cs="Times New Roman"/>
          <w:sz w:val="24"/>
          <w:szCs w:val="24"/>
        </w:rPr>
        <w:t>have been</w:t>
      </w:r>
      <w:r>
        <w:rPr>
          <w:rFonts w:ascii="Times New Roman" w:eastAsia="宋体" w:hAnsi="Times New Roman" w:cs="Times New Roman"/>
          <w:sz w:val="24"/>
          <w:szCs w:val="24"/>
        </w:rPr>
        <w:t xml:space="preserv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w:t>
      </w:r>
      <w:r w:rsidR="00F15098">
        <w:rPr>
          <w:rFonts w:ascii="Times New Roman" w:eastAsia="宋体" w:hAnsi="Times New Roman" w:cs="Times New Roman"/>
          <w:sz w:val="24"/>
          <w:szCs w:val="24"/>
        </w:rPr>
        <w:t>ing</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global consensus among nodes in clustered wireless network,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consensus </w:t>
      </w:r>
      <w:r w:rsidR="00475709">
        <w:rPr>
          <w:rFonts w:ascii="Times New Roman" w:eastAsia="宋体" w:hAnsi="Times New Roman" w:cs="Times New Roman"/>
          <w:sz w:val="24"/>
          <w:szCs w:val="24"/>
        </w:rPr>
        <w:t xml:space="preserve">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w:t>
      </w:r>
      <w:r w:rsidR="0061456A">
        <w:rPr>
          <w:rFonts w:ascii="Times New Roman" w:eastAsia="宋体" w:hAnsi="Times New Roman" w:cs="Times New Roman"/>
          <w:sz w:val="24"/>
          <w:szCs w:val="24"/>
        </w:rPr>
        <w:t>-</w:t>
      </w:r>
      <w:r w:rsidR="00D47284" w:rsidRPr="00D47284">
        <w:rPr>
          <w:rFonts w:ascii="Times New Roman" w:eastAsia="宋体" w:hAnsi="Times New Roman" w:cs="Times New Roman"/>
          <w:sz w:val="24"/>
          <w:szCs w:val="24"/>
        </w:rPr>
        <w:t>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xml:space="preserve">. </w:t>
      </w:r>
      <w:r w:rsidR="0061456A">
        <w:rPr>
          <w:rFonts w:ascii="Times New Roman" w:eastAsia="宋体" w:hAnsi="Times New Roman" w:cs="Times New Roman"/>
          <w:sz w:val="24"/>
          <w:szCs w:val="24"/>
        </w:rPr>
        <w:t xml:space="preserve">Besides, </w:t>
      </w:r>
      <w:r w:rsidR="00D36810" w:rsidRPr="00D36810">
        <w:rPr>
          <w:rFonts w:ascii="Times New Roman" w:eastAsia="宋体" w:hAnsi="Times New Roman" w:cs="Times New Roman"/>
          <w:sz w:val="24"/>
          <w:szCs w:val="24"/>
        </w:rPr>
        <w:t>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03537F65"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lastRenderedPageBreak/>
        <w:t xml:space="preserve">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under adversarial SINR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wChain</w:t>
      </w:r>
      <w:r w:rsidR="0061456A">
        <w:rPr>
          <w:rFonts w:ascii="Times New Roman" w:eastAsia="宋体" w:hAnsi="Times New Roman" w:cs="Times New Roman"/>
          <w:kern w:val="0"/>
          <w:sz w:val="24"/>
          <w:szCs w:val="24"/>
        </w:rPr>
        <w:t xml:space="preserve"> [12]</w:t>
      </w:r>
      <w:r w:rsidR="00040A2D">
        <w:rPr>
          <w:rFonts w:ascii="Times New Roman" w:eastAsia="宋体" w:hAnsi="Times New Roman" w:cs="Times New Roman"/>
          <w:kern w:val="0"/>
          <w:sz w:val="24"/>
          <w:szCs w:val="24"/>
        </w:rPr>
        <w:t>, which can quickly aggregate data and reach consensus in multi-hop wireless communication networks</w:t>
      </w:r>
      <w:r w:rsidR="00C95014">
        <w:rPr>
          <w:rFonts w:ascii="Times New Roman" w:eastAsia="宋体" w:hAnsi="Times New Roman" w:cs="Times New Roman"/>
          <w:kern w:val="0"/>
          <w:sz w:val="24"/>
          <w:szCs w:val="24"/>
        </w:rPr>
        <w:t>.</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2" w:name="_Toc94273360"/>
      <w:r w:rsidRPr="00DE3197">
        <w:rPr>
          <w:rFonts w:ascii="Times New Roman" w:eastAsia="黑体" w:hAnsi="Times New Roman" w:cs="Times New Roman"/>
          <w:sz w:val="28"/>
          <w:szCs w:val="28"/>
        </w:rPr>
        <w:t xml:space="preserve">2.3 </w:t>
      </w:r>
      <w:bookmarkEnd w:id="2"/>
      <w:r w:rsidR="008F182E" w:rsidRPr="00DE3197">
        <w:rPr>
          <w:rFonts w:ascii="Times New Roman" w:eastAsia="黑体" w:hAnsi="Times New Roman" w:cs="Times New Roman"/>
          <w:sz w:val="28"/>
          <w:szCs w:val="28"/>
        </w:rPr>
        <w:t>Threshold Signature Scheme</w:t>
      </w:r>
    </w:p>
    <w:p w14:paraId="27FC3BE5" w14:textId="4722CE59"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F40EF7">
        <w:rPr>
          <w:rFonts w:ascii="Times New Roman" w:eastAsia="宋体" w:hAnsi="Times New Roman" w:cs="Times New Roman"/>
          <w:kern w:val="0"/>
          <w:sz w:val="24"/>
          <w:szCs w:val="24"/>
        </w:rPr>
        <w:t>quickly and steadily</w:t>
      </w:r>
      <w:r w:rsidR="00F40EF7">
        <w:rPr>
          <w:rFonts w:ascii="Times New Roman" w:eastAsia="宋体" w:hAnsi="Times New Roman" w:cs="Times New Roman" w:hint="eastAsia"/>
          <w:kern w:val="0"/>
          <w:sz w:val="24"/>
          <w:szCs w:val="24"/>
        </w:rPr>
        <w:t xml:space="preserve">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110FC4">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parties hold distinct key shares</w:t>
      </w:r>
      <w:r w:rsidR="00110FC4">
        <w:rPr>
          <w:rFonts w:ascii="Times New Roman" w:eastAsia="宋体" w:hAnsi="Times New Roman" w:cs="Times New Roman"/>
          <w:kern w:val="0"/>
          <w:sz w:val="24"/>
          <w:szCs w:val="24"/>
        </w:rPr>
        <w:t>. A</w:t>
      </w:r>
      <w:r w:rsidR="00CB54A4">
        <w:rPr>
          <w:rFonts w:ascii="Times New Roman" w:eastAsia="宋体" w:hAnsi="Times New Roman" w:cs="Times New Roman"/>
          <w:kern w:val="0"/>
          <w:sz w:val="24"/>
          <w:szCs w:val="24"/>
        </w:rPr>
        <w:t xml:space="preserve">nd any subset of </w:t>
      </w:r>
      <m:oMath>
        <m:r>
          <w:rPr>
            <w:rFonts w:ascii="Cambria Math" w:eastAsia="宋体" w:hAnsi="Cambria Math" w:cs="Times New Roman"/>
            <w:kern w:val="0"/>
            <w:sz w:val="24"/>
            <w:szCs w:val="24"/>
          </w:rPr>
          <m:t>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t-1</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w:t>
      </w:r>
      <w:r w:rsidR="00C95094">
        <w:rPr>
          <w:rFonts w:ascii="Times New Roman" w:eastAsia="宋体" w:hAnsi="Times New Roman" w:cs="Times New Roman"/>
          <w:kern w:val="0"/>
          <w:sz w:val="24"/>
          <w:szCs w:val="24"/>
        </w:rPr>
        <w:t>as the</w:t>
      </w:r>
      <w:r w:rsidR="00D6068A">
        <w:rPr>
          <w:rFonts w:ascii="Times New Roman" w:eastAsia="宋体" w:hAnsi="Times New Roman" w:cs="Times New Roman"/>
          <w:kern w:val="0"/>
          <w:sz w:val="24"/>
          <w:szCs w:val="24"/>
        </w:rPr>
        <w:t xml:space="preserve"> vote </w:t>
      </w:r>
      <w:r w:rsidR="00C95094">
        <w:rPr>
          <w:rFonts w:ascii="Times New Roman" w:eastAsia="宋体" w:hAnsi="Times New Roman" w:cs="Times New Roman"/>
          <w:kern w:val="0"/>
          <w:sz w:val="24"/>
          <w:szCs w:val="24"/>
        </w:rPr>
        <w:t xml:space="preserve">of </w:t>
      </w:r>
      <w:r w:rsidR="00F64E72">
        <w:rPr>
          <w:rFonts w:ascii="Times New Roman" w:eastAsia="宋体" w:hAnsi="Times New Roman" w:cs="Times New Roman"/>
          <w:kern w:val="0"/>
          <w:sz w:val="24"/>
          <w:szCs w:val="24"/>
        </w:rPr>
        <w:t>block proposal</w:t>
      </w:r>
      <w:r w:rsidR="009F273E">
        <w:rPr>
          <w:rFonts w:ascii="Times New Roman" w:eastAsia="宋体" w:hAnsi="Times New Roman" w:cs="Times New Roman"/>
          <w:kern w:val="0"/>
          <w:sz w:val="24"/>
          <w:szCs w:val="24"/>
        </w:rPr>
        <w:t>,</w:t>
      </w:r>
      <w:r w:rsidR="005C640E">
        <w:rPr>
          <w:rFonts w:ascii="Times New Roman" w:eastAsia="宋体" w:hAnsi="Times New Roman" w:cs="Times New Roman"/>
          <w:kern w:val="0"/>
          <w:sz w:val="24"/>
          <w:szCs w:val="24"/>
        </w:rPr>
        <w:t xml:space="preserve"> and broadcast it to other nodes. </w:t>
      </w:r>
      <w:r w:rsidR="00F64E72">
        <w:rPr>
          <w:rFonts w:ascii="Times New Roman" w:eastAsia="宋体" w:hAnsi="Times New Roman" w:cs="Times New Roman"/>
          <w:kern w:val="0"/>
          <w:sz w:val="24"/>
          <w:szCs w:val="24"/>
        </w:rPr>
        <w:t>U</w:t>
      </w:r>
      <w:r w:rsidR="00802F58">
        <w:rPr>
          <w:rFonts w:ascii="Times New Roman" w:eastAsia="宋体" w:hAnsi="Times New Roman" w:cs="Times New Roman"/>
          <w:kern w:val="0"/>
          <w:sz w:val="24"/>
          <w:szCs w:val="24"/>
        </w:rPr>
        <w:t xml:space="preserve">nique </w:t>
      </w:r>
      <w:r w:rsidR="00F64E72">
        <w:rPr>
          <w:rFonts w:ascii="Times New Roman" w:eastAsia="宋体" w:hAnsi="Times New Roman" w:cs="Times New Roman"/>
          <w:kern w:val="0"/>
          <w:sz w:val="24"/>
          <w:szCs w:val="24"/>
        </w:rPr>
        <w:t>full</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 xml:space="preserve">recovered </w:t>
      </w:r>
      <w:r w:rsidR="009F273E">
        <w:rPr>
          <w:rFonts w:ascii="Times New Roman" w:eastAsia="宋体" w:hAnsi="Times New Roman" w:cs="Times New Roman"/>
          <w:kern w:val="0"/>
          <w:sz w:val="24"/>
          <w:szCs w:val="24"/>
        </w:rPr>
        <w:t>by</w:t>
      </w:r>
      <w:r w:rsidR="00E16C23">
        <w:rPr>
          <w:rFonts w:ascii="Times New Roman" w:eastAsia="宋体" w:hAnsi="Times New Roman" w:cs="Times New Roman"/>
          <w:kern w:val="0"/>
          <w:sz w:val="24"/>
          <w:szCs w:val="24"/>
        </w:rPr>
        <w:t xml:space="preserve"> any </w:t>
      </w:r>
      <w:r w:rsidR="009F273E">
        <w:rPr>
          <w:rFonts w:ascii="Times New Roman" w:eastAsia="宋体" w:hAnsi="Times New Roman" w:cs="Times New Roman"/>
          <w:kern w:val="0"/>
          <w:sz w:val="24"/>
          <w:szCs w:val="24"/>
        </w:rPr>
        <w:t>node who</w:t>
      </w:r>
      <w:r w:rsidR="00E16C23">
        <w:rPr>
          <w:rFonts w:ascii="Times New Roman" w:eastAsia="宋体" w:hAnsi="Times New Roman" w:cs="Times New Roman"/>
          <w:kern w:val="0"/>
          <w:sz w:val="24"/>
          <w:szCs w:val="24"/>
        </w:rPr>
        <w:t xml:space="preserve"> collects </w:t>
      </w:r>
      <w:r w:rsidR="00C95094">
        <w:rPr>
          <w:rFonts w:ascii="Times New Roman" w:eastAsia="宋体" w:hAnsi="Times New Roman" w:cs="Times New Roman"/>
          <w:kern w:val="0"/>
          <w:sz w:val="24"/>
          <w:szCs w:val="24"/>
        </w:rPr>
        <w:t>a threshold of</w:t>
      </w:r>
      <w:r w:rsidR="00E16C23">
        <w:rPr>
          <w:rFonts w:ascii="Times New Roman" w:eastAsia="宋体" w:hAnsi="Times New Roman" w:cs="Times New Roman"/>
          <w:kern w:val="0"/>
          <w:sz w:val="24"/>
          <w:szCs w:val="24"/>
        </w:rPr>
        <w:t xml:space="preserve"> distinct partial signature</w:t>
      </w:r>
      <w:r w:rsidR="009F273E">
        <w:rPr>
          <w:rFonts w:ascii="Times New Roman" w:eastAsia="宋体" w:hAnsi="Times New Roman" w:cs="Times New Roman"/>
          <w:kern w:val="0"/>
          <w:sz w:val="24"/>
          <w:szCs w:val="24"/>
        </w:rPr>
        <w:t xml:space="preserve"> shares</w:t>
      </w:r>
      <w:r w:rsidR="00E16C23">
        <w:rPr>
          <w:rFonts w:ascii="Times New Roman" w:eastAsia="宋体" w:hAnsi="Times New Roman" w:cs="Times New Roman"/>
          <w:kern w:val="0"/>
          <w:sz w:val="24"/>
          <w:szCs w:val="24"/>
        </w:rPr>
        <w:t xml:space="preserve"> of </w:t>
      </w:r>
      <w:r w:rsidR="009F273E">
        <w:rPr>
          <w:rFonts w:ascii="Times New Roman" w:eastAsia="宋体" w:hAnsi="Times New Roman" w:cs="Times New Roman"/>
          <w:kern w:val="0"/>
          <w:sz w:val="24"/>
          <w:szCs w:val="24"/>
        </w:rPr>
        <w:t>block proposal</w:t>
      </w:r>
      <w:r w:rsidR="00802F58">
        <w:rPr>
          <w:rFonts w:ascii="Times New Roman" w:eastAsia="宋体" w:hAnsi="Times New Roman" w:cs="Times New Roman"/>
          <w:kern w:val="0"/>
          <w:sz w:val="24"/>
          <w:szCs w:val="24"/>
        </w:rPr>
        <w:t xml:space="preserve">. </w:t>
      </w:r>
      <w:r w:rsidR="00E16C23">
        <w:rPr>
          <w:rFonts w:ascii="Times New Roman" w:eastAsia="宋体" w:hAnsi="Times New Roman" w:cs="Times New Roman"/>
          <w:kern w:val="0"/>
          <w:sz w:val="24"/>
          <w:szCs w:val="24"/>
        </w:rPr>
        <w:t>In this way, even some message</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los</w:t>
      </w:r>
      <w:r w:rsidR="003F3EE9">
        <w:rPr>
          <w:rFonts w:ascii="Times New Roman" w:eastAsia="宋体" w:hAnsi="Times New Roman" w:cs="Times New Roman"/>
          <w:kern w:val="0"/>
          <w:sz w:val="24"/>
          <w:szCs w:val="24"/>
        </w:rPr>
        <w:t>s</w:t>
      </w:r>
      <w:r w:rsidR="00E16C23">
        <w:rPr>
          <w:rFonts w:ascii="Times New Roman" w:eastAsia="宋体" w:hAnsi="Times New Roman" w:cs="Times New Roman"/>
          <w:kern w:val="0"/>
          <w:sz w:val="24"/>
          <w:szCs w:val="24"/>
        </w:rPr>
        <w:t xml:space="preserve"> or </w:t>
      </w:r>
      <w:r w:rsidR="003F3EE9">
        <w:rPr>
          <w:rFonts w:ascii="Times New Roman" w:eastAsia="宋体" w:hAnsi="Times New Roman" w:cs="Times New Roman"/>
          <w:kern w:val="0"/>
          <w:sz w:val="24"/>
          <w:szCs w:val="24"/>
        </w:rPr>
        <w:t xml:space="preserve">some </w:t>
      </w:r>
      <w:r w:rsidR="00E16C23">
        <w:rPr>
          <w:rFonts w:ascii="Times New Roman" w:eastAsia="宋体" w:hAnsi="Times New Roman" w:cs="Times New Roman"/>
          <w:kern w:val="0"/>
          <w:sz w:val="24"/>
          <w:szCs w:val="24"/>
        </w:rPr>
        <w:t xml:space="preserve">nodes fail, </w:t>
      </w:r>
      <w:r w:rsidR="003F3EE9">
        <w:rPr>
          <w:rFonts w:ascii="Times New Roman" w:eastAsia="宋体" w:hAnsi="Times New Roman" w:cs="Times New Roman"/>
          <w:kern w:val="0"/>
          <w:sz w:val="24"/>
          <w:szCs w:val="24"/>
        </w:rPr>
        <w:t>block</w:t>
      </w:r>
      <w:r w:rsidR="00E16C23">
        <w:rPr>
          <w:rFonts w:ascii="Times New Roman" w:eastAsia="宋体" w:hAnsi="Times New Roman" w:cs="Times New Roman"/>
          <w:kern w:val="0"/>
          <w:sz w:val="24"/>
          <w:szCs w:val="24"/>
        </w:rPr>
        <w:t xml:space="preserve"> consensus can be </w:t>
      </w:r>
      <w:r w:rsidR="003F3EE9">
        <w:rPr>
          <w:rFonts w:ascii="Times New Roman" w:eastAsia="宋体" w:hAnsi="Times New Roman" w:cs="Times New Roman"/>
          <w:kern w:val="0"/>
          <w:sz w:val="24"/>
          <w:szCs w:val="24"/>
        </w:rPr>
        <w:t>achieved</w:t>
      </w:r>
      <w:r w:rsidR="00E16C23">
        <w:rPr>
          <w:rFonts w:ascii="Times New Roman" w:eastAsia="宋体" w:hAnsi="Times New Roman" w:cs="Times New Roman"/>
          <w:kern w:val="0"/>
          <w:sz w:val="24"/>
          <w:szCs w:val="24"/>
        </w:rPr>
        <w:t xml:space="preserve"> in blockchain system</w:t>
      </w:r>
      <w:r w:rsidR="00C95094">
        <w:rPr>
          <w:rFonts w:ascii="Times New Roman" w:eastAsia="宋体" w:hAnsi="Times New Roman" w:cs="Times New Roman"/>
          <w:kern w:val="0"/>
          <w:sz w:val="24"/>
          <w:szCs w:val="24"/>
        </w:rPr>
        <w:t xml:space="preserve"> finally</w:t>
      </w:r>
      <w:r w:rsidR="00E16C23">
        <w:rPr>
          <w:rFonts w:ascii="Times New Roman" w:eastAsia="宋体" w:hAnsi="Times New Roman" w:cs="Times New Roman"/>
          <w:kern w:val="0"/>
          <w:sz w:val="24"/>
          <w:szCs w:val="24"/>
        </w:rPr>
        <w:t>.</w:t>
      </w:r>
    </w:p>
    <w:p w14:paraId="010E5B72" w14:textId="3BFC5773"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3"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9D54DE">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w:t>
      </w:r>
      <w:r w:rsidR="009D54DE">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the integrity of messag</w:t>
      </w:r>
      <w:r w:rsidR="009D54DE">
        <w:rPr>
          <w:rFonts w:ascii="Times New Roman" w:eastAsia="宋体" w:hAnsi="Times New Roman" w:cs="Times New Roman"/>
          <w:kern w:val="0"/>
          <w:sz w:val="24"/>
          <w:szCs w:val="24"/>
        </w:rPr>
        <w:t>e</w:t>
      </w:r>
      <m:oMath>
        <m:r>
          <w:rPr>
            <w:rFonts w:ascii="Cambria Math" w:eastAsia="宋体" w:hAnsi="Cambria Math" w:cs="Times New Roman"/>
            <w:kern w:val="0"/>
            <w:sz w:val="24"/>
            <w:szCs w:val="24"/>
          </w:rPr>
          <m:t>MSG.</m:t>
        </m:r>
      </m:oMath>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 xml:space="preserve">s </w:t>
      </w:r>
      <w:r w:rsidR="009A5C70">
        <w:rPr>
          <w:rFonts w:ascii="Times New Roman" w:eastAsia="宋体" w:hAnsi="Times New Roman" w:cs="Times New Roman"/>
          <w:kern w:val="0"/>
          <w:sz w:val="24"/>
          <w:szCs w:val="24"/>
        </w:rPr>
        <w:t xml:space="preserve">can </w:t>
      </w:r>
      <w:r w:rsidR="002B26EC">
        <w:rPr>
          <w:rFonts w:ascii="Times New Roman" w:eastAsia="宋体" w:hAnsi="Times New Roman" w:cs="Times New Roman"/>
          <w:kern w:val="0"/>
          <w:sz w:val="24"/>
          <w:szCs w:val="24"/>
        </w:rPr>
        <w:t>verify the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w:r w:rsidR="009D54D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3"/>
    <w:p w14:paraId="44CC2554" w14:textId="2FA74CA7"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xml:space="preserve">, and work in non-interactive </w:t>
      </w:r>
      <w:r w:rsidR="009A5C70">
        <w:rPr>
          <w:rFonts w:ascii="Times New Roman" w:eastAsia="宋体" w:hAnsi="Times New Roman" w:cs="Times New Roman"/>
          <w:kern w:val="0"/>
          <w:sz w:val="24"/>
          <w:szCs w:val="24"/>
        </w:rPr>
        <w:t>manner</w:t>
      </w:r>
      <w:r w:rsidR="00AA449B">
        <w:rPr>
          <w:rFonts w:ascii="Times New Roman" w:eastAsia="宋体" w:hAnsi="Times New Roman" w:cs="Times New Roman"/>
          <w:kern w:val="0"/>
          <w:sz w:val="24"/>
          <w:szCs w:val="24"/>
        </w:rPr>
        <w:t xml:space="preserve">.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6078">
        <w:rPr>
          <w:rFonts w:ascii="Times New Roman" w:eastAsia="宋体" w:hAnsi="Times New Roman" w:cs="Times New Roman"/>
          <w:kern w:val="0"/>
          <w:sz w:val="24"/>
          <w:szCs w:val="24"/>
        </w:rPr>
        <w:t xml:space="preserve"> </w:t>
      </w:r>
      <w:r w:rsidR="00DD6CF1" w:rsidRPr="00DD6CF1">
        <w:rPr>
          <w:rFonts w:ascii="Times New Roman" w:eastAsia="宋体" w:hAnsi="Times New Roman" w:cs="Times New Roman"/>
          <w:kern w:val="0"/>
          <w:sz w:val="24"/>
          <w:szCs w:val="24"/>
        </w:rPr>
        <w:t>and the aggregated main public key</w:t>
      </w:r>
      <w:r w:rsidR="00DB607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pk</m:t>
        </m:r>
      </m:oMath>
      <w:r w:rsidR="00DD6CF1" w:rsidRPr="00DD6CF1">
        <w:rPr>
          <w:rFonts w:ascii="Times New Roman" w:eastAsia="宋体" w:hAnsi="Times New Roman" w:cs="Times New Roman"/>
          <w:kern w:val="0"/>
          <w:sz w:val="24"/>
          <w:szCs w:val="24"/>
        </w:rPr>
        <w:t xml:space="preserve"> to participants.</w:t>
      </w:r>
      <w:r w:rsidR="00DB6078">
        <w:rPr>
          <w:rFonts w:ascii="Times New Roman" w:eastAsia="宋体" w:hAnsi="Times New Roman" w:cs="Times New Roman"/>
          <w:kern w:val="0"/>
          <w:sz w:val="24"/>
          <w:szCs w:val="24"/>
        </w:rPr>
        <w:t xml:space="preserve"> Participant</w:t>
      </w:r>
      <w:r w:rsidR="00342DBF">
        <w:rPr>
          <w:rFonts w:ascii="Times New Roman" w:eastAsia="宋体" w:hAnsi="Times New Roman" w:cs="Times New Roman"/>
          <w:kern w:val="0"/>
          <w:sz w:val="24"/>
          <w:szCs w:val="24"/>
        </w:rPr>
        <w:t>s</w:t>
      </w:r>
      <w:r w:rsidR="00DB6078">
        <w:rPr>
          <w:rFonts w:ascii="Times New Roman" w:eastAsia="宋体" w:hAnsi="Times New Roman" w:cs="Times New Roman"/>
          <w:kern w:val="0"/>
          <w:sz w:val="24"/>
          <w:szCs w:val="24"/>
        </w:rPr>
        <w:t xml:space="preserve"> can obtain other public key shares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B6078">
        <w:rPr>
          <w:rFonts w:ascii="Times New Roman" w:eastAsia="宋体" w:hAnsi="Times New Roman" w:cs="Times New Roman"/>
          <w:kern w:val="0"/>
          <w:sz w:val="24"/>
          <w:szCs w:val="24"/>
        </w:rPr>
        <w:t xml:space="preserve"> by exchange messages</w:t>
      </w:r>
      <w:r w:rsidR="00342DBF">
        <w:rPr>
          <w:rFonts w:ascii="Times New Roman" w:eastAsia="宋体" w:hAnsi="Times New Roman" w:cs="Times New Roman"/>
          <w:kern w:val="0"/>
          <w:sz w:val="24"/>
          <w:szCs w:val="24"/>
        </w:rPr>
        <w:t xml:space="preserve"> with each other</w:t>
      </w:r>
      <w:r w:rsidR="00DB6078">
        <w:rPr>
          <w:rFonts w:ascii="Times New Roman" w:eastAsia="宋体" w:hAnsi="Times New Roman" w:cs="Times New Roman"/>
          <w:kern w:val="0"/>
          <w:sz w:val="24"/>
          <w:szCs w:val="24"/>
        </w:rPr>
        <w:t>. T</w:t>
      </w:r>
      <w:r w:rsidR="00DD6CF1" w:rsidRPr="00DD6CF1">
        <w:rPr>
          <w:rFonts w:ascii="Times New Roman" w:eastAsia="宋体" w:hAnsi="Times New Roman" w:cs="Times New Roman"/>
          <w:kern w:val="0"/>
          <w:sz w:val="24"/>
          <w:szCs w:val="24"/>
        </w:rPr>
        <w:t>he aggregated main public key</w:t>
      </w:r>
      <w:r w:rsidR="00DD6CF1">
        <w:rPr>
          <w:rFonts w:ascii="Times New Roman" w:eastAsia="宋体" w:hAnsi="Times New Roman" w:cs="Times New Roman"/>
          <w:kern w:val="0"/>
          <w:sz w:val="24"/>
          <w:szCs w:val="24"/>
        </w:rPr>
        <w:t xml:space="preserve"> is used to verify the validation of complete signature. </w:t>
      </w:r>
      <w:r w:rsidR="00DB6078">
        <w:rPr>
          <w:rFonts w:ascii="Times New Roman" w:eastAsia="宋体" w:hAnsi="Times New Roman" w:cs="Times New Roman"/>
          <w:kern w:val="0"/>
          <w:sz w:val="24"/>
          <w:szCs w:val="24"/>
        </w:rPr>
        <w:t xml:space="preserve">Discrete log-based distributed key generation protocol is a common key generation algorithm of threshold BLS signature scheme.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DB6078">
        <w:rPr>
          <w:rFonts w:ascii="Times New Roman" w:eastAsia="宋体" w:hAnsi="Times New Roman" w:cs="Times New Roman" w:hint="eastAsia"/>
          <w:kern w:val="0"/>
          <w:sz w:val="24"/>
          <w:szCs w:val="24"/>
        </w:rPr>
        <w:t>,</w:t>
      </w:r>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is </w:t>
      </w:r>
      <w:r w:rsidR="00DB6078">
        <w:rPr>
          <w:rFonts w:ascii="Times New Roman" w:eastAsia="宋体" w:hAnsi="Times New Roman" w:cs="Times New Roman"/>
          <w:kern w:val="0"/>
          <w:sz w:val="24"/>
          <w:szCs w:val="24"/>
        </w:rPr>
        <w:t xml:space="preserve">the </w:t>
      </w:r>
      <w:r w:rsidR="00B94B3C">
        <w:rPr>
          <w:rFonts w:ascii="Times New Roman" w:eastAsia="宋体" w:hAnsi="Times New Roman" w:cs="Times New Roman"/>
          <w:kern w:val="0"/>
          <w:sz w:val="24"/>
          <w:szCs w:val="24"/>
        </w:rPr>
        <w:t>global information of threshold BLS signature scheme.</w:t>
      </w:r>
      <w:r w:rsidR="007D71C0">
        <w:rPr>
          <w:rFonts w:ascii="Times New Roman" w:eastAsia="宋体" w:hAnsi="Times New Roman" w:cs="Times New Roman"/>
          <w:kern w:val="0"/>
          <w:sz w:val="24"/>
          <w:szCs w:val="24"/>
        </w:rPr>
        <w:t xml:space="preserv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6078">
        <w:rPr>
          <w:rFonts w:ascii="Times New Roman" w:eastAsia="宋体" w:hAnsi="Times New Roman" w:cs="Times New Roman"/>
          <w:iCs/>
          <w:kern w:val="0"/>
          <w:sz w:val="24"/>
          <w:szCs w:val="24"/>
        </w:rPr>
        <w:t>, which is</w:t>
      </w:r>
      <w:r w:rsidR="00DB2839">
        <w:rPr>
          <w:rFonts w:ascii="Times New Roman" w:eastAsia="宋体" w:hAnsi="Times New Roman" w:cs="Times New Roman"/>
          <w:iCs/>
          <w:kern w:val="0"/>
          <w:sz w:val="24"/>
          <w:szCs w:val="24"/>
        </w:rPr>
        <w:t xml:space="preserve">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w:t>
      </w:r>
      <w:r w:rsidR="00F314A3">
        <w:rPr>
          <w:rFonts w:ascii="Times New Roman" w:eastAsia="宋体" w:hAnsi="Times New Roman" w:cs="Times New Roman"/>
          <w:kern w:val="0"/>
          <w:sz w:val="24"/>
          <w:szCs w:val="24"/>
        </w:rPr>
        <w:lastRenderedPageBreak/>
        <w:t xml:space="preserve">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a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342DBF">
        <w:rPr>
          <w:rFonts w:ascii="Times New Roman" w:eastAsia="宋体" w:hAnsi="Times New Roman" w:cs="Times New Roman"/>
          <w:kern w:val="0"/>
          <w:sz w:val="24"/>
          <w:szCs w:val="24"/>
        </w:rPr>
        <w:t>The p</w:t>
      </w:r>
      <w:r w:rsidR="004548B8">
        <w:rPr>
          <w:rFonts w:ascii="Times New Roman" w:eastAsia="宋体" w:hAnsi="Times New Roman" w:cs="Times New Roman"/>
          <w:kern w:val="0"/>
          <w:sz w:val="24"/>
          <w:szCs w:val="24"/>
        </w:rPr>
        <w:t>artial signature generation protocol will generate partial signature of each node</w:t>
      </w:r>
      <w:r w:rsidR="00342DBF">
        <w:rPr>
          <w:rFonts w:ascii="Times New Roman" w:eastAsia="宋体" w:hAnsi="Times New Roman" w:cs="Times New Roman"/>
          <w:kern w:val="0"/>
          <w:sz w:val="24"/>
          <w:szCs w:val="24"/>
        </w:rPr>
        <w:t>, which is similar to BLS</w:t>
      </w:r>
      <w:r w:rsidR="00342DBF" w:rsidRPr="00AA449B">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signature scheme. Besides, </w:t>
      </w:r>
      <w:r w:rsidR="004548B8">
        <w:rPr>
          <w:rFonts w:ascii="Times New Roman" w:eastAsia="宋体" w:hAnsi="Times New Roman" w:cs="Times New Roman"/>
          <w:kern w:val="0"/>
          <w:sz w:val="24"/>
          <w:szCs w:val="24"/>
        </w:rPr>
        <w:t xml:space="preserve">he </w:t>
      </w:r>
      <w:r w:rsidR="004345B1">
        <w:rPr>
          <w:rFonts w:ascii="Times New Roman" w:eastAsia="宋体" w:hAnsi="Times New Roman" w:cs="Times New Roman"/>
          <w:kern w:val="0"/>
          <w:sz w:val="24"/>
          <w:szCs w:val="24"/>
        </w:rPr>
        <w:t>full</w:t>
      </w:r>
      <w:r w:rsidR="006A1076">
        <w:rPr>
          <w:rFonts w:ascii="Times New Roman" w:eastAsia="宋体" w:hAnsi="Times New Roman" w:cs="Times New Roman"/>
          <w:kern w:val="0"/>
          <w:sz w:val="24"/>
          <w:szCs w:val="24"/>
        </w:rPr>
        <w:t xml:space="preserve"> signature recovery protocol </w:t>
      </w:r>
      <w:r w:rsidR="004548B8">
        <w:rPr>
          <w:rFonts w:ascii="Times New Roman" w:eastAsia="宋体" w:hAnsi="Times New Roman" w:cs="Times New Roman"/>
          <w:kern w:val="0"/>
          <w:sz w:val="24"/>
          <w:szCs w:val="24"/>
        </w:rPr>
        <w:t xml:space="preserve">will recover unique </w:t>
      </w:r>
      <w:r w:rsidR="00A176CF">
        <w:rPr>
          <w:rFonts w:ascii="Times New Roman" w:eastAsia="宋体" w:hAnsi="Times New Roman" w:cs="Times New Roman"/>
          <w:kern w:val="0"/>
          <w:sz w:val="24"/>
          <w:szCs w:val="24"/>
        </w:rPr>
        <w:t>full</w:t>
      </w:r>
      <w:r w:rsidR="004548B8">
        <w:rPr>
          <w:rFonts w:ascii="Times New Roman" w:eastAsia="宋体" w:hAnsi="Times New Roman" w:cs="Times New Roman"/>
          <w:kern w:val="0"/>
          <w:sz w:val="24"/>
          <w:szCs w:val="24"/>
        </w:rPr>
        <w:t xml:space="preserve"> signature</w:t>
      </w:r>
      <w:r w:rsidR="00641959">
        <w:rPr>
          <w:rFonts w:ascii="Times New Roman" w:eastAsia="宋体" w:hAnsi="Times New Roman" w:cs="Times New Roman"/>
          <w:kern w:val="0"/>
          <w:sz w:val="24"/>
          <w:szCs w:val="24"/>
        </w:rPr>
        <w:t>, i.e.</w:t>
      </w:r>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342DBF">
        <w:rPr>
          <w:rFonts w:ascii="Times New Roman" w:eastAsia="宋体" w:hAnsi="Times New Roman" w:cs="Times New Roman"/>
          <w:kern w:val="0"/>
          <w:sz w:val="24"/>
          <w:szCs w:val="24"/>
        </w:rPr>
        <w:t xml:space="preserve">unique special value </w:t>
      </w:r>
      <m:oMath>
        <m:r>
          <w:rPr>
            <w:rFonts w:ascii="Cambria Math" w:eastAsia="宋体" w:hAnsi="Cambria Math" w:cs="Times New Roman"/>
            <w:kern w:val="0"/>
            <w:sz w:val="24"/>
            <w:szCs w:val="24"/>
          </w:rPr>
          <m:t>s</m:t>
        </m:r>
      </m:oMath>
      <w:r w:rsidR="004D3D2E">
        <w:rPr>
          <w:rFonts w:ascii="Times New Roman" w:eastAsia="宋体" w:hAnsi="Times New Roman" w:cs="Times New Roman"/>
          <w:kern w:val="0"/>
          <w:sz w:val="24"/>
          <w:szCs w:val="24"/>
        </w:rPr>
        <w:t xml:space="preserve"> </w:t>
      </w:r>
      <w:r w:rsidR="00342DBF">
        <w:rPr>
          <w:rFonts w:ascii="Times New Roman" w:eastAsia="宋体" w:hAnsi="Times New Roman" w:cs="Times New Roman"/>
          <w:kern w:val="0"/>
          <w:sz w:val="24"/>
          <w:szCs w:val="24"/>
        </w:rPr>
        <w:t xml:space="preserve">of </w:t>
      </w:r>
      <w:r w:rsidR="006A1076">
        <w:rPr>
          <w:rFonts w:ascii="Times New Roman" w:eastAsia="宋体" w:hAnsi="Times New Roman" w:cs="Times New Roman"/>
          <w:kern w:val="0"/>
          <w:sz w:val="24"/>
          <w:szCs w:val="24"/>
        </w:rPr>
        <w:t xml:space="preserve">Lagrange interpolation polynomial of partial signatures. </w:t>
      </w:r>
      <w:r w:rsidR="00342DBF">
        <w:rPr>
          <w:rFonts w:ascii="Times New Roman" w:eastAsia="宋体" w:hAnsi="Times New Roman" w:cs="Times New Roman"/>
          <w:kern w:val="0"/>
          <w:sz w:val="24"/>
          <w:szCs w:val="24"/>
        </w:rPr>
        <w:t xml:space="preserve">The recovery of full signature can be finished without interacting with other participants. </w:t>
      </w:r>
      <w:r w:rsidR="006A1076">
        <w:rPr>
          <w:rFonts w:ascii="Times New Roman" w:eastAsia="宋体" w:hAnsi="Times New Roman" w:cs="Times New Roman"/>
          <w:kern w:val="0"/>
          <w:sz w:val="24"/>
          <w:szCs w:val="24"/>
        </w:rPr>
        <w:t>Besides, the verification algorithm of threshold</w:t>
      </w:r>
      <w:r w:rsidR="004D3D2E">
        <w:rPr>
          <w:rFonts w:ascii="Times New Roman" w:eastAsia="宋体" w:hAnsi="Times New Roman" w:cs="Times New Roman"/>
          <w:kern w:val="0"/>
          <w:sz w:val="24"/>
          <w:szCs w:val="24"/>
        </w:rPr>
        <w:t xml:space="preserve"> BLS</w:t>
      </w:r>
      <w:r w:rsidR="006A1076">
        <w:rPr>
          <w:rFonts w:ascii="Times New Roman" w:eastAsia="宋体" w:hAnsi="Times New Roman" w:cs="Times New Roman"/>
          <w:kern w:val="0"/>
          <w:sz w:val="24"/>
          <w:szCs w:val="24"/>
        </w:rPr>
        <w:t xml:space="preserve">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4D3D2E">
        <w:rPr>
          <w:rFonts w:ascii="Times New Roman" w:eastAsia="宋体" w:hAnsi="Times New Roman" w:cs="Times New Roman"/>
          <w:kern w:val="0"/>
          <w:sz w:val="24"/>
          <w:szCs w:val="24"/>
        </w:rPr>
        <w:t>, in which the partial signature verification is also same with BLS signature scheme</w:t>
      </w:r>
      <w:r w:rsidR="00584609">
        <w:rPr>
          <w:rFonts w:ascii="Times New Roman" w:eastAsia="宋体" w:hAnsi="Times New Roman" w:cs="Times New Roman"/>
          <w:kern w:val="0"/>
          <w:sz w:val="24"/>
          <w:szCs w:val="24"/>
        </w:rPr>
        <w:t>.</w:t>
      </w:r>
      <w:r w:rsidR="00641959" w:rsidRPr="00B94B3C">
        <w:rPr>
          <w:rFonts w:ascii="Times New Roman" w:eastAsia="宋体" w:hAnsi="Times New Roman" w:cs="Times New Roman"/>
          <w:kern w:val="0"/>
          <w:sz w:val="24"/>
          <w:szCs w:val="24"/>
        </w:rPr>
        <w:t xml:space="preserve"> </w:t>
      </w:r>
    </w:p>
    <w:p w14:paraId="4207EA97" w14:textId="6872F059"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S</w:t>
      </w:r>
      <w:r w:rsidR="00025FDA">
        <w:rPr>
          <w:rFonts w:ascii="Times New Roman" w:eastAsia="宋体" w:hAnsi="Times New Roman" w:cs="Times New Roman"/>
          <w:kern w:val="0"/>
          <w:sz w:val="24"/>
          <w:szCs w:val="24"/>
        </w:rPr>
        <w:t>WIB</w:t>
      </w:r>
      <w:r>
        <w:rPr>
          <w:rFonts w:ascii="Times New Roman" w:eastAsia="宋体" w:hAnsi="Times New Roman" w:cs="Times New Roman"/>
          <w:kern w:val="0"/>
          <w:sz w:val="24"/>
          <w:szCs w:val="24"/>
        </w:rPr>
        <w:t xml:space="preserve"> protocol </w:t>
      </w:r>
      <w:r w:rsidR="00025FDA">
        <w:rPr>
          <w:rFonts w:ascii="Times New Roman" w:eastAsia="宋体" w:hAnsi="Times New Roman" w:cs="Times New Roman"/>
          <w:kern w:val="0"/>
          <w:sz w:val="24"/>
          <w:szCs w:val="24"/>
        </w:rPr>
        <w:t>leverages</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threshold </w:t>
      </w:r>
      <w:r w:rsidR="004D3D2E">
        <w:rPr>
          <w:rFonts w:ascii="Times New Roman" w:eastAsia="宋体" w:hAnsi="Times New Roman" w:cs="Times New Roman"/>
          <w:kern w:val="0"/>
          <w:sz w:val="24"/>
          <w:szCs w:val="24"/>
        </w:rPr>
        <w:t xml:space="preserve">BLS </w:t>
      </w:r>
      <w:r w:rsidR="00641959">
        <w:rPr>
          <w:rFonts w:ascii="Times New Roman" w:eastAsia="宋体" w:hAnsi="Times New Roman" w:cs="Times New Roman"/>
          <w:kern w:val="0"/>
          <w:sz w:val="24"/>
          <w:szCs w:val="24"/>
        </w:rPr>
        <w:t xml:space="preserve">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w:t>
      </w:r>
      <w:r w:rsidR="00DC5631">
        <w:rPr>
          <w:rFonts w:ascii="Times New Roman" w:eastAsia="宋体" w:hAnsi="Times New Roman" w:cs="Times New Roman"/>
          <w:kern w:val="0"/>
          <w:sz w:val="24"/>
          <w:szCs w:val="24"/>
        </w:rPr>
        <w:t>, security</w:t>
      </w:r>
      <w:r w:rsidR="002E2FCC">
        <w:rPr>
          <w:rFonts w:ascii="Times New Roman" w:eastAsia="宋体" w:hAnsi="Times New Roman" w:cs="Times New Roman"/>
          <w:kern w:val="0"/>
          <w:sz w:val="24"/>
          <w:szCs w:val="24"/>
        </w:rPr>
        <w:t xml:space="preserve">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w:t>
      </w:r>
      <w:r w:rsidR="00DC5631">
        <w:rPr>
          <w:rFonts w:ascii="Times New Roman" w:eastAsia="宋体" w:hAnsi="Times New Roman" w:cs="Times New Roman"/>
          <w:kern w:val="0"/>
          <w:sz w:val="24"/>
          <w:szCs w:val="24"/>
        </w:rPr>
        <w:t xml:space="preserve"> all</w:t>
      </w:r>
      <w:r w:rsidR="00DF0264">
        <w:rPr>
          <w:rFonts w:ascii="Times New Roman" w:eastAsia="宋体" w:hAnsi="Times New Roman" w:cs="Times New Roman"/>
          <w:kern w:val="0"/>
          <w:sz w:val="24"/>
          <w:szCs w:val="24"/>
        </w:rPr>
        <w:t xml:space="preserve"> consensus nodes, </w:t>
      </w:r>
      <w:r w:rsidR="00DC5631">
        <w:rPr>
          <w:rFonts w:ascii="Times New Roman" w:eastAsia="宋体" w:hAnsi="Times New Roman" w:cs="Times New Roman"/>
          <w:kern w:val="0"/>
          <w:sz w:val="24"/>
          <w:szCs w:val="24"/>
        </w:rPr>
        <w:t>full</w:t>
      </w:r>
      <w:r w:rsidR="00DF0264">
        <w:rPr>
          <w:rFonts w:ascii="Times New Roman" w:eastAsia="宋体" w:hAnsi="Times New Roman" w:cs="Times New Roman"/>
          <w:kern w:val="0"/>
          <w:sz w:val="24"/>
          <w:szCs w:val="24"/>
        </w:rPr>
        <w:t xml:space="preserv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w:t>
      </w:r>
      <w:r w:rsidR="004D3D2E">
        <w:rPr>
          <w:rFonts w:ascii="Times New Roman" w:eastAsia="宋体" w:hAnsi="Times New Roman" w:cs="Times New Roman"/>
          <w:kern w:val="0"/>
          <w:sz w:val="24"/>
          <w:szCs w:val="24"/>
        </w:rPr>
        <w:t>a threshold of</w:t>
      </w:r>
      <w:r w:rsidR="00DF0264">
        <w:rPr>
          <w:rFonts w:ascii="Times New Roman" w:eastAsia="宋体" w:hAnsi="Times New Roman" w:cs="Times New Roman"/>
          <w:kern w:val="0"/>
          <w:sz w:val="24"/>
          <w:szCs w:val="24"/>
        </w:rPr>
        <w:t xml:space="preserve"> partial signature</w:t>
      </w:r>
      <w:r w:rsidR="00DC5631">
        <w:rPr>
          <w:rFonts w:ascii="Times New Roman" w:eastAsia="宋体" w:hAnsi="Times New Roman" w:cs="Times New Roman"/>
          <w:kern w:val="0"/>
          <w:sz w:val="24"/>
          <w:szCs w:val="24"/>
        </w:rPr>
        <w:t xml:space="preserve"> shares</w:t>
      </w:r>
      <w:r w:rsidR="00DF0264">
        <w:rPr>
          <w:rFonts w:ascii="Times New Roman" w:eastAsia="宋体" w:hAnsi="Times New Roman" w:cs="Times New Roman"/>
          <w:kern w:val="0"/>
          <w:sz w:val="24"/>
          <w:szCs w:val="24"/>
        </w:rPr>
        <w:t>.</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w:t>
      </w:r>
      <w:r w:rsidR="004D3D2E">
        <w:rPr>
          <w:rFonts w:ascii="Times New Roman" w:eastAsia="宋体" w:hAnsi="Times New Roman" w:cs="Times New Roman"/>
          <w:kern w:val="0"/>
          <w:sz w:val="24"/>
          <w:szCs w:val="24"/>
        </w:rPr>
        <w:t>consensus vote process</w:t>
      </w:r>
      <w:r w:rsidR="006C6770">
        <w:rPr>
          <w:rFonts w:ascii="Times New Roman" w:eastAsia="宋体" w:hAnsi="Times New Roman" w:cs="Times New Roman"/>
          <w:kern w:val="0"/>
          <w:sz w:val="24"/>
          <w:szCs w:val="24"/>
        </w:rPr>
        <w:t xml:space="preserve">.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F50E80">
        <w:rPr>
          <w:rFonts w:ascii="Times New Roman" w:eastAsia="宋体" w:hAnsi="Times New Roman" w:cs="Times New Roman"/>
          <w:kern w:val="0"/>
          <w:sz w:val="24"/>
          <w:szCs w:val="24"/>
        </w:rPr>
        <w:t xml:space="preserve">our consensus protocol can significantly reduce communication overhead, because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w:t>
      </w:r>
      <w:r w:rsidRPr="00A86E19">
        <w:rPr>
          <w:rFonts w:ascii="Times New Roman" w:eastAsia="宋体" w:hAnsi="Times New Roman" w:cs="Times New Roman"/>
          <w:kern w:val="0"/>
          <w:sz w:val="24"/>
          <w:szCs w:val="24"/>
        </w:rPr>
        <w:t>.</w:t>
      </w:r>
    </w:p>
    <w:p w14:paraId="0D63537F" w14:textId="0E5CA2E4" w:rsidR="008F182E" w:rsidRPr="005B42EC" w:rsidRDefault="008F182E" w:rsidP="005B42EC">
      <w:pPr>
        <w:pStyle w:val="1"/>
        <w:numPr>
          <w:ilvl w:val="0"/>
          <w:numId w:val="2"/>
        </w:numPr>
        <w:tabs>
          <w:tab w:val="num" w:pos="360"/>
        </w:tabs>
        <w:ind w:left="0" w:firstLine="0"/>
        <w:rPr>
          <w:rFonts w:ascii="Times New Roman" w:eastAsia="黑体" w:hAnsi="Times New Roman" w:cs="Times New Roman"/>
          <w:sz w:val="32"/>
          <w:szCs w:val="32"/>
        </w:rPr>
      </w:pPr>
      <w:bookmarkStart w:id="4" w:name="_Toc94273366"/>
      <w:r w:rsidRPr="008F182E">
        <w:rPr>
          <w:rFonts w:ascii="Times New Roman" w:eastAsia="黑体" w:hAnsi="Times New Roman" w:cs="Times New Roman"/>
          <w:sz w:val="32"/>
          <w:szCs w:val="32"/>
        </w:rPr>
        <w:t xml:space="preserve">Models </w:t>
      </w:r>
      <w:r w:rsidR="0081172E">
        <w:rPr>
          <w:rFonts w:ascii="Times New Roman" w:eastAsia="黑体" w:hAnsi="Times New Roman" w:cs="Times New Roman"/>
          <w:sz w:val="32"/>
          <w:szCs w:val="32"/>
        </w:rPr>
        <w:t xml:space="preserve">and </w:t>
      </w:r>
      <w:r w:rsidRPr="008F182E">
        <w:rPr>
          <w:rFonts w:ascii="Times New Roman" w:eastAsia="黑体" w:hAnsi="Times New Roman" w:cs="Times New Roman"/>
          <w:sz w:val="32"/>
          <w:szCs w:val="32"/>
        </w:rPr>
        <w:t>Assumptions</w:t>
      </w:r>
    </w:p>
    <w:p w14:paraId="3A428924" w14:textId="35B72F37" w:rsidR="0085138F" w:rsidRPr="00DE3197" w:rsidRDefault="00DE3197" w:rsidP="00565B69">
      <w:pPr>
        <w:pStyle w:val="2"/>
        <w:rPr>
          <w:rFonts w:ascii="Times New Roman" w:eastAsia="黑体" w:hAnsi="Times New Roman" w:cs="Times New Roman"/>
          <w:sz w:val="28"/>
          <w:szCs w:val="28"/>
        </w:rPr>
      </w:pPr>
      <w:bookmarkStart w:id="5" w:name="_Toc94273367"/>
      <w:bookmarkEnd w:id="4"/>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1</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sz w:val="28"/>
          <w:szCs w:val="28"/>
        </w:rPr>
        <w:t>Network Model</w:t>
      </w:r>
    </w:p>
    <w:p w14:paraId="3DC34BB6" w14:textId="3915A7B7" w:rsidR="00147383" w:rsidRPr="00147383" w:rsidRDefault="003323C7" w:rsidP="00D71028">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w:t>
      </w:r>
      <w:r w:rsidR="00D63EDC">
        <w:rPr>
          <w:rFonts w:ascii="Times New Roman" w:eastAsia="宋体" w:hAnsi="Times New Roman" w:cs="Times New Roman"/>
          <w:kern w:val="0"/>
          <w:sz w:val="24"/>
          <w:szCs w:val="24"/>
        </w:rPr>
        <w:t>study</w:t>
      </w:r>
      <w:r w:rsidRPr="003323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which are </w:t>
      </w:r>
      <w:r w:rsidR="009E2100">
        <w:rPr>
          <w:rFonts w:ascii="Times New Roman" w:eastAsia="宋体" w:hAnsi="Times New Roman" w:cs="Times New Roman"/>
          <w:kern w:val="0"/>
          <w:sz w:val="24"/>
          <w:szCs w:val="24"/>
        </w:rPr>
        <w:t xml:space="preserve">deployed in </w:t>
      </w:r>
      <w:r w:rsidR="00D80C48">
        <w:rPr>
          <w:rFonts w:ascii="Times New Roman" w:eastAsia="宋体" w:hAnsi="Times New Roman" w:cs="Times New Roman"/>
          <w:kern w:val="0"/>
          <w:sz w:val="24"/>
          <w:szCs w:val="24"/>
        </w:rPr>
        <w:t xml:space="preserve">2-dimentional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w:t>
      </w:r>
      <w:r w:rsidR="00E97C79">
        <w:rPr>
          <w:rFonts w:ascii="Times New Roman" w:eastAsia="宋体" w:hAnsi="Times New Roman" w:cs="Times New Roman"/>
          <w:kern w:val="0"/>
          <w:sz w:val="24"/>
          <w:szCs w:val="24"/>
        </w:rPr>
        <w:t xml:space="preserve">be </w:t>
      </w:r>
      <w:r w:rsidR="00D80C48">
        <w:rPr>
          <w:rFonts w:ascii="Times New Roman" w:eastAsia="宋体" w:hAnsi="Times New Roman" w:cs="Times New Roman"/>
          <w:kern w:val="0"/>
          <w:sz w:val="24"/>
          <w:szCs w:val="24"/>
        </w:rPr>
        <w:t xml:space="preserve">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nodes</w:t>
      </w:r>
      <w:r w:rsidR="00CB6A2C">
        <w:rPr>
          <w:rFonts w:ascii="Times New Roman" w:eastAsia="宋体" w:hAnsi="Times New Roman" w:cs="Times New Roman"/>
          <w:kern w:val="0"/>
          <w:sz w:val="24"/>
          <w:szCs w:val="24"/>
        </w:rPr>
        <w:t xml:space="preserve">. </w:t>
      </w:r>
      <w:r w:rsidR="00D71028">
        <w:rPr>
          <w:rFonts w:ascii="Times New Roman" w:eastAsia="宋体" w:hAnsi="Times New Roman" w:cs="Times New Roman"/>
          <w:kern w:val="0"/>
          <w:sz w:val="24"/>
          <w:szCs w:val="24"/>
        </w:rPr>
        <w:t xml:space="preserve">We assume any node can communicate with any other node in the network directly, which means the network under study forms a complete graph. In practice, such network can be formed by a group of Unmanned Aerial Vehicles or intelligent vehicles. The transceiver at each node works in a half-duplex manner, which can transmit or receive message, but not both at a time. </w:t>
      </w:r>
      <w:r w:rsidR="00685977">
        <w:rPr>
          <w:rFonts w:ascii="Times New Roman" w:eastAsia="宋体" w:hAnsi="Times New Roman" w:cs="Times New Roman"/>
          <w:kern w:val="0"/>
          <w:sz w:val="24"/>
          <w:szCs w:val="24"/>
        </w:rPr>
        <w:t xml:space="preserve">The time in our protocol execution is divided into rounds, each of which contains constant slots. A slot is the time unit for nodes to </w:t>
      </w:r>
      <w:r w:rsidR="0081056E">
        <w:rPr>
          <w:rFonts w:ascii="Times New Roman" w:eastAsia="宋体" w:hAnsi="Times New Roman" w:cs="Times New Roman"/>
          <w:kern w:val="0"/>
          <w:sz w:val="24"/>
          <w:szCs w:val="24"/>
        </w:rPr>
        <w:t>transmit</w:t>
      </w:r>
      <w:r w:rsidR="00685977">
        <w:rPr>
          <w:rFonts w:ascii="Times New Roman" w:eastAsia="宋体" w:hAnsi="Times New Roman" w:cs="Times New Roman"/>
          <w:kern w:val="0"/>
          <w:sz w:val="24"/>
          <w:szCs w:val="24"/>
        </w:rPr>
        <w:t xml:space="preserve"> or receive</w:t>
      </w:r>
      <w:r w:rsidR="00D71028">
        <w:rPr>
          <w:rFonts w:ascii="Times New Roman" w:eastAsia="宋体" w:hAnsi="Times New Roman" w:cs="Times New Roman"/>
          <w:kern w:val="0"/>
          <w:sz w:val="24"/>
          <w:szCs w:val="24"/>
        </w:rPr>
        <w:t xml:space="preserve"> a packet. It is assumed that the transmission between nodes in a slot are synchronized. </w:t>
      </w:r>
      <w:r w:rsidR="007A7D32">
        <w:rPr>
          <w:rFonts w:ascii="Times New Roman" w:eastAsia="宋体" w:hAnsi="Times New Roman" w:cs="Times New Roman"/>
          <w:kern w:val="0"/>
          <w:sz w:val="24"/>
          <w:szCs w:val="24"/>
        </w:rPr>
        <w:t>E</w:t>
      </w:r>
      <w:r w:rsidR="00CF0EF7">
        <w:rPr>
          <w:rFonts w:ascii="Times New Roman" w:eastAsia="宋体" w:hAnsi="Times New Roman" w:cs="Times New Roman"/>
          <w:kern w:val="0"/>
          <w:sz w:val="24"/>
          <w:szCs w:val="24"/>
        </w:rPr>
        <w:t>ach n</w:t>
      </w:r>
      <w:r w:rsidR="00827091">
        <w:rPr>
          <w:rFonts w:ascii="Times New Roman" w:eastAsia="宋体" w:hAnsi="Times New Roman" w:cs="Times New Roman"/>
          <w:kern w:val="0"/>
          <w:sz w:val="24"/>
          <w:szCs w:val="24"/>
        </w:rPr>
        <w:t xml:space="preserve">ode </w:t>
      </w:r>
      <w:r w:rsidR="00CF0EF7">
        <w:rPr>
          <w:rFonts w:ascii="Times New Roman" w:eastAsia="宋体" w:hAnsi="Times New Roman" w:cs="Times New Roman"/>
          <w:kern w:val="0"/>
          <w:sz w:val="24"/>
          <w:szCs w:val="24"/>
        </w:rPr>
        <w:t>can</w:t>
      </w:r>
      <w:r w:rsidR="00827091">
        <w:rPr>
          <w:rFonts w:ascii="Times New Roman" w:eastAsia="宋体" w:hAnsi="Times New Roman" w:cs="Times New Roman"/>
          <w:kern w:val="0"/>
          <w:sz w:val="24"/>
          <w:szCs w:val="24"/>
        </w:rPr>
        <w:t xml:space="preserve"> </w:t>
      </w:r>
      <w:r w:rsidR="00CF0EF7">
        <w:rPr>
          <w:rFonts w:ascii="Times New Roman" w:eastAsia="宋体" w:hAnsi="Times New Roman" w:cs="Times New Roman"/>
          <w:kern w:val="0"/>
          <w:sz w:val="24"/>
          <w:szCs w:val="24"/>
        </w:rPr>
        <w:t>generate</w:t>
      </w:r>
      <w:r w:rsidR="00827091">
        <w:rPr>
          <w:rFonts w:ascii="Times New Roman" w:eastAsia="宋体" w:hAnsi="Times New Roman" w:cs="Times New Roman"/>
          <w:kern w:val="0"/>
          <w:sz w:val="24"/>
          <w:szCs w:val="24"/>
        </w:rPr>
        <w:t xml:space="preserve"> its private-public key pair and main public key</w:t>
      </w:r>
      <w:r w:rsidR="00CF0EF7">
        <w:rPr>
          <w:rFonts w:ascii="Times New Roman" w:eastAsia="宋体" w:hAnsi="Times New Roman" w:cs="Times New Roman"/>
          <w:kern w:val="0"/>
          <w:sz w:val="24"/>
          <w:szCs w:val="24"/>
        </w:rPr>
        <w:t xml:space="preserve"> by running a secure distributed key generation protocol</w:t>
      </w:r>
      <w:r w:rsidR="00827091">
        <w:rPr>
          <w:rFonts w:ascii="Times New Roman" w:eastAsia="宋体" w:hAnsi="Times New Roman" w:cs="Times New Roman"/>
          <w:kern w:val="0"/>
          <w:sz w:val="24"/>
          <w:szCs w:val="24"/>
        </w:rPr>
        <w:t xml:space="preserve">. </w:t>
      </w:r>
      <w:r w:rsidR="007A7D32">
        <w:rPr>
          <w:rFonts w:ascii="Times New Roman" w:eastAsia="宋体" w:hAnsi="Times New Roman" w:cs="Times New Roman"/>
          <w:kern w:val="0"/>
          <w:sz w:val="24"/>
          <w:szCs w:val="24"/>
        </w:rPr>
        <w:t xml:space="preserve">Each node </w:t>
      </w:r>
      <w:r w:rsidR="00827091">
        <w:rPr>
          <w:rFonts w:ascii="Times New Roman" w:eastAsia="宋体" w:hAnsi="Times New Roman" w:cs="Times New Roman"/>
          <w:kern w:val="0"/>
          <w:sz w:val="24"/>
          <w:szCs w:val="24"/>
        </w:rPr>
        <w:t xml:space="preserve">can </w:t>
      </w:r>
      <w:r w:rsidR="007A7D32">
        <w:rPr>
          <w:rFonts w:ascii="Times New Roman" w:eastAsia="宋体" w:hAnsi="Times New Roman" w:cs="Times New Roman"/>
          <w:kern w:val="0"/>
          <w:sz w:val="24"/>
          <w:szCs w:val="24"/>
        </w:rPr>
        <w:t xml:space="preserve">obtain </w:t>
      </w:r>
      <w:r w:rsidR="00827091">
        <w:rPr>
          <w:rFonts w:ascii="Times New Roman" w:eastAsia="宋体" w:hAnsi="Times New Roman" w:cs="Times New Roman"/>
          <w:kern w:val="0"/>
          <w:sz w:val="24"/>
          <w:szCs w:val="24"/>
        </w:rPr>
        <w:t xml:space="preserve">other nodes' public keys and identities by exchanging messages. </w:t>
      </w:r>
      <w:r w:rsidR="007A7D32">
        <w:rPr>
          <w:rFonts w:ascii="Times New Roman" w:eastAsia="宋体" w:hAnsi="Times New Roman" w:cs="Times New Roman"/>
          <w:kern w:val="0"/>
          <w:sz w:val="24"/>
          <w:szCs w:val="24"/>
        </w:rPr>
        <w:t>T</w:t>
      </w:r>
      <w:r w:rsidR="00CF0EF7">
        <w:rPr>
          <w:rFonts w:ascii="Times New Roman" w:eastAsia="宋体" w:hAnsi="Times New Roman" w:cs="Times New Roman"/>
          <w:kern w:val="0"/>
          <w:sz w:val="24"/>
          <w:szCs w:val="24"/>
        </w:rPr>
        <w:t>he number of honest nodes</w:t>
      </w:r>
      <w:r w:rsidR="007A7D32">
        <w:rPr>
          <w:rFonts w:ascii="Times New Roman" w:eastAsia="宋体" w:hAnsi="Times New Roman" w:cs="Times New Roman"/>
          <w:kern w:val="0"/>
          <w:sz w:val="24"/>
          <w:szCs w:val="24"/>
        </w:rPr>
        <w:t xml:space="preserve"> is assumed to </w:t>
      </w:r>
      <w:r w:rsidR="00CF0EF7">
        <w:rPr>
          <w:rFonts w:ascii="Times New Roman" w:eastAsia="宋体" w:hAnsi="Times New Roman" w:cs="Times New Roman"/>
          <w:kern w:val="0"/>
          <w:sz w:val="24"/>
          <w:szCs w:val="24"/>
        </w:rPr>
        <w:t>satisfy the requirement of threshold BLS signature scheme, because the security of</w:t>
      </w:r>
      <w:r w:rsidR="00076006">
        <w:rPr>
          <w:rFonts w:ascii="Times New Roman" w:eastAsia="宋体" w:hAnsi="Times New Roman" w:cs="Times New Roman"/>
          <w:kern w:val="0"/>
          <w:sz w:val="24"/>
          <w:szCs w:val="24"/>
        </w:rPr>
        <w:t xml:space="preserve"> SWIB</w:t>
      </w:r>
      <w:r w:rsidR="00CF0EF7">
        <w:rPr>
          <w:rFonts w:ascii="Times New Roman" w:eastAsia="宋体" w:hAnsi="Times New Roman" w:cs="Times New Roman"/>
          <w:kern w:val="0"/>
          <w:sz w:val="24"/>
          <w:szCs w:val="24"/>
        </w:rPr>
        <w:t xml:space="preserve"> protocol</w:t>
      </w:r>
      <w:r w:rsidR="00076006">
        <w:rPr>
          <w:rFonts w:ascii="Times New Roman" w:eastAsia="宋体" w:hAnsi="Times New Roman" w:cs="Times New Roman"/>
          <w:kern w:val="0"/>
          <w:sz w:val="24"/>
          <w:szCs w:val="24"/>
        </w:rPr>
        <w:t xml:space="preserve"> relies on </w:t>
      </w:r>
      <w:r w:rsidR="007A7D32">
        <w:rPr>
          <w:rFonts w:ascii="Times New Roman" w:eastAsia="宋体" w:hAnsi="Times New Roman" w:cs="Times New Roman"/>
          <w:kern w:val="0"/>
          <w:sz w:val="24"/>
          <w:szCs w:val="24"/>
        </w:rPr>
        <w:t xml:space="preserve">security of </w:t>
      </w:r>
      <w:r w:rsidR="00CF0EF7">
        <w:rPr>
          <w:rFonts w:ascii="Times New Roman" w:eastAsia="宋体" w:hAnsi="Times New Roman" w:cs="Times New Roman"/>
          <w:kern w:val="0"/>
          <w:sz w:val="24"/>
          <w:szCs w:val="24"/>
        </w:rPr>
        <w:t>the</w:t>
      </w:r>
      <w:r w:rsidR="00076006">
        <w:rPr>
          <w:rFonts w:ascii="Times New Roman" w:eastAsia="宋体" w:hAnsi="Times New Roman" w:cs="Times New Roman"/>
          <w:kern w:val="0"/>
          <w:sz w:val="24"/>
          <w:szCs w:val="24"/>
        </w:rPr>
        <w:t xml:space="preserve"> scheme.</w:t>
      </w:r>
    </w:p>
    <w:p w14:paraId="3BC2F065" w14:textId="3D2719A6" w:rsidR="0085138F" w:rsidRDefault="00DE3197" w:rsidP="00565B69">
      <w:pPr>
        <w:pStyle w:val="2"/>
        <w:rPr>
          <w:rFonts w:ascii="Times New Roman" w:eastAsia="黑体" w:hAnsi="Times New Roman" w:cs="Times New Roman"/>
          <w:sz w:val="28"/>
          <w:szCs w:val="28"/>
        </w:rPr>
      </w:pPr>
      <w:bookmarkStart w:id="6" w:name="_Toc94273368"/>
      <w:r w:rsidRPr="00DE3197">
        <w:rPr>
          <w:rFonts w:ascii="Times New Roman" w:eastAsia="黑体" w:hAnsi="Times New Roman" w:cs="Times New Roman"/>
          <w:sz w:val="28"/>
          <w:szCs w:val="28"/>
        </w:rPr>
        <w:t>3.</w:t>
      </w:r>
      <w:r w:rsidR="006338FD">
        <w:rPr>
          <w:rFonts w:ascii="Times New Roman" w:eastAsia="黑体" w:hAnsi="Times New Roman" w:cs="Times New Roman"/>
          <w:sz w:val="28"/>
          <w:szCs w:val="28"/>
        </w:rPr>
        <w:t>2</w:t>
      </w:r>
      <w:r w:rsidR="0085138F" w:rsidRPr="00DE3197">
        <w:rPr>
          <w:rFonts w:ascii="Times New Roman" w:eastAsia="黑体" w:hAnsi="Times New Roman" w:cs="Times New Roman"/>
          <w:sz w:val="28"/>
          <w:szCs w:val="28"/>
        </w:rPr>
        <w:t xml:space="preserve"> </w:t>
      </w:r>
      <w:bookmarkEnd w:id="6"/>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13B80B47" w14:textId="293059F0" w:rsidR="006D7633" w:rsidRDefault="00AE363C" w:rsidP="00E74944">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work, </w:t>
      </w:r>
      <w:r w:rsidR="000408D7">
        <w:rPr>
          <w:rFonts w:ascii="Times New Roman" w:eastAsia="宋体" w:hAnsi="Times New Roman" w:cs="Times New Roman"/>
          <w:kern w:val="0"/>
          <w:sz w:val="24"/>
          <w:szCs w:val="24"/>
        </w:rPr>
        <w:t xml:space="preserve">nodes </w:t>
      </w:r>
      <w:r w:rsidR="006D7633">
        <w:rPr>
          <w:rFonts w:ascii="Times New Roman" w:eastAsia="宋体" w:hAnsi="Times New Roman" w:cs="Times New Roman" w:hint="eastAsia"/>
          <w:kern w:val="0"/>
          <w:sz w:val="24"/>
          <w:szCs w:val="24"/>
        </w:rPr>
        <w:t>communicat</w:t>
      </w:r>
      <w:r w:rsidR="006D7633">
        <w:rPr>
          <w:rFonts w:ascii="Times New Roman" w:eastAsia="宋体" w:hAnsi="Times New Roman" w:cs="Times New Roman"/>
          <w:kern w:val="0"/>
          <w:sz w:val="24"/>
          <w:szCs w:val="24"/>
        </w:rPr>
        <w:t xml:space="preserve">e with </w:t>
      </w:r>
      <w:r w:rsidR="00CF5C06">
        <w:rPr>
          <w:rFonts w:ascii="Times New Roman" w:eastAsia="宋体" w:hAnsi="Times New Roman" w:cs="Times New Roman" w:hint="eastAsia"/>
          <w:kern w:val="0"/>
          <w:sz w:val="24"/>
          <w:szCs w:val="24"/>
        </w:rPr>
        <w:t>each</w:t>
      </w:r>
      <w:r w:rsidR="00CF5C06">
        <w:rPr>
          <w:rFonts w:ascii="Times New Roman" w:eastAsia="宋体" w:hAnsi="Times New Roman" w:cs="Times New Roman"/>
          <w:kern w:val="0"/>
          <w:sz w:val="24"/>
          <w:szCs w:val="24"/>
        </w:rPr>
        <w:t xml:space="preserve"> </w:t>
      </w:r>
      <w:r w:rsidR="006D7633">
        <w:rPr>
          <w:rFonts w:ascii="Times New Roman" w:eastAsia="宋体" w:hAnsi="Times New Roman" w:cs="Times New Roman"/>
          <w:kern w:val="0"/>
          <w:sz w:val="24"/>
          <w:szCs w:val="24"/>
        </w:rPr>
        <w:t xml:space="preserve">other over wireless channels, which are assumed to follows the standard path loss model and Rayleigh fading model </w:t>
      </w:r>
      <w:r w:rsidR="006D7633">
        <w:rPr>
          <w:rFonts w:ascii="Times New Roman" w:eastAsia="宋体" w:hAnsi="Times New Roman" w:cs="Times New Roman" w:hint="eastAsia"/>
          <w:kern w:val="0"/>
          <w:sz w:val="24"/>
          <w:szCs w:val="24"/>
        </w:rPr>
        <w:t>[</w:t>
      </w:r>
      <w:r w:rsidR="006D7633">
        <w:rPr>
          <w:rFonts w:ascii="Times New Roman" w:eastAsia="宋体" w:hAnsi="Times New Roman" w:cs="Times New Roman"/>
          <w:kern w:val="0"/>
          <w:sz w:val="24"/>
          <w:szCs w:val="24"/>
        </w:rPr>
        <w:t xml:space="preserve">32]. The path loss </w:t>
      </w:r>
      <w:r w:rsidR="006D7633">
        <w:rPr>
          <w:rFonts w:ascii="Times New Roman" w:eastAsia="宋体" w:hAnsi="Times New Roman" w:cs="Times New Roman"/>
          <w:kern w:val="0"/>
          <w:sz w:val="24"/>
          <w:szCs w:val="24"/>
        </w:rPr>
        <w:lastRenderedPageBreak/>
        <w:t xml:space="preserve">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D7633">
        <w:rPr>
          <w:rFonts w:ascii="Times New Roman" w:eastAsia="宋体" w:hAnsi="Times New Roman" w:cs="Times New Roman" w:hint="eastAsia"/>
          <w:kern w:val="0"/>
          <w:sz w:val="24"/>
          <w:szCs w:val="24"/>
        </w:rPr>
        <w:t xml:space="preserve"> </w:t>
      </w:r>
      <w:r w:rsidR="006D7633">
        <w:rPr>
          <w:rFonts w:ascii="Times New Roman" w:eastAsia="宋体" w:hAnsi="Times New Roman" w:cs="Times New Roman"/>
          <w:kern w:val="0"/>
          <w:sz w:val="24"/>
          <w:szCs w:val="24"/>
        </w:rPr>
        <w:t>is given as</w:t>
      </w:r>
    </w:p>
    <w:p w14:paraId="6BD87983" w14:textId="1985BAEB" w:rsidR="00DC4545" w:rsidRDefault="006D7633" w:rsidP="00DC4545">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e>
          </m:d>
          <m:r>
            <w:rPr>
              <w:rFonts w:ascii="Cambria Math" w:eastAsia="宋体" w:hAnsi="Cambria Math" w:cs="Times New Roman"/>
              <w:kern w:val="0"/>
              <w:sz w:val="24"/>
              <w:szCs w:val="24"/>
            </w:rPr>
            <m:t>=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+10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r>
                <w:rPr>
                  <w:rFonts w:ascii="Cambria Math" w:eastAsia="宋体" w:hAnsi="Cambria Math" w:cs="Times New Roman"/>
                  <w:kern w:val="0"/>
                  <w:sz w:val="24"/>
                  <w:szCs w:val="24"/>
                </w:rPr>
                <m:t>,</m:t>
              </m:r>
            </m:e>
          </m:func>
        </m:oMath>
      </m:oMathPara>
    </w:p>
    <w:p w14:paraId="72F34566" w14:textId="7EB25A2A" w:rsidR="009D631D" w:rsidRDefault="00523C72" w:rsidP="00DC4545">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6D2E">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oMath>
      <w:r w:rsidR="00D86D2E">
        <w:rPr>
          <w:rFonts w:ascii="Times New Roman" w:eastAsia="宋体" w:hAnsi="Times New Roman" w:cs="Times New Roman" w:hint="eastAsia"/>
          <w:kern w:val="0"/>
          <w:sz w:val="24"/>
          <w:szCs w:val="24"/>
        </w:rPr>
        <w:t xml:space="preserve"> </w:t>
      </w:r>
      <w:r w:rsidR="00D86D2E">
        <w:rPr>
          <w:rFonts w:ascii="Times New Roman" w:eastAsia="宋体" w:hAnsi="Times New Roman" w:cs="Times New Roman"/>
          <w:kern w:val="0"/>
          <w:sz w:val="24"/>
          <w:szCs w:val="24"/>
        </w:rPr>
        <w:t xml:space="preserve">is </w:t>
      </w:r>
      <w:r w:rsidR="00FB5777">
        <w:rPr>
          <w:rFonts w:ascii="Times New Roman" w:eastAsia="宋体" w:hAnsi="Times New Roman" w:cs="Times New Roman"/>
          <w:kern w:val="0"/>
          <w:sz w:val="24"/>
          <w:szCs w:val="24"/>
        </w:rPr>
        <w:t xml:space="preserve">defined as the path loss of reference distance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oMath>
      <w:r>
        <w:rPr>
          <w:rFonts w:ascii="Times New Roman" w:eastAsia="宋体" w:hAnsi="Times New Roman" w:cs="Times New Roman"/>
          <w:kern w:val="0"/>
          <w:sz w:val="24"/>
          <w:szCs w:val="24"/>
        </w:rPr>
        <w:t>, and</w:t>
      </w:r>
      <w:r w:rsidR="00C909B3">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Euclidean distance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path loss exponent </w:t>
      </w:r>
      <m:oMath>
        <m:r>
          <w:rPr>
            <w:rFonts w:ascii="Cambria Math" w:eastAsia="宋体" w:hAnsi="Cambria Math" w:cs="Times New Roman"/>
            <w:kern w:val="0"/>
            <w:sz w:val="24"/>
            <w:szCs w:val="24"/>
          </w:rPr>
          <m:t>α∈(2, 6]</m:t>
        </m:r>
      </m:oMath>
      <w:r w:rsidR="00EC68E0">
        <w:rPr>
          <w:rFonts w:ascii="Times New Roman" w:eastAsia="宋体" w:hAnsi="Times New Roman" w:cs="Times New Roman"/>
          <w:kern w:val="0"/>
          <w:sz w:val="24"/>
          <w:szCs w:val="24"/>
        </w:rPr>
        <w:t xml:space="preserve">. </w:t>
      </w:r>
      <w:r w:rsidR="004D46FA">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be the channel gain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4D46FA">
        <w:rPr>
          <w:rFonts w:ascii="Times New Roman" w:eastAsia="宋体" w:hAnsi="Times New Roman" w:cs="Times New Roman" w:hint="eastAsia"/>
          <w:kern w:val="0"/>
          <w:sz w:val="24"/>
          <w:szCs w:val="24"/>
        </w:rPr>
        <w:t xml:space="preserve"> </w:t>
      </w:r>
      <w:r w:rsidR="004D46FA">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4D46FA">
        <w:rPr>
          <w:rFonts w:ascii="Times New Roman" w:eastAsia="宋体" w:hAnsi="Times New Roman" w:cs="Times New Roman" w:hint="eastAsia"/>
          <w:kern w:val="0"/>
          <w:sz w:val="24"/>
          <w:szCs w:val="24"/>
        </w:rPr>
        <w:t>,</w:t>
      </w:r>
      <w:r w:rsidR="004D46FA">
        <w:rPr>
          <w:rFonts w:ascii="Times New Roman" w:eastAsia="宋体" w:hAnsi="Times New Roman" w:cs="Times New Roman"/>
          <w:kern w:val="0"/>
          <w:sz w:val="24"/>
          <w:szCs w:val="24"/>
        </w:rPr>
        <w:t xml:space="preserve"> following the complex normal distribution with zero mean and variance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8A59BE">
        <w:rPr>
          <w:rFonts w:ascii="Times New Roman" w:eastAsia="宋体" w:hAnsi="Times New Roman" w:cs="Times New Roman" w:hint="eastAsia"/>
          <w:kern w:val="0"/>
          <w:sz w:val="24"/>
          <w:szCs w:val="24"/>
        </w:rPr>
        <w:t xml:space="preserve"> </w:t>
      </w:r>
      <w:r w:rsidR="008A59BE">
        <w:rPr>
          <w:rFonts w:ascii="Times New Roman" w:eastAsia="宋体" w:hAnsi="Times New Roman" w:cs="Times New Roman"/>
          <w:kern w:val="0"/>
          <w:sz w:val="24"/>
          <w:szCs w:val="24"/>
        </w:rPr>
        <w:t xml:space="preserve">(i.e.,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∼CN(0,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oMath>
      <w:r w:rsidR="008A59BE">
        <w:rPr>
          <w:rFonts w:ascii="Times New Roman" w:eastAsia="宋体" w:hAnsi="Times New Roman" w:cs="Times New Roman"/>
          <w:kern w:val="0"/>
          <w:sz w:val="24"/>
          <w:szCs w:val="24"/>
        </w:rPr>
        <w:t xml:space="preserve">). </w:t>
      </w:r>
      <w:r w:rsidR="00222443">
        <w:rPr>
          <w:rFonts w:ascii="Times New Roman" w:eastAsia="宋体" w:hAnsi="Times New Roman" w:cs="Times New Roman"/>
          <w:kern w:val="0"/>
          <w:sz w:val="24"/>
          <w:szCs w:val="24"/>
        </w:rPr>
        <w:t xml:space="preserve">When a signal is transmitted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22443">
        <w:rPr>
          <w:rFonts w:ascii="Times New Roman" w:eastAsia="宋体" w:hAnsi="Times New Roman" w:cs="Times New Roman" w:hint="eastAsia"/>
          <w:kern w:val="0"/>
          <w:sz w:val="24"/>
          <w:szCs w:val="24"/>
        </w:rPr>
        <w:t xml:space="preserve"> </w:t>
      </w:r>
      <w:r w:rsidR="00222443">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22443">
        <w:rPr>
          <w:rFonts w:ascii="Times New Roman" w:eastAsia="宋体" w:hAnsi="Times New Roman" w:cs="Times New Roman"/>
          <w:kern w:val="0"/>
          <w:sz w:val="24"/>
          <w:szCs w:val="24"/>
        </w:rPr>
        <w:t xml:space="preserve"> with transmission power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oMath>
      <w:r w:rsidR="00222443">
        <w:rPr>
          <w:rFonts w:ascii="Times New Roman" w:eastAsia="宋体" w:hAnsi="Times New Roman" w:cs="Times New Roman" w:hint="eastAsia"/>
          <w:kern w:val="0"/>
          <w:sz w:val="24"/>
          <w:szCs w:val="24"/>
        </w:rPr>
        <w:t>,</w:t>
      </w:r>
      <w:r w:rsidR="00222443">
        <w:rPr>
          <w:rFonts w:ascii="Times New Roman" w:eastAsia="宋体" w:hAnsi="Times New Roman" w:cs="Times New Roman"/>
          <w:kern w:val="0"/>
          <w:sz w:val="24"/>
          <w:szCs w:val="24"/>
        </w:rPr>
        <w:t xml:space="preserve"> t</w:t>
      </w:r>
      <w:r w:rsidR="009D631D">
        <w:rPr>
          <w:rFonts w:ascii="Times New Roman" w:eastAsia="宋体" w:hAnsi="Times New Roman" w:cs="Times New Roman"/>
          <w:kern w:val="0"/>
          <w:sz w:val="24"/>
          <w:szCs w:val="24"/>
        </w:rPr>
        <w:t xml:space="preserve">he Signal-to-Interference-plus-Noise ratio </w:t>
      </w:r>
      <w:r w:rsidR="008A59BE">
        <w:rPr>
          <w:rFonts w:ascii="Times New Roman" w:eastAsia="宋体" w:hAnsi="Times New Roman" w:cs="Times New Roman"/>
          <w:kern w:val="0"/>
          <w:sz w:val="24"/>
          <w:szCs w:val="24"/>
        </w:rPr>
        <w:t xml:space="preserve">of message transmission </w:t>
      </w:r>
      <w:r w:rsidR="009D631D">
        <w:rPr>
          <w:rFonts w:ascii="Times New Roman" w:eastAsia="宋体" w:hAnsi="Times New Roman" w:cs="Times New Roman"/>
          <w:kern w:val="0"/>
          <w:sz w:val="24"/>
          <w:szCs w:val="24"/>
        </w:rPr>
        <w:t xml:space="preserve">at a receive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9D631D">
        <w:rPr>
          <w:rFonts w:ascii="Times New Roman" w:eastAsia="宋体" w:hAnsi="Times New Roman" w:cs="Times New Roman"/>
          <w:kern w:val="0"/>
          <w:sz w:val="24"/>
          <w:szCs w:val="24"/>
        </w:rPr>
        <w:t>:</w:t>
      </w:r>
    </w:p>
    <w:p w14:paraId="348D5D4F" w14:textId="42103861" w:rsidR="009D631D" w:rsidRDefault="009D631D" w:rsidP="009D631D">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3F068EDD" w14:textId="2211B1F5" w:rsidR="006A30D4" w:rsidRDefault="0024073F"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8C0CAB">
        <w:rPr>
          <w:rFonts w:ascii="Times New Roman" w:eastAsia="宋体" w:hAnsi="Times New Roman" w:cs="Times New Roman"/>
          <w:kern w:val="0"/>
          <w:sz w:val="24"/>
          <w:szCs w:val="24"/>
        </w:rPr>
        <w:t xml:space="preserve"> </w:t>
      </w:r>
      <w:r w:rsidR="00DC4545">
        <w:rPr>
          <w:rFonts w:ascii="Times New Roman" w:eastAsia="宋体" w:hAnsi="Times New Roman" w:cs="Times New Roman"/>
          <w:kern w:val="0"/>
          <w:sz w:val="24"/>
          <w:szCs w:val="24"/>
        </w:rPr>
        <w:t xml:space="preserve">is the additive white Gaussian noise power. </w:t>
      </w:r>
      <w:r w:rsidR="00A87200">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oMath>
      <w:r w:rsidR="00A87200">
        <w:rPr>
          <w:rFonts w:ascii="Times New Roman" w:eastAsia="宋体" w:hAnsi="Times New Roman" w:cs="Times New Roman" w:hint="eastAsia"/>
          <w:kern w:val="0"/>
          <w:sz w:val="24"/>
          <w:szCs w:val="24"/>
        </w:rPr>
        <w:t xml:space="preserve"> </w:t>
      </w:r>
      <w:r w:rsidR="00A87200">
        <w:rPr>
          <w:rFonts w:ascii="Times New Roman" w:eastAsia="宋体" w:hAnsi="Times New Roman" w:cs="Times New Roman"/>
          <w:kern w:val="0"/>
          <w:sz w:val="24"/>
          <w:szCs w:val="24"/>
        </w:rPr>
        <w:t xml:space="preserve">be the number of arbitrary nodes transmitting messages in the same slot with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87200">
        <w:rPr>
          <w:rFonts w:ascii="Times New Roman" w:eastAsia="宋体" w:hAnsi="Times New Roman" w:cs="Times New Roman" w:hint="eastAsia"/>
          <w:kern w:val="0"/>
          <w:sz w:val="24"/>
          <w:szCs w:val="24"/>
        </w:rPr>
        <w:t>,</w:t>
      </w:r>
      <w:r w:rsidR="00A87200">
        <w:rPr>
          <w:rFonts w:ascii="Times New Roman" w:eastAsia="宋体" w:hAnsi="Times New Roman" w:cs="Times New Roman"/>
          <w:kern w:val="0"/>
          <w:sz w:val="24"/>
          <w:szCs w:val="24"/>
        </w:rPr>
        <w:t xml:space="preserve"> t</w:t>
      </w:r>
      <w:r w:rsidR="00844A62">
        <w:rPr>
          <w:rFonts w:ascii="Times New Roman" w:eastAsia="宋体" w:hAnsi="Times New Roman" w:cs="Times New Roman"/>
          <w:kern w:val="0"/>
          <w:sz w:val="24"/>
          <w:szCs w:val="24"/>
        </w:rPr>
        <w:t xml:space="preserve">he inter-local interference power between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844A62">
        <w:rPr>
          <w:rFonts w:ascii="Times New Roman" w:eastAsia="宋体" w:hAnsi="Times New Roman" w:cs="Times New Roman" w:hint="eastAsia"/>
          <w:kern w:val="0"/>
          <w:sz w:val="24"/>
          <w:szCs w:val="24"/>
        </w:rPr>
        <w:t xml:space="preserve"> </w:t>
      </w:r>
      <w:r w:rsidR="00844A6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6401FE">
        <w:rPr>
          <w:rFonts w:ascii="Times New Roman" w:eastAsia="宋体" w:hAnsi="Times New Roman" w:cs="Times New Roman" w:hint="eastAsia"/>
          <w:kern w:val="0"/>
          <w:sz w:val="24"/>
          <w:szCs w:val="24"/>
        </w:rPr>
        <w:t xml:space="preserve"> </w:t>
      </w:r>
      <w:r w:rsidR="006401FE">
        <w:rPr>
          <w:rFonts w:ascii="Times New Roman" w:eastAsia="宋体" w:hAnsi="Times New Roman" w:cs="Times New Roman"/>
          <w:kern w:val="0"/>
          <w:sz w:val="24"/>
          <w:szCs w:val="24"/>
        </w:rPr>
        <w:t xml:space="preserve">can be derived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I</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 xml:space="preserve">= </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l=1</m:t>
            </m:r>
          </m:sub>
          <m:sup>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l</m:t>
                </m:r>
              </m:sub>
            </m:s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e>
        </m:nary>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w:r w:rsidR="00A87200">
        <w:rPr>
          <w:rFonts w:ascii="Times New Roman" w:eastAsia="宋体" w:hAnsi="Times New Roman" w:cs="Times New Roman"/>
          <w:kern w:val="0"/>
          <w:sz w:val="24"/>
          <w:szCs w:val="24"/>
        </w:rPr>
        <w:t>.</w:t>
      </w:r>
      <w:r w:rsidR="00222443">
        <w:rPr>
          <w:rFonts w:ascii="Times New Roman" w:eastAsia="宋体" w:hAnsi="Times New Roman" w:cs="Times New Roman"/>
          <w:kern w:val="0"/>
          <w:sz w:val="24"/>
          <w:szCs w:val="24"/>
        </w:rPr>
        <w:t xml:space="preserve"> Since we consider </w:t>
      </w:r>
      <w:r w:rsidR="000B551F">
        <w:rPr>
          <w:rFonts w:ascii="Times New Roman" w:eastAsia="宋体" w:hAnsi="Times New Roman" w:cs="Times New Roman"/>
          <w:kern w:val="0"/>
          <w:sz w:val="24"/>
          <w:szCs w:val="24"/>
        </w:rPr>
        <w:t xml:space="preserve">a directional message dissemination model, the interference can be negligibly small, e.g., </w:t>
      </w:r>
      <m:oMath>
        <m:r>
          <w:rPr>
            <w:rFonts w:ascii="Cambria Math" w:eastAsia="宋体" w:hAnsi="Cambria Math" w:cs="Times New Roman"/>
            <w:kern w:val="0"/>
            <w:sz w:val="24"/>
            <w:szCs w:val="24"/>
          </w:rPr>
          <m:t>I_(u,v)≪</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oMath>
      <w:r w:rsidR="00923CE7">
        <w:rPr>
          <w:rFonts w:ascii="Times New Roman" w:eastAsia="宋体" w:hAnsi="Times New Roman" w:cs="Times New Roman" w:hint="eastAsia"/>
          <w:kern w:val="0"/>
          <w:sz w:val="24"/>
          <w:szCs w:val="24"/>
        </w:rPr>
        <w:t xml:space="preserve"> </w:t>
      </w:r>
      <w:r w:rsidR="00923CE7">
        <w:rPr>
          <w:rFonts w:ascii="Times New Roman" w:eastAsia="宋体" w:hAnsi="Times New Roman" w:cs="Times New Roman"/>
          <w:kern w:val="0"/>
          <w:sz w:val="24"/>
          <w:szCs w:val="24"/>
        </w:rPr>
        <w:t xml:space="preserve">for all </w:t>
      </w:r>
      <m:oMath>
        <m:r>
          <w:rPr>
            <w:rFonts w:ascii="Cambria Math" w:eastAsia="宋体" w:hAnsi="Cambria Math" w:cs="Times New Roman" w:hint="eastAsia"/>
            <w:kern w:val="0"/>
            <w:sz w:val="24"/>
            <w:szCs w:val="24"/>
          </w:rPr>
          <m:t>u</m:t>
        </m:r>
        <m:r>
          <w:rPr>
            <w:rFonts w:ascii="Cambria Math" w:eastAsia="宋体" w:hAnsi="Cambria Math" w:cs="Times New Roman"/>
            <w:kern w:val="0"/>
            <w:sz w:val="24"/>
            <w:szCs w:val="24"/>
          </w:rPr>
          <m:t>∈V</m:t>
        </m:r>
      </m:oMath>
      <w:r w:rsidR="00923CE7">
        <w:rPr>
          <w:rFonts w:ascii="Times New Roman" w:eastAsia="宋体" w:hAnsi="Times New Roman" w:cs="Times New Roman" w:hint="eastAsia"/>
          <w:kern w:val="0"/>
          <w:sz w:val="24"/>
          <w:szCs w:val="24"/>
        </w:rPr>
        <w:t>.</w:t>
      </w:r>
      <w:r w:rsidR="00923CE7">
        <w:rPr>
          <w:rFonts w:ascii="Times New Roman" w:eastAsia="宋体" w:hAnsi="Times New Roman" w:cs="Times New Roman"/>
          <w:kern w:val="0"/>
          <w:sz w:val="24"/>
          <w:szCs w:val="24"/>
        </w:rPr>
        <w:t xml:space="preserve"> Thus, we can approximate the SINR as the Signal-to-Noise ratio</w:t>
      </w:r>
    </w:p>
    <w:p w14:paraId="796BC25B" w14:textId="22956246" w:rsidR="00923CE7" w:rsidRDefault="00923CE7" w:rsidP="00923CE7">
      <w:pPr>
        <w:spacing w:afterLines="100" w:after="312"/>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e>
                  </m:d>
                </m:e>
                <m:sup>
                  <m:r>
                    <w:rPr>
                      <w:rFonts w:ascii="Cambria Math" w:eastAsia="宋体" w:hAnsi="Cambria Math" w:cs="Times New Roman"/>
                      <w:kern w:val="0"/>
                      <w:sz w:val="24"/>
                      <w:szCs w:val="24"/>
                    </w:rPr>
                    <m:t>2</m:t>
                  </m:r>
                </m:sup>
              </m:sSup>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oMath>
      </m:oMathPara>
    </w:p>
    <w:p w14:paraId="41914E40" w14:textId="5C5F1BBA" w:rsidR="000408D7" w:rsidRDefault="00923CE7" w:rsidP="008C0CAB">
      <w:pPr>
        <w:spacing w:afterLines="100" w:after="312"/>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he absolute time is split into time slots of </w:t>
      </w:r>
      <w:r w:rsidR="008C0CAB">
        <w:rPr>
          <w:rFonts w:ascii="Times New Roman" w:eastAsia="宋体" w:hAnsi="Times New Roman" w:cs="Times New Roman"/>
          <w:kern w:val="0"/>
          <w:sz w:val="24"/>
          <w:szCs w:val="24"/>
        </w:rPr>
        <w:t>fixed time interval of each slot is calculated by</w:t>
      </w:r>
    </w:p>
    <w:p w14:paraId="1609A142" w14:textId="53024EDD" w:rsidR="008C0CAB" w:rsidRPr="00701529" w:rsidRDefault="006E070F" w:rsidP="008C0CAB">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m:t>
              </m:r>
            </m:num>
            <m:den>
              <m:r>
                <w:rPr>
                  <w:rFonts w:ascii="Cambria Math" w:eastAsia="宋体" w:hAnsi="Cambria Math" w:cs="Times New Roman"/>
                  <w:kern w:val="0"/>
                  <w:sz w:val="24"/>
                  <w:szCs w:val="24"/>
                </w:rPr>
                <m:t>B⋅</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m:t>
                  </m:r>
                </m:e>
              </m:func>
            </m:den>
          </m:f>
        </m:oMath>
      </m:oMathPara>
    </w:p>
    <w:p w14:paraId="3E76AAA9" w14:textId="378DF66A" w:rsidR="008C0CAB" w:rsidRDefault="00B74A43" w:rsidP="00E74944">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M</m:t>
        </m:r>
      </m:oMath>
      <w:r>
        <w:rPr>
          <w:rFonts w:ascii="Times New Roman" w:eastAsia="宋体" w:hAnsi="Times New Roman" w:cs="Times New Roman" w:hint="eastAsia"/>
          <w:kern w:val="0"/>
          <w:sz w:val="24"/>
          <w:szCs w:val="24"/>
        </w:rPr>
        <w:t xml:space="preserve"> is</w:t>
      </w:r>
      <w:r>
        <w:rPr>
          <w:rFonts w:ascii="Times New Roman" w:eastAsia="宋体" w:hAnsi="Times New Roman" w:cs="Times New Roman"/>
          <w:kern w:val="0"/>
          <w:sz w:val="24"/>
          <w:szCs w:val="24"/>
        </w:rPr>
        <w:t xml:space="preserve"> the maximum size of </w:t>
      </w:r>
      <w:r w:rsidR="008F649F">
        <w:rPr>
          <w:rFonts w:ascii="Times New Roman" w:eastAsia="宋体" w:hAnsi="Times New Roman" w:cs="Times New Roman"/>
          <w:kern w:val="0"/>
          <w:sz w:val="24"/>
          <w:szCs w:val="24"/>
        </w:rPr>
        <w:t>packet</w:t>
      </w:r>
      <w:r>
        <w:rPr>
          <w:rFonts w:ascii="Times New Roman" w:eastAsia="宋体" w:hAnsi="Times New Roman" w:cs="Times New Roman"/>
          <w:kern w:val="0"/>
          <w:sz w:val="24"/>
          <w:szCs w:val="24"/>
        </w:rPr>
        <w:t xml:space="preserve"> sent by nodes during the consensus process in bits, </w:t>
      </w:r>
      <m:oMath>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target Signal-to-Interference-plus-Noise ratio (SINR) of transmission</w:t>
      </w:r>
      <w:r w:rsidR="00727D51">
        <w:rPr>
          <w:rFonts w:ascii="Times New Roman" w:eastAsia="宋体" w:hAnsi="Times New Roman" w:cs="Times New Roman"/>
          <w:kern w:val="0"/>
          <w:sz w:val="24"/>
          <w:szCs w:val="24"/>
        </w:rPr>
        <w:t xml:space="preserve"> </w:t>
      </w:r>
      <w:r w:rsidR="00727D51">
        <w:rPr>
          <w:rFonts w:ascii="Times New Roman" w:eastAsia="宋体" w:hAnsi="Times New Roman" w:cs="Times New Roman" w:hint="eastAsia"/>
          <w:kern w:val="0"/>
          <w:sz w:val="24"/>
          <w:szCs w:val="24"/>
        </w:rPr>
        <w:t>from</w:t>
      </w:r>
      <w:r w:rsidR="00727D51">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727D51">
        <w:rPr>
          <w:rFonts w:ascii="Times New Roman" w:eastAsia="宋体" w:hAnsi="Times New Roman" w:cs="Times New Roman" w:hint="eastAsia"/>
          <w:kern w:val="0"/>
          <w:sz w:val="24"/>
          <w:szCs w:val="24"/>
        </w:rPr>
        <w:t xml:space="preserve"> </w:t>
      </w:r>
      <w:r w:rsidR="00727D51">
        <w:rPr>
          <w:rFonts w:ascii="Times New Roman" w:eastAsia="宋体" w:hAnsi="Times New Roman" w:cs="Times New Roman"/>
          <w:kern w:val="0"/>
          <w:sz w:val="24"/>
          <w:szCs w:val="24"/>
        </w:rPr>
        <w:t xml:space="preserve">to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denoted the bandwidth utilized for transmission. </w:t>
      </w:r>
      <w:r w:rsidR="009C0919">
        <w:rPr>
          <w:rFonts w:ascii="Times New Roman" w:eastAsia="宋体" w:hAnsi="Times New Roman" w:cs="Times New Roman"/>
          <w:kern w:val="0"/>
          <w:sz w:val="24"/>
          <w:szCs w:val="24"/>
        </w:rPr>
        <w:t xml:space="preserve">The communication between nodes is interrupted when </w:t>
      </w:r>
      <w:r>
        <w:rPr>
          <w:rFonts w:ascii="Times New Roman" w:eastAsia="宋体" w:hAnsi="Times New Roman" w:cs="Times New Roman"/>
          <w:kern w:val="0"/>
          <w:sz w:val="24"/>
          <w:szCs w:val="24"/>
        </w:rPr>
        <w:t xml:space="preserve">SINR is </w:t>
      </w:r>
      <w:r w:rsidR="004D7F5A">
        <w:rPr>
          <w:rFonts w:ascii="Times New Roman" w:eastAsia="宋体" w:hAnsi="Times New Roman" w:cs="Times New Roman"/>
          <w:kern w:val="0"/>
          <w:sz w:val="24"/>
          <w:szCs w:val="24"/>
        </w:rPr>
        <w:t xml:space="preserve">below the given threshold </w:t>
      </w:r>
      <m:oMath>
        <m:r>
          <w:rPr>
            <w:rFonts w:ascii="Cambria Math" w:eastAsia="宋体" w:hAnsi="Cambria Math" w:cs="Times New Roman"/>
            <w:kern w:val="0"/>
            <w:sz w:val="24"/>
            <w:szCs w:val="24"/>
          </w:rPr>
          <m:t>β</m:t>
        </m:r>
      </m:oMath>
      <w:r w:rsidR="004D7F5A">
        <w:rPr>
          <w:rFonts w:ascii="Times New Roman" w:eastAsia="宋体" w:hAnsi="Times New Roman" w:cs="Times New Roman" w:hint="eastAsia"/>
          <w:kern w:val="0"/>
          <w:sz w:val="24"/>
          <w:szCs w:val="24"/>
        </w:rPr>
        <w:t>.</w:t>
      </w:r>
      <w:r w:rsidR="004D7F5A">
        <w:rPr>
          <w:rFonts w:ascii="Times New Roman" w:eastAsia="宋体" w:hAnsi="Times New Roman" w:cs="Times New Roman"/>
          <w:kern w:val="0"/>
          <w:sz w:val="24"/>
          <w:szCs w:val="24"/>
        </w:rPr>
        <w:t xml:space="preserve"> Since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4D7F5A">
        <w:rPr>
          <w:rFonts w:ascii="Times New Roman" w:eastAsia="宋体" w:hAnsi="Times New Roman" w:cs="Times New Roman"/>
          <w:kern w:val="0"/>
          <w:sz w:val="24"/>
          <w:szCs w:val="24"/>
        </w:rPr>
        <w:t xml:space="preserve">is exponentially distributed, the </w:t>
      </w:r>
      <w:r w:rsidR="002839D2">
        <w:rPr>
          <w:rFonts w:ascii="Times New Roman" w:eastAsia="宋体" w:hAnsi="Times New Roman" w:cs="Times New Roman"/>
          <w:kern w:val="0"/>
          <w:sz w:val="24"/>
          <w:szCs w:val="24"/>
        </w:rPr>
        <w:t>communication interruption</w:t>
      </w:r>
      <w:r w:rsidR="004D7F5A">
        <w:rPr>
          <w:rFonts w:ascii="Times New Roman" w:eastAsia="宋体" w:hAnsi="Times New Roman" w:cs="Times New Roman"/>
          <w:kern w:val="0"/>
          <w:sz w:val="24"/>
          <w:szCs w:val="24"/>
        </w:rPr>
        <w:t xml:space="preserve"> probability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4D7F5A">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between</w:t>
      </w:r>
      <w:r w:rsidR="002839D2" w:rsidRPr="002839D2">
        <w:rPr>
          <w:rFonts w:ascii="Cambria Math" w:eastAsia="宋体" w:hAnsi="Cambria Math" w:cs="Times New Roman" w:hint="eastAsia"/>
          <w:i/>
          <w:kern w:val="0"/>
          <w:sz w:val="24"/>
          <w:szCs w:val="24"/>
        </w:rPr>
        <w:t xml:space="preserve"> </w:t>
      </w:r>
      <m:oMath>
        <m:r>
          <w:rPr>
            <w:rFonts w:ascii="Cambria Math" w:eastAsia="宋体" w:hAnsi="Cambria Math" w:cs="Times New Roman" w:hint="eastAsia"/>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e</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u</m:t>
            </m:r>
          </m:sub>
        </m:sSub>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39D2">
        <w:rPr>
          <w:rFonts w:ascii="Times New Roman" w:eastAsia="宋体" w:hAnsi="Times New Roman" w:cs="Times New Roman"/>
          <w:kern w:val="0"/>
          <w:sz w:val="24"/>
          <w:szCs w:val="24"/>
        </w:rPr>
        <w:t xml:space="preserve"> </w:t>
      </w:r>
      <w:r w:rsidR="004D7F5A">
        <w:rPr>
          <w:rFonts w:ascii="Times New Roman" w:eastAsia="宋体" w:hAnsi="Times New Roman" w:cs="Times New Roman"/>
          <w:kern w:val="0"/>
          <w:sz w:val="24"/>
          <w:szCs w:val="24"/>
        </w:rPr>
        <w:t xml:space="preserve">is </w:t>
      </w:r>
      <w:r w:rsidR="002839D2">
        <w:rPr>
          <w:rFonts w:ascii="Times New Roman" w:eastAsia="宋体" w:hAnsi="Times New Roman" w:cs="Times New Roman"/>
          <w:kern w:val="0"/>
          <w:sz w:val="24"/>
          <w:szCs w:val="24"/>
        </w:rPr>
        <w:t>expressed as follows,</w:t>
      </w:r>
    </w:p>
    <w:p w14:paraId="4FDFFCC8" w14:textId="7FEBDB98" w:rsidR="004D7F5A" w:rsidRDefault="006E070F"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m:t>
          </m:r>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SINR</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u,v</m:t>
                      </m:r>
                    </m:e>
                  </m:d>
                  <m:r>
                    <w:rPr>
                      <w:rFonts w:ascii="Cambria Math" w:eastAsia="宋体" w:hAnsi="Cambria Math" w:cs="Times New Roman"/>
                      <w:kern w:val="0"/>
                      <w:sz w:val="24"/>
                      <w:szCs w:val="24"/>
                    </w:rPr>
                    <m:t>&lt;β</m:t>
                  </m:r>
                </m:e>
              </m:d>
            </m:e>
          </m:func>
          <m:r>
            <w:rPr>
              <w:rFonts w:ascii="Cambria Math" w:eastAsia="宋体" w:hAnsi="Cambria Math" w:cs="Times New Roman"/>
              <w:kern w:val="0"/>
              <w:sz w:val="24"/>
              <w:szCs w:val="24"/>
            </w:rPr>
            <m:t>= Pr</m:t>
          </m:r>
          <m:d>
            <m:dPr>
              <m:begChr m:val="["/>
              <m:endChr m:val="]"/>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u,v</m:t>
                  </m:r>
                </m:sub>
              </m:sSub>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m:t>
                      </m:r>
                    </m:e>
                  </m:d>
                </m:e>
                <m:sup>
                  <m:r>
                    <w:rPr>
                      <w:rFonts w:ascii="Cambria Math" w:eastAsia="宋体" w:hAnsi="Cambria Math" w:cs="Times New Roman"/>
                      <w:kern w:val="0"/>
                      <w:sz w:val="24"/>
                      <w:szCs w:val="24"/>
                    </w:rPr>
                    <m:t>2</m:t>
                  </m:r>
                </m:sup>
              </m:sSup>
              <m:r>
                <w:rPr>
                  <w:rFonts w:ascii="Cambria Math" w:eastAsia="宋体" w:hAnsi="Cambria Math" w:cs="Times New Roman"/>
                  <w:kern w:val="0"/>
                  <w:sz w:val="24"/>
                  <w:szCs w:val="24"/>
                </w:rPr>
                <m:t>&lt;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r>
            <w:rPr>
              <w:rFonts w:ascii="Cambria Math" w:eastAsia="宋体" w:hAnsi="Cambria Math" w:cs="Times New Roman"/>
              <w:kern w:val="0"/>
              <w:sz w:val="24"/>
              <w:szCs w:val="24"/>
            </w:rPr>
            <m:t>.</m:t>
          </m:r>
        </m:oMath>
      </m:oMathPara>
    </w:p>
    <w:p w14:paraId="40B6B050" w14:textId="0FD3D4D8" w:rsidR="00B02BFD" w:rsidRDefault="00397768" w:rsidP="00D17D95">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communication failure occurs in the </w:t>
      </w:r>
      <w:r w:rsidR="00FA7C4C">
        <w:rPr>
          <w:rFonts w:ascii="Times New Roman" w:eastAsia="宋体" w:hAnsi="Times New Roman" w:cs="Times New Roman"/>
          <w:kern w:val="0"/>
          <w:sz w:val="24"/>
          <w:szCs w:val="24"/>
        </w:rPr>
        <w:t xml:space="preserve">blockchain </w:t>
      </w:r>
      <w:r>
        <w:rPr>
          <w:rFonts w:ascii="Times New Roman" w:eastAsia="宋体" w:hAnsi="Times New Roman" w:cs="Times New Roman"/>
          <w:kern w:val="0"/>
          <w:sz w:val="24"/>
          <w:szCs w:val="24"/>
        </w:rPr>
        <w:t>network when</w:t>
      </w:r>
      <w:r w:rsidR="00952A8D">
        <w:rPr>
          <w:rFonts w:ascii="Times New Roman" w:eastAsia="宋体" w:hAnsi="Times New Roman" w:cs="Times New Roman"/>
          <w:kern w:val="0"/>
          <w:sz w:val="24"/>
          <w:szCs w:val="24"/>
        </w:rPr>
        <w:t xml:space="preserve"> receiver meets the communication interruption with</w:t>
      </w:r>
      <w:r w:rsidR="002839D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839D2">
        <w:rPr>
          <w:rFonts w:ascii="Times New Roman" w:eastAsia="宋体" w:hAnsi="Times New Roman" w:cs="Times New Roman" w:hint="eastAsia"/>
          <w:kern w:val="0"/>
          <w:sz w:val="24"/>
          <w:szCs w:val="24"/>
        </w:rPr>
        <w:t xml:space="preserve"> </w:t>
      </w:r>
      <w:r w:rsidR="002839D2">
        <w:rPr>
          <w:rFonts w:ascii="Times New Roman" w:eastAsia="宋体" w:hAnsi="Times New Roman" w:cs="Times New Roman"/>
          <w:kern w:val="0"/>
          <w:sz w:val="24"/>
          <w:szCs w:val="24"/>
        </w:rPr>
        <w:t>nodes</w:t>
      </w:r>
      <w:r w:rsidR="00AB32C0">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sidR="00AB32C0">
        <w:rPr>
          <w:rFonts w:ascii="Times New Roman" w:eastAsia="宋体" w:hAnsi="Times New Roman" w:cs="Times New Roman" w:hint="eastAsia"/>
          <w:kern w:val="0"/>
          <w:sz w:val="24"/>
          <w:szCs w:val="24"/>
        </w:rPr>
        <w:t xml:space="preserve"> </w:t>
      </w:r>
      <w:r w:rsidR="00AB32C0">
        <w:rPr>
          <w:rFonts w:ascii="Times New Roman" w:eastAsia="宋体" w:hAnsi="Times New Roman" w:cs="Times New Roman"/>
          <w:kern w:val="0"/>
          <w:sz w:val="24"/>
          <w:szCs w:val="24"/>
        </w:rPr>
        <w:t xml:space="preserve">be the set of </w:t>
      </w:r>
      <w:r w:rsidR="00572596">
        <w:rPr>
          <w:rFonts w:ascii="Times New Roman" w:eastAsia="宋体" w:hAnsi="Times New Roman" w:cs="Times New Roman"/>
          <w:kern w:val="0"/>
          <w:sz w:val="24"/>
          <w:szCs w:val="24"/>
        </w:rPr>
        <w:t>consensus nodes</w:t>
      </w:r>
      <w:r w:rsidR="001D7710">
        <w:rPr>
          <w:rFonts w:ascii="Times New Roman" w:eastAsia="宋体" w:hAnsi="Times New Roman" w:cs="Times New Roman"/>
          <w:kern w:val="0"/>
          <w:sz w:val="24"/>
          <w:szCs w:val="24"/>
        </w:rPr>
        <w:t xml:space="preserve"> in a round</w:t>
      </w:r>
      <w:r w:rsidR="00572596">
        <w:rPr>
          <w:rFonts w:ascii="Times New Roman" w:eastAsia="宋体" w:hAnsi="Times New Roman" w:cs="Times New Roman"/>
          <w:kern w:val="0"/>
          <w:sz w:val="24"/>
          <w:szCs w:val="24"/>
        </w:rPr>
        <w:t xml:space="preserve">, </w:t>
      </w:r>
      <w:r w:rsidR="00F73765">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F73765">
        <w:rPr>
          <w:rFonts w:ascii="Times New Roman" w:eastAsia="宋体" w:hAnsi="Times New Roman" w:cs="Times New Roman" w:hint="eastAsia"/>
          <w:kern w:val="0"/>
          <w:sz w:val="24"/>
          <w:szCs w:val="24"/>
        </w:rPr>
        <w:t xml:space="preserve"> </w:t>
      </w:r>
      <w:r w:rsidR="005E0709">
        <w:rPr>
          <w:rFonts w:ascii="Times New Roman" w:eastAsia="宋体" w:hAnsi="Times New Roman" w:cs="Times New Roman"/>
          <w:kern w:val="0"/>
          <w:sz w:val="24"/>
          <w:szCs w:val="24"/>
        </w:rPr>
        <w:t>be the</w:t>
      </w:r>
      <w:r w:rsidR="00F73765">
        <w:rPr>
          <w:rFonts w:ascii="Times New Roman" w:eastAsia="宋体" w:hAnsi="Times New Roman" w:cs="Times New Roman"/>
          <w:kern w:val="0"/>
          <w:sz w:val="24"/>
          <w:szCs w:val="24"/>
        </w:rPr>
        <w:t xml:space="preserve"> </w:t>
      </w:r>
      <w:r w:rsidR="009E16EF">
        <w:rPr>
          <w:rFonts w:ascii="Times New Roman" w:eastAsia="宋体" w:hAnsi="Times New Roman" w:cs="Times New Roman"/>
          <w:kern w:val="0"/>
          <w:sz w:val="24"/>
          <w:szCs w:val="24"/>
        </w:rPr>
        <w:t xml:space="preserve">set of nodes </w:t>
      </w:r>
      <w:r w:rsidR="00224EBF">
        <w:rPr>
          <w:rFonts w:ascii="Times New Roman" w:eastAsia="宋体" w:hAnsi="Times New Roman" w:cs="Times New Roman"/>
          <w:kern w:val="0"/>
          <w:sz w:val="24"/>
          <w:szCs w:val="24"/>
        </w:rPr>
        <w:t>that fail to transmit a message to the receiver during</w:t>
      </w:r>
      <w:r w:rsidR="0020364D">
        <w:rPr>
          <w:rFonts w:ascii="Times New Roman" w:eastAsia="宋体" w:hAnsi="Times New Roman" w:cs="Times New Roman"/>
          <w:kern w:val="0"/>
          <w:sz w:val="24"/>
          <w:szCs w:val="24"/>
        </w:rPr>
        <w:t xml:space="preserve"> message transmission</w:t>
      </w:r>
      <w:r w:rsidR="009E16EF">
        <w:rPr>
          <w:rFonts w:ascii="Times New Roman" w:eastAsia="宋体" w:hAnsi="Times New Roman" w:cs="Times New Roman"/>
          <w:kern w:val="0"/>
          <w:sz w:val="24"/>
          <w:szCs w:val="24"/>
        </w:rPr>
        <w:t>.</w:t>
      </w:r>
      <w:r w:rsidR="008626ED">
        <w:rPr>
          <w:rFonts w:ascii="Times New Roman" w:eastAsia="宋体" w:hAnsi="Times New Roman" w:cs="Times New Roman"/>
          <w:kern w:val="0"/>
          <w:sz w:val="24"/>
          <w:szCs w:val="24"/>
        </w:rPr>
        <w:t xml:space="preserve">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sidR="008626ED">
        <w:rPr>
          <w:rFonts w:ascii="Times New Roman" w:eastAsia="宋体" w:hAnsi="Times New Roman" w:cs="Times New Roman" w:hint="eastAsia"/>
          <w:kern w:val="0"/>
          <w:sz w:val="24"/>
          <w:szCs w:val="24"/>
        </w:rPr>
        <w:t xml:space="preserve"> </w:t>
      </w:r>
      <w:r w:rsidR="008626ED">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sidR="008626ED">
        <w:rPr>
          <w:rFonts w:ascii="Times New Roman" w:eastAsia="宋体" w:hAnsi="Times New Roman" w:cs="Times New Roman"/>
          <w:kern w:val="0"/>
          <w:sz w:val="24"/>
          <w:szCs w:val="24"/>
        </w:rPr>
        <w:t xml:space="preserve">. </w:t>
      </w:r>
      <w:r w:rsidR="00633A1A">
        <w:rPr>
          <w:rFonts w:ascii="Times New Roman" w:eastAsia="宋体" w:hAnsi="Times New Roman" w:cs="Times New Roman"/>
          <w:kern w:val="0"/>
          <w:sz w:val="24"/>
          <w:szCs w:val="24"/>
        </w:rPr>
        <w:t xml:space="preserve">The </w:t>
      </w:r>
      <w:r w:rsidR="008626ED">
        <w:rPr>
          <w:rFonts w:ascii="Times New Roman" w:eastAsia="宋体" w:hAnsi="Times New Roman" w:cs="Times New Roman"/>
          <w:kern w:val="0"/>
          <w:sz w:val="24"/>
          <w:szCs w:val="24"/>
        </w:rPr>
        <w:t xml:space="preserve">communication failure </w:t>
      </w:r>
      <w:r w:rsidR="005E0709">
        <w:rPr>
          <w:rFonts w:ascii="Times New Roman" w:eastAsia="宋体" w:hAnsi="Times New Roman" w:cs="Times New Roman"/>
          <w:kern w:val="0"/>
          <w:sz w:val="24"/>
          <w:szCs w:val="24"/>
        </w:rPr>
        <w:t xml:space="preserve">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E0709">
        <w:rPr>
          <w:rFonts w:ascii="Times New Roman" w:eastAsia="宋体" w:hAnsi="Times New Roman" w:cs="Times New Roman"/>
          <w:kern w:val="0"/>
          <w:sz w:val="24"/>
          <w:szCs w:val="24"/>
        </w:rPr>
        <w:t xml:space="preserve"> due to communication </w:t>
      </w:r>
      <w:r w:rsidR="0020364D">
        <w:rPr>
          <w:rFonts w:ascii="Times New Roman" w:eastAsia="宋体" w:hAnsi="Times New Roman" w:cs="Times New Roman"/>
          <w:kern w:val="0"/>
          <w:sz w:val="24"/>
          <w:szCs w:val="24"/>
        </w:rPr>
        <w:t>interruption</w:t>
      </w:r>
      <w:r w:rsidR="00EC78DB">
        <w:rPr>
          <w:rFonts w:ascii="Times New Roman" w:eastAsia="宋体" w:hAnsi="Times New Roman" w:cs="Times New Roman"/>
          <w:kern w:val="0"/>
          <w:sz w:val="24"/>
          <w:szCs w:val="24"/>
        </w:rPr>
        <w:t xml:space="preserve"> is given as</w:t>
      </w:r>
    </w:p>
    <w:p w14:paraId="37C11CF7" w14:textId="4E2109E7" w:rsidR="00EC78DB" w:rsidRDefault="006E070F" w:rsidP="00E74944">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e>
          </m:nary>
        </m:oMath>
      </m:oMathPara>
    </w:p>
    <w:p w14:paraId="7694A927" w14:textId="4B8A8B34" w:rsidR="00C752A1" w:rsidRDefault="00C476BF" w:rsidP="00F646DE">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r>
      <w:r w:rsidR="00DC6363">
        <w:rPr>
          <w:rFonts w:ascii="Times New Roman" w:eastAsia="宋体" w:hAnsi="Times New Roman" w:cs="Times New Roman"/>
          <w:kern w:val="0"/>
          <w:sz w:val="24"/>
          <w:szCs w:val="24"/>
        </w:rPr>
        <w:t xml:space="preserve">The security of SWIB not relies on the correct of block proposer. </w:t>
      </w:r>
      <w:r w:rsidR="00F31013">
        <w:rPr>
          <w:rFonts w:ascii="Times New Roman" w:eastAsia="宋体" w:hAnsi="Times New Roman" w:cs="Times New Roman"/>
          <w:kern w:val="0"/>
          <w:sz w:val="24"/>
          <w:szCs w:val="24"/>
        </w:rPr>
        <w:t xml:space="preserve">Since if block proposer </w:t>
      </w:r>
      <w:r w:rsidR="00DC6363">
        <w:rPr>
          <w:rFonts w:ascii="Times New Roman" w:eastAsia="宋体" w:hAnsi="Times New Roman" w:cs="Times New Roman"/>
          <w:kern w:val="0"/>
          <w:sz w:val="24"/>
          <w:szCs w:val="24"/>
        </w:rPr>
        <w:t xml:space="preserve">is faulty, the rest of honest can still vote for an empty block and reach consensus eventually. </w:t>
      </w:r>
      <w:r w:rsidR="00ED7B8C">
        <w:rPr>
          <w:rFonts w:ascii="Times New Roman" w:eastAsia="宋体" w:hAnsi="Times New Roman" w:cs="Times New Roman"/>
          <w:kern w:val="0"/>
          <w:sz w:val="24"/>
          <w:szCs w:val="24"/>
        </w:rPr>
        <w:t xml:space="preserve">We will analyze the performance of </w:t>
      </w:r>
      <w:r w:rsidR="001B5FE3">
        <w:rPr>
          <w:rFonts w:ascii="Times New Roman" w:eastAsia="宋体" w:hAnsi="Times New Roman" w:cs="Times New Roman"/>
          <w:kern w:val="0"/>
          <w:sz w:val="24"/>
          <w:szCs w:val="24"/>
        </w:rPr>
        <w:t xml:space="preserve">SWIB </w:t>
      </w:r>
      <w:r w:rsidR="005F07ED">
        <w:rPr>
          <w:rFonts w:ascii="Times New Roman" w:eastAsia="宋体" w:hAnsi="Times New Roman" w:cs="Times New Roman"/>
          <w:kern w:val="0"/>
          <w:sz w:val="24"/>
          <w:szCs w:val="24"/>
        </w:rPr>
        <w:t>utilizing the communication interruption probability and the probability of communication failure</w:t>
      </w:r>
      <w:r w:rsidR="001B5FE3">
        <w:rPr>
          <w:rFonts w:ascii="Times New Roman" w:eastAsia="宋体" w:hAnsi="Times New Roman" w:cs="Times New Roman"/>
          <w:kern w:val="0"/>
          <w:sz w:val="24"/>
          <w:szCs w:val="24"/>
        </w:rPr>
        <w:t>.</w:t>
      </w:r>
    </w:p>
    <w:p w14:paraId="5E28454E" w14:textId="77777777" w:rsidR="006338FD" w:rsidRPr="00DE3197" w:rsidRDefault="006338FD" w:rsidP="006338FD">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w:t>
      </w:r>
      <w:r>
        <w:rPr>
          <w:rFonts w:ascii="Times New Roman" w:eastAsia="黑体" w:hAnsi="Times New Roman" w:cs="Times New Roman"/>
          <w:sz w:val="28"/>
          <w:szCs w:val="28"/>
        </w:rPr>
        <w:t>3</w:t>
      </w:r>
      <w:r w:rsidRPr="00DE3197">
        <w:rPr>
          <w:rFonts w:ascii="Times New Roman" w:eastAsia="黑体" w:hAnsi="Times New Roman" w:cs="Times New Roman"/>
          <w:sz w:val="28"/>
          <w:szCs w:val="28"/>
        </w:rPr>
        <w:t xml:space="preserve"> Blockchain Basics</w:t>
      </w:r>
    </w:p>
    <w:p w14:paraId="49F7B852" w14:textId="77777777" w:rsidR="006338FD" w:rsidRDefault="006338FD" w:rsidP="006338FD">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 Each block contain</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 a set of transactions, each of which consists of payer's information and payee's information as well as other necessary contents. Let </w:t>
      </w:r>
      <m:oMath>
        <m:r>
          <w:rPr>
            <w:rFonts w:ascii="Cambria Math" w:eastAsia="宋体" w:hAnsi="Cambria Math" w:cs="宋体"/>
            <w:color w:val="000000"/>
            <w:kern w:val="0"/>
            <w:szCs w:val="21"/>
          </w:rPr>
          <m:t>BC, B, tx</m:t>
        </m:r>
      </m:oMath>
      <w:r>
        <w:rPr>
          <w:rFonts w:ascii="Times New Roman" w:eastAsia="宋体" w:hAnsi="Times New Roman" w:cs="Times New Roman"/>
          <w:kern w:val="0"/>
          <w:sz w:val="24"/>
          <w:szCs w:val="24"/>
        </w:rPr>
        <w:t xml:space="preserve"> represent blockchain, block, and transaction, respectively. The data structure of block and transaction is shown in Fig. 1. A block includes block header and block body. The body usually stores transaction meta data. Block header records blockchain version, block </w:t>
      </w:r>
      <w:r w:rsidRPr="008140B2">
        <w:rPr>
          <w:rFonts w:ascii="Times New Roman" w:eastAsia="宋体" w:hAnsi="Times New Roman" w:cs="Times New Roman"/>
          <w:kern w:val="0"/>
          <w:sz w:val="24"/>
          <w:szCs w:val="24"/>
        </w:rPr>
        <w:t>proposer</w:t>
      </w:r>
      <w:r>
        <w:rPr>
          <w:rFonts w:ascii="Times New Roman" w:eastAsia="宋体" w:hAnsi="Times New Roman" w:cs="Times New Roman"/>
          <w:kern w:val="0"/>
          <w:sz w:val="24"/>
          <w:szCs w:val="24"/>
        </w:rPr>
        <w:t>, block height, previous hash, block hash, block full signature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transactions hash, etc. A transaction contains payer's ID, payee's ID, service information, timestamp, payer's signature, payee's signature, etc.</w:t>
      </w:r>
    </w:p>
    <w:p w14:paraId="3F670CB6" w14:textId="77777777" w:rsidR="006338FD" w:rsidRDefault="006338FD" w:rsidP="006338FD">
      <w:pPr>
        <w:keepNext/>
        <w:spacing w:afterLines="100" w:after="312"/>
        <w:ind w:firstLine="420"/>
      </w:pPr>
      <w:r>
        <w:rPr>
          <w:noProof/>
        </w:rPr>
        <w:drawing>
          <wp:inline distT="0" distB="0" distL="0" distR="0" wp14:anchorId="3E4B4A5B" wp14:editId="69705C0C">
            <wp:extent cx="2536641" cy="127381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517" cy="1286812"/>
                    </a:xfrm>
                    <a:prstGeom prst="rect">
                      <a:avLst/>
                    </a:prstGeom>
                    <a:noFill/>
                    <a:ln>
                      <a:noFill/>
                    </a:ln>
                  </pic:spPr>
                </pic:pic>
              </a:graphicData>
            </a:graphic>
          </wp:inline>
        </w:drawing>
      </w:r>
    </w:p>
    <w:p w14:paraId="13E0B36E" w14:textId="16883425" w:rsidR="006338FD" w:rsidRPr="006338FD" w:rsidRDefault="006338FD" w:rsidP="006338FD">
      <w:pPr>
        <w:pStyle w:val="ac"/>
        <w:ind w:firstLine="420"/>
        <w:rPr>
          <w:rFonts w:ascii="Times New Roman" w:eastAsia="宋体" w:hAnsi="Times New Roman" w:cs="Times New Roman"/>
          <w:b/>
          <w:bCs/>
          <w:kern w:val="0"/>
          <w:sz w:val="24"/>
          <w:szCs w:val="24"/>
        </w:rPr>
      </w:pPr>
      <w:r w:rsidRPr="00DA49A3">
        <w:rPr>
          <w:rFonts w:ascii="Times New Roman" w:hAnsi="Times New Roman" w:cs="Times New Roman"/>
          <w:b/>
          <w:bCs/>
        </w:rPr>
        <w:t>Fig</w:t>
      </w:r>
      <w:r>
        <w:rPr>
          <w:rFonts w:ascii="Times New Roman" w:hAnsi="Times New Roman" w:cs="Times New Roman"/>
          <w:b/>
          <w:bCs/>
        </w:rPr>
        <w:t>.</w:t>
      </w:r>
      <w:r w:rsidRPr="00DA49A3">
        <w:rPr>
          <w:rFonts w:ascii="Times New Roman" w:hAnsi="Times New Roman" w:cs="Times New Roman"/>
          <w:b/>
          <w:bCs/>
        </w:rPr>
        <w:t xml:space="preserve">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a block and transactions.</w:t>
      </w:r>
    </w:p>
    <w:p w14:paraId="56715901" w14:textId="3CC1EFE1" w:rsidR="0085138F" w:rsidRPr="00DE3197" w:rsidRDefault="00DE3197" w:rsidP="00565B69">
      <w:pPr>
        <w:pStyle w:val="2"/>
        <w:rPr>
          <w:rFonts w:ascii="Times New Roman" w:eastAsia="黑体" w:hAnsi="Times New Roman" w:cs="Times New Roman"/>
          <w:sz w:val="28"/>
          <w:szCs w:val="28"/>
        </w:rPr>
      </w:pPr>
      <w:bookmarkStart w:id="7" w:name="_Toc94273372"/>
      <w:r w:rsidRPr="00DE3197">
        <w:rPr>
          <w:rFonts w:ascii="Times New Roman" w:eastAsia="黑体" w:hAnsi="Times New Roman" w:cs="Times New Roman"/>
          <w:sz w:val="28"/>
          <w:szCs w:val="28"/>
        </w:rPr>
        <w:lastRenderedPageBreak/>
        <w:t>3.4</w:t>
      </w:r>
      <w:r w:rsidR="0085138F" w:rsidRPr="00DE3197">
        <w:rPr>
          <w:rFonts w:ascii="Times New Roman" w:eastAsia="黑体" w:hAnsi="Times New Roman" w:cs="Times New Roman"/>
          <w:sz w:val="28"/>
          <w:szCs w:val="28"/>
        </w:rPr>
        <w:t xml:space="preserve"> </w:t>
      </w:r>
      <w:bookmarkEnd w:id="7"/>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46382AC4"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w:t>
      </w:r>
      <w:r w:rsidR="00254F91">
        <w:rPr>
          <w:rFonts w:ascii="Times New Roman" w:eastAsia="宋体" w:hAnsi="Times New Roman" w:cs="Times New Roman"/>
          <w:kern w:val="0"/>
          <w:sz w:val="24"/>
          <w:szCs w:val="24"/>
        </w:rPr>
        <w:t xml:space="preserve">controls 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09071EFD"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w:t>
      </w:r>
      <w:r w:rsidR="002133A7">
        <w:rPr>
          <w:rFonts w:ascii="Times New Roman" w:eastAsia="宋体" w:hAnsi="Times New Roman" w:cs="Times New Roman"/>
          <w:kern w:val="0"/>
          <w:sz w:val="24"/>
          <w:szCs w:val="24"/>
        </w:rPr>
        <w:t>s</w:t>
      </w:r>
      <w:r w:rsidRPr="00254F91">
        <w:rPr>
          <w:rFonts w:ascii="Times New Roman" w:eastAsia="宋体" w:hAnsi="Times New Roman" w:cs="Times New Roman"/>
          <w:kern w:val="0"/>
          <w:sz w:val="24"/>
          <w:szCs w:val="24"/>
        </w:rPr>
        <w:t>, that is,</w:t>
      </w:r>
      <w:r w:rsidR="008F6D83">
        <w:rPr>
          <w:rFonts w:ascii="Times New Roman" w:eastAsia="宋体" w:hAnsi="Times New Roman" w:cs="Times New Roman"/>
          <w:kern w:val="0"/>
          <w:sz w:val="24"/>
          <w:szCs w:val="24"/>
        </w:rPr>
        <w:t xml:space="preserve"> creation of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xml:space="preserve">. The malicious nodes </w:t>
      </w:r>
      <w:r w:rsidR="002B3DED">
        <w:rPr>
          <w:rFonts w:ascii="Times New Roman" w:eastAsia="宋体" w:hAnsi="Times New Roman" w:cs="Times New Roman"/>
          <w:kern w:val="0"/>
          <w:sz w:val="24"/>
          <w:szCs w:val="24"/>
        </w:rPr>
        <w:t xml:space="preserve">with pseudonym </w:t>
      </w:r>
      <w:r w:rsidR="00421A5E">
        <w:rPr>
          <w:rFonts w:ascii="Times New Roman" w:eastAsia="宋体" w:hAnsi="Times New Roman" w:cs="Times New Roman"/>
          <w:kern w:val="0"/>
          <w:sz w:val="24"/>
          <w:szCs w:val="24"/>
        </w:rPr>
        <w:t>will</w:t>
      </w:r>
      <w:r w:rsidRPr="00254F91">
        <w:rPr>
          <w:rFonts w:ascii="Times New Roman" w:eastAsia="宋体" w:hAnsi="Times New Roman" w:cs="Times New Roman"/>
          <w:kern w:val="0"/>
          <w:sz w:val="24"/>
          <w:szCs w:val="24"/>
        </w:rPr>
        <w:t xml:space="preserve"> not </w:t>
      </w:r>
      <w:r w:rsidR="002133A7">
        <w:rPr>
          <w:rFonts w:ascii="Times New Roman" w:eastAsia="宋体" w:hAnsi="Times New Roman" w:cs="Times New Roman"/>
          <w:kern w:val="0"/>
          <w:sz w:val="24"/>
          <w:szCs w:val="24"/>
        </w:rPr>
        <w:t>vote for valid block</w:t>
      </w:r>
      <w:r w:rsidRPr="00254F91">
        <w:rPr>
          <w:rFonts w:ascii="Times New Roman" w:eastAsia="宋体" w:hAnsi="Times New Roman" w:cs="Times New Roman"/>
          <w:kern w:val="0"/>
          <w:sz w:val="24"/>
          <w:szCs w:val="24"/>
        </w:rPr>
        <w:t xml:space="preserve">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even transmit faulty messages to interrupt</w:t>
      </w:r>
      <w:r w:rsidR="00DD6AB2">
        <w:rPr>
          <w:rFonts w:ascii="Times New Roman" w:eastAsia="宋体" w:hAnsi="Times New Roman" w:cs="Times New Roman"/>
          <w:kern w:val="0"/>
          <w:sz w:val="24"/>
          <w:szCs w:val="24"/>
        </w:rPr>
        <w:t xml:space="preserve"> the</w:t>
      </w:r>
      <w:r w:rsidR="00421A5E">
        <w:rPr>
          <w:rFonts w:ascii="Times New Roman" w:eastAsia="宋体" w:hAnsi="Times New Roman" w:cs="Times New Roman"/>
          <w:kern w:val="0"/>
          <w:sz w:val="24"/>
          <w:szCs w:val="24"/>
        </w:rPr>
        <w:t xml:space="preserve"> consensus process</w:t>
      </w:r>
      <w:r w:rsidRPr="00254F91">
        <w:rPr>
          <w:rFonts w:ascii="Times New Roman" w:eastAsia="宋体" w:hAnsi="Times New Roman" w:cs="Times New Roman"/>
          <w:kern w:val="0"/>
          <w:sz w:val="24"/>
          <w:szCs w:val="24"/>
        </w:rPr>
        <w:t>;</w:t>
      </w:r>
    </w:p>
    <w:p w14:paraId="475BADAB" w14:textId="306C740A"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w:t>
      </w:r>
      <w:r w:rsidR="001C456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honest nodes</w:t>
      </w:r>
      <w:r w:rsidR="00254F91" w:rsidRPr="00254F91">
        <w:rPr>
          <w:rFonts w:ascii="Times New Roman" w:eastAsia="宋体" w:hAnsi="Times New Roman" w:cs="Times New Roman"/>
          <w:kern w:val="0"/>
          <w:sz w:val="24"/>
          <w:szCs w:val="24"/>
        </w:rPr>
        <w:t xml:space="preserve">. </w:t>
      </w:r>
      <w:r w:rsidR="00DD6AB2">
        <w:rPr>
          <w:rFonts w:ascii="Times New Roman" w:eastAsia="宋体" w:hAnsi="Times New Roman" w:cs="Times New Roman"/>
          <w:kern w:val="0"/>
          <w:sz w:val="24"/>
          <w:szCs w:val="24"/>
        </w:rPr>
        <w:t>Without loss of generality</w:t>
      </w:r>
      <w:r w:rsidR="00FF45A9">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(1-δ, T)</m:t>
        </m:r>
      </m:oMath>
      <w:r w:rsidR="001C456B">
        <w:rPr>
          <w:rFonts w:ascii="Times New Roman" w:eastAsia="宋体" w:hAnsi="Times New Roman" w:cs="Times New Roman" w:hint="eastAsia"/>
          <w:kern w:val="0"/>
          <w:sz w:val="24"/>
          <w:szCs w:val="24"/>
        </w:rPr>
        <w:t>-</w:t>
      </w:r>
      <w:r w:rsidR="001C456B" w:rsidRPr="001C456B">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bounded</w:t>
      </w:r>
      <w:r w:rsidR="00DD6AB2">
        <w:rPr>
          <w:rFonts w:ascii="Times New Roman" w:eastAsia="宋体" w:hAnsi="Times New Roman" w:cs="Times New Roman"/>
          <w:kern w:val="0"/>
          <w:sz w:val="24"/>
          <w:szCs w:val="24"/>
        </w:rPr>
        <w:t xml:space="preserve">, i.e., 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 xml:space="preserve">T </m:t>
        </m:r>
      </m:oMath>
      <w:r w:rsidR="00DD6AB2">
        <w:rPr>
          <w:rFonts w:ascii="Times New Roman" w:eastAsia="宋体" w:hAnsi="Times New Roman" w:cs="Times New Roman"/>
          <w:kern w:val="0"/>
          <w:sz w:val="24"/>
          <w:szCs w:val="24"/>
        </w:rPr>
        <w:t xml:space="preserve">consecutive </w:t>
      </w:r>
      <w:r w:rsidR="001C456B">
        <w:rPr>
          <w:rFonts w:ascii="Times New Roman" w:eastAsia="宋体" w:hAnsi="Times New Roman" w:cs="Times New Roman"/>
          <w:kern w:val="0"/>
          <w:sz w:val="24"/>
          <w:szCs w:val="24"/>
        </w:rPr>
        <w:t>slot</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jam no more than </w:t>
      </w:r>
      <m:oMath>
        <m:r>
          <w:rPr>
            <w:rFonts w:ascii="Cambria Math" w:eastAsia="宋体" w:hAnsi="Cambria Math" w:cs="Times New Roman"/>
            <w:kern w:val="0"/>
            <w:sz w:val="24"/>
            <w:szCs w:val="24"/>
          </w:rPr>
          <m:t>(1- δ) T</m:t>
        </m:r>
      </m:oMath>
      <w:r w:rsidR="00FF45A9">
        <w:rPr>
          <w:rFonts w:ascii="Times New Roman" w:eastAsia="宋体" w:hAnsi="Times New Roman" w:cs="Times New Roman"/>
          <w:kern w:val="0"/>
          <w:sz w:val="24"/>
          <w:szCs w:val="24"/>
        </w:rPr>
        <w:t xml:space="preserve"> </w:t>
      </w:r>
      <w:r w:rsidR="001C456B">
        <w:rPr>
          <w:rFonts w:ascii="Times New Roman" w:eastAsia="宋体" w:hAnsi="Times New Roman" w:cs="Times New Roman"/>
          <w:kern w:val="0"/>
          <w:sz w:val="24"/>
          <w:szCs w:val="24"/>
        </w:rPr>
        <w:t>slot</w:t>
      </w:r>
      <w:r w:rsidR="00FF45A9">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254F91" w:rsidRPr="00FF45A9">
        <w:rPr>
          <w:rFonts w:ascii="Times New Roman" w:eastAsia="宋体" w:hAnsi="Times New Roman" w:cs="Times New Roman"/>
          <w:kern w:val="0"/>
          <w:sz w:val="24"/>
          <w:szCs w:val="24"/>
        </w:rPr>
        <w:t xml:space="preserve"> ≤ 1</w:t>
      </w:r>
      <w:r w:rsidR="00FF45A9">
        <w:rPr>
          <w:rFonts w:ascii="Times New Roman" w:eastAsia="宋体" w:hAnsi="Times New Roman" w:cs="Times New Roman"/>
          <w:kern w:val="0"/>
          <w:sz w:val="24"/>
          <w:szCs w:val="24"/>
        </w:rPr>
        <w:t>.</w:t>
      </w:r>
    </w:p>
    <w:p w14:paraId="4BAC784D" w14:textId="608F78BE" w:rsidR="00E65F7B" w:rsidRPr="00E65F7B" w:rsidRDefault="00E65F7B" w:rsidP="00E65F7B">
      <w:pPr>
        <w:spacing w:afterLines="50" w:after="156"/>
        <w:ind w:firstLineChars="200" w:firstLine="480"/>
        <w:rPr>
          <w:rFonts w:ascii="Times New Roman" w:eastAsia="宋体" w:hAnsi="Times New Roman" w:cs="Times New Roman"/>
          <w:kern w:val="0"/>
          <w:sz w:val="24"/>
          <w:szCs w:val="24"/>
        </w:rPr>
      </w:pPr>
      <w:r w:rsidRPr="00E65F7B">
        <w:rPr>
          <w:rFonts w:ascii="Times New Roman" w:eastAsia="宋体" w:hAnsi="Times New Roman" w:cs="Times New Roman"/>
          <w:kern w:val="0"/>
          <w:sz w:val="24"/>
          <w:szCs w:val="24"/>
        </w:rPr>
        <w:t>A summary of all important notations (including the ones</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 xml:space="preserve">from the </w:t>
      </w:r>
      <w:r>
        <w:rPr>
          <w:rFonts w:ascii="Times New Roman" w:eastAsia="宋体" w:hAnsi="Times New Roman" w:cs="Times New Roman"/>
          <w:kern w:val="0"/>
          <w:sz w:val="24"/>
          <w:szCs w:val="24"/>
        </w:rPr>
        <w:t>SWIB</w:t>
      </w:r>
      <w:r w:rsidRPr="00E65F7B">
        <w:rPr>
          <w:rFonts w:ascii="Times New Roman" w:eastAsia="宋体" w:hAnsi="Times New Roman" w:cs="Times New Roman"/>
          <w:kern w:val="0"/>
          <w:sz w:val="24"/>
          <w:szCs w:val="24"/>
        </w:rPr>
        <w:t xml:space="preserve"> and the protocol analysis) and</w:t>
      </w:r>
      <w:r>
        <w:rPr>
          <w:rFonts w:ascii="Times New Roman" w:eastAsia="宋体" w:hAnsi="Times New Roman" w:cs="Times New Roman"/>
          <w:kern w:val="0"/>
          <w:sz w:val="24"/>
          <w:szCs w:val="24"/>
        </w:rPr>
        <w:t xml:space="preserve"> </w:t>
      </w:r>
      <w:r w:rsidRPr="00E65F7B">
        <w:rPr>
          <w:rFonts w:ascii="Times New Roman" w:eastAsia="宋体" w:hAnsi="Times New Roman" w:cs="Times New Roman"/>
          <w:kern w:val="0"/>
          <w:sz w:val="24"/>
          <w:szCs w:val="24"/>
        </w:rPr>
        <w:t>their semantic meanings is provided in Table</w:t>
      </w:r>
      <w:r>
        <w:rPr>
          <w:rFonts w:ascii="Times New Roman" w:eastAsia="宋体" w:hAnsi="Times New Roman" w:cs="Times New Roman"/>
          <w:kern w:val="0"/>
          <w:sz w:val="24"/>
          <w:szCs w:val="24"/>
        </w:rPr>
        <w:t xml:space="preserve"> 1.</w:t>
      </w:r>
    </w:p>
    <w:p w14:paraId="26E4495F" w14:textId="25510E43" w:rsidR="003312C7" w:rsidRPr="003312C7" w:rsidRDefault="00E65F7B" w:rsidP="003312C7">
      <w:pPr>
        <w:spacing w:afterLines="50" w:after="156"/>
        <w:ind w:left="420"/>
        <w:rPr>
          <w:rFonts w:ascii="Times New Roman" w:eastAsia="宋体" w:hAnsi="Times New Roman" w:cs="Times New Roman"/>
          <w:kern w:val="0"/>
          <w:sz w:val="24"/>
          <w:szCs w:val="24"/>
        </w:rPr>
      </w:pPr>
      <w:r>
        <w:rPr>
          <w:noProof/>
        </w:rPr>
        <w:drawing>
          <wp:inline distT="0" distB="0" distL="0" distR="0" wp14:anchorId="319CEAE5" wp14:editId="0AFD3F27">
            <wp:extent cx="3789739" cy="3282116"/>
            <wp:effectExtent l="0" t="0" r="127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9980" cy="3308306"/>
                    </a:xfrm>
                    <a:prstGeom prst="rect">
                      <a:avLst/>
                    </a:prstGeom>
                  </pic:spPr>
                </pic:pic>
              </a:graphicData>
            </a:graphic>
          </wp:inline>
        </w:drawing>
      </w:r>
    </w:p>
    <w:p w14:paraId="53B20458" w14:textId="414BDB3A"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w:t>
      </w:r>
      <w:r w:rsidR="008B0E87">
        <w:rPr>
          <w:rFonts w:ascii="Times New Roman" w:eastAsia="黑体" w:hAnsi="Times New Roman" w:cs="Times New Roman"/>
          <w:sz w:val="32"/>
          <w:szCs w:val="32"/>
        </w:rPr>
        <w:t xml:space="preserve"> Wireless Blockchain</w:t>
      </w:r>
      <w:r w:rsidRPr="00032531">
        <w:rPr>
          <w:rFonts w:ascii="Times New Roman" w:eastAsia="黑体" w:hAnsi="Times New Roman" w:cs="Times New Roman"/>
          <w:sz w:val="32"/>
          <w:szCs w:val="32"/>
        </w:rPr>
        <w:t xml:space="preserve"> Consensus Protocol</w:t>
      </w:r>
    </w:p>
    <w:p w14:paraId="1A93E994" w14:textId="231C5334"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w:t>
      </w:r>
      <w:r w:rsidR="00DD6AB2">
        <w:rPr>
          <w:rFonts w:ascii="Times New Roman" w:eastAsia="宋体" w:hAnsi="Times New Roman" w:cs="Times New Roman"/>
          <w:kern w:val="0"/>
          <w:sz w:val="24"/>
          <w:szCs w:val="24"/>
        </w:rPr>
        <w:t xml:space="preserve">propose the </w:t>
      </w:r>
      <w:r>
        <w:rPr>
          <w:rFonts w:ascii="Times New Roman" w:eastAsia="宋体" w:hAnsi="Times New Roman" w:cs="Times New Roman"/>
          <w:kern w:val="0"/>
          <w:sz w:val="24"/>
          <w:szCs w:val="24"/>
        </w:rPr>
        <w:t>stable wireless blockchain consensus protocol</w:t>
      </w:r>
      <w:r w:rsidR="008B0E87">
        <w:rPr>
          <w:rFonts w:ascii="Times New Roman" w:eastAsia="宋体" w:hAnsi="Times New Roman" w:cs="Times New Roman"/>
          <w:kern w:val="0"/>
          <w:sz w:val="24"/>
          <w:szCs w:val="24"/>
        </w:rPr>
        <w:t>, named SWIB</w:t>
      </w:r>
      <w:r>
        <w:rPr>
          <w:rFonts w:ascii="Times New Roman" w:eastAsia="宋体" w:hAnsi="Times New Roman" w:cs="Times New Roman"/>
          <w:kern w:val="0"/>
          <w:sz w:val="24"/>
          <w:szCs w:val="24"/>
        </w:rPr>
        <w:t xml:space="preserve">. We first </w:t>
      </w:r>
      <w:r w:rsidR="00B23BD9">
        <w:rPr>
          <w:rFonts w:ascii="Times New Roman" w:eastAsia="宋体" w:hAnsi="Times New Roman" w:cs="Times New Roman"/>
          <w:kern w:val="0"/>
          <w:sz w:val="24"/>
          <w:szCs w:val="24"/>
        </w:rPr>
        <w:t xml:space="preserve">introduce the overview architecture of our protocol, and then discuss the details of </w:t>
      </w:r>
      <w:r w:rsidR="00210062">
        <w:rPr>
          <w:rFonts w:ascii="Times New Roman" w:eastAsia="宋体" w:hAnsi="Times New Roman" w:cs="Times New Roman"/>
          <w:kern w:val="0"/>
          <w:sz w:val="24"/>
          <w:szCs w:val="24"/>
        </w:rPr>
        <w:t>SWIB</w:t>
      </w:r>
      <w:r w:rsidR="00B23BD9">
        <w:rPr>
          <w:rFonts w:ascii="Times New Roman" w:eastAsia="宋体" w:hAnsi="Times New Roman" w:cs="Times New Roman"/>
          <w:kern w:val="0"/>
          <w:sz w:val="24"/>
          <w:szCs w:val="24"/>
        </w:rPr>
        <w:t xml:space="preserv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lastRenderedPageBreak/>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1F043DD1" w14:textId="543F1A2C" w:rsidR="005012BF" w:rsidRDefault="00E46CC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This subsection introduces</w:t>
      </w:r>
      <w:r w:rsidR="00210062">
        <w:rPr>
          <w:rFonts w:ascii="Times New Roman" w:eastAsia="宋体" w:hAnsi="Times New Roman" w:cs="Times New Roman"/>
          <w:kern w:val="0"/>
          <w:sz w:val="24"/>
          <w:szCs w:val="24"/>
        </w:rPr>
        <w:t xml:space="preserve"> the </w:t>
      </w:r>
      <w:r w:rsidR="00C30358">
        <w:rPr>
          <w:rFonts w:ascii="Times New Roman" w:eastAsia="宋体" w:hAnsi="Times New Roman" w:cs="Times New Roman"/>
          <w:kern w:val="0"/>
          <w:sz w:val="24"/>
          <w:szCs w:val="24"/>
        </w:rPr>
        <w:t>preliminary design</w:t>
      </w:r>
      <w:r w:rsidR="00210062">
        <w:rPr>
          <w:rFonts w:ascii="Times New Roman" w:eastAsia="宋体" w:hAnsi="Times New Roman" w:cs="Times New Roman"/>
          <w:kern w:val="0"/>
          <w:sz w:val="24"/>
          <w:szCs w:val="24"/>
        </w:rPr>
        <w:t xml:space="preserve"> </w:t>
      </w:r>
      <w:r w:rsidR="00C30358">
        <w:rPr>
          <w:rFonts w:ascii="Times New Roman" w:eastAsia="宋体" w:hAnsi="Times New Roman" w:cs="Times New Roman"/>
          <w:kern w:val="0"/>
          <w:sz w:val="24"/>
          <w:szCs w:val="24"/>
        </w:rPr>
        <w:t>of</w:t>
      </w:r>
      <w:r>
        <w:rPr>
          <w:rFonts w:ascii="Times New Roman" w:eastAsia="宋体" w:hAnsi="Times New Roman" w:cs="Times New Roman"/>
          <w:kern w:val="0"/>
          <w:sz w:val="24"/>
          <w:szCs w:val="24"/>
        </w:rPr>
        <w:t xml:space="preserve"> SWIB protocol. Below we describe one round of SWIB protocol and show how it smoothly transition from round </w:t>
      </w:r>
      <m:oMath>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round </w:t>
      </w:r>
      <m:oMath>
        <m:r>
          <w:rPr>
            <w:rFonts w:ascii="Cambria Math" w:eastAsia="宋体" w:hAnsi="Cambria Math" w:cs="Times New Roman"/>
            <w:kern w:val="0"/>
            <w:sz w:val="24"/>
            <w:szCs w:val="24"/>
          </w:rPr>
          <m:t>r</m:t>
        </m:r>
      </m:oMath>
      <w:r w:rsidR="00DA6636">
        <w:rPr>
          <w:rFonts w:ascii="Times New Roman" w:eastAsia="宋体" w:hAnsi="Times New Roman" w:cs="Times New Roman"/>
          <w:kern w:val="0"/>
          <w:sz w:val="24"/>
          <w:szCs w:val="24"/>
        </w:rPr>
        <w:t>.</w:t>
      </w:r>
    </w:p>
    <w:p w14:paraId="71AFAF4B" w14:textId="2A738566" w:rsidR="005012BF" w:rsidRDefault="00E31AF2" w:rsidP="005012BF">
      <w:pPr>
        <w:keepNext/>
        <w:spacing w:afterLines="50" w:after="156"/>
        <w:ind w:firstLineChars="200" w:firstLine="420"/>
      </w:pPr>
      <w:r>
        <w:rPr>
          <w:noProof/>
        </w:rPr>
        <w:drawing>
          <wp:inline distT="0" distB="0" distL="0" distR="0" wp14:anchorId="419F1643" wp14:editId="235C8644">
            <wp:extent cx="5220336" cy="1104680"/>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6134" cy="1122836"/>
                    </a:xfrm>
                    <a:prstGeom prst="rect">
                      <a:avLst/>
                    </a:prstGeom>
                    <a:noFill/>
                    <a:ln>
                      <a:noFill/>
                    </a:ln>
                  </pic:spPr>
                </pic:pic>
              </a:graphicData>
            </a:graphic>
          </wp:inline>
        </w:drawing>
      </w:r>
    </w:p>
    <w:p w14:paraId="75F27642" w14:textId="6D62E28E" w:rsidR="005012BF" w:rsidRPr="005012BF" w:rsidRDefault="005012BF" w:rsidP="005012BF">
      <w:pPr>
        <w:pStyle w:val="ac"/>
        <w:ind w:leftChars="200" w:left="420"/>
        <w:rPr>
          <w:rFonts w:ascii="Times New Roman" w:hAnsi="Times New Roman" w:cs="Times New Roman"/>
          <w:b/>
          <w:bCs/>
        </w:rPr>
      </w:pPr>
      <w:r w:rsidRPr="00EE4F7E">
        <w:rPr>
          <w:rFonts w:ascii="Times New Roman" w:hAnsi="Times New Roman" w:cs="Times New Roman"/>
          <w:b/>
          <w:bCs/>
        </w:rPr>
        <w:t>Fig</w:t>
      </w:r>
      <w:r w:rsidR="00E31AF2">
        <w:rPr>
          <w:rFonts w:ascii="Times New Roman" w:hAnsi="Times New Roman" w:cs="Times New Roman"/>
          <w:b/>
          <w:bCs/>
        </w:rPr>
        <w:t>.</w:t>
      </w:r>
      <w:r w:rsidRPr="00EE4F7E">
        <w:rPr>
          <w:rFonts w:ascii="Times New Roman" w:hAnsi="Times New Roman" w:cs="Times New Roman"/>
          <w:b/>
          <w:bCs/>
        </w:rPr>
        <w:t xml:space="preserve">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B121D4">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maintain identity blockchain. (1) run Block Proposer Election Protocol to randomly determine</w:t>
      </w:r>
      <w:r w:rsidR="00DD6AB2">
        <w:rPr>
          <w:rFonts w:ascii="Times New Roman" w:hAnsi="Times New Roman" w:cs="Times New Roman"/>
        </w:rPr>
        <w:t xml:space="preserve"> the </w:t>
      </w:r>
      <w:r>
        <w:rPr>
          <w:rFonts w:ascii="Times New Roman" w:hAnsi="Times New Roman" w:cs="Times New Roman"/>
        </w:rPr>
        <w:t>block proposer</w:t>
      </w:r>
      <w:r w:rsidR="00DD6AB2">
        <w:rPr>
          <w:rFonts w:ascii="Times New Roman" w:hAnsi="Times New Roman" w:cs="Times New Roman"/>
        </w:rPr>
        <w:t xml:space="preserve"> for the current round</w:t>
      </w:r>
      <w:r>
        <w:rPr>
          <w:rFonts w:ascii="Times New Roman" w:hAnsi="Times New Roman" w:cs="Times New Roman"/>
        </w:rPr>
        <w:t>;</w:t>
      </w:r>
      <w:r w:rsidR="00DD6AB2">
        <w:rPr>
          <w:rFonts w:ascii="Times New Roman" w:hAnsi="Times New Roman" w:cs="Times New Roman"/>
        </w:rPr>
        <w:t xml:space="preserve"> </w:t>
      </w:r>
      <w:r>
        <w:rPr>
          <w:rFonts w:ascii="Times New Roman" w:hAnsi="Times New Roman" w:cs="Times New Roman"/>
        </w:rPr>
        <w:t>(2)</w:t>
      </w:r>
      <w:r w:rsidR="007F6ECF">
        <w:rPr>
          <w:rFonts w:ascii="Times New Roman" w:hAnsi="Times New Roman" w:cs="Times New Roman"/>
        </w:rPr>
        <w:t xml:space="preserve"> </w:t>
      </w:r>
      <w:r>
        <w:rPr>
          <w:rFonts w:ascii="Times New Roman" w:hAnsi="Times New Roman" w:cs="Times New Roman"/>
        </w:rPr>
        <w:t>verify the legality of new block, and</w:t>
      </w:r>
      <w:r w:rsidR="007F6ECF">
        <w:rPr>
          <w:rFonts w:ascii="Times New Roman" w:hAnsi="Times New Roman" w:cs="Times New Roman"/>
        </w:rPr>
        <w:t xml:space="preserve"> run signature generation algorithm</w:t>
      </w:r>
      <w:r w:rsidR="00416BB1">
        <w:rPr>
          <w:rFonts w:ascii="Times New Roman" w:hAnsi="Times New Roman" w:cs="Times New Roman"/>
        </w:rPr>
        <w:t xml:space="preserve"> </w:t>
      </w:r>
      <w:r w:rsidR="007F6ECF">
        <w:rPr>
          <w:rFonts w:ascii="Times New Roman" w:hAnsi="Times New Roman" w:cs="Times New Roman"/>
        </w:rPr>
        <w:t xml:space="preserve">to </w:t>
      </w:r>
      <w:r w:rsidR="00416BB1">
        <w:rPr>
          <w:rFonts w:ascii="Times New Roman" w:hAnsi="Times New Roman" w:cs="Times New Roman"/>
        </w:rPr>
        <w:t>vote for valid block</w:t>
      </w:r>
      <w:r>
        <w:rPr>
          <w:rFonts w:ascii="Times New Roman" w:hAnsi="Times New Roman" w:cs="Times New Roman"/>
        </w:rPr>
        <w:t xml:space="preserve">; (3) </w:t>
      </w:r>
      <w:r w:rsidR="007F6ECF">
        <w:rPr>
          <w:rFonts w:ascii="Times New Roman" w:hAnsi="Times New Roman" w:cs="Times New Roman"/>
        </w:rPr>
        <w:t xml:space="preserve">run signature aggregation algorithm and signature recovery algorithm to </w:t>
      </w:r>
      <w:r w:rsidR="00416BB1">
        <w:rPr>
          <w:rFonts w:ascii="Times New Roman" w:hAnsi="Times New Roman" w:cs="Times New Roman"/>
        </w:rPr>
        <w:t>finalize</w:t>
      </w:r>
      <w:r w:rsidR="00DD6AB2">
        <w:rPr>
          <w:rFonts w:ascii="Times New Roman" w:hAnsi="Times New Roman" w:cs="Times New Roman"/>
        </w:rPr>
        <w:t xml:space="preserve"> the </w:t>
      </w:r>
      <w:r w:rsidR="00416BB1">
        <w:rPr>
          <w:rFonts w:ascii="Times New Roman" w:hAnsi="Times New Roman" w:cs="Times New Roman"/>
        </w:rPr>
        <w:t xml:space="preserve">block </w:t>
      </w:r>
      <w:r w:rsidR="00057576">
        <w:rPr>
          <w:rFonts w:ascii="Times New Roman" w:hAnsi="Times New Roman" w:cs="Times New Roman"/>
        </w:rPr>
        <w:t>when</w:t>
      </w:r>
      <w:r w:rsidR="00416BB1">
        <w:rPr>
          <w:rFonts w:ascii="Times New Roman" w:hAnsi="Times New Roman" w:cs="Times New Roman"/>
        </w:rPr>
        <w:t xml:space="preserve"> </w:t>
      </w:r>
      <w:r w:rsidR="007F6ECF">
        <w:rPr>
          <w:rFonts w:ascii="Times New Roman" w:hAnsi="Times New Roman" w:cs="Times New Roman"/>
        </w:rPr>
        <w:t>generating</w:t>
      </w:r>
      <w:r w:rsidR="00057576">
        <w:rPr>
          <w:rFonts w:ascii="Times New Roman" w:hAnsi="Times New Roman" w:cs="Times New Roman"/>
        </w:rPr>
        <w:t xml:space="preserve"> the</w:t>
      </w:r>
      <w:r w:rsidR="007F6ECF">
        <w:rPr>
          <w:rFonts w:ascii="Times New Roman" w:hAnsi="Times New Roman" w:cs="Times New Roman"/>
        </w:rPr>
        <w:t xml:space="preserve"> full signature</w:t>
      </w:r>
      <w:r>
        <w:rPr>
          <w:rFonts w:ascii="Times New Roman" w:hAnsi="Times New Roman" w:cs="Times New Roman"/>
        </w:rPr>
        <w:t>.</w:t>
      </w:r>
      <w:r w:rsidR="00E31AF2" w:rsidRPr="005012BF">
        <w:rPr>
          <w:rFonts w:ascii="Times New Roman" w:hAnsi="Times New Roman" w:cs="Times New Roman"/>
          <w:b/>
          <w:bCs/>
        </w:rPr>
        <w:t xml:space="preserve"> </w:t>
      </w:r>
    </w:p>
    <w:p w14:paraId="14790BBD" w14:textId="730ED416" w:rsidR="00DA6636" w:rsidRDefault="00A733A3" w:rsidP="00917F8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w:t>
      </w:r>
      <w:r w:rsidR="00E31AF2">
        <w:rPr>
          <w:rFonts w:ascii="Times New Roman" w:eastAsia="宋体" w:hAnsi="Times New Roman" w:cs="Times New Roman"/>
          <w:kern w:val="0"/>
          <w:sz w:val="24"/>
          <w:szCs w:val="24"/>
        </w:rPr>
        <w:t>works in a round by round fashion</w:t>
      </w:r>
      <w:r>
        <w:rPr>
          <w:rFonts w:ascii="Times New Roman" w:eastAsia="宋体" w:hAnsi="Times New Roman" w:cs="Times New Roman"/>
          <w:kern w:val="0"/>
          <w:sz w:val="24"/>
          <w:szCs w:val="24"/>
        </w:rPr>
        <w:t xml:space="preserve">. </w:t>
      </w:r>
      <w:r w:rsidR="00DA6636">
        <w:rPr>
          <w:rFonts w:ascii="Times New Roman" w:eastAsia="宋体" w:hAnsi="Times New Roman" w:cs="Times New Roman"/>
          <w:kern w:val="0"/>
          <w:sz w:val="24"/>
          <w:szCs w:val="24"/>
        </w:rPr>
        <w:t>As shown in Fig</w:t>
      </w:r>
      <w:r w:rsidR="00E31AF2">
        <w:rPr>
          <w:rFonts w:ascii="Times New Roman" w:eastAsia="宋体" w:hAnsi="Times New Roman" w:cs="Times New Roman"/>
          <w:kern w:val="0"/>
          <w:sz w:val="24"/>
          <w:szCs w:val="24"/>
        </w:rPr>
        <w:t>.</w:t>
      </w:r>
      <w:r w:rsidR="00DA6636">
        <w:rPr>
          <w:rFonts w:ascii="Times New Roman" w:eastAsia="宋体" w:hAnsi="Times New Roman" w:cs="Times New Roman"/>
          <w:kern w:val="0"/>
          <w:sz w:val="24"/>
          <w:szCs w:val="24"/>
        </w:rPr>
        <w:t xml:space="preserve"> 2, we star</w:t>
      </w:r>
      <w:r w:rsidR="00E31AF2">
        <w:rPr>
          <w:rFonts w:ascii="Times New Roman" w:eastAsia="宋体" w:hAnsi="Times New Roman" w:cs="Times New Roman"/>
          <w:kern w:val="0"/>
          <w:sz w:val="24"/>
          <w:szCs w:val="24"/>
        </w:rPr>
        <w:t>t</w:t>
      </w:r>
      <w:r w:rsidR="00DA6636">
        <w:rPr>
          <w:rFonts w:ascii="Times New Roman" w:eastAsia="宋体" w:hAnsi="Times New Roman" w:cs="Times New Roman"/>
          <w:kern w:val="0"/>
          <w:sz w:val="24"/>
          <w:szCs w:val="24"/>
        </w:rPr>
        <w:t xml:space="preserve"> with a secure </w:t>
      </w:r>
      <w:r w:rsidR="001F1D5A">
        <w:rPr>
          <w:rFonts w:ascii="Times New Roman" w:eastAsia="宋体" w:hAnsi="Times New Roman" w:cs="Times New Roman"/>
          <w:kern w:val="0"/>
          <w:sz w:val="24"/>
          <w:szCs w:val="24"/>
        </w:rPr>
        <w:t>randomness generation</w:t>
      </w:r>
      <w:r w:rsidR="00C0046D">
        <w:rPr>
          <w:rFonts w:ascii="Times New Roman" w:eastAsia="宋体" w:hAnsi="Times New Roman" w:cs="Times New Roman"/>
          <w:kern w:val="0"/>
          <w:sz w:val="24"/>
          <w:szCs w:val="24"/>
        </w:rPr>
        <w:t xml:space="preserve"> process</w:t>
      </w:r>
      <w:r w:rsidR="001F1D5A">
        <w:rPr>
          <w:rFonts w:ascii="Times New Roman" w:eastAsia="宋体" w:hAnsi="Times New Roman" w:cs="Times New Roman"/>
          <w:kern w:val="0"/>
          <w:sz w:val="24"/>
          <w:szCs w:val="24"/>
        </w:rPr>
        <w:t>.</w:t>
      </w:r>
      <w:r w:rsidR="005B48BA">
        <w:rPr>
          <w:rFonts w:ascii="Times New Roman" w:eastAsia="宋体" w:hAnsi="Times New Roman" w:cs="Times New Roman"/>
          <w:kern w:val="0"/>
          <w:sz w:val="24"/>
          <w:szCs w:val="24"/>
        </w:rPr>
        <w:t xml:space="preserve"> It is in general not secure to allow </w:t>
      </w:r>
      <w:r w:rsidR="00AF3920">
        <w:rPr>
          <w:rFonts w:ascii="Times New Roman" w:eastAsia="宋体" w:hAnsi="Times New Roman" w:cs="Times New Roman"/>
          <w:kern w:val="0"/>
          <w:sz w:val="24"/>
          <w:szCs w:val="24"/>
        </w:rPr>
        <w:t>node</w:t>
      </w:r>
      <w:r w:rsidR="00B20073">
        <w:rPr>
          <w:rFonts w:ascii="Times New Roman" w:eastAsia="宋体" w:hAnsi="Times New Roman" w:cs="Times New Roman"/>
          <w:kern w:val="0"/>
          <w:sz w:val="24"/>
          <w:szCs w:val="24"/>
        </w:rPr>
        <w:t>s</w:t>
      </w:r>
      <w:r w:rsidR="006248CD">
        <w:rPr>
          <w:rFonts w:ascii="Times New Roman" w:eastAsia="宋体" w:hAnsi="Times New Roman" w:cs="Times New Roman"/>
          <w:kern w:val="0"/>
          <w:sz w:val="24"/>
          <w:szCs w:val="24"/>
        </w:rPr>
        <w:t xml:space="preserve"> to</w:t>
      </w:r>
      <w:r w:rsidR="00AF3920">
        <w:rPr>
          <w:rFonts w:ascii="Times New Roman" w:eastAsia="宋体" w:hAnsi="Times New Roman" w:cs="Times New Roman"/>
          <w:kern w:val="0"/>
          <w:sz w:val="24"/>
          <w:szCs w:val="24"/>
        </w:rPr>
        <w:t xml:space="preserve"> predict</w:t>
      </w:r>
      <w:r w:rsidR="006248CD">
        <w:rPr>
          <w:rFonts w:ascii="Times New Roman" w:eastAsia="宋体" w:hAnsi="Times New Roman" w:cs="Times New Roman"/>
          <w:kern w:val="0"/>
          <w:sz w:val="24"/>
          <w:szCs w:val="24"/>
        </w:rPr>
        <w:t xml:space="preserve"> who will be </w:t>
      </w:r>
      <w:r w:rsidR="00AF3920">
        <w:rPr>
          <w:rFonts w:ascii="Times New Roman" w:eastAsia="宋体" w:hAnsi="Times New Roman" w:cs="Times New Roman"/>
          <w:kern w:val="0"/>
          <w:sz w:val="24"/>
          <w:szCs w:val="24"/>
        </w:rPr>
        <w:t>the block proposer</w:t>
      </w:r>
      <w:r w:rsidR="006248CD">
        <w:rPr>
          <w:rFonts w:ascii="Times New Roman" w:eastAsia="宋体" w:hAnsi="Times New Roman" w:cs="Times New Roman"/>
          <w:kern w:val="0"/>
          <w:sz w:val="24"/>
          <w:szCs w:val="24"/>
        </w:rPr>
        <w:t xml:space="preserve"> in the next round</w:t>
      </w:r>
      <w:r w:rsidR="00AF3920">
        <w:rPr>
          <w:rFonts w:ascii="Times New Roman" w:eastAsia="宋体" w:hAnsi="Times New Roman" w:cs="Times New Roman"/>
          <w:kern w:val="0"/>
          <w:sz w:val="24"/>
          <w:szCs w:val="24"/>
        </w:rPr>
        <w:t xml:space="preserve">. Thus, we need </w:t>
      </w:r>
      <w:r w:rsidR="00EF0DE6">
        <w:rPr>
          <w:rFonts w:ascii="Times New Roman" w:eastAsia="宋体" w:hAnsi="Times New Roman" w:cs="Times New Roman"/>
          <w:kern w:val="0"/>
          <w:sz w:val="24"/>
          <w:szCs w:val="24"/>
        </w:rPr>
        <w:t xml:space="preserve">a </w:t>
      </w:r>
      <w:r w:rsidR="00B20073">
        <w:rPr>
          <w:rFonts w:ascii="Times New Roman" w:eastAsia="宋体" w:hAnsi="Times New Roman" w:cs="Times New Roman"/>
          <w:kern w:val="0"/>
          <w:sz w:val="24"/>
          <w:szCs w:val="24"/>
        </w:rPr>
        <w:t xml:space="preserve">randomness </w:t>
      </w:r>
      <w:r w:rsidR="00EF0DE6">
        <w:rPr>
          <w:rFonts w:ascii="Times New Roman" w:eastAsia="宋体" w:hAnsi="Times New Roman" w:cs="Times New Roman"/>
          <w:kern w:val="0"/>
          <w:sz w:val="24"/>
          <w:szCs w:val="24"/>
        </w:rPr>
        <w:t xml:space="preserve">source to ensure that </w:t>
      </w:r>
      <w:r w:rsidR="003E41B6">
        <w:rPr>
          <w:rFonts w:ascii="Times New Roman" w:eastAsia="宋体" w:hAnsi="Times New Roman" w:cs="Times New Roman"/>
          <w:kern w:val="0"/>
          <w:sz w:val="24"/>
          <w:szCs w:val="24"/>
        </w:rPr>
        <w:t>nodes</w:t>
      </w:r>
      <w:r w:rsidR="006248CD">
        <w:rPr>
          <w:rFonts w:ascii="Times New Roman" w:eastAsia="宋体" w:hAnsi="Times New Roman" w:cs="Times New Roman"/>
          <w:kern w:val="0"/>
          <w:sz w:val="24"/>
          <w:szCs w:val="24"/>
        </w:rPr>
        <w:t xml:space="preserve"> can</w:t>
      </w:r>
      <w:r w:rsidR="003E41B6">
        <w:rPr>
          <w:rFonts w:ascii="Times New Roman" w:eastAsia="宋体" w:hAnsi="Times New Roman" w:cs="Times New Roman"/>
          <w:kern w:val="0"/>
          <w:sz w:val="24"/>
          <w:szCs w:val="24"/>
        </w:rPr>
        <w:t>not</w:t>
      </w:r>
      <w:r w:rsidR="006248CD">
        <w:rPr>
          <w:rFonts w:ascii="Times New Roman" w:eastAsia="宋体" w:hAnsi="Times New Roman" w:cs="Times New Roman"/>
          <w:kern w:val="0"/>
          <w:sz w:val="24"/>
          <w:szCs w:val="24"/>
        </w:rPr>
        <w:t xml:space="preserve"> obtain </w:t>
      </w:r>
      <w:r w:rsidR="003E41B6">
        <w:rPr>
          <w:rFonts w:ascii="Times New Roman" w:eastAsia="宋体" w:hAnsi="Times New Roman" w:cs="Times New Roman"/>
          <w:kern w:val="0"/>
          <w:sz w:val="24"/>
          <w:szCs w:val="24"/>
        </w:rPr>
        <w:t xml:space="preserve">the information of </w:t>
      </w:r>
      <w:r w:rsidR="006248CD">
        <w:rPr>
          <w:rFonts w:ascii="Times New Roman" w:eastAsia="宋体" w:hAnsi="Times New Roman" w:cs="Times New Roman"/>
          <w:kern w:val="0"/>
          <w:sz w:val="24"/>
          <w:szCs w:val="24"/>
        </w:rPr>
        <w:t xml:space="preserve">next </w:t>
      </w:r>
      <w:r w:rsidR="003E41B6">
        <w:rPr>
          <w:rFonts w:ascii="Times New Roman" w:eastAsia="宋体" w:hAnsi="Times New Roman" w:cs="Times New Roman"/>
          <w:kern w:val="0"/>
          <w:sz w:val="24"/>
          <w:szCs w:val="24"/>
        </w:rPr>
        <w:t>block proposer</w:t>
      </w:r>
      <w:r w:rsidR="006248CD">
        <w:rPr>
          <w:rFonts w:ascii="Times New Roman" w:eastAsia="宋体" w:hAnsi="Times New Roman" w:cs="Times New Roman"/>
          <w:kern w:val="0"/>
          <w:sz w:val="24"/>
          <w:szCs w:val="24"/>
        </w:rPr>
        <w:t xml:space="preserve"> previously</w:t>
      </w:r>
      <w:r w:rsidR="003E41B6">
        <w:rPr>
          <w:rFonts w:ascii="Times New Roman" w:eastAsia="宋体" w:hAnsi="Times New Roman" w:cs="Times New Roman"/>
          <w:kern w:val="0"/>
          <w:sz w:val="24"/>
          <w:szCs w:val="24"/>
        </w:rPr>
        <w:t xml:space="preserve">. </w:t>
      </w:r>
      <w:r w:rsidR="006D1283" w:rsidRPr="00B23BD9">
        <w:rPr>
          <w:rFonts w:ascii="Times New Roman" w:eastAsia="宋体" w:hAnsi="Times New Roman" w:cs="Times New Roman"/>
          <w:kern w:val="0"/>
          <w:sz w:val="24"/>
          <w:szCs w:val="24"/>
        </w:rPr>
        <w:t xml:space="preserve">In </w:t>
      </w:r>
      <w:r w:rsidR="006D1283">
        <w:rPr>
          <w:rFonts w:ascii="Times New Roman" w:eastAsia="宋体" w:hAnsi="Times New Roman" w:cs="Times New Roman"/>
          <w:kern w:val="0"/>
          <w:sz w:val="24"/>
          <w:szCs w:val="24"/>
        </w:rPr>
        <w:t xml:space="preserve">SWIB, consensus </w:t>
      </w:r>
      <w:r w:rsidR="006D1283">
        <w:rPr>
          <w:rFonts w:ascii="Times New Roman" w:eastAsia="宋体" w:hAnsi="Times New Roman" w:cs="Times New Roman" w:hint="eastAsia"/>
          <w:kern w:val="0"/>
          <w:sz w:val="24"/>
          <w:szCs w:val="24"/>
        </w:rPr>
        <w:t>nodes</w:t>
      </w:r>
      <w:r w:rsidR="006D1283">
        <w:rPr>
          <w:rFonts w:ascii="Times New Roman" w:eastAsia="宋体" w:hAnsi="Times New Roman" w:cs="Times New Roman"/>
          <w:kern w:val="0"/>
          <w:sz w:val="24"/>
          <w:szCs w:val="24"/>
        </w:rPr>
        <w:t xml:space="preserve"> can</w:t>
      </w:r>
      <w:r w:rsidR="0006381A">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join</w:t>
      </w:r>
      <w:r w:rsidR="00A50E70">
        <w:rPr>
          <w:rFonts w:ascii="Times New Roman" w:eastAsia="宋体" w:hAnsi="Times New Roman" w:cs="Times New Roman"/>
          <w:kern w:val="0"/>
          <w:sz w:val="24"/>
          <w:szCs w:val="24"/>
        </w:rPr>
        <w:t xml:space="preserve"> the </w:t>
      </w:r>
      <w:r w:rsidR="006D1283">
        <w:rPr>
          <w:rFonts w:ascii="Times New Roman" w:eastAsia="宋体" w:hAnsi="Times New Roman" w:cs="Times New Roman"/>
          <w:kern w:val="0"/>
          <w:sz w:val="24"/>
          <w:szCs w:val="24"/>
        </w:rPr>
        <w:t xml:space="preserve">blockchain system by submitting Sybil-resistant-proof. </w:t>
      </w:r>
      <w:r w:rsidR="001F347C">
        <w:rPr>
          <w:rFonts w:ascii="Times New Roman" w:eastAsia="宋体" w:hAnsi="Times New Roman" w:cs="Times New Roman"/>
          <w:kern w:val="0"/>
          <w:sz w:val="24"/>
          <w:szCs w:val="24"/>
        </w:rPr>
        <w:t xml:space="preserve">Each node </w:t>
      </w:r>
      <w:r w:rsidR="00917F83">
        <w:rPr>
          <w:rFonts w:ascii="Times New Roman" w:eastAsia="宋体" w:hAnsi="Times New Roman" w:cs="Times New Roman"/>
          <w:kern w:val="0"/>
          <w:sz w:val="24"/>
          <w:szCs w:val="24"/>
        </w:rPr>
        <w:t>register</w:t>
      </w:r>
      <w:r w:rsidR="00A50E70">
        <w:rPr>
          <w:rFonts w:ascii="Times New Roman" w:eastAsia="宋体" w:hAnsi="Times New Roman" w:cs="Times New Roman"/>
          <w:kern w:val="0"/>
          <w:sz w:val="24"/>
          <w:szCs w:val="24"/>
        </w:rPr>
        <w:t>s</w:t>
      </w:r>
      <w:r w:rsidR="001F347C">
        <w:rPr>
          <w:rFonts w:ascii="Times New Roman" w:eastAsia="宋体" w:hAnsi="Times New Roman" w:cs="Times New Roman"/>
          <w:kern w:val="0"/>
          <w:sz w:val="24"/>
          <w:szCs w:val="24"/>
        </w:rPr>
        <w:t xml:space="preserve"> in</w:t>
      </w:r>
      <w:r w:rsidR="00A50E70">
        <w:rPr>
          <w:rFonts w:ascii="Times New Roman" w:eastAsia="宋体" w:hAnsi="Times New Roman" w:cs="Times New Roman"/>
          <w:kern w:val="0"/>
          <w:sz w:val="24"/>
          <w:szCs w:val="24"/>
        </w:rPr>
        <w:t xml:space="preserve"> the </w:t>
      </w:r>
      <w:r w:rsidR="00917F83">
        <w:rPr>
          <w:rFonts w:ascii="Times New Roman" w:eastAsia="宋体" w:hAnsi="Times New Roman" w:cs="Times New Roman"/>
          <w:kern w:val="0"/>
          <w:sz w:val="24"/>
          <w:szCs w:val="24"/>
        </w:rPr>
        <w:t xml:space="preserve">blockchain </w:t>
      </w:r>
      <w:r w:rsidR="001F347C">
        <w:rPr>
          <w:rFonts w:ascii="Times New Roman" w:eastAsia="宋体" w:hAnsi="Times New Roman" w:cs="Times New Roman"/>
          <w:kern w:val="0"/>
          <w:sz w:val="24"/>
          <w:szCs w:val="24"/>
        </w:rPr>
        <w:t>system by depositing</w:t>
      </w:r>
      <w:r w:rsidR="006812B5">
        <w:rPr>
          <w:rFonts w:ascii="Times New Roman" w:eastAsia="宋体" w:hAnsi="Times New Roman" w:cs="Times New Roman"/>
          <w:kern w:val="0"/>
          <w:sz w:val="24"/>
          <w:szCs w:val="24"/>
        </w:rPr>
        <w:t xml:space="preserve"> certain amount of </w:t>
      </w:r>
      <w:r w:rsidR="001F347C">
        <w:rPr>
          <w:rFonts w:ascii="Times New Roman" w:eastAsia="宋体" w:hAnsi="Times New Roman" w:cs="Times New Roman"/>
          <w:kern w:val="0"/>
          <w:sz w:val="24"/>
          <w:szCs w:val="24"/>
        </w:rPr>
        <w:t xml:space="preserve">money, which will be stored in a virtual account. Only the depositor </w:t>
      </w:r>
      <w:r w:rsidR="006812B5">
        <w:rPr>
          <w:rFonts w:ascii="Times New Roman" w:eastAsia="宋体" w:hAnsi="Times New Roman" w:cs="Times New Roman"/>
          <w:kern w:val="0"/>
          <w:sz w:val="24"/>
          <w:szCs w:val="24"/>
        </w:rPr>
        <w:t xml:space="preserve">executing </w:t>
      </w:r>
      <w:r w:rsidR="001F347C">
        <w:rPr>
          <w:rFonts w:ascii="Times New Roman" w:eastAsia="宋体" w:hAnsi="Times New Roman" w:cs="Times New Roman"/>
          <w:kern w:val="0"/>
          <w:sz w:val="24"/>
          <w:szCs w:val="24"/>
        </w:rPr>
        <w:t>unpledged operation can take out the money.</w:t>
      </w:r>
      <w:r w:rsidR="00793309">
        <w:rPr>
          <w:rFonts w:ascii="Times New Roman" w:eastAsia="宋体" w:hAnsi="Times New Roman" w:cs="Times New Roman"/>
          <w:kern w:val="0"/>
          <w:sz w:val="24"/>
          <w:szCs w:val="24"/>
        </w:rPr>
        <w:t xml:space="preserve"> </w:t>
      </w:r>
      <w:r w:rsidR="006D1283">
        <w:rPr>
          <w:rFonts w:ascii="Times New Roman" w:eastAsia="宋体" w:hAnsi="Times New Roman" w:cs="Times New Roman"/>
          <w:kern w:val="0"/>
          <w:sz w:val="24"/>
          <w:szCs w:val="24"/>
        </w:rPr>
        <w:t>T</w:t>
      </w:r>
      <w:r w:rsidR="00B20073">
        <w:rPr>
          <w:rFonts w:ascii="Times New Roman" w:eastAsia="宋体" w:hAnsi="Times New Roman" w:cs="Times New Roman"/>
          <w:kern w:val="0"/>
          <w:sz w:val="24"/>
          <w:szCs w:val="24"/>
        </w:rPr>
        <w:t>he</w:t>
      </w:r>
      <w:r w:rsidR="006D1283">
        <w:rPr>
          <w:rFonts w:ascii="Times New Roman" w:eastAsia="宋体" w:hAnsi="Times New Roman" w:cs="Times New Roman"/>
          <w:kern w:val="0"/>
          <w:sz w:val="24"/>
          <w:szCs w:val="24"/>
        </w:rPr>
        <w:t xml:space="preserve"> protocol</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adopts</w:t>
      </w:r>
      <w:r w:rsidR="00093094">
        <w:rPr>
          <w:rFonts w:ascii="Times New Roman" w:eastAsia="宋体" w:hAnsi="Times New Roman" w:cs="Times New Roman"/>
          <w:kern w:val="0"/>
          <w:sz w:val="24"/>
          <w:szCs w:val="24"/>
        </w:rPr>
        <w:t xml:space="preserve"> a distributed randomness generation </w:t>
      </w:r>
      <w:r w:rsidR="00A176CF">
        <w:rPr>
          <w:rFonts w:ascii="Times New Roman" w:eastAsia="宋体" w:hAnsi="Times New Roman" w:cs="Times New Roman"/>
          <w:kern w:val="0"/>
          <w:sz w:val="24"/>
          <w:szCs w:val="24"/>
        </w:rPr>
        <w:t>scheme</w:t>
      </w:r>
      <w:r w:rsidR="00471106">
        <w:rPr>
          <w:rFonts w:ascii="Times New Roman" w:eastAsia="宋体" w:hAnsi="Times New Roman" w:cs="Times New Roman"/>
          <w:kern w:val="0"/>
          <w:sz w:val="24"/>
          <w:szCs w:val="24"/>
        </w:rPr>
        <w:t>, which</w:t>
      </w:r>
      <w:r w:rsidR="00093094">
        <w:rPr>
          <w:rFonts w:ascii="Times New Roman" w:eastAsia="宋体" w:hAnsi="Times New Roman" w:cs="Times New Roman"/>
          <w:kern w:val="0"/>
          <w:sz w:val="24"/>
          <w:szCs w:val="24"/>
        </w:rPr>
        <w:t xml:space="preserve"> </w:t>
      </w:r>
      <w:r w:rsidR="00471106">
        <w:rPr>
          <w:rFonts w:ascii="Times New Roman" w:eastAsia="宋体" w:hAnsi="Times New Roman" w:cs="Times New Roman"/>
          <w:kern w:val="0"/>
          <w:sz w:val="24"/>
          <w:szCs w:val="24"/>
        </w:rPr>
        <w:t>ensures</w:t>
      </w:r>
      <w:r w:rsidR="00093094">
        <w:rPr>
          <w:rFonts w:ascii="Times New Roman" w:eastAsia="宋体" w:hAnsi="Times New Roman" w:cs="Times New Roman"/>
          <w:kern w:val="0"/>
          <w:sz w:val="24"/>
          <w:szCs w:val="24"/>
        </w:rPr>
        <w:t xml:space="preserve"> that all nodes </w:t>
      </w:r>
      <w:r w:rsidR="006D1283">
        <w:rPr>
          <w:rFonts w:ascii="Times New Roman" w:eastAsia="宋体" w:hAnsi="Times New Roman" w:cs="Times New Roman"/>
          <w:kern w:val="0"/>
          <w:sz w:val="24"/>
          <w:szCs w:val="24"/>
        </w:rPr>
        <w:t>can generate same randomness per round independently.</w:t>
      </w:r>
      <w:r w:rsidR="0006381A">
        <w:rPr>
          <w:rFonts w:ascii="Times New Roman" w:eastAsia="宋体" w:hAnsi="Times New Roman" w:cs="Times New Roman"/>
          <w:kern w:val="0"/>
          <w:sz w:val="24"/>
          <w:szCs w:val="24"/>
        </w:rPr>
        <w:t xml:space="preserve"> According to the round randomness, a </w:t>
      </w:r>
      <w:r w:rsidR="00191C5A">
        <w:rPr>
          <w:rFonts w:ascii="Times New Roman" w:eastAsia="宋体" w:hAnsi="Times New Roman" w:cs="Times New Roman"/>
          <w:kern w:val="0"/>
          <w:sz w:val="24"/>
          <w:szCs w:val="24"/>
        </w:rPr>
        <w:t xml:space="preserve">block proposer will be elected at the beginning of </w:t>
      </w:r>
      <w:r w:rsidR="006812B5">
        <w:rPr>
          <w:rFonts w:ascii="Times New Roman" w:eastAsia="宋体" w:hAnsi="Times New Roman" w:cs="Times New Roman"/>
          <w:kern w:val="0"/>
          <w:sz w:val="24"/>
          <w:szCs w:val="24"/>
        </w:rPr>
        <w:t xml:space="preserve">each </w:t>
      </w:r>
      <w:r w:rsidR="00191C5A">
        <w:rPr>
          <w:rFonts w:ascii="Times New Roman" w:eastAsia="宋体" w:hAnsi="Times New Roman" w:cs="Times New Roman"/>
          <w:kern w:val="0"/>
          <w:sz w:val="24"/>
          <w:szCs w:val="24"/>
        </w:rPr>
        <w:t xml:space="preserve">round </w:t>
      </w:r>
      <m:oMath>
        <m:r>
          <w:rPr>
            <w:rFonts w:ascii="Cambria Math" w:eastAsia="宋体" w:hAnsi="Cambria Math" w:cs="Times New Roman"/>
            <w:kern w:val="0"/>
            <w:sz w:val="24"/>
            <w:szCs w:val="24"/>
          </w:rPr>
          <m:t>r</m:t>
        </m:r>
      </m:oMath>
      <w:r w:rsidR="00BB7EA6">
        <w:rPr>
          <w:rFonts w:ascii="Times New Roman" w:eastAsia="宋体" w:hAnsi="Times New Roman" w:cs="Times New Roman" w:hint="eastAsia"/>
          <w:kern w:val="0"/>
          <w:sz w:val="24"/>
          <w:szCs w:val="24"/>
        </w:rPr>
        <w:t xml:space="preserve"> </w:t>
      </w:r>
      <w:r w:rsidR="00BB7EA6">
        <w:rPr>
          <w:rFonts w:ascii="Times New Roman" w:eastAsia="宋体" w:hAnsi="Times New Roman" w:cs="Times New Roman"/>
          <w:kern w:val="0"/>
          <w:sz w:val="24"/>
          <w:szCs w:val="24"/>
        </w:rPr>
        <w:t>through block</w:t>
      </w:r>
      <w:r w:rsidR="00920A6F">
        <w:rPr>
          <w:rFonts w:ascii="Times New Roman" w:eastAsia="宋体" w:hAnsi="Times New Roman" w:cs="Times New Roman"/>
          <w:kern w:val="0"/>
          <w:sz w:val="24"/>
          <w:szCs w:val="24"/>
        </w:rPr>
        <w:t xml:space="preserve"> </w:t>
      </w:r>
      <w:r w:rsidR="006812B5">
        <w:rPr>
          <w:rFonts w:ascii="Times New Roman" w:eastAsia="宋体" w:hAnsi="Times New Roman" w:cs="Times New Roman"/>
          <w:kern w:val="0"/>
          <w:sz w:val="24"/>
          <w:szCs w:val="24"/>
        </w:rPr>
        <w:t>proposer</w:t>
      </w:r>
      <w:del w:id="8" w:author="ThinkPad" w:date="2022-05-17T16:55:00Z">
        <w:r w:rsidR="00BB7EA6" w:rsidDel="00252515">
          <w:rPr>
            <w:rFonts w:ascii="Times New Roman" w:eastAsia="宋体" w:hAnsi="Times New Roman" w:cs="Times New Roman"/>
            <w:kern w:val="0"/>
            <w:sz w:val="24"/>
            <w:szCs w:val="24"/>
          </w:rPr>
          <w:delText xml:space="preserve"> </w:delText>
        </w:r>
      </w:del>
      <w:r w:rsidR="00920A6F">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election protocol</w:t>
      </w:r>
      <w:r w:rsidR="00191C5A">
        <w:rPr>
          <w:rFonts w:ascii="Times New Roman" w:eastAsia="宋体" w:hAnsi="Times New Roman" w:cs="Times New Roman" w:hint="eastAsia"/>
          <w:kern w:val="0"/>
          <w:sz w:val="24"/>
          <w:szCs w:val="24"/>
        </w:rPr>
        <w:t>.</w:t>
      </w:r>
      <w:r w:rsidR="00191C5A">
        <w:rPr>
          <w:rFonts w:ascii="Times New Roman" w:eastAsia="宋体" w:hAnsi="Times New Roman" w:cs="Times New Roman"/>
          <w:kern w:val="0"/>
          <w:sz w:val="24"/>
          <w:szCs w:val="24"/>
        </w:rPr>
        <w:t xml:space="preserve"> </w:t>
      </w:r>
      <w:r w:rsidR="00F752B7">
        <w:rPr>
          <w:rFonts w:ascii="Times New Roman" w:eastAsia="宋体" w:hAnsi="Times New Roman" w:cs="Times New Roman"/>
          <w:kern w:val="0"/>
          <w:sz w:val="24"/>
          <w:szCs w:val="24"/>
        </w:rPr>
        <w:t xml:space="preserve">Then, </w:t>
      </w:r>
      <w:r w:rsidR="002C7C80">
        <w:rPr>
          <w:rFonts w:ascii="Times New Roman" w:eastAsia="宋体" w:hAnsi="Times New Roman" w:cs="Times New Roman"/>
          <w:kern w:val="0"/>
          <w:sz w:val="24"/>
          <w:szCs w:val="24"/>
        </w:rPr>
        <w:t>the</w:t>
      </w:r>
      <w:r w:rsidR="00920A6F">
        <w:rPr>
          <w:rFonts w:ascii="Times New Roman" w:eastAsia="宋体" w:hAnsi="Times New Roman" w:cs="Times New Roman"/>
          <w:kern w:val="0"/>
          <w:sz w:val="24"/>
          <w:szCs w:val="24"/>
        </w:rPr>
        <w:t xml:space="preserve"> elected </w:t>
      </w:r>
      <w:r w:rsidR="002C7C80">
        <w:rPr>
          <w:rFonts w:ascii="Times New Roman" w:eastAsia="宋体" w:hAnsi="Times New Roman" w:cs="Times New Roman"/>
          <w:kern w:val="0"/>
          <w:sz w:val="24"/>
          <w:szCs w:val="24"/>
        </w:rPr>
        <w:t>block proposer will generate a block and broadcast it to other nodes.</w:t>
      </w:r>
      <w:r w:rsidR="00354529">
        <w:rPr>
          <w:rFonts w:ascii="Times New Roman" w:eastAsia="宋体" w:hAnsi="Times New Roman" w:cs="Times New Roman"/>
          <w:kern w:val="0"/>
          <w:sz w:val="24"/>
          <w:szCs w:val="24"/>
        </w:rPr>
        <w:t xml:space="preserve"> </w:t>
      </w:r>
      <w:r w:rsidR="00C2025D">
        <w:rPr>
          <w:rFonts w:ascii="Times New Roman" w:eastAsia="宋体" w:hAnsi="Times New Roman" w:cs="Times New Roman"/>
          <w:kern w:val="0"/>
          <w:sz w:val="24"/>
          <w:szCs w:val="24"/>
        </w:rPr>
        <w:t>Each node will vote on the valid</w:t>
      </w:r>
      <w:r w:rsidR="00920A6F">
        <w:rPr>
          <w:rFonts w:ascii="Times New Roman" w:eastAsia="宋体" w:hAnsi="Times New Roman" w:cs="Times New Roman"/>
          <w:kern w:val="0"/>
          <w:sz w:val="24"/>
          <w:szCs w:val="24"/>
        </w:rPr>
        <w:t xml:space="preserve">ity of the </w:t>
      </w:r>
      <w:r w:rsidR="00C2025D">
        <w:rPr>
          <w:rFonts w:ascii="Times New Roman" w:eastAsia="宋体" w:hAnsi="Times New Roman" w:cs="Times New Roman"/>
          <w:kern w:val="0"/>
          <w:sz w:val="24"/>
          <w:szCs w:val="24"/>
        </w:rPr>
        <w:t>block</w:t>
      </w:r>
      <w:r w:rsidR="00AC427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by generating </w:t>
      </w:r>
      <w:r w:rsidR="00956734">
        <w:rPr>
          <w:rFonts w:ascii="Times New Roman" w:eastAsia="宋体" w:hAnsi="Times New Roman" w:cs="Times New Roman"/>
          <w:kern w:val="0"/>
          <w:sz w:val="24"/>
          <w:szCs w:val="24"/>
        </w:rPr>
        <w:t>partial signature</w:t>
      </w:r>
      <w:r w:rsidR="00934338">
        <w:rPr>
          <w:rFonts w:ascii="Times New Roman" w:eastAsia="宋体" w:hAnsi="Times New Roman" w:cs="Times New Roman"/>
          <w:kern w:val="0"/>
          <w:sz w:val="24"/>
          <w:szCs w:val="24"/>
        </w:rPr>
        <w:t xml:space="preserve"> through a </w:t>
      </w:r>
      <w:r w:rsidR="00A176CF">
        <w:rPr>
          <w:rFonts w:ascii="Times New Roman" w:eastAsia="宋体" w:hAnsi="Times New Roman" w:cs="Times New Roman"/>
          <w:kern w:val="0"/>
          <w:sz w:val="24"/>
          <w:szCs w:val="24"/>
        </w:rPr>
        <w:t>partial signature generation protocol</w:t>
      </w:r>
      <w:r w:rsidR="00956734">
        <w:rPr>
          <w:rFonts w:ascii="Times New Roman" w:eastAsia="宋体" w:hAnsi="Times New Roman" w:cs="Times New Roman"/>
          <w:kern w:val="0"/>
          <w:sz w:val="24"/>
          <w:szCs w:val="24"/>
        </w:rPr>
        <w:t xml:space="preserve">. </w:t>
      </w:r>
      <w:r w:rsidR="004345B1">
        <w:rPr>
          <w:rFonts w:ascii="Times New Roman" w:eastAsia="宋体" w:hAnsi="Times New Roman" w:cs="Times New Roman"/>
          <w:kern w:val="0"/>
          <w:sz w:val="24"/>
          <w:szCs w:val="24"/>
        </w:rPr>
        <w:t xml:space="preserve">Once </w:t>
      </w:r>
      <w:r w:rsidR="00956734">
        <w:rPr>
          <w:rFonts w:ascii="Times New Roman" w:eastAsia="宋体" w:hAnsi="Times New Roman" w:cs="Times New Roman"/>
          <w:kern w:val="0"/>
          <w:sz w:val="24"/>
          <w:szCs w:val="24"/>
        </w:rPr>
        <w:t>aggregat</w:t>
      </w:r>
      <w:r w:rsidR="004345B1">
        <w:rPr>
          <w:rFonts w:ascii="Times New Roman" w:eastAsia="宋体" w:hAnsi="Times New Roman" w:cs="Times New Roman"/>
          <w:kern w:val="0"/>
          <w:sz w:val="24"/>
          <w:szCs w:val="24"/>
        </w:rPr>
        <w:t>ing a threshold of</w:t>
      </w:r>
      <w:r w:rsidR="00956734">
        <w:rPr>
          <w:rFonts w:ascii="Times New Roman" w:eastAsia="宋体" w:hAnsi="Times New Roman" w:cs="Times New Roman"/>
          <w:kern w:val="0"/>
          <w:sz w:val="24"/>
          <w:szCs w:val="24"/>
        </w:rPr>
        <w:t xml:space="preserve"> </w:t>
      </w:r>
      <w:r w:rsidR="00BB7EA6">
        <w:rPr>
          <w:rFonts w:ascii="Times New Roman" w:eastAsia="宋体" w:hAnsi="Times New Roman" w:cs="Times New Roman"/>
          <w:kern w:val="0"/>
          <w:sz w:val="24"/>
          <w:szCs w:val="24"/>
        </w:rPr>
        <w:t>partial signature shares</w:t>
      </w:r>
      <w:r w:rsidR="004345B1">
        <w:rPr>
          <w:rFonts w:ascii="Times New Roman" w:eastAsia="宋体" w:hAnsi="Times New Roman" w:cs="Times New Roman"/>
          <w:kern w:val="0"/>
          <w:sz w:val="24"/>
          <w:szCs w:val="24"/>
        </w:rPr>
        <w:t xml:space="preserve">, </w:t>
      </w:r>
      <w:r w:rsidR="00A176CF">
        <w:rPr>
          <w:rFonts w:ascii="Times New Roman" w:eastAsia="宋体" w:hAnsi="Times New Roman" w:cs="Times New Roman"/>
          <w:kern w:val="0"/>
          <w:sz w:val="24"/>
          <w:szCs w:val="24"/>
        </w:rPr>
        <w:t xml:space="preserve">any </w:t>
      </w:r>
      <w:r w:rsidR="004345B1">
        <w:rPr>
          <w:rFonts w:ascii="Times New Roman" w:eastAsia="宋体" w:hAnsi="Times New Roman" w:cs="Times New Roman"/>
          <w:kern w:val="0"/>
          <w:sz w:val="24"/>
          <w:szCs w:val="24"/>
        </w:rPr>
        <w:t>consensus node can</w:t>
      </w:r>
      <w:r w:rsidR="00BB7EA6">
        <w:rPr>
          <w:rFonts w:ascii="Times New Roman" w:eastAsia="宋体" w:hAnsi="Times New Roman" w:cs="Times New Roman"/>
          <w:kern w:val="0"/>
          <w:sz w:val="24"/>
          <w:szCs w:val="24"/>
        </w:rPr>
        <w:t xml:space="preserve"> recover the full signature to finalize </w:t>
      </w:r>
      <w:r w:rsidR="00920A6F">
        <w:rPr>
          <w:rFonts w:ascii="Times New Roman" w:eastAsia="宋体" w:hAnsi="Times New Roman" w:cs="Times New Roman"/>
          <w:kern w:val="0"/>
          <w:sz w:val="24"/>
          <w:szCs w:val="24"/>
        </w:rPr>
        <w:t xml:space="preserve">the </w:t>
      </w:r>
      <w:r w:rsidR="00BB7EA6">
        <w:rPr>
          <w:rFonts w:ascii="Times New Roman" w:eastAsia="宋体" w:hAnsi="Times New Roman" w:cs="Times New Roman"/>
          <w:kern w:val="0"/>
          <w:sz w:val="24"/>
          <w:szCs w:val="24"/>
        </w:rPr>
        <w:t>block</w:t>
      </w:r>
      <w:r w:rsidR="004345B1">
        <w:rPr>
          <w:rFonts w:ascii="Times New Roman" w:eastAsia="宋体" w:hAnsi="Times New Roman" w:cs="Times New Roman"/>
          <w:kern w:val="0"/>
          <w:sz w:val="24"/>
          <w:szCs w:val="24"/>
        </w:rPr>
        <w:t xml:space="preserve"> through a signature recovery protocol</w:t>
      </w:r>
      <w:r w:rsidR="00BB7EA6">
        <w:rPr>
          <w:rFonts w:ascii="Times New Roman" w:eastAsia="宋体" w:hAnsi="Times New Roman" w:cs="Times New Roman"/>
          <w:kern w:val="0"/>
          <w:sz w:val="24"/>
          <w:szCs w:val="24"/>
        </w:rPr>
        <w:t>.</w:t>
      </w:r>
    </w:p>
    <w:p w14:paraId="565BEAE3" w14:textId="6945F647" w:rsidR="00BB7EA6" w:rsidRPr="00BB7EA6" w:rsidRDefault="00BB7EA6" w:rsidP="00BB7E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aim to</w:t>
      </w:r>
      <w:r w:rsidR="00920A6F">
        <w:rPr>
          <w:rFonts w:ascii="Times New Roman" w:eastAsia="宋体" w:hAnsi="Times New Roman" w:cs="Times New Roman"/>
          <w:kern w:val="0"/>
          <w:sz w:val="24"/>
          <w:szCs w:val="24"/>
        </w:rPr>
        <w:t xml:space="preserve"> propose </w:t>
      </w:r>
      <w:r>
        <w:rPr>
          <w:rFonts w:ascii="Times New Roman" w:eastAsia="宋体" w:hAnsi="Times New Roman" w:cs="Times New Roman"/>
          <w:kern w:val="0"/>
          <w:sz w:val="24"/>
          <w:szCs w:val="24"/>
        </w:rPr>
        <w:t>a protocol</w:t>
      </w:r>
      <w:r w:rsidR="004041C7">
        <w:rPr>
          <w:rFonts w:ascii="Times New Roman" w:eastAsia="宋体" w:hAnsi="Times New Roman" w:cs="Times New Roman"/>
          <w:kern w:val="0"/>
          <w:sz w:val="24"/>
          <w:szCs w:val="24"/>
        </w:rPr>
        <w:t xml:space="preserve"> such </w:t>
      </w:r>
      <w:r>
        <w:rPr>
          <w:rFonts w:ascii="Times New Roman" w:eastAsia="宋体" w:hAnsi="Times New Roman" w:cs="Times New Roman"/>
          <w:kern w:val="0"/>
          <w:sz w:val="24"/>
          <w:szCs w:val="24"/>
        </w:rPr>
        <w:t xml:space="preserve">that hundreds of nodes can achieve consensus in </w:t>
      </w:r>
      <w:r w:rsidR="004041C7">
        <w:rPr>
          <w:rFonts w:ascii="Times New Roman" w:eastAsia="宋体" w:hAnsi="Times New Roman" w:cs="Times New Roman"/>
          <w:kern w:val="0"/>
          <w:sz w:val="24"/>
          <w:szCs w:val="24"/>
        </w:rPr>
        <w:t>a</w:t>
      </w:r>
      <w:ins w:id="9" w:author="ThinkPad" w:date="2022-05-17T16:57:00Z">
        <w:r w:rsidR="00252515">
          <w:rPr>
            <w:rFonts w:ascii="Times New Roman" w:eastAsia="宋体" w:hAnsi="Times New Roman" w:cs="Times New Roman"/>
            <w:kern w:val="0"/>
            <w:sz w:val="24"/>
            <w:szCs w:val="24"/>
          </w:rPr>
          <w:t xml:space="preserve"> </w:t>
        </w:r>
      </w:ins>
      <w:r>
        <w:rPr>
          <w:rFonts w:ascii="Times New Roman" w:eastAsia="宋体" w:hAnsi="Times New Roman" w:cs="Times New Roman"/>
          <w:kern w:val="0"/>
          <w:sz w:val="24"/>
          <w:szCs w:val="24"/>
        </w:rPr>
        <w:t>wireless network with unreliable and unstable channels.</w:t>
      </w:r>
      <w:r w:rsidR="004041C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Fig</w:t>
      </w:r>
      <w:r w:rsidR="004041C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3</w:t>
      </w:r>
      <w:r w:rsidR="004041C7">
        <w:rPr>
          <w:rFonts w:ascii="Times New Roman" w:eastAsia="宋体" w:hAnsi="Times New Roman" w:cs="Times New Roman"/>
          <w:kern w:val="0"/>
          <w:sz w:val="24"/>
          <w:szCs w:val="24"/>
        </w:rPr>
        <w:t xml:space="preserve"> shows </w:t>
      </w:r>
      <w:r>
        <w:rPr>
          <w:rFonts w:ascii="Times New Roman" w:eastAsia="宋体" w:hAnsi="Times New Roman" w:cs="Times New Roman"/>
          <w:kern w:val="0"/>
          <w:sz w:val="24"/>
          <w:szCs w:val="24"/>
        </w:rPr>
        <w:t>the main components of our protocol</w:t>
      </w:r>
      <w:r w:rsidR="004041C7">
        <w:rPr>
          <w:rFonts w:ascii="Times New Roman" w:eastAsia="宋体" w:hAnsi="Times New Roman" w:cs="Times New Roman"/>
          <w:kern w:val="0"/>
          <w:sz w:val="24"/>
          <w:szCs w:val="24"/>
        </w:rPr>
        <w:t>.</w:t>
      </w:r>
    </w:p>
    <w:p w14:paraId="20CFC7F0" w14:textId="5F8D0A25" w:rsidR="00876983" w:rsidRDefault="00556D4B" w:rsidP="00565B69">
      <w:pPr>
        <w:keepNext/>
        <w:spacing w:afterLines="50" w:after="156"/>
        <w:ind w:firstLineChars="200" w:firstLine="420"/>
      </w:pPr>
      <w:r>
        <w:rPr>
          <w:noProof/>
        </w:rPr>
        <w:lastRenderedPageBreak/>
        <w:drawing>
          <wp:inline distT="0" distB="0" distL="0" distR="0" wp14:anchorId="4BF64C02" wp14:editId="64128E2F">
            <wp:extent cx="2784902" cy="1860513"/>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2407" cy="1872208"/>
                    </a:xfrm>
                    <a:prstGeom prst="rect">
                      <a:avLst/>
                    </a:prstGeom>
                    <a:noFill/>
                    <a:ln>
                      <a:noFill/>
                    </a:ln>
                  </pic:spPr>
                </pic:pic>
              </a:graphicData>
            </a:graphic>
          </wp:inline>
        </w:drawing>
      </w:r>
    </w:p>
    <w:p w14:paraId="5A4193CB" w14:textId="645BDEC1" w:rsidR="00876983" w:rsidRPr="00184F6B" w:rsidRDefault="00876983" w:rsidP="00BB7EA6">
      <w:pPr>
        <w:pStyle w:val="ac"/>
        <w:ind w:firstLine="420"/>
        <w:rPr>
          <w:rFonts w:ascii="Times New Roman" w:hAnsi="Times New Roman" w:cs="Times New Roman"/>
          <w:b/>
          <w:bCs/>
        </w:rPr>
      </w:pPr>
      <w:r w:rsidRPr="00184F6B">
        <w:rPr>
          <w:rFonts w:ascii="Times New Roman" w:hAnsi="Times New Roman" w:cs="Times New Roman"/>
          <w:b/>
          <w:bCs/>
        </w:rPr>
        <w:t>Fig</w:t>
      </w:r>
      <w:r w:rsidR="00A50E70">
        <w:rPr>
          <w:rFonts w:ascii="Times New Roman" w:hAnsi="Times New Roman" w:cs="Times New Roman"/>
          <w:b/>
          <w:bCs/>
        </w:rPr>
        <w:t>.</w:t>
      </w:r>
      <w:r w:rsidRPr="00184F6B">
        <w:rPr>
          <w:rFonts w:ascii="Times New Roman" w:hAnsi="Times New Roman" w:cs="Times New Roman"/>
          <w:b/>
          <w:bCs/>
        </w:rPr>
        <w:t xml:space="preserve">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B121D4">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Main</w:t>
      </w:r>
      <w:r w:rsidR="004041C7">
        <w:rPr>
          <w:rFonts w:ascii="Times New Roman" w:hAnsi="Times New Roman" w:cs="Times New Roman"/>
          <w:b/>
          <w:bCs/>
        </w:rPr>
        <w:t xml:space="preserve"> design </w:t>
      </w:r>
      <w:r w:rsidR="008160DC" w:rsidRPr="00184F6B">
        <w:rPr>
          <w:rFonts w:ascii="Times New Roman" w:hAnsi="Times New Roman" w:cs="Times New Roman"/>
          <w:b/>
          <w:bCs/>
        </w:rPr>
        <w:t xml:space="preserve">components of </w:t>
      </w:r>
      <w:r w:rsidR="00DA49A3">
        <w:rPr>
          <w:rFonts w:ascii="Times New Roman" w:hAnsi="Times New Roman" w:cs="Times New Roman"/>
          <w:b/>
          <w:bCs/>
        </w:rPr>
        <w:t>SWIB</w:t>
      </w:r>
      <w:r w:rsidR="004041C7">
        <w:rPr>
          <w:rFonts w:ascii="Times New Roman" w:hAnsi="Times New Roman" w:cs="Times New Roman"/>
          <w:b/>
          <w:bCs/>
        </w:rPr>
        <w:t>.</w:t>
      </w:r>
    </w:p>
    <w:p w14:paraId="5C37E6CF" w14:textId="439A81FC" w:rsidR="00876983" w:rsidRPr="006F1D84" w:rsidRDefault="00876983" w:rsidP="00670B29">
      <w:pPr>
        <w:pStyle w:val="a3"/>
        <w:numPr>
          <w:ilvl w:val="0"/>
          <w:numId w:val="12"/>
        </w:numPr>
        <w:spacing w:beforeLines="50" w:before="156" w:afterLines="50" w:after="156"/>
        <w:ind w:left="902"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At the beginning of each</w:t>
      </w:r>
      <w:r w:rsidR="00521CD3">
        <w:rPr>
          <w:rFonts w:ascii="Times New Roman" w:eastAsia="宋体" w:hAnsi="Times New Roman" w:cs="Times New Roman"/>
          <w:kern w:val="0"/>
          <w:sz w:val="24"/>
          <w:szCs w:val="24"/>
        </w:rPr>
        <w:t xml:space="preserve"> round, a</w:t>
      </w:r>
      <w:r w:rsidR="00DE7713">
        <w:rPr>
          <w:rFonts w:ascii="Times New Roman" w:eastAsia="宋体" w:hAnsi="Times New Roman" w:cs="Times New Roman"/>
          <w:kern w:val="0"/>
          <w:sz w:val="24"/>
          <w:szCs w:val="24"/>
        </w:rPr>
        <w:t xml:space="preserve"> </w:t>
      </w:r>
      <w:r w:rsidR="004041C7">
        <w:rPr>
          <w:rFonts w:ascii="Times New Roman" w:eastAsia="宋体" w:hAnsi="Times New Roman" w:cs="Times New Roman"/>
          <w:kern w:val="0"/>
          <w:sz w:val="24"/>
          <w:szCs w:val="24"/>
        </w:rPr>
        <w:t>random number</w:t>
      </w:r>
      <w:r w:rsidR="00521CD3">
        <w:rPr>
          <w:rFonts w:ascii="Times New Roman" w:eastAsia="宋体" w:hAnsi="Times New Roman" w:cs="Times New Roman"/>
          <w:kern w:val="0"/>
          <w:sz w:val="24"/>
          <w:szCs w:val="24"/>
        </w:rPr>
        <w:t xml:space="preserve"> is independently generated by nodes via a distributed randomness generation scheme. </w:t>
      </w:r>
      <w:r w:rsidR="000441DB">
        <w:rPr>
          <w:rFonts w:ascii="Times New Roman" w:eastAsia="宋体" w:hAnsi="Times New Roman" w:cs="Times New Roman"/>
          <w:kern w:val="0"/>
          <w:sz w:val="24"/>
          <w:szCs w:val="24"/>
        </w:rPr>
        <w:t>E</w:t>
      </w:r>
      <w:r w:rsidR="00521CD3">
        <w:rPr>
          <w:rFonts w:ascii="Times New Roman" w:eastAsia="宋体" w:hAnsi="Times New Roman" w:cs="Times New Roman"/>
          <w:kern w:val="0"/>
          <w:sz w:val="24"/>
          <w:szCs w:val="24"/>
        </w:rPr>
        <w:t xml:space="preserve">ach of the nodes </w:t>
      </w:r>
      <w:r w:rsidR="00277B82">
        <w:rPr>
          <w:rFonts w:ascii="Times New Roman" w:eastAsia="宋体" w:hAnsi="Times New Roman" w:cs="Times New Roman"/>
          <w:kern w:val="0"/>
          <w:sz w:val="24"/>
          <w:szCs w:val="24"/>
        </w:rPr>
        <w:t>check</w:t>
      </w:r>
      <w:r w:rsidR="00521CD3">
        <w:rPr>
          <w:rFonts w:ascii="Times New Roman" w:eastAsia="宋体" w:hAnsi="Times New Roman" w:cs="Times New Roman"/>
          <w:kern w:val="0"/>
          <w:sz w:val="24"/>
          <w:szCs w:val="24"/>
        </w:rPr>
        <w:t>s</w:t>
      </w:r>
      <w:r w:rsidR="00277B82">
        <w:rPr>
          <w:rFonts w:ascii="Times New Roman" w:eastAsia="宋体" w:hAnsi="Times New Roman" w:cs="Times New Roman"/>
          <w:kern w:val="0"/>
          <w:sz w:val="24"/>
          <w:szCs w:val="24"/>
        </w:rPr>
        <w:t xml:space="preserve"> whether</w:t>
      </w:r>
      <w:r w:rsidR="00521CD3">
        <w:rPr>
          <w:rFonts w:ascii="Times New Roman" w:eastAsia="宋体" w:hAnsi="Times New Roman" w:cs="Times New Roman"/>
          <w:kern w:val="0"/>
          <w:sz w:val="24"/>
          <w:szCs w:val="24"/>
        </w:rPr>
        <w:t xml:space="preserve"> it becomes the </w:t>
      </w:r>
      <w:r w:rsidR="00277B82">
        <w:rPr>
          <w:rFonts w:ascii="Times New Roman" w:eastAsia="宋体" w:hAnsi="Times New Roman" w:cs="Times New Roman"/>
          <w:kern w:val="0"/>
          <w:sz w:val="24"/>
          <w:szCs w:val="24"/>
        </w:rPr>
        <w:t>block proposer</w:t>
      </w:r>
      <w:r w:rsidR="005A2706">
        <w:rPr>
          <w:rFonts w:ascii="Times New Roman" w:eastAsia="宋体" w:hAnsi="Times New Roman" w:cs="Times New Roman"/>
          <w:kern w:val="0"/>
          <w:sz w:val="24"/>
          <w:szCs w:val="24"/>
        </w:rPr>
        <w:t xml:space="preserve"> for the current round</w:t>
      </w:r>
      <w:r w:rsidR="00277B82">
        <w:rPr>
          <w:rFonts w:ascii="Times New Roman" w:eastAsia="宋体" w:hAnsi="Times New Roman" w:cs="Times New Roman"/>
          <w:kern w:val="0"/>
          <w:sz w:val="24"/>
          <w:szCs w:val="24"/>
        </w:rPr>
        <w:t xml:space="preserve"> through verifiable block proposer election protocol, which </w:t>
      </w:r>
      <w:r w:rsidR="00C96C81">
        <w:rPr>
          <w:rFonts w:ascii="Times New Roman" w:eastAsia="宋体" w:hAnsi="Times New Roman" w:cs="Times New Roman"/>
          <w:kern w:val="0"/>
          <w:sz w:val="24"/>
          <w:szCs w:val="24"/>
        </w:rPr>
        <w:t>use</w:t>
      </w:r>
      <w:r w:rsidR="00277B82">
        <w:rPr>
          <w:rFonts w:ascii="Times New Roman" w:eastAsia="宋体" w:hAnsi="Times New Roman" w:cs="Times New Roman"/>
          <w:kern w:val="0"/>
          <w:sz w:val="24"/>
          <w:szCs w:val="24"/>
        </w:rPr>
        <w:t>s</w:t>
      </w:r>
      <w:r w:rsidR="00C96C81">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node's</w:t>
      </w:r>
      <w:r w:rsidR="00C96C81">
        <w:rPr>
          <w:rFonts w:ascii="Times New Roman" w:eastAsia="宋体" w:hAnsi="Times New Roman" w:cs="Times New Roman"/>
          <w:kern w:val="0"/>
          <w:sz w:val="24"/>
          <w:szCs w:val="24"/>
        </w:rPr>
        <w:t xml:space="preserve"> private key and </w:t>
      </w:r>
      <w:r w:rsidR="00981598">
        <w:rPr>
          <w:rFonts w:ascii="Times New Roman" w:eastAsia="宋体" w:hAnsi="Times New Roman" w:cs="Times New Roman"/>
          <w:kern w:val="0"/>
          <w:sz w:val="24"/>
          <w:szCs w:val="24"/>
        </w:rPr>
        <w:t>the</w:t>
      </w:r>
      <w:r w:rsidR="006F1D84">
        <w:rPr>
          <w:rFonts w:ascii="Times New Roman" w:eastAsia="宋体" w:hAnsi="Times New Roman" w:cs="Times New Roman"/>
          <w:kern w:val="0"/>
          <w:sz w:val="24"/>
          <w:szCs w:val="24"/>
        </w:rPr>
        <w:t xml:space="preserve"> round</w:t>
      </w:r>
      <w:r w:rsidR="00981598">
        <w:rPr>
          <w:rFonts w:ascii="Times New Roman" w:eastAsia="宋体" w:hAnsi="Times New Roman" w:cs="Times New Roman"/>
          <w:kern w:val="0"/>
          <w:sz w:val="24"/>
          <w:szCs w:val="24"/>
        </w:rPr>
        <w:t xml:space="preserve"> random</w:t>
      </w:r>
      <w:r w:rsidR="005A2706">
        <w:rPr>
          <w:rFonts w:ascii="Times New Roman" w:eastAsia="宋体" w:hAnsi="Times New Roman" w:cs="Times New Roman"/>
          <w:kern w:val="0"/>
          <w:sz w:val="24"/>
          <w:szCs w:val="24"/>
        </w:rPr>
        <w:t xml:space="preserve"> number</w:t>
      </w:r>
      <w:r w:rsidR="00981598">
        <w:rPr>
          <w:rFonts w:ascii="Times New Roman" w:eastAsia="宋体" w:hAnsi="Times New Roman" w:cs="Times New Roman"/>
          <w:kern w:val="0"/>
          <w:sz w:val="24"/>
          <w:szCs w:val="24"/>
        </w:rPr>
        <w:t xml:space="preserve"> </w:t>
      </w:r>
      <w:r w:rsidR="00277B82">
        <w:rPr>
          <w:rFonts w:ascii="Times New Roman" w:eastAsia="宋体" w:hAnsi="Times New Roman" w:cs="Times New Roman"/>
          <w:kern w:val="0"/>
          <w:sz w:val="24"/>
          <w:szCs w:val="24"/>
        </w:rPr>
        <w:t>as inputs</w:t>
      </w:r>
      <w:r w:rsidR="00864AEA">
        <w:rPr>
          <w:rFonts w:ascii="Times New Roman" w:eastAsia="宋体" w:hAnsi="Times New Roman" w:cs="Times New Roman"/>
          <w:kern w:val="0"/>
          <w:sz w:val="24"/>
          <w:szCs w:val="24"/>
        </w:rPr>
        <w:t>. Besides, each node can verify the legality of block proposer according to its public key</w:t>
      </w:r>
      <w:r w:rsidR="000441DB">
        <w:rPr>
          <w:rFonts w:ascii="Times New Roman" w:eastAsia="宋体" w:hAnsi="Times New Roman" w:cs="Times New Roman"/>
          <w:kern w:val="0"/>
          <w:sz w:val="24"/>
          <w:szCs w:val="24"/>
        </w:rPr>
        <w:t>, proof, and the round random number</w:t>
      </w:r>
      <w:r w:rsidR="00864AEA">
        <w:rPr>
          <w:rFonts w:ascii="Times New Roman" w:eastAsia="宋体" w:hAnsi="Times New Roman" w:cs="Times New Roman"/>
          <w:kern w:val="0"/>
          <w:sz w:val="24"/>
          <w:szCs w:val="24"/>
        </w:rPr>
        <w:t>.</w:t>
      </w:r>
      <w:r w:rsidR="006F1D84">
        <w:rPr>
          <w:rFonts w:ascii="Times New Roman" w:eastAsia="宋体" w:hAnsi="Times New Roman" w:cs="Times New Roman"/>
          <w:kern w:val="0"/>
          <w:sz w:val="24"/>
          <w:szCs w:val="24"/>
        </w:rPr>
        <w:t xml:space="preserve"> </w:t>
      </w:r>
      <w:r w:rsidR="00ED1AA6" w:rsidRPr="006F1D84">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elected </w:t>
      </w:r>
      <w:r w:rsidR="00ED1AA6" w:rsidRPr="006F1D84">
        <w:rPr>
          <w:rFonts w:ascii="Times New Roman" w:eastAsia="宋体" w:hAnsi="Times New Roman" w:cs="Times New Roman"/>
          <w:kern w:val="0"/>
          <w:sz w:val="24"/>
          <w:szCs w:val="24"/>
        </w:rPr>
        <w:t xml:space="preserve">block proposer </w:t>
      </w:r>
      <w:r w:rsidR="00974272">
        <w:rPr>
          <w:rFonts w:ascii="Times New Roman" w:eastAsia="宋体" w:hAnsi="Times New Roman" w:cs="Times New Roman"/>
          <w:kern w:val="0"/>
          <w:sz w:val="24"/>
          <w:szCs w:val="24"/>
        </w:rPr>
        <w:t xml:space="preserve">will </w:t>
      </w:r>
      <w:r w:rsidR="00ED1AA6" w:rsidRPr="006F1D84">
        <w:rPr>
          <w:rFonts w:ascii="Times New Roman" w:eastAsia="宋体" w:hAnsi="Times New Roman" w:cs="Times New Roman"/>
          <w:kern w:val="0"/>
          <w:sz w:val="24"/>
          <w:szCs w:val="24"/>
        </w:rPr>
        <w:t>pack transactions from</w:t>
      </w:r>
      <w:r w:rsidR="000441DB">
        <w:rPr>
          <w:rFonts w:ascii="Times New Roman" w:eastAsia="宋体" w:hAnsi="Times New Roman" w:cs="Times New Roman"/>
          <w:kern w:val="0"/>
          <w:sz w:val="24"/>
          <w:szCs w:val="24"/>
        </w:rPr>
        <w:t xml:space="preserve"> its</w:t>
      </w:r>
      <w:r w:rsidR="00ED1AA6" w:rsidRPr="006F1D84">
        <w:rPr>
          <w:rFonts w:ascii="Times New Roman" w:eastAsia="宋体" w:hAnsi="Times New Roman" w:cs="Times New Roman"/>
          <w:kern w:val="0"/>
          <w:sz w:val="24"/>
          <w:szCs w:val="24"/>
        </w:rPr>
        <w:t xml:space="preserve"> transaction pool to generate a new block, and </w:t>
      </w:r>
      <w:r w:rsidR="003F3FF6" w:rsidRPr="006F1D84">
        <w:rPr>
          <w:rFonts w:ascii="Times New Roman" w:eastAsia="宋体" w:hAnsi="Times New Roman" w:cs="Times New Roman"/>
          <w:kern w:val="0"/>
          <w:sz w:val="24"/>
          <w:szCs w:val="24"/>
        </w:rPr>
        <w:t>disseminate</w:t>
      </w:r>
      <w:r w:rsidR="00ED1AA6" w:rsidRPr="006F1D84">
        <w:rPr>
          <w:rFonts w:ascii="Times New Roman" w:eastAsia="宋体" w:hAnsi="Times New Roman" w:cs="Times New Roman"/>
          <w:kern w:val="0"/>
          <w:sz w:val="24"/>
          <w:szCs w:val="24"/>
        </w:rPr>
        <w:t xml:space="preserve"> it to other </w:t>
      </w:r>
      <w:r w:rsidR="006F1D84">
        <w:rPr>
          <w:rFonts w:ascii="Times New Roman" w:eastAsia="宋体" w:hAnsi="Times New Roman" w:cs="Times New Roman"/>
          <w:kern w:val="0"/>
          <w:sz w:val="24"/>
          <w:szCs w:val="24"/>
        </w:rPr>
        <w:t xml:space="preserve">consensus </w:t>
      </w:r>
      <w:r w:rsidR="00ED1AA6" w:rsidRPr="006F1D84">
        <w:rPr>
          <w:rFonts w:ascii="Times New Roman" w:eastAsia="宋体" w:hAnsi="Times New Roman" w:cs="Times New Roman"/>
          <w:kern w:val="0"/>
          <w:sz w:val="24"/>
          <w:szCs w:val="24"/>
        </w:rPr>
        <w:t>nodes in</w:t>
      </w:r>
      <w:r w:rsidR="000441DB">
        <w:rPr>
          <w:rFonts w:ascii="Times New Roman" w:eastAsia="宋体" w:hAnsi="Times New Roman" w:cs="Times New Roman"/>
          <w:kern w:val="0"/>
          <w:sz w:val="24"/>
          <w:szCs w:val="24"/>
        </w:rPr>
        <w:t xml:space="preserve"> the </w:t>
      </w:r>
      <w:r w:rsidR="00ED1AA6" w:rsidRPr="006F1D84">
        <w:rPr>
          <w:rFonts w:ascii="Times New Roman" w:eastAsia="宋体" w:hAnsi="Times New Roman" w:cs="Times New Roman"/>
          <w:kern w:val="0"/>
          <w:sz w:val="24"/>
          <w:szCs w:val="24"/>
        </w:rPr>
        <w:t>wireless network.</w:t>
      </w:r>
    </w:p>
    <w:p w14:paraId="07BA0395" w14:textId="44209803"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w:t>
      </w:r>
      <w:r w:rsidR="000441DB">
        <w:rPr>
          <w:rFonts w:ascii="Times New Roman" w:eastAsia="宋体" w:hAnsi="Times New Roman" w:cs="Times New Roman"/>
          <w:kern w:val="0"/>
          <w:sz w:val="24"/>
          <w:szCs w:val="24"/>
        </w:rPr>
        <w:t xml:space="preserve">Upon receipt of </w:t>
      </w:r>
      <w:r w:rsidR="003F3FF6">
        <w:rPr>
          <w:rFonts w:ascii="Times New Roman" w:eastAsia="宋体" w:hAnsi="Times New Roman" w:cs="Times New Roman"/>
          <w:kern w:val="0"/>
          <w:sz w:val="24"/>
          <w:szCs w:val="24"/>
        </w:rPr>
        <w:t xml:space="preserve">the </w:t>
      </w:r>
      <w:r w:rsidR="00670B29">
        <w:rPr>
          <w:rFonts w:ascii="Times New Roman" w:eastAsia="宋体" w:hAnsi="Times New Roman" w:cs="Times New Roman"/>
          <w:kern w:val="0"/>
          <w:sz w:val="24"/>
          <w:szCs w:val="24"/>
        </w:rPr>
        <w:t xml:space="preserve">proposed </w:t>
      </w:r>
      <w:r w:rsidR="003F3FF6">
        <w:rPr>
          <w:rFonts w:ascii="Times New Roman" w:eastAsia="宋体" w:hAnsi="Times New Roman" w:cs="Times New Roman"/>
          <w:kern w:val="0"/>
          <w:sz w:val="24"/>
          <w:szCs w:val="24"/>
        </w:rPr>
        <w:t xml:space="preserve">block, </w:t>
      </w:r>
      <w:r w:rsidR="00040CE1">
        <w:rPr>
          <w:rFonts w:ascii="Times New Roman" w:eastAsia="宋体" w:hAnsi="Times New Roman" w:cs="Times New Roman"/>
          <w:kern w:val="0"/>
          <w:sz w:val="24"/>
          <w:szCs w:val="24"/>
        </w:rPr>
        <w:t>nodes will verify</w:t>
      </w:r>
      <w:r w:rsidR="00382B54">
        <w:rPr>
          <w:rFonts w:ascii="Times New Roman" w:eastAsia="宋体" w:hAnsi="Times New Roman" w:cs="Times New Roman"/>
          <w:kern w:val="0"/>
          <w:sz w:val="24"/>
          <w:szCs w:val="24"/>
        </w:rPr>
        <w:t xml:space="preserve"> </w:t>
      </w:r>
      <w:r w:rsidR="00040CE1">
        <w:rPr>
          <w:rFonts w:ascii="Times New Roman" w:eastAsia="宋体" w:hAnsi="Times New Roman" w:cs="Times New Roman"/>
          <w:kern w:val="0"/>
          <w:sz w:val="24"/>
          <w:szCs w:val="24"/>
        </w:rPr>
        <w:t>valid</w:t>
      </w:r>
      <w:r w:rsidR="00670B29">
        <w:rPr>
          <w:rFonts w:ascii="Times New Roman" w:eastAsia="宋体" w:hAnsi="Times New Roman" w:cs="Times New Roman"/>
          <w:kern w:val="0"/>
          <w:sz w:val="24"/>
          <w:szCs w:val="24"/>
        </w:rPr>
        <w:t>ity</w:t>
      </w:r>
      <w:r w:rsidR="00040CE1">
        <w:rPr>
          <w:rFonts w:ascii="Times New Roman" w:eastAsia="宋体" w:hAnsi="Times New Roman" w:cs="Times New Roman"/>
          <w:kern w:val="0"/>
          <w:sz w:val="24"/>
          <w:szCs w:val="24"/>
        </w:rPr>
        <w:t xml:space="preserve"> of</w:t>
      </w:r>
      <w:ins w:id="10" w:author="ThinkPad" w:date="2022-05-17T17:00:00Z">
        <w:r w:rsidR="00252515">
          <w:rPr>
            <w:rFonts w:ascii="Times New Roman" w:eastAsia="宋体" w:hAnsi="Times New Roman" w:cs="Times New Roman"/>
            <w:kern w:val="0"/>
            <w:sz w:val="24"/>
            <w:szCs w:val="24"/>
          </w:rPr>
          <w:t xml:space="preserve"> </w:t>
        </w:r>
      </w:ins>
      <w:r w:rsidR="00382B54">
        <w:rPr>
          <w:rFonts w:ascii="Times New Roman" w:eastAsia="宋体" w:hAnsi="Times New Roman" w:cs="Times New Roman"/>
          <w:kern w:val="0"/>
          <w:sz w:val="24"/>
          <w:szCs w:val="24"/>
        </w:rPr>
        <w:t>the</w:t>
      </w:r>
      <w:r w:rsidR="00040CE1">
        <w:rPr>
          <w:rFonts w:ascii="Times New Roman" w:eastAsia="宋体" w:hAnsi="Times New Roman" w:cs="Times New Roman"/>
          <w:kern w:val="0"/>
          <w:sz w:val="24"/>
          <w:szCs w:val="24"/>
        </w:rPr>
        <w:t xml:space="preserve"> block. </w:t>
      </w:r>
      <w:r w:rsidR="00505ED2">
        <w:rPr>
          <w:rFonts w:ascii="Times New Roman" w:eastAsia="宋体" w:hAnsi="Times New Roman" w:cs="Times New Roman"/>
          <w:kern w:val="0"/>
          <w:sz w:val="24"/>
          <w:szCs w:val="24"/>
        </w:rPr>
        <w:t xml:space="preserve">Each node will generate a partial signature of block hash if the result of </w:t>
      </w:r>
      <w:r w:rsidR="00724C98">
        <w:rPr>
          <w:rFonts w:ascii="Times New Roman" w:eastAsia="宋体" w:hAnsi="Times New Roman" w:cs="Times New Roman"/>
          <w:kern w:val="0"/>
          <w:sz w:val="24"/>
          <w:szCs w:val="24"/>
        </w:rPr>
        <w:t xml:space="preserve">the </w:t>
      </w:r>
      <w:r w:rsidR="00505ED2">
        <w:rPr>
          <w:rFonts w:ascii="Times New Roman" w:eastAsia="宋体" w:hAnsi="Times New Roman" w:cs="Times New Roman"/>
          <w:kern w:val="0"/>
          <w:sz w:val="24"/>
          <w:szCs w:val="24"/>
        </w:rPr>
        <w:t>verification</w:t>
      </w:r>
      <w:r w:rsidR="00724C98">
        <w:rPr>
          <w:rFonts w:ascii="Times New Roman" w:eastAsia="宋体" w:hAnsi="Times New Roman" w:cs="Times New Roman"/>
          <w:kern w:val="0"/>
          <w:sz w:val="24"/>
          <w:szCs w:val="24"/>
        </w:rPr>
        <w:t xml:space="preserve"> </w:t>
      </w:r>
      <w:r w:rsidR="00505ED2">
        <w:rPr>
          <w:rFonts w:ascii="Times New Roman" w:eastAsia="宋体" w:hAnsi="Times New Roman" w:cs="Times New Roman"/>
          <w:kern w:val="0"/>
          <w:sz w:val="24"/>
          <w:szCs w:val="24"/>
        </w:rPr>
        <w:t xml:space="preserve">is true. </w:t>
      </w:r>
      <w:r w:rsidR="00382B54">
        <w:rPr>
          <w:rFonts w:ascii="Times New Roman" w:eastAsia="宋体" w:hAnsi="Times New Roman" w:cs="Times New Roman"/>
          <w:kern w:val="0"/>
          <w:sz w:val="24"/>
          <w:szCs w:val="24"/>
        </w:rPr>
        <w:t>T</w:t>
      </w:r>
      <w:r w:rsidR="00505ED2">
        <w:rPr>
          <w:rFonts w:ascii="Times New Roman" w:eastAsia="宋体" w:hAnsi="Times New Roman" w:cs="Times New Roman"/>
          <w:kern w:val="0"/>
          <w:sz w:val="24"/>
          <w:szCs w:val="24"/>
        </w:rPr>
        <w:t xml:space="preserve">hen, </w:t>
      </w:r>
      <w:r w:rsidR="00382B54">
        <w:rPr>
          <w:rFonts w:ascii="Times New Roman" w:eastAsia="宋体" w:hAnsi="Times New Roman" w:cs="Times New Roman"/>
          <w:kern w:val="0"/>
          <w:sz w:val="24"/>
          <w:szCs w:val="24"/>
        </w:rPr>
        <w:t xml:space="preserve">they </w:t>
      </w:r>
      <w:r w:rsidR="00505ED2">
        <w:rPr>
          <w:rFonts w:ascii="Times New Roman" w:eastAsia="宋体" w:hAnsi="Times New Roman" w:cs="Times New Roman"/>
          <w:kern w:val="0"/>
          <w:sz w:val="24"/>
          <w:szCs w:val="24"/>
        </w:rPr>
        <w:t>will broadcast their partial signature</w:t>
      </w:r>
      <w:r w:rsidR="00974272">
        <w:rPr>
          <w:rFonts w:ascii="Times New Roman" w:eastAsia="宋体" w:hAnsi="Times New Roman" w:cs="Times New Roman"/>
          <w:kern w:val="0"/>
          <w:sz w:val="24"/>
          <w:szCs w:val="24"/>
        </w:rPr>
        <w:t xml:space="preserve"> shares</w:t>
      </w:r>
      <w:r w:rsidR="00505ED2">
        <w:rPr>
          <w:rFonts w:ascii="Times New Roman" w:eastAsia="宋体" w:hAnsi="Times New Roman" w:cs="Times New Roman"/>
          <w:kern w:val="0"/>
          <w:sz w:val="24"/>
          <w:szCs w:val="24"/>
        </w:rPr>
        <w:t xml:space="preserve"> to other nodes.</w:t>
      </w:r>
    </w:p>
    <w:p w14:paraId="2CF66CD3" w14:textId="5FC29FF4" w:rsidR="00876983" w:rsidRDefault="00876983" w:rsidP="00670B2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974272">
        <w:rPr>
          <w:rFonts w:ascii="Times New Roman" w:eastAsia="宋体" w:hAnsi="Times New Roman" w:cs="Times New Roman"/>
          <w:kern w:val="0"/>
          <w:sz w:val="24"/>
          <w:szCs w:val="24"/>
        </w:rPr>
        <w:t>F</w:t>
      </w:r>
      <w:r w:rsidR="00A733A3">
        <w:rPr>
          <w:rFonts w:ascii="Times New Roman" w:eastAsia="宋体" w:hAnsi="Times New Roman" w:cs="Times New Roman"/>
          <w:kern w:val="0"/>
          <w:sz w:val="24"/>
          <w:szCs w:val="24"/>
        </w:rPr>
        <w:t xml:space="preserve">ull signature will be recovered if </w:t>
      </w:r>
      <w:r w:rsidR="00505ED2">
        <w:rPr>
          <w:rFonts w:ascii="Times New Roman" w:eastAsia="宋体" w:hAnsi="Times New Roman" w:cs="Times New Roman"/>
          <w:kern w:val="0"/>
          <w:sz w:val="24"/>
          <w:szCs w:val="24"/>
        </w:rPr>
        <w:t>a node</w:t>
      </w:r>
      <w:r w:rsidR="00382B54">
        <w:rPr>
          <w:rFonts w:ascii="Times New Roman" w:eastAsia="宋体" w:hAnsi="Times New Roman" w:cs="Times New Roman"/>
          <w:kern w:val="0"/>
          <w:sz w:val="24"/>
          <w:szCs w:val="24"/>
        </w:rPr>
        <w:t xml:space="preserve"> receives and then </w:t>
      </w:r>
      <w:r w:rsidR="00505ED2">
        <w:rPr>
          <w:rFonts w:ascii="Times New Roman" w:eastAsia="宋体" w:hAnsi="Times New Roman" w:cs="Times New Roman"/>
          <w:kern w:val="0"/>
          <w:sz w:val="24"/>
          <w:szCs w:val="24"/>
        </w:rPr>
        <w:t>aggregates enough partial signature</w:t>
      </w:r>
      <w:r w:rsidR="0039321A">
        <w:rPr>
          <w:rFonts w:ascii="Times New Roman" w:eastAsia="宋体" w:hAnsi="Times New Roman" w:cs="Times New Roman"/>
          <w:kern w:val="0"/>
          <w:sz w:val="24"/>
          <w:szCs w:val="24"/>
        </w:rPr>
        <w:t xml:space="preserve"> share</w:t>
      </w:r>
      <w:r w:rsidR="00446425">
        <w:rPr>
          <w:rFonts w:ascii="Times New Roman" w:eastAsia="宋体" w:hAnsi="Times New Roman" w:cs="Times New Roman"/>
          <w:kern w:val="0"/>
          <w:sz w:val="24"/>
          <w:szCs w:val="24"/>
        </w:rPr>
        <w:t>s</w:t>
      </w:r>
      <w:r w:rsidR="00200702">
        <w:rPr>
          <w:rFonts w:ascii="Times New Roman" w:eastAsia="宋体" w:hAnsi="Times New Roman" w:cs="Times New Roman"/>
          <w:kern w:val="0"/>
          <w:sz w:val="24"/>
          <w:szCs w:val="24"/>
        </w:rPr>
        <w:t>.</w:t>
      </w:r>
      <w:r w:rsidR="00DE125A">
        <w:rPr>
          <w:rFonts w:ascii="Times New Roman" w:eastAsia="宋体" w:hAnsi="Times New Roman" w:cs="Times New Roman"/>
          <w:kern w:val="0"/>
          <w:sz w:val="24"/>
          <w:szCs w:val="24"/>
        </w:rPr>
        <w:t xml:space="preserve"> </w:t>
      </w:r>
      <w:r w:rsidR="005A7002">
        <w:rPr>
          <w:rFonts w:ascii="Times New Roman" w:eastAsia="宋体" w:hAnsi="Times New Roman" w:cs="Times New Roman"/>
          <w:kern w:val="0"/>
          <w:sz w:val="24"/>
          <w:szCs w:val="24"/>
        </w:rPr>
        <w:t xml:space="preserve">Then, the full signature will be broadcast to nodes. </w:t>
      </w:r>
      <w:r w:rsidR="00207F92">
        <w:rPr>
          <w:rFonts w:ascii="Times New Roman" w:eastAsia="宋体" w:hAnsi="Times New Roman" w:cs="Times New Roman"/>
          <w:kern w:val="0"/>
          <w:sz w:val="24"/>
          <w:szCs w:val="24"/>
        </w:rPr>
        <w:t xml:space="preserve">This </w:t>
      </w:r>
      <w:r w:rsidR="0039321A">
        <w:rPr>
          <w:rFonts w:ascii="Times New Roman" w:eastAsia="宋体" w:hAnsi="Times New Roman" w:cs="Times New Roman"/>
          <w:kern w:val="0"/>
          <w:sz w:val="24"/>
          <w:szCs w:val="24"/>
        </w:rPr>
        <w:t>full</w:t>
      </w:r>
      <w:r w:rsidR="00207F92">
        <w:rPr>
          <w:rFonts w:ascii="Times New Roman" w:eastAsia="宋体" w:hAnsi="Times New Roman" w:cs="Times New Roman"/>
          <w:kern w:val="0"/>
          <w:sz w:val="24"/>
          <w:szCs w:val="24"/>
        </w:rPr>
        <w:t xml:space="preserve"> signature can be seen as the proof of block finalization. </w:t>
      </w:r>
      <w:r w:rsidR="00DE125A">
        <w:rPr>
          <w:rFonts w:ascii="Times New Roman" w:eastAsia="宋体" w:hAnsi="Times New Roman" w:cs="Times New Roman"/>
          <w:kern w:val="0"/>
          <w:sz w:val="24"/>
          <w:szCs w:val="24"/>
        </w:rPr>
        <w:t>T</w:t>
      </w:r>
      <w:r w:rsidR="00207F92">
        <w:rPr>
          <w:rFonts w:ascii="Times New Roman" w:eastAsia="宋体" w:hAnsi="Times New Roman" w:cs="Times New Roman"/>
          <w:kern w:val="0"/>
          <w:sz w:val="24"/>
          <w:szCs w:val="24"/>
        </w:rPr>
        <w:t xml:space="preserve">he conditions of block finalization are: 1) </w:t>
      </w:r>
      <w:r w:rsidR="000B2605">
        <w:rPr>
          <w:rFonts w:ascii="Times New Roman" w:eastAsia="宋体" w:hAnsi="Times New Roman" w:cs="Times New Roman"/>
          <w:kern w:val="0"/>
          <w:sz w:val="24"/>
          <w:szCs w:val="24"/>
        </w:rPr>
        <w:t xml:space="preserve">collect enough partial signature </w:t>
      </w:r>
      <w:r w:rsidR="0039321A">
        <w:rPr>
          <w:rFonts w:ascii="Times New Roman" w:eastAsia="宋体" w:hAnsi="Times New Roman" w:cs="Times New Roman"/>
          <w:kern w:val="0"/>
          <w:sz w:val="24"/>
          <w:szCs w:val="24"/>
        </w:rPr>
        <w:t xml:space="preserve">shares </w:t>
      </w:r>
      <w:r w:rsidR="000B2605">
        <w:rPr>
          <w:rFonts w:ascii="Times New Roman" w:eastAsia="宋体" w:hAnsi="Times New Roman" w:cs="Times New Roman"/>
          <w:kern w:val="0"/>
          <w:sz w:val="24"/>
          <w:szCs w:val="24"/>
        </w:rPr>
        <w:t xml:space="preserve">and recover the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 xml:space="preserve">2) receive the valid </w:t>
      </w:r>
      <w:r w:rsidR="0039321A">
        <w:rPr>
          <w:rFonts w:ascii="Times New Roman" w:eastAsia="宋体" w:hAnsi="Times New Roman" w:cs="Times New Roman"/>
          <w:kern w:val="0"/>
          <w:sz w:val="24"/>
          <w:szCs w:val="24"/>
        </w:rPr>
        <w:t>full</w:t>
      </w:r>
      <w:r w:rsidR="000B2605">
        <w:rPr>
          <w:rFonts w:ascii="Times New Roman" w:eastAsia="宋体" w:hAnsi="Times New Roman" w:cs="Times New Roman"/>
          <w:kern w:val="0"/>
          <w:sz w:val="24"/>
          <w:szCs w:val="24"/>
        </w:rPr>
        <w:t xml:space="preserve"> signature of block hash.</w:t>
      </w:r>
      <w:r w:rsidR="00670B29">
        <w:rPr>
          <w:rFonts w:ascii="Times New Roman" w:eastAsia="宋体" w:hAnsi="Times New Roman" w:cs="Times New Roman"/>
          <w:kern w:val="0"/>
          <w:sz w:val="24"/>
          <w:szCs w:val="24"/>
        </w:rPr>
        <w:t xml:space="preserve"> </w:t>
      </w:r>
      <w:r w:rsidR="00200702">
        <w:rPr>
          <w:rFonts w:ascii="Times New Roman" w:eastAsia="宋体" w:hAnsi="Times New Roman" w:cs="Times New Roman"/>
          <w:kern w:val="0"/>
          <w:sz w:val="24"/>
          <w:szCs w:val="24"/>
        </w:rPr>
        <w:t xml:space="preserve">Upon receipt or generation of a </w:t>
      </w:r>
      <w:r w:rsidR="0039321A">
        <w:rPr>
          <w:rFonts w:ascii="Times New Roman" w:eastAsia="宋体" w:hAnsi="Times New Roman" w:cs="Times New Roman"/>
          <w:kern w:val="0"/>
          <w:sz w:val="24"/>
          <w:szCs w:val="24"/>
        </w:rPr>
        <w:t>full</w:t>
      </w:r>
      <w:r w:rsidR="008839CA">
        <w:rPr>
          <w:rFonts w:ascii="Times New Roman" w:eastAsia="宋体" w:hAnsi="Times New Roman" w:cs="Times New Roman"/>
          <w:kern w:val="0"/>
          <w:sz w:val="24"/>
          <w:szCs w:val="24"/>
        </w:rPr>
        <w:t xml:space="preserve"> signature,</w:t>
      </w:r>
      <w:r w:rsidR="00200702">
        <w:rPr>
          <w:rFonts w:ascii="Times New Roman" w:eastAsia="宋体" w:hAnsi="Times New Roman" w:cs="Times New Roman"/>
          <w:kern w:val="0"/>
          <w:sz w:val="24"/>
          <w:szCs w:val="24"/>
        </w:rPr>
        <w:t xml:space="preserve"> nodes </w:t>
      </w:r>
      <w:r w:rsidR="008839CA">
        <w:rPr>
          <w:rFonts w:ascii="Times New Roman" w:eastAsia="宋体" w:hAnsi="Times New Roman" w:cs="Times New Roman"/>
          <w:kern w:val="0"/>
          <w:sz w:val="24"/>
          <w:szCs w:val="24"/>
        </w:rPr>
        <w:t xml:space="preserve">will </w:t>
      </w:r>
      <w:r w:rsidR="007351D3">
        <w:rPr>
          <w:rFonts w:ascii="Times New Roman" w:eastAsia="宋体" w:hAnsi="Times New Roman" w:cs="Times New Roman"/>
          <w:kern w:val="0"/>
          <w:sz w:val="24"/>
          <w:szCs w:val="24"/>
        </w:rPr>
        <w:t>append</w:t>
      </w:r>
      <w:r w:rsidR="00BB1D34">
        <w:rPr>
          <w:rFonts w:ascii="Times New Roman" w:eastAsia="宋体" w:hAnsi="Times New Roman" w:cs="Times New Roman"/>
          <w:kern w:val="0"/>
          <w:sz w:val="24"/>
          <w:szCs w:val="24"/>
        </w:rPr>
        <w:t xml:space="preserve"> the corresponding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sidR="00DE125A">
        <w:rPr>
          <w:rFonts w:ascii="Times New Roman" w:eastAsia="宋体" w:hAnsi="Times New Roman" w:cs="Times New Roman"/>
          <w:kern w:val="0"/>
          <w:sz w:val="24"/>
          <w:szCs w:val="24"/>
        </w:rPr>
        <w:t>. After that, nodes will</w:t>
      </w:r>
      <w:r w:rsidR="00637AA1">
        <w:rPr>
          <w:rFonts w:ascii="Times New Roman" w:eastAsia="宋体" w:hAnsi="Times New Roman" w:cs="Times New Roman"/>
          <w:kern w:val="0"/>
          <w:sz w:val="24"/>
          <w:szCs w:val="24"/>
        </w:rPr>
        <w:t xml:space="preserve">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w:t>
      </w:r>
      <w:r w:rsidR="00BB1D34">
        <w:rPr>
          <w:rFonts w:ascii="Times New Roman" w:eastAsia="宋体" w:hAnsi="Times New Roman" w:cs="Times New Roman"/>
          <w:kern w:val="0"/>
          <w:sz w:val="24"/>
          <w:szCs w:val="24"/>
        </w:rPr>
        <w:t xml:space="preserve"> random value for the</w:t>
      </w:r>
      <w:r w:rsidR="008839CA">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DE125A">
        <w:rPr>
          <w:rFonts w:ascii="Times New Roman" w:eastAsia="宋体" w:hAnsi="Times New Roman" w:cs="Times New Roman"/>
          <w:kern w:val="0"/>
          <w:sz w:val="24"/>
          <w:szCs w:val="24"/>
        </w:rPr>
        <w:t xml:space="preserve"> distributed randomness generation protocol</w:t>
      </w:r>
      <w:r w:rsidR="008839CA">
        <w:rPr>
          <w:rFonts w:ascii="Times New Roman" w:eastAsia="宋体" w:hAnsi="Times New Roman" w:cs="Times New Roman"/>
          <w:kern w:val="0"/>
          <w:sz w:val="24"/>
          <w:szCs w:val="24"/>
        </w:rPr>
        <w:t>.</w:t>
      </w:r>
    </w:p>
    <w:p w14:paraId="66DCCA51" w14:textId="76E99C04" w:rsidR="00E24226" w:rsidRDefault="00CF46B2" w:rsidP="00A32F92">
      <w:pPr>
        <w:spacing w:afterLines="50" w:after="156"/>
        <w:rPr>
          <w:rFonts w:ascii="Times New Roman" w:eastAsia="宋体" w:hAnsi="Times New Roman" w:cs="Times New Roman"/>
          <w:kern w:val="0"/>
          <w:sz w:val="24"/>
          <w:szCs w:val="24"/>
        </w:rPr>
      </w:pPr>
      <w:r>
        <w:rPr>
          <w:noProof/>
        </w:rPr>
        <w:lastRenderedPageBreak/>
        <w:drawing>
          <wp:inline distT="0" distB="0" distL="0" distR="0" wp14:anchorId="1B454F6C" wp14:editId="7221BAB6">
            <wp:extent cx="3615316" cy="4646319"/>
            <wp:effectExtent l="0" t="0" r="444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44" cy="4686838"/>
                    </a:xfrm>
                    <a:prstGeom prst="rect">
                      <a:avLst/>
                    </a:prstGeom>
                  </pic:spPr>
                </pic:pic>
              </a:graphicData>
            </a:graphic>
          </wp:inline>
        </w:drawing>
      </w:r>
      <w:r w:rsidR="00E65F7B" w:rsidRPr="00E65F7B">
        <w:rPr>
          <w:noProof/>
        </w:rPr>
        <w:t xml:space="preserve"> </w:t>
      </w:r>
    </w:p>
    <w:p w14:paraId="2F58D82D" w14:textId="2D6DF598" w:rsidR="008160DC" w:rsidRDefault="00253527" w:rsidP="00A02CBE">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w:t>
      </w:r>
      <w:r w:rsidR="0039321A">
        <w:rPr>
          <w:rFonts w:ascii="Times New Roman" w:eastAsia="宋体" w:hAnsi="Times New Roman" w:cs="Times New Roman"/>
          <w:kern w:val="0"/>
          <w:sz w:val="24"/>
          <w:szCs w:val="24"/>
        </w:rPr>
        <w:t>SWIB</w:t>
      </w:r>
      <w:r w:rsidR="00180C28">
        <w:rPr>
          <w:rFonts w:ascii="Times New Roman" w:eastAsia="宋体" w:hAnsi="Times New Roman" w:cs="Times New Roman"/>
          <w:kern w:val="0"/>
          <w:sz w:val="24"/>
          <w:szCs w:val="24"/>
        </w:rPr>
        <w:t xml:space="preserve"> protocol. </w:t>
      </w:r>
      <w:r w:rsidR="00F979F0">
        <w:rPr>
          <w:rFonts w:ascii="Times New Roman" w:eastAsia="宋体" w:hAnsi="Times New Roman" w:cs="Times New Roman"/>
          <w:kern w:val="0"/>
          <w:sz w:val="24"/>
          <w:szCs w:val="24"/>
        </w:rPr>
        <w:t>Before staring a new round</w:t>
      </w:r>
      <w:r w:rsidR="009F2E99">
        <w:rPr>
          <w:rFonts w:ascii="Times New Roman" w:eastAsia="宋体" w:hAnsi="Times New Roman" w:cs="Times New Roman"/>
          <w:kern w:val="0"/>
          <w:sz w:val="24"/>
          <w:szCs w:val="24"/>
        </w:rPr>
        <w:t xml:space="preserve">, consensus nodes perform transaction </w:t>
      </w:r>
      <w:r w:rsidR="00F979F0">
        <w:rPr>
          <w:rFonts w:ascii="Times New Roman" w:eastAsia="宋体" w:hAnsi="Times New Roman" w:cs="Times New Roman"/>
          <w:kern w:val="0"/>
          <w:sz w:val="24"/>
          <w:szCs w:val="24"/>
        </w:rPr>
        <w:t>broadcast</w:t>
      </w:r>
      <w:r w:rsidR="009F2E99">
        <w:rPr>
          <w:rFonts w:ascii="Times New Roman" w:eastAsia="宋体" w:hAnsi="Times New Roman" w:cs="Times New Roman"/>
          <w:kern w:val="0"/>
          <w:sz w:val="24"/>
          <w:szCs w:val="24"/>
        </w:rPr>
        <w:t>. Note that the</w:t>
      </w:r>
      <w:r w:rsidR="00A02CBE">
        <w:rPr>
          <w:rFonts w:ascii="Times New Roman" w:eastAsia="宋体" w:hAnsi="Times New Roman" w:cs="Times New Roman"/>
          <w:kern w:val="0"/>
          <w:sz w:val="24"/>
          <w:szCs w:val="24"/>
        </w:rPr>
        <w:t xml:space="preserve"> pseudo code</w:t>
      </w:r>
      <w:r w:rsidR="00283331">
        <w:rPr>
          <w:rFonts w:ascii="Times New Roman" w:eastAsia="宋体" w:hAnsi="Times New Roman" w:cs="Times New Roman"/>
          <w:kern w:val="0"/>
          <w:sz w:val="24"/>
          <w:szCs w:val="24"/>
        </w:rPr>
        <w:t>s</w:t>
      </w:r>
      <w:r w:rsidR="00A02CBE">
        <w:rPr>
          <w:rFonts w:ascii="Times New Roman" w:eastAsia="宋体" w:hAnsi="Times New Roman" w:cs="Times New Roman"/>
          <w:kern w:val="0"/>
          <w:sz w:val="24"/>
          <w:szCs w:val="24"/>
        </w:rPr>
        <w:t xml:space="preserve"> of</w:t>
      </w:r>
      <w:r w:rsidR="009F2E99">
        <w:rPr>
          <w:rFonts w:ascii="Times New Roman" w:eastAsia="宋体" w:hAnsi="Times New Roman" w:cs="Times New Roman"/>
          <w:kern w:val="0"/>
          <w:sz w:val="24"/>
          <w:szCs w:val="24"/>
        </w:rPr>
        <w:t xml:space="preserve"> </w:t>
      </w:r>
      <w:r w:rsidR="00A02CBE">
        <w:rPr>
          <w:rFonts w:ascii="Times New Roman" w:eastAsia="宋体" w:hAnsi="Times New Roman" w:cs="Times New Roman"/>
          <w:kern w:val="0"/>
          <w:sz w:val="24"/>
          <w:szCs w:val="24"/>
        </w:rPr>
        <w:t>broadcast operation</w:t>
      </w:r>
      <w:r w:rsidR="00283331">
        <w:rPr>
          <w:rFonts w:ascii="Times New Roman" w:eastAsia="宋体" w:hAnsi="Times New Roman" w:cs="Times New Roman"/>
          <w:kern w:val="0"/>
          <w:sz w:val="24"/>
          <w:szCs w:val="24"/>
        </w:rPr>
        <w:t xml:space="preserve"> in blockchain network</w:t>
      </w:r>
      <w:r w:rsidR="00A02CBE">
        <w:rPr>
          <w:rFonts w:ascii="Times New Roman" w:eastAsia="宋体" w:hAnsi="Times New Roman" w:cs="Times New Roman"/>
          <w:kern w:val="0"/>
          <w:sz w:val="24"/>
          <w:szCs w:val="24"/>
        </w:rPr>
        <w:t xml:space="preserve"> presented in Algorithm 2, whose parameters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coun</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A02CBE">
        <w:rPr>
          <w:rFonts w:ascii="Times New Roman" w:eastAsia="宋体" w:hAnsi="Times New Roman" w:cs="Times New Roman" w:hint="eastAsia"/>
          <w:kern w:val="0"/>
          <w:sz w:val="24"/>
          <w:szCs w:val="24"/>
        </w:rPr>
        <w:t xml:space="preserve"> </w:t>
      </w:r>
      <w:r w:rsidR="00A02CBE">
        <w:rPr>
          <w:rFonts w:ascii="Times New Roman" w:eastAsia="宋体" w:hAnsi="Times New Roman" w:cs="Times New Roman"/>
          <w:kern w:val="0"/>
          <w:sz w:val="24"/>
          <w:szCs w:val="24"/>
        </w:rPr>
        <w:t>are utilized to ensure jamming-resistant communications.</w:t>
      </w:r>
      <w:r w:rsidR="00A02CBE">
        <w:rPr>
          <w:rFonts w:ascii="Times New Roman" w:eastAsia="宋体" w:hAnsi="Times New Roman" w:cs="Times New Roman" w:hint="eastAsia"/>
          <w:kern w:val="0"/>
          <w:sz w:val="24"/>
          <w:szCs w:val="24"/>
        </w:rPr>
        <w:t xml:space="preserve"> </w:t>
      </w:r>
      <w:r w:rsidR="00980776">
        <w:rPr>
          <w:rFonts w:ascii="Times New Roman" w:eastAsia="宋体" w:hAnsi="Times New Roman" w:cs="Times New Roman"/>
          <w:kern w:val="0"/>
          <w:sz w:val="24"/>
          <w:szCs w:val="24"/>
        </w:rPr>
        <w:t>The</w:t>
      </w:r>
      <w:r w:rsidR="00BB1D34">
        <w:rPr>
          <w:rFonts w:ascii="Times New Roman" w:eastAsia="宋体" w:hAnsi="Times New Roman" w:cs="Times New Roman"/>
          <w:kern w:val="0"/>
          <w:sz w:val="24"/>
          <w:szCs w:val="24"/>
        </w:rPr>
        <w:t xml:space="preserve"> </w:t>
      </w:r>
      <w:r w:rsidR="00980776">
        <w:rPr>
          <w:rFonts w:ascii="Times New Roman" w:eastAsia="宋体" w:hAnsi="Times New Roman" w:cs="Times New Roman"/>
          <w:kern w:val="0"/>
          <w:sz w:val="24"/>
          <w:szCs w:val="24"/>
        </w:rPr>
        <w:t xml:space="preserve">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w:t>
      </w:r>
      <w:r w:rsidR="00BB1D34">
        <w:rPr>
          <w:rFonts w:ascii="Times New Roman" w:eastAsia="宋体" w:hAnsi="Times New Roman" w:cs="Times New Roman"/>
          <w:kern w:val="0"/>
          <w:sz w:val="24"/>
          <w:szCs w:val="24"/>
        </w:rPr>
        <w:t xml:space="preserve"> will be given </w:t>
      </w:r>
      <w:r w:rsidR="0068276F">
        <w:rPr>
          <w:rFonts w:ascii="Times New Roman" w:eastAsia="宋体" w:hAnsi="Times New Roman" w:cs="Times New Roman"/>
          <w:kern w:val="0"/>
          <w:sz w:val="24"/>
          <w:szCs w:val="24"/>
        </w:rPr>
        <w:t xml:space="preserve">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7F78741" w14:textId="3341E118" w:rsidR="00A32F92" w:rsidRPr="00E24226" w:rsidRDefault="008C7000" w:rsidP="00A32F92">
      <w:pPr>
        <w:spacing w:afterLines="50" w:after="156"/>
        <w:rPr>
          <w:rFonts w:ascii="Times New Roman" w:eastAsia="宋体" w:hAnsi="Times New Roman" w:cs="Times New Roman"/>
          <w:kern w:val="0"/>
          <w:sz w:val="24"/>
          <w:szCs w:val="24"/>
        </w:rPr>
      </w:pPr>
      <w:r>
        <w:rPr>
          <w:noProof/>
        </w:rPr>
        <w:drawing>
          <wp:inline distT="0" distB="0" distL="0" distR="0" wp14:anchorId="37103805" wp14:editId="68BDA647">
            <wp:extent cx="3073511" cy="2187825"/>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6459" cy="2211279"/>
                    </a:xfrm>
                    <a:prstGeom prst="rect">
                      <a:avLst/>
                    </a:prstGeom>
                  </pic:spPr>
                </pic:pic>
              </a:graphicData>
            </a:graphic>
          </wp:inline>
        </w:drawing>
      </w:r>
      <w:r w:rsidR="00E65F7B" w:rsidRPr="00E65F7B">
        <w:rPr>
          <w:noProof/>
        </w:rPr>
        <w:t xml:space="preserve"> </w:t>
      </w:r>
    </w:p>
    <w:p w14:paraId="0C52F9E6" w14:textId="282CE597" w:rsidR="00FA2CCC" w:rsidRPr="00FA2CCC" w:rsidRDefault="0085138F" w:rsidP="00F70630">
      <w:pPr>
        <w:pStyle w:val="2"/>
        <w:tabs>
          <w:tab w:val="num" w:pos="360"/>
        </w:tabs>
        <w:rPr>
          <w:rFonts w:ascii="Times New Roman" w:eastAsia="宋体" w:hAnsi="Times New Roman" w:cs="Times New Roman"/>
          <w:sz w:val="24"/>
          <w:szCs w:val="24"/>
        </w:rPr>
      </w:pPr>
      <w:bookmarkStart w:id="11" w:name="_Toc94273375"/>
      <w:r w:rsidRPr="00DE3197">
        <w:rPr>
          <w:rFonts w:ascii="Times New Roman" w:eastAsia="黑体" w:hAnsi="Times New Roman" w:cs="Times New Roman" w:hint="eastAsia"/>
          <w:sz w:val="28"/>
          <w:szCs w:val="28"/>
        </w:rPr>
        <w:lastRenderedPageBreak/>
        <w:t>4</w:t>
      </w:r>
      <w:r w:rsidRPr="00DE3197">
        <w:rPr>
          <w:rFonts w:ascii="Times New Roman" w:eastAsia="黑体" w:hAnsi="Times New Roman" w:cs="Times New Roman"/>
          <w:sz w:val="28"/>
          <w:szCs w:val="28"/>
        </w:rPr>
        <w:t xml:space="preserve">.2 </w:t>
      </w:r>
      <w:bookmarkEnd w:id="11"/>
      <w:r w:rsidR="00DE3197">
        <w:rPr>
          <w:rFonts w:ascii="Times New Roman" w:eastAsia="黑体" w:hAnsi="Times New Roman" w:cs="Times New Roman"/>
          <w:sz w:val="28"/>
          <w:szCs w:val="28"/>
        </w:rPr>
        <w:t xml:space="preserve">The </w:t>
      </w:r>
      <w:r w:rsidR="00A421DC">
        <w:rPr>
          <w:rFonts w:ascii="Times New Roman" w:eastAsia="黑体" w:hAnsi="Times New Roman" w:cs="Times New Roman"/>
          <w:sz w:val="28"/>
          <w:szCs w:val="28"/>
        </w:rPr>
        <w:t>SWIB</w:t>
      </w:r>
      <w:r w:rsidR="00FA2CCC">
        <w:rPr>
          <w:rFonts w:ascii="Times New Roman" w:eastAsia="黑体" w:hAnsi="Times New Roman" w:cs="Times New Roman"/>
          <w:sz w:val="28"/>
          <w:szCs w:val="28"/>
        </w:rPr>
        <w:t xml:space="preserve"> Protocol</w:t>
      </w:r>
      <w:r w:rsidR="00F70630">
        <w:rPr>
          <w:rFonts w:ascii="Times New Roman" w:eastAsia="宋体" w:hAnsi="Times New Roman" w:cs="Times New Roman"/>
          <w:kern w:val="0"/>
          <w:sz w:val="24"/>
          <w:szCs w:val="24"/>
        </w:rPr>
        <w:t xml:space="preserve"> </w:t>
      </w:r>
    </w:p>
    <w:p w14:paraId="6E7C858D" w14:textId="1E50BAEC"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w:t>
      </w:r>
      <w:r w:rsidR="00F21357">
        <w:rPr>
          <w:rFonts w:ascii="Times New Roman" w:eastAsia="宋体" w:hAnsi="Times New Roman" w:cs="Times New Roman"/>
          <w:kern w:val="0"/>
          <w:sz w:val="24"/>
          <w:szCs w:val="24"/>
        </w:rPr>
        <w:t xml:space="preserve"> needs </w:t>
      </w:r>
      <w:r>
        <w:rPr>
          <w:rFonts w:ascii="Times New Roman" w:eastAsia="宋体" w:hAnsi="Times New Roman" w:cs="Times New Roman"/>
          <w:kern w:val="0"/>
          <w:sz w:val="24"/>
          <w:szCs w:val="24"/>
        </w:rPr>
        <w:t>to obtain</w:t>
      </w:r>
      <w:r w:rsidR="00175E39">
        <w:rPr>
          <w:rFonts w:ascii="Times New Roman" w:eastAsia="宋体" w:hAnsi="Times New Roman" w:cs="Times New Roman"/>
          <w:kern w:val="0"/>
          <w:sz w:val="24"/>
          <w:szCs w:val="24"/>
        </w:rPr>
        <w:t xml:space="preserve"> some information of </w:t>
      </w:r>
      <w:r w:rsidR="00F21357">
        <w:rPr>
          <w:rFonts w:ascii="Times New Roman" w:eastAsia="宋体" w:hAnsi="Times New Roman" w:cs="Times New Roman"/>
          <w:kern w:val="0"/>
          <w:sz w:val="24"/>
          <w:szCs w:val="24"/>
        </w:rPr>
        <w:t>the</w:t>
      </w:r>
      <w:ins w:id="12" w:author="ThinkPad" w:date="2022-05-17T17:25:00Z">
        <w:r w:rsidR="00045DEE">
          <w:rPr>
            <w:rFonts w:ascii="Times New Roman" w:eastAsia="宋体" w:hAnsi="Times New Roman" w:cs="Times New Roman"/>
            <w:kern w:val="0"/>
            <w:sz w:val="24"/>
            <w:szCs w:val="24"/>
          </w:rPr>
          <w:t xml:space="preserve"> </w:t>
        </w:r>
      </w:ins>
      <w:r w:rsidR="00175E39">
        <w:rPr>
          <w:rFonts w:ascii="Times New Roman" w:eastAsia="宋体" w:hAnsi="Times New Roman" w:cs="Times New Roman"/>
          <w:kern w:val="0"/>
          <w:sz w:val="24"/>
          <w:szCs w:val="24"/>
        </w:rPr>
        <w:t xml:space="preserve">blockchain system. </w:t>
      </w:r>
      <w:r w:rsidR="00101600">
        <w:rPr>
          <w:rFonts w:ascii="Times New Roman" w:eastAsia="宋体" w:hAnsi="Times New Roman" w:cs="Times New Roman"/>
          <w:kern w:val="0"/>
          <w:sz w:val="24"/>
          <w:szCs w:val="24"/>
        </w:rPr>
        <w:t xml:space="preserve">Each node will generate key pairs and the main public key through a distributed key generation algorithm. Besides, nodes also should request </w:t>
      </w:r>
      <w:r>
        <w:rPr>
          <w:rFonts w:ascii="Times New Roman" w:eastAsia="宋体" w:hAnsi="Times New Roman" w:cs="Times New Roman"/>
          <w:kern w:val="0"/>
          <w:sz w:val="24"/>
          <w:szCs w:val="24"/>
        </w:rPr>
        <w:t>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w:t>
      </w:r>
      <w:r w:rsidR="00762B28">
        <w:rPr>
          <w:rFonts w:ascii="Times New Roman" w:eastAsia="宋体" w:hAnsi="Times New Roman" w:cs="Times New Roman" w:hint="eastAsia"/>
          <w:kern w:val="0"/>
          <w:sz w:val="24"/>
          <w:szCs w:val="24"/>
        </w:rPr>
        <w:t>nece</w:t>
      </w:r>
      <w:r w:rsidR="00762B28">
        <w:rPr>
          <w:rFonts w:ascii="Times New Roman" w:eastAsia="宋体" w:hAnsi="Times New Roman" w:cs="Times New Roman"/>
          <w:kern w:val="0"/>
          <w:sz w:val="24"/>
          <w:szCs w:val="24"/>
        </w:rPr>
        <w:t xml:space="preserve">ssary </w:t>
      </w:r>
      <w:r w:rsidR="00BD7469">
        <w:rPr>
          <w:rFonts w:ascii="Times New Roman" w:eastAsia="宋体" w:hAnsi="Times New Roman" w:cs="Times New Roman"/>
          <w:kern w:val="0"/>
          <w:sz w:val="24"/>
          <w:szCs w:val="24"/>
        </w:rPr>
        <w:t>blockchain history</w:t>
      </w:r>
      <w:r w:rsidR="00F21357">
        <w:rPr>
          <w:rFonts w:ascii="Times New Roman" w:eastAsia="宋体" w:hAnsi="Times New Roman" w:cs="Times New Roman"/>
          <w:kern w:val="0"/>
          <w:sz w:val="24"/>
          <w:szCs w:val="24"/>
        </w:rPr>
        <w:t xml:space="preserve"> information</w:t>
      </w:r>
      <w:r w:rsidR="00BD7469">
        <w:rPr>
          <w:rFonts w:ascii="Times New Roman" w:eastAsia="宋体" w:hAnsi="Times New Roman" w:cs="Times New Roman"/>
          <w:kern w:val="0"/>
          <w:sz w:val="24"/>
          <w:szCs w:val="24"/>
        </w:rPr>
        <w:t xml:space="preserve">. </w:t>
      </w:r>
      <w:r w:rsidR="00F02C92">
        <w:rPr>
          <w:rFonts w:ascii="Times New Roman" w:eastAsia="宋体" w:hAnsi="Times New Roman" w:cs="Times New Roman"/>
          <w:kern w:val="0"/>
          <w:sz w:val="24"/>
          <w:szCs w:val="24"/>
        </w:rPr>
        <w:t>The first part of consensus process is block proposer election, which discussed in the following</w:t>
      </w:r>
      <w:r w:rsidR="00F21357">
        <w:rPr>
          <w:rFonts w:ascii="Times New Roman" w:eastAsia="宋体" w:hAnsi="Times New Roman" w:cs="Times New Roman"/>
          <w:kern w:val="0"/>
          <w:sz w:val="24"/>
          <w:szCs w:val="24"/>
        </w:rPr>
        <w:t xml:space="preserve"> subsection </w:t>
      </w:r>
      <w:r w:rsidR="00F02C92">
        <w:rPr>
          <w:rFonts w:ascii="Times New Roman" w:eastAsia="宋体" w:hAnsi="Times New Roman" w:cs="Times New Roman"/>
          <w:kern w:val="0"/>
          <w:sz w:val="24"/>
          <w:szCs w:val="24"/>
        </w:rPr>
        <w:t>in details.</w:t>
      </w:r>
    </w:p>
    <w:p w14:paraId="5B6A6024" w14:textId="3154C533" w:rsidR="00E24226" w:rsidRPr="00F17EE9" w:rsidRDefault="00FA2CCC" w:rsidP="00F17EE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w:t>
      </w:r>
      <w:r w:rsidR="001B5F2F">
        <w:rPr>
          <w:rFonts w:ascii="Times New Roman" w:eastAsia="宋体" w:hAnsi="Times New Roman" w:cs="Times New Roman"/>
          <w:sz w:val="24"/>
          <w:szCs w:val="24"/>
        </w:rPr>
        <w:t xml:space="preserve"> and Block Generation</w:t>
      </w:r>
    </w:p>
    <w:p w14:paraId="36E2F97A" w14:textId="595D5B7E" w:rsidR="00F01E1C" w:rsidRDefault="000F6948" w:rsidP="001224CB">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w:t>
      </w:r>
      <w:r w:rsidR="001B5F2F">
        <w:rPr>
          <w:rFonts w:ascii="Times New Roman" w:eastAsia="宋体" w:hAnsi="Times New Roman" w:cs="Times New Roman"/>
          <w:kern w:val="0"/>
          <w:sz w:val="24"/>
          <w:szCs w:val="24"/>
        </w:rPr>
        <w:t xml:space="preserve">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w:t>
      </w:r>
      <w:r w:rsidR="00F17EE9">
        <w:rPr>
          <w:rFonts w:ascii="Times New Roman" w:eastAsia="宋体" w:hAnsi="Times New Roman" w:cs="Times New Roman"/>
          <w:kern w:val="0"/>
          <w:sz w:val="24"/>
          <w:szCs w:val="24"/>
        </w:rPr>
        <w:t>, which</w:t>
      </w:r>
      <w:r w:rsidR="0011731A">
        <w:rPr>
          <w:rFonts w:ascii="Times New Roman" w:eastAsia="宋体" w:hAnsi="Times New Roman" w:cs="Times New Roman"/>
          <w:kern w:val="0"/>
          <w:sz w:val="24"/>
          <w:szCs w:val="24"/>
        </w:rPr>
        <w:t xml:space="preserve"> is</w:t>
      </w:r>
      <w:r w:rsidR="000A339A">
        <w:rPr>
          <w:rFonts w:ascii="Times New Roman" w:eastAsia="宋体" w:hAnsi="Times New Roman" w:cs="Times New Roman"/>
          <w:kern w:val="0"/>
          <w:sz w:val="24"/>
          <w:szCs w:val="24"/>
        </w:rPr>
        <w:t xml:space="preserve"> based on </w:t>
      </w:r>
      <w:r w:rsidR="00404119">
        <w:rPr>
          <w:rFonts w:ascii="Times New Roman" w:eastAsia="宋体" w:hAnsi="Times New Roman" w:cs="Times New Roman"/>
          <w:kern w:val="0"/>
          <w:sz w:val="24"/>
          <w:szCs w:val="24"/>
        </w:rPr>
        <w:t xml:space="preserve">distributed randomness generation protocol and </w:t>
      </w:r>
      <w:r w:rsidR="000A339A">
        <w:rPr>
          <w:rFonts w:ascii="Times New Roman" w:eastAsia="宋体" w:hAnsi="Times New Roman" w:cs="Times New Roman"/>
          <w:kern w:val="0"/>
          <w:sz w:val="24"/>
          <w:szCs w:val="24"/>
        </w:rPr>
        <w:t>verifiable random function</w:t>
      </w:r>
      <w:r w:rsidR="00404119">
        <w:rPr>
          <w:rFonts w:ascii="Times New Roman" w:eastAsia="宋体" w:hAnsi="Times New Roman" w:cs="Times New Roman"/>
          <w:kern w:val="0"/>
          <w:sz w:val="24"/>
          <w:szCs w:val="24"/>
        </w:rPr>
        <w:t xml:space="preserve"> as well as</w:t>
      </w:r>
      <w:r w:rsidR="006C57C0">
        <w:rPr>
          <w:rFonts w:ascii="Times New Roman" w:eastAsia="宋体" w:hAnsi="Times New Roman" w:cs="Times New Roman"/>
          <w:kern w:val="0"/>
          <w:sz w:val="24"/>
          <w:szCs w:val="24"/>
        </w:rPr>
        <w:t xml:space="preserve"> threshold </w:t>
      </w:r>
      <w:r w:rsidR="00404119">
        <w:rPr>
          <w:rFonts w:ascii="Times New Roman" w:eastAsia="宋体" w:hAnsi="Times New Roman" w:cs="Times New Roman"/>
          <w:kern w:val="0"/>
          <w:sz w:val="24"/>
          <w:szCs w:val="24"/>
        </w:rPr>
        <w:t xml:space="preserve">BLS </w:t>
      </w:r>
      <w:r w:rsidR="006C57C0">
        <w:rPr>
          <w:rFonts w:ascii="Times New Roman" w:eastAsia="宋体" w:hAnsi="Times New Roman" w:cs="Times New Roman"/>
          <w:kern w:val="0"/>
          <w:sz w:val="24"/>
          <w:szCs w:val="24"/>
        </w:rPr>
        <w:t>signature scheme</w:t>
      </w:r>
      <w:r w:rsidR="000A339A">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 xml:space="preserve">Algorithm </w:t>
      </w:r>
      <w:r w:rsidR="00CE1E86">
        <w:rPr>
          <w:rFonts w:ascii="Times New Roman" w:eastAsia="宋体" w:hAnsi="Times New Roman" w:cs="Times New Roman"/>
          <w:kern w:val="0"/>
          <w:sz w:val="24"/>
          <w:szCs w:val="24"/>
        </w:rPr>
        <w:t xml:space="preserve">1 </w:t>
      </w:r>
      <w:r w:rsidR="00CE1E86">
        <w:rPr>
          <w:rFonts w:ascii="Times New Roman" w:eastAsia="宋体" w:hAnsi="Times New Roman" w:cs="Times New Roman" w:hint="eastAsia"/>
          <w:kern w:val="0"/>
          <w:sz w:val="24"/>
          <w:szCs w:val="24"/>
        </w:rPr>
        <w:t>(</w:t>
      </w:r>
      <w:r w:rsidR="00CE1E86">
        <w:rPr>
          <w:rFonts w:ascii="Times New Roman" w:eastAsia="宋体" w:hAnsi="Times New Roman" w:cs="Times New Roman"/>
          <w:kern w:val="0"/>
          <w:sz w:val="24"/>
          <w:szCs w:val="24"/>
        </w:rPr>
        <w:t>lines 10-14) show</w:t>
      </w:r>
      <w:r w:rsidR="001B5F2F">
        <w:rPr>
          <w:rFonts w:ascii="Times New Roman" w:eastAsia="宋体" w:hAnsi="Times New Roman" w:cs="Times New Roman"/>
          <w:kern w:val="0"/>
          <w:sz w:val="24"/>
          <w:szCs w:val="24"/>
        </w:rPr>
        <w:t xml:space="preserve"> </w:t>
      </w:r>
      <w:r w:rsidR="00F01E1C">
        <w:rPr>
          <w:rFonts w:ascii="Times New Roman" w:eastAsia="宋体" w:hAnsi="Times New Roman" w:cs="Times New Roman"/>
          <w:kern w:val="0"/>
          <w:sz w:val="24"/>
          <w:szCs w:val="24"/>
        </w:rPr>
        <w:t>the</w:t>
      </w:r>
      <w:r w:rsidR="001B5F2F">
        <w:rPr>
          <w:rFonts w:ascii="Times New Roman" w:eastAsia="宋体" w:hAnsi="Times New Roman" w:cs="Times New Roman"/>
          <w:kern w:val="0"/>
          <w:sz w:val="24"/>
          <w:szCs w:val="24"/>
        </w:rPr>
        <w:t xml:space="preserve"> procedure</w:t>
      </w:r>
      <w:r w:rsidR="00CE1E86">
        <w:rPr>
          <w:rFonts w:ascii="Times New Roman" w:eastAsia="宋体" w:hAnsi="Times New Roman" w:cs="Times New Roman"/>
          <w:kern w:val="0"/>
          <w:sz w:val="24"/>
          <w:szCs w:val="24"/>
        </w:rPr>
        <w:t>s</w:t>
      </w:r>
      <w:r w:rsidR="001B5F2F">
        <w:rPr>
          <w:rFonts w:ascii="Times New Roman" w:eastAsia="宋体" w:hAnsi="Times New Roman" w:cs="Times New Roman"/>
          <w:kern w:val="0"/>
          <w:sz w:val="24"/>
          <w:szCs w:val="24"/>
        </w:rPr>
        <w:t xml:space="preserve"> for</w:t>
      </w:r>
      <w:r w:rsidR="00F01E1C">
        <w:rPr>
          <w:rFonts w:ascii="Times New Roman" w:eastAsia="宋体" w:hAnsi="Times New Roman" w:cs="Times New Roman"/>
          <w:kern w:val="0"/>
          <w:sz w:val="24"/>
          <w:szCs w:val="24"/>
        </w:rPr>
        <w:t xml:space="preserve"> block proposer election</w:t>
      </w:r>
      <w:r w:rsidR="00586CE5">
        <w:rPr>
          <w:rFonts w:ascii="Times New Roman" w:eastAsia="宋体" w:hAnsi="Times New Roman" w:cs="Times New Roman"/>
          <w:kern w:val="0"/>
          <w:sz w:val="24"/>
          <w:szCs w:val="24"/>
        </w:rPr>
        <w:t xml:space="preserve"> </w:t>
      </w:r>
      <w:r w:rsidR="00CE1E86">
        <w:rPr>
          <w:rFonts w:ascii="Times New Roman" w:eastAsia="宋体" w:hAnsi="Times New Roman" w:cs="Times New Roman"/>
          <w:kern w:val="0"/>
          <w:sz w:val="24"/>
          <w:szCs w:val="24"/>
        </w:rPr>
        <w:t>and block generation.</w:t>
      </w:r>
    </w:p>
    <w:p w14:paraId="7786AF0D" w14:textId="5A9422C3" w:rsidR="004921A4" w:rsidRDefault="00E475D5" w:rsidP="004921A4">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block </w:t>
      </w:r>
      <w:r w:rsidR="004921A4">
        <w:rPr>
          <w:rFonts w:ascii="Times New Roman" w:eastAsia="宋体" w:hAnsi="Times New Roman" w:cs="Times New Roman"/>
          <w:kern w:val="0"/>
          <w:sz w:val="24"/>
          <w:szCs w:val="24"/>
        </w:rPr>
        <w:t xml:space="preserve">proposer election protocol adopts a random seed to guarantee the security of election process. The distributed randomness generation protocol can enable all consensus nodes to jointly generate a round randomness with unbiased and unpredictable manner. </w:t>
      </w:r>
      <w:r w:rsidR="00322BFC">
        <w:rPr>
          <w:rFonts w:ascii="Times New Roman" w:eastAsia="宋体" w:hAnsi="Times New Roman" w:cs="Times New Roman"/>
          <w:kern w:val="0"/>
          <w:sz w:val="24"/>
          <w:szCs w:val="24"/>
        </w:rPr>
        <w:t>The inputs</w:t>
      </w:r>
      <w:r>
        <w:rPr>
          <w:rFonts w:ascii="Times New Roman" w:eastAsia="宋体" w:hAnsi="Times New Roman" w:cs="Times New Roman"/>
          <w:kern w:val="0"/>
          <w:sz w:val="24"/>
          <w:szCs w:val="24"/>
        </w:rPr>
        <w:t xml:space="preserve"> for each selection include </w:t>
      </w:r>
      <w:r w:rsidR="00322BFC">
        <w:rPr>
          <w:rFonts w:ascii="Times New Roman" w:eastAsia="宋体" w:hAnsi="Times New Roman" w:cs="Times New Roman"/>
          <w:kern w:val="0"/>
          <w:sz w:val="24"/>
          <w:szCs w:val="24"/>
        </w:rPr>
        <w:t xml:space="preserve">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322BFC">
        <w:rPr>
          <w:rFonts w:ascii="Times New Roman" w:eastAsia="宋体" w:hAnsi="Times New Roman" w:cs="Times New Roman"/>
          <w:kern w:val="0"/>
          <w:sz w:val="24"/>
          <w:szCs w:val="24"/>
        </w:rPr>
        <w:t xml:space="preserve">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and</w:t>
      </w:r>
      <w:r w:rsidR="00322BFC">
        <w:rPr>
          <w:rFonts w:ascii="Times New Roman" w:eastAsia="宋体" w:hAnsi="Times New Roman" w:cs="Times New Roman"/>
          <w:kern w:val="0"/>
          <w:sz w:val="24"/>
          <w:szCs w:val="24"/>
        </w:rPr>
        <w:t xml:space="preserve"> the full signature of the previous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sidR="00322BFC">
        <w:rPr>
          <w:rFonts w:ascii="Times New Roman" w:eastAsia="宋体" w:hAnsi="Times New Roman" w:cs="Times New Roman" w:hint="eastAsia"/>
          <w:kern w:val="0"/>
          <w:sz w:val="24"/>
          <w:szCs w:val="24"/>
        </w:rPr>
        <w:t>.</w:t>
      </w:r>
      <w:r w:rsidR="00322BFC">
        <w:rPr>
          <w:rFonts w:ascii="Times New Roman" w:eastAsia="宋体" w:hAnsi="Times New Roman" w:cs="Times New Roman"/>
          <w:kern w:val="0"/>
          <w:sz w:val="24"/>
          <w:szCs w:val="24"/>
        </w:rPr>
        <w:t xml:space="preserve"> Using the</w:t>
      </w:r>
      <w:r w:rsidR="004921A4">
        <w:rPr>
          <w:rFonts w:ascii="Times New Roman" w:eastAsia="宋体" w:hAnsi="Times New Roman" w:cs="Times New Roman"/>
          <w:kern w:val="0"/>
          <w:sz w:val="24"/>
          <w:szCs w:val="24"/>
        </w:rPr>
        <w:t xml:space="preserve"> full signature </w:t>
      </w:r>
      <w:r w:rsidR="00322BFC">
        <w:rPr>
          <w:rFonts w:ascii="Times New Roman" w:eastAsia="宋体" w:hAnsi="Times New Roman" w:cs="Times New Roman"/>
          <w:kern w:val="0"/>
          <w:sz w:val="24"/>
          <w:szCs w:val="24"/>
        </w:rPr>
        <w:t>as randomness source can ensure the uniqueness and immediacy of the inputs.</w:t>
      </w:r>
      <w:r w:rsidR="004921A4">
        <w:rPr>
          <w:rFonts w:ascii="Times New Roman" w:eastAsia="宋体" w:hAnsi="Times New Roman" w:cs="Times New Roman"/>
          <w:kern w:val="0"/>
          <w:sz w:val="24"/>
          <w:szCs w:val="24"/>
        </w:rPr>
        <w:t xml:space="preserve"> As shown in Fig</w:t>
      </w:r>
      <w:r>
        <w:rPr>
          <w:rFonts w:ascii="Times New Roman" w:eastAsia="宋体" w:hAnsi="Times New Roman" w:cs="Times New Roman"/>
          <w:kern w:val="0"/>
          <w:sz w:val="24"/>
          <w:szCs w:val="24"/>
        </w:rPr>
        <w:t>.</w:t>
      </w:r>
      <w:r w:rsidR="004921A4">
        <w:rPr>
          <w:rFonts w:ascii="Times New Roman" w:eastAsia="宋体" w:hAnsi="Times New Roman" w:cs="Times New Roman"/>
          <w:kern w:val="0"/>
          <w:sz w:val="24"/>
          <w:szCs w:val="24"/>
        </w:rPr>
        <w:t xml:space="preserve"> 4, the randomness is performed as the normalized hash value of the</w:t>
      </w:r>
      <w:r>
        <w:rPr>
          <w:rFonts w:ascii="Times New Roman" w:eastAsia="宋体" w:hAnsi="Times New Roman" w:cs="Times New Roman"/>
          <w:kern w:val="0"/>
          <w:sz w:val="24"/>
          <w:szCs w:val="24"/>
        </w:rPr>
        <w:t xml:space="preserve"> above input </w:t>
      </w:r>
      <w:r w:rsidR="004921A4">
        <w:rPr>
          <w:rFonts w:ascii="Times New Roman" w:eastAsia="宋体" w:hAnsi="Times New Roman" w:cs="Times New Roman"/>
          <w:kern w:val="0"/>
          <w:sz w:val="24"/>
          <w:szCs w:val="24"/>
        </w:rPr>
        <w:t>combination:</w:t>
      </w:r>
    </w:p>
    <w:p w14:paraId="04F66DBB" w14:textId="2820D272" w:rsidR="004921A4" w:rsidRPr="006768F2" w:rsidRDefault="00E475D5" w:rsidP="004921A4">
      <w:pPr>
        <w:spacing w:afterLines="50" w:after="156"/>
        <w:ind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Rd</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len</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H</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e>
                      </m:d>
                    </m:e>
                  </m:d>
                </m:sup>
              </m:sSup>
            </m:den>
          </m:f>
          <m:r>
            <m:rPr>
              <m:sty m:val="p"/>
            </m:rPr>
            <w:rPr>
              <w:rFonts w:ascii="Cambria Math" w:eastAsia="宋体" w:hAnsi="Cambria Math" w:cs="Times New Roman" w:hint="eastAsia"/>
              <w:kern w:val="0"/>
              <w:sz w:val="24"/>
              <w:szCs w:val="24"/>
            </w:rPr>
            <m:t>∈</m:t>
          </m:r>
          <m:d>
            <m:dPr>
              <m:beg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0,1</m:t>
              </m:r>
            </m:e>
          </m:d>
          <m:r>
            <m:rPr>
              <m:sty m:val="p"/>
            </m:rPr>
            <w:rPr>
              <w:rFonts w:ascii="Cambria Math" w:eastAsia="宋体" w:hAnsi="Cambria Math" w:cs="Times New Roman"/>
              <w:kern w:val="0"/>
              <w:sz w:val="24"/>
              <w:szCs w:val="24"/>
            </w:rPr>
            <m:t>.</m:t>
          </m:r>
        </m:oMath>
      </m:oMathPara>
    </w:p>
    <w:p w14:paraId="7CDC479E" w14:textId="4F6219C1" w:rsidR="004921A4" w:rsidRDefault="004921A4" w:rsidP="004921A4">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For simplicity, the very first 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m:rPr>
                <m:sty m:val="p"/>
              </m:rPr>
              <w:rPr>
                <w:rFonts w:ascii="Cambria Math" w:eastAsia="宋体" w:hAnsi="Cambria Math" w:cs="Times New Roman"/>
                <w:kern w:val="0"/>
                <w:sz w:val="24"/>
                <w:szCs w:val="24"/>
              </w:rPr>
              <m:t>0</m:t>
            </m:r>
          </m:sup>
        </m:sSup>
      </m:oMath>
      <w:r w:rsidRPr="005E0EDD">
        <w:rPr>
          <w:rFonts w:ascii="Times New Roman" w:eastAsia="宋体" w:hAnsi="Times New Roman" w:cs="Times New Roman" w:hint="eastAsia"/>
          <w:kern w:val="0"/>
          <w:sz w:val="24"/>
          <w:szCs w:val="24"/>
        </w:rPr>
        <w:t xml:space="preserve"> </w:t>
      </w:r>
      <w:r w:rsidRPr="005E0EDD">
        <w:rPr>
          <w:rFonts w:ascii="Times New Roman" w:eastAsia="宋体" w:hAnsi="Times New Roman" w:cs="Times New Roman"/>
          <w:kern w:val="0"/>
          <w:sz w:val="24"/>
          <w:szCs w:val="24"/>
        </w:rPr>
        <w:t xml:space="preserve">is set to be the </w:t>
      </w:r>
      <w:r>
        <w:rPr>
          <w:rFonts w:ascii="Times New Roman" w:eastAsia="宋体" w:hAnsi="Times New Roman" w:cs="Times New Roman"/>
          <w:kern w:val="0"/>
          <w:sz w:val="24"/>
          <w:szCs w:val="24"/>
        </w:rPr>
        <w:t xml:space="preserve">normalized </w:t>
      </w:r>
      <w:r w:rsidRPr="005E0EDD">
        <w:rPr>
          <w:rFonts w:ascii="Times New Roman" w:eastAsia="宋体" w:hAnsi="Times New Roman" w:cs="Times New Roman"/>
          <w:kern w:val="0"/>
          <w:sz w:val="24"/>
          <w:szCs w:val="24"/>
        </w:rPr>
        <w:t>hash value of the genesis block of blockchain.</w:t>
      </w:r>
    </w:p>
    <w:p w14:paraId="3810D3BE" w14:textId="4699F84B" w:rsidR="004921A4" w:rsidRDefault="002F5E7C" w:rsidP="004921A4">
      <w:pPr>
        <w:keepNext/>
        <w:spacing w:afterLines="50" w:after="156"/>
        <w:ind w:firstLineChars="200" w:firstLine="420"/>
      </w:pPr>
      <w:r>
        <w:rPr>
          <w:noProof/>
        </w:rPr>
        <w:drawing>
          <wp:inline distT="0" distB="0" distL="0" distR="0" wp14:anchorId="0FE7E1CE" wp14:editId="74FFC3D7">
            <wp:extent cx="3421705" cy="1564522"/>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835" cy="1573269"/>
                    </a:xfrm>
                    <a:prstGeom prst="rect">
                      <a:avLst/>
                    </a:prstGeom>
                    <a:noFill/>
                    <a:ln>
                      <a:noFill/>
                    </a:ln>
                  </pic:spPr>
                </pic:pic>
              </a:graphicData>
            </a:graphic>
          </wp:inline>
        </w:drawing>
      </w:r>
    </w:p>
    <w:p w14:paraId="2215C41A" w14:textId="13090652" w:rsidR="004921A4" w:rsidRPr="004921A4" w:rsidRDefault="004921A4" w:rsidP="004921A4">
      <w:pPr>
        <w:pStyle w:val="ac"/>
        <w:ind w:left="60" w:firstLine="420"/>
        <w:rPr>
          <w:rFonts w:ascii="Times New Roman" w:eastAsia="宋体" w:hAnsi="Times New Roman" w:cs="Times New Roman"/>
          <w:kern w:val="0"/>
          <w:sz w:val="24"/>
          <w:szCs w:val="24"/>
        </w:rPr>
      </w:pPr>
      <w:r w:rsidRPr="00D42EE6">
        <w:rPr>
          <w:rFonts w:ascii="Times New Roman" w:hAnsi="Times New Roman" w:cs="Times New Roman"/>
          <w:b/>
          <w:bCs/>
        </w:rPr>
        <w:t>Fig</w:t>
      </w:r>
      <w:r w:rsidR="00E475D5">
        <w:rPr>
          <w:rFonts w:ascii="Times New Roman" w:hAnsi="Times New Roman" w:cs="Times New Roman"/>
          <w:b/>
          <w:bCs/>
        </w:rPr>
        <w:t>.</w:t>
      </w:r>
      <w:r w:rsidRPr="00D42EE6">
        <w:rPr>
          <w:rFonts w:ascii="Times New Roman" w:hAnsi="Times New Roman" w:cs="Times New Roman"/>
          <w:b/>
          <w:bCs/>
        </w:rPr>
        <w:t xml:space="preserve"> </w:t>
      </w:r>
      <w:r>
        <w:rPr>
          <w:rFonts w:ascii="Times New Roman" w:hAnsi="Times New Roman" w:cs="Times New Roman"/>
          <w:b/>
          <w:bCs/>
        </w:rPr>
        <w:t>4. Randomness generation of per round.</w:t>
      </w:r>
    </w:p>
    <w:p w14:paraId="29B46A71" w14:textId="30E2C2C6" w:rsidR="004921A4" w:rsidRDefault="004921A4" w:rsidP="00A171E3">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output of the distributed randomness generation protocol is unpredictable and unique. The recovery process of full signature for each round is unpreventable,</w:t>
      </w:r>
      <w:r w:rsidR="00817EFC">
        <w:rPr>
          <w:rFonts w:ascii="Times New Roman" w:eastAsia="宋体" w:hAnsi="Times New Roman" w:cs="Times New Roman"/>
          <w:kern w:val="0"/>
          <w:sz w:val="24"/>
          <w:szCs w:val="24"/>
        </w:rPr>
        <w:t xml:space="preserve"> provided that </w:t>
      </w:r>
      <w:r>
        <w:rPr>
          <w:rFonts w:ascii="Times New Roman" w:eastAsia="宋体" w:hAnsi="Times New Roman" w:cs="Times New Roman"/>
          <w:kern w:val="0"/>
          <w:sz w:val="24"/>
          <w:szCs w:val="24"/>
        </w:rPr>
        <w:t>majority</w:t>
      </w:r>
      <w:r w:rsidR="00817EFC">
        <w:rPr>
          <w:rFonts w:ascii="Times New Roman" w:eastAsia="宋体" w:hAnsi="Times New Roman" w:cs="Times New Roman"/>
          <w:kern w:val="0"/>
          <w:sz w:val="24"/>
          <w:szCs w:val="24"/>
        </w:rPr>
        <w:t xml:space="preserve"> of the</w:t>
      </w:r>
      <w:r>
        <w:rPr>
          <w:rFonts w:ascii="Times New Roman" w:eastAsia="宋体" w:hAnsi="Times New Roman" w:cs="Times New Roman"/>
          <w:kern w:val="0"/>
          <w:sz w:val="24"/>
          <w:szCs w:val="24"/>
        </w:rPr>
        <w:t xml:space="preserve"> </w:t>
      </w:r>
      <w:r w:rsidR="00EA0CD8">
        <w:rPr>
          <w:rFonts w:ascii="Times New Roman" w:eastAsia="宋体" w:hAnsi="Times New Roman" w:cs="Times New Roman"/>
          <w:kern w:val="0"/>
          <w:sz w:val="24"/>
          <w:szCs w:val="24"/>
        </w:rPr>
        <w:t xml:space="preserve">consensus </w:t>
      </w:r>
      <w:r>
        <w:rPr>
          <w:rFonts w:ascii="Times New Roman" w:eastAsia="宋体" w:hAnsi="Times New Roman" w:cs="Times New Roman"/>
          <w:kern w:val="0"/>
          <w:sz w:val="24"/>
          <w:szCs w:val="24"/>
        </w:rPr>
        <w:t>nodes are correct</w:t>
      </w:r>
      <w:r w:rsidR="00817EFC">
        <w:rPr>
          <w:rFonts w:ascii="Times New Roman" w:eastAsia="宋体" w:hAnsi="Times New Roman" w:cs="Times New Roman"/>
          <w:kern w:val="0"/>
          <w:sz w:val="24"/>
          <w:szCs w:val="24"/>
        </w:rPr>
        <w:t xml:space="preserve"> as we assume</w:t>
      </w:r>
      <w:r>
        <w:rPr>
          <w:rFonts w:ascii="Times New Roman" w:eastAsia="宋体" w:hAnsi="Times New Roman" w:cs="Times New Roman"/>
          <w:kern w:val="0"/>
          <w:sz w:val="24"/>
          <w:szCs w:val="24"/>
        </w:rPr>
        <w:t>. The full signature will be generated by</w:t>
      </w:r>
      <w:r w:rsidR="00817EFC">
        <w:rPr>
          <w:rFonts w:ascii="Times New Roman" w:eastAsia="宋体" w:hAnsi="Times New Roman" w:cs="Times New Roman"/>
          <w:kern w:val="0"/>
          <w:sz w:val="24"/>
          <w:szCs w:val="24"/>
        </w:rPr>
        <w:t xml:space="preserve"> correct </w:t>
      </w:r>
      <w:r w:rsidR="00817EFC">
        <w:rPr>
          <w:rFonts w:ascii="Times New Roman" w:eastAsia="宋体" w:hAnsi="Times New Roman" w:cs="Times New Roman"/>
          <w:kern w:val="0"/>
          <w:sz w:val="24"/>
          <w:szCs w:val="24"/>
        </w:rPr>
        <w:lastRenderedPageBreak/>
        <w:t>node or</w:t>
      </w:r>
      <w:r>
        <w:rPr>
          <w:rFonts w:ascii="Times New Roman" w:eastAsia="宋体" w:hAnsi="Times New Roman" w:cs="Times New Roman"/>
          <w:kern w:val="0"/>
          <w:sz w:val="24"/>
          <w:szCs w:val="24"/>
        </w:rPr>
        <w:t xml:space="preserve"> received by other consensus nodes with high probability after finite times. 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up>
            <m:r>
              <w:rPr>
                <w:rFonts w:ascii="Cambria Math" w:eastAsia="宋体" w:hAnsi="Cambria Math" w:cs="Times New Roman"/>
                <w:kern w:val="0"/>
                <w:sz w:val="24"/>
                <w:szCs w:val="24"/>
              </w:rPr>
              <m:t>r-1</m:t>
            </m:r>
          </m:sup>
        </m:sSubSup>
      </m:oMath>
      <w:r w:rsidRPr="00F67A6F">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are</w:t>
      </w:r>
      <w:r w:rsidR="00817EFC">
        <w:rPr>
          <w:rFonts w:ascii="Times New Roman" w:eastAsia="宋体" w:hAnsi="Times New Roman" w:cs="Times New Roman"/>
          <w:kern w:val="0"/>
          <w:sz w:val="24"/>
          <w:szCs w:val="24"/>
        </w:rPr>
        <w:t xml:space="preserve"> known in advance</w:t>
      </w:r>
      <w:r>
        <w:rPr>
          <w:rFonts w:ascii="Times New Roman" w:eastAsia="宋体" w:hAnsi="Times New Roman" w:cs="Times New Roman"/>
          <w:kern w:val="0"/>
          <w:sz w:val="24"/>
          <w:szCs w:val="24"/>
        </w:rPr>
        <w:t xml:space="preserve">,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r-1</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can only be revealed at the end of round</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r-1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B54210">
        <w:rPr>
          <w:rFonts w:ascii="Times New Roman" w:eastAsia="宋体" w:hAnsi="Times New Roman" w:cs="Times New Roman"/>
          <w:kern w:val="0"/>
          <w:sz w:val="24"/>
          <w:szCs w:val="24"/>
        </w:rPr>
        <w:t xml:space="preserve">Thus, </w:t>
      </w:r>
      <w:r w:rsidR="00817EFC">
        <w:rPr>
          <w:rFonts w:ascii="Times New Roman" w:eastAsia="宋体" w:hAnsi="Times New Roman" w:cs="Times New Roman"/>
          <w:kern w:val="0"/>
          <w:sz w:val="24"/>
          <w:szCs w:val="24"/>
        </w:rPr>
        <w:t>no one can</w:t>
      </w:r>
      <w:r w:rsidR="00B54210">
        <w:rPr>
          <w:rFonts w:ascii="Times New Roman" w:eastAsia="宋体" w:hAnsi="Times New Roman" w:cs="Times New Roman"/>
          <w:kern w:val="0"/>
          <w:sz w:val="24"/>
          <w:szCs w:val="24"/>
        </w:rPr>
        <w:t xml:space="preserve"> predict the output of distributed randomness generation protocol</w:t>
      </w:r>
      <w:r w:rsidR="00817EFC">
        <w:rPr>
          <w:rFonts w:ascii="Times New Roman" w:eastAsia="宋体" w:hAnsi="Times New Roman" w:cs="Times New Roman"/>
          <w:kern w:val="0"/>
          <w:sz w:val="24"/>
          <w:szCs w:val="24"/>
        </w:rPr>
        <w:t xml:space="preserve"> in advance</w:t>
      </w:r>
      <w:r w:rsidR="00B54210">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The full signature cannot be tampered</w:t>
      </w:r>
      <w:r w:rsidR="00B54210">
        <w:rPr>
          <w:rFonts w:ascii="Times New Roman" w:eastAsia="宋体" w:hAnsi="Times New Roman" w:cs="Times New Roman"/>
          <w:kern w:val="0"/>
          <w:sz w:val="24"/>
          <w:szCs w:val="24"/>
        </w:rPr>
        <w:t xml:space="preserve"> due to the security of threshold signature scheme</w:t>
      </w:r>
      <w:r w:rsidR="00F24440">
        <w:rPr>
          <w:rFonts w:ascii="Times New Roman" w:eastAsia="宋体" w:hAnsi="Times New Roman" w:cs="Times New Roman"/>
          <w:kern w:val="0"/>
          <w:sz w:val="24"/>
          <w:szCs w:val="24"/>
        </w:rPr>
        <w:t>, even a node</w:t>
      </w:r>
      <w:r w:rsidR="00F24440" w:rsidRPr="00A171E3">
        <w:rPr>
          <w:rFonts w:ascii="Times New Roman" w:eastAsia="宋体" w:hAnsi="Times New Roman" w:cs="Times New Roman"/>
          <w:kern w:val="0"/>
          <w:sz w:val="24"/>
          <w:szCs w:val="24"/>
        </w:rPr>
        <w:t xml:space="preserve"> </w:t>
      </w:r>
      <w:r w:rsidR="00F24440">
        <w:rPr>
          <w:rFonts w:ascii="Times New Roman" w:eastAsia="宋体" w:hAnsi="Times New Roman" w:cs="Times New Roman"/>
          <w:kern w:val="0"/>
          <w:sz w:val="24"/>
          <w:szCs w:val="24"/>
        </w:rPr>
        <w:t xml:space="preserve">first recovers full signature before others. </w:t>
      </w:r>
      <w:r>
        <w:rPr>
          <w:rFonts w:ascii="Times New Roman" w:eastAsia="宋体" w:hAnsi="Times New Roman" w:cs="Times New Roman"/>
          <w:kern w:val="0"/>
          <w:sz w:val="24"/>
          <w:szCs w:val="24"/>
        </w:rPr>
        <w:t>Another benefit of distributed randomness generation protocol is that nodes can enter</w:t>
      </w:r>
      <w:r w:rsidR="00B54210">
        <w:rPr>
          <w:rFonts w:ascii="Times New Roman" w:eastAsia="宋体" w:hAnsi="Times New Roman" w:cs="Times New Roman"/>
          <w:kern w:val="0"/>
          <w:sz w:val="24"/>
          <w:szCs w:val="24"/>
        </w:rPr>
        <w:t xml:space="preserve"> the</w:t>
      </w:r>
      <w:r>
        <w:rPr>
          <w:rFonts w:ascii="Times New Roman" w:eastAsia="宋体" w:hAnsi="Times New Roman" w:cs="Times New Roman"/>
          <w:kern w:val="0"/>
          <w:sz w:val="24"/>
          <w:szCs w:val="24"/>
        </w:rPr>
        <w:t xml:space="preserve"> following round non-interactively. Upon receiving or generating </w:t>
      </w:r>
      <w:r w:rsidR="00712AB9">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valid full signature, consensus nodes will append</w:t>
      </w:r>
      <w:r w:rsidR="00712AB9">
        <w:rPr>
          <w:rFonts w:ascii="Times New Roman" w:eastAsia="宋体" w:hAnsi="Times New Roman" w:cs="Times New Roman"/>
          <w:kern w:val="0"/>
          <w:sz w:val="24"/>
          <w:szCs w:val="24"/>
        </w:rPr>
        <w:t xml:space="preserve"> the corresponding</w:t>
      </w:r>
      <w:r>
        <w:rPr>
          <w:rFonts w:ascii="Times New Roman" w:eastAsia="宋体" w:hAnsi="Times New Roman" w:cs="Times New Roman"/>
          <w:kern w:val="0"/>
          <w:sz w:val="24"/>
          <w:szCs w:val="24"/>
        </w:rPr>
        <w:t xml:space="preserve"> block into their local blockchain</w:t>
      </w:r>
      <w:r w:rsidR="00B54210">
        <w:rPr>
          <w:rFonts w:ascii="Times New Roman" w:eastAsia="宋体" w:hAnsi="Times New Roman" w:cs="Times New Roman"/>
          <w:kern w:val="0"/>
          <w:sz w:val="24"/>
          <w:szCs w:val="24"/>
        </w:rPr>
        <w:t xml:space="preserve">. Then, each node will </w:t>
      </w:r>
      <w:r w:rsidR="0092225F">
        <w:rPr>
          <w:rFonts w:ascii="Times New Roman" w:eastAsia="宋体" w:hAnsi="Times New Roman" w:cs="Times New Roman"/>
          <w:kern w:val="0"/>
          <w:sz w:val="24"/>
          <w:szCs w:val="24"/>
        </w:rPr>
        <w:t xml:space="preserve">start a new consensus process by </w:t>
      </w:r>
      <w:r w:rsidR="00B54210">
        <w:rPr>
          <w:rFonts w:ascii="Times New Roman" w:eastAsia="宋体" w:hAnsi="Times New Roman" w:cs="Times New Roman"/>
          <w:kern w:val="0"/>
          <w:sz w:val="24"/>
          <w:szCs w:val="24"/>
        </w:rPr>
        <w:t>comput</w:t>
      </w:r>
      <w:r w:rsidR="0092225F">
        <w:rPr>
          <w:rFonts w:ascii="Times New Roman" w:eastAsia="宋体" w:hAnsi="Times New Roman" w:cs="Times New Roman"/>
          <w:kern w:val="0"/>
          <w:sz w:val="24"/>
          <w:szCs w:val="24"/>
        </w:rPr>
        <w:t>ing</w:t>
      </w:r>
      <w:r w:rsidR="00B54210">
        <w:rPr>
          <w:rFonts w:ascii="Times New Roman" w:eastAsia="宋体" w:hAnsi="Times New Roman" w:cs="Times New Roman"/>
          <w:kern w:val="0"/>
          <w:sz w:val="24"/>
          <w:szCs w:val="24"/>
        </w:rPr>
        <w:t xml:space="preserve"> the following round randomness</w:t>
      </w:r>
      <w:r>
        <w:rPr>
          <w:rFonts w:ascii="Times New Roman" w:eastAsia="宋体" w:hAnsi="Times New Roman" w:cs="Times New Roman"/>
          <w:kern w:val="0"/>
          <w:sz w:val="24"/>
          <w:szCs w:val="24"/>
        </w:rPr>
        <w:t>.</w:t>
      </w:r>
    </w:p>
    <w:p w14:paraId="5EE6995C" w14:textId="69829973" w:rsidR="004921A4" w:rsidRDefault="008857BC" w:rsidP="004921A4">
      <w:pPr>
        <w:keepNext/>
        <w:widowControl/>
        <w:shd w:val="clear" w:color="auto" w:fill="FFFFFF"/>
        <w:spacing w:afterLines="100" w:after="312" w:line="450" w:lineRule="atLeast"/>
        <w:ind w:firstLine="420"/>
      </w:pPr>
      <w:r>
        <w:rPr>
          <w:noProof/>
        </w:rPr>
        <w:drawing>
          <wp:inline distT="0" distB="0" distL="0" distR="0" wp14:anchorId="58EBF67C" wp14:editId="7EE670CE">
            <wp:extent cx="3953591" cy="1690329"/>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7304" cy="1738946"/>
                    </a:xfrm>
                    <a:prstGeom prst="rect">
                      <a:avLst/>
                    </a:prstGeom>
                    <a:noFill/>
                    <a:ln>
                      <a:noFill/>
                    </a:ln>
                  </pic:spPr>
                </pic:pic>
              </a:graphicData>
            </a:graphic>
          </wp:inline>
        </w:drawing>
      </w:r>
      <w:r>
        <w:rPr>
          <w:noProof/>
        </w:rPr>
        <w:t xml:space="preserve"> </w:t>
      </w:r>
    </w:p>
    <w:p w14:paraId="0AE71A3F" w14:textId="0656FAE7" w:rsidR="004921A4" w:rsidRPr="004921A4" w:rsidRDefault="004921A4" w:rsidP="004921A4">
      <w:pPr>
        <w:pStyle w:val="ac"/>
        <w:ind w:firstLine="420"/>
        <w:rPr>
          <w:rFonts w:ascii="Times New Roman" w:eastAsia="宋体" w:hAnsi="Times New Roman" w:cs="Times New Roman"/>
          <w:kern w:val="0"/>
          <w:sz w:val="24"/>
          <w:szCs w:val="24"/>
        </w:rPr>
      </w:pPr>
      <w:r w:rsidRPr="00F8156F">
        <w:rPr>
          <w:rFonts w:ascii="Times New Roman" w:hAnsi="Times New Roman" w:cs="Times New Roman"/>
          <w:b/>
          <w:bCs/>
        </w:rPr>
        <w:t>Fig</w:t>
      </w:r>
      <w:r w:rsidR="00712AB9">
        <w:rPr>
          <w:rFonts w:ascii="Times New Roman" w:hAnsi="Times New Roman" w:cs="Times New Roman"/>
          <w:b/>
          <w:bCs/>
        </w:rPr>
        <w:t>.</w:t>
      </w:r>
      <w:r w:rsidRPr="00F8156F">
        <w:rPr>
          <w:rFonts w:ascii="Times New Roman" w:hAnsi="Times New Roman" w:cs="Times New Roman"/>
          <w:b/>
          <w:bCs/>
        </w:rPr>
        <w:t xml:space="preserve"> </w:t>
      </w:r>
      <w:r>
        <w:rPr>
          <w:rFonts w:ascii="Times New Roman" w:hAnsi="Times New Roman" w:cs="Times New Roman"/>
          <w:b/>
          <w:bCs/>
        </w:rPr>
        <w:t xml:space="preserve">5. The block proposer election for round </w:t>
      </w:r>
      <m:oMath>
        <m:r>
          <m:rPr>
            <m:sty m:val="bi"/>
          </m:rPr>
          <w:rPr>
            <w:rFonts w:ascii="Cambria Math" w:hAnsi="Cambria Math" w:cs="Times New Roman"/>
          </w:rPr>
          <m:t>r</m:t>
        </m:r>
      </m:oMath>
      <w:r>
        <w:rPr>
          <w:rFonts w:ascii="Times New Roman" w:hAnsi="Times New Roman" w:cs="Times New Roman" w:hint="eastAsia"/>
          <w:b/>
          <w:bCs/>
        </w:rPr>
        <w:t>.</w:t>
      </w:r>
    </w:p>
    <w:p w14:paraId="3515E876" w14:textId="100062C7" w:rsidR="0092225F" w:rsidRDefault="001C6B72" w:rsidP="00810DB8">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857BC">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4921A4">
        <w:rPr>
          <w:rFonts w:ascii="Times New Roman" w:eastAsia="宋体" w:hAnsi="Times New Roman" w:cs="Times New Roman"/>
          <w:kern w:val="0"/>
          <w:sz w:val="24"/>
          <w:szCs w:val="24"/>
        </w:rPr>
        <w:t>5</w:t>
      </w:r>
      <w:r w:rsidR="000B330A">
        <w:rPr>
          <w:rFonts w:ascii="Times New Roman" w:eastAsia="宋体" w:hAnsi="Times New Roman" w:cs="Times New Roman"/>
          <w:kern w:val="0"/>
          <w:sz w:val="24"/>
          <w:szCs w:val="24"/>
        </w:rPr>
        <w:t>,</w:t>
      </w:r>
      <w:r w:rsidR="008857BC">
        <w:rPr>
          <w:rFonts w:ascii="Times New Roman" w:eastAsia="宋体" w:hAnsi="Times New Roman" w:cs="Times New Roman"/>
          <w:kern w:val="0"/>
          <w:sz w:val="24"/>
          <w:szCs w:val="24"/>
        </w:rPr>
        <w:t xml:space="preserve"> all consensus nodes are assumed to have the same view on the list of nodes constituent of the wireless blockchain system.</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Each node executes </w:t>
      </w:r>
      <w:r w:rsidR="0092225F">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Pr="009D4B7E">
        <w:rPr>
          <w:rFonts w:ascii="Times New Roman" w:eastAsia="宋体" w:hAnsi="Times New Roman" w:cs="Times New Roman" w:hint="eastAsia"/>
          <w:kern w:val="0"/>
          <w:sz w:val="24"/>
          <w:szCs w:val="24"/>
        </w:rPr>
        <w:t>.</w:t>
      </w:r>
      <w:r w:rsidRPr="009D4B7E">
        <w:rPr>
          <w:rFonts w:ascii="Times New Roman" w:eastAsia="宋体" w:hAnsi="Times New Roman" w:cs="Times New Roman"/>
          <w:kern w:val="0"/>
          <w:sz w:val="24"/>
          <w:szCs w:val="24"/>
        </w:rPr>
        <w:t xml:space="preserve"> All nodes will exchange </w:t>
      </w:r>
      <w:r>
        <w:rPr>
          <w:rFonts w:ascii="Times New Roman" w:eastAsia="宋体" w:hAnsi="Times New Roman" w:cs="Times New Roman"/>
          <w:kern w:val="0"/>
          <w:sz w:val="24"/>
          <w:szCs w:val="24"/>
        </w:rPr>
        <w:t>the public key</w:t>
      </w:r>
      <w:r w:rsidR="0092225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before </w:t>
      </w:r>
      <w:r w:rsidR="00F01E1C">
        <w:rPr>
          <w:rFonts w:ascii="Times New Roman" w:eastAsia="宋体" w:hAnsi="Times New Roman" w:cs="Times New Roman"/>
          <w:kern w:val="0"/>
          <w:sz w:val="24"/>
          <w:szCs w:val="24"/>
        </w:rPr>
        <w:t xml:space="preserve">entering </w:t>
      </w:r>
      <w:r w:rsidR="00810DB8">
        <w:rPr>
          <w:rFonts w:ascii="Times New Roman" w:eastAsia="宋体" w:hAnsi="Times New Roman" w:cs="Times New Roman"/>
          <w:kern w:val="0"/>
          <w:sz w:val="24"/>
          <w:szCs w:val="24"/>
        </w:rPr>
        <w:t xml:space="preserve">the </w:t>
      </w:r>
      <w:r w:rsidR="00F01E1C">
        <w:rPr>
          <w:rFonts w:ascii="Times New Roman" w:eastAsia="宋体" w:hAnsi="Times New Roman" w:cs="Times New Roman"/>
          <w:kern w:val="0"/>
          <w:sz w:val="24"/>
          <w:szCs w:val="24"/>
        </w:rPr>
        <w:t>consensus process</w:t>
      </w:r>
      <w:r>
        <w:rPr>
          <w:rFonts w:ascii="Times New Roman" w:eastAsia="宋体" w:hAnsi="Times New Roman" w:cs="Times New Roman"/>
          <w:kern w:val="0"/>
          <w:sz w:val="24"/>
          <w:szCs w:val="24"/>
        </w:rPr>
        <w:t xml:space="preserve">. </w:t>
      </w:r>
      <w:r w:rsidR="0092225F">
        <w:rPr>
          <w:rFonts w:ascii="Times New Roman" w:eastAsia="宋体" w:hAnsi="Times New Roman" w:cs="Times New Roman"/>
          <w:kern w:val="0"/>
          <w:sz w:val="24"/>
          <w:szCs w:val="24"/>
        </w:rPr>
        <w:t xml:space="preserve">Thus, the </w:t>
      </w:r>
      <w:r>
        <w:rPr>
          <w:rFonts w:ascii="Times New Roman" w:eastAsia="宋体" w:hAnsi="Times New Roman" w:cs="Times New Roman"/>
          <w:kern w:val="0"/>
          <w:sz w:val="24"/>
          <w:szCs w:val="24"/>
        </w:rPr>
        <w:t xml:space="preserve">public key list </w:t>
      </w:r>
      <m:oMath>
        <m:r>
          <w:rPr>
            <w:rFonts w:ascii="Cambria Math" w:eastAsia="宋体" w:hAnsi="Cambria Math" w:cs="Times New Roman"/>
            <w:kern w:val="0"/>
            <w:sz w:val="24"/>
            <w:szCs w:val="24"/>
          </w:rPr>
          <m:t>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 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N-1</m:t>
            </m:r>
          </m:sub>
        </m:sSub>
      </m:oMath>
      <w:r w:rsidRPr="001C7FF2">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can be seen as the identities of nodes. </w:t>
      </w:r>
      <w:r w:rsidR="001878E9">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o ensure </w:t>
      </w:r>
      <w:r w:rsidR="00810DB8">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same view </w:t>
      </w:r>
      <w:r w:rsidR="00810DB8">
        <w:rPr>
          <w:rFonts w:ascii="Times New Roman" w:eastAsia="宋体" w:hAnsi="Times New Roman" w:cs="Times New Roman"/>
          <w:kern w:val="0"/>
          <w:sz w:val="24"/>
          <w:szCs w:val="24"/>
        </w:rPr>
        <w:t xml:space="preserve">on the </w:t>
      </w:r>
      <w:r>
        <w:rPr>
          <w:rFonts w:ascii="Times New Roman" w:eastAsia="宋体" w:hAnsi="Times New Roman" w:cs="Times New Roman"/>
          <w:kern w:val="0"/>
          <w:sz w:val="24"/>
          <w:szCs w:val="24"/>
        </w:rPr>
        <w:t xml:space="preserve">node list, </w:t>
      </w:r>
      <w:r w:rsidR="00810DB8">
        <w:rPr>
          <w:rFonts w:ascii="Times New Roman" w:eastAsia="宋体" w:hAnsi="Times New Roman" w:cs="Times New Roman"/>
          <w:kern w:val="0"/>
          <w:sz w:val="24"/>
          <w:szCs w:val="24"/>
        </w:rPr>
        <w:t xml:space="preserve">the list is assumed to be sorted </w:t>
      </w:r>
      <w:r>
        <w:rPr>
          <w:rFonts w:ascii="Times New Roman" w:eastAsia="宋体" w:hAnsi="Times New Roman" w:cs="Times New Roman"/>
          <w:kern w:val="0"/>
          <w:sz w:val="24"/>
          <w:szCs w:val="24"/>
        </w:rPr>
        <w:t>according to the hash value</w:t>
      </w:r>
      <w:r w:rsidR="00810DB8">
        <w:rPr>
          <w:rFonts w:ascii="Times New Roman" w:eastAsia="宋体" w:hAnsi="Times New Roman" w:cs="Times New Roman"/>
          <w:kern w:val="0"/>
          <w:sz w:val="24"/>
          <w:szCs w:val="24"/>
        </w:rPr>
        <w:t xml:space="preserve">s </w:t>
      </w:r>
      <w:r>
        <w:rPr>
          <w:rFonts w:ascii="Times New Roman" w:eastAsia="宋体" w:hAnsi="Times New Roman" w:cs="Times New Roman"/>
          <w:kern w:val="0"/>
          <w:sz w:val="24"/>
          <w:szCs w:val="24"/>
        </w:rPr>
        <w:t>of public keys.</w:t>
      </w:r>
      <w:r>
        <w:rPr>
          <w:rFonts w:ascii="Times New Roman" w:eastAsia="宋体" w:hAnsi="Times New Roman" w:cs="Times New Roman" w:hint="eastAsia"/>
          <w:kern w:val="0"/>
          <w:sz w:val="24"/>
          <w:szCs w:val="24"/>
        </w:rPr>
        <w:t xml:space="preserve"> </w:t>
      </w:r>
    </w:p>
    <w:p w14:paraId="5B31B17B" w14:textId="114D435F" w:rsidR="003E5D72" w:rsidRPr="006768F2" w:rsidRDefault="00810DB8" w:rsidP="00DF053C">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proposer for each round is</w:t>
      </w:r>
      <w:r w:rsidR="0092225F">
        <w:rPr>
          <w:rFonts w:ascii="Times New Roman" w:eastAsia="宋体" w:hAnsi="Times New Roman" w:cs="Times New Roman"/>
          <w:kern w:val="0"/>
          <w:sz w:val="24"/>
          <w:szCs w:val="24"/>
        </w:rPr>
        <w:t xml:space="preserve"> elected according</w:t>
      </w:r>
      <w:r>
        <w:rPr>
          <w:rFonts w:ascii="Times New Roman" w:eastAsia="宋体" w:hAnsi="Times New Roman" w:cs="Times New Roman"/>
          <w:kern w:val="0"/>
          <w:sz w:val="24"/>
          <w:szCs w:val="24"/>
        </w:rPr>
        <w:t xml:space="preserve"> to</w:t>
      </w:r>
      <w:r w:rsidR="0092225F">
        <w:rPr>
          <w:rFonts w:ascii="Times New Roman" w:eastAsia="宋体" w:hAnsi="Times New Roman" w:cs="Times New Roman"/>
          <w:kern w:val="0"/>
          <w:sz w:val="24"/>
          <w:szCs w:val="24"/>
        </w:rPr>
        <w:t xml:space="preserve"> nodes' elect</w:t>
      </w:r>
      <w:r w:rsidR="0092225F">
        <w:rPr>
          <w:rFonts w:ascii="Times New Roman" w:eastAsia="宋体" w:hAnsi="Times New Roman" w:cs="Times New Roman" w:hint="eastAsia"/>
          <w:kern w:val="0"/>
          <w:sz w:val="24"/>
          <w:szCs w:val="24"/>
        </w:rPr>
        <w:t>ed</w:t>
      </w:r>
      <w:r w:rsidR="0092225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probabilities </w:t>
      </w:r>
      <w:r w:rsidR="0092225F">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Rdm</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value of the round</w:t>
      </w:r>
      <w:r w:rsidR="0092225F">
        <w:rPr>
          <w:rFonts w:ascii="Times New Roman" w:eastAsia="宋体" w:hAnsi="Times New Roman" w:cs="Times New Roman"/>
          <w:kern w:val="0"/>
          <w:sz w:val="24"/>
          <w:szCs w:val="24"/>
        </w:rPr>
        <w:t xml:space="preserve">. </w:t>
      </w:r>
      <w:r w:rsidR="00DF053C">
        <w:rPr>
          <w:rFonts w:ascii="Times New Roman" w:eastAsia="宋体" w:hAnsi="Times New Roman" w:cs="Times New Roman"/>
          <w:kern w:val="0"/>
          <w:sz w:val="24"/>
          <w:szCs w:val="24"/>
        </w:rPr>
        <w:t xml:space="preserve">All honest consensus nodes can obtain </w:t>
      </w:r>
      <w:r w:rsidR="00CA23F5">
        <w:rPr>
          <w:rFonts w:ascii="Times New Roman" w:eastAsia="宋体" w:hAnsi="Times New Roman" w:cs="Times New Roman"/>
          <w:kern w:val="0"/>
          <w:sz w:val="24"/>
          <w:szCs w:val="24"/>
        </w:rPr>
        <w:t xml:space="preserve">the </w:t>
      </w:r>
      <w:r w:rsidR="00DF053C">
        <w:rPr>
          <w:rFonts w:ascii="Times New Roman" w:eastAsia="宋体" w:hAnsi="Times New Roman" w:cs="Times New Roman"/>
          <w:kern w:val="0"/>
          <w:sz w:val="24"/>
          <w:szCs w:val="24"/>
        </w:rPr>
        <w:t>same</w:t>
      </w:r>
      <w:r w:rsidR="00CA23F5">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CA23F5">
        <w:rPr>
          <w:rFonts w:ascii="Times New Roman" w:eastAsia="宋体" w:hAnsi="Times New Roman" w:cs="Times New Roman"/>
          <w:kern w:val="0"/>
          <w:sz w:val="24"/>
          <w:szCs w:val="24"/>
        </w:rPr>
        <w:t xml:space="preserve"> value</w:t>
      </w:r>
      <w:r w:rsidR="00DF053C">
        <w:rPr>
          <w:rFonts w:ascii="Times New Roman" w:eastAsia="宋体" w:hAnsi="Times New Roman" w:cs="Times New Roman"/>
          <w:kern w:val="0"/>
          <w:sz w:val="24"/>
          <w:szCs w:val="24"/>
        </w:rPr>
        <w:t xml:space="preserve"> by executing</w:t>
      </w:r>
      <w:r w:rsidR="00CA23F5">
        <w:rPr>
          <w:rFonts w:ascii="Times New Roman" w:eastAsia="宋体" w:hAnsi="Times New Roman" w:cs="Times New Roman"/>
          <w:kern w:val="0"/>
          <w:sz w:val="24"/>
          <w:szCs w:val="24"/>
        </w:rPr>
        <w:t xml:space="preserve"> the</w:t>
      </w:r>
      <w:r w:rsidR="00DF053C">
        <w:rPr>
          <w:rFonts w:ascii="Times New Roman" w:eastAsia="宋体" w:hAnsi="Times New Roman" w:cs="Times New Roman"/>
          <w:kern w:val="0"/>
          <w:sz w:val="24"/>
          <w:szCs w:val="24"/>
        </w:rPr>
        <w:t xml:space="preserve"> distributed randomness protocol with </w:t>
      </w:r>
      <w:r w:rsidR="00CA23F5">
        <w:rPr>
          <w:rFonts w:ascii="Times New Roman" w:eastAsia="宋体" w:hAnsi="Times New Roman" w:cs="Times New Roman"/>
          <w:kern w:val="0"/>
          <w:sz w:val="24"/>
          <w:szCs w:val="24"/>
        </w:rPr>
        <w:t xml:space="preserve">same </w:t>
      </w:r>
      <w:r w:rsidR="00DF053C">
        <w:rPr>
          <w:rFonts w:ascii="Times New Roman" w:eastAsia="宋体" w:hAnsi="Times New Roman" w:cs="Times New Roman"/>
          <w:kern w:val="0"/>
          <w:sz w:val="24"/>
          <w:szCs w:val="24"/>
        </w:rPr>
        <w:t xml:space="preserve">inputs. </w:t>
      </w:r>
      <w:r w:rsidR="00CA23F5">
        <w:rPr>
          <w:rFonts w:ascii="Times New Roman" w:eastAsia="宋体" w:hAnsi="Times New Roman" w:cs="Times New Roman"/>
          <w:kern w:val="0"/>
          <w:sz w:val="24"/>
          <w:szCs w:val="24"/>
        </w:rPr>
        <w:t xml:space="preserve">In SWIB, the elected </w:t>
      </w:r>
      <w:r w:rsidR="0057020C">
        <w:rPr>
          <w:rFonts w:ascii="Times New Roman" w:eastAsia="宋体" w:hAnsi="Times New Roman" w:cs="Times New Roman"/>
          <w:kern w:val="0"/>
          <w:sz w:val="24"/>
          <w:szCs w:val="24"/>
        </w:rPr>
        <w:t>probability of</w:t>
      </w:r>
      <w:r w:rsidR="00CA23F5">
        <w:rPr>
          <w:rFonts w:ascii="Times New Roman" w:eastAsia="宋体" w:hAnsi="Times New Roman" w:cs="Times New Roman"/>
          <w:kern w:val="0"/>
          <w:sz w:val="24"/>
          <w:szCs w:val="24"/>
        </w:rPr>
        <w:t xml:space="preserve"> a </w:t>
      </w:r>
      <w:r w:rsidR="0057020C">
        <w:rPr>
          <w:rFonts w:ascii="Times New Roman" w:eastAsia="宋体" w:hAnsi="Times New Roman" w:cs="Times New Roman"/>
          <w:kern w:val="0"/>
          <w:sz w:val="24"/>
          <w:szCs w:val="24"/>
        </w:rPr>
        <w:t xml:space="preserve">node is mainly determined by </w:t>
      </w:r>
      <w:r w:rsidR="00CA23F5">
        <w:rPr>
          <w:rFonts w:ascii="Times New Roman" w:eastAsia="宋体" w:hAnsi="Times New Roman" w:cs="Times New Roman"/>
          <w:kern w:val="0"/>
          <w:sz w:val="24"/>
          <w:szCs w:val="24"/>
        </w:rPr>
        <w:t xml:space="preserve">its </w:t>
      </w:r>
      <w:r w:rsidR="0057020C">
        <w:rPr>
          <w:rFonts w:ascii="Times New Roman" w:eastAsia="宋体" w:hAnsi="Times New Roman" w:cs="Times New Roman"/>
          <w:kern w:val="0"/>
          <w:sz w:val="24"/>
          <w:szCs w:val="24"/>
        </w:rPr>
        <w:t>stability</w:t>
      </w:r>
      <w:r w:rsidR="00CA23F5">
        <w:rPr>
          <w:rFonts w:ascii="Times New Roman" w:eastAsia="宋体" w:hAnsi="Times New Roman" w:cs="Times New Roman"/>
          <w:kern w:val="0"/>
          <w:sz w:val="24"/>
          <w:szCs w:val="24"/>
        </w:rPr>
        <w:t xml:space="preserve">, which is a relative concept. </w:t>
      </w:r>
      <w:r w:rsidR="0057020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57020C" w:rsidRPr="0057020C">
        <w:rPr>
          <w:rFonts w:ascii="Times New Roman" w:eastAsia="宋体" w:hAnsi="Times New Roman" w:cs="Times New Roman" w:hint="eastAsia"/>
          <w:kern w:val="0"/>
          <w:sz w:val="24"/>
          <w:szCs w:val="24"/>
        </w:rPr>
        <w:t xml:space="preserve"> </w:t>
      </w:r>
      <w:r w:rsidR="0057020C" w:rsidRPr="0057020C">
        <w:rPr>
          <w:rFonts w:ascii="Times New Roman" w:eastAsia="宋体" w:hAnsi="Times New Roman" w:cs="Times New Roman"/>
          <w:kern w:val="0"/>
          <w:sz w:val="24"/>
          <w:szCs w:val="24"/>
        </w:rPr>
        <w:t xml:space="preserve">be the remaining </w:t>
      </w:r>
      <w:r w:rsidR="00CA23F5">
        <w:rPr>
          <w:rFonts w:ascii="Times New Roman" w:eastAsia="宋体" w:hAnsi="Times New Roman" w:cs="Times New Roman"/>
          <w:kern w:val="0"/>
          <w:sz w:val="24"/>
          <w:szCs w:val="24"/>
        </w:rPr>
        <w:t xml:space="preserve">active time </w:t>
      </w:r>
      <w:r w:rsidR="0057020C" w:rsidRPr="0057020C">
        <w:rPr>
          <w:rFonts w:ascii="Times New Roman" w:eastAsia="宋体" w:hAnsi="Times New Roman" w:cs="Times New Roman"/>
          <w:kern w:val="0"/>
          <w:sz w:val="24"/>
          <w:szCs w:val="24"/>
        </w:rPr>
        <w:t xml:space="preserve">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CA23F5">
        <w:rPr>
          <w:rFonts w:ascii="Times New Roman" w:eastAsia="宋体" w:hAnsi="Times New Roman" w:cs="Times New Roman"/>
          <w:kern w:val="0"/>
          <w:sz w:val="24"/>
          <w:szCs w:val="24"/>
        </w:rPr>
        <w:t xml:space="preserve"> in the system</w:t>
      </w:r>
      <w:r w:rsidR="0057020C" w:rsidRPr="0057020C">
        <w:rPr>
          <w:rFonts w:ascii="Times New Roman" w:eastAsia="宋体" w:hAnsi="Times New Roman" w:cs="Times New Roman" w:hint="eastAsia"/>
          <w:kern w:val="0"/>
          <w:sz w:val="24"/>
          <w:szCs w:val="24"/>
        </w:rPr>
        <w:t>,</w:t>
      </w:r>
      <w:r w:rsidR="0057020C" w:rsidRPr="0057020C">
        <w:rPr>
          <w:rFonts w:ascii="Times New Roman" w:eastAsia="宋体" w:hAnsi="Times New Roman" w:cs="Times New Roman"/>
          <w:kern w:val="0"/>
          <w:sz w:val="24"/>
          <w:szCs w:val="24"/>
        </w:rPr>
        <w:t xml:space="preserve"> then the sum of all consensus nodes</w:t>
      </w:r>
      <w:r w:rsidR="009426C9">
        <w:rPr>
          <w:rFonts w:ascii="Times New Roman" w:eastAsia="宋体" w:hAnsi="Times New Roman" w:cs="Times New Roman"/>
          <w:kern w:val="0"/>
          <w:sz w:val="24"/>
          <w:szCs w:val="24"/>
        </w:rPr>
        <w:t xml:space="preserve">' </w:t>
      </w:r>
      <w:r w:rsidR="00CA23F5" w:rsidRPr="0057020C">
        <w:rPr>
          <w:rFonts w:ascii="Times New Roman" w:eastAsia="宋体" w:hAnsi="Times New Roman" w:cs="Times New Roman"/>
          <w:kern w:val="0"/>
          <w:sz w:val="24"/>
          <w:szCs w:val="24"/>
        </w:rPr>
        <w:t>remaining</w:t>
      </w:r>
      <w:r w:rsidR="00CA23F5">
        <w:rPr>
          <w:rFonts w:ascii="Times New Roman" w:eastAsia="宋体" w:hAnsi="Times New Roman" w:cs="Times New Roman"/>
          <w:kern w:val="0"/>
          <w:sz w:val="24"/>
          <w:szCs w:val="24"/>
        </w:rPr>
        <w:t xml:space="preserve"> active time will </w:t>
      </w:r>
      <w:r w:rsidR="0057020C" w:rsidRPr="0057020C">
        <w:rPr>
          <w:rFonts w:ascii="Times New Roman" w:eastAsia="宋体" w:hAnsi="Times New Roman" w:cs="Times New Roman"/>
          <w:kern w:val="0"/>
          <w:sz w:val="24"/>
          <w:szCs w:val="24"/>
        </w:rPr>
        <w:t>be</w:t>
      </w:r>
      <w:r w:rsidR="00CA23F5">
        <w:rPr>
          <w:rFonts w:ascii="Times New Roman" w:eastAsia="宋体" w:hAnsi="Times New Roman" w:cs="Times New Roman"/>
          <w:kern w:val="0"/>
          <w:sz w:val="24"/>
          <w:szCs w:val="24"/>
        </w:rPr>
        <w:t xml:space="preserve"> </w:t>
      </w:r>
      <m:oMath>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v=0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r>
          <w:rPr>
            <w:rFonts w:ascii="Cambria Math" w:eastAsia="宋体" w:hAnsi="Cambria Math" w:cs="Times New Roman"/>
            <w:kern w:val="0"/>
            <w:sz w:val="24"/>
            <w:szCs w:val="24"/>
          </w:rPr>
          <m:t xml:space="preserve"> </m:t>
        </m:r>
      </m:oMath>
      <w:r w:rsidR="0057020C">
        <w:rPr>
          <w:rFonts w:ascii="Times New Roman" w:eastAsia="宋体" w:hAnsi="Times New Roman" w:cs="Times New Roman" w:hint="eastAsia"/>
          <w:kern w:val="0"/>
          <w:sz w:val="24"/>
          <w:szCs w:val="24"/>
        </w:rPr>
        <w:t>.</w:t>
      </w:r>
      <w:r w:rsidR="0057020C">
        <w:rPr>
          <w:rFonts w:ascii="Times New Roman" w:eastAsia="宋体" w:hAnsi="Times New Roman" w:cs="Times New Roman"/>
          <w:kern w:val="0"/>
          <w:sz w:val="24"/>
          <w:szCs w:val="24"/>
        </w:rPr>
        <w:t xml:space="preserve"> The </w:t>
      </w:r>
      <w:r w:rsidR="007B1109">
        <w:rPr>
          <w:rFonts w:ascii="Times New Roman" w:eastAsia="宋体" w:hAnsi="Times New Roman" w:cs="Times New Roman"/>
          <w:kern w:val="0"/>
          <w:sz w:val="24"/>
          <w:szCs w:val="24"/>
        </w:rPr>
        <w:t>active time</w:t>
      </w:r>
      <w:r w:rsidR="0029484C">
        <w:rPr>
          <w:rFonts w:ascii="Times New Roman" w:eastAsia="宋体" w:hAnsi="Times New Roman" w:cs="Times New Roman"/>
          <w:kern w:val="0"/>
          <w:sz w:val="24"/>
          <w:szCs w:val="24"/>
        </w:rPr>
        <w:t xml:space="preserv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 xml:space="preserve">) is calculated </w:t>
      </w:r>
      <w:r w:rsidR="0029484C">
        <w:rPr>
          <w:rFonts w:ascii="Times New Roman" w:eastAsia="宋体" w:hAnsi="Times New Roman" w:cs="Times New Roman"/>
          <w:kern w:val="0"/>
          <w:sz w:val="24"/>
          <w:szCs w:val="24"/>
        </w:rPr>
        <w:t xml:space="preserve">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u</m:t>
                    </m:r>
                  </m:sub>
                </m:sSub>
              </m:e>
            </m:nary>
            <m:r>
              <w:rPr>
                <w:rFonts w:ascii="Cambria Math" w:eastAsia="宋体" w:hAnsi="Cambria Math" w:cs="Times New Roman"/>
                <w:kern w:val="0"/>
                <w:sz w:val="24"/>
                <w:szCs w:val="24"/>
              </w:rPr>
              <m:t xml:space="preserve"> </m:t>
            </m:r>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The consensus ratio of</w:t>
      </w:r>
      <w:r w:rsidR="007B1109">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hint="eastAsia"/>
          <w:kern w:val="0"/>
          <w:sz w:val="24"/>
          <w:szCs w:val="24"/>
        </w:rPr>
        <w:t xml:space="preserve"> </w:t>
      </w:r>
      <w:r w:rsidR="007B1109">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7B1109">
        <w:rPr>
          <w:rFonts w:ascii="Times New Roman" w:eastAsia="宋体" w:hAnsi="Times New Roman" w:cs="Times New Roman"/>
          <w:kern w:val="0"/>
          <w:sz w:val="24"/>
          <w:szCs w:val="24"/>
        </w:rPr>
        <w:t>)</w:t>
      </w:r>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is</w:t>
      </w:r>
      <w:r w:rsidR="0050578E">
        <w:rPr>
          <w:rFonts w:ascii="Times New Roman" w:eastAsia="宋体" w:hAnsi="Times New Roman" w:cs="Times New Roman"/>
          <w:kern w:val="0"/>
          <w:sz w:val="24"/>
          <w:szCs w:val="24"/>
        </w:rPr>
        <w:t xml:space="preserve"> </w:t>
      </w:r>
      <w:r w:rsidR="007B1109">
        <w:rPr>
          <w:rFonts w:ascii="Times New Roman" w:eastAsia="宋体" w:hAnsi="Times New Roman" w:cs="Times New Roman"/>
          <w:kern w:val="0"/>
          <w:sz w:val="24"/>
          <w:szCs w:val="24"/>
        </w:rPr>
        <w:t xml:space="preserve">calculated </w:t>
      </w:r>
      <w:r w:rsidR="0050578E">
        <w:rPr>
          <w:rFonts w:ascii="Times New Roman" w:eastAsia="宋体" w:hAnsi="Times New Roman" w:cs="Times New Roman"/>
          <w:kern w:val="0"/>
          <w:sz w:val="24"/>
          <w:szCs w:val="24"/>
        </w:rPr>
        <w:t>as</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w:t>
      </w:r>
      <w:r w:rsidR="004D2795">
        <w:rPr>
          <w:rFonts w:ascii="Times New Roman" w:eastAsia="宋体" w:hAnsi="Times New Roman" w:cs="Times New Roman"/>
          <w:kern w:val="0"/>
          <w:sz w:val="24"/>
          <w:szCs w:val="24"/>
        </w:rPr>
        <w:t xml:space="preserve"> on the blockchain</w:t>
      </w:r>
      <w:r w:rsidR="003E5D72">
        <w:rPr>
          <w:rFonts w:ascii="Times New Roman" w:eastAsia="宋体" w:hAnsi="Times New Roman" w:cs="Times New Roman"/>
          <w:kern w:val="0"/>
          <w:sz w:val="24"/>
          <w:szCs w:val="24"/>
        </w:rPr>
        <w:t>.</w:t>
      </w:r>
      <w:r w:rsidR="003622C6">
        <w:rPr>
          <w:rFonts w:ascii="Times New Roman" w:eastAsia="宋体" w:hAnsi="Times New Roman" w:cs="Times New Roman"/>
          <w:kern w:val="0"/>
          <w:sz w:val="24"/>
          <w:szCs w:val="24"/>
        </w:rPr>
        <w:t xml:space="preserve"> When the</w:t>
      </w:r>
      <w:r w:rsidR="004D2795">
        <w:rPr>
          <w:rFonts w:ascii="Times New Roman" w:eastAsia="宋体" w:hAnsi="Times New Roman" w:cs="Times New Roman"/>
          <w:kern w:val="0"/>
          <w:sz w:val="24"/>
          <w:szCs w:val="24"/>
        </w:rPr>
        <w:t xml:space="preserve"> blockchain </w:t>
      </w:r>
      <w:r w:rsidR="0050578E">
        <w:rPr>
          <w:rFonts w:ascii="Times New Roman" w:eastAsia="宋体" w:hAnsi="Times New Roman" w:cs="Times New Roman"/>
          <w:kern w:val="0"/>
          <w:sz w:val="24"/>
          <w:szCs w:val="24"/>
        </w:rPr>
        <w:t>length</w:t>
      </w:r>
      <w:r w:rsidR="003622C6">
        <w:rPr>
          <w:rFonts w:ascii="Times New Roman" w:eastAsia="宋体" w:hAnsi="Times New Roman" w:cs="Times New Roman"/>
          <w:kern w:val="0"/>
          <w:sz w:val="24"/>
          <w:szCs w:val="24"/>
        </w:rPr>
        <w:t xml:space="preserve"> is </w:t>
      </w:r>
      <w:r w:rsidR="0050578E">
        <w:rPr>
          <w:rFonts w:ascii="Times New Roman" w:eastAsia="宋体" w:hAnsi="Times New Roman" w:cs="Times New Roman"/>
          <w:kern w:val="0"/>
          <w:sz w:val="24"/>
          <w:szCs w:val="24"/>
        </w:rPr>
        <w:t>smaller</w:t>
      </w:r>
      <w:r w:rsidR="003622C6">
        <w:rPr>
          <w:rFonts w:ascii="Times New Roman" w:eastAsia="宋体" w:hAnsi="Times New Roman" w:cs="Times New Roman"/>
          <w:kern w:val="0"/>
          <w:sz w:val="24"/>
          <w:szCs w:val="24"/>
        </w:rPr>
        <w:t xml:space="preserve">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w:t>
      </w:r>
      <w:r w:rsidR="004D2795">
        <w:rPr>
          <w:rFonts w:ascii="Times New Roman" w:eastAsia="宋体" w:hAnsi="Times New Roman" w:cs="Times New Roman"/>
          <w:kern w:val="0"/>
          <w:sz w:val="24"/>
          <w:szCs w:val="24"/>
        </w:rPr>
        <w:t xml:space="preserve">every </w:t>
      </w:r>
      <w:r w:rsidR="003622C6">
        <w:rPr>
          <w:rFonts w:ascii="Times New Roman" w:eastAsia="宋体" w:hAnsi="Times New Roman" w:cs="Times New Roman"/>
          <w:kern w:val="0"/>
          <w:sz w:val="24"/>
          <w:szCs w:val="24"/>
        </w:rPr>
        <w:t>node</w:t>
      </w:r>
      <w:r w:rsidR="004D2795">
        <w:rPr>
          <w:rFonts w:ascii="Times New Roman" w:eastAsia="宋体" w:hAnsi="Times New Roman" w:cs="Times New Roman"/>
          <w:kern w:val="0"/>
          <w:sz w:val="24"/>
          <w:szCs w:val="24"/>
        </w:rPr>
        <w:t xml:space="preserve"> is set as </w:t>
      </w:r>
      <w:r w:rsidR="003622C6">
        <w:rPr>
          <w:rFonts w:ascii="Times New Roman" w:eastAsia="宋体" w:hAnsi="Times New Roman" w:cs="Times New Roman"/>
          <w:kern w:val="0"/>
          <w:sz w:val="24"/>
          <w:szCs w:val="24"/>
        </w:rPr>
        <w:t xml:space="preserve">zero. </w:t>
      </w:r>
      <w:r w:rsidR="004D2795">
        <w:rPr>
          <w:rFonts w:ascii="Times New Roman" w:eastAsia="宋体" w:hAnsi="Times New Roman" w:cs="Times New Roman"/>
          <w:kern w:val="0"/>
          <w:sz w:val="24"/>
          <w:szCs w:val="24"/>
        </w:rPr>
        <w:t xml:space="preserve">For the </w:t>
      </w:r>
      <w:r w:rsidR="003E5D72">
        <w:rPr>
          <w:rFonts w:ascii="Times New Roman" w:eastAsia="宋体" w:hAnsi="Times New Roman" w:cs="Times New Roman"/>
          <w:kern w:val="0"/>
          <w:sz w:val="24"/>
          <w:szCs w:val="24"/>
        </w:rPr>
        <w:t>stability of</w:t>
      </w:r>
      <w:r w:rsidR="004D2795">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m:rPr>
                <m:nor/>
              </m:rPr>
              <w:rPr>
                <w:rFonts w:ascii="Times New Roman" w:eastAsia="宋体" w:hAnsi="Times New Roman" w:cs="Times New Roman"/>
                <w:i/>
                <w:kern w:val="0"/>
                <w:sz w:val="24"/>
                <w:szCs w:val="24"/>
              </w:rPr>
              <m:t>Node</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hint="eastAsia"/>
          <w:kern w:val="0"/>
          <w:sz w:val="24"/>
          <w:szCs w:val="24"/>
        </w:rPr>
        <w:t xml:space="preserve"> </w:t>
      </w:r>
      <w:r w:rsidR="004D2795">
        <w:rPr>
          <w:rFonts w:ascii="Times New Roman" w:eastAsia="宋体" w:hAnsi="Times New Roman" w:cs="Times New Roman"/>
          <w:kern w:val="0"/>
          <w:sz w:val="24"/>
          <w:szCs w:val="24"/>
        </w:rPr>
        <w:t xml:space="preserve">(denoted by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oMath>
      <w:r w:rsidR="004D2795">
        <w:rPr>
          <w:rFonts w:ascii="Times New Roman" w:eastAsia="宋体" w:hAnsi="Times New Roman" w:cs="Times New Roman"/>
          <w:kern w:val="0"/>
          <w:sz w:val="24"/>
          <w:szCs w:val="24"/>
        </w:rPr>
        <w:t>), we have</w:t>
      </w:r>
      <w:r w:rsidR="003E5D72">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m:t>
        </m:r>
      </m:oMath>
      <w:r w:rsidR="00F86BDA">
        <w:rPr>
          <w:rFonts w:ascii="Times New Roman" w:eastAsia="宋体" w:hAnsi="Times New Roman" w:cs="Times New Roman"/>
          <w:kern w:val="0"/>
          <w:sz w:val="24"/>
          <w:szCs w:val="24"/>
        </w:rPr>
        <w:t xml:space="preserve"> </w:t>
      </w:r>
      <w:r w:rsidR="003E5D72" w:rsidRPr="003E5D72">
        <w:rPr>
          <w:rFonts w:ascii="Times New Roman" w:eastAsia="宋体" w:hAnsi="Times New Roman" w:cs="Times New Roman"/>
          <w:kern w:val="0"/>
          <w:sz w:val="24"/>
          <w:szCs w:val="24"/>
        </w:rPr>
        <w:t xml:space="preserve">are </w:t>
      </w:r>
      <w:r w:rsidR="009426C9">
        <w:rPr>
          <w:rFonts w:ascii="Times New Roman" w:eastAsia="宋体" w:hAnsi="Times New Roman" w:cs="Times New Roman"/>
          <w:kern w:val="0"/>
          <w:sz w:val="24"/>
          <w:szCs w:val="24"/>
        </w:rPr>
        <w:t xml:space="preserve">the </w:t>
      </w:r>
      <w:r w:rsidR="003E5D72" w:rsidRPr="003E5D72">
        <w:rPr>
          <w:rFonts w:ascii="Times New Roman" w:eastAsia="宋体" w:hAnsi="Times New Roman" w:cs="Times New Roman"/>
          <w:kern w:val="0"/>
          <w:sz w:val="24"/>
          <w:szCs w:val="24"/>
        </w:rPr>
        <w:t>weight</w:t>
      </w:r>
      <w:r w:rsidR="00F86BDA">
        <w:rPr>
          <w:rFonts w:ascii="Times New Roman" w:eastAsia="宋体" w:hAnsi="Times New Roman" w:cs="Times New Roman"/>
          <w:kern w:val="0"/>
          <w:sz w:val="24"/>
          <w:szCs w:val="24"/>
        </w:rPr>
        <w:t xml:space="preserve">s </w:t>
      </w:r>
      <w:r w:rsidR="0050578E">
        <w:rPr>
          <w:rFonts w:ascii="Times New Roman" w:eastAsia="宋体" w:hAnsi="Times New Roman" w:cs="Times New Roman"/>
          <w:kern w:val="0"/>
          <w:sz w:val="24"/>
          <w:szCs w:val="24"/>
        </w:rPr>
        <w:t xml:space="preserve">of </w:t>
      </w:r>
      <w:r w:rsidR="00F86BDA">
        <w:rPr>
          <w:rFonts w:ascii="Times New Roman" w:eastAsia="宋体" w:hAnsi="Times New Roman" w:cs="Times New Roman"/>
          <w:kern w:val="0"/>
          <w:sz w:val="24"/>
          <w:szCs w:val="24"/>
        </w:rPr>
        <w:t xml:space="preserve">active time </w:t>
      </w:r>
      <w:r w:rsidR="0050578E">
        <w:rPr>
          <w:rFonts w:ascii="Times New Roman" w:eastAsia="宋体" w:hAnsi="Times New Roman" w:cs="Times New Roman"/>
          <w:kern w:val="0"/>
          <w:sz w:val="24"/>
          <w:szCs w:val="24"/>
        </w:rPr>
        <w:t>ratio and consensus ratio</w:t>
      </w:r>
      <w:r w:rsidR="00F86BDA">
        <w:rPr>
          <w:rFonts w:ascii="Times New Roman" w:eastAsia="宋体" w:hAnsi="Times New Roman" w:cs="Times New Roman"/>
          <w:kern w:val="0"/>
          <w:sz w:val="24"/>
          <w:szCs w:val="24"/>
        </w:rPr>
        <w:t xml:space="preserve">, respectively, and </w:t>
      </w:r>
      <m:oMath>
        <m:r>
          <w:rPr>
            <w:rFonts w:ascii="Cambria Math" w:eastAsia="宋体" w:hAnsi="Cambria Math" w:cs="Times New Roman"/>
            <w:kern w:val="0"/>
            <w:sz w:val="24"/>
            <w:szCs w:val="24"/>
          </w:rPr>
          <m:t>a+b=1, a≥0, b≥0</m:t>
        </m:r>
      </m:oMath>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50578E">
        <w:rPr>
          <w:rFonts w:ascii="Times New Roman" w:eastAsia="宋体" w:hAnsi="Times New Roman" w:cs="Times New Roman"/>
          <w:kern w:val="0"/>
          <w:sz w:val="24"/>
          <w:szCs w:val="24"/>
        </w:rPr>
        <w:t>According</w:t>
      </w:r>
      <w:r w:rsidR="00F86BDA">
        <w:rPr>
          <w:rFonts w:ascii="Times New Roman" w:eastAsia="宋体" w:hAnsi="Times New Roman" w:cs="Times New Roman"/>
          <w:kern w:val="0"/>
          <w:sz w:val="24"/>
          <w:szCs w:val="24"/>
        </w:rPr>
        <w:t xml:space="preserve"> to</w:t>
      </w:r>
      <w:r w:rsidR="0050578E">
        <w:rPr>
          <w:rFonts w:ascii="Times New Roman" w:eastAsia="宋体" w:hAnsi="Times New Roman" w:cs="Times New Roman"/>
          <w:kern w:val="0"/>
          <w:sz w:val="24"/>
          <w:szCs w:val="24"/>
        </w:rPr>
        <w:t xml:space="preserve"> nodes' stability</w:t>
      </w:r>
      <w:r w:rsidR="00F86BDA">
        <w:rPr>
          <w:rFonts w:ascii="Times New Roman" w:eastAsia="宋体" w:hAnsi="Times New Roman" w:cs="Times New Roman"/>
          <w:kern w:val="0"/>
          <w:sz w:val="24"/>
          <w:szCs w:val="24"/>
        </w:rPr>
        <w:t xml:space="preserve"> values</w:t>
      </w:r>
      <w:r w:rsidR="003622C6">
        <w:rPr>
          <w:rFonts w:ascii="Times New Roman" w:eastAsia="宋体" w:hAnsi="Times New Roman" w:cs="Times New Roman"/>
          <w:kern w:val="0"/>
          <w:sz w:val="24"/>
          <w:szCs w:val="24"/>
        </w:rPr>
        <w:t>, we</w:t>
      </w:r>
      <w:r w:rsidR="00F86BDA">
        <w:rPr>
          <w:rFonts w:ascii="Times New Roman" w:eastAsia="宋体" w:hAnsi="Times New Roman" w:cs="Times New Roman"/>
          <w:kern w:val="0"/>
          <w:sz w:val="24"/>
          <w:szCs w:val="24"/>
        </w:rPr>
        <w:t xml:space="preserve"> have</w:t>
      </w:r>
      <w:r w:rsidR="003622C6">
        <w:rPr>
          <w:rFonts w:ascii="Times New Roman" w:eastAsia="宋体" w:hAnsi="Times New Roman" w:cs="Times New Roman"/>
          <w:kern w:val="0"/>
          <w:sz w:val="24"/>
          <w:szCs w:val="24"/>
        </w:rPr>
        <w:t xml:space="preserve"> the </w:t>
      </w:r>
      <w:r w:rsidR="00C7798A">
        <w:rPr>
          <w:rFonts w:ascii="Times New Roman" w:eastAsia="宋体" w:hAnsi="Times New Roman" w:cs="Times New Roman"/>
          <w:kern w:val="0"/>
          <w:sz w:val="24"/>
          <w:szCs w:val="24"/>
        </w:rPr>
        <w:t xml:space="preserve">elected </w:t>
      </w:r>
      <w:r w:rsidR="003622C6">
        <w:rPr>
          <w:rFonts w:ascii="Times New Roman" w:eastAsia="宋体" w:hAnsi="Times New Roman" w:cs="Times New Roman"/>
          <w:kern w:val="0"/>
          <w:sz w:val="24"/>
          <w:szCs w:val="24"/>
        </w:rPr>
        <w:t xml:space="preserve">probability </w:t>
      </w:r>
      <w:r w:rsidR="00C7798A">
        <w:rPr>
          <w:rFonts w:ascii="Times New Roman" w:eastAsia="宋体" w:hAnsi="Times New Roman" w:cs="Times New Roman"/>
          <w:kern w:val="0"/>
          <w:sz w:val="24"/>
          <w:szCs w:val="24"/>
        </w:rPr>
        <w:t>of</w:t>
      </w:r>
      <w:r w:rsidR="003622C6">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each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i/>
                <w:iCs/>
                <w:kern w:val="0"/>
                <w:sz w:val="24"/>
                <w:szCs w:val="24"/>
              </w:rPr>
              <m:t>Node</m:t>
            </m:r>
          </m:e>
          <m:sub>
            <m:r>
              <w:rPr>
                <w:rFonts w:ascii="Cambria Math" w:eastAsia="宋体" w:hAnsi="Cambria Math" w:cs="Times New Roman"/>
                <w:kern w:val="0"/>
                <w:sz w:val="24"/>
                <w:szCs w:val="24"/>
              </w:rPr>
              <m:t>v</m:t>
            </m:r>
          </m:sub>
        </m:sSub>
      </m:oMath>
      <w:r w:rsidR="00346B7D">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u</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r w:rsidR="000832D4">
        <w:rPr>
          <w:rFonts w:ascii="Times New Roman" w:eastAsia="宋体" w:hAnsi="Times New Roman" w:cs="Times New Roman"/>
          <w:kern w:val="0"/>
          <w:sz w:val="24"/>
          <w:szCs w:val="24"/>
        </w:rPr>
        <w:t>O</w:t>
      </w:r>
      <w:r w:rsidR="004F3E6C">
        <w:rPr>
          <w:rFonts w:ascii="Times New Roman" w:eastAsia="宋体" w:hAnsi="Times New Roman" w:cs="Times New Roman"/>
          <w:kern w:val="0"/>
          <w:sz w:val="24"/>
          <w:szCs w:val="24"/>
        </w:rPr>
        <w:t xml:space="preserve">ur election protocol </w:t>
      </w:r>
      <w:r w:rsidR="000832D4">
        <w:rPr>
          <w:rFonts w:ascii="Times New Roman" w:eastAsia="宋体" w:hAnsi="Times New Roman" w:cs="Times New Roman"/>
          <w:kern w:val="0"/>
          <w:sz w:val="24"/>
          <w:szCs w:val="24"/>
        </w:rPr>
        <w:t xml:space="preserve">is designed to </w:t>
      </w:r>
      <w:r w:rsidR="00C7798A">
        <w:rPr>
          <w:rFonts w:ascii="Times New Roman" w:eastAsia="宋体" w:hAnsi="Times New Roman" w:cs="Times New Roman"/>
          <w:kern w:val="0"/>
          <w:sz w:val="24"/>
          <w:szCs w:val="24"/>
        </w:rPr>
        <w:t>elect</w:t>
      </w:r>
      <w:r w:rsidR="000832D4">
        <w:rPr>
          <w:rFonts w:ascii="Times New Roman" w:eastAsia="宋体" w:hAnsi="Times New Roman" w:cs="Times New Roman"/>
          <w:kern w:val="0"/>
          <w:sz w:val="24"/>
          <w:szCs w:val="24"/>
        </w:rPr>
        <w:t xml:space="preserve"> </w:t>
      </w:r>
      <w:r w:rsidR="00F86BDA">
        <w:rPr>
          <w:rFonts w:ascii="Times New Roman" w:eastAsia="宋体" w:hAnsi="Times New Roman" w:cs="Times New Roman"/>
          <w:kern w:val="0"/>
          <w:sz w:val="24"/>
          <w:szCs w:val="24"/>
        </w:rPr>
        <w:t xml:space="preserve">one </w:t>
      </w:r>
      <w:r w:rsidR="000832D4">
        <w:rPr>
          <w:rFonts w:ascii="Times New Roman" w:eastAsia="宋体" w:hAnsi="Times New Roman" w:cs="Times New Roman"/>
          <w:kern w:val="0"/>
          <w:sz w:val="24"/>
          <w:szCs w:val="24"/>
        </w:rPr>
        <w:t>block proposer</w:t>
      </w:r>
      <w:r w:rsidR="00F86BDA">
        <w:rPr>
          <w:rFonts w:ascii="Times New Roman" w:eastAsia="宋体" w:hAnsi="Times New Roman" w:cs="Times New Roman"/>
          <w:kern w:val="0"/>
          <w:sz w:val="24"/>
          <w:szCs w:val="24"/>
        </w:rPr>
        <w:t xml:space="preserve"> for </w:t>
      </w:r>
      <w:r w:rsidR="00F86BDA">
        <w:rPr>
          <w:rFonts w:ascii="Times New Roman" w:eastAsia="宋体" w:hAnsi="Times New Roman" w:cs="Times New Roman"/>
          <w:kern w:val="0"/>
          <w:sz w:val="24"/>
          <w:szCs w:val="24"/>
        </w:rPr>
        <w:lastRenderedPageBreak/>
        <w:t xml:space="preserve">each round based on the elected probabilities of nodes and the </w:t>
      </w:r>
      <m:oMath>
        <m:r>
          <w:rPr>
            <w:rFonts w:ascii="Cambria Math" w:eastAsia="宋体" w:hAnsi="Cambria Math" w:cs="Times New Roman"/>
            <w:kern w:val="0"/>
            <w:sz w:val="24"/>
            <w:szCs w:val="24"/>
          </w:rPr>
          <m:t>Rdm</m:t>
        </m:r>
      </m:oMath>
      <w:r w:rsidR="00F86BDA">
        <w:rPr>
          <w:rFonts w:ascii="Times New Roman" w:eastAsia="宋体" w:hAnsi="Times New Roman" w:cs="Times New Roman" w:hint="eastAsia"/>
          <w:kern w:val="0"/>
          <w:sz w:val="24"/>
          <w:szCs w:val="24"/>
        </w:rPr>
        <w:t xml:space="preserve"> </w:t>
      </w:r>
      <w:r w:rsidR="00F86BDA">
        <w:rPr>
          <w:rFonts w:ascii="Times New Roman" w:eastAsia="宋体" w:hAnsi="Times New Roman" w:cs="Times New Roman"/>
          <w:kern w:val="0"/>
          <w:sz w:val="24"/>
          <w:szCs w:val="24"/>
        </w:rPr>
        <w:t>value of the round</w:t>
      </w:r>
      <w:r w:rsidR="00346B7D">
        <w:rPr>
          <w:rFonts w:ascii="Times New Roman" w:eastAsia="宋体" w:hAnsi="Times New Roman" w:cs="Times New Roman"/>
          <w:kern w:val="0"/>
          <w:sz w:val="24"/>
          <w:szCs w:val="24"/>
        </w:rPr>
        <w:t>.</w:t>
      </w:r>
    </w:p>
    <w:p w14:paraId="23ACC1EF" w14:textId="17033510" w:rsidR="004B7E52" w:rsidRPr="008410F0" w:rsidRDefault="00263CD3" w:rsidP="0050511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w:t>
      </w:r>
      <w:r w:rsidR="00346B7D">
        <w:rPr>
          <w:rFonts w:ascii="Times New Roman" w:eastAsia="宋体" w:hAnsi="Times New Roman" w:cs="Times New Roman"/>
          <w:kern w:val="0"/>
          <w:sz w:val="24"/>
          <w:szCs w:val="24"/>
        </w:rPr>
        <w:t xml:space="preserve">The block </w:t>
      </w:r>
      <w:r w:rsidR="0011731A">
        <w:rPr>
          <w:rFonts w:ascii="Times New Roman" w:eastAsia="宋体" w:hAnsi="Times New Roman" w:cs="Times New Roman"/>
          <w:kern w:val="0"/>
          <w:sz w:val="24"/>
          <w:szCs w:val="24"/>
        </w:rPr>
        <w:t xml:space="preserve">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w:t>
      </w:r>
      <w:r w:rsidR="00346B7D">
        <w:rPr>
          <w:rFonts w:ascii="Times New Roman" w:eastAsia="宋体" w:hAnsi="Times New Roman" w:cs="Times New Roman"/>
          <w:kern w:val="0"/>
          <w:sz w:val="24"/>
          <w:szCs w:val="24"/>
        </w:rPr>
        <w:t>ized</w:t>
      </w:r>
      <w:r w:rsidR="0050511E">
        <w:rPr>
          <w:rFonts w:ascii="Times New Roman" w:eastAsia="宋体" w:hAnsi="Times New Roman" w:cs="Times New Roman"/>
          <w:kern w:val="0"/>
          <w:sz w:val="24"/>
          <w:szCs w:val="24"/>
        </w:rPr>
        <w:t xml:space="preserve"> and</w:t>
      </w:r>
      <w:r>
        <w:rPr>
          <w:rFonts w:ascii="Times New Roman" w:eastAsia="宋体" w:hAnsi="Times New Roman" w:cs="Times New Roman"/>
          <w:kern w:val="0"/>
          <w:sz w:val="24"/>
          <w:szCs w:val="24"/>
        </w:rPr>
        <w:t xml:space="preserve"> verifiable.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the</w:t>
      </w:r>
      <w:r w:rsidR="00346B7D">
        <w:rPr>
          <w:rFonts w:ascii="Times New Roman" w:eastAsia="宋体" w:hAnsi="Times New Roman" w:cs="Times New Roman"/>
          <w:kern w:val="0"/>
          <w:sz w:val="24"/>
          <w:szCs w:val="24"/>
        </w:rPr>
        <w:t xml:space="preserve"> </w:t>
      </w:r>
      <w:r w:rsidR="00A74781">
        <w:rPr>
          <w:rFonts w:ascii="Times New Roman" w:eastAsia="宋体" w:hAnsi="Times New Roman" w:cs="Times New Roman"/>
          <w:kern w:val="0"/>
          <w:sz w:val="24"/>
          <w:szCs w:val="24"/>
        </w:rPr>
        <w:t>block proposer</w:t>
      </w:r>
      <w:ins w:id="13" w:author="ThinkPad" w:date="2022-05-18T19:00:00Z">
        <w:r w:rsidR="00546B0E">
          <w:rPr>
            <w:rFonts w:ascii="Times New Roman" w:eastAsia="宋体" w:hAnsi="Times New Roman" w:cs="Times New Roman"/>
            <w:kern w:val="0"/>
            <w:sz w:val="24"/>
            <w:szCs w:val="24"/>
          </w:rPr>
          <w:t xml:space="preserve"> </w:t>
        </w:r>
      </w:ins>
      <w:r w:rsidR="00346B7D">
        <w:rPr>
          <w:rFonts w:ascii="Times New Roman" w:eastAsia="宋体" w:hAnsi="Times New Roman" w:cs="Times New Roman"/>
          <w:kern w:val="0"/>
          <w:sz w:val="24"/>
          <w:szCs w:val="24"/>
        </w:rPr>
        <w:t>for the current round,</w:t>
      </w:r>
      <w:r w:rsidR="00A74781">
        <w:rPr>
          <w:rFonts w:ascii="Times New Roman" w:eastAsia="宋体" w:hAnsi="Times New Roman" w:cs="Times New Roman"/>
          <w:kern w:val="0"/>
          <w:sz w:val="24"/>
          <w:szCs w:val="24"/>
        </w:rPr>
        <w:t xml:space="preserve"> the</w:t>
      </w:r>
      <w:r w:rsidR="00346B7D">
        <w:rPr>
          <w:rFonts w:ascii="Times New Roman" w:eastAsia="宋体" w:hAnsi="Times New Roman" w:cs="Times New Roman"/>
          <w:kern w:val="0"/>
          <w:sz w:val="24"/>
          <w:szCs w:val="24"/>
        </w:rPr>
        <w:t xml:space="preserve"> election </w:t>
      </w:r>
      <w:r w:rsidR="00A74781">
        <w:rPr>
          <w:rFonts w:ascii="Times New Roman" w:eastAsia="宋体" w:hAnsi="Times New Roman" w:cs="Times New Roman"/>
          <w:kern w:val="0"/>
          <w:sz w:val="24"/>
          <w:szCs w:val="24"/>
        </w:rPr>
        <w:t xml:space="preserve">algorithm divides interval </w:t>
      </w:r>
      <m:oMath>
        <m:r>
          <m:rPr>
            <m:sty m:val="p"/>
          </m:rP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 xml:space="preserve">into </w:t>
      </w:r>
      <m:oMath>
        <m:r>
          <w:rPr>
            <w:rFonts w:ascii="Cambria Math" w:eastAsia="宋体" w:hAnsi="Cambria Math" w:cs="Times New Roman"/>
            <w:kern w:val="0"/>
            <w:sz w:val="24"/>
            <w:szCs w:val="24"/>
          </w:rPr>
          <m:t>N</m:t>
        </m:r>
      </m:oMath>
      <w:r w:rsidR="00346B7D">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consecutive intervals</w:t>
      </w:r>
      <w:r w:rsidR="00346B7D">
        <w:rPr>
          <w:rFonts w:ascii="Times New Roman" w:eastAsia="宋体" w:hAnsi="Times New Roman" w:cs="Times New Roman"/>
          <w:kern w:val="0"/>
          <w:sz w:val="24"/>
          <w:szCs w:val="24"/>
        </w:rPr>
        <w:t>:</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r</m:t>
            </m:r>
          </m:sup>
        </m:sSup>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t>
      </w:r>
      <w:r w:rsidR="00346B7D">
        <w:rPr>
          <w:rFonts w:ascii="Times New Roman" w:eastAsia="宋体" w:hAnsi="Times New Roman" w:cs="Times New Roman"/>
          <w:kern w:val="0"/>
          <w:sz w:val="24"/>
          <w:szCs w:val="24"/>
        </w:rPr>
        <w:t xml:space="preserve">is rank the </w:t>
      </w:r>
      <m:oMath>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i-1</m:t>
                </m:r>
              </m:e>
            </m:d>
          </m:e>
          <m:sup>
            <m:r>
              <w:rPr>
                <w:rFonts w:ascii="Cambria Math" w:eastAsia="宋体" w:hAnsi="Cambria Math" w:cs="Times New Roman"/>
                <w:kern w:val="0"/>
                <w:sz w:val="24"/>
                <w:szCs w:val="24"/>
              </w:rPr>
              <m:t>th</m:t>
            </m:r>
          </m:sup>
        </m:sSup>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Consensus nodes will independently check whether they are the</w:t>
      </w:r>
      <w:r w:rsidR="00346B7D">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block proposer</w:t>
      </w:r>
      <w:r w:rsidR="00346B7D">
        <w:rPr>
          <w:rFonts w:ascii="Times New Roman" w:eastAsia="宋体" w:hAnsi="Times New Roman" w:cs="Times New Roman"/>
          <w:kern w:val="0"/>
          <w:sz w:val="24"/>
          <w:szCs w:val="24"/>
        </w:rPr>
        <w:t xml:space="preserve"> of a round</w:t>
      </w:r>
      <w:r w:rsidR="0050511E">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w:t>
      </w:r>
      <w:r w:rsidR="0050511E">
        <w:rPr>
          <w:rFonts w:ascii="Times New Roman" w:eastAsia="宋体" w:hAnsi="Times New Roman" w:cs="Times New Roman"/>
          <w:kern w:val="0"/>
          <w:sz w:val="24"/>
          <w:szCs w:val="24"/>
        </w:rPr>
        <w:t>the</w:t>
      </w:r>
      <w:r w:rsidR="00726E7B">
        <w:rPr>
          <w:rFonts w:ascii="Times New Roman" w:eastAsia="宋体" w:hAnsi="Times New Roman" w:cs="Times New Roman"/>
          <w:kern w:val="0"/>
          <w:sz w:val="24"/>
          <w:szCs w:val="24"/>
        </w:rPr>
        <w:t xml:space="preserve"> election algorithm,</w:t>
      </w:r>
      <w:r w:rsidR="0050511E">
        <w:rPr>
          <w:rFonts w:ascii="Times New Roman" w:eastAsia="宋体" w:hAnsi="Times New Roman" w:cs="Times New Roman"/>
          <w:kern w:val="0"/>
          <w:sz w:val="24"/>
          <w:szCs w:val="24"/>
        </w:rPr>
        <w:t xml:space="preserve"> </w:t>
      </w:r>
      <w:r w:rsidR="00346B7D">
        <w:rPr>
          <w:rFonts w:ascii="Times New Roman" w:eastAsia="宋体" w:hAnsi="Times New Roman" w:cs="Times New Roman"/>
          <w:kern w:val="0"/>
          <w:sz w:val="24"/>
          <w:szCs w:val="24"/>
        </w:rPr>
        <w:t xml:space="preserve">the </w:t>
      </w:r>
      <w:r w:rsidR="00726E7B">
        <w:rPr>
          <w:rFonts w:ascii="Times New Roman" w:eastAsia="宋体" w:hAnsi="Times New Roman" w:cs="Times New Roman"/>
          <w:kern w:val="0"/>
          <w:sz w:val="24"/>
          <w:szCs w:val="24"/>
        </w:rPr>
        <w:t xml:space="preserve">block proposer will obtain </w:t>
      </w:r>
      <w:r w:rsidR="0050511E">
        <w:rPr>
          <w:rFonts w:ascii="Times New Roman" w:eastAsia="宋体" w:hAnsi="Times New Roman" w:cs="Times New Roman"/>
          <w:kern w:val="0"/>
          <w:sz w:val="24"/>
          <w:szCs w:val="24"/>
        </w:rPr>
        <w:t xml:space="preserve">the election result and </w:t>
      </w:r>
      <w:r w:rsidR="00726E7B">
        <w:rPr>
          <w:rFonts w:ascii="Times New Roman" w:eastAsia="宋体" w:hAnsi="Times New Roman" w:cs="Times New Roman"/>
          <w:kern w:val="0"/>
          <w:sz w:val="24"/>
          <w:szCs w:val="24"/>
        </w:rPr>
        <w:t xml:space="preserve">a proof while others will only get the election result and a common string. </w:t>
      </w:r>
      <w:r w:rsidR="004B7E52">
        <w:rPr>
          <w:rFonts w:ascii="Times New Roman" w:eastAsia="宋体" w:hAnsi="Times New Roman" w:cs="Times New Roman"/>
          <w:kern w:val="0"/>
          <w:sz w:val="24"/>
          <w:szCs w:val="24"/>
        </w:rPr>
        <w:t xml:space="preserve">Therefore, each node can </w:t>
      </w:r>
      <w:r w:rsidR="00CA68B1">
        <w:rPr>
          <w:rFonts w:ascii="Times New Roman" w:eastAsia="宋体" w:hAnsi="Times New Roman" w:cs="Times New Roman"/>
          <w:kern w:val="0"/>
          <w:sz w:val="24"/>
          <w:szCs w:val="24"/>
        </w:rPr>
        <w:t xml:space="preserve">only </w:t>
      </w:r>
      <w:r w:rsidR="004B7E52">
        <w:rPr>
          <w:rFonts w:ascii="Times New Roman" w:eastAsia="宋体" w:hAnsi="Times New Roman" w:cs="Times New Roman"/>
          <w:kern w:val="0"/>
          <w:sz w:val="24"/>
          <w:szCs w:val="24"/>
        </w:rPr>
        <w:t xml:space="preserve">know whether </w:t>
      </w:r>
      <w:r w:rsidR="004B7EF3">
        <w:rPr>
          <w:rFonts w:ascii="Times New Roman" w:eastAsia="宋体" w:hAnsi="Times New Roman" w:cs="Times New Roman"/>
          <w:kern w:val="0"/>
          <w:sz w:val="24"/>
          <w:szCs w:val="24"/>
        </w:rPr>
        <w:t>it is</w:t>
      </w:r>
      <w:r w:rsidR="004B7E52">
        <w:rPr>
          <w:rFonts w:ascii="Times New Roman" w:eastAsia="宋体" w:hAnsi="Times New Roman" w:cs="Times New Roman"/>
          <w:kern w:val="0"/>
          <w:sz w:val="24"/>
          <w:szCs w:val="24"/>
        </w:rPr>
        <w:t xml:space="preserve"> elected as block proposer by </w:t>
      </w:r>
      <w:r w:rsidR="004B7EF3">
        <w:rPr>
          <w:rFonts w:ascii="Times New Roman" w:eastAsia="宋体" w:hAnsi="Times New Roman" w:cs="Times New Roman"/>
          <w:kern w:val="0"/>
          <w:sz w:val="24"/>
          <w:szCs w:val="24"/>
        </w:rPr>
        <w:t xml:space="preserve">its </w:t>
      </w:r>
      <w:r w:rsidR="004B7E52">
        <w:rPr>
          <w:rFonts w:ascii="Times New Roman" w:eastAsia="宋体" w:hAnsi="Times New Roman" w:cs="Times New Roman"/>
          <w:kern w:val="0"/>
          <w:sz w:val="24"/>
          <w:szCs w:val="24"/>
        </w:rPr>
        <w:t xml:space="preserve">private key and </w:t>
      </w:r>
      <w:r w:rsidR="004B7EF3">
        <w:rPr>
          <w:rFonts w:ascii="Times New Roman" w:eastAsia="宋体" w:hAnsi="Times New Roman" w:cs="Times New Roman"/>
          <w:kern w:val="0"/>
          <w:sz w:val="24"/>
          <w:szCs w:val="24"/>
        </w:rPr>
        <w:t xml:space="preserve">the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value</w:t>
      </w:r>
      <w:r w:rsidR="004B7E52">
        <w:rPr>
          <w:rFonts w:ascii="Times New Roman" w:eastAsia="宋体" w:hAnsi="Times New Roman" w:cs="Times New Roman"/>
          <w:kern w:val="0"/>
          <w:sz w:val="24"/>
          <w:szCs w:val="24"/>
        </w:rPr>
        <w:t xml:space="preserve">.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block proposer verification algorithm guarantee</w:t>
      </w:r>
      <w:r w:rsidR="0050511E">
        <w:rPr>
          <w:rFonts w:ascii="Times New Roman" w:eastAsia="宋体" w:hAnsi="Times New Roman" w:cs="Times New Roman"/>
          <w:kern w:val="0"/>
          <w:sz w:val="24"/>
          <w:szCs w:val="24"/>
        </w:rPr>
        <w:t>s</w:t>
      </w:r>
      <w:r w:rsidR="0011731A">
        <w:rPr>
          <w:rFonts w:ascii="Times New Roman" w:eastAsia="宋体" w:hAnsi="Times New Roman" w:cs="Times New Roman"/>
          <w:kern w:val="0"/>
          <w:sz w:val="24"/>
          <w:szCs w:val="24"/>
        </w:rPr>
        <w:t xml:space="preserve"> that </w:t>
      </w:r>
      <w:r w:rsidR="0050511E">
        <w:rPr>
          <w:rFonts w:ascii="Times New Roman" w:eastAsia="宋体" w:hAnsi="Times New Roman" w:cs="Times New Roman"/>
          <w:kern w:val="0"/>
          <w:sz w:val="24"/>
          <w:szCs w:val="24"/>
        </w:rPr>
        <w:t>other</w:t>
      </w:r>
      <w:r w:rsidR="00A17705">
        <w:rPr>
          <w:rFonts w:ascii="Times New Roman" w:eastAsia="宋体" w:hAnsi="Times New Roman" w:cs="Times New Roman"/>
          <w:kern w:val="0"/>
          <w:sz w:val="24"/>
          <w:szCs w:val="24"/>
        </w:rPr>
        <w:t xml:space="preserve"> nodes can</w:t>
      </w:r>
      <w:r w:rsidR="0038210E">
        <w:rPr>
          <w:rFonts w:ascii="Times New Roman" w:eastAsia="宋体" w:hAnsi="Times New Roman" w:cs="Times New Roman"/>
          <w:kern w:val="0"/>
          <w:sz w:val="24"/>
          <w:szCs w:val="24"/>
        </w:rPr>
        <w:t xml:space="preserve"> verify the legality of </w:t>
      </w:r>
      <w:r w:rsidR="004B7EF3">
        <w:rPr>
          <w:rFonts w:ascii="Times New Roman" w:eastAsia="宋体" w:hAnsi="Times New Roman" w:cs="Times New Roman"/>
          <w:kern w:val="0"/>
          <w:sz w:val="24"/>
          <w:szCs w:val="24"/>
        </w:rPr>
        <w:t xml:space="preserve">elected </w:t>
      </w:r>
      <w:r w:rsidR="0038210E">
        <w:rPr>
          <w:rFonts w:ascii="Times New Roman" w:eastAsia="宋体" w:hAnsi="Times New Roman" w:cs="Times New Roman"/>
          <w:kern w:val="0"/>
          <w:sz w:val="24"/>
          <w:szCs w:val="24"/>
        </w:rPr>
        <w:t>block proposer by</w:t>
      </w:r>
      <w:r w:rsidR="0011731A">
        <w:rPr>
          <w:rFonts w:ascii="Times New Roman" w:eastAsia="宋体" w:hAnsi="Times New Roman" w:cs="Times New Roman"/>
          <w:kern w:val="0"/>
          <w:sz w:val="24"/>
          <w:szCs w:val="24"/>
        </w:rPr>
        <w:t xml:space="preserve"> </w:t>
      </w:r>
      <w:r w:rsidR="0050511E">
        <w:rPr>
          <w:rFonts w:ascii="Times New Roman" w:eastAsia="宋体" w:hAnsi="Times New Roman" w:cs="Times New Roman"/>
          <w:kern w:val="0"/>
          <w:sz w:val="24"/>
          <w:szCs w:val="24"/>
        </w:rPr>
        <w:t>its</w:t>
      </w:r>
      <w:r w:rsidR="0011731A">
        <w:rPr>
          <w:rFonts w:ascii="Times New Roman" w:eastAsia="宋体" w:hAnsi="Times New Roman" w:cs="Times New Roman"/>
          <w:kern w:val="0"/>
          <w:sz w:val="24"/>
          <w:szCs w:val="24"/>
        </w:rPr>
        <w:t xml:space="preserve"> public key</w:t>
      </w:r>
      <w:r w:rsidR="004B7EF3">
        <w:rPr>
          <w:rFonts w:ascii="Times New Roman" w:eastAsia="宋体" w:hAnsi="Times New Roman" w:cs="Times New Roman"/>
          <w:kern w:val="0"/>
          <w:sz w:val="24"/>
          <w:szCs w:val="24"/>
        </w:rPr>
        <w:t>,</w:t>
      </w:r>
      <w:r w:rsidR="0011731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Rdm</m:t>
        </m:r>
      </m:oMath>
      <w:r w:rsidR="004B7EF3">
        <w:rPr>
          <w:rFonts w:ascii="Times New Roman" w:eastAsia="宋体" w:hAnsi="Times New Roman" w:cs="Times New Roman" w:hint="eastAsia"/>
          <w:kern w:val="0"/>
          <w:sz w:val="24"/>
          <w:szCs w:val="24"/>
        </w:rPr>
        <w:t xml:space="preserve"> </w:t>
      </w:r>
      <w:r w:rsidR="004B7EF3">
        <w:rPr>
          <w:rFonts w:ascii="Times New Roman" w:eastAsia="宋体" w:hAnsi="Times New Roman" w:cs="Times New Roman"/>
          <w:kern w:val="0"/>
          <w:sz w:val="24"/>
          <w:szCs w:val="24"/>
        </w:rPr>
        <w:t xml:space="preserve">value </w:t>
      </w:r>
      <w:r w:rsidR="0038210E">
        <w:rPr>
          <w:rFonts w:ascii="Times New Roman" w:eastAsia="宋体" w:hAnsi="Times New Roman" w:cs="Times New Roman"/>
          <w:kern w:val="0"/>
          <w:sz w:val="24"/>
          <w:szCs w:val="24"/>
        </w:rPr>
        <w:t xml:space="preserve">and </w:t>
      </w:r>
      <w:r w:rsidR="0050511E">
        <w:rPr>
          <w:rFonts w:ascii="Times New Roman" w:eastAsia="宋体" w:hAnsi="Times New Roman" w:cs="Times New Roman"/>
          <w:kern w:val="0"/>
          <w:sz w:val="24"/>
          <w:szCs w:val="24"/>
        </w:rPr>
        <w:t xml:space="preserve">the </w:t>
      </w:r>
      <w:r w:rsidR="0038210E">
        <w:rPr>
          <w:rFonts w:ascii="Times New Roman" w:eastAsia="宋体" w:hAnsi="Times New Roman" w:cs="Times New Roman"/>
          <w:kern w:val="0"/>
          <w:sz w:val="24"/>
          <w:szCs w:val="24"/>
        </w:rPr>
        <w:t>proof.</w:t>
      </w:r>
      <w:r w:rsidR="0050511E">
        <w:rPr>
          <w:rFonts w:ascii="Times New Roman" w:eastAsia="宋体" w:hAnsi="Times New Roman" w:cs="Times New Roman" w:hint="eastAsia"/>
          <w:kern w:val="0"/>
          <w:sz w:val="24"/>
          <w:szCs w:val="24"/>
        </w:rPr>
        <w:t xml:space="preserve"> </w:t>
      </w:r>
      <w:r w:rsidR="0050511E">
        <w:rPr>
          <w:rFonts w:ascii="Times New Roman" w:eastAsia="宋体" w:hAnsi="Times New Roman" w:cs="Times New Roman"/>
          <w:kern w:val="0"/>
          <w:sz w:val="24"/>
          <w:szCs w:val="24"/>
        </w:rPr>
        <w:t>Besides, t</w:t>
      </w:r>
      <w:r w:rsidR="008410F0">
        <w:rPr>
          <w:rFonts w:ascii="Times New Roman" w:eastAsia="宋体" w:hAnsi="Times New Roman" w:cs="Times New Roman"/>
          <w:kern w:val="0"/>
          <w:sz w:val="24"/>
          <w:szCs w:val="24"/>
        </w:rPr>
        <w:t>he verifiable</w:t>
      </w:r>
      <w:r w:rsidR="008410F0" w:rsidRPr="008410F0">
        <w:rPr>
          <w:rFonts w:ascii="Times New Roman" w:eastAsia="宋体" w:hAnsi="Times New Roman" w:cs="Times New Roman"/>
          <w:kern w:val="0"/>
          <w:sz w:val="24"/>
          <w:szCs w:val="24"/>
        </w:rPr>
        <w:t xml:space="preserve"> </w:t>
      </w:r>
      <w:r w:rsidR="008410F0">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threshold </w:t>
      </w:r>
      <w:r w:rsidR="00CA68B1">
        <w:rPr>
          <w:rFonts w:ascii="Times New Roman" w:eastAsia="宋体" w:hAnsi="Times New Roman" w:cs="Times New Roman"/>
          <w:kern w:val="0"/>
          <w:sz w:val="24"/>
          <w:szCs w:val="24"/>
        </w:rPr>
        <w:t xml:space="preserve">BLS </w:t>
      </w:r>
      <w:r w:rsidR="006E7FFC">
        <w:rPr>
          <w:rFonts w:ascii="Times New Roman" w:eastAsia="宋体" w:hAnsi="Times New Roman" w:cs="Times New Roman"/>
          <w:kern w:val="0"/>
          <w:sz w:val="24"/>
          <w:szCs w:val="24"/>
        </w:rPr>
        <w:t xml:space="preserve">signature scheme, which can tolerate any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malicious nodes among</w:t>
      </w:r>
      <w:r w:rsidR="004B7EF3">
        <w:rPr>
          <w:rFonts w:ascii="Times New Roman" w:eastAsia="宋体" w:hAnsi="Times New Roman" w:cs="Times New Roman"/>
          <w:kern w:val="0"/>
          <w:sz w:val="24"/>
          <w:szCs w:val="24"/>
        </w:rPr>
        <w:t xml:space="preserve"> the </w:t>
      </w:r>
      <m:oMath>
        <m:r>
          <w:rPr>
            <w:rFonts w:ascii="Cambria Math" w:eastAsia="宋体" w:hAnsi="Cambria Math" w:cs="Times New Roman"/>
            <w:kern w:val="0"/>
            <w:sz w:val="24"/>
            <w:szCs w:val="24"/>
          </w:rPr>
          <m:t>N</m:t>
        </m:r>
      </m:oMath>
      <w:r w:rsidR="004B7EF3">
        <w:rPr>
          <w:rFonts w:ascii="Times New Roman" w:eastAsia="宋体" w:hAnsi="Times New Roman" w:cs="Times New Roman"/>
          <w:kern w:val="0"/>
          <w:sz w:val="24"/>
          <w:szCs w:val="24"/>
        </w:rPr>
        <w:t xml:space="preserve"> nodes</w:t>
      </w:r>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the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477CD0F1" w14:textId="4D003751" w:rsidR="001927E2" w:rsidRDefault="00E263EA" w:rsidP="000F36E0">
      <w:pPr>
        <w:spacing w:afterLines="50" w:after="156"/>
        <w:ind w:firstLineChars="200" w:firstLine="480"/>
        <w:rPr>
          <w:ins w:id="14" w:author="ThinkPad" w:date="2022-05-18T19:19:00Z"/>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w:t>
      </w:r>
      <w:r w:rsidR="004B7EF3">
        <w:rPr>
          <w:rFonts w:ascii="Times New Roman" w:eastAsia="宋体" w:hAnsi="Times New Roman" w:cs="Times New Roman"/>
          <w:kern w:val="0"/>
          <w:sz w:val="24"/>
          <w:szCs w:val="24"/>
        </w:rPr>
        <w:t xml:space="preserve">, which is </w:t>
      </w:r>
      <w:r w:rsidR="00D96F70">
        <w:rPr>
          <w:rFonts w:ascii="Times New Roman" w:eastAsia="宋体" w:hAnsi="Times New Roman" w:cs="Times New Roman"/>
          <w:kern w:val="0"/>
          <w:sz w:val="24"/>
          <w:szCs w:val="24"/>
        </w:rPr>
        <w:t xml:space="preserve">elected </w:t>
      </w:r>
      <w:r w:rsidR="004B7EF3">
        <w:rPr>
          <w:rFonts w:ascii="Times New Roman" w:eastAsia="宋体" w:hAnsi="Times New Roman" w:cs="Times New Roman"/>
          <w:kern w:val="0"/>
          <w:sz w:val="24"/>
          <w:szCs w:val="24"/>
        </w:rPr>
        <w:t xml:space="preserve">as the </w:t>
      </w:r>
      <w:r w:rsidR="00D96F70">
        <w:rPr>
          <w:rFonts w:ascii="Times New Roman" w:eastAsia="宋体" w:hAnsi="Times New Roman" w:cs="Times New Roman"/>
          <w:kern w:val="0"/>
          <w:sz w:val="24"/>
          <w:szCs w:val="24"/>
        </w:rPr>
        <w:t>block proposer</w:t>
      </w:r>
      <w:r w:rsidR="004B7EF3">
        <w:rPr>
          <w:rFonts w:ascii="Times New Roman" w:eastAsia="宋体" w:hAnsi="Times New Roman" w:cs="Times New Roman"/>
          <w:kern w:val="0"/>
          <w:sz w:val="24"/>
          <w:szCs w:val="24"/>
        </w:rPr>
        <w:t xml:space="preserve">, </w:t>
      </w:r>
      <w:r w:rsidR="00D96F70">
        <w:rPr>
          <w:rFonts w:ascii="Times New Roman" w:eastAsia="宋体" w:hAnsi="Times New Roman" w:cs="Times New Roman"/>
          <w:kern w:val="0"/>
          <w:sz w:val="24"/>
          <w:szCs w:val="24"/>
        </w:rPr>
        <w:t xml:space="preserve">will </w:t>
      </w:r>
      <w:r w:rsidR="000F36E0">
        <w:rPr>
          <w:rFonts w:ascii="Times New Roman" w:eastAsia="宋体" w:hAnsi="Times New Roman" w:cs="Times New Roman"/>
          <w:kern w:val="0"/>
          <w:sz w:val="24"/>
          <w:szCs w:val="24"/>
        </w:rPr>
        <w:t>pack</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header </w:t>
      </w:r>
      <w:r w:rsidR="0040073D">
        <w:rPr>
          <w:rFonts w:ascii="Times New Roman" w:eastAsia="宋体" w:hAnsi="Times New Roman" w:cs="Times New Roman"/>
          <w:kern w:val="0"/>
          <w:sz w:val="24"/>
          <w:szCs w:val="24"/>
        </w:rPr>
        <w:t>of the block can be</w:t>
      </w:r>
      <w:r w:rsidR="00A06495">
        <w:rPr>
          <w:rFonts w:ascii="Times New Roman" w:eastAsia="宋体" w:hAnsi="Times New Roman" w:cs="Times New Roman"/>
          <w:kern w:val="0"/>
          <w:sz w:val="24"/>
          <w:szCs w:val="24"/>
        </w:rPr>
        <w:t xml:space="preserve"> represented by </w:t>
      </w:r>
      <w:r w:rsidR="0040073D">
        <w:rPr>
          <w:rFonts w:ascii="Times New Roman" w:eastAsia="宋体" w:hAnsi="Times New Roman" w:cs="Times New Roman"/>
          <w:kern w:val="0"/>
          <w:sz w:val="24"/>
          <w:szCs w:val="24"/>
        </w:rPr>
        <w:t xml:space="preserve">a </w:t>
      </w:r>
      <w:r w:rsidR="00A06495">
        <w:rPr>
          <w:rFonts w:ascii="Times New Roman" w:eastAsia="宋体" w:hAnsi="Times New Roman" w:cs="Times New Roman"/>
          <w:kern w:val="0"/>
          <w:sz w:val="24"/>
          <w:szCs w:val="24"/>
        </w:rPr>
        <w:t>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hash</w:t>
      </w:r>
      <w:r w:rsidR="004B7EF3">
        <w:rPr>
          <w:rFonts w:ascii="Times New Roman" w:eastAsia="宋体" w:hAnsi="Times New Roman" w:cs="Times New Roman"/>
          <w:kern w:val="0"/>
          <w:sz w:val="24"/>
          <w:szCs w:val="24"/>
        </w:rPr>
        <w:t xml:space="preserve"> value</w:t>
      </w:r>
      <w:r w:rsidR="00A06495">
        <w:rPr>
          <w:rFonts w:ascii="Times New Roman" w:eastAsia="宋体" w:hAnsi="Times New Roman" w:cs="Times New Roman"/>
          <w:kern w:val="0"/>
          <w:sz w:val="24"/>
          <w:szCs w:val="24"/>
        </w:rPr>
        <w:t xml:space="preserve"> o</w:t>
      </w:r>
      <w:r w:rsidR="000F36E0">
        <w:rPr>
          <w:rFonts w:ascii="Times New Roman" w:eastAsia="宋体" w:hAnsi="Times New Roman" w:cs="Times New Roman"/>
          <w:kern w:val="0"/>
          <w:sz w:val="24"/>
          <w:szCs w:val="24"/>
        </w:rPr>
        <w:t>f</w:t>
      </w:r>
      <w:r w:rsidR="00A06495">
        <w:rPr>
          <w:rFonts w:ascii="Times New Roman" w:eastAsia="宋体" w:hAnsi="Times New Roman" w:cs="Times New Roman"/>
          <w:kern w:val="0"/>
          <w:sz w:val="24"/>
          <w:szCs w:val="24"/>
        </w:rPr>
        <w:t xml:space="preserve">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w:r w:rsidR="000F36E0">
        <w:rPr>
          <w:rFonts w:ascii="Times New Roman" w:eastAsia="宋体" w:hAnsi="Times New Roman" w:cs="Times New Roman" w:hint="eastAsia"/>
          <w:kern w:val="0"/>
          <w:sz w:val="24"/>
          <w:szCs w:val="24"/>
        </w:rPr>
        <w:t>a</w:t>
      </w:r>
      <w:r w:rsidR="000F36E0">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BP</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w:t>
      </w:r>
      <w:r w:rsidR="004B7EF3">
        <w:rPr>
          <w:rFonts w:ascii="Times New Roman" w:eastAsia="宋体" w:hAnsi="Times New Roman" w:cs="Times New Roman"/>
          <w:kern w:val="0"/>
          <w:sz w:val="24"/>
          <w:szCs w:val="24"/>
        </w:rPr>
        <w:t xml:space="preserve">identity </w:t>
      </w:r>
      <w:r w:rsidR="00A06495">
        <w:rPr>
          <w:rFonts w:ascii="Times New Roman" w:eastAsia="宋体" w:hAnsi="Times New Roman" w:cs="Times New Roman"/>
          <w:kern w:val="0"/>
          <w:sz w:val="24"/>
          <w:szCs w:val="24"/>
        </w:rPr>
        <w:t>of</w:t>
      </w:r>
      <w:r w:rsidR="0040073D">
        <w:rPr>
          <w:rFonts w:ascii="Times New Roman" w:eastAsia="宋体" w:hAnsi="Times New Roman" w:cs="Times New Roman"/>
          <w:kern w:val="0"/>
          <w:sz w:val="24"/>
          <w:szCs w:val="24"/>
        </w:rPr>
        <w:t xml:space="preserve"> the current</w:t>
      </w:r>
      <w:r w:rsidR="00A06495">
        <w:rPr>
          <w:rFonts w:ascii="Times New Roman" w:eastAsia="宋体" w:hAnsi="Times New Roman" w:cs="Times New Roman"/>
          <w:kern w:val="0"/>
          <w:sz w:val="24"/>
          <w:szCs w:val="24"/>
        </w:rPr>
        <w:t xml:space="preserve"> block proposer</w:t>
      </w:r>
      <w:r w:rsidR="004B4359">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B</w:t>
      </w:r>
      <w:r w:rsidR="004B4359">
        <w:rPr>
          <w:rFonts w:ascii="Times New Roman" w:eastAsia="宋体" w:hAnsi="Times New Roman" w:cs="Times New Roman"/>
          <w:kern w:val="0"/>
          <w:sz w:val="24"/>
          <w:szCs w:val="24"/>
        </w:rPr>
        <w:t>lock body usually store</w:t>
      </w:r>
      <w:r w:rsidR="004B7EF3">
        <w:rPr>
          <w:rFonts w:ascii="Times New Roman" w:eastAsia="宋体" w:hAnsi="Times New Roman" w:cs="Times New Roman"/>
          <w:kern w:val="0"/>
          <w:sz w:val="24"/>
          <w:szCs w:val="24"/>
        </w:rPr>
        <w:t>s</w:t>
      </w:r>
      <w:r w:rsidR="004B4359">
        <w:rPr>
          <w:rFonts w:ascii="Times New Roman" w:eastAsia="宋体" w:hAnsi="Times New Roman" w:cs="Times New Roman"/>
          <w:kern w:val="0"/>
          <w:sz w:val="24"/>
          <w:szCs w:val="24"/>
        </w:rPr>
        <w:t xml:space="preserve"> transaction metadata</w:t>
      </w:r>
      <w:r w:rsidR="0040073D">
        <w:rPr>
          <w:rFonts w:ascii="Times New Roman" w:eastAsia="宋体" w:hAnsi="Times New Roman" w:cs="Times New Roman"/>
          <w:kern w:val="0"/>
          <w:sz w:val="24"/>
          <w:szCs w:val="24"/>
        </w:rPr>
        <w:t xml:space="preserve">, which </w:t>
      </w:r>
      <w:r w:rsidR="004B7EF3">
        <w:rPr>
          <w:rFonts w:ascii="Times New Roman" w:eastAsia="宋体" w:hAnsi="Times New Roman" w:cs="Times New Roman"/>
          <w:kern w:val="0"/>
          <w:sz w:val="24"/>
          <w:szCs w:val="24"/>
        </w:rPr>
        <w:t>is</w:t>
      </w:r>
      <w:r w:rsidR="0040073D">
        <w:rPr>
          <w:rFonts w:ascii="Times New Roman" w:eastAsia="宋体" w:hAnsi="Times New Roman" w:cs="Times New Roman"/>
          <w:kern w:val="0"/>
          <w:sz w:val="24"/>
          <w:szCs w:val="24"/>
        </w:rPr>
        <w:t xml:space="preserve"> a transaction list</w:t>
      </w:r>
      <w:r w:rsidR="004B4359">
        <w:rPr>
          <w:rFonts w:ascii="Times New Roman" w:eastAsia="宋体" w:hAnsi="Times New Roman" w:cs="Times New Roman"/>
          <w:kern w:val="0"/>
          <w:sz w:val="24"/>
          <w:szCs w:val="24"/>
        </w:rPr>
        <w:t>. T</w:t>
      </w:r>
      <w:r w:rsidR="00F63F90">
        <w:rPr>
          <w:rFonts w:ascii="Times New Roman" w:eastAsia="宋体" w:hAnsi="Times New Roman" w:cs="Times New Roman"/>
          <w:kern w:val="0"/>
          <w:sz w:val="24"/>
          <w:szCs w:val="24"/>
        </w:rPr>
        <w:t>he block proposer will broadcast the block</w:t>
      </w:r>
      <w:r w:rsidR="000F36E0">
        <w:rPr>
          <w:rFonts w:ascii="Times New Roman" w:eastAsia="宋体" w:hAnsi="Times New Roman" w:cs="Times New Roman"/>
          <w:kern w:val="0"/>
          <w:sz w:val="24"/>
          <w:szCs w:val="24"/>
        </w:rPr>
        <w:t xml:space="preserve"> and signature of the block hash</w:t>
      </w:r>
      <w:r w:rsidR="00F63F90">
        <w:rPr>
          <w:rFonts w:ascii="Times New Roman" w:eastAsia="宋体" w:hAnsi="Times New Roman" w:cs="Times New Roman"/>
          <w:kern w:val="0"/>
          <w:sz w:val="24"/>
          <w:szCs w:val="24"/>
        </w:rPr>
        <w:t xml:space="preserve"> to other nodes</w:t>
      </w:r>
      <w:r w:rsidR="00A4592A">
        <w:rPr>
          <w:rFonts w:ascii="Times New Roman" w:eastAsia="宋体" w:hAnsi="Times New Roman" w:cs="Times New Roman"/>
          <w:kern w:val="0"/>
          <w:sz w:val="24"/>
          <w:szCs w:val="24"/>
        </w:rPr>
        <w:t>.</w:t>
      </w:r>
      <w:r w:rsidR="0040073D">
        <w:rPr>
          <w:rFonts w:ascii="Times New Roman" w:eastAsia="宋体" w:hAnsi="Times New Roman" w:cs="Times New Roman"/>
          <w:kern w:val="0"/>
          <w:sz w:val="24"/>
          <w:szCs w:val="24"/>
        </w:rPr>
        <w:t xml:space="preserve"> In addition,</w:t>
      </w:r>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t</w:t>
      </w:r>
      <w:r w:rsidR="000B258B">
        <w:rPr>
          <w:rFonts w:ascii="Times New Roman" w:eastAsia="宋体" w:hAnsi="Times New Roman" w:cs="Times New Roman"/>
          <w:kern w:val="0"/>
          <w:sz w:val="24"/>
          <w:szCs w:val="24"/>
        </w:rPr>
        <w: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40073D">
        <w:rPr>
          <w:rFonts w:ascii="Times New Roman" w:eastAsia="宋体" w:hAnsi="Times New Roman" w:cs="Times New Roman"/>
          <w:kern w:val="0"/>
          <w:sz w:val="24"/>
          <w:szCs w:val="24"/>
        </w:rPr>
        <w:t>can only</w:t>
      </w:r>
      <w:r w:rsidR="00A4592A">
        <w:rPr>
          <w:rFonts w:ascii="Times New Roman" w:eastAsia="宋体" w:hAnsi="Times New Roman" w:cs="Times New Roman"/>
          <w:kern w:val="0"/>
          <w:sz w:val="24"/>
          <w:szCs w:val="24"/>
        </w:rPr>
        <w:t xml:space="preserve"> be append</w:t>
      </w:r>
      <w:r w:rsidR="004B7EF3">
        <w:rPr>
          <w:rFonts w:ascii="Times New Roman" w:eastAsia="宋体" w:hAnsi="Times New Roman" w:cs="Times New Roman"/>
          <w:kern w:val="0"/>
          <w:sz w:val="24"/>
          <w:szCs w:val="24"/>
        </w:rPr>
        <w:t>ed</w:t>
      </w:r>
      <w:r w:rsidR="00A4592A">
        <w:rPr>
          <w:rFonts w:ascii="Times New Roman" w:eastAsia="宋体" w:hAnsi="Times New Roman" w:cs="Times New Roman"/>
          <w:kern w:val="0"/>
          <w:sz w:val="24"/>
          <w:szCs w:val="24"/>
        </w:rPr>
        <w:t xml:space="preserve"> </w:t>
      </w:r>
      <w:r w:rsidR="004B7EF3">
        <w:rPr>
          <w:rFonts w:ascii="Times New Roman" w:eastAsia="宋体" w:hAnsi="Times New Roman" w:cs="Times New Roman"/>
          <w:kern w:val="0"/>
          <w:sz w:val="24"/>
          <w:szCs w:val="24"/>
        </w:rPr>
        <w:t xml:space="preserve">to </w:t>
      </w:r>
      <w:r w:rsidR="00A4592A">
        <w:rPr>
          <w:rFonts w:ascii="Times New Roman" w:eastAsia="宋体" w:hAnsi="Times New Roman" w:cs="Times New Roman"/>
          <w:kern w:val="0"/>
          <w:sz w:val="24"/>
          <w:szCs w:val="24"/>
        </w:rPr>
        <w:t xml:space="preserve">this block when a </w:t>
      </w:r>
      <w:r w:rsidR="000B258B">
        <w:rPr>
          <w:rFonts w:ascii="Times New Roman" w:eastAsia="宋体" w:hAnsi="Times New Roman" w:cs="Times New Roman"/>
          <w:kern w:val="0"/>
          <w:sz w:val="24"/>
          <w:szCs w:val="24"/>
        </w:rPr>
        <w:t>node gathers enough partial signature</w:t>
      </w:r>
      <w:r w:rsidR="000F36E0">
        <w:rPr>
          <w:rFonts w:ascii="Times New Roman" w:eastAsia="宋体" w:hAnsi="Times New Roman" w:cs="Times New Roman"/>
          <w:kern w:val="0"/>
          <w:sz w:val="24"/>
          <w:szCs w:val="24"/>
        </w:rPr>
        <w:t xml:space="preserve"> share</w:t>
      </w:r>
      <w:r w:rsidR="000B258B">
        <w:rPr>
          <w:rFonts w:ascii="Times New Roman" w:eastAsia="宋体" w:hAnsi="Times New Roman" w:cs="Times New Roman"/>
          <w:kern w:val="0"/>
          <w:sz w:val="24"/>
          <w:szCs w:val="24"/>
        </w:rPr>
        <w:t xml:space="preserve">s </w:t>
      </w:r>
      <w:r w:rsidR="000F36E0">
        <w:rPr>
          <w:rFonts w:ascii="Times New Roman" w:eastAsia="宋体" w:hAnsi="Times New Roman" w:cs="Times New Roman"/>
          <w:kern w:val="0"/>
          <w:sz w:val="24"/>
          <w:szCs w:val="24"/>
        </w:rPr>
        <w:t>and</w:t>
      </w:r>
      <w:r w:rsidR="000B258B">
        <w:rPr>
          <w:rFonts w:ascii="Times New Roman" w:eastAsia="宋体" w:hAnsi="Times New Roman" w:cs="Times New Roman"/>
          <w:kern w:val="0"/>
          <w:sz w:val="24"/>
          <w:szCs w:val="24"/>
        </w:rPr>
        <w:t xml:space="preserve"> reconstruct</w:t>
      </w:r>
      <w:r w:rsidR="000F36E0">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the signature.</w:t>
      </w:r>
    </w:p>
    <w:p w14:paraId="70D3D95B" w14:textId="78D12F8E" w:rsidR="00FD528B" w:rsidRPr="0040073D" w:rsidRDefault="00FA2CCC" w:rsidP="0040073D">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2FC2C315" w14:textId="06956FC6" w:rsidR="00B13B01" w:rsidRDefault="00BA5541" w:rsidP="00F979F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pseudo code of block verification and finalization is presented in Algorithm </w:t>
      </w:r>
      <w:r w:rsidR="00F979F0">
        <w:rPr>
          <w:rFonts w:ascii="Times New Roman" w:eastAsia="宋体" w:hAnsi="Times New Roman" w:cs="Times New Roman"/>
          <w:kern w:val="0"/>
          <w:sz w:val="24"/>
          <w:szCs w:val="24"/>
        </w:rPr>
        <w:t>1</w:t>
      </w:r>
      <w:r w:rsidR="009C5518">
        <w:rPr>
          <w:rFonts w:ascii="Times New Roman" w:eastAsia="宋体" w:hAnsi="Times New Roman" w:cs="Times New Roman"/>
          <w:kern w:val="0"/>
          <w:sz w:val="24"/>
          <w:szCs w:val="24"/>
        </w:rPr>
        <w:t xml:space="preserve"> </w:t>
      </w:r>
      <w:r w:rsidR="00F979F0">
        <w:rPr>
          <w:rFonts w:ascii="Times New Roman" w:eastAsia="宋体" w:hAnsi="Times New Roman" w:cs="Times New Roman"/>
          <w:kern w:val="0"/>
          <w:sz w:val="24"/>
          <w:szCs w:val="24"/>
        </w:rPr>
        <w:t>(lines 16-3</w:t>
      </w:r>
      <w:r w:rsidR="00CF46B2">
        <w:rPr>
          <w:rFonts w:ascii="Times New Roman" w:eastAsia="宋体" w:hAnsi="Times New Roman" w:cs="Times New Roman"/>
          <w:kern w:val="0"/>
          <w:sz w:val="24"/>
          <w:szCs w:val="24"/>
        </w:rPr>
        <w:t>9</w:t>
      </w:r>
      <w:r w:rsidR="00F979F0">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 xml:space="preserve">The block verification and finalization depend on secure threshold BLS signature scheme. Our protocol uses three important functions of threshold BLS signature scheme: a signature generation function to generate partial signature; a signature recovery algorithm to reconstruct the full signature from a threshold of partial signature shares, as well as a signature verify function to check both partial signature and full signature. </w:t>
      </w:r>
      <w:r w:rsidR="00F41E44">
        <w:rPr>
          <w:rFonts w:ascii="Times New Roman" w:eastAsia="宋体" w:hAnsi="Times New Roman" w:cs="Times New Roman"/>
          <w:kern w:val="0"/>
          <w:sz w:val="24"/>
          <w:szCs w:val="24"/>
        </w:rPr>
        <w:t>B</w:t>
      </w:r>
      <w:r w:rsidR="00B13B01">
        <w:rPr>
          <w:rFonts w:ascii="Times New Roman" w:eastAsia="宋体" w:hAnsi="Times New Roman" w:cs="Times New Roman"/>
          <w:kern w:val="0"/>
          <w:sz w:val="24"/>
          <w:szCs w:val="24"/>
        </w:rPr>
        <w:t xml:space="preserve">locks and the signatures </w:t>
      </w:r>
      <w:r w:rsidR="00F41E44">
        <w:rPr>
          <w:rFonts w:ascii="Times New Roman" w:eastAsia="宋体" w:hAnsi="Times New Roman" w:cs="Times New Roman"/>
          <w:kern w:val="0"/>
          <w:sz w:val="24"/>
          <w:szCs w:val="24"/>
        </w:rPr>
        <w:t xml:space="preserve">are sent </w:t>
      </w:r>
      <w:r w:rsidR="00B13B01">
        <w:rPr>
          <w:rFonts w:ascii="Times New Roman" w:eastAsia="宋体" w:hAnsi="Times New Roman" w:cs="Times New Roman"/>
          <w:kern w:val="0"/>
          <w:sz w:val="24"/>
          <w:szCs w:val="24"/>
        </w:rPr>
        <w:t>to consensus nodes through wireless network broadcasting.</w:t>
      </w:r>
    </w:p>
    <w:p w14:paraId="2969DBFE" w14:textId="5B974B69" w:rsidR="00B13B01" w:rsidRDefault="00B13B01" w:rsidP="00B13B01">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Pr>
          <w:rFonts w:ascii="Times New Roman" w:eastAsia="宋体" w:hAnsi="Times New Roman" w:cs="Times New Roman"/>
          <w:kern w:val="0"/>
          <w:sz w:val="24"/>
          <w:szCs w:val="24"/>
        </w:rPr>
        <w:t xml:space="preserve">block verification phase, </w:t>
      </w:r>
      <w:r w:rsidR="00F41E44">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 xml:space="preserve">node </w:t>
      </w:r>
      <w:r w:rsidR="00F41E44">
        <w:rPr>
          <w:rFonts w:ascii="Times New Roman" w:eastAsia="宋体" w:hAnsi="Times New Roman" w:cs="Times New Roman"/>
          <w:kern w:val="0"/>
          <w:sz w:val="24"/>
          <w:szCs w:val="24"/>
        </w:rPr>
        <w:t xml:space="preserve">needs </w:t>
      </w:r>
      <w:r>
        <w:rPr>
          <w:rFonts w:ascii="Times New Roman" w:eastAsia="宋体" w:hAnsi="Times New Roman" w:cs="Times New Roman"/>
          <w:kern w:val="0"/>
          <w:sz w:val="24"/>
          <w:szCs w:val="24"/>
        </w:rPr>
        <w:t>to check the validation of the proposed block through</w:t>
      </w:r>
      <w:r w:rsidR="00F41E44">
        <w:rPr>
          <w:rFonts w:ascii="Times New Roman" w:eastAsia="宋体" w:hAnsi="Times New Roman" w:cs="Times New Roman"/>
          <w:kern w:val="0"/>
          <w:sz w:val="24"/>
          <w:szCs w:val="24"/>
        </w:rPr>
        <w:t xml:space="preserve"> the </w:t>
      </w:r>
      <w:r>
        <w:rPr>
          <w:rFonts w:ascii="Times New Roman" w:eastAsia="宋体" w:hAnsi="Times New Roman" w:cs="Times New Roman"/>
          <w:kern w:val="0"/>
          <w:sz w:val="24"/>
          <w:szCs w:val="24"/>
        </w:rPr>
        <w:t>following</w:t>
      </w:r>
      <w:r w:rsidR="00F41E44">
        <w:rPr>
          <w:rFonts w:ascii="Times New Roman" w:eastAsia="宋体" w:hAnsi="Times New Roman" w:cs="Times New Roman"/>
          <w:kern w:val="0"/>
          <w:sz w:val="24"/>
          <w:szCs w:val="24"/>
        </w:rPr>
        <w:t xml:space="preserve"> components</w:t>
      </w:r>
      <w:r>
        <w:rPr>
          <w:rFonts w:ascii="Times New Roman" w:eastAsia="宋体" w:hAnsi="Times New Roman" w:cs="Times New Roman"/>
          <w:kern w:val="0"/>
          <w:sz w:val="24"/>
          <w:szCs w:val="24"/>
        </w:rPr>
        <w:t>:</w:t>
      </w:r>
    </w:p>
    <w:p w14:paraId="5D296A93" w14:textId="2F796C91"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Block proposer: The result of block proposer verification algorithm</w:t>
      </w:r>
      <w:r w:rsidR="00F41E44">
        <w:rPr>
          <w:rFonts w:ascii="Times New Roman" w:eastAsia="宋体" w:hAnsi="Times New Roman" w:cs="Times New Roman"/>
          <w:kern w:val="0"/>
          <w:sz w:val="24"/>
          <w:szCs w:val="24"/>
        </w:rPr>
        <w:t>, which</w:t>
      </w:r>
      <w:r w:rsidRPr="006768F2">
        <w:rPr>
          <w:rFonts w:ascii="Times New Roman" w:eastAsia="宋体" w:hAnsi="Times New Roman" w:cs="Times New Roman"/>
          <w:kern w:val="0"/>
          <w:sz w:val="24"/>
          <w:szCs w:val="24"/>
        </w:rPr>
        <w:t xml:space="preserve"> uses the public key and proof of the block proposer as well as current round randomness as inputs</w:t>
      </w:r>
      <w:r w:rsidR="00F41E44">
        <w:rPr>
          <w:rFonts w:ascii="Times New Roman" w:eastAsia="宋体" w:hAnsi="Times New Roman" w:cs="Times New Roman"/>
          <w:kern w:val="0"/>
          <w:sz w:val="24"/>
          <w:szCs w:val="24"/>
        </w:rPr>
        <w:t>,</w:t>
      </w:r>
      <w:r w:rsidRPr="006768F2">
        <w:rPr>
          <w:rFonts w:ascii="Times New Roman" w:eastAsia="宋体" w:hAnsi="Times New Roman" w:cs="Times New Roman"/>
          <w:kern w:val="0"/>
          <w:sz w:val="24"/>
          <w:szCs w:val="24"/>
        </w:rPr>
        <w:t xml:space="preserve"> should be true.</w:t>
      </w:r>
    </w:p>
    <w:p w14:paraId="18EA784D" w14:textId="77777777" w:rsidR="00B13B01" w:rsidRPr="006768F2" w:rsidRDefault="00B13B01" w:rsidP="00B13B01">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lastRenderedPageBreak/>
        <w:t xml:space="preserve">Previous hash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6768F2">
        <w:rPr>
          <w:rFonts w:ascii="Times New Roman" w:eastAsia="宋体" w:hAnsi="Times New Roman" w:cs="Times New Roman" w:hint="eastAsia"/>
          <w:kern w:val="0"/>
          <w:sz w:val="24"/>
          <w:szCs w:val="24"/>
        </w:rPr>
        <w:t>:</w:t>
      </w:r>
      <w:r w:rsidRPr="006768F2">
        <w:rPr>
          <w:rFonts w:ascii="Times New Roman" w:eastAsia="宋体" w:hAnsi="Times New Roman" w:cs="Times New Roman"/>
          <w:kern w:val="0"/>
          <w:sz w:val="24"/>
          <w:szCs w:val="24"/>
        </w:rPr>
        <w:t xml:space="preserve"> The previous hash has to be equal to the hash of the block, which was confirmed during the previous round.</w:t>
      </w:r>
    </w:p>
    <w:p w14:paraId="3C6E1C8F" w14:textId="53B3A570" w:rsidR="009C5518" w:rsidRPr="001224CB" w:rsidRDefault="00B13B01" w:rsidP="001224CB">
      <w:pPr>
        <w:pStyle w:val="a3"/>
        <w:numPr>
          <w:ilvl w:val="0"/>
          <w:numId w:val="17"/>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 xml:space="preserve">Transactions: All transactions </w:t>
      </w:r>
      <w:r>
        <w:rPr>
          <w:rFonts w:ascii="Times New Roman" w:eastAsia="宋体" w:hAnsi="Times New Roman" w:cs="Times New Roman"/>
          <w:kern w:val="0"/>
          <w:sz w:val="24"/>
          <w:szCs w:val="24"/>
        </w:rPr>
        <w:t xml:space="preserve">included </w:t>
      </w:r>
      <w:r w:rsidRPr="006768F2">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the proposed </w:t>
      </w:r>
      <w:r w:rsidRPr="006768F2">
        <w:rPr>
          <w:rFonts w:ascii="Times New Roman" w:eastAsia="宋体" w:hAnsi="Times New Roman" w:cs="Times New Roman"/>
          <w:kern w:val="0"/>
          <w:sz w:val="24"/>
          <w:szCs w:val="24"/>
        </w:rPr>
        <w:t xml:space="preserve">block should not conflict with previous confirmed transactions. </w:t>
      </w:r>
    </w:p>
    <w:p w14:paraId="07C8FCD2" w14:textId="2EB3A282" w:rsidR="006B23A6" w:rsidRDefault="00965C0A" w:rsidP="00B50F70">
      <w:pPr>
        <w:spacing w:beforeLines="50" w:before="156"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t>
      </w:r>
      <w:r w:rsidR="00F41E44">
        <w:rPr>
          <w:rFonts w:ascii="Times New Roman" w:eastAsia="宋体" w:hAnsi="Times New Roman" w:cs="Times New Roman"/>
          <w:kern w:val="0"/>
          <w:sz w:val="24"/>
          <w:szCs w:val="24"/>
        </w:rPr>
        <w:t xml:space="preserve">shown </w:t>
      </w:r>
      <w:r w:rsidR="00D15870">
        <w:rPr>
          <w:rFonts w:ascii="Times New Roman" w:eastAsia="宋体" w:hAnsi="Times New Roman" w:cs="Times New Roman"/>
          <w:kern w:val="0"/>
          <w:sz w:val="24"/>
          <w:szCs w:val="24"/>
        </w:rPr>
        <w:t>in Fig</w:t>
      </w:r>
      <w:r w:rsidR="00F41E44">
        <w:rPr>
          <w:rFonts w:ascii="Times New Roman" w:eastAsia="宋体" w:hAnsi="Times New Roman" w:cs="Times New Roman"/>
          <w:kern w:val="0"/>
          <w:sz w:val="24"/>
          <w:szCs w:val="24"/>
        </w:rPr>
        <w:t>.</w:t>
      </w:r>
      <w:r w:rsidR="00D15870">
        <w:rPr>
          <w:rFonts w:ascii="Times New Roman" w:eastAsia="宋体" w:hAnsi="Times New Roman" w:cs="Times New Roman"/>
          <w:kern w:val="0"/>
          <w:sz w:val="24"/>
          <w:szCs w:val="24"/>
        </w:rPr>
        <w:t xml:space="preserve"> 6</w:t>
      </w:r>
      <w:r w:rsidR="001F3DBD">
        <w:rPr>
          <w:rFonts w:ascii="Times New Roman" w:eastAsia="宋体" w:hAnsi="Times New Roman" w:cs="Times New Roman"/>
          <w:kern w:val="0"/>
          <w:sz w:val="24"/>
          <w:szCs w:val="24"/>
        </w:rPr>
        <w:t xml:space="preserve">, </w:t>
      </w:r>
      <w:r w:rsidR="00B13B01">
        <w:rPr>
          <w:rFonts w:ascii="Times New Roman" w:eastAsia="宋体" w:hAnsi="Times New Roman" w:cs="Times New Roman"/>
          <w:kern w:val="0"/>
          <w:sz w:val="24"/>
          <w:szCs w:val="24"/>
        </w:rPr>
        <w:t>i</w:t>
      </w:r>
      <w:r w:rsidR="00D15870">
        <w:rPr>
          <w:rFonts w:ascii="Times New Roman" w:eastAsia="宋体" w:hAnsi="Times New Roman" w:cs="Times New Roman"/>
          <w:kern w:val="0"/>
          <w:sz w:val="24"/>
          <w:szCs w:val="24"/>
        </w:rPr>
        <w:t>f all</w:t>
      </w:r>
      <w:r w:rsidR="00F41E44">
        <w:rPr>
          <w:rFonts w:ascii="Times New Roman" w:eastAsia="宋体" w:hAnsi="Times New Roman" w:cs="Times New Roman"/>
          <w:kern w:val="0"/>
          <w:sz w:val="24"/>
          <w:szCs w:val="24"/>
        </w:rPr>
        <w:t xml:space="preserve"> the above </w:t>
      </w:r>
      <w:r w:rsidR="00D15870">
        <w:rPr>
          <w:rFonts w:ascii="Times New Roman" w:eastAsia="宋体" w:hAnsi="Times New Roman" w:cs="Times New Roman"/>
          <w:kern w:val="0"/>
          <w:sz w:val="24"/>
          <w:szCs w:val="24"/>
        </w:rPr>
        <w:t>conditions are satisfied, a node will then generate partial signature of the block hash and broadcast</w:t>
      </w:r>
      <w:r w:rsidR="00F41E44">
        <w:rPr>
          <w:rFonts w:ascii="Times New Roman" w:eastAsia="宋体" w:hAnsi="Times New Roman" w:cs="Times New Roman"/>
          <w:kern w:val="0"/>
          <w:sz w:val="24"/>
          <w:szCs w:val="24"/>
        </w:rPr>
        <w:t xml:space="preserve"> it</w:t>
      </w:r>
      <w:r w:rsidR="00D15870">
        <w:rPr>
          <w:rFonts w:ascii="Times New Roman" w:eastAsia="宋体" w:hAnsi="Times New Roman" w:cs="Times New Roman"/>
          <w:kern w:val="0"/>
          <w:sz w:val="24"/>
          <w:szCs w:val="24"/>
        </w:rPr>
        <w:t xml:space="preserve"> to other nodes. </w:t>
      </w:r>
      <w:r w:rsidR="00A2267D">
        <w:rPr>
          <w:rFonts w:ascii="Times New Roman" w:eastAsia="宋体" w:hAnsi="Times New Roman" w:cs="Times New Roman"/>
          <w:kern w:val="0"/>
          <w:sz w:val="24"/>
          <w:szCs w:val="24"/>
        </w:rPr>
        <w:t xml:space="preserve">In </w:t>
      </w:r>
      <w:r w:rsidR="00F41E44">
        <w:rPr>
          <w:rFonts w:ascii="Times New Roman" w:eastAsia="宋体" w:hAnsi="Times New Roman" w:cs="Times New Roman"/>
          <w:kern w:val="0"/>
          <w:sz w:val="24"/>
          <w:szCs w:val="24"/>
        </w:rPr>
        <w:t xml:space="preserve">the </w:t>
      </w:r>
      <w:r w:rsidR="00A2267D">
        <w:rPr>
          <w:rFonts w:ascii="Times New Roman" w:eastAsia="宋体" w:hAnsi="Times New Roman" w:cs="Times New Roman"/>
          <w:kern w:val="0"/>
          <w:sz w:val="24"/>
          <w:szCs w:val="24"/>
        </w:rPr>
        <w:t xml:space="preserve">block finalization phase, each node will gather partial signature shares of the block hash to recover the full signature. In SWIB, we can use the full signature as the proof of block finalization. </w:t>
      </w:r>
      <w:r w:rsidR="001E3FD5">
        <w:rPr>
          <w:rFonts w:ascii="Times New Roman" w:eastAsia="宋体" w:hAnsi="Times New Roman" w:cs="Times New Roman"/>
          <w:kern w:val="0"/>
          <w:sz w:val="24"/>
          <w:szCs w:val="24"/>
        </w:rPr>
        <w:t>The reconstruction of valid full signature proves that a</w:t>
      </w:r>
      <w:r w:rsidR="00F41E44">
        <w:rPr>
          <w:rFonts w:ascii="Times New Roman" w:eastAsia="宋体" w:hAnsi="Times New Roman" w:cs="Times New Roman"/>
          <w:kern w:val="0"/>
          <w:sz w:val="24"/>
          <w:szCs w:val="24"/>
        </w:rPr>
        <w:t xml:space="preserve"> threshold of nodes have</w:t>
      </w:r>
      <w:r w:rsidR="009411B0">
        <w:rPr>
          <w:rFonts w:ascii="Times New Roman" w:eastAsia="宋体" w:hAnsi="Times New Roman" w:cs="Times New Roman"/>
          <w:kern w:val="0"/>
          <w:sz w:val="24"/>
          <w:szCs w:val="24"/>
        </w:rPr>
        <w:t xml:space="preserve"> signed block hash, which means that a sufficient number of nodes vote for </w:t>
      </w:r>
      <w:r w:rsidR="00F41E44">
        <w:rPr>
          <w:rFonts w:ascii="Times New Roman" w:eastAsia="宋体" w:hAnsi="Times New Roman" w:cs="Times New Roman"/>
          <w:kern w:val="0"/>
          <w:sz w:val="24"/>
          <w:szCs w:val="24"/>
        </w:rPr>
        <w:t xml:space="preserve">the </w:t>
      </w:r>
      <w:r w:rsidR="009411B0">
        <w:rPr>
          <w:rFonts w:ascii="Times New Roman" w:eastAsia="宋体" w:hAnsi="Times New Roman" w:cs="Times New Roman"/>
          <w:kern w:val="0"/>
          <w:sz w:val="24"/>
          <w:szCs w:val="24"/>
        </w:rPr>
        <w:t>block validity. Therefore, it is feasible to use</w:t>
      </w:r>
      <w:r w:rsidR="00D15870">
        <w:rPr>
          <w:rFonts w:ascii="Times New Roman" w:eastAsia="宋体" w:hAnsi="Times New Roman" w:cs="Times New Roman"/>
          <w:kern w:val="0"/>
          <w:sz w:val="24"/>
          <w:szCs w:val="24"/>
        </w:rPr>
        <w:t xml:space="preserve"> the</w:t>
      </w:r>
      <w:r w:rsidR="009411B0">
        <w:rPr>
          <w:rFonts w:ascii="Times New Roman" w:eastAsia="宋体" w:hAnsi="Times New Roman" w:cs="Times New Roman"/>
          <w:kern w:val="0"/>
          <w:sz w:val="24"/>
          <w:szCs w:val="24"/>
        </w:rPr>
        <w:t xml:space="preserve"> full signature as </w:t>
      </w:r>
      <w:r w:rsidR="008622BD">
        <w:rPr>
          <w:rFonts w:ascii="Times New Roman" w:eastAsia="宋体" w:hAnsi="Times New Roman" w:cs="Times New Roman"/>
          <w:kern w:val="0"/>
          <w:sz w:val="24"/>
          <w:szCs w:val="24"/>
        </w:rPr>
        <w:t>the</w:t>
      </w:r>
      <w:r w:rsidR="00F41E44">
        <w:rPr>
          <w:rFonts w:ascii="Times New Roman" w:eastAsia="宋体" w:hAnsi="Times New Roman" w:cs="Times New Roman"/>
          <w:kern w:val="0"/>
          <w:sz w:val="24"/>
          <w:szCs w:val="24"/>
        </w:rPr>
        <w:t xml:space="preserve"> signal </w:t>
      </w:r>
      <w:r w:rsidR="008622BD">
        <w:rPr>
          <w:rFonts w:ascii="Times New Roman" w:eastAsia="宋体" w:hAnsi="Times New Roman" w:cs="Times New Roman"/>
          <w:kern w:val="0"/>
          <w:sz w:val="24"/>
          <w:szCs w:val="24"/>
        </w:rPr>
        <w:t xml:space="preserve">of block finalization. </w:t>
      </w:r>
      <w:r w:rsidR="00B50F70">
        <w:rPr>
          <w:rFonts w:ascii="Times New Roman" w:eastAsia="宋体" w:hAnsi="Times New Roman" w:cs="Times New Roman"/>
          <w:kern w:val="0"/>
          <w:sz w:val="24"/>
          <w:szCs w:val="24"/>
        </w:rPr>
        <w:t xml:space="preserve">The stability of consensus process will be improved since </w:t>
      </w:r>
      <w:r w:rsidR="00B50F70">
        <w:rPr>
          <w:rFonts w:ascii="Times New Roman" w:eastAsia="宋体" w:hAnsi="Times New Roman" w:cs="Times New Roman" w:hint="eastAsia"/>
          <w:kern w:val="0"/>
          <w:sz w:val="24"/>
          <w:szCs w:val="24"/>
        </w:rPr>
        <w:t>fu</w:t>
      </w:r>
      <w:r w:rsidR="00B50F70">
        <w:rPr>
          <w:rFonts w:ascii="Times New Roman" w:eastAsia="宋体" w:hAnsi="Times New Roman" w:cs="Times New Roman"/>
          <w:kern w:val="0"/>
          <w:sz w:val="24"/>
          <w:szCs w:val="24"/>
        </w:rPr>
        <w:t>ll signature recovery can be done independently by any correct node. In this way, any node</w:t>
      </w:r>
      <w:r w:rsidR="000050C7">
        <w:rPr>
          <w:rFonts w:ascii="Times New Roman" w:eastAsia="宋体" w:hAnsi="Times New Roman" w:cs="Times New Roman"/>
          <w:kern w:val="0"/>
          <w:sz w:val="24"/>
          <w:szCs w:val="24"/>
        </w:rPr>
        <w:t xml:space="preserve"> which </w:t>
      </w:r>
      <w:r w:rsidR="00B50F70">
        <w:rPr>
          <w:rFonts w:ascii="Times New Roman" w:eastAsia="宋体" w:hAnsi="Times New Roman" w:cs="Times New Roman"/>
          <w:kern w:val="0"/>
          <w:sz w:val="24"/>
          <w:szCs w:val="24"/>
        </w:rPr>
        <w:t xml:space="preserve">aggerates enough partial signature shares can recover the full signature. Even if malicious nodes reject to recover full signature or broadcast valid full signature to other nodes, some honest nodes will reveal block finalization too. This design </w:t>
      </w:r>
      <w:r w:rsidR="00B50F70">
        <w:rPr>
          <w:rFonts w:ascii="Times New Roman" w:eastAsia="宋体" w:hAnsi="Times New Roman" w:cs="Times New Roman" w:hint="eastAsia"/>
          <w:kern w:val="0"/>
          <w:sz w:val="24"/>
          <w:szCs w:val="24"/>
        </w:rPr>
        <w:t>enable</w:t>
      </w:r>
      <w:r w:rsidR="00B50F70">
        <w:rPr>
          <w:rFonts w:ascii="Times New Roman" w:eastAsia="宋体" w:hAnsi="Times New Roman" w:cs="Times New Roman"/>
          <w:kern w:val="0"/>
          <w:sz w:val="24"/>
          <w:szCs w:val="24"/>
        </w:rPr>
        <w:t>s that block finalization will be stably achieved in</w:t>
      </w:r>
      <w:r w:rsidR="000050C7">
        <w:rPr>
          <w:rFonts w:ascii="Times New Roman" w:eastAsia="宋体" w:hAnsi="Times New Roman" w:cs="Times New Roman"/>
          <w:kern w:val="0"/>
          <w:sz w:val="24"/>
          <w:szCs w:val="24"/>
        </w:rPr>
        <w:t xml:space="preserve"> wireless network</w:t>
      </w:r>
      <w:r w:rsidR="00B50F70">
        <w:rPr>
          <w:rFonts w:ascii="Times New Roman" w:eastAsia="宋体" w:hAnsi="Times New Roman" w:cs="Times New Roman"/>
          <w:kern w:val="0"/>
          <w:sz w:val="24"/>
          <w:szCs w:val="24"/>
        </w:rPr>
        <w:t xml:space="preserve"> with faulty nodes or unreliable communication channels. </w:t>
      </w:r>
      <w:r w:rsidR="008622BD">
        <w:rPr>
          <w:rFonts w:ascii="Times New Roman" w:eastAsia="宋体" w:hAnsi="Times New Roman" w:cs="Times New Roman"/>
          <w:kern w:val="0"/>
          <w:sz w:val="24"/>
          <w:szCs w:val="24"/>
        </w:rPr>
        <w:t xml:space="preserve">Moreover, since correct nodes can only </w:t>
      </w:r>
      <w:r w:rsidR="00AC10DF">
        <w:rPr>
          <w:rFonts w:ascii="Times New Roman" w:eastAsia="宋体" w:hAnsi="Times New Roman" w:cs="Times New Roman"/>
          <w:kern w:val="0"/>
          <w:sz w:val="24"/>
          <w:szCs w:val="24"/>
        </w:rPr>
        <w:t>vote</w:t>
      </w:r>
      <w:r w:rsidR="008622BD">
        <w:rPr>
          <w:rFonts w:ascii="Times New Roman" w:eastAsia="宋体" w:hAnsi="Times New Roman" w:cs="Times New Roman"/>
          <w:kern w:val="0"/>
          <w:sz w:val="24"/>
          <w:szCs w:val="24"/>
        </w:rPr>
        <w:t xml:space="preserve"> once in a round, only one block will </w:t>
      </w:r>
      <w:r w:rsidR="00AC10DF">
        <w:rPr>
          <w:rFonts w:ascii="Times New Roman" w:eastAsia="宋体" w:hAnsi="Times New Roman" w:cs="Times New Roman"/>
          <w:kern w:val="0"/>
          <w:sz w:val="24"/>
          <w:szCs w:val="24"/>
        </w:rPr>
        <w:t>be confirmed in a complete round</w:t>
      </w:r>
      <w:r w:rsidR="008622BD">
        <w:rPr>
          <w:rFonts w:ascii="Times New Roman" w:eastAsia="宋体" w:hAnsi="Times New Roman" w:cs="Times New Roman"/>
          <w:kern w:val="0"/>
          <w:sz w:val="24"/>
          <w:szCs w:val="24"/>
        </w:rPr>
        <w:t xml:space="preserve">. </w:t>
      </w:r>
      <w:r w:rsidR="008D656B">
        <w:rPr>
          <w:rFonts w:ascii="Times New Roman" w:eastAsia="宋体" w:hAnsi="Times New Roman" w:cs="Times New Roman"/>
          <w:kern w:val="0"/>
          <w:sz w:val="24"/>
          <w:szCs w:val="24"/>
        </w:rPr>
        <w:t xml:space="preserve">In this case, </w:t>
      </w:r>
      <w:r w:rsidR="00D15870">
        <w:rPr>
          <w:rFonts w:ascii="Times New Roman" w:eastAsia="宋体" w:hAnsi="Times New Roman" w:cs="Times New Roman"/>
          <w:kern w:val="0"/>
          <w:sz w:val="24"/>
          <w:szCs w:val="24"/>
        </w:rPr>
        <w:t>SWIB</w:t>
      </w:r>
      <w:r w:rsidR="008D656B">
        <w:rPr>
          <w:rFonts w:ascii="Times New Roman" w:eastAsia="宋体" w:hAnsi="Times New Roman" w:cs="Times New Roman"/>
          <w:kern w:val="0"/>
          <w:sz w:val="24"/>
          <w:szCs w:val="24"/>
        </w:rPr>
        <w:t xml:space="preserve"> </w:t>
      </w:r>
      <w:r w:rsidR="00AC10DF" w:rsidRPr="00920E1E">
        <w:rPr>
          <w:rFonts w:ascii="Times New Roman" w:eastAsia="宋体" w:hAnsi="Times New Roman" w:cs="Times New Roman"/>
          <w:sz w:val="24"/>
          <w:szCs w:val="24"/>
        </w:rPr>
        <w:t>satisfies strong consistency</w:t>
      </w:r>
      <w:r w:rsidR="00AC10DF">
        <w:rPr>
          <w:rFonts w:ascii="Times New Roman" w:eastAsia="宋体" w:hAnsi="Times New Roman" w:cs="Times New Roman"/>
          <w:sz w:val="24"/>
          <w:szCs w:val="24"/>
        </w:rPr>
        <w:t xml:space="preserve">, which means that </w:t>
      </w:r>
      <w:r w:rsidR="0051054A">
        <w:rPr>
          <w:rFonts w:ascii="Times New Roman" w:eastAsia="宋体" w:hAnsi="Times New Roman" w:cs="Times New Roman"/>
          <w:sz w:val="24"/>
          <w:szCs w:val="24"/>
        </w:rPr>
        <w:t>it</w:t>
      </w:r>
      <w:r w:rsidR="00D15870">
        <w:rPr>
          <w:rFonts w:ascii="Times New Roman" w:eastAsia="宋体" w:hAnsi="Times New Roman" w:cs="Times New Roman"/>
          <w:kern w:val="0"/>
          <w:sz w:val="24"/>
          <w:szCs w:val="24"/>
        </w:rPr>
        <w:t xml:space="preserve"> </w:t>
      </w:r>
      <w:r w:rsidR="00AC10DF">
        <w:rPr>
          <w:rFonts w:ascii="Times New Roman" w:eastAsia="宋体" w:hAnsi="Times New Roman" w:cs="Times New Roman"/>
          <w:kern w:val="0"/>
          <w:sz w:val="24"/>
          <w:szCs w:val="24"/>
        </w:rPr>
        <w:t xml:space="preserve">can </w:t>
      </w:r>
      <w:r w:rsidR="009C47CE">
        <w:rPr>
          <w:rFonts w:ascii="Times New Roman" w:eastAsia="宋体" w:hAnsi="Times New Roman" w:cs="Times New Roman"/>
          <w:kern w:val="0"/>
          <w:sz w:val="24"/>
          <w:szCs w:val="24"/>
        </w:rPr>
        <w:t xml:space="preserve">prevent the occurrence of </w:t>
      </w:r>
      <w:r w:rsidR="00AC10DF">
        <w:rPr>
          <w:rFonts w:ascii="Times New Roman" w:eastAsia="宋体" w:hAnsi="Times New Roman" w:cs="Times New Roman"/>
          <w:kern w:val="0"/>
          <w:sz w:val="24"/>
          <w:szCs w:val="24"/>
        </w:rPr>
        <w:t>block</w:t>
      </w:r>
      <w:r w:rsidR="009C47CE">
        <w:rPr>
          <w:rFonts w:ascii="Times New Roman" w:eastAsia="宋体" w:hAnsi="Times New Roman" w:cs="Times New Roman"/>
          <w:kern w:val="0"/>
          <w:sz w:val="24"/>
          <w:szCs w:val="24"/>
        </w:rPr>
        <w:t xml:space="preserve">chain fork. </w:t>
      </w:r>
    </w:p>
    <w:p w14:paraId="43ED29F6" w14:textId="7F4FD10E" w:rsidR="006F13BB" w:rsidRDefault="00C51839" w:rsidP="006F13BB">
      <w:pPr>
        <w:keepNext/>
        <w:widowControl/>
        <w:shd w:val="clear" w:color="auto" w:fill="FFFFFF"/>
        <w:spacing w:afterLines="100" w:after="312" w:line="450" w:lineRule="atLeast"/>
        <w:ind w:firstLine="420"/>
      </w:pPr>
      <w:r>
        <w:rPr>
          <w:noProof/>
        </w:rPr>
        <w:drawing>
          <wp:inline distT="0" distB="0" distL="0" distR="0" wp14:anchorId="280810FC" wp14:editId="0015712D">
            <wp:extent cx="4179062" cy="1538095"/>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9623" cy="1549343"/>
                    </a:xfrm>
                    <a:prstGeom prst="rect">
                      <a:avLst/>
                    </a:prstGeom>
                    <a:noFill/>
                    <a:ln>
                      <a:noFill/>
                    </a:ln>
                  </pic:spPr>
                </pic:pic>
              </a:graphicData>
            </a:graphic>
          </wp:inline>
        </w:drawing>
      </w:r>
    </w:p>
    <w:p w14:paraId="5BB8970A" w14:textId="0A4BFDBE" w:rsidR="006F13BB" w:rsidRPr="006F13BB" w:rsidRDefault="006F13BB" w:rsidP="006F13BB">
      <w:pPr>
        <w:pStyle w:val="ac"/>
        <w:ind w:firstLine="420"/>
        <w:rPr>
          <w:rFonts w:ascii="Times New Roman" w:eastAsia="宋体" w:hAnsi="Times New Roman" w:cs="Times New Roman"/>
          <w:b/>
          <w:bCs/>
          <w:kern w:val="0"/>
          <w:sz w:val="24"/>
          <w:szCs w:val="24"/>
        </w:rPr>
      </w:pPr>
      <w:r w:rsidRPr="00AA718B">
        <w:rPr>
          <w:rFonts w:ascii="Times New Roman" w:hAnsi="Times New Roman" w:cs="Times New Roman"/>
          <w:b/>
          <w:bCs/>
        </w:rPr>
        <w:t>Fig</w:t>
      </w:r>
      <w:r w:rsidR="0051054A">
        <w:rPr>
          <w:rFonts w:ascii="Times New Roman" w:hAnsi="Times New Roman" w:cs="Times New Roman"/>
          <w:b/>
          <w:bCs/>
        </w:rPr>
        <w:t>.</w:t>
      </w:r>
      <w:r w:rsidRPr="00AA718B">
        <w:rPr>
          <w:rFonts w:ascii="Times New Roman" w:hAnsi="Times New Roman" w:cs="Times New Roman"/>
          <w:b/>
          <w:bCs/>
        </w:rPr>
        <w:t xml:space="preserve"> </w:t>
      </w:r>
      <w:r w:rsidRPr="00AA718B">
        <w:rPr>
          <w:rFonts w:ascii="Times New Roman" w:hAnsi="Times New Roman" w:cs="Times New Roman"/>
          <w:b/>
          <w:bCs/>
        </w:rPr>
        <w:fldChar w:fldCharType="begin"/>
      </w:r>
      <w:r w:rsidRPr="00AA718B">
        <w:rPr>
          <w:rFonts w:ascii="Times New Roman" w:hAnsi="Times New Roman" w:cs="Times New Roman"/>
          <w:b/>
          <w:bCs/>
        </w:rPr>
        <w:instrText xml:space="preserve"> SEQ Fig \* ARABIC </w:instrText>
      </w:r>
      <w:r w:rsidRPr="00AA718B">
        <w:rPr>
          <w:rFonts w:ascii="Times New Roman" w:hAnsi="Times New Roman" w:cs="Times New Roman"/>
          <w:b/>
          <w:bCs/>
        </w:rPr>
        <w:fldChar w:fldCharType="separate"/>
      </w:r>
      <w:r w:rsidR="00B121D4">
        <w:rPr>
          <w:rFonts w:ascii="Times New Roman" w:hAnsi="Times New Roman" w:cs="Times New Roman"/>
          <w:b/>
          <w:bCs/>
          <w:noProof/>
        </w:rPr>
        <w:t>6</w:t>
      </w:r>
      <w:r w:rsidRPr="00AA718B">
        <w:rPr>
          <w:rFonts w:ascii="Times New Roman" w:hAnsi="Times New Roman" w:cs="Times New Roman"/>
          <w:b/>
          <w:bCs/>
        </w:rPr>
        <w:fldChar w:fldCharType="end"/>
      </w:r>
      <w:r>
        <w:rPr>
          <w:rFonts w:ascii="Times New Roman" w:hAnsi="Times New Roman" w:cs="Times New Roman"/>
          <w:b/>
          <w:bCs/>
        </w:rPr>
        <w:t>. Block verification and finalization</w:t>
      </w:r>
      <w:r w:rsidR="0051054A">
        <w:rPr>
          <w:rFonts w:ascii="Times New Roman" w:hAnsi="Times New Roman" w:cs="Times New Roman"/>
          <w:b/>
          <w:bCs/>
        </w:rPr>
        <w:t xml:space="preserve"> at a node </w:t>
      </w:r>
      <m:oMath>
        <m:r>
          <m:rPr>
            <m:sty m:val="bi"/>
          </m:rPr>
          <w:rPr>
            <w:rFonts w:ascii="Cambria Math" w:hAnsi="Cambria Math" w:cs="Times New Roman"/>
          </w:rPr>
          <m:t>j</m:t>
        </m:r>
      </m:oMath>
      <w:r w:rsidR="0051054A">
        <w:rPr>
          <w:rFonts w:ascii="Times New Roman" w:hAnsi="Times New Roman" w:cs="Times New Roman"/>
          <w:b/>
          <w:bCs/>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1F090D53" w:rsidR="00580D93" w:rsidRDefault="00E5221B" w:rsidP="006768F2">
      <w:pPr>
        <w:spacing w:afterLines="50" w:after="156"/>
        <w:ind w:firstLineChars="200" w:firstLine="48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encourage </w:t>
      </w:r>
      <w:r w:rsidR="00AC0822">
        <w:rPr>
          <w:rFonts w:ascii="Times New Roman" w:eastAsia="宋体" w:hAnsi="Times New Roman" w:cs="Times New Roman"/>
          <w:kern w:val="0"/>
          <w:sz w:val="24"/>
          <w:szCs w:val="24"/>
        </w:rPr>
        <w:t xml:space="preserve">consensus nodes </w:t>
      </w:r>
      <w:r w:rsidR="009808E7">
        <w:rPr>
          <w:rFonts w:ascii="Times New Roman" w:eastAsia="宋体" w:hAnsi="Times New Roman" w:cs="Times New Roman"/>
          <w:kern w:val="0"/>
          <w:sz w:val="24"/>
          <w:szCs w:val="24"/>
        </w:rPr>
        <w:t xml:space="preserve">to </w:t>
      </w:r>
      <w:r w:rsidR="00374E48">
        <w:rPr>
          <w:rFonts w:ascii="Times New Roman" w:eastAsia="宋体" w:hAnsi="Times New Roman" w:cs="Times New Roman"/>
          <w:kern w:val="0"/>
          <w:sz w:val="24"/>
          <w:szCs w:val="24"/>
        </w:rPr>
        <w:t>participant consensus process</w:t>
      </w:r>
      <w:r w:rsidR="00AC0822">
        <w:rPr>
          <w:rFonts w:ascii="Times New Roman" w:eastAsia="宋体" w:hAnsi="Times New Roman" w:cs="Times New Roman"/>
          <w:kern w:val="0"/>
          <w:sz w:val="24"/>
          <w:szCs w:val="24"/>
        </w:rPr>
        <w:t xml:space="preserve">. </w:t>
      </w:r>
      <w:r w:rsidR="00374E48">
        <w:rPr>
          <w:rFonts w:ascii="Times New Roman" w:eastAsia="宋体" w:hAnsi="Times New Roman" w:cs="Times New Roman"/>
          <w:kern w:val="0"/>
          <w:sz w:val="24"/>
          <w:szCs w:val="24"/>
        </w:rPr>
        <w:t xml:space="preserve">Block proposer </w:t>
      </w:r>
      <w:r w:rsidR="009172E1">
        <w:rPr>
          <w:rFonts w:ascii="Times New Roman" w:eastAsia="宋体" w:hAnsi="Times New Roman" w:cs="Times New Roman"/>
          <w:kern w:val="0"/>
          <w:sz w:val="24"/>
          <w:szCs w:val="24"/>
        </w:rPr>
        <w:t xml:space="preserve">might be negative </w:t>
      </w:r>
      <w:r w:rsidR="00994A5C">
        <w:rPr>
          <w:rFonts w:ascii="Times New Roman" w:eastAsia="宋体" w:hAnsi="Times New Roman" w:cs="Times New Roman"/>
          <w:kern w:val="0"/>
          <w:sz w:val="24"/>
          <w:szCs w:val="24"/>
        </w:rPr>
        <w:t xml:space="preserve">in block generation due to high power consumption for packing block and broadcasting it. </w:t>
      </w:r>
      <w:r w:rsidR="00E815B8">
        <w:rPr>
          <w:rFonts w:ascii="Times New Roman" w:eastAsia="宋体" w:hAnsi="Times New Roman" w:cs="Times New Roman"/>
          <w:kern w:val="0"/>
          <w:sz w:val="24"/>
          <w:szCs w:val="24"/>
        </w:rPr>
        <w:t>B</w:t>
      </w:r>
      <w:r w:rsidR="00994A5C">
        <w:rPr>
          <w:rFonts w:ascii="Times New Roman" w:eastAsia="宋体" w:hAnsi="Times New Roman" w:cs="Times New Roman"/>
          <w:kern w:val="0"/>
          <w:sz w:val="24"/>
          <w:szCs w:val="24"/>
        </w:rPr>
        <w:t>esides, b</w:t>
      </w:r>
      <w:r w:rsidR="00E815B8">
        <w:rPr>
          <w:rFonts w:ascii="Times New Roman" w:eastAsia="宋体" w:hAnsi="Times New Roman" w:cs="Times New Roman"/>
          <w:kern w:val="0"/>
          <w:sz w:val="24"/>
          <w:szCs w:val="24"/>
        </w:rPr>
        <w:t>oth</w:t>
      </w:r>
      <w:r w:rsidR="009808E7">
        <w:rPr>
          <w:rFonts w:ascii="Times New Roman" w:eastAsia="宋体" w:hAnsi="Times New Roman" w:cs="Times New Roman"/>
          <w:kern w:val="0"/>
          <w:sz w:val="24"/>
          <w:szCs w:val="24"/>
        </w:rPr>
        <w:t xml:space="preserve"> </w:t>
      </w:r>
      <w:r w:rsidR="00E815B8">
        <w:rPr>
          <w:rFonts w:ascii="Times New Roman" w:eastAsia="宋体" w:hAnsi="Times New Roman" w:cs="Times New Roman"/>
          <w:kern w:val="0"/>
          <w:sz w:val="24"/>
          <w:szCs w:val="24"/>
        </w:rPr>
        <w:t>block</w:t>
      </w:r>
      <w:r w:rsidR="009808E7">
        <w:rPr>
          <w:rFonts w:ascii="Times New Roman" w:eastAsia="宋体" w:hAnsi="Times New Roman" w:cs="Times New Roman"/>
          <w:kern w:val="0"/>
          <w:sz w:val="24"/>
          <w:szCs w:val="24"/>
        </w:rPr>
        <w:t xml:space="preserve"> verification </w:t>
      </w:r>
      <w:r w:rsidR="00E815B8">
        <w:rPr>
          <w:rFonts w:ascii="Times New Roman" w:eastAsia="宋体" w:hAnsi="Times New Roman" w:cs="Times New Roman"/>
          <w:kern w:val="0"/>
          <w:sz w:val="24"/>
          <w:szCs w:val="24"/>
        </w:rPr>
        <w:t>and signature</w:t>
      </w:r>
      <w:r w:rsidR="009808E7">
        <w:rPr>
          <w:rFonts w:ascii="Times New Roman" w:eastAsia="宋体" w:hAnsi="Times New Roman" w:cs="Times New Roman"/>
          <w:kern w:val="0"/>
          <w:sz w:val="24"/>
          <w:szCs w:val="24"/>
        </w:rPr>
        <w:t xml:space="preserve"> generation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9808E7">
        <w:rPr>
          <w:rFonts w:ascii="Times New Roman" w:eastAsia="宋体" w:hAnsi="Times New Roman" w:cs="Times New Roman"/>
          <w:kern w:val="0"/>
          <w:sz w:val="24"/>
          <w:szCs w:val="24"/>
        </w:rPr>
        <w:t xml:space="preserve">certain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w:t>
      </w:r>
      <w:r w:rsidR="009808E7">
        <w:rPr>
          <w:rFonts w:ascii="Times New Roman" w:eastAsia="宋体" w:hAnsi="Times New Roman" w:cs="Times New Roman"/>
          <w:kern w:val="0"/>
          <w:sz w:val="24"/>
          <w:szCs w:val="24"/>
        </w:rPr>
        <w:t xml:space="preserve"> the corresponding </w:t>
      </w:r>
      <w:r w:rsidR="00E815B8">
        <w:rPr>
          <w:rFonts w:ascii="Times New Roman" w:eastAsia="宋体" w:hAnsi="Times New Roman" w:cs="Times New Roman"/>
          <w:kern w:val="0"/>
          <w:sz w:val="24"/>
          <w:szCs w:val="24"/>
        </w:rPr>
        <w:t xml:space="preserve">nodes. Rational nodes </w:t>
      </w:r>
      <w:r w:rsidR="00B50F70">
        <w:rPr>
          <w:rFonts w:ascii="Times New Roman" w:eastAsia="宋体" w:hAnsi="Times New Roman" w:cs="Times New Roman"/>
          <w:kern w:val="0"/>
          <w:sz w:val="24"/>
          <w:szCs w:val="24"/>
        </w:rPr>
        <w:t>are</w:t>
      </w:r>
      <w:r w:rsidR="00E815B8">
        <w:rPr>
          <w:rFonts w:ascii="Times New Roman" w:eastAsia="宋体" w:hAnsi="Times New Roman" w:cs="Times New Roman"/>
          <w:kern w:val="0"/>
          <w:sz w:val="24"/>
          <w:szCs w:val="24"/>
        </w:rPr>
        <w:t xml:space="preserve"> more willing to wait for </w:t>
      </w:r>
      <w:r w:rsidR="00B50F70">
        <w:rPr>
          <w:rFonts w:ascii="Times New Roman" w:eastAsia="宋体" w:hAnsi="Times New Roman" w:cs="Times New Roman"/>
          <w:kern w:val="0"/>
          <w:sz w:val="24"/>
          <w:szCs w:val="24"/>
        </w:rPr>
        <w:t xml:space="preserve">receiving </w:t>
      </w:r>
      <w:r w:rsidR="00E815B8">
        <w:rPr>
          <w:rFonts w:ascii="Times New Roman" w:eastAsia="宋体" w:hAnsi="Times New Roman" w:cs="Times New Roman"/>
          <w:kern w:val="0"/>
          <w:sz w:val="24"/>
          <w:szCs w:val="24"/>
        </w:rPr>
        <w:t>full signature</w:t>
      </w:r>
      <w:r w:rsidR="00913D7B">
        <w:rPr>
          <w:rFonts w:ascii="Times New Roman" w:eastAsia="宋体" w:hAnsi="Times New Roman" w:cs="Times New Roman"/>
          <w:kern w:val="0"/>
          <w:sz w:val="24"/>
          <w:szCs w:val="24"/>
        </w:rPr>
        <w:t>, rather than</w:t>
      </w:r>
      <w:r w:rsidR="009808E7">
        <w:rPr>
          <w:rFonts w:ascii="Times New Roman" w:eastAsia="宋体" w:hAnsi="Times New Roman" w:cs="Times New Roman"/>
          <w:kern w:val="0"/>
          <w:sz w:val="24"/>
          <w:szCs w:val="24"/>
        </w:rPr>
        <w:t xml:space="preserve"> consuming their </w:t>
      </w:r>
      <w:r w:rsidR="00913D7B">
        <w:rPr>
          <w:rFonts w:ascii="Times New Roman" w:eastAsia="宋体" w:hAnsi="Times New Roman" w:cs="Times New Roman"/>
          <w:kern w:val="0"/>
          <w:sz w:val="24"/>
          <w:szCs w:val="24"/>
        </w:rPr>
        <w:t>computational power to verify</w:t>
      </w:r>
      <w:r w:rsidR="009808E7">
        <w:rPr>
          <w:rFonts w:ascii="Times New Roman" w:eastAsia="宋体" w:hAnsi="Times New Roman" w:cs="Times New Roman"/>
          <w:kern w:val="0"/>
          <w:sz w:val="24"/>
          <w:szCs w:val="24"/>
        </w:rPr>
        <w:t xml:space="preserve"> a</w:t>
      </w:r>
      <w:r w:rsidR="00913D7B">
        <w:rPr>
          <w:rFonts w:ascii="Times New Roman" w:eastAsia="宋体" w:hAnsi="Times New Roman" w:cs="Times New Roman"/>
          <w:kern w:val="0"/>
          <w:sz w:val="24"/>
          <w:szCs w:val="24"/>
        </w:rPr>
        <w:t xml:space="preserve"> block</w:t>
      </w:r>
      <w:r w:rsidR="00B50F70">
        <w:rPr>
          <w:rFonts w:ascii="Times New Roman" w:eastAsia="宋体" w:hAnsi="Times New Roman" w:cs="Times New Roman"/>
          <w:kern w:val="0"/>
          <w:sz w:val="24"/>
          <w:szCs w:val="24"/>
        </w:rPr>
        <w:t>,</w:t>
      </w:r>
      <w:r w:rsidR="00913D7B">
        <w:rPr>
          <w:rFonts w:ascii="Times New Roman" w:eastAsia="宋体" w:hAnsi="Times New Roman" w:cs="Times New Roman"/>
          <w:kern w:val="0"/>
          <w:sz w:val="24"/>
          <w:szCs w:val="24"/>
        </w:rPr>
        <w:t xml:space="preserve"> generate </w:t>
      </w:r>
      <w:r w:rsidR="00B50F70">
        <w:rPr>
          <w:rFonts w:ascii="Times New Roman" w:eastAsia="宋体" w:hAnsi="Times New Roman" w:cs="Times New Roman"/>
          <w:kern w:val="0"/>
          <w:sz w:val="24"/>
          <w:szCs w:val="24"/>
        </w:rPr>
        <w:t xml:space="preserve">partial </w:t>
      </w:r>
      <w:r w:rsidR="00913D7B">
        <w:rPr>
          <w:rFonts w:ascii="Times New Roman" w:eastAsia="宋体" w:hAnsi="Times New Roman" w:cs="Times New Roman"/>
          <w:kern w:val="0"/>
          <w:sz w:val="24"/>
          <w:szCs w:val="24"/>
        </w:rPr>
        <w:t>signature</w:t>
      </w:r>
      <w:r w:rsidR="009808E7">
        <w:rPr>
          <w:rFonts w:ascii="Times New Roman" w:eastAsia="宋体" w:hAnsi="Times New Roman" w:cs="Times New Roman"/>
          <w:kern w:val="0"/>
          <w:sz w:val="24"/>
          <w:szCs w:val="24"/>
        </w:rPr>
        <w:t>,</w:t>
      </w:r>
      <w:r w:rsidR="00B50F70">
        <w:rPr>
          <w:rFonts w:ascii="Times New Roman" w:eastAsia="宋体" w:hAnsi="Times New Roman" w:cs="Times New Roman"/>
          <w:kern w:val="0"/>
          <w:sz w:val="24"/>
          <w:szCs w:val="24"/>
        </w:rPr>
        <w:t xml:space="preserve"> and recover full signature</w:t>
      </w:r>
      <w:r w:rsidR="00913D7B">
        <w:rPr>
          <w:rFonts w:ascii="Times New Roman" w:eastAsia="宋体" w:hAnsi="Times New Roman" w:cs="Times New Roman"/>
          <w:kern w:val="0"/>
          <w:sz w:val="24"/>
          <w:szCs w:val="24"/>
        </w:rPr>
        <w:t>. Therefore, an incentive mechanism</w:t>
      </w:r>
      <w:r w:rsidR="009808E7">
        <w:rPr>
          <w:rFonts w:ascii="Times New Roman" w:eastAsia="宋体" w:hAnsi="Times New Roman" w:cs="Times New Roman"/>
          <w:kern w:val="0"/>
          <w:sz w:val="24"/>
          <w:szCs w:val="24"/>
        </w:rPr>
        <w:t xml:space="preserve"> is needed </w:t>
      </w:r>
      <w:r w:rsidR="00913D7B">
        <w:rPr>
          <w:rFonts w:ascii="Times New Roman" w:eastAsia="宋体" w:hAnsi="Times New Roman" w:cs="Times New Roman"/>
          <w:kern w:val="0"/>
          <w:sz w:val="24"/>
          <w:szCs w:val="24"/>
        </w:rPr>
        <w:t>to motivate nodes</w:t>
      </w:r>
      <w:r w:rsidR="00DB664B">
        <w:rPr>
          <w:rFonts w:ascii="Times New Roman" w:eastAsia="宋体" w:hAnsi="Times New Roman" w:cs="Times New Roman"/>
          <w:kern w:val="0"/>
          <w:sz w:val="24"/>
          <w:szCs w:val="24"/>
        </w:rPr>
        <w:t xml:space="preserve"> </w:t>
      </w:r>
      <w:r w:rsidR="00FB7B3C">
        <w:rPr>
          <w:rFonts w:ascii="Times New Roman" w:eastAsia="宋体" w:hAnsi="Times New Roman" w:cs="Times New Roman"/>
          <w:kern w:val="0"/>
          <w:sz w:val="24"/>
          <w:szCs w:val="24"/>
        </w:rPr>
        <w:t>to</w:t>
      </w:r>
      <w:r w:rsidR="009808E7">
        <w:rPr>
          <w:rFonts w:ascii="Times New Roman" w:eastAsia="宋体" w:hAnsi="Times New Roman" w:cs="Times New Roman"/>
          <w:kern w:val="0"/>
          <w:sz w:val="24"/>
          <w:szCs w:val="24"/>
        </w:rPr>
        <w:t xml:space="preserve"> participate the</w:t>
      </w:r>
      <w:r w:rsidR="00FB7B3C">
        <w:rPr>
          <w:rFonts w:ascii="Times New Roman" w:eastAsia="宋体" w:hAnsi="Times New Roman" w:cs="Times New Roman"/>
          <w:kern w:val="0"/>
          <w:sz w:val="24"/>
          <w:szCs w:val="24"/>
        </w:rPr>
        <w:t xml:space="preserve"> consensus process </w:t>
      </w:r>
      <w:r w:rsidR="009808E7">
        <w:rPr>
          <w:rFonts w:ascii="Times New Roman" w:eastAsia="宋体" w:hAnsi="Times New Roman" w:cs="Times New Roman"/>
          <w:kern w:val="0"/>
          <w:sz w:val="24"/>
          <w:szCs w:val="24"/>
        </w:rPr>
        <w:t>actively</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w:t>
      </w:r>
      <w:r w:rsidR="00FB7B3C">
        <w:rPr>
          <w:rFonts w:ascii="Times New Roman" w:eastAsia="宋体" w:hAnsi="Times New Roman" w:cs="Times New Roman"/>
          <w:kern w:val="0"/>
          <w:sz w:val="24"/>
          <w:szCs w:val="24"/>
        </w:rPr>
        <w:t xml:space="preserve">total </w:t>
      </w:r>
      <w:r w:rsidR="000B4FCD">
        <w:rPr>
          <w:rFonts w:ascii="Times New Roman" w:eastAsia="宋体" w:hAnsi="Times New Roman" w:cs="Times New Roman"/>
          <w:kern w:val="0"/>
          <w:sz w:val="24"/>
          <w:szCs w:val="24"/>
        </w:rPr>
        <w:t>reward</w:t>
      </w:r>
      <w:r w:rsidR="001C631F">
        <w:rPr>
          <w:rFonts w:ascii="Times New Roman" w:eastAsia="宋体" w:hAnsi="Times New Roman" w:cs="Times New Roman"/>
          <w:kern w:val="0"/>
          <w:sz w:val="24"/>
          <w:szCs w:val="24"/>
        </w:rPr>
        <w:t>s</w:t>
      </w:r>
      <w:r w:rsidR="000B4FCD">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in blockchain system are</w:t>
      </w:r>
      <w:r w:rsidR="000B4FCD">
        <w:rPr>
          <w:rFonts w:ascii="Times New Roman" w:eastAsia="宋体" w:hAnsi="Times New Roman" w:cs="Times New Roman"/>
          <w:kern w:val="0"/>
          <w:sz w:val="24"/>
          <w:szCs w:val="24"/>
        </w:rPr>
        <w:t xml:space="preserve"> the submitted</w:t>
      </w:r>
      <w:r w:rsidR="00DB664B">
        <w:rPr>
          <w:rFonts w:ascii="Times New Roman" w:eastAsia="宋体" w:hAnsi="Times New Roman" w:cs="Times New Roman"/>
          <w:kern w:val="0"/>
          <w:sz w:val="24"/>
          <w:szCs w:val="24"/>
        </w:rPr>
        <w:t xml:space="preserve"> transaction fees</w:t>
      </w:r>
      <w:r w:rsidR="000B4FCD">
        <w:rPr>
          <w:rFonts w:ascii="Times New Roman" w:eastAsia="宋体" w:hAnsi="Times New Roman" w:cs="Times New Roman"/>
          <w:kern w:val="0"/>
          <w:sz w:val="24"/>
          <w:szCs w:val="24"/>
        </w:rPr>
        <w:t xml:space="preserve"> of valid blocks</w:t>
      </w:r>
      <w:r w:rsidR="00DB664B">
        <w:rPr>
          <w:rFonts w:ascii="Times New Roman" w:eastAsia="宋体" w:hAnsi="Times New Roman" w:cs="Times New Roman"/>
          <w:kern w:val="0"/>
          <w:sz w:val="24"/>
          <w:szCs w:val="24"/>
        </w:rPr>
        <w:t xml:space="preserve">. </w:t>
      </w:r>
      <w:r w:rsidR="000B4FCD">
        <w:rPr>
          <w:rFonts w:ascii="Times New Roman" w:eastAsia="宋体" w:hAnsi="Times New Roman" w:cs="Times New Roman"/>
          <w:kern w:val="0"/>
          <w:sz w:val="24"/>
          <w:szCs w:val="24"/>
        </w:rPr>
        <w:t xml:space="preserve">In our incentive mechanism, </w:t>
      </w:r>
      <w:r w:rsidR="00DB664B">
        <w:rPr>
          <w:rFonts w:ascii="Times New Roman" w:eastAsia="宋体" w:hAnsi="Times New Roman" w:cs="Times New Roman"/>
          <w:kern w:val="0"/>
          <w:sz w:val="24"/>
          <w:szCs w:val="24"/>
        </w:rPr>
        <w:t>part of</w:t>
      </w:r>
      <w:r w:rsidR="009808E7">
        <w:rPr>
          <w:rFonts w:ascii="Times New Roman" w:eastAsia="宋体" w:hAnsi="Times New Roman" w:cs="Times New Roman"/>
          <w:kern w:val="0"/>
          <w:sz w:val="24"/>
          <w:szCs w:val="24"/>
        </w:rPr>
        <w:t xml:space="preserve"> the</w:t>
      </w:r>
      <w:r w:rsidR="00DB664B">
        <w:rPr>
          <w:rFonts w:ascii="Times New Roman" w:eastAsia="宋体" w:hAnsi="Times New Roman" w:cs="Times New Roman"/>
          <w:kern w:val="0"/>
          <w:sz w:val="24"/>
          <w:szCs w:val="24"/>
        </w:rPr>
        <w:t xml:space="preserve"> transaction fees</w:t>
      </w:r>
      <w:r w:rsidR="009808E7">
        <w:rPr>
          <w:rFonts w:ascii="Times New Roman" w:eastAsia="宋体" w:hAnsi="Times New Roman" w:cs="Times New Roman"/>
          <w:kern w:val="0"/>
          <w:sz w:val="24"/>
          <w:szCs w:val="24"/>
        </w:rPr>
        <w:t xml:space="preserve"> is rewarded to block proposer</w:t>
      </w:r>
      <w:r w:rsidR="00DB664B">
        <w:rPr>
          <w:rFonts w:ascii="Times New Roman" w:eastAsia="宋体" w:hAnsi="Times New Roman" w:cs="Times New Roman"/>
          <w:kern w:val="0"/>
          <w:sz w:val="24"/>
          <w:szCs w:val="24"/>
        </w:rPr>
        <w:t xml:space="preserve">, and the rest of transaction fees will be </w:t>
      </w:r>
      <w:r w:rsidR="000406CF">
        <w:rPr>
          <w:rFonts w:ascii="Times New Roman" w:eastAsia="宋体" w:hAnsi="Times New Roman" w:cs="Times New Roman"/>
          <w:kern w:val="0"/>
          <w:sz w:val="24"/>
          <w:szCs w:val="24"/>
        </w:rPr>
        <w:t xml:space="preserve">averagely </w:t>
      </w:r>
      <w:r w:rsidR="00DB664B">
        <w:rPr>
          <w:rFonts w:ascii="Times New Roman" w:eastAsia="宋体" w:hAnsi="Times New Roman" w:cs="Times New Roman"/>
          <w:kern w:val="0"/>
          <w:sz w:val="24"/>
          <w:szCs w:val="24"/>
        </w:rPr>
        <w:t xml:space="preserve">distributed </w:t>
      </w:r>
      <w:r w:rsidR="008C6345">
        <w:rPr>
          <w:rFonts w:ascii="Times New Roman" w:eastAsia="宋体" w:hAnsi="Times New Roman" w:cs="Times New Roman"/>
          <w:kern w:val="0"/>
          <w:sz w:val="24"/>
          <w:szCs w:val="24"/>
        </w:rPr>
        <w:t xml:space="preserve">among </w:t>
      </w:r>
      <w:r w:rsidR="00E575B1">
        <w:rPr>
          <w:rFonts w:ascii="Times New Roman" w:eastAsia="宋体" w:hAnsi="Times New Roman" w:cs="Times New Roman"/>
          <w:kern w:val="0"/>
          <w:sz w:val="24"/>
          <w:szCs w:val="24"/>
        </w:rPr>
        <w:t>the nodes whose partial signature</w:t>
      </w:r>
      <w:r w:rsidR="000406CF">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w:t>
      </w:r>
      <w:r w:rsidR="00E575B1">
        <w:rPr>
          <w:rFonts w:ascii="Times New Roman" w:eastAsia="宋体" w:hAnsi="Times New Roman" w:cs="Times New Roman"/>
          <w:kern w:val="0"/>
          <w:sz w:val="24"/>
          <w:szCs w:val="24"/>
        </w:rPr>
        <w:lastRenderedPageBreak/>
        <w:t>are used to recover</w:t>
      </w:r>
      <w:r w:rsidR="000406CF">
        <w:rPr>
          <w:rFonts w:ascii="Times New Roman" w:eastAsia="宋体" w:hAnsi="Times New Roman" w:cs="Times New Roman"/>
          <w:kern w:val="0"/>
          <w:sz w:val="24"/>
          <w:szCs w:val="24"/>
        </w:rPr>
        <w:t xml:space="preserve"> the</w:t>
      </w:r>
      <w:r w:rsidR="00E575B1">
        <w:rPr>
          <w:rFonts w:ascii="Times New Roman" w:eastAsia="宋体" w:hAnsi="Times New Roman" w:cs="Times New Roman"/>
          <w:kern w:val="0"/>
          <w:sz w:val="24"/>
          <w:szCs w:val="24"/>
        </w:rPr>
        <w:t xml:space="preserve"> full signature. </w:t>
      </w:r>
    </w:p>
    <w:p w14:paraId="1C3723AD" w14:textId="41DF3028" w:rsidR="00E575B1" w:rsidRPr="00E5221B" w:rsidRDefault="002D4EA6"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Part of the t</w:t>
      </w:r>
      <w:r w:rsidR="00837B21">
        <w:rPr>
          <w:rFonts w:ascii="Times New Roman" w:eastAsia="宋体" w:hAnsi="Times New Roman" w:cs="Times New Roman"/>
          <w:kern w:val="0"/>
          <w:sz w:val="24"/>
          <w:szCs w:val="24"/>
        </w:rPr>
        <w:t>ransaction fees</w:t>
      </w:r>
      <w:r w:rsidR="006C55AF">
        <w:rPr>
          <w:rFonts w:ascii="Times New Roman" w:eastAsia="宋体" w:hAnsi="Times New Roman" w:cs="Times New Roman"/>
          <w:kern w:val="0"/>
          <w:sz w:val="24"/>
          <w:szCs w:val="24"/>
        </w:rPr>
        <w:t xml:space="preserve"> is distributed to block proposers, which make sure they will pack</w:t>
      </w:r>
      <w:r w:rsidR="00827B56">
        <w:rPr>
          <w:rFonts w:ascii="Times New Roman" w:eastAsia="宋体" w:hAnsi="Times New Roman" w:cs="Times New Roman"/>
          <w:kern w:val="0"/>
          <w:sz w:val="24"/>
          <w:szCs w:val="24"/>
        </w:rPr>
        <w:t>age transactions as much as possible and generate valid blocks. And the rest of fees</w:t>
      </w:r>
      <w:r w:rsidR="00837B21">
        <w:rPr>
          <w:rFonts w:ascii="Times New Roman" w:eastAsia="宋体" w:hAnsi="Times New Roman" w:cs="Times New Roman"/>
          <w:kern w:val="0"/>
          <w:sz w:val="24"/>
          <w:szCs w:val="24"/>
        </w:rPr>
        <w:t xml:space="preserve"> will be shared by </w:t>
      </w:r>
      <w:r w:rsidR="008C6345">
        <w:rPr>
          <w:rFonts w:ascii="Times New Roman" w:eastAsia="宋体" w:hAnsi="Times New Roman" w:cs="Times New Roman"/>
          <w:kern w:val="0"/>
          <w:sz w:val="24"/>
          <w:szCs w:val="24"/>
        </w:rPr>
        <w:t xml:space="preserve">those </w:t>
      </w:r>
      <w:r w:rsidR="00837B21">
        <w:rPr>
          <w:rFonts w:ascii="Times New Roman" w:eastAsia="宋体" w:hAnsi="Times New Roman" w:cs="Times New Roman"/>
          <w:kern w:val="0"/>
          <w:sz w:val="24"/>
          <w:szCs w:val="24"/>
        </w:rPr>
        <w:t>nodes who</w:t>
      </w:r>
      <w:r w:rsidR="001C631F">
        <w:rPr>
          <w:rFonts w:ascii="Times New Roman" w:eastAsia="宋体" w:hAnsi="Times New Roman" w:cs="Times New Roman"/>
          <w:kern w:val="0"/>
          <w:sz w:val="24"/>
          <w:szCs w:val="24"/>
        </w:rPr>
        <w:t xml:space="preserve"> have the smallest</w:t>
      </w:r>
      <w:r w:rsidR="00837B21">
        <w:rPr>
          <w:rFonts w:ascii="Times New Roman" w:eastAsia="宋体" w:hAnsi="Times New Roman" w:cs="Times New Roman"/>
          <w:kern w:val="0"/>
          <w:sz w:val="24"/>
          <w:szCs w:val="24"/>
        </w:rPr>
        <w:t xml:space="preserve"> average timestamp</w:t>
      </w:r>
      <w:r w:rsidR="008C6345">
        <w:rPr>
          <w:rFonts w:ascii="Times New Roman" w:eastAsia="宋体" w:hAnsi="Times New Roman" w:cs="Times New Roman"/>
          <w:kern w:val="0"/>
          <w:sz w:val="24"/>
          <w:szCs w:val="24"/>
        </w:rPr>
        <w:t>s</w:t>
      </w:r>
      <w:r w:rsidR="00837B21">
        <w:rPr>
          <w:rFonts w:ascii="Times New Roman" w:eastAsia="宋体" w:hAnsi="Times New Roman" w:cs="Times New Roman"/>
          <w:kern w:val="0"/>
          <w:sz w:val="24"/>
          <w:szCs w:val="24"/>
        </w:rPr>
        <w:t xml:space="preserve"> of partial signature</w:t>
      </w:r>
      <w:r w:rsidR="001C631F">
        <w:rPr>
          <w:rFonts w:ascii="Times New Roman" w:eastAsia="宋体" w:hAnsi="Times New Roman" w:cs="Times New Roman"/>
          <w:kern w:val="0"/>
          <w:sz w:val="24"/>
          <w:szCs w:val="24"/>
        </w:rPr>
        <w:t xml:space="preserve"> shares, which</w:t>
      </w:r>
      <w:r w:rsidR="00837B21">
        <w:rPr>
          <w:rFonts w:ascii="Times New Roman" w:eastAsia="宋体" w:hAnsi="Times New Roman" w:cs="Times New Roman"/>
          <w:kern w:val="0"/>
          <w:sz w:val="24"/>
          <w:szCs w:val="24"/>
        </w:rPr>
        <w:t xml:space="preserve"> </w:t>
      </w:r>
      <w:r w:rsidR="001C631F">
        <w:rPr>
          <w:rFonts w:ascii="Times New Roman" w:eastAsia="宋体" w:hAnsi="Times New Roman" w:cs="Times New Roman"/>
          <w:kern w:val="0"/>
          <w:sz w:val="24"/>
          <w:szCs w:val="24"/>
        </w:rPr>
        <w:t>are used to recover the full signature</w:t>
      </w:r>
      <w:r w:rsidR="00837B21">
        <w:rPr>
          <w:rFonts w:ascii="Times New Roman" w:eastAsia="宋体" w:hAnsi="Times New Roman" w:cs="Times New Roman"/>
          <w:kern w:val="0"/>
          <w:sz w:val="24"/>
          <w:szCs w:val="24"/>
        </w:rPr>
        <w:t xml:space="preserve">. </w:t>
      </w:r>
      <w:r w:rsidR="00E575B1">
        <w:rPr>
          <w:rFonts w:ascii="Times New Roman" w:eastAsia="宋体" w:hAnsi="Times New Roman" w:cs="Times New Roman"/>
          <w:kern w:val="0"/>
          <w:sz w:val="24"/>
          <w:szCs w:val="24"/>
        </w:rPr>
        <w:t>Because the uniqueness of threshold</w:t>
      </w:r>
      <w:r w:rsidR="000406CF">
        <w:rPr>
          <w:rFonts w:ascii="Times New Roman" w:eastAsia="宋体" w:hAnsi="Times New Roman" w:cs="Times New Roman"/>
          <w:kern w:val="0"/>
          <w:sz w:val="24"/>
          <w:szCs w:val="24"/>
        </w:rPr>
        <w:t xml:space="preserve"> BLS</w:t>
      </w:r>
      <w:r w:rsidR="00E575B1">
        <w:rPr>
          <w:rFonts w:ascii="Times New Roman" w:eastAsia="宋体" w:hAnsi="Times New Roman" w:cs="Times New Roman"/>
          <w:kern w:val="0"/>
          <w:sz w:val="24"/>
          <w:szCs w:val="24"/>
        </w:rPr>
        <w:t xml:space="preserve"> signature scheme, any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sidR="00837B21">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partial signature</w:t>
      </w:r>
      <w:r w:rsidR="00ED03DD">
        <w:rPr>
          <w:rFonts w:ascii="Times New Roman" w:eastAsia="宋体" w:hAnsi="Times New Roman" w:cs="Times New Roman"/>
          <w:kern w:val="0"/>
          <w:sz w:val="24"/>
          <w:szCs w:val="24"/>
        </w:rPr>
        <w:t xml:space="preserve"> share</w:t>
      </w:r>
      <w:r w:rsidR="00E575B1">
        <w:rPr>
          <w:rFonts w:ascii="Times New Roman" w:eastAsia="宋体" w:hAnsi="Times New Roman" w:cs="Times New Roman"/>
          <w:kern w:val="0"/>
          <w:sz w:val="24"/>
          <w:szCs w:val="24"/>
        </w:rPr>
        <w:t xml:space="preserv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 xml:space="preserve">e only reward a </w:t>
      </w:r>
      <w:r w:rsidR="00ED03DD">
        <w:rPr>
          <w:rFonts w:ascii="Times New Roman" w:eastAsia="宋体" w:hAnsi="Times New Roman" w:cs="Times New Roman"/>
          <w:kern w:val="0"/>
          <w:sz w:val="24"/>
          <w:szCs w:val="24"/>
        </w:rPr>
        <w:t>set</w:t>
      </w:r>
      <w:r w:rsidR="00037F75">
        <w:rPr>
          <w:rFonts w:ascii="Times New Roman" w:eastAsia="宋体" w:hAnsi="Times New Roman" w:cs="Times New Roman"/>
          <w:kern w:val="0"/>
          <w:sz w:val="24"/>
          <w:szCs w:val="24"/>
        </w:rPr>
        <w:t xml:space="preserve"> of consensus nodes that </w:t>
      </w:r>
      <w:r w:rsidR="00ED03DD">
        <w:rPr>
          <w:rFonts w:ascii="Times New Roman" w:eastAsia="宋体" w:hAnsi="Times New Roman" w:cs="Times New Roman"/>
          <w:kern w:val="0"/>
          <w:sz w:val="24"/>
          <w:szCs w:val="24"/>
        </w:rPr>
        <w:t xml:space="preserve">have </w:t>
      </w:r>
      <w:r w:rsidR="00037F75">
        <w:rPr>
          <w:rFonts w:ascii="Times New Roman" w:eastAsia="宋体" w:hAnsi="Times New Roman" w:cs="Times New Roman"/>
          <w:kern w:val="0"/>
          <w:sz w:val="24"/>
          <w:szCs w:val="24"/>
        </w:rPr>
        <w:t>sign</w:t>
      </w:r>
      <w:r w:rsidR="00ED03DD">
        <w:rPr>
          <w:rFonts w:ascii="Times New Roman" w:eastAsia="宋体" w:hAnsi="Times New Roman" w:cs="Times New Roman"/>
          <w:kern w:val="0"/>
          <w:sz w:val="24"/>
          <w:szCs w:val="24"/>
        </w:rPr>
        <w:t>ed</w:t>
      </w:r>
      <w:r w:rsidR="00037F75">
        <w:rPr>
          <w:rFonts w:ascii="Times New Roman" w:eastAsia="宋体" w:hAnsi="Times New Roman" w:cs="Times New Roman"/>
          <w:kern w:val="0"/>
          <w:sz w:val="24"/>
          <w:szCs w:val="24"/>
        </w:rPr>
        <w:t xml:space="preserve">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ED03DD">
        <w:rPr>
          <w:rFonts w:ascii="Times New Roman" w:eastAsia="宋体" w:hAnsi="Times New Roman" w:cs="Times New Roman"/>
          <w:kern w:val="0"/>
          <w:sz w:val="24"/>
          <w:szCs w:val="24"/>
        </w:rPr>
        <w:t xml:space="preserve"> share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w:t>
      </w:r>
      <w:r w:rsidR="00ED03DD">
        <w:rPr>
          <w:rFonts w:ascii="Times New Roman" w:eastAsia="宋体" w:hAnsi="Times New Roman" w:cs="Times New Roman"/>
          <w:kern w:val="0"/>
          <w:sz w:val="24"/>
          <w:szCs w:val="24"/>
        </w:rPr>
        <w:t xml:space="preserve"> share</w:t>
      </w:r>
      <w:r w:rsidR="00C65692">
        <w:rPr>
          <w:rFonts w:ascii="Times New Roman" w:eastAsia="宋体" w:hAnsi="Times New Roman" w:cs="Times New Roman"/>
          <w:kern w:val="0"/>
          <w:sz w:val="24"/>
          <w:szCs w:val="24"/>
        </w:rPr>
        <w:t xml:space="preserve">s sets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oMath>
      <w:r w:rsidR="00ED03DD">
        <w:rPr>
          <w:rFonts w:ascii="Times New Roman" w:eastAsia="宋体" w:hAnsi="Times New Roman" w:cs="Times New Roman"/>
          <w:kern w:val="0"/>
          <w:sz w:val="24"/>
          <w:szCs w:val="24"/>
        </w:rPr>
        <w:t xml:space="preserve"> and</w:t>
      </w:r>
      <w:r w:rsidR="00C6569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e>
        </m:d>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1</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m</m:t>
            </m:r>
          </m:e>
          <m:sub>
            <m:r>
              <w:rPr>
                <w:rFonts w:ascii="Cambria Math" w:eastAsia="宋体" w:hAnsi="Cambria Math" w:cs="Times New Roman"/>
                <w:kern w:val="0"/>
                <w:sz w:val="24"/>
                <w:szCs w:val="24"/>
              </w:rPr>
              <m:t>2</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w:t>
      </w:r>
      <w:r w:rsidR="00ED03DD">
        <w:rPr>
          <w:rFonts w:ascii="Times New Roman" w:eastAsia="宋体" w:hAnsi="Times New Roman" w:cs="Times New Roman"/>
          <w:kern w:val="0"/>
          <w:sz w:val="24"/>
          <w:szCs w:val="24"/>
        </w:rPr>
        <w:t>s</w:t>
      </w:r>
      <w:r w:rsidR="00C65692">
        <w:rPr>
          <w:rFonts w:ascii="Times New Roman" w:eastAsia="宋体" w:hAnsi="Times New Roman" w:cs="Times New Roman"/>
          <w:kern w:val="0"/>
          <w:sz w:val="24"/>
          <w:szCs w:val="24"/>
        </w:rPr>
        <w:t xml:space="preserve">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8C6345">
        <w:rPr>
          <w:rFonts w:ascii="Times New Roman" w:eastAsia="宋体" w:hAnsi="Times New Roman" w:cs="Times New Roman" w:hint="eastAsia"/>
          <w:kern w:val="0"/>
          <w:sz w:val="24"/>
          <w:szCs w:val="24"/>
        </w:rPr>
        <w:t>,</w:t>
      </w:r>
      <w:r w:rsidR="008C6345">
        <w:rPr>
          <w:rFonts w:ascii="Times New Roman" w:eastAsia="宋体" w:hAnsi="Times New Roman" w:cs="Times New Roman"/>
          <w:kern w:val="0"/>
          <w:sz w:val="24"/>
          <w:szCs w:val="24"/>
        </w:rPr>
        <w:t xml:space="preserve"> respectively.</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The average timestamps of the two set</w:t>
      </w:r>
      <w:r w:rsidR="00ED03DD">
        <w:rPr>
          <w:rFonts w:ascii="Times New Roman" w:eastAsia="宋体" w:hAnsi="Times New Roman" w:cs="Times New Roman"/>
          <w:kern w:val="0"/>
          <w:sz w:val="24"/>
          <w:szCs w:val="24"/>
        </w:rPr>
        <w:t>s</w:t>
      </w:r>
      <w:r w:rsidR="0054719B">
        <w:rPr>
          <w:rFonts w:ascii="Times New Roman" w:eastAsia="宋体" w:hAnsi="Times New Roman" w:cs="Times New Roman"/>
          <w:kern w:val="0"/>
          <w:sz w:val="24"/>
          <w:szCs w:val="24"/>
        </w:rPr>
        <w:t xml:space="preserve"> are</w:t>
      </w:r>
      <m:oMath>
        <m:r>
          <w:rPr>
            <w:rFonts w:ascii="Cambria Math" w:eastAsia="宋体" w:hAnsi="Cambria Math" w:cs="Times New Roman"/>
            <w:kern w:val="0"/>
            <w:sz w:val="24"/>
            <w:szCs w:val="24"/>
          </w:rPr>
          <m:t xml:space="preserve"> </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oMath>
      <w:r w:rsidR="00ED03DD">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 and</w:t>
      </w:r>
      <w:r w:rsidR="00ED03DD">
        <w:rPr>
          <w:rFonts w:ascii="Times New Roman" w:eastAsia="宋体" w:hAnsi="Times New Roman" w:cs="Times New Roman"/>
          <w:kern w:val="0"/>
          <w:sz w:val="24"/>
          <w:szCs w:val="24"/>
        </w:rPr>
        <w:t xml:space="preserv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w:t>
      </w:r>
      <w:r w:rsidR="008C6345">
        <w:rPr>
          <w:rFonts w:ascii="Times New Roman" w:eastAsia="宋体" w:hAnsi="Times New Roman" w:cs="Times New Roman"/>
          <w:kern w:val="0"/>
          <w:sz w:val="24"/>
          <w:szCs w:val="24"/>
        </w:rPr>
        <w:t xml:space="preserve">are </w:t>
      </w:r>
      <w:r w:rsidR="0054719B" w:rsidRPr="0054719B">
        <w:rPr>
          <w:rFonts w:ascii="Times New Roman" w:eastAsia="宋体" w:hAnsi="Times New Roman" w:cs="Times New Roman"/>
          <w:kern w:val="0"/>
          <w:sz w:val="24"/>
          <w:szCs w:val="24"/>
        </w:rPr>
        <w:t xml:space="preserve">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w:t>
      </w:r>
      <w:r w:rsidR="00ED03DD">
        <w:rPr>
          <w:rFonts w:ascii="Times New Roman" w:eastAsia="宋体" w:hAnsi="Times New Roman" w:cs="Times New Roman"/>
          <w:kern w:val="0"/>
          <w:sz w:val="24"/>
          <w:szCs w:val="24"/>
        </w:rPr>
        <w:t>share</w:t>
      </w:r>
      <w:r w:rsidR="0054719B">
        <w:rPr>
          <w:rFonts w:ascii="Times New Roman" w:eastAsia="宋体" w:hAnsi="Times New Roman" w:cs="Times New Roman"/>
          <w:kern w:val="0"/>
          <w:sz w:val="24"/>
          <w:szCs w:val="24"/>
        </w:rPr>
        <w:t xml:space="preserve"> the reward. This incentive mechanism not only encourages nodes to </w:t>
      </w:r>
      <w:r w:rsidR="006C55AF">
        <w:rPr>
          <w:rFonts w:ascii="Times New Roman" w:eastAsia="宋体" w:hAnsi="Times New Roman" w:cs="Times New Roman"/>
          <w:kern w:val="0"/>
          <w:sz w:val="24"/>
          <w:szCs w:val="24"/>
        </w:rPr>
        <w:t xml:space="preserve">generate and </w:t>
      </w:r>
      <w:r w:rsidR="0054719B">
        <w:rPr>
          <w:rFonts w:ascii="Times New Roman" w:eastAsia="宋体" w:hAnsi="Times New Roman" w:cs="Times New Roman"/>
          <w:kern w:val="0"/>
          <w:sz w:val="24"/>
          <w:szCs w:val="24"/>
        </w:rPr>
        <w:t xml:space="preserve">verify block and generate </w:t>
      </w:r>
      <w:r w:rsidR="006752B2">
        <w:rPr>
          <w:rFonts w:ascii="Times New Roman" w:eastAsia="宋体" w:hAnsi="Times New Roman" w:cs="Times New Roman"/>
          <w:kern w:val="0"/>
          <w:sz w:val="24"/>
          <w:szCs w:val="24"/>
        </w:rPr>
        <w:t xml:space="preserve">partial </w:t>
      </w:r>
      <w:r w:rsidR="0054719B">
        <w:rPr>
          <w:rFonts w:ascii="Times New Roman" w:eastAsia="宋体" w:hAnsi="Times New Roman" w:cs="Times New Roman"/>
          <w:kern w:val="0"/>
          <w:sz w:val="24"/>
          <w:szCs w:val="24"/>
        </w:rPr>
        <w:t xml:space="preserve">signature, but also motivates nodes to </w:t>
      </w:r>
      <w:r w:rsidR="005B46E6">
        <w:rPr>
          <w:rFonts w:ascii="Times New Roman" w:eastAsia="宋体" w:hAnsi="Times New Roman" w:cs="Times New Roman"/>
          <w:kern w:val="0"/>
          <w:sz w:val="24"/>
          <w:szCs w:val="24"/>
        </w:rPr>
        <w:t xml:space="preserve">broadcast </w:t>
      </w:r>
      <w:r w:rsidR="00ED03DD">
        <w:rPr>
          <w:rFonts w:ascii="Times New Roman" w:eastAsia="宋体" w:hAnsi="Times New Roman" w:cs="Times New Roman"/>
          <w:kern w:val="0"/>
          <w:sz w:val="24"/>
          <w:szCs w:val="24"/>
        </w:rPr>
        <w:t xml:space="preserve">partial </w:t>
      </w:r>
      <w:r w:rsidR="005B46E6">
        <w:rPr>
          <w:rFonts w:ascii="Times New Roman" w:eastAsia="宋体" w:hAnsi="Times New Roman" w:cs="Times New Roman"/>
          <w:kern w:val="0"/>
          <w:sz w:val="24"/>
          <w:szCs w:val="24"/>
        </w:rPr>
        <w:t>signature</w:t>
      </w:r>
      <w:r w:rsidR="00ED03DD">
        <w:rPr>
          <w:rFonts w:ascii="Times New Roman" w:eastAsia="宋体" w:hAnsi="Times New Roman" w:cs="Times New Roman"/>
          <w:kern w:val="0"/>
          <w:sz w:val="24"/>
          <w:szCs w:val="24"/>
        </w:rPr>
        <w:t xml:space="preserve"> and full signature</w:t>
      </w:r>
      <w:r w:rsidR="005B46E6">
        <w:rPr>
          <w:rFonts w:ascii="Times New Roman" w:eastAsia="宋体" w:hAnsi="Times New Roman" w:cs="Times New Roman"/>
          <w:kern w:val="0"/>
          <w:sz w:val="24"/>
          <w:szCs w:val="24"/>
        </w:rPr>
        <w:t xml:space="preserve"> as soon as possible. The earlier </w:t>
      </w:r>
      <w:r w:rsidR="008C6345">
        <w:rPr>
          <w:rFonts w:ascii="Times New Roman" w:eastAsia="宋体" w:hAnsi="Times New Roman" w:cs="Times New Roman"/>
          <w:kern w:val="0"/>
          <w:sz w:val="24"/>
          <w:szCs w:val="24"/>
        </w:rPr>
        <w:t xml:space="preserve">the </w:t>
      </w:r>
      <w:r w:rsidR="005B46E6">
        <w:rPr>
          <w:rFonts w:ascii="Times New Roman" w:eastAsia="宋体" w:hAnsi="Times New Roman" w:cs="Times New Roman"/>
          <w:kern w:val="0"/>
          <w:sz w:val="24"/>
          <w:szCs w:val="24"/>
        </w:rPr>
        <w:t>signature</w:t>
      </w:r>
      <w:r w:rsidR="008C6345">
        <w:rPr>
          <w:rFonts w:ascii="Times New Roman" w:eastAsia="宋体" w:hAnsi="Times New Roman" w:cs="Times New Roman"/>
          <w:kern w:val="0"/>
          <w:sz w:val="24"/>
          <w:szCs w:val="24"/>
        </w:rPr>
        <w:t xml:space="preserve"> broadcasting</w:t>
      </w:r>
      <w:r w:rsidR="005B46E6">
        <w:rPr>
          <w:rFonts w:ascii="Times New Roman" w:eastAsia="宋体" w:hAnsi="Times New Roman" w:cs="Times New Roman"/>
          <w:kern w:val="0"/>
          <w:sz w:val="24"/>
          <w:szCs w:val="24"/>
        </w:rPr>
        <w:t>, the high</w:t>
      </w:r>
      <w:r w:rsidR="00DE3A60">
        <w:rPr>
          <w:rFonts w:ascii="Times New Roman" w:eastAsia="宋体" w:hAnsi="Times New Roman" w:cs="Times New Roman"/>
          <w:kern w:val="0"/>
          <w:sz w:val="24"/>
          <w:szCs w:val="24"/>
        </w:rPr>
        <w:t>er</w:t>
      </w:r>
      <w:r w:rsidR="008C6345">
        <w:rPr>
          <w:rFonts w:ascii="Times New Roman" w:eastAsia="宋体" w:hAnsi="Times New Roman" w:cs="Times New Roman"/>
          <w:kern w:val="0"/>
          <w:sz w:val="24"/>
          <w:szCs w:val="24"/>
        </w:rPr>
        <w:t xml:space="preserve"> the </w:t>
      </w:r>
      <w:r w:rsidR="005B46E6">
        <w:rPr>
          <w:rFonts w:ascii="Times New Roman" w:eastAsia="宋体" w:hAnsi="Times New Roman" w:cs="Times New Roman"/>
          <w:kern w:val="0"/>
          <w:sz w:val="24"/>
          <w:szCs w:val="24"/>
        </w:rPr>
        <w:t xml:space="preserve">chance </w:t>
      </w:r>
      <w:r w:rsidR="008C6345">
        <w:rPr>
          <w:rFonts w:ascii="Times New Roman" w:eastAsia="宋体" w:hAnsi="Times New Roman" w:cs="Times New Roman"/>
          <w:kern w:val="0"/>
          <w:sz w:val="24"/>
          <w:szCs w:val="24"/>
        </w:rPr>
        <w:t>being</w:t>
      </w:r>
      <w:r w:rsidR="005B46E6">
        <w:rPr>
          <w:rFonts w:ascii="Times New Roman" w:eastAsia="宋体" w:hAnsi="Times New Roman" w:cs="Times New Roman"/>
          <w:kern w:val="0"/>
          <w:sz w:val="24"/>
          <w:szCs w:val="24"/>
        </w:rPr>
        <w:t xml:space="preserve"> reward</w:t>
      </w:r>
      <w:r w:rsidR="008C6345">
        <w:rPr>
          <w:rFonts w:ascii="Times New Roman" w:eastAsia="宋体" w:hAnsi="Times New Roman" w:cs="Times New Roman"/>
          <w:kern w:val="0"/>
          <w:sz w:val="24"/>
          <w:szCs w:val="24"/>
        </w:rPr>
        <w:t>ed</w:t>
      </w:r>
      <w:r w:rsidR="005B46E6">
        <w:rPr>
          <w:rFonts w:ascii="Times New Roman" w:eastAsia="宋体" w:hAnsi="Times New Roman" w:cs="Times New Roman"/>
          <w:kern w:val="0"/>
          <w:sz w:val="24"/>
          <w:szCs w:val="24"/>
        </w:rPr>
        <w:t>. In this way, the performance of blockchain system will be improved.</w:t>
      </w:r>
    </w:p>
    <w:p w14:paraId="493B06BC" w14:textId="3248B04B" w:rsidR="00D63FC5" w:rsidRPr="00D63FC5" w:rsidRDefault="002A60C3" w:rsidP="00B12A1B">
      <w:pPr>
        <w:spacing w:afterLines="50" w:after="156"/>
        <w:ind w:firstLineChars="200" w:firstLine="48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he malicious behaviors of nodes contain: 1) when becom</w:t>
      </w:r>
      <w:r w:rsidR="00747AB8">
        <w:rPr>
          <w:rFonts w:ascii="Times New Roman" w:eastAsia="宋体" w:hAnsi="Times New Roman" w:cs="Times New Roman"/>
          <w:kern w:val="0"/>
          <w:sz w:val="24"/>
          <w:szCs w:val="24"/>
        </w:rPr>
        <w:t>ing</w:t>
      </w:r>
      <w:r w:rsidR="008112A1">
        <w:rPr>
          <w:rFonts w:ascii="Times New Roman" w:eastAsia="宋体" w:hAnsi="Times New Roman" w:cs="Times New Roman"/>
          <w:kern w:val="0"/>
          <w:sz w:val="24"/>
          <w:szCs w:val="24"/>
        </w:rPr>
        <w:t xml:space="preserve"> </w:t>
      </w:r>
      <w:r w:rsidR="00747AB8">
        <w:rPr>
          <w:rFonts w:ascii="Times New Roman" w:eastAsia="宋体" w:hAnsi="Times New Roman" w:cs="Times New Roman"/>
          <w:kern w:val="0"/>
          <w:sz w:val="24"/>
          <w:szCs w:val="24"/>
        </w:rPr>
        <w:t xml:space="preserve">the </w:t>
      </w:r>
      <w:r w:rsidR="008112A1">
        <w:rPr>
          <w:rFonts w:ascii="Times New Roman" w:eastAsia="宋体" w:hAnsi="Times New Roman" w:cs="Times New Roman"/>
          <w:kern w:val="0"/>
          <w:sz w:val="24"/>
          <w:szCs w:val="24"/>
        </w:rPr>
        <w:t>legal block proposer</w:t>
      </w:r>
      <w:r w:rsidR="00476704">
        <w:rPr>
          <w:rFonts w:ascii="Times New Roman" w:eastAsia="宋体" w:hAnsi="Times New Roman" w:cs="Times New Roman"/>
          <w:kern w:val="0"/>
          <w:sz w:val="24"/>
          <w:szCs w:val="24"/>
        </w:rPr>
        <w:t xml:space="preserve"> of current round</w:t>
      </w:r>
      <w:r w:rsidR="008112A1">
        <w:rPr>
          <w:rFonts w:ascii="Times New Roman" w:eastAsia="宋体" w:hAnsi="Times New Roman" w:cs="Times New Roman"/>
          <w:kern w:val="0"/>
          <w:sz w:val="24"/>
          <w:szCs w:val="24"/>
        </w:rPr>
        <w:t xml:space="preserve">, </w:t>
      </w:r>
      <w:r w:rsidR="008C6345">
        <w:rPr>
          <w:rFonts w:ascii="Times New Roman" w:eastAsia="宋体" w:hAnsi="Times New Roman" w:cs="Times New Roman"/>
          <w:kern w:val="0"/>
          <w:sz w:val="24"/>
          <w:szCs w:val="24"/>
        </w:rPr>
        <w:t xml:space="preserve">the </w:t>
      </w:r>
      <w:r w:rsidR="00747AB8">
        <w:rPr>
          <w:rFonts w:ascii="Times New Roman" w:eastAsia="宋体" w:hAnsi="Times New Roman" w:cs="Times New Roman"/>
          <w:kern w:val="0"/>
          <w:sz w:val="24"/>
          <w:szCs w:val="24"/>
        </w:rPr>
        <w:t>node</w:t>
      </w:r>
      <w:r w:rsidR="008112A1">
        <w:rPr>
          <w:rFonts w:ascii="Times New Roman" w:eastAsia="宋体" w:hAnsi="Times New Roman" w:cs="Times New Roman"/>
          <w:kern w:val="0"/>
          <w:sz w:val="24"/>
          <w:szCs w:val="24"/>
        </w:rPr>
        <w:t xml:space="preserve"> usually generates invalid block or not generate any block</w:t>
      </w:r>
      <w:r w:rsidR="008C6345">
        <w:rPr>
          <w:rFonts w:ascii="Times New Roman" w:eastAsia="宋体" w:hAnsi="Times New Roman" w:cs="Times New Roman"/>
          <w:kern w:val="0"/>
          <w:sz w:val="24"/>
          <w:szCs w:val="24"/>
        </w:rPr>
        <w:t xml:space="preserve"> before </w:t>
      </w:r>
      <w:r w:rsidR="008112A1">
        <w:rPr>
          <w:rFonts w:ascii="Times New Roman" w:eastAsia="宋体" w:hAnsi="Times New Roman" w:cs="Times New Roman"/>
          <w:kern w:val="0"/>
          <w:sz w:val="24"/>
          <w:szCs w:val="24"/>
        </w:rPr>
        <w:t xml:space="preserve">timeout; 2) </w:t>
      </w:r>
      <w:r w:rsidR="00DF5321">
        <w:rPr>
          <w:rFonts w:ascii="Times New Roman" w:eastAsia="宋体" w:hAnsi="Times New Roman" w:cs="Times New Roman"/>
          <w:kern w:val="0"/>
          <w:sz w:val="24"/>
          <w:szCs w:val="24"/>
        </w:rPr>
        <w:t>node usually send</w:t>
      </w:r>
      <w:r w:rsidR="008C6345">
        <w:rPr>
          <w:rFonts w:ascii="Times New Roman" w:eastAsia="宋体" w:hAnsi="Times New Roman" w:cs="Times New Roman"/>
          <w:kern w:val="0"/>
          <w:sz w:val="24"/>
          <w:szCs w:val="24"/>
        </w:rPr>
        <w:t>s</w:t>
      </w:r>
      <w:r w:rsidR="00DF5321">
        <w:rPr>
          <w:rFonts w:ascii="Times New Roman" w:eastAsia="宋体" w:hAnsi="Times New Roman" w:cs="Times New Roman"/>
          <w:kern w:val="0"/>
          <w:sz w:val="24"/>
          <w:szCs w:val="24"/>
        </w:rPr>
        <w:t xml:space="preserve"> invalid signature or garbage messages in block verification and finalization phase. </w:t>
      </w:r>
      <w:r w:rsidR="00D63FC5">
        <w:rPr>
          <w:rFonts w:ascii="Times New Roman" w:eastAsia="宋体" w:hAnsi="Times New Roman" w:cs="Times New Roman"/>
          <w:kern w:val="0"/>
          <w:sz w:val="24"/>
          <w:szCs w:val="24"/>
        </w:rPr>
        <w:t>Irrational nodes may harm others without benefit</w:t>
      </w:r>
      <w:r w:rsidR="00AA5DDB">
        <w:rPr>
          <w:rFonts w:ascii="Times New Roman" w:eastAsia="宋体" w:hAnsi="Times New Roman" w:cs="Times New Roman"/>
          <w:kern w:val="0"/>
          <w:sz w:val="24"/>
          <w:szCs w:val="24"/>
        </w:rPr>
        <w:t>ing themselves</w:t>
      </w:r>
      <w:r w:rsidR="00D63FC5">
        <w:rPr>
          <w:rFonts w:ascii="Times New Roman" w:eastAsia="宋体" w:hAnsi="Times New Roman" w:cs="Times New Roman"/>
          <w:kern w:val="0"/>
          <w:sz w:val="24"/>
          <w:szCs w:val="24"/>
        </w:rPr>
        <w:t>. A punishment mechanism is necessary to restrict the malicious behaviors of consensus nodes.</w:t>
      </w:r>
      <w:r w:rsidR="00AA5DDB">
        <w:rPr>
          <w:rFonts w:ascii="Times New Roman" w:eastAsia="宋体" w:hAnsi="Times New Roman" w:cs="Times New Roman"/>
          <w:kern w:val="0"/>
          <w:sz w:val="24"/>
          <w:szCs w:val="24"/>
        </w:rPr>
        <w:t xml:space="preserve"> In SWIB, active time determines whether nodes can work in blockchain system continuously. Hence, reducing active time is a good measure to punish malicious nodes.</w:t>
      </w:r>
    </w:p>
    <w:p w14:paraId="548856CB" w14:textId="7621C520" w:rsidR="00E5221B" w:rsidRPr="002A60C3" w:rsidRDefault="007F15D7" w:rsidP="0087057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R</w:t>
      </w:r>
      <w:r w:rsidR="00415276">
        <w:rPr>
          <w:rFonts w:ascii="Times New Roman" w:eastAsia="宋体" w:hAnsi="Times New Roman" w:cs="Times New Roman"/>
          <w:kern w:val="0"/>
          <w:sz w:val="24"/>
          <w:szCs w:val="24"/>
        </w:rPr>
        <w:t xml:space="preserve">educing </w:t>
      </w:r>
      <w:r>
        <w:rPr>
          <w:rFonts w:ascii="Times New Roman" w:eastAsia="宋体" w:hAnsi="Times New Roman" w:cs="Times New Roman"/>
          <w:kern w:val="0"/>
          <w:sz w:val="24"/>
          <w:szCs w:val="24"/>
        </w:rPr>
        <w:t xml:space="preserve">the </w:t>
      </w:r>
      <w:r w:rsidR="0072594A">
        <w:rPr>
          <w:rFonts w:ascii="Times New Roman" w:eastAsia="宋体" w:hAnsi="Times New Roman" w:cs="Times New Roman"/>
          <w:kern w:val="0"/>
          <w:sz w:val="24"/>
          <w:szCs w:val="24"/>
        </w:rPr>
        <w:t xml:space="preserve">active </w:t>
      </w:r>
      <w:r w:rsidR="00415276">
        <w:rPr>
          <w:rFonts w:ascii="Times New Roman" w:eastAsia="宋体" w:hAnsi="Times New Roman" w:cs="Times New Roman"/>
          <w:kern w:val="0"/>
          <w:sz w:val="24"/>
          <w:szCs w:val="24"/>
        </w:rPr>
        <w:t xml:space="preserve">time </w:t>
      </w:r>
      <w:r>
        <w:rPr>
          <w:rFonts w:ascii="Times New Roman" w:eastAsia="宋体" w:hAnsi="Times New Roman" w:cs="Times New Roman"/>
          <w:kern w:val="0"/>
          <w:sz w:val="24"/>
          <w:szCs w:val="24"/>
        </w:rPr>
        <w:t>of malicious</w:t>
      </w:r>
      <w:r w:rsidR="00415276">
        <w:rPr>
          <w:rFonts w:ascii="Times New Roman" w:eastAsia="宋体" w:hAnsi="Times New Roman" w:cs="Times New Roman"/>
          <w:kern w:val="0"/>
          <w:sz w:val="24"/>
          <w:szCs w:val="24"/>
        </w:rPr>
        <w:t xml:space="preserve"> </w:t>
      </w:r>
      <w:r w:rsidR="00DF5321">
        <w:rPr>
          <w:rFonts w:ascii="Times New Roman" w:eastAsia="宋体" w:hAnsi="Times New Roman" w:cs="Times New Roman"/>
          <w:kern w:val="0"/>
          <w:sz w:val="24"/>
          <w:szCs w:val="24"/>
        </w:rPr>
        <w:t xml:space="preserve">nodes </w:t>
      </w:r>
      <w:r>
        <w:rPr>
          <w:rFonts w:ascii="Times New Roman" w:eastAsia="宋体" w:hAnsi="Times New Roman" w:cs="Times New Roman"/>
          <w:kern w:val="0"/>
          <w:sz w:val="24"/>
          <w:szCs w:val="24"/>
        </w:rPr>
        <w:t xml:space="preserve">can decrease the </w:t>
      </w:r>
      <w:r w:rsidR="00F37B67">
        <w:rPr>
          <w:rFonts w:ascii="Times New Roman" w:eastAsia="宋体" w:hAnsi="Times New Roman" w:cs="Times New Roman"/>
          <w:kern w:val="0"/>
          <w:sz w:val="24"/>
          <w:szCs w:val="24"/>
        </w:rPr>
        <w:t>security and performance of blockchain system.</w:t>
      </w:r>
      <w:r>
        <w:rPr>
          <w:rFonts w:ascii="Times New Roman" w:eastAsia="宋体" w:hAnsi="Times New Roman" w:cs="Times New Roman"/>
          <w:kern w:val="0"/>
          <w:sz w:val="24"/>
          <w:szCs w:val="24"/>
        </w:rPr>
        <w:t xml:space="preserve"> </w:t>
      </w:r>
      <w:r w:rsidR="006752B2">
        <w:rPr>
          <w:rFonts w:ascii="Times New Roman" w:eastAsia="宋体" w:hAnsi="Times New Roman" w:cs="Times New Roman"/>
          <w:kern w:val="0"/>
          <w:sz w:val="24"/>
          <w:szCs w:val="24"/>
        </w:rPr>
        <w:t xml:space="preserve">Reducing </w:t>
      </w:r>
      <w:r w:rsidR="0072594A">
        <w:rPr>
          <w:rFonts w:ascii="Times New Roman" w:eastAsia="宋体" w:hAnsi="Times New Roman" w:cs="Times New Roman"/>
          <w:kern w:val="0"/>
          <w:sz w:val="24"/>
          <w:szCs w:val="24"/>
        </w:rPr>
        <w:t xml:space="preserve">active </w:t>
      </w:r>
      <w:r w:rsidR="006752B2">
        <w:rPr>
          <w:rFonts w:ascii="Times New Roman" w:eastAsia="宋体" w:hAnsi="Times New Roman" w:cs="Times New Roman"/>
          <w:kern w:val="0"/>
          <w:sz w:val="24"/>
          <w:szCs w:val="24"/>
        </w:rPr>
        <w:t xml:space="preserve">time </w:t>
      </w:r>
      <w:r w:rsidR="00DF5321">
        <w:rPr>
          <w:rFonts w:ascii="Times New Roman" w:eastAsia="宋体" w:hAnsi="Times New Roman" w:cs="Times New Roman"/>
          <w:kern w:val="0"/>
          <w:sz w:val="24"/>
          <w:szCs w:val="24"/>
        </w:rPr>
        <w:t xml:space="preserve">will decrease </w:t>
      </w:r>
      <w:r w:rsidR="008F630A">
        <w:rPr>
          <w:rFonts w:ascii="Times New Roman" w:eastAsia="宋体" w:hAnsi="Times New Roman" w:cs="Times New Roman"/>
          <w:kern w:val="0"/>
          <w:sz w:val="24"/>
          <w:szCs w:val="24"/>
        </w:rPr>
        <w:t>the stability of nodes, which will</w:t>
      </w:r>
      <w:r>
        <w:rPr>
          <w:rFonts w:ascii="Times New Roman" w:eastAsia="宋体" w:hAnsi="Times New Roman" w:cs="Times New Roman"/>
          <w:kern w:val="0"/>
          <w:sz w:val="24"/>
          <w:szCs w:val="24"/>
        </w:rPr>
        <w:t xml:space="preserve"> further</w:t>
      </w:r>
      <w:r w:rsidR="008C6345">
        <w:rPr>
          <w:rFonts w:ascii="Times New Roman" w:eastAsia="宋体" w:hAnsi="Times New Roman" w:cs="Times New Roman"/>
          <w:kern w:val="0"/>
          <w:sz w:val="24"/>
          <w:szCs w:val="24"/>
        </w:rPr>
        <w:t xml:space="preserve"> reduce </w:t>
      </w:r>
      <w:r w:rsidR="008F630A">
        <w:rPr>
          <w:rFonts w:ascii="Times New Roman" w:eastAsia="宋体" w:hAnsi="Times New Roman" w:cs="Times New Roman"/>
          <w:kern w:val="0"/>
          <w:sz w:val="24"/>
          <w:szCs w:val="24"/>
        </w:rPr>
        <w:t>the</w:t>
      </w:r>
      <w:r w:rsidR="006752B2">
        <w:rPr>
          <w:rFonts w:ascii="Times New Roman" w:eastAsia="宋体" w:hAnsi="Times New Roman" w:cs="Times New Roman"/>
          <w:kern w:val="0"/>
          <w:sz w:val="24"/>
          <w:szCs w:val="24"/>
        </w:rPr>
        <w:t xml:space="preserve"> </w:t>
      </w:r>
      <w:r w:rsidR="008F630A">
        <w:rPr>
          <w:rFonts w:ascii="Times New Roman" w:eastAsia="宋体" w:hAnsi="Times New Roman" w:cs="Times New Roman"/>
          <w:kern w:val="0"/>
          <w:sz w:val="24"/>
          <w:szCs w:val="24"/>
        </w:rPr>
        <w:t xml:space="preserve">probability </w:t>
      </w:r>
      <w:r w:rsidR="00415276">
        <w:rPr>
          <w:rFonts w:ascii="Times New Roman" w:eastAsia="宋体" w:hAnsi="Times New Roman" w:cs="Times New Roman"/>
          <w:kern w:val="0"/>
          <w:sz w:val="24"/>
          <w:szCs w:val="24"/>
        </w:rPr>
        <w:t>that</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elected as block proposer</w:t>
      </w:r>
      <w:r w:rsidR="008F630A">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In this way, </w:t>
      </w:r>
      <w:r w:rsidR="00F37B67">
        <w:rPr>
          <w:rFonts w:ascii="Times New Roman" w:eastAsia="宋体" w:hAnsi="Times New Roman" w:cs="Times New Roman"/>
          <w:kern w:val="0"/>
          <w:sz w:val="24"/>
          <w:szCs w:val="24"/>
        </w:rPr>
        <w:t xml:space="preserve">there is lower chance to finalize an empty block in a round due to </w:t>
      </w:r>
      <w:r w:rsidR="00FC220C">
        <w:rPr>
          <w:rFonts w:ascii="Times New Roman" w:eastAsia="宋体" w:hAnsi="Times New Roman" w:cs="Times New Roman"/>
          <w:kern w:val="0"/>
          <w:sz w:val="24"/>
          <w:szCs w:val="24"/>
        </w:rPr>
        <w:t xml:space="preserve">malicious nodes </w:t>
      </w:r>
      <w:r>
        <w:rPr>
          <w:rFonts w:ascii="Times New Roman" w:eastAsia="宋体" w:hAnsi="Times New Roman" w:cs="Times New Roman"/>
          <w:kern w:val="0"/>
          <w:sz w:val="24"/>
          <w:szCs w:val="24"/>
        </w:rPr>
        <w:t>generate invalid block or do nothing before timeout</w:t>
      </w:r>
      <w:r w:rsidR="00F37B67">
        <w:rPr>
          <w:rFonts w:ascii="Times New Roman" w:eastAsia="宋体" w:hAnsi="Times New Roman" w:cs="Times New Roman"/>
          <w:kern w:val="0"/>
          <w:sz w:val="24"/>
          <w:szCs w:val="24"/>
        </w:rPr>
        <w:t>, which will decrease the performance of blockchain system. Moreover,</w:t>
      </w:r>
      <w:r w:rsidR="00870570">
        <w:rPr>
          <w:rFonts w:ascii="Times New Roman" w:eastAsia="宋体" w:hAnsi="Times New Roman" w:cs="Times New Roman"/>
          <w:kern w:val="0"/>
          <w:sz w:val="24"/>
          <w:szCs w:val="24"/>
        </w:rPr>
        <w:t xml:space="preserve"> irrational nodes will be quickly expelled from the system if they initiate malicious behaviors frequently. </w:t>
      </w:r>
      <w:r w:rsidR="008F630A">
        <w:rPr>
          <w:rFonts w:ascii="Times New Roman" w:eastAsia="宋体" w:hAnsi="Times New Roman" w:cs="Times New Roman"/>
          <w:kern w:val="0"/>
          <w:sz w:val="24"/>
          <w:szCs w:val="24"/>
        </w:rPr>
        <w:t>As</w:t>
      </w:r>
      <w:r w:rsidR="008C6345">
        <w:rPr>
          <w:rFonts w:ascii="Times New Roman" w:eastAsia="宋体" w:hAnsi="Times New Roman" w:cs="Times New Roman"/>
          <w:kern w:val="0"/>
          <w:sz w:val="24"/>
          <w:szCs w:val="24"/>
        </w:rPr>
        <w:t xml:space="preserve"> a</w:t>
      </w:r>
      <w:r w:rsidR="008F630A">
        <w:rPr>
          <w:rFonts w:ascii="Times New Roman" w:eastAsia="宋体" w:hAnsi="Times New Roman" w:cs="Times New Roman"/>
          <w:kern w:val="0"/>
          <w:sz w:val="24"/>
          <w:szCs w:val="24"/>
        </w:rPr>
        <w:t xml:space="preserve"> result, the security blockchain system will be improved</w:t>
      </w:r>
      <w:r w:rsidR="00415276">
        <w:rPr>
          <w:rFonts w:ascii="Times New Roman" w:eastAsia="宋体" w:hAnsi="Times New Roman" w:cs="Times New Roman"/>
          <w:kern w:val="0"/>
          <w:sz w:val="24"/>
          <w:szCs w:val="24"/>
        </w:rPr>
        <w:t>.</w:t>
      </w:r>
      <w:r w:rsidR="008F630A">
        <w:rPr>
          <w:rFonts w:ascii="Times New Roman" w:eastAsia="宋体" w:hAnsi="Times New Roman" w:cs="Times New Roman"/>
          <w:kern w:val="0"/>
          <w:sz w:val="24"/>
          <w:szCs w:val="24"/>
        </w:rPr>
        <w:t xml:space="preserve"> </w:t>
      </w:r>
      <w:r w:rsidR="00870570">
        <w:rPr>
          <w:rFonts w:ascii="Times New Roman" w:eastAsia="宋体" w:hAnsi="Times New Roman" w:cs="Times New Roman"/>
          <w:kern w:val="0"/>
          <w:sz w:val="24"/>
          <w:szCs w:val="24"/>
        </w:rPr>
        <w:t xml:space="preserve">Therefore, the punishment mechanism can reduce the </w:t>
      </w:r>
      <w:r w:rsidR="00B12A1B">
        <w:rPr>
          <w:rFonts w:ascii="Times New Roman" w:eastAsia="宋体" w:hAnsi="Times New Roman" w:cs="Times New Roman"/>
          <w:kern w:val="0"/>
          <w:sz w:val="24"/>
          <w:szCs w:val="24"/>
        </w:rPr>
        <w:t>continuous impact of malicious behaviors and improve the willingness of nodes that to be honest.</w:t>
      </w:r>
      <w:r w:rsidR="00870570">
        <w:rPr>
          <w:rFonts w:ascii="Times New Roman" w:eastAsia="宋体" w:hAnsi="Times New Roman" w:cs="Times New Roman"/>
          <w:kern w:val="0"/>
          <w:sz w:val="24"/>
          <w:szCs w:val="24"/>
        </w:rPr>
        <w:t xml:space="preserve"> </w:t>
      </w:r>
      <w:r w:rsidR="00415276">
        <w:rPr>
          <w:rFonts w:ascii="Times New Roman" w:eastAsia="宋体" w:hAnsi="Times New Roman" w:cs="Times New Roman"/>
          <w:kern w:val="0"/>
          <w:sz w:val="24"/>
          <w:szCs w:val="24"/>
        </w:rPr>
        <w:t>B</w:t>
      </w:r>
      <w:r w:rsidR="008F630A">
        <w:rPr>
          <w:rFonts w:ascii="Times New Roman" w:eastAsia="宋体" w:hAnsi="Times New Roman" w:cs="Times New Roman"/>
          <w:kern w:val="0"/>
          <w:sz w:val="24"/>
          <w:szCs w:val="24"/>
        </w:rPr>
        <w:t xml:space="preserve">ecause rational nodes would prefer to follow the consensus protocol to </w:t>
      </w:r>
      <w:r w:rsidR="001569AC">
        <w:rPr>
          <w:rFonts w:ascii="Times New Roman" w:eastAsia="宋体" w:hAnsi="Times New Roman" w:cs="Times New Roman"/>
          <w:kern w:val="0"/>
          <w:sz w:val="24"/>
          <w:szCs w:val="24"/>
        </w:rPr>
        <w:t>obtain reward than become malicious.</w:t>
      </w:r>
      <w:r w:rsidR="00415276">
        <w:rPr>
          <w:rFonts w:ascii="Times New Roman" w:eastAsia="宋体" w:hAnsi="Times New Roman" w:cs="Times New Roman"/>
          <w:kern w:val="0"/>
          <w:sz w:val="24"/>
          <w:szCs w:val="24"/>
        </w:rPr>
        <w:t xml:space="preserve"> Moreover, the </w:t>
      </w:r>
      <w:r w:rsidR="00377D3E">
        <w:rPr>
          <w:rFonts w:ascii="Times New Roman" w:eastAsia="宋体" w:hAnsi="Times New Roman" w:cs="Times New Roman"/>
          <w:kern w:val="0"/>
          <w:sz w:val="24"/>
          <w:szCs w:val="24"/>
        </w:rPr>
        <w:t>transaction throughput of blockchain system will not</w:t>
      </w:r>
      <w:r w:rsidR="00287D74" w:rsidRPr="00287D74">
        <w:rPr>
          <w:rFonts w:ascii="Times New Roman" w:eastAsia="宋体" w:hAnsi="Times New Roman" w:cs="Times New Roman"/>
          <w:kern w:val="0"/>
          <w:sz w:val="24"/>
          <w:szCs w:val="24"/>
        </w:rPr>
        <w:t xml:space="preserve"> </w:t>
      </w:r>
      <w:r w:rsidR="00287D74">
        <w:rPr>
          <w:rFonts w:ascii="Times New Roman" w:eastAsia="宋体" w:hAnsi="Times New Roman" w:cs="Times New Roman"/>
          <w:kern w:val="0"/>
          <w:sz w:val="24"/>
          <w:szCs w:val="24"/>
        </w:rPr>
        <w:t>significantly</w:t>
      </w:r>
      <w:r w:rsidR="00377D3E">
        <w:rPr>
          <w:rFonts w:ascii="Times New Roman" w:eastAsia="宋体" w:hAnsi="Times New Roman" w:cs="Times New Roman"/>
          <w:kern w:val="0"/>
          <w:sz w:val="24"/>
          <w:szCs w:val="24"/>
        </w:rPr>
        <w:t xml:space="preserve"> decrease</w:t>
      </w:r>
      <w:r w:rsidR="00287D74">
        <w:rPr>
          <w:rFonts w:ascii="Times New Roman" w:eastAsia="宋体" w:hAnsi="Times New Roman" w:cs="Times New Roman"/>
          <w:kern w:val="0"/>
          <w:sz w:val="24"/>
          <w:szCs w:val="24"/>
        </w:rPr>
        <w:t xml:space="preserve"> </w:t>
      </w:r>
      <w:r w:rsidR="00377D3E">
        <w:rPr>
          <w:rFonts w:ascii="Times New Roman" w:eastAsia="宋体" w:hAnsi="Times New Roman" w:cs="Times New Roman"/>
          <w:kern w:val="0"/>
          <w:sz w:val="24"/>
          <w:szCs w:val="24"/>
        </w:rPr>
        <w:t>since valid blocks always are generated by honest block proposer</w:t>
      </w:r>
      <w:r w:rsidR="007252E8">
        <w:rPr>
          <w:rFonts w:ascii="Times New Roman" w:eastAsia="宋体" w:hAnsi="Times New Roman" w:cs="Times New Roman"/>
          <w:kern w:val="0"/>
          <w:sz w:val="24"/>
          <w:szCs w:val="24"/>
        </w:rPr>
        <w:t>s</w:t>
      </w:r>
      <w:r w:rsidR="00377D3E">
        <w:rPr>
          <w:rFonts w:ascii="Times New Roman" w:eastAsia="宋体" w:hAnsi="Times New Roman" w:cs="Times New Roman"/>
          <w:kern w:val="0"/>
          <w:sz w:val="24"/>
          <w:szCs w:val="24"/>
        </w:rPr>
        <w:t>.</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5213713" w14:textId="683D7A27" w:rsidR="00267935" w:rsidRPr="001569AC" w:rsidRDefault="001569AC" w:rsidP="008C6345">
      <w:pPr>
        <w:spacing w:afterLines="50" w:after="156"/>
        <w:ind w:firstLineChars="200" w:firstLine="48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-initiate</w:t>
      </w:r>
      <w:r w:rsidR="008C6345">
        <w:rPr>
          <w:rFonts w:ascii="Times New Roman" w:eastAsia="宋体" w:hAnsi="Times New Roman" w:cs="Times New Roman"/>
          <w:kern w:val="0"/>
          <w:sz w:val="24"/>
          <w:szCs w:val="24"/>
        </w:rPr>
        <w:t>d</w:t>
      </w:r>
      <w:r w:rsidR="00B07DEF">
        <w:rPr>
          <w:rFonts w:ascii="Times New Roman" w:eastAsia="宋体" w:hAnsi="Times New Roman" w:cs="Times New Roman"/>
          <w:kern w:val="0"/>
          <w:sz w:val="24"/>
          <w:szCs w:val="24"/>
        </w:rPr>
        <w:t xml:space="preserve"> mechanism. When a </w:t>
      </w:r>
      <w:r w:rsidR="00473EB8">
        <w:rPr>
          <w:rFonts w:ascii="Times New Roman" w:eastAsia="宋体" w:hAnsi="Times New Roman" w:cs="Times New Roman"/>
          <w:kern w:val="0"/>
          <w:sz w:val="24"/>
          <w:szCs w:val="24"/>
        </w:rPr>
        <w:t>new node joins</w:t>
      </w:r>
      <w:r w:rsidR="008C6345">
        <w:rPr>
          <w:rFonts w:ascii="Times New Roman" w:eastAsia="宋体" w:hAnsi="Times New Roman" w:cs="Times New Roman"/>
          <w:kern w:val="0"/>
          <w:sz w:val="24"/>
          <w:szCs w:val="24"/>
        </w:rPr>
        <w:t xml:space="preserve"> the</w:t>
      </w:r>
      <w:r w:rsidR="00473EB8">
        <w:rPr>
          <w:rFonts w:ascii="Times New Roman" w:eastAsia="宋体" w:hAnsi="Times New Roman" w:cs="Times New Roman"/>
          <w:kern w:val="0"/>
          <w:sz w:val="24"/>
          <w:szCs w:val="24"/>
        </w:rPr>
        <w:t xml:space="preserve"> blockchain system, it is necessary to </w:t>
      </w:r>
      <w:r w:rsidR="00747AB8">
        <w:rPr>
          <w:rFonts w:ascii="Times New Roman" w:eastAsia="宋体" w:hAnsi="Times New Roman" w:cs="Times New Roman"/>
          <w:kern w:val="0"/>
          <w:sz w:val="24"/>
          <w:szCs w:val="24"/>
        </w:rPr>
        <w:t>get information of other consensus nodes and necessary</w:t>
      </w:r>
      <w:r w:rsidR="00473EB8">
        <w:rPr>
          <w:rFonts w:ascii="Times New Roman" w:eastAsia="宋体" w:hAnsi="Times New Roman" w:cs="Times New Roman"/>
          <w:kern w:val="0"/>
          <w:sz w:val="24"/>
          <w:szCs w:val="24"/>
        </w:rPr>
        <w:t xml:space="preserve"> blockchain history before participating in consensus process.</w:t>
      </w:r>
      <w:r w:rsidR="00660856">
        <w:rPr>
          <w:rFonts w:ascii="Times New Roman" w:eastAsia="宋体" w:hAnsi="Times New Roman" w:cs="Times New Roman"/>
          <w:kern w:val="0"/>
          <w:sz w:val="24"/>
          <w:szCs w:val="24"/>
        </w:rPr>
        <w:t xml:space="preserve"> </w:t>
      </w:r>
      <w:r w:rsidR="001C6DF8">
        <w:rPr>
          <w:rFonts w:ascii="Times New Roman" w:eastAsia="宋体" w:hAnsi="Times New Roman" w:cs="Times New Roman"/>
          <w:kern w:val="0"/>
          <w:sz w:val="24"/>
          <w:szCs w:val="24"/>
        </w:rPr>
        <w:t>N</w:t>
      </w:r>
      <w:r w:rsidR="00FA1E2F">
        <w:rPr>
          <w:rFonts w:ascii="Times New Roman" w:eastAsia="宋体" w:hAnsi="Times New Roman" w:cs="Times New Roman"/>
          <w:kern w:val="0"/>
          <w:sz w:val="24"/>
          <w:szCs w:val="24"/>
        </w:rPr>
        <w:t xml:space="preserve">ode will request some </w:t>
      </w:r>
      <w:r w:rsidR="001C6DF8">
        <w:rPr>
          <w:rFonts w:ascii="Times New Roman" w:eastAsia="宋体" w:hAnsi="Times New Roman" w:cs="Times New Roman"/>
          <w:kern w:val="0"/>
          <w:sz w:val="24"/>
          <w:szCs w:val="24"/>
        </w:rPr>
        <w:t xml:space="preserve">blocks of necessary </w:t>
      </w:r>
      <w:r w:rsidR="00FA1E2F">
        <w:rPr>
          <w:rFonts w:ascii="Times New Roman" w:eastAsia="宋体" w:hAnsi="Times New Roman" w:cs="Times New Roman"/>
          <w:kern w:val="0"/>
          <w:sz w:val="24"/>
          <w:szCs w:val="24"/>
        </w:rPr>
        <w:t>blockchain</w:t>
      </w:r>
      <w:r w:rsidR="001C6DF8">
        <w:rPr>
          <w:rFonts w:ascii="Times New Roman" w:eastAsia="宋体" w:hAnsi="Times New Roman" w:cs="Times New Roman"/>
          <w:kern w:val="0"/>
          <w:sz w:val="24"/>
          <w:szCs w:val="24"/>
        </w:rPr>
        <w:t xml:space="preserve"> </w:t>
      </w:r>
      <w:r w:rsidR="00CE083F">
        <w:rPr>
          <w:rFonts w:ascii="Times New Roman" w:eastAsia="宋体" w:hAnsi="Times New Roman" w:cs="Times New Roman"/>
          <w:kern w:val="0"/>
          <w:sz w:val="24"/>
          <w:szCs w:val="24"/>
        </w:rPr>
        <w:t>history</w:t>
      </w:r>
      <w:r w:rsidR="00FA1E2F">
        <w:rPr>
          <w:rFonts w:ascii="Times New Roman" w:eastAsia="宋体" w:hAnsi="Times New Roman" w:cs="Times New Roman"/>
          <w:kern w:val="0"/>
          <w:sz w:val="24"/>
          <w:szCs w:val="24"/>
        </w:rPr>
        <w:t xml:space="preserve">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w:t>
      </w:r>
      <w:r w:rsidR="00747AB8">
        <w:rPr>
          <w:rFonts w:ascii="Times New Roman" w:eastAsia="宋体" w:hAnsi="Times New Roman" w:cs="Times New Roman"/>
          <w:kern w:val="0"/>
          <w:sz w:val="24"/>
          <w:szCs w:val="24"/>
        </w:rPr>
        <w:t xml:space="preserve">to </w:t>
      </w:r>
      <w:r w:rsidR="00465E0A">
        <w:rPr>
          <w:rFonts w:ascii="Times New Roman" w:eastAsia="宋体" w:hAnsi="Times New Roman" w:cs="Times New Roman"/>
          <w:kern w:val="0"/>
          <w:sz w:val="24"/>
          <w:szCs w:val="24"/>
        </w:rPr>
        <w:t xml:space="preserve">maintain the latest blockchain, and have lower probability of transmitting fault </w:t>
      </w:r>
      <w:r w:rsidR="001C6DF8">
        <w:rPr>
          <w:rFonts w:ascii="Times New Roman" w:eastAsia="宋体" w:hAnsi="Times New Roman" w:cs="Times New Roman"/>
          <w:kern w:val="0"/>
          <w:sz w:val="24"/>
          <w:szCs w:val="24"/>
        </w:rPr>
        <w:t>blocks</w:t>
      </w:r>
      <w:r w:rsidR="00465E0A">
        <w:rPr>
          <w:rFonts w:ascii="Times New Roman" w:eastAsia="宋体" w:hAnsi="Times New Roman" w:cs="Times New Roman"/>
          <w:kern w:val="0"/>
          <w:sz w:val="24"/>
          <w:szCs w:val="24"/>
        </w:rPr>
        <w:t>.</w:t>
      </w:r>
    </w:p>
    <w:p w14:paraId="47AC2083" w14:textId="34403014" w:rsidR="0085138F" w:rsidRDefault="000F4706" w:rsidP="002237A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w:t>
      </w:r>
      <w:r w:rsidR="00F511DD">
        <w:rPr>
          <w:rFonts w:ascii="Times New Roman" w:eastAsia="宋体" w:hAnsi="Times New Roman" w:cs="Times New Roman"/>
          <w:kern w:val="0"/>
          <w:sz w:val="24"/>
          <w:szCs w:val="24"/>
        </w:rPr>
        <w:t>a</w:t>
      </w:r>
      <w:r w:rsidR="005646E9">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5646E9">
        <w:rPr>
          <w:rFonts w:ascii="Times New Roman" w:eastAsia="宋体" w:hAnsi="Times New Roman" w:cs="Times New Roman"/>
          <w:kern w:val="0"/>
          <w:sz w:val="24"/>
          <w:szCs w:val="24"/>
        </w:rPr>
        <w:t xml:space="preserv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7311F0">
        <w:rPr>
          <w:rFonts w:ascii="Times New Roman" w:eastAsia="宋体" w:hAnsi="Times New Roman" w:cs="Times New Roman"/>
          <w:kern w:val="0"/>
          <w:sz w:val="24"/>
          <w:szCs w:val="24"/>
        </w:rPr>
        <w:t xml:space="preserve"> with high stability and small distance</w:t>
      </w:r>
      <w:r w:rsidR="005646E9" w:rsidRPr="005646E9">
        <w:rPr>
          <w:rFonts w:ascii="Times New Roman" w:eastAsia="宋体" w:hAnsi="Times New Roman" w:cs="Times New Roman"/>
          <w:kern w:val="0"/>
          <w:sz w:val="24"/>
          <w:szCs w:val="24"/>
        </w:rPr>
        <w:t>.</w:t>
      </w:r>
      <w:r w:rsidR="007311F0">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D7218D">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 xml:space="preserve">be </w:t>
      </w:r>
      <w:r w:rsidR="00C43B5E">
        <w:rPr>
          <w:rFonts w:ascii="Times New Roman" w:eastAsia="宋体" w:hAnsi="Times New Roman" w:cs="Times New Roman"/>
          <w:kern w:val="0"/>
          <w:sz w:val="24"/>
          <w:szCs w:val="24"/>
        </w:rPr>
        <w:t xml:space="preserve">the </w:t>
      </w:r>
      <w:r w:rsidR="007311F0">
        <w:rPr>
          <w:rFonts w:ascii="Times New Roman" w:eastAsia="宋体" w:hAnsi="Times New Roman" w:cs="Times New Roman"/>
          <w:kern w:val="0"/>
          <w:sz w:val="24"/>
          <w:szCs w:val="24"/>
        </w:rPr>
        <w:t>communication interruption probability</w:t>
      </w:r>
      <w:r w:rsidR="00C43B5E">
        <w:rPr>
          <w:rFonts w:ascii="Times New Roman" w:eastAsia="宋体" w:hAnsi="Times New Roman" w:cs="Times New Roman"/>
          <w:kern w:val="0"/>
          <w:sz w:val="24"/>
          <w:szCs w:val="24"/>
        </w:rPr>
        <w:t xml:space="preserve">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C43B5E">
        <w:rPr>
          <w:rFonts w:ascii="Times New Roman" w:eastAsia="宋体" w:hAnsi="Times New Roman" w:cs="Times New Roman" w:hint="eastAsia"/>
          <w:kern w:val="0"/>
          <w:sz w:val="24"/>
          <w:szCs w:val="24"/>
        </w:rPr>
        <w:t xml:space="preserve"> </w:t>
      </w:r>
      <w:r w:rsidR="00C43B5E">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C43B5E">
        <w:rPr>
          <w:rFonts w:ascii="Times New Roman" w:eastAsia="宋体" w:hAnsi="Times New Roman" w:cs="Times New Roman" w:hint="eastAsia"/>
          <w:kern w:val="0"/>
          <w:sz w:val="24"/>
          <w:szCs w:val="24"/>
        </w:rPr>
        <w:t>,</w:t>
      </w:r>
      <w:r w:rsidR="00C43B5E">
        <w:rPr>
          <w:rFonts w:ascii="Times New Roman" w:eastAsia="宋体" w:hAnsi="Times New Roman" w:cs="Times New Roman"/>
          <w:kern w:val="0"/>
          <w:sz w:val="24"/>
          <w:szCs w:val="24"/>
        </w:rPr>
        <w:t xml:space="preserve"> then</w:t>
      </w:r>
      <w:r w:rsidR="00D7218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033C2F">
        <w:rPr>
          <w:rFonts w:ascii="Times New Roman" w:eastAsia="宋体" w:hAnsi="Times New Roman" w:cs="Times New Roman"/>
          <w:kern w:val="0"/>
          <w:sz w:val="24"/>
          <w:szCs w:val="24"/>
        </w:rPr>
        <w:t xml:space="preserve"> can </w:t>
      </w:r>
      <w:r w:rsidR="006E2FA1">
        <w:rPr>
          <w:rFonts w:ascii="Times New Roman" w:eastAsia="宋体" w:hAnsi="Times New Roman" w:cs="Times New Roman"/>
          <w:kern w:val="0"/>
          <w:sz w:val="24"/>
          <w:szCs w:val="24"/>
        </w:rPr>
        <w:t xml:space="preserve">succeed in </w:t>
      </w:r>
      <w:r w:rsidR="00033C2F">
        <w:rPr>
          <w:rFonts w:ascii="Times New Roman" w:eastAsia="宋体" w:hAnsi="Times New Roman" w:cs="Times New Roman"/>
          <w:kern w:val="0"/>
          <w:sz w:val="24"/>
          <w:szCs w:val="24"/>
        </w:rPr>
        <w:t>receiv</w:t>
      </w:r>
      <w:r w:rsidR="006E2FA1">
        <w:rPr>
          <w:rFonts w:ascii="Times New Roman" w:eastAsia="宋体" w:hAnsi="Times New Roman" w:cs="Times New Roman"/>
          <w:kern w:val="0"/>
          <w:sz w:val="24"/>
          <w:szCs w:val="24"/>
        </w:rPr>
        <w:t>ing</w:t>
      </w:r>
      <w:r w:rsidR="007311F0">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a</w:t>
      </w:r>
      <w:r w:rsidR="007311F0">
        <w:rPr>
          <w:rFonts w:ascii="Times New Roman" w:eastAsia="宋体" w:hAnsi="Times New Roman" w:cs="Times New Roman"/>
          <w:kern w:val="0"/>
          <w:sz w:val="24"/>
          <w:szCs w:val="24"/>
        </w:rPr>
        <w:t xml:space="preserve"> </w:t>
      </w:r>
      <w:r w:rsidR="00033C2F">
        <w:rPr>
          <w:rFonts w:ascii="Times New Roman" w:eastAsia="宋体" w:hAnsi="Times New Roman" w:cs="Times New Roman"/>
          <w:kern w:val="0"/>
          <w:sz w:val="24"/>
          <w:szCs w:val="24"/>
        </w:rPr>
        <w:t xml:space="preserve">block from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033C2F">
        <w:rPr>
          <w:rFonts w:ascii="Times New Roman" w:eastAsia="宋体" w:hAnsi="Times New Roman" w:cs="Times New Roman"/>
          <w:kern w:val="0"/>
          <w:sz w:val="24"/>
          <w:szCs w:val="24"/>
        </w:rPr>
        <w:t xml:space="preserve"> </w:t>
      </w:r>
      <w:r w:rsidR="00D66E0E">
        <w:rPr>
          <w:rFonts w:ascii="Times New Roman" w:eastAsia="宋体" w:hAnsi="Times New Roman" w:cs="Times New Roman"/>
          <w:kern w:val="0"/>
          <w:sz w:val="24"/>
          <w:szCs w:val="24"/>
        </w:rPr>
        <w:t>with probability</w:t>
      </w:r>
      <w:r w:rsidR="00A0006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oMath>
      <w:r w:rsidR="00033C2F">
        <w:rPr>
          <w:rFonts w:ascii="Times New Roman" w:eastAsia="宋体" w:hAnsi="Times New Roman" w:cs="Times New Roman"/>
          <w:kern w:val="0"/>
          <w:sz w:val="24"/>
          <w:szCs w:val="24"/>
        </w:rPr>
        <w:t>.</w:t>
      </w:r>
      <w:r w:rsidR="00D66E0E">
        <w:rPr>
          <w:rFonts w:ascii="Times New Roman" w:eastAsia="宋体" w:hAnsi="Times New Roman" w:cs="Times New Roman"/>
          <w:kern w:val="0"/>
          <w:sz w:val="24"/>
          <w:szCs w:val="24"/>
        </w:rPr>
        <w:t xml:space="preserve"> </w:t>
      </w:r>
      <w:r w:rsidR="00D52B95">
        <w:rPr>
          <w:rFonts w:ascii="Times New Roman" w:eastAsia="宋体" w:hAnsi="Times New Roman" w:cs="Times New Roman"/>
          <w:kern w:val="0"/>
          <w:sz w:val="24"/>
          <w:szCs w:val="24"/>
        </w:rPr>
        <w:t>The</w:t>
      </w:r>
      <w:r w:rsidR="00F16D52">
        <w:rPr>
          <w:rFonts w:ascii="Times New Roman" w:eastAsia="宋体" w:hAnsi="Times New Roman" w:cs="Times New Roman"/>
          <w:kern w:val="0"/>
          <w:sz w:val="24"/>
          <w:szCs w:val="24"/>
        </w:rPr>
        <w:t xml:space="preserve"> probability that a node</w:t>
      </w:r>
      <w:r w:rsidR="00A00064">
        <w:rPr>
          <w:rFonts w:ascii="Times New Roman" w:eastAsia="宋体" w:hAnsi="Times New Roman" w:cs="Times New Roman"/>
          <w:kern w:val="0"/>
          <w:sz w:val="24"/>
          <w:szCs w:val="24"/>
        </w:rPr>
        <w:t xml:space="preserve"> </w:t>
      </w:r>
      <w:r w:rsidR="000752A1">
        <w:rPr>
          <w:rFonts w:ascii="Times New Roman" w:eastAsia="宋体" w:hAnsi="Times New Roman" w:cs="Times New Roman"/>
          <w:kern w:val="0"/>
          <w:sz w:val="24"/>
          <w:szCs w:val="24"/>
        </w:rPr>
        <w:t>receiv</w:t>
      </w:r>
      <w:r w:rsidR="00B6073B">
        <w:rPr>
          <w:rFonts w:ascii="Times New Roman" w:eastAsia="宋体" w:hAnsi="Times New Roman" w:cs="Times New Roman"/>
          <w:kern w:val="0"/>
          <w:sz w:val="24"/>
          <w:szCs w:val="24"/>
        </w:rPr>
        <w:t>es</w:t>
      </w:r>
      <w:r w:rsidR="00F16D5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B6073B">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consecutive </w:t>
      </w:r>
      <w:r w:rsidR="00F16D52">
        <w:rPr>
          <w:rFonts w:ascii="Times New Roman" w:eastAsia="宋体" w:hAnsi="Times New Roman" w:cs="Times New Roman"/>
          <w:kern w:val="0"/>
          <w:sz w:val="24"/>
          <w:szCs w:val="24"/>
        </w:rPr>
        <w:t>block</w:t>
      </w:r>
      <w:r w:rsidR="00A00064">
        <w:rPr>
          <w:rFonts w:ascii="Times New Roman" w:eastAsia="宋体" w:hAnsi="Times New Roman" w:cs="Times New Roman"/>
          <w:kern w:val="0"/>
          <w:sz w:val="24"/>
          <w:szCs w:val="24"/>
        </w:rPr>
        <w:t>s</w:t>
      </w:r>
      <w:r w:rsidR="00F16D52">
        <w:rPr>
          <w:rFonts w:ascii="Times New Roman" w:eastAsia="宋体" w:hAnsi="Times New Roman" w:cs="Times New Roman"/>
          <w:kern w:val="0"/>
          <w:sz w:val="24"/>
          <w:szCs w:val="24"/>
        </w:rPr>
        <w:t xml:space="preserve"> </w:t>
      </w:r>
      <w:r w:rsidR="00A00064">
        <w:rPr>
          <w:rFonts w:ascii="Times New Roman" w:eastAsia="宋体" w:hAnsi="Times New Roman" w:cs="Times New Roman"/>
          <w:kern w:val="0"/>
          <w:sz w:val="24"/>
          <w:szCs w:val="24"/>
        </w:rPr>
        <w:t xml:space="preserve">history </w:t>
      </w:r>
      <w:r w:rsidR="00B6073B">
        <w:rPr>
          <w:rFonts w:ascii="Times New Roman" w:eastAsia="宋体" w:hAnsi="Times New Roman" w:cs="Times New Roman"/>
          <w:kern w:val="0"/>
          <w:sz w:val="24"/>
          <w:szCs w:val="24"/>
        </w:rPr>
        <w:t>successfully</w:t>
      </w:r>
      <w:r w:rsidR="00F16D52">
        <w:rPr>
          <w:rFonts w:ascii="Times New Roman" w:eastAsia="宋体" w:hAnsi="Times New Roman" w:cs="Times New Roman"/>
          <w:kern w:val="0"/>
          <w:sz w:val="24"/>
          <w:szCs w:val="24"/>
        </w:rPr>
        <w:t xml:space="preserve"> is</w:t>
      </w:r>
      <w:r w:rsidR="00A00064">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BH</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d>
          </m:e>
          <m: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up>
        </m:sSup>
      </m:oMath>
      <w:r w:rsidR="00A00064">
        <w:rPr>
          <w:rFonts w:ascii="Times New Roman" w:eastAsia="宋体" w:hAnsi="Times New Roman" w:cs="Times New Roman" w:hint="eastAsia"/>
          <w:kern w:val="0"/>
          <w:sz w:val="24"/>
          <w:szCs w:val="24"/>
        </w:rPr>
        <w:t xml:space="preserve"> </w:t>
      </w:r>
      <w:r w:rsidR="009F635B">
        <w:rPr>
          <w:rFonts w:ascii="Times New Roman" w:eastAsia="宋体" w:hAnsi="Times New Roman" w:cs="Times New Roman"/>
          <w:kern w:val="0"/>
          <w:sz w:val="24"/>
          <w:szCs w:val="24"/>
        </w:rPr>
        <w:t xml:space="preserve">. </w:t>
      </w:r>
      <w:r w:rsidR="00C0718F">
        <w:rPr>
          <w:rFonts w:ascii="Times New Roman" w:eastAsia="宋体" w:hAnsi="Times New Roman" w:cs="Times New Roman"/>
          <w:kern w:val="0"/>
          <w:sz w:val="24"/>
          <w:szCs w:val="24"/>
        </w:rPr>
        <w:t xml:space="preserve">This </w:t>
      </w:r>
      <w:r w:rsidR="003259F3">
        <w:rPr>
          <w:rFonts w:ascii="Times New Roman" w:eastAsia="宋体" w:hAnsi="Times New Roman" w:cs="Times New Roman"/>
          <w:kern w:val="0"/>
          <w:sz w:val="24"/>
          <w:szCs w:val="24"/>
        </w:rPr>
        <w:t>design</w:t>
      </w:r>
      <w:r w:rsidR="00C0718F">
        <w:rPr>
          <w:rFonts w:ascii="Times New Roman" w:eastAsia="宋体" w:hAnsi="Times New Roman" w:cs="Times New Roman"/>
          <w:kern w:val="0"/>
          <w:sz w:val="24"/>
          <w:szCs w:val="24"/>
        </w:rPr>
        <w:t xml:space="preserve"> </w:t>
      </w:r>
      <w:r w:rsidR="002237A6">
        <w:rPr>
          <w:rFonts w:ascii="Times New Roman" w:eastAsia="宋体" w:hAnsi="Times New Roman" w:cs="Times New Roman"/>
          <w:kern w:val="0"/>
          <w:sz w:val="24"/>
          <w:szCs w:val="24"/>
        </w:rPr>
        <w:t>reduce</w:t>
      </w:r>
      <w:r w:rsidR="006E2FA1">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xml:space="preserve"> </w:t>
      </w:r>
      <w:r w:rsidR="006E0043">
        <w:rPr>
          <w:rFonts w:ascii="Times New Roman" w:eastAsia="宋体" w:hAnsi="Times New Roman" w:cs="Times New Roman"/>
          <w:kern w:val="0"/>
          <w:sz w:val="24"/>
          <w:szCs w:val="24"/>
        </w:rPr>
        <w:t xml:space="preserve">the overhead of </w:t>
      </w:r>
      <w:r w:rsidR="00EF190D">
        <w:rPr>
          <w:rFonts w:ascii="Times New Roman" w:eastAsia="宋体" w:hAnsi="Times New Roman" w:cs="Times New Roman"/>
          <w:kern w:val="0"/>
          <w:sz w:val="24"/>
          <w:szCs w:val="24"/>
        </w:rPr>
        <w:t>node</w:t>
      </w:r>
      <w:r w:rsidR="00DD075B">
        <w:rPr>
          <w:rFonts w:ascii="Times New Roman" w:eastAsia="宋体" w:hAnsi="Times New Roman" w:cs="Times New Roman"/>
          <w:kern w:val="0"/>
          <w:sz w:val="24"/>
          <w:szCs w:val="24"/>
        </w:rPr>
        <w:t>s</w:t>
      </w:r>
      <w:r w:rsidR="00EF190D">
        <w:rPr>
          <w:rFonts w:ascii="Times New Roman" w:eastAsia="宋体" w:hAnsi="Times New Roman" w:cs="Times New Roman"/>
          <w:kern w:val="0"/>
          <w:sz w:val="24"/>
          <w:szCs w:val="24"/>
        </w:rPr>
        <w:t xml:space="preserve"> in blockchain history transmission. </w:t>
      </w:r>
      <w:r w:rsidR="00DD075B">
        <w:rPr>
          <w:rFonts w:ascii="Times New Roman" w:eastAsia="宋体" w:hAnsi="Times New Roman" w:cs="Times New Roman"/>
          <w:kern w:val="0"/>
          <w:sz w:val="24"/>
          <w:szCs w:val="24"/>
        </w:rPr>
        <w:t>For consensus node, t</w:t>
      </w:r>
      <w:r w:rsidR="00EF190D">
        <w:rPr>
          <w:rFonts w:ascii="Times New Roman" w:eastAsia="宋体" w:hAnsi="Times New Roman" w:cs="Times New Roman"/>
          <w:kern w:val="0"/>
          <w:sz w:val="24"/>
          <w:szCs w:val="24"/>
        </w:rPr>
        <w:t xml:space="preserve">he </w:t>
      </w:r>
      <w:r w:rsidR="00427E5E">
        <w:rPr>
          <w:rFonts w:ascii="Times New Roman" w:eastAsia="宋体" w:hAnsi="Times New Roman" w:cs="Times New Roman"/>
          <w:kern w:val="0"/>
          <w:sz w:val="24"/>
          <w:szCs w:val="24"/>
        </w:rPr>
        <w:t>consumed power of t</w:t>
      </w:r>
      <w:r w:rsidR="00EF190D">
        <w:rPr>
          <w:rFonts w:ascii="Times New Roman" w:eastAsia="宋体" w:hAnsi="Times New Roman" w:cs="Times New Roman"/>
          <w:kern w:val="0"/>
          <w:sz w:val="24"/>
          <w:szCs w:val="24"/>
        </w:rPr>
        <w:t xml:space="preserve">ransmitting a small number of blocks </w:t>
      </w:r>
      <w:r w:rsidR="00427E5E">
        <w:rPr>
          <w:rFonts w:ascii="Times New Roman" w:eastAsia="宋体" w:hAnsi="Times New Roman" w:cs="Times New Roman"/>
          <w:kern w:val="0"/>
          <w:sz w:val="24"/>
          <w:szCs w:val="24"/>
        </w:rPr>
        <w:t xml:space="preserve">will be lower than that large number of blocks. </w:t>
      </w:r>
      <w:r w:rsidR="00652985">
        <w:rPr>
          <w:rFonts w:ascii="Times New Roman" w:eastAsia="宋体" w:hAnsi="Times New Roman" w:cs="Times New Roman"/>
          <w:kern w:val="0"/>
          <w:sz w:val="24"/>
          <w:szCs w:val="24"/>
        </w:rPr>
        <w:t>T</w:t>
      </w:r>
      <w:r w:rsidR="00427E5E">
        <w:rPr>
          <w:rFonts w:ascii="Times New Roman" w:eastAsia="宋体" w:hAnsi="Times New Roman" w:cs="Times New Roman"/>
          <w:kern w:val="0"/>
          <w:sz w:val="24"/>
          <w:szCs w:val="24"/>
        </w:rPr>
        <w:t>he mechanism</w:t>
      </w:r>
      <w:r w:rsidR="00427E5E" w:rsidRPr="002237A6">
        <w:rPr>
          <w:rFonts w:ascii="Times New Roman" w:eastAsia="宋体" w:hAnsi="Times New Roman" w:cs="Times New Roman"/>
          <w:kern w:val="0"/>
          <w:sz w:val="24"/>
          <w:szCs w:val="24"/>
        </w:rPr>
        <w:t xml:space="preserve"> </w:t>
      </w:r>
      <w:r w:rsidR="00427E5E">
        <w:rPr>
          <w:rFonts w:ascii="Times New Roman" w:eastAsia="宋体" w:hAnsi="Times New Roman" w:cs="Times New Roman"/>
          <w:kern w:val="0"/>
          <w:sz w:val="24"/>
          <w:szCs w:val="24"/>
        </w:rPr>
        <w:t xml:space="preserve">can effectively </w:t>
      </w:r>
      <w:r w:rsidR="009B60EF">
        <w:rPr>
          <w:rFonts w:ascii="Times New Roman" w:eastAsia="宋体" w:hAnsi="Times New Roman" w:cs="Times New Roman"/>
          <w:kern w:val="0"/>
          <w:sz w:val="24"/>
          <w:szCs w:val="24"/>
        </w:rPr>
        <w:t>prevent</w:t>
      </w:r>
      <w:r w:rsidR="00427E5E">
        <w:rPr>
          <w:rFonts w:ascii="Times New Roman" w:eastAsia="宋体" w:hAnsi="Times New Roman" w:cs="Times New Roman"/>
          <w:kern w:val="0"/>
          <w:sz w:val="24"/>
          <w:szCs w:val="24"/>
        </w:rPr>
        <w:t xml:space="preserve"> a single node from </w:t>
      </w:r>
      <w:r w:rsidR="009B60EF">
        <w:rPr>
          <w:rFonts w:ascii="Times New Roman" w:eastAsia="宋体" w:hAnsi="Times New Roman" w:cs="Times New Roman"/>
          <w:kern w:val="0"/>
          <w:sz w:val="24"/>
          <w:szCs w:val="24"/>
        </w:rPr>
        <w:t xml:space="preserve">communication </w:t>
      </w:r>
      <w:r w:rsidR="00652985">
        <w:rPr>
          <w:rFonts w:ascii="Times New Roman" w:eastAsia="宋体" w:hAnsi="Times New Roman" w:cs="Times New Roman"/>
          <w:kern w:val="0"/>
          <w:sz w:val="24"/>
          <w:szCs w:val="24"/>
        </w:rPr>
        <w:t>interruption</w:t>
      </w:r>
      <w:r w:rsidR="00427E5E">
        <w:rPr>
          <w:rFonts w:ascii="Times New Roman" w:eastAsia="宋体" w:hAnsi="Times New Roman" w:cs="Times New Roman"/>
          <w:kern w:val="0"/>
          <w:sz w:val="24"/>
          <w:szCs w:val="24"/>
        </w:rPr>
        <w:t xml:space="preserve"> due to </w:t>
      </w:r>
      <w:r w:rsidR="009B60EF">
        <w:rPr>
          <w:rFonts w:ascii="Times New Roman" w:eastAsia="宋体" w:hAnsi="Times New Roman" w:cs="Times New Roman"/>
          <w:kern w:val="0"/>
          <w:sz w:val="24"/>
          <w:szCs w:val="24"/>
        </w:rPr>
        <w:t xml:space="preserve">consuming large power on </w:t>
      </w:r>
      <w:r w:rsidR="00427E5E">
        <w:rPr>
          <w:rFonts w:ascii="Times New Roman" w:eastAsia="宋体" w:hAnsi="Times New Roman" w:cs="Times New Roman"/>
          <w:kern w:val="0"/>
          <w:sz w:val="24"/>
          <w:szCs w:val="24"/>
        </w:rPr>
        <w:t>blockchain history</w:t>
      </w:r>
      <w:r w:rsidR="00652985">
        <w:rPr>
          <w:rFonts w:ascii="Times New Roman" w:eastAsia="宋体" w:hAnsi="Times New Roman" w:cs="Times New Roman"/>
          <w:kern w:val="0"/>
          <w:sz w:val="24"/>
          <w:szCs w:val="24"/>
        </w:rPr>
        <w:t xml:space="preserve"> transmission</w:t>
      </w:r>
      <w:r w:rsidR="00427E5E">
        <w:rPr>
          <w:rFonts w:ascii="Times New Roman" w:eastAsia="宋体" w:hAnsi="Times New Roman" w:cs="Times New Roman"/>
          <w:kern w:val="0"/>
          <w:sz w:val="24"/>
          <w:szCs w:val="24"/>
        </w:rPr>
        <w:t>.</w:t>
      </w:r>
      <w:r w:rsidR="00F725B1">
        <w:rPr>
          <w:rFonts w:ascii="Times New Roman" w:eastAsia="宋体" w:hAnsi="Times New Roman" w:cs="Times New Roman"/>
          <w:kern w:val="0"/>
          <w:sz w:val="24"/>
          <w:szCs w:val="24"/>
        </w:rPr>
        <w:t xml:space="preserve"> Meanwhile, synchronization mechanism will reduce </w:t>
      </w:r>
      <w:r w:rsidR="002237A6">
        <w:rPr>
          <w:rFonts w:ascii="Times New Roman" w:eastAsia="宋体" w:hAnsi="Times New Roman" w:cs="Times New Roman"/>
          <w:kern w:val="0"/>
          <w:sz w:val="24"/>
          <w:szCs w:val="24"/>
        </w:rPr>
        <w:t xml:space="preserve">the risk that node transmits </w:t>
      </w:r>
      <w:r w:rsidR="00F725B1">
        <w:rPr>
          <w:rFonts w:ascii="Times New Roman" w:eastAsia="宋体" w:hAnsi="Times New Roman" w:cs="Times New Roman"/>
          <w:kern w:val="0"/>
          <w:sz w:val="24"/>
          <w:szCs w:val="24"/>
        </w:rPr>
        <w:t>error</w:t>
      </w:r>
      <w:r w:rsidR="002237A6">
        <w:rPr>
          <w:rFonts w:ascii="Times New Roman" w:eastAsia="宋体" w:hAnsi="Times New Roman" w:cs="Times New Roman"/>
          <w:kern w:val="0"/>
          <w:sz w:val="24"/>
          <w:szCs w:val="24"/>
        </w:rPr>
        <w:t xml:space="preserve"> blockchain history to </w:t>
      </w:r>
      <w:r w:rsidR="00974B62">
        <w:rPr>
          <w:rFonts w:ascii="Times New Roman" w:eastAsia="宋体" w:hAnsi="Times New Roman" w:cs="Times New Roman"/>
          <w:kern w:val="0"/>
          <w:sz w:val="24"/>
          <w:szCs w:val="24"/>
        </w:rPr>
        <w:t xml:space="preserve">mislead </w:t>
      </w:r>
      <w:r w:rsidR="002237A6">
        <w:rPr>
          <w:rFonts w:ascii="Times New Roman" w:eastAsia="宋体" w:hAnsi="Times New Roman" w:cs="Times New Roman"/>
          <w:kern w:val="0"/>
          <w:sz w:val="24"/>
          <w:szCs w:val="24"/>
        </w:rPr>
        <w:t>new node</w:t>
      </w:r>
      <w:r w:rsidR="00974B62">
        <w:rPr>
          <w:rFonts w:ascii="Times New Roman" w:eastAsia="宋体" w:hAnsi="Times New Roman" w:cs="Times New Roman"/>
          <w:kern w:val="0"/>
          <w:sz w:val="24"/>
          <w:szCs w:val="24"/>
        </w:rPr>
        <w:t>s</w:t>
      </w:r>
      <w:r w:rsidR="002237A6">
        <w:rPr>
          <w:rFonts w:ascii="Times New Roman" w:eastAsia="宋体" w:hAnsi="Times New Roman" w:cs="Times New Roman"/>
          <w:kern w:val="0"/>
          <w:sz w:val="24"/>
          <w:szCs w:val="24"/>
        </w:rPr>
        <w:t>. Once a node transmits</w:t>
      </w:r>
      <w:r w:rsidR="00974B62">
        <w:rPr>
          <w:rFonts w:ascii="Times New Roman" w:eastAsia="宋体" w:hAnsi="Times New Roman" w:cs="Times New Roman"/>
          <w:kern w:val="0"/>
          <w:sz w:val="24"/>
          <w:szCs w:val="24"/>
        </w:rPr>
        <w:t xml:space="preserve"> error</w:t>
      </w:r>
      <w:r w:rsidR="002237A6">
        <w:rPr>
          <w:rFonts w:ascii="Times New Roman" w:eastAsia="宋体" w:hAnsi="Times New Roman" w:cs="Times New Roman"/>
          <w:kern w:val="0"/>
          <w:sz w:val="24"/>
          <w:szCs w:val="24"/>
        </w:rPr>
        <w:t xml:space="preserve"> blockchain history</w:t>
      </w:r>
      <w:r w:rsidR="00F725B1">
        <w:rPr>
          <w:rFonts w:ascii="Times New Roman" w:eastAsia="宋体" w:hAnsi="Times New Roman" w:cs="Times New Roman"/>
          <w:kern w:val="0"/>
          <w:sz w:val="24"/>
          <w:szCs w:val="24"/>
        </w:rPr>
        <w:t xml:space="preserve"> information</w:t>
      </w:r>
      <w:r w:rsidR="002237A6">
        <w:rPr>
          <w:rFonts w:ascii="Times New Roman" w:eastAsia="宋体" w:hAnsi="Times New Roman" w:cs="Times New Roman"/>
          <w:kern w:val="0"/>
          <w:sz w:val="24"/>
          <w:szCs w:val="24"/>
        </w:rPr>
        <w:t>, the receive node can immediately detect through blocks</w:t>
      </w:r>
      <w:r w:rsidR="00F725B1">
        <w:rPr>
          <w:rFonts w:ascii="Times New Roman" w:eastAsia="宋体" w:hAnsi="Times New Roman" w:cs="Times New Roman"/>
          <w:kern w:val="0"/>
          <w:sz w:val="24"/>
          <w:szCs w:val="24"/>
        </w:rPr>
        <w:t xml:space="preserve"> </w:t>
      </w:r>
      <w:r w:rsidR="00974B62">
        <w:rPr>
          <w:rFonts w:ascii="Times New Roman" w:eastAsia="宋体" w:hAnsi="Times New Roman" w:cs="Times New Roman"/>
          <w:kern w:val="0"/>
          <w:sz w:val="24"/>
          <w:szCs w:val="24"/>
        </w:rPr>
        <w:t xml:space="preserve">that </w:t>
      </w:r>
      <w:r w:rsidR="00F725B1">
        <w:rPr>
          <w:rFonts w:ascii="Times New Roman" w:eastAsia="宋体" w:hAnsi="Times New Roman" w:cs="Times New Roman"/>
          <w:kern w:val="0"/>
          <w:sz w:val="24"/>
          <w:szCs w:val="24"/>
        </w:rPr>
        <w:t xml:space="preserve">received </w:t>
      </w:r>
      <w:r w:rsidR="002237A6">
        <w:rPr>
          <w:rFonts w:ascii="Times New Roman" w:eastAsia="宋体" w:hAnsi="Times New Roman" w:cs="Times New Roman"/>
          <w:kern w:val="0"/>
          <w:sz w:val="24"/>
          <w:szCs w:val="24"/>
        </w:rPr>
        <w:t>from other nodes.</w:t>
      </w:r>
      <w:r w:rsidR="00F725B1">
        <w:rPr>
          <w:rFonts w:ascii="Times New Roman" w:eastAsia="宋体" w:hAnsi="Times New Roman" w:cs="Times New Roman"/>
          <w:kern w:val="0"/>
          <w:sz w:val="24"/>
          <w:szCs w:val="24"/>
        </w:rPr>
        <w:t xml:space="preserve"> In this case, </w:t>
      </w:r>
      <w:r w:rsidR="00974B62">
        <w:rPr>
          <w:rFonts w:ascii="Times New Roman" w:eastAsia="宋体" w:hAnsi="Times New Roman" w:cs="Times New Roman"/>
          <w:kern w:val="0"/>
          <w:sz w:val="24"/>
          <w:szCs w:val="24"/>
        </w:rPr>
        <w:t xml:space="preserve">the new </w:t>
      </w:r>
      <w:r w:rsidR="00F725B1">
        <w:rPr>
          <w:rFonts w:ascii="Times New Roman" w:eastAsia="宋体" w:hAnsi="Times New Roman" w:cs="Times New Roman"/>
          <w:kern w:val="0"/>
          <w:sz w:val="24"/>
          <w:szCs w:val="24"/>
        </w:rPr>
        <w:t xml:space="preserve">node can request </w:t>
      </w:r>
      <w:r w:rsidR="000C3437">
        <w:rPr>
          <w:rFonts w:ascii="Times New Roman" w:eastAsia="宋体" w:hAnsi="Times New Roman" w:cs="Times New Roman"/>
          <w:kern w:val="0"/>
          <w:sz w:val="24"/>
          <w:szCs w:val="24"/>
        </w:rPr>
        <w:t>blocks</w:t>
      </w:r>
      <w:r w:rsidR="00F725B1">
        <w:rPr>
          <w:rFonts w:ascii="Times New Roman" w:eastAsia="宋体" w:hAnsi="Times New Roman" w:cs="Times New Roman"/>
          <w:kern w:val="0"/>
          <w:sz w:val="24"/>
          <w:szCs w:val="24"/>
        </w:rPr>
        <w:t xml:space="preserve"> from other </w:t>
      </w:r>
      <w:r w:rsidR="00974B62">
        <w:rPr>
          <w:rFonts w:ascii="Times New Roman" w:eastAsia="宋体" w:hAnsi="Times New Roman" w:cs="Times New Roman"/>
          <w:kern w:val="0"/>
          <w:sz w:val="24"/>
          <w:szCs w:val="24"/>
        </w:rPr>
        <w:t xml:space="preserve">trustworthy </w:t>
      </w:r>
      <w:r w:rsidR="00F725B1">
        <w:rPr>
          <w:rFonts w:ascii="Times New Roman" w:eastAsia="宋体" w:hAnsi="Times New Roman" w:cs="Times New Roman"/>
          <w:kern w:val="0"/>
          <w:sz w:val="24"/>
          <w:szCs w:val="24"/>
        </w:rPr>
        <w:t xml:space="preserve">nodes to ensure </w:t>
      </w:r>
      <w:r w:rsidR="000C3437">
        <w:rPr>
          <w:rFonts w:ascii="Times New Roman" w:eastAsia="宋体" w:hAnsi="Times New Roman" w:cs="Times New Roman"/>
          <w:kern w:val="0"/>
          <w:sz w:val="24"/>
          <w:szCs w:val="24"/>
        </w:rPr>
        <w:t>the reality of blockchain history information.</w:t>
      </w:r>
    </w:p>
    <w:p w14:paraId="2B55A2B1" w14:textId="7E4513A0" w:rsidR="000C3437" w:rsidRPr="000F4706" w:rsidRDefault="000C3437" w:rsidP="00FE5A8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Synchronization procedure can also happen when consensus node receive</w:t>
      </w:r>
      <w:r w:rsidR="00B6073B">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452F2C">
        <w:rPr>
          <w:rFonts w:ascii="Times New Roman" w:eastAsia="宋体" w:hAnsi="Times New Roman" w:cs="Times New Roman"/>
          <w:kern w:val="0"/>
          <w:sz w:val="24"/>
          <w:szCs w:val="24"/>
        </w:rPr>
        <w:t>partial signature or</w:t>
      </w:r>
      <w:r>
        <w:rPr>
          <w:rFonts w:ascii="Times New Roman" w:eastAsia="宋体" w:hAnsi="Times New Roman" w:cs="Times New Roman"/>
          <w:kern w:val="0"/>
          <w:sz w:val="24"/>
          <w:szCs w:val="24"/>
        </w:rPr>
        <w:t xml:space="preserve"> full signature </w:t>
      </w:r>
      <w:r w:rsidR="00BC2346">
        <w:rPr>
          <w:rFonts w:ascii="Times New Roman" w:eastAsia="宋体" w:hAnsi="Times New Roman" w:cs="Times New Roman"/>
          <w:kern w:val="0"/>
          <w:sz w:val="24"/>
          <w:szCs w:val="24"/>
        </w:rPr>
        <w:t>before</w:t>
      </w:r>
      <w:r>
        <w:rPr>
          <w:rFonts w:ascii="Times New Roman" w:eastAsia="宋体" w:hAnsi="Times New Roman" w:cs="Times New Roman"/>
          <w:kern w:val="0"/>
          <w:sz w:val="24"/>
          <w:szCs w:val="24"/>
        </w:rPr>
        <w:t xml:space="preserve"> </w:t>
      </w:r>
      <w:r w:rsidR="00BC2346">
        <w:rPr>
          <w:rFonts w:ascii="Times New Roman" w:eastAsia="宋体" w:hAnsi="Times New Roman" w:cs="Times New Roman"/>
          <w:kern w:val="0"/>
          <w:sz w:val="24"/>
          <w:szCs w:val="24"/>
        </w:rPr>
        <w:t xml:space="preserve">receiving </w:t>
      </w:r>
      <w:r>
        <w:rPr>
          <w:rFonts w:ascii="Times New Roman" w:eastAsia="宋体" w:hAnsi="Times New Roman" w:cs="Times New Roman"/>
          <w:kern w:val="0"/>
          <w:sz w:val="24"/>
          <w:szCs w:val="24"/>
        </w:rPr>
        <w:t xml:space="preserve">block. </w:t>
      </w:r>
      <w:r w:rsidR="00BC2346">
        <w:rPr>
          <w:rFonts w:ascii="Times New Roman" w:eastAsia="宋体" w:hAnsi="Times New Roman" w:cs="Times New Roman"/>
          <w:kern w:val="0"/>
          <w:sz w:val="24"/>
          <w:szCs w:val="24"/>
        </w:rPr>
        <w:t>This</w:t>
      </w:r>
      <w:r w:rsidR="00452F2C">
        <w:rPr>
          <w:rFonts w:ascii="Times New Roman" w:eastAsia="宋体" w:hAnsi="Times New Roman" w:cs="Times New Roman"/>
          <w:kern w:val="0"/>
          <w:sz w:val="24"/>
          <w:szCs w:val="24"/>
        </w:rPr>
        <w:t xml:space="preserve"> node will request</w:t>
      </w:r>
      <w:r w:rsidR="00BC2346">
        <w:rPr>
          <w:rFonts w:ascii="Times New Roman" w:eastAsia="宋体" w:hAnsi="Times New Roman" w:cs="Times New Roman"/>
          <w:kern w:val="0"/>
          <w:sz w:val="24"/>
          <w:szCs w:val="24"/>
        </w:rPr>
        <w:t xml:space="preserve"> the processing block from its neighbor</w:t>
      </w:r>
      <w:r w:rsidR="009B01EF">
        <w:rPr>
          <w:rFonts w:ascii="Times New Roman" w:eastAsia="宋体" w:hAnsi="Times New Roman" w:cs="Times New Roman"/>
          <w:kern w:val="0"/>
          <w:sz w:val="24"/>
          <w:szCs w:val="24"/>
        </w:rPr>
        <w:t>s that</w:t>
      </w:r>
      <w:r w:rsidR="00452F2C">
        <w:rPr>
          <w:rFonts w:ascii="Times New Roman" w:eastAsia="宋体" w:hAnsi="Times New Roman" w:cs="Times New Roman"/>
          <w:kern w:val="0"/>
          <w:sz w:val="24"/>
          <w:szCs w:val="24"/>
        </w:rPr>
        <w:t xml:space="preserve"> have high stability and </w:t>
      </w:r>
      <w:r w:rsidR="009B01EF">
        <w:rPr>
          <w:rFonts w:ascii="Times New Roman" w:eastAsia="宋体" w:hAnsi="Times New Roman" w:cs="Times New Roman"/>
          <w:kern w:val="0"/>
          <w:sz w:val="24"/>
          <w:szCs w:val="24"/>
        </w:rPr>
        <w:t>short</w:t>
      </w:r>
      <w:r w:rsidR="00452F2C">
        <w:rPr>
          <w:rFonts w:ascii="Times New Roman" w:eastAsia="宋体" w:hAnsi="Times New Roman" w:cs="Times New Roman"/>
          <w:kern w:val="0"/>
          <w:sz w:val="24"/>
          <w:szCs w:val="24"/>
        </w:rPr>
        <w:t xml:space="preserve"> distance. </w:t>
      </w:r>
      <w:r w:rsidR="009B01EF">
        <w:rPr>
          <w:rFonts w:ascii="Times New Roman" w:eastAsia="宋体" w:hAnsi="Times New Roman" w:cs="Times New Roman"/>
          <w:kern w:val="0"/>
          <w:sz w:val="24"/>
          <w:szCs w:val="24"/>
        </w:rPr>
        <w:t>If the previous hash of the block not equal to the hash of the latest block on node's local blockchain, the node will requ</w:t>
      </w:r>
      <w:r w:rsidR="00FE5A82">
        <w:rPr>
          <w:rFonts w:ascii="Times New Roman" w:eastAsia="宋体" w:hAnsi="Times New Roman" w:cs="Times New Roman"/>
          <w:kern w:val="0"/>
          <w:sz w:val="24"/>
          <w:szCs w:val="24"/>
        </w:rPr>
        <w:t>est blockchain history from its neighbors.</w:t>
      </w:r>
      <w:r w:rsidR="00FE5A82">
        <w:rPr>
          <w:rFonts w:ascii="Times New Roman" w:eastAsia="宋体" w:hAnsi="Times New Roman" w:cs="Times New Roman" w:hint="eastAsia"/>
          <w:kern w:val="0"/>
          <w:sz w:val="24"/>
          <w:szCs w:val="24"/>
        </w:rPr>
        <w:t xml:space="preserve"> </w:t>
      </w:r>
      <w:r w:rsidR="00892756">
        <w:rPr>
          <w:rFonts w:ascii="Times New Roman" w:eastAsia="宋体" w:hAnsi="Times New Roman" w:cs="Times New Roman"/>
          <w:kern w:val="0"/>
          <w:sz w:val="24"/>
          <w:szCs w:val="24"/>
        </w:rPr>
        <w:t xml:space="preserve">The received blocks are added to </w:t>
      </w:r>
      <w:r w:rsidR="00FE5A82">
        <w:rPr>
          <w:rFonts w:ascii="Times New Roman" w:eastAsia="宋体" w:hAnsi="Times New Roman" w:cs="Times New Roman"/>
          <w:kern w:val="0"/>
          <w:sz w:val="24"/>
          <w:szCs w:val="24"/>
        </w:rPr>
        <w:t>node's</w:t>
      </w:r>
      <w:r w:rsidR="00892756">
        <w:rPr>
          <w:rFonts w:ascii="Times New Roman" w:eastAsia="宋体" w:hAnsi="Times New Roman" w:cs="Times New Roman"/>
          <w:kern w:val="0"/>
          <w:sz w:val="24"/>
          <w:szCs w:val="24"/>
        </w:rPr>
        <w:t xml:space="preserve"> local chain if it is not present in the </w:t>
      </w:r>
      <w:r w:rsidR="00FE5A82">
        <w:rPr>
          <w:rFonts w:ascii="Times New Roman" w:eastAsia="宋体" w:hAnsi="Times New Roman" w:cs="Times New Roman"/>
          <w:kern w:val="0"/>
          <w:sz w:val="24"/>
          <w:szCs w:val="24"/>
        </w:rPr>
        <w:t>blockchain</w:t>
      </w:r>
      <w:r w:rsidR="00892756">
        <w:rPr>
          <w:rFonts w:ascii="Times New Roman" w:eastAsia="宋体" w:hAnsi="Times New Roman" w:cs="Times New Roman"/>
          <w:kern w:val="0"/>
          <w:sz w:val="24"/>
          <w:szCs w:val="24"/>
        </w:rPr>
        <w:t>.</w:t>
      </w:r>
      <w:r w:rsidR="007F722A">
        <w:rPr>
          <w:rFonts w:ascii="Times New Roman" w:eastAsia="宋体" w:hAnsi="Times New Roman" w:cs="Times New Roman"/>
          <w:kern w:val="0"/>
          <w:sz w:val="24"/>
          <w:szCs w:val="24"/>
        </w:rPr>
        <w:t xml:space="preserve"> </w:t>
      </w:r>
      <w:r w:rsidR="00D76E1A">
        <w:rPr>
          <w:rFonts w:ascii="Times New Roman" w:eastAsia="宋体" w:hAnsi="Times New Roman" w:cs="Times New Roman"/>
          <w:kern w:val="0"/>
          <w:sz w:val="24"/>
          <w:szCs w:val="24"/>
        </w:rPr>
        <w:t>when the maintained chain is the latest blockchain</w:t>
      </w:r>
      <w:r w:rsidR="007F722A">
        <w:rPr>
          <w:rFonts w:ascii="Times New Roman" w:eastAsia="宋体" w:hAnsi="Times New Roman" w:cs="Times New Roman"/>
          <w:kern w:val="0"/>
          <w:sz w:val="24"/>
          <w:szCs w:val="24"/>
        </w:rPr>
        <w:t xml:space="preserve">, the node participates consensus process via generating the following round random number according to the full signature of latest block. This procedure ensures that </w:t>
      </w:r>
      <w:r w:rsidR="003E04D3">
        <w:rPr>
          <w:rFonts w:ascii="Times New Roman" w:eastAsia="宋体" w:hAnsi="Times New Roman" w:cs="Times New Roman"/>
          <w:kern w:val="0"/>
          <w:sz w:val="24"/>
          <w:szCs w:val="24"/>
        </w:rPr>
        <w:t>blockchain system will not be stopped because the number of honest node</w:t>
      </w:r>
      <w:r w:rsidR="00B6073B">
        <w:rPr>
          <w:rFonts w:ascii="Times New Roman" w:eastAsia="宋体" w:hAnsi="Times New Roman" w:cs="Times New Roman"/>
          <w:kern w:val="0"/>
          <w:sz w:val="24"/>
          <w:szCs w:val="24"/>
        </w:rPr>
        <w:t>s</w:t>
      </w:r>
      <w:r w:rsidR="00D76E1A">
        <w:rPr>
          <w:rFonts w:ascii="Times New Roman" w:eastAsia="宋体" w:hAnsi="Times New Roman" w:cs="Times New Roman"/>
          <w:kern w:val="0"/>
          <w:sz w:val="24"/>
          <w:szCs w:val="24"/>
        </w:rPr>
        <w:t xml:space="preserve"> </w:t>
      </w:r>
      <w:r w:rsidR="00301351">
        <w:rPr>
          <w:rFonts w:ascii="Times New Roman" w:eastAsia="宋体" w:hAnsi="Times New Roman" w:cs="Times New Roman"/>
          <w:kern w:val="0"/>
          <w:sz w:val="24"/>
          <w:szCs w:val="24"/>
        </w:rPr>
        <w:t>not meets the security threshold. Thus,</w:t>
      </w:r>
      <w:r w:rsidR="00D76E1A">
        <w:rPr>
          <w:rFonts w:ascii="Times New Roman" w:eastAsia="宋体" w:hAnsi="Times New Roman" w:cs="Times New Roman"/>
          <w:kern w:val="0"/>
          <w:sz w:val="24"/>
          <w:szCs w:val="24"/>
        </w:rPr>
        <w:t xml:space="preserve"> SWIB can utilize the</w:t>
      </w:r>
      <w:r w:rsidR="00301351">
        <w:rPr>
          <w:rFonts w:ascii="Times New Roman" w:eastAsia="宋体" w:hAnsi="Times New Roman" w:cs="Times New Roman"/>
          <w:kern w:val="0"/>
          <w:sz w:val="24"/>
          <w:szCs w:val="24"/>
        </w:rPr>
        <w:t xml:space="preserve"> synchronization </w:t>
      </w:r>
      <w:r w:rsidR="00D76E1A">
        <w:rPr>
          <w:rFonts w:ascii="Times New Roman" w:eastAsia="宋体" w:hAnsi="Times New Roman" w:cs="Times New Roman"/>
          <w:kern w:val="0"/>
          <w:sz w:val="24"/>
          <w:szCs w:val="24"/>
        </w:rPr>
        <w:t>mechanism</w:t>
      </w:r>
      <w:r w:rsidR="00301351">
        <w:rPr>
          <w:rFonts w:ascii="Times New Roman" w:eastAsia="宋体" w:hAnsi="Times New Roman" w:cs="Times New Roman"/>
          <w:kern w:val="0"/>
          <w:sz w:val="24"/>
          <w:szCs w:val="24"/>
        </w:rPr>
        <w:t xml:space="preserve"> to </w:t>
      </w:r>
      <w:r w:rsidR="00D76E1A">
        <w:rPr>
          <w:rFonts w:ascii="Times New Roman" w:eastAsia="宋体" w:hAnsi="Times New Roman" w:cs="Times New Roman"/>
          <w:kern w:val="0"/>
          <w:sz w:val="24"/>
          <w:szCs w:val="24"/>
        </w:rPr>
        <w:t>guarantee</w:t>
      </w:r>
      <w:r w:rsidR="00301351">
        <w:rPr>
          <w:rFonts w:ascii="Times New Roman" w:eastAsia="宋体" w:hAnsi="Times New Roman" w:cs="Times New Roman"/>
          <w:kern w:val="0"/>
          <w:sz w:val="24"/>
          <w:szCs w:val="24"/>
        </w:rPr>
        <w:t xml:space="preserve"> the security of SWIB.</w:t>
      </w:r>
    </w:p>
    <w:p w14:paraId="31680BC5" w14:textId="76D7440A"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5458212C" w14:textId="7E0F7099" w:rsidR="00E4471D" w:rsidRPr="004246D7" w:rsidRDefault="00E4471D" w:rsidP="00E4471D">
      <w:pPr>
        <w:pStyle w:val="2"/>
        <w:rPr>
          <w:rFonts w:ascii="Times New Roman" w:eastAsia="黑体" w:hAnsi="Times New Roman" w:cs="Times New Roman"/>
          <w:sz w:val="28"/>
          <w:szCs w:val="28"/>
        </w:rPr>
      </w:pPr>
      <w:r w:rsidRPr="004246D7">
        <w:rPr>
          <w:rFonts w:ascii="Times New Roman" w:eastAsia="黑体" w:hAnsi="Times New Roman" w:cs="Times New Roman"/>
          <w:sz w:val="28"/>
          <w:szCs w:val="28"/>
        </w:rPr>
        <w:t>5.</w:t>
      </w:r>
      <w:r>
        <w:rPr>
          <w:rFonts w:ascii="Times New Roman" w:eastAsia="黑体" w:hAnsi="Times New Roman" w:cs="Times New Roman"/>
          <w:sz w:val="28"/>
          <w:szCs w:val="28"/>
        </w:rPr>
        <w:t>1</w:t>
      </w:r>
      <w:r w:rsidRPr="004246D7">
        <w:rPr>
          <w:rFonts w:ascii="Times New Roman" w:eastAsia="黑体" w:hAnsi="Times New Roman" w:cs="Times New Roman"/>
          <w:sz w:val="28"/>
          <w:szCs w:val="28"/>
        </w:rPr>
        <w:t xml:space="preserve"> </w:t>
      </w:r>
      <w:r w:rsidR="007F1AE8">
        <w:rPr>
          <w:rFonts w:ascii="Times New Roman" w:eastAsia="黑体" w:hAnsi="Times New Roman" w:cs="Times New Roman"/>
          <w:sz w:val="28"/>
          <w:szCs w:val="28"/>
        </w:rPr>
        <w:t>P</w:t>
      </w:r>
      <w:r w:rsidR="00B6073B">
        <w:rPr>
          <w:rFonts w:ascii="Times New Roman" w:eastAsia="黑体" w:hAnsi="Times New Roman" w:cs="Times New Roman"/>
          <w:sz w:val="28"/>
          <w:szCs w:val="28"/>
        </w:rPr>
        <w:t xml:space="preserve">erformance </w:t>
      </w:r>
      <w:r w:rsidR="007F1AE8">
        <w:rPr>
          <w:rFonts w:ascii="Times New Roman" w:eastAsia="黑体" w:hAnsi="Times New Roman" w:cs="Times New Roman"/>
          <w:sz w:val="28"/>
          <w:szCs w:val="28"/>
        </w:rPr>
        <w:t>Analysis</w:t>
      </w:r>
    </w:p>
    <w:p w14:paraId="277FF685" w14:textId="2EC5BE4D" w:rsidR="00F905EF" w:rsidRPr="00F905EF" w:rsidRDefault="00F905EF" w:rsidP="00F905EF">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Pr>
          <w:rFonts w:ascii="Times New Roman" w:eastAsia="黑体" w:hAnsi="Times New Roman" w:cs="Times New Roman"/>
          <w:sz w:val="24"/>
          <w:szCs w:val="24"/>
        </w:rPr>
        <w:t>1</w:t>
      </w:r>
      <w:r w:rsidRPr="004246D7">
        <w:rPr>
          <w:rFonts w:ascii="Times New Roman" w:eastAsia="黑体" w:hAnsi="Times New Roman" w:cs="Times New Roman"/>
          <w:sz w:val="24"/>
          <w:szCs w:val="24"/>
        </w:rPr>
        <w:t xml:space="preserve">.1 </w:t>
      </w:r>
      <w:r w:rsidR="005F07A4">
        <w:rPr>
          <w:rFonts w:ascii="Times New Roman" w:eastAsia="黑体" w:hAnsi="Times New Roman" w:cs="Times New Roman"/>
          <w:sz w:val="24"/>
          <w:szCs w:val="24"/>
        </w:rPr>
        <w:t xml:space="preserve">Consensus </w:t>
      </w:r>
      <w:r w:rsidR="00E9727C">
        <w:rPr>
          <w:rFonts w:ascii="Times New Roman" w:eastAsia="黑体" w:hAnsi="Times New Roman" w:cs="Times New Roman"/>
          <w:sz w:val="24"/>
          <w:szCs w:val="24"/>
        </w:rPr>
        <w:t>Latency</w:t>
      </w:r>
    </w:p>
    <w:p w14:paraId="7B0381A8" w14:textId="597E9469" w:rsidR="00E9727C" w:rsidRDefault="009967A8" w:rsidP="000130B2">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w:t>
      </w:r>
      <w:r w:rsidR="00CD12B9">
        <w:rPr>
          <w:rFonts w:ascii="Times New Roman" w:eastAsia="宋体" w:hAnsi="Times New Roman" w:cs="Times New Roman"/>
          <w:kern w:val="0"/>
          <w:sz w:val="24"/>
          <w:szCs w:val="24"/>
        </w:rPr>
        <w:t>consensus</w:t>
      </w:r>
      <w:r w:rsidR="000130B2">
        <w:rPr>
          <w:rFonts w:ascii="Times New Roman" w:eastAsia="宋体" w:hAnsi="Times New Roman" w:cs="Times New Roman"/>
          <w:kern w:val="0"/>
          <w:sz w:val="24"/>
          <w:szCs w:val="24"/>
        </w:rPr>
        <w:t xml:space="preserve"> latency is </w:t>
      </w:r>
      <w:r>
        <w:rPr>
          <w:rFonts w:ascii="Times New Roman" w:eastAsia="宋体" w:hAnsi="Times New Roman" w:cs="Times New Roman"/>
          <w:kern w:val="0"/>
          <w:sz w:val="24"/>
          <w:szCs w:val="24"/>
        </w:rPr>
        <w:t xml:space="preserve">defined as </w:t>
      </w:r>
      <w:r w:rsidR="000130B2">
        <w:rPr>
          <w:rFonts w:ascii="Times New Roman" w:eastAsia="宋体" w:hAnsi="Times New Roman" w:cs="Times New Roman"/>
          <w:kern w:val="0"/>
          <w:sz w:val="24"/>
          <w:szCs w:val="24"/>
        </w:rPr>
        <w:t>the time interval from the block proposal to the block finalization.</w:t>
      </w:r>
      <w:r w:rsidR="00230543">
        <w:rPr>
          <w:rFonts w:ascii="Times New Roman" w:eastAsia="宋体" w:hAnsi="Times New Roman" w:cs="Times New Roman"/>
          <w:kern w:val="0"/>
          <w:sz w:val="24"/>
          <w:szCs w:val="24"/>
        </w:rPr>
        <w:t xml:space="preserve"> In order to focus on the impact of wireless communication, we assume that the computing time is negligibly small. Then, the consensus latency in our protocol is obtain as</w:t>
      </w:r>
    </w:p>
    <w:p w14:paraId="6810758E" w14:textId="12D1A0CB" w:rsidR="00230543" w:rsidRPr="00230543" w:rsidRDefault="00230543" w:rsidP="000130B2">
      <w:pPr>
        <w:spacing w:afterLines="50" w:after="156"/>
        <w:ind w:firstLine="42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 xml:space="preserve">L=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N+1</m:t>
              </m:r>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oMath>
      </m:oMathPara>
    </w:p>
    <w:p w14:paraId="5ED5AA3C" w14:textId="505ECF9E" w:rsidR="00E961A9" w:rsidRDefault="00230543" w:rsidP="00E961A9">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with a communication success probability greater than or equal</w:t>
      </w:r>
      <w:r w:rsidR="00860AC3">
        <w:rPr>
          <w:rFonts w:ascii="Times New Roman" w:eastAsia="宋体" w:hAnsi="Times New Roman" w:cs="Times New Roman"/>
          <w:kern w:val="0"/>
          <w:sz w:val="24"/>
          <w:szCs w:val="24"/>
        </w:rPr>
        <w:t xml:space="preserve"> to </w:t>
      </w:r>
      <m:oMath>
        <m:r>
          <w:rPr>
            <w:rFonts w:ascii="Cambria Math" w:eastAsia="宋体" w:hAnsi="Cambria Math" w:cs="Times New Roman"/>
            <w:kern w:val="0"/>
            <w:sz w:val="24"/>
            <w:szCs w:val="24"/>
          </w:rPr>
          <m:t>ζ</m:t>
        </m:r>
      </m:oMath>
      <w:r w:rsidR="00B94728">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 xml:space="preserve">for some </w:t>
      </w:r>
      <m:oMath>
        <m:r>
          <w:rPr>
            <w:rFonts w:ascii="Cambria Math" w:eastAsia="宋体" w:hAnsi="Cambria Math" w:cs="Times New Roman"/>
            <w:kern w:val="0"/>
            <w:sz w:val="24"/>
            <w:szCs w:val="24"/>
          </w:rPr>
          <m:t>0≤ζ&lt;1</m:t>
        </m:r>
      </m:oMath>
      <w:r w:rsidR="00860AC3">
        <w:rPr>
          <w:rFonts w:ascii="Times New Roman" w:eastAsia="宋体" w:hAnsi="Times New Roman" w:cs="Times New Roman" w:hint="eastAsia"/>
          <w:kern w:val="0"/>
          <w:sz w:val="24"/>
          <w:szCs w:val="24"/>
        </w:rPr>
        <w:t>.</w:t>
      </w:r>
      <w:r w:rsidR="00860AC3">
        <w:rPr>
          <w:rFonts w:ascii="Times New Roman" w:eastAsia="宋体" w:hAnsi="Times New Roman" w:cs="Times New Roman"/>
          <w:kern w:val="0"/>
          <w:sz w:val="24"/>
          <w:szCs w:val="24"/>
        </w:rPr>
        <w:t xml:space="preserve"> This equation comes because a single consensus round of SWIB consist of at most </w:t>
      </w:r>
      <m:oMath>
        <m:r>
          <w:rPr>
            <w:rFonts w:ascii="Cambria Math" w:eastAsia="宋体" w:hAnsi="Cambria Math" w:cs="Times New Roman"/>
            <w:kern w:val="0"/>
            <w:sz w:val="24"/>
            <w:szCs w:val="24"/>
          </w:rPr>
          <m:t xml:space="preserve">N+2 </m:t>
        </m:r>
      </m:oMath>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urns of independent message dissemination opportunities. The </w:t>
      </w:r>
      <w:r w:rsidR="00860AC3">
        <w:rPr>
          <w:rFonts w:ascii="Times New Roman" w:eastAsia="宋体" w:hAnsi="Times New Roman" w:cs="Times New Roman" w:hint="eastAsia"/>
          <w:kern w:val="0"/>
          <w:sz w:val="24"/>
          <w:szCs w:val="24"/>
        </w:rPr>
        <w:t>t</w:t>
      </w:r>
      <w:r w:rsidR="00860AC3">
        <w:rPr>
          <w:rFonts w:ascii="Times New Roman" w:eastAsia="宋体" w:hAnsi="Times New Roman" w:cs="Times New Roman"/>
          <w:kern w:val="0"/>
          <w:sz w:val="24"/>
          <w:szCs w:val="24"/>
        </w:rPr>
        <w:t xml:space="preserve">erm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oMath>
      <w:r w:rsidR="00860AC3">
        <w:rPr>
          <w:rFonts w:ascii="Times New Roman" w:eastAsia="宋体" w:hAnsi="Times New Roman" w:cs="Times New Roman" w:hint="eastAsia"/>
          <w:kern w:val="0"/>
          <w:sz w:val="24"/>
          <w:szCs w:val="24"/>
        </w:rPr>
        <w:t xml:space="preserve"> </w:t>
      </w:r>
      <w:r w:rsidR="00860AC3">
        <w:rPr>
          <w:rFonts w:ascii="Times New Roman" w:eastAsia="宋体" w:hAnsi="Times New Roman" w:cs="Times New Roman"/>
          <w:kern w:val="0"/>
          <w:sz w:val="24"/>
          <w:szCs w:val="24"/>
        </w:rPr>
        <w:t>is</w:t>
      </w:r>
      <w:r w:rsidR="00EA7959">
        <w:rPr>
          <w:rFonts w:ascii="Times New Roman" w:eastAsia="宋体" w:hAnsi="Times New Roman" w:cs="Times New Roman"/>
          <w:kern w:val="0"/>
          <w:sz w:val="24"/>
          <w:szCs w:val="24"/>
        </w:rPr>
        <w:t xml:space="preserve"> the number of time slots</w:t>
      </w:r>
      <w:r w:rsidR="00B94728">
        <w:rPr>
          <w:rFonts w:ascii="Times New Roman" w:eastAsia="宋体" w:hAnsi="Times New Roman" w:cs="Times New Roman"/>
          <w:kern w:val="0"/>
          <w:sz w:val="24"/>
          <w:szCs w:val="24"/>
        </w:rPr>
        <w:t xml:space="preserve"> for a maximum message.</w:t>
      </w:r>
      <w:r w:rsidR="00CA4AF4">
        <w:rPr>
          <w:rFonts w:ascii="Times New Roman" w:eastAsia="宋体" w:hAnsi="Times New Roman" w:cs="Times New Roman"/>
          <w:kern w:val="0"/>
          <w:sz w:val="24"/>
          <w:szCs w:val="24"/>
        </w:rPr>
        <w:t xml:space="preserve"> A block is composed of block header and a block body. The block header mainly stores metadata for identifying blocks and has fixed size. Block body contains multiple transactions, which assumed that have fixed size. Let </w:t>
      </w:r>
      <m:oMath>
        <m:r>
          <w:rPr>
            <w:rFonts w:ascii="Cambria Math" w:eastAsia="宋体" w:hAnsi="Cambria Math" w:cs="Times New Roman"/>
            <w:kern w:val="0"/>
            <w:sz w:val="24"/>
            <w:szCs w:val="24"/>
          </w:rPr>
          <m:t>M</m:t>
        </m:r>
      </m:oMath>
      <w:r w:rsidR="00CA4AF4">
        <w:rPr>
          <w:rFonts w:ascii="Times New Roman" w:eastAsia="宋体" w:hAnsi="Times New Roman" w:cs="Times New Roman" w:hint="eastAsia"/>
          <w:kern w:val="0"/>
          <w:sz w:val="24"/>
          <w:szCs w:val="24"/>
        </w:rPr>
        <w:t xml:space="preserve"> </w:t>
      </w:r>
      <w:r w:rsidR="00CA4AF4">
        <w:rPr>
          <w:rFonts w:ascii="Times New Roman" w:eastAsia="宋体" w:hAnsi="Times New Roman" w:cs="Times New Roman"/>
          <w:kern w:val="0"/>
          <w:sz w:val="24"/>
          <w:szCs w:val="24"/>
        </w:rPr>
        <w:t xml:space="preserve">be </w:t>
      </w:r>
      <w:r w:rsidR="009214D8">
        <w:rPr>
          <w:rFonts w:ascii="Times New Roman" w:eastAsia="宋体" w:hAnsi="Times New Roman" w:cs="Times New Roman"/>
          <w:kern w:val="0"/>
          <w:sz w:val="24"/>
          <w:szCs w:val="24"/>
        </w:rPr>
        <w:t xml:space="preserve">the maximum message in transmission,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oMath>
      <w:r w:rsidR="009214D8">
        <w:rPr>
          <w:rFonts w:ascii="Times New Roman" w:eastAsia="宋体" w:hAnsi="Times New Roman" w:cs="Times New Roman" w:hint="eastAsia"/>
          <w:kern w:val="0"/>
          <w:sz w:val="24"/>
          <w:szCs w:val="24"/>
        </w:rPr>
        <w:t xml:space="preserve"> </w:t>
      </w:r>
      <w:r w:rsidR="009214D8">
        <w:rPr>
          <w:rFonts w:ascii="Times New Roman" w:eastAsia="宋体" w:hAnsi="Times New Roman" w:cs="Times New Roman"/>
          <w:kern w:val="0"/>
          <w:sz w:val="24"/>
          <w:szCs w:val="24"/>
        </w:rPr>
        <w:t xml:space="preserve">respectively be block header size and transaction size. </w:t>
      </w:r>
      <w:r w:rsidR="00E961A9">
        <w:rPr>
          <w:rFonts w:ascii="Times New Roman" w:eastAsia="宋体" w:hAnsi="Times New Roman" w:cs="Times New Roman"/>
          <w:kern w:val="0"/>
          <w:sz w:val="24"/>
          <w:szCs w:val="24"/>
        </w:rPr>
        <w:t xml:space="preserve">The </w:t>
      </w:r>
      <w:r w:rsidR="0039691B">
        <w:rPr>
          <w:rFonts w:ascii="Times New Roman" w:eastAsia="宋体" w:hAnsi="Times New Roman" w:cs="Times New Roman"/>
          <w:kern w:val="0"/>
          <w:sz w:val="24"/>
          <w:szCs w:val="24"/>
        </w:rPr>
        <w:t xml:space="preserve">maximum </w:t>
      </w:r>
      <w:r w:rsidR="00E961A9">
        <w:rPr>
          <w:rFonts w:ascii="Times New Roman" w:eastAsia="宋体" w:hAnsi="Times New Roman" w:cs="Times New Roman"/>
          <w:kern w:val="0"/>
          <w:sz w:val="24"/>
          <w:szCs w:val="24"/>
        </w:rPr>
        <w:t xml:space="preserve">consensus latency of the SWIB is </w:t>
      </w:r>
    </w:p>
    <w:p w14:paraId="45F0B822" w14:textId="141BC165" w:rsidR="00E961A9" w:rsidRPr="00641646" w:rsidRDefault="006E070F" w:rsidP="00E961A9">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oMath>
      </m:oMathPara>
    </w:p>
    <w:p w14:paraId="60E5958D" w14:textId="49CC058C" w:rsidR="00CA4AF4" w:rsidRDefault="00CE456F" w:rsidP="00230543">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m:rPr>
                    <m:sty m:val="p"/>
                  </m:rPr>
                  <w:rPr>
                    <w:rFonts w:ascii="Cambria Math" w:eastAsia="宋体" w:hAnsi="Cambria Math" w:cs="Times New Roman"/>
                    <w:kern w:val="0"/>
                    <w:sz w:val="24"/>
                    <w:szCs w:val="24"/>
                  </w:rPr>
                  <m:t>0</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max</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t</m:t>
                </m:r>
              </m:sub>
            </m:sSub>
          </m:num>
          <m:den>
            <m:r>
              <w:rPr>
                <w:rFonts w:ascii="Cambria Math" w:eastAsia="宋体" w:hAnsi="Cambria Math" w:cs="Times New Roman"/>
                <w:kern w:val="0"/>
                <w:sz w:val="24"/>
                <w:szCs w:val="24"/>
              </w:rPr>
              <m:t>M</m:t>
            </m:r>
          </m:den>
        </m:f>
        <m:r>
          <w:rPr>
            <w:rFonts w:ascii="Cambria Math" w:eastAsia="宋体" w:hAnsi="Cambria Math" w:cs="Times New Roman"/>
            <w:kern w:val="0"/>
            <w:sz w:val="24"/>
            <w:szCs w:val="24"/>
          </w:rPr>
          <m:t xml:space="preserve"> </m:t>
        </m:r>
      </m:oMath>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s the number of required slots to transmit the maximum size block</w:t>
      </w:r>
      <w:r w:rsidR="009C3060">
        <w:rPr>
          <w:rFonts w:ascii="Times New Roman" w:eastAsia="宋体" w:hAnsi="Times New Roman" w:cs="Times New Roman"/>
          <w:kern w:val="0"/>
          <w:sz w:val="24"/>
          <w:szCs w:val="24"/>
        </w:rPr>
        <w:t xml:space="preserve">, 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9C3060">
        <w:rPr>
          <w:rFonts w:ascii="Times New Roman" w:eastAsia="宋体" w:hAnsi="Times New Roman" w:cs="Times New Roman" w:hint="eastAsia"/>
          <w:kern w:val="0"/>
          <w:sz w:val="24"/>
          <w:szCs w:val="24"/>
        </w:rPr>
        <w:t xml:space="preserve"> </w:t>
      </w:r>
      <w:r w:rsidR="009C3060">
        <w:rPr>
          <w:rFonts w:ascii="Times New Roman" w:eastAsia="宋体" w:hAnsi="Times New Roman" w:cs="Times New Roman"/>
          <w:kern w:val="0"/>
          <w:sz w:val="24"/>
          <w:szCs w:val="24"/>
        </w:rPr>
        <w:t>is the number of slots to transmit the maximum signatures</w:t>
      </w:r>
      <w:r>
        <w:rPr>
          <w:rFonts w:ascii="Times New Roman" w:eastAsia="宋体" w:hAnsi="Times New Roman" w:cs="Times New Roman"/>
          <w:kern w:val="0"/>
          <w:sz w:val="24"/>
          <w:szCs w:val="24"/>
        </w:rPr>
        <w:t>.</w:t>
      </w:r>
      <w:r w:rsidR="00E675DF">
        <w:rPr>
          <w:rFonts w:ascii="Times New Roman" w:eastAsia="宋体" w:hAnsi="Times New Roman" w:cs="Times New Roman"/>
          <w:kern w:val="0"/>
          <w:sz w:val="24"/>
          <w:szCs w:val="24"/>
        </w:rPr>
        <w:t xml:space="preserve"> </w:t>
      </w:r>
      <w:r w:rsidR="00934494">
        <w:rPr>
          <w:rFonts w:ascii="Times New Roman" w:eastAsia="宋体" w:hAnsi="Times New Roman" w:cs="Times New Roman"/>
          <w:kern w:val="0"/>
          <w:sz w:val="24"/>
          <w:szCs w:val="24"/>
        </w:rPr>
        <w:t>We assume that</w:t>
      </w:r>
      <w:r w:rsidR="00E675DF">
        <w:rPr>
          <w:rFonts w:ascii="Times New Roman" w:eastAsia="宋体" w:hAnsi="Times New Roman" w:cs="Times New Roman"/>
          <w:kern w:val="0"/>
          <w:sz w:val="24"/>
          <w:szCs w:val="24"/>
        </w:rPr>
        <w:t xml:space="preserve"> the transmission probability </w:t>
      </w:r>
      <w:r w:rsidR="00934494">
        <w:rPr>
          <w:rFonts w:ascii="Times New Roman" w:eastAsia="宋体" w:hAnsi="Times New Roman" w:cs="Times New Roman"/>
          <w:kern w:val="0"/>
          <w:sz w:val="24"/>
          <w:szCs w:val="24"/>
        </w:rPr>
        <w:t xml:space="preserve">of nodes is </w:t>
      </w:r>
      <m:oMath>
        <m:r>
          <w:rPr>
            <w:rFonts w:ascii="Cambria Math" w:eastAsia="宋体" w:hAnsi="Cambria Math" w:cs="Times New Roman"/>
            <w:kern w:val="0"/>
            <w:sz w:val="24"/>
            <w:szCs w:val="24"/>
          </w:rPr>
          <m:t>p</m:t>
        </m:r>
      </m:oMath>
      <w:r w:rsidR="00934494">
        <w:rPr>
          <w:rFonts w:ascii="Times New Roman" w:eastAsia="宋体" w:hAnsi="Times New Roman" w:cs="Times New Roman" w:hint="eastAsia"/>
          <w:kern w:val="0"/>
          <w:sz w:val="24"/>
          <w:szCs w:val="24"/>
        </w:rPr>
        <w:t>.</w:t>
      </w:r>
      <w:r w:rsidR="00934494">
        <w:rPr>
          <w:rFonts w:ascii="Times New Roman" w:eastAsia="宋体" w:hAnsi="Times New Roman" w:cs="Times New Roman"/>
          <w:kern w:val="0"/>
          <w:sz w:val="24"/>
          <w:szCs w:val="24"/>
        </w:rPr>
        <w:t xml:space="preserve"> In our considered network model, the consensus latency can be computed as follows:</w:t>
      </w:r>
    </w:p>
    <w:p w14:paraId="34AC0CE2" w14:textId="24AB0E9F" w:rsidR="00E675DF" w:rsidRDefault="00E675DF" w:rsidP="00E675DF">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Pr>
          <w:rFonts w:ascii="Times New Roman" w:eastAsia="宋体" w:hAnsi="Times New Roman" w:cs="Times New Roman"/>
          <w:b/>
          <w:bCs/>
          <w:kern w:val="0"/>
          <w:sz w:val="24"/>
          <w:szCs w:val="24"/>
        </w:rPr>
        <w:t>1</w:t>
      </w:r>
      <w:r>
        <w:rPr>
          <w:rFonts w:ascii="Times New Roman" w:eastAsia="宋体" w:hAnsi="Times New Roman" w:cs="Times New Roman"/>
          <w:kern w:val="0"/>
          <w:sz w:val="24"/>
          <w:szCs w:val="24"/>
        </w:rPr>
        <w:t xml:space="preserve"> 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transmission probability of each node in system. In SWIB, </w:t>
      </w:r>
      <w:r w:rsidR="00934494">
        <w:rPr>
          <w:rFonts w:ascii="Times New Roman" w:eastAsia="宋体" w:hAnsi="Times New Roman" w:cs="Times New Roman"/>
          <w:kern w:val="0"/>
          <w:sz w:val="24"/>
          <w:szCs w:val="24"/>
        </w:rPr>
        <w:t>the runtime of consensus process is</w:t>
      </w:r>
      <w:r>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 xml:space="preserve">F= </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where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some target transmission probability.</w:t>
      </w:r>
    </w:p>
    <w:p w14:paraId="7E123EFB" w14:textId="7F864B95" w:rsidR="00E675DF" w:rsidRDefault="00E675DF" w:rsidP="00230543">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wireless network, each node determines to transmit a message in each slot with probability </w:t>
      </w:r>
      <m:oMath>
        <m:r>
          <w:rPr>
            <w:rFonts w:ascii="Cambria Math" w:eastAsia="宋体" w:hAnsi="Cambria Math" w:cs="Times New Roman"/>
            <w:kern w:val="0"/>
            <w:sz w:val="24"/>
            <w:szCs w:val="24"/>
          </w:rPr>
          <m:t>p</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probability that only </w:t>
      </w:r>
      <w:r w:rsidR="00C05D99">
        <w:rPr>
          <w:rFonts w:ascii="Times New Roman" w:eastAsia="宋体" w:hAnsi="Times New Roman" w:cs="Times New Roman"/>
          <w:kern w:val="0"/>
          <w:sz w:val="24"/>
          <w:szCs w:val="24"/>
        </w:rPr>
        <w:t>one</w:t>
      </w:r>
      <w:r>
        <w:rPr>
          <w:rFonts w:ascii="Times New Roman" w:eastAsia="宋体" w:hAnsi="Times New Roman" w:cs="Times New Roman"/>
          <w:kern w:val="0"/>
          <w:sz w:val="24"/>
          <w:szCs w:val="24"/>
        </w:rPr>
        <w:t xml:space="preserve"> node </w:t>
      </w:r>
      <w:r w:rsidR="00C05D99">
        <w:rPr>
          <w:rFonts w:ascii="Times New Roman" w:eastAsia="宋体" w:hAnsi="Times New Roman" w:cs="Times New Roman"/>
          <w:kern w:val="0"/>
          <w:sz w:val="24"/>
          <w:szCs w:val="24"/>
        </w:rPr>
        <w:t xml:space="preserve">broadcasts a </w:t>
      </w:r>
      <w:r>
        <w:rPr>
          <w:rFonts w:ascii="Times New Roman" w:eastAsia="宋体" w:hAnsi="Times New Roman" w:cs="Times New Roman"/>
          <w:kern w:val="0"/>
          <w:sz w:val="24"/>
          <w:szCs w:val="24"/>
        </w:rPr>
        <w:t xml:space="preserve">message in a slot is </w:t>
      </w:r>
      <w:r>
        <w:rPr>
          <w:rFonts w:ascii="Times New Roman" w:eastAsia="宋体" w:hAnsi="Times New Roman" w:cs="Times New Roman"/>
          <w:kern w:val="0"/>
          <w:sz w:val="24"/>
          <w:szCs w:val="24"/>
        </w:rPr>
        <w:lastRenderedPageBreak/>
        <w:t xml:space="preserve">expressed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a random variable denoting the number of time slots required for a node to transmit a message. We suppose that </w:t>
      </w:r>
      <m:oMath>
        <m:r>
          <w:rPr>
            <w:rFonts w:ascii="Cambria Math" w:eastAsia="宋体" w:hAnsi="Cambria Math" w:cs="Times New Roman"/>
            <w:kern w:val="0"/>
            <w:sz w:val="24"/>
            <w:szCs w:val="24"/>
          </w:rPr>
          <m:t>x</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determined the minimum value such that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Pr</m:t>
            </m:r>
          </m:fName>
          <m:e>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X≤x</m:t>
                </m:r>
              </m:e>
            </m:d>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x</m:t>
                </m:r>
              </m:sup>
            </m:sSup>
          </m:e>
        </m:func>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success transmit probability </w:t>
      </w:r>
      <m:oMath>
        <m:r>
          <w:rPr>
            <w:rFonts w:ascii="Cambria Math" w:eastAsia="宋体" w:hAnsi="Cambria Math" w:cs="Times New Roman"/>
            <w:kern w:val="0"/>
            <w:sz w:val="24"/>
            <w:szCs w:val="24"/>
          </w:rPr>
          <m:t>0≤ς&lt;1</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Then, the minimum required number of time slots is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Pr>
          <w:rFonts w:ascii="Times New Roman" w:eastAsia="宋体" w:hAnsi="Times New Roman" w:cs="Times New Roman" w:hint="eastAsia"/>
          <w:kern w:val="0"/>
          <w:sz w:val="24"/>
          <w:szCs w:val="24"/>
        </w:rPr>
        <w:t xml:space="preserve">. </w:t>
      </w:r>
      <w:r>
        <w:rPr>
          <w:rFonts w:ascii="Lucida Sans Unicode" w:eastAsia="宋体" w:hAnsi="Lucida Sans Unicode" w:cs="Lucida Sans Unicode"/>
          <w:kern w:val="0"/>
          <w:sz w:val="24"/>
          <w:szCs w:val="24"/>
        </w:rPr>
        <w:t>■</w:t>
      </w:r>
    </w:p>
    <w:p w14:paraId="7DCB64F1" w14:textId="7EEC798B" w:rsidR="00E675DF" w:rsidRDefault="00CA4AF4" w:rsidP="00E675DF">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SWIB, block proposer is responsible for block generation. After generating a new block, the block proposer sends the new block to other consensus nodes for voting on it. Consensus nodes then generate and broadcast partial signature when they succeed in verifying the validation of the block. When a consensus node receives a sufficient number of partial signature shares, block finalization has been achieved via recovering a full signature. The full signature is seemed as a synchronous block update message, which can be reported to other nodes by any consensus node generating full signature. Our protocol provides a synchronization mechanism to solve the problem of blockchain inconsistency between different nodes. However, consensus process may be interrupted due to no consensus node receives a sufficient number of partial signature shares to recover full signature. This means that all consensus nodes </w:t>
      </w:r>
      <w:r w:rsidR="0039691B">
        <w:rPr>
          <w:rFonts w:ascii="Times New Roman" w:eastAsia="宋体" w:hAnsi="Times New Roman" w:cs="Times New Roman"/>
          <w:kern w:val="0"/>
          <w:sz w:val="24"/>
          <w:szCs w:val="24"/>
        </w:rPr>
        <w:t>cannot generate or receive full signature with the maximum consensus latency</w:t>
      </w:r>
      <w:r>
        <w:rPr>
          <w:rFonts w:ascii="Times New Roman" w:eastAsia="宋体" w:hAnsi="Times New Roman" w:cs="Times New Roman" w:hint="eastAsia"/>
          <w:kern w:val="0"/>
          <w:sz w:val="24"/>
          <w:szCs w:val="24"/>
        </w:rPr>
        <w:t>.</w:t>
      </w:r>
    </w:p>
    <w:p w14:paraId="1B15D1C0" w14:textId="229252E1" w:rsidR="009F1C17" w:rsidRDefault="003626A2" w:rsidP="00486F3F">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considered network model, we have th</w:t>
      </w:r>
      <w:r w:rsidR="009F1C17">
        <w:rPr>
          <w:rFonts w:ascii="Times New Roman" w:eastAsia="宋体" w:hAnsi="Times New Roman" w:cs="Times New Roman"/>
          <w:kern w:val="0"/>
          <w:sz w:val="24"/>
          <w:szCs w:val="24"/>
        </w:rPr>
        <w:t>e following consensus success probability of SWIB.</w:t>
      </w:r>
    </w:p>
    <w:p w14:paraId="7392B865" w14:textId="6E512B8E" w:rsidR="00E9727C" w:rsidRDefault="00253284" w:rsidP="0020631F">
      <w:pPr>
        <w:spacing w:afterLines="50" w:after="156"/>
        <w:rPr>
          <w:rFonts w:ascii="Times New Roman" w:eastAsia="宋体" w:hAnsi="Times New Roman" w:cs="Times New Roman"/>
          <w:kern w:val="0"/>
          <w:sz w:val="24"/>
          <w:szCs w:val="24"/>
        </w:rPr>
      </w:pPr>
      <w:r w:rsidRPr="009F1C17">
        <w:rPr>
          <w:rFonts w:ascii="Times New Roman" w:eastAsia="宋体" w:hAnsi="Times New Roman" w:cs="Times New Roman" w:hint="eastAsia"/>
          <w:b/>
          <w:bCs/>
          <w:kern w:val="0"/>
          <w:sz w:val="24"/>
          <w:szCs w:val="24"/>
        </w:rPr>
        <w:t>P</w:t>
      </w:r>
      <w:r w:rsidRPr="009F1C17">
        <w:rPr>
          <w:rFonts w:ascii="Times New Roman" w:eastAsia="宋体" w:hAnsi="Times New Roman" w:cs="Times New Roman"/>
          <w:b/>
          <w:bCs/>
          <w:kern w:val="0"/>
          <w:sz w:val="24"/>
          <w:szCs w:val="24"/>
        </w:rPr>
        <w:t xml:space="preserve">roposition </w:t>
      </w:r>
      <w:r w:rsidR="00C05D99">
        <w:rPr>
          <w:rFonts w:ascii="Times New Roman" w:eastAsia="宋体" w:hAnsi="Times New Roman" w:cs="Times New Roman"/>
          <w:b/>
          <w:bCs/>
          <w:kern w:val="0"/>
          <w:sz w:val="24"/>
          <w:szCs w:val="24"/>
        </w:rPr>
        <w:t>2</w:t>
      </w:r>
      <w:r>
        <w:rPr>
          <w:rFonts w:ascii="Times New Roman" w:eastAsia="宋体" w:hAnsi="Times New Roman" w:cs="Times New Roman"/>
          <w:kern w:val="0"/>
          <w:sz w:val="24"/>
          <w:szCs w:val="24"/>
        </w:rPr>
        <w:t xml:space="preserve">. </w:t>
      </w:r>
      <w:r w:rsidR="009F1C17">
        <w:rPr>
          <w:rFonts w:ascii="Times New Roman" w:eastAsia="宋体" w:hAnsi="Times New Roman" w:cs="Times New Roman"/>
          <w:kern w:val="0"/>
          <w:sz w:val="24"/>
          <w:szCs w:val="24"/>
        </w:rPr>
        <w:t xml:space="preserve">For a given round, the consensus </w:t>
      </w:r>
      <w:r w:rsidR="006C3F1D">
        <w:rPr>
          <w:rFonts w:ascii="Times New Roman" w:eastAsia="宋体" w:hAnsi="Times New Roman" w:cs="Times New Roman"/>
          <w:kern w:val="0"/>
          <w:sz w:val="24"/>
          <w:szCs w:val="24"/>
        </w:rPr>
        <w:t>success</w:t>
      </w:r>
      <w:r w:rsidR="009F1C17">
        <w:rPr>
          <w:rFonts w:ascii="Times New Roman" w:eastAsia="宋体" w:hAnsi="Times New Roman" w:cs="Times New Roman"/>
          <w:kern w:val="0"/>
          <w:sz w:val="24"/>
          <w:szCs w:val="24"/>
        </w:rPr>
        <w:t xml:space="preserve"> probability of our protocol is </w:t>
      </w:r>
      <w:r w:rsidR="006C3F1D">
        <w:rPr>
          <w:rFonts w:ascii="Times New Roman" w:eastAsia="宋体" w:hAnsi="Times New Roman" w:cs="Times New Roman"/>
          <w:kern w:val="0"/>
          <w:sz w:val="24"/>
          <w:szCs w:val="24"/>
        </w:rPr>
        <w:t>lower</w:t>
      </w:r>
      <w:r w:rsidR="009F1C17">
        <w:rPr>
          <w:rFonts w:ascii="Times New Roman" w:eastAsia="宋体" w:hAnsi="Times New Roman" w:cs="Times New Roman"/>
          <w:kern w:val="0"/>
          <w:sz w:val="24"/>
          <w:szCs w:val="24"/>
        </w:rPr>
        <w:t xml:space="preserve"> bounded as</w:t>
      </w:r>
    </w:p>
    <w:p w14:paraId="06C36916" w14:textId="6C444CD8" w:rsidR="009F1C17" w:rsidRDefault="006E070F" w:rsidP="0020631F">
      <w:pPr>
        <w:spacing w:afterLines="50" w:after="156"/>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 xml:space="preserve">=1-g(N,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r>
            <w:rPr>
              <w:rFonts w:ascii="Cambria Math" w:eastAsia="宋体" w:hAnsi="Cambria Math" w:cs="Times New Roman"/>
              <w:kern w:val="0"/>
              <w:sz w:val="24"/>
              <w:szCs w:val="24"/>
            </w:rPr>
            <m:t>)</m:t>
          </m:r>
        </m:oMath>
      </m:oMathPara>
    </w:p>
    <w:p w14:paraId="54481611" w14:textId="7B517511" w:rsidR="009F1C17" w:rsidRDefault="00E04E9E" w:rsidP="0020631F">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the function </w:t>
      </w:r>
      <m:oMath>
        <m:r>
          <w:rPr>
            <w:rFonts w:ascii="Cambria Math" w:eastAsia="宋体" w:hAnsi="Cambria Math" w:cs="Times New Roman"/>
            <w:kern w:val="0"/>
            <w:sz w:val="24"/>
            <w:szCs w:val="24"/>
          </w:rPr>
          <m:t>g(a,b,c)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defined as</w:t>
      </w:r>
      <m:oMath>
        <m:r>
          <w:rPr>
            <w:rFonts w:ascii="Cambria Math" w:eastAsia="宋体" w:hAnsi="Cambria Math" w:cs="Times New Roman"/>
            <w:kern w:val="0"/>
            <w:sz w:val="24"/>
            <w:szCs w:val="24"/>
          </w:rPr>
          <m:t>g</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a,b,c</m:t>
            </m:r>
          </m:e>
        </m:d>
        <m:r>
          <w:rPr>
            <w:rFonts w:ascii="Cambria Math" w:eastAsia="宋体" w:hAnsi="Cambria Math" w:cs="Times New Roman"/>
            <w:kern w:val="0"/>
            <w:sz w:val="24"/>
            <w:szCs w:val="24"/>
          </w:rPr>
          <m:t>=</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a-1</m:t>
                            </m:r>
                          </m:num>
                          <m:den>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den>
                        </m:f>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b</m:t>
                        </m:r>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1-c</m:t>
                            </m:r>
                          </m:e>
                        </m:d>
                      </m:e>
                      <m:sup>
                        <m:r>
                          <w:rPr>
                            <w:rFonts w:ascii="Cambria Math" w:eastAsia="宋体" w:hAnsi="Cambria Math" w:cs="Times New Roman"/>
                            <w:kern w:val="0"/>
                            <w:sz w:val="24"/>
                            <w:szCs w:val="24"/>
                          </w:rPr>
                          <m:t>a-1-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e>
                </m:d>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a</m:t>
                    </m:r>
                  </m:num>
                  <m:den>
                    <m:r>
                      <w:rPr>
                        <w:rFonts w:ascii="Cambria Math" w:eastAsia="宋体" w:hAnsi="Cambria Math" w:cs="Times New Roman"/>
                        <w:kern w:val="0"/>
                        <w:sz w:val="24"/>
                        <w:szCs w:val="24"/>
                      </w:rPr>
                      <m:t>2</m:t>
                    </m:r>
                  </m:den>
                </m:f>
              </m:e>
            </m:d>
          </m:sup>
        </m:sSup>
      </m:oMath>
      <w:r w:rsidR="00255A07">
        <w:rPr>
          <w:rFonts w:ascii="Times New Roman" w:eastAsia="宋体" w:hAnsi="Times New Roman" w:cs="Times New Roman" w:hint="eastAsia"/>
          <w:kern w:val="0"/>
          <w:sz w:val="24"/>
          <w:szCs w:val="24"/>
        </w:rPr>
        <w:t>,</w:t>
      </w:r>
      <w:r w:rsidR="00255A07">
        <w:rPr>
          <w:rFonts w:ascii="Times New Roman" w:eastAsia="宋体" w:hAnsi="Times New Roman" w:cs="Times New Roman"/>
          <w:kern w:val="0"/>
          <w:sz w:val="24"/>
          <w:szCs w:val="24"/>
        </w:rPr>
        <w:t xml:space="preserve"> for </w:t>
      </w:r>
      <m:oMath>
        <m:r>
          <w:rPr>
            <w:rFonts w:ascii="Cambria Math" w:eastAsia="宋体" w:hAnsi="Cambria Math" w:cs="Times New Roman"/>
            <w:kern w:val="0"/>
            <w:sz w:val="24"/>
            <w:szCs w:val="24"/>
          </w:rPr>
          <m:t>a</m:t>
        </m:r>
        <m:r>
          <m:rPr>
            <m:scr m:val="double-struck"/>
          </m:rPr>
          <w:rPr>
            <w:rFonts w:ascii="Cambria Math" w:eastAsia="宋体" w:hAnsi="Cambria Math" w:cs="Times New Roman"/>
            <w:kern w:val="0"/>
            <w:sz w:val="24"/>
            <w:szCs w:val="24"/>
          </w:rPr>
          <m:t>∈N</m:t>
        </m:r>
      </m:oMath>
      <w:r w:rsidR="00255A07">
        <w:rPr>
          <w:rFonts w:ascii="Times New Roman" w:eastAsia="宋体" w:hAnsi="Times New Roman" w:cs="Times New Roman" w:hint="eastAsia"/>
          <w:kern w:val="0"/>
          <w:sz w:val="24"/>
          <w:szCs w:val="24"/>
        </w:rPr>
        <w:t xml:space="preserve"> </w:t>
      </w:r>
      <w:r w:rsidR="00255A0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b,c∈(0, 1]</m:t>
        </m:r>
      </m:oMath>
      <w:r w:rsidR="00A574D5">
        <w:rPr>
          <w:rFonts w:ascii="Times New Roman" w:eastAsia="宋体" w:hAnsi="Times New Roman" w:cs="Times New Roman" w:hint="eastAsia"/>
          <w:kern w:val="0"/>
          <w:sz w:val="24"/>
          <w:szCs w:val="24"/>
        </w:rPr>
        <w:t>.</w:t>
      </w:r>
      <w:r w:rsidR="00A574D5">
        <w:rPr>
          <w:rFonts w:ascii="Times New Roman" w:eastAsia="宋体" w:hAnsi="Times New Roman" w:cs="Times New Roman"/>
          <w:kern w:val="0"/>
          <w:sz w:val="24"/>
          <w:szCs w:val="24"/>
        </w:rPr>
        <w:t xml:space="preserve"> Moreover,</w:t>
      </w:r>
      <w:r w:rsidR="00486F3F">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sidR="00486F3F">
        <w:rPr>
          <w:rFonts w:ascii="Times New Roman" w:eastAsia="宋体" w:hAnsi="Times New Roman" w:cs="Times New Roman" w:hint="eastAsia"/>
          <w:kern w:val="0"/>
          <w:sz w:val="24"/>
          <w:szCs w:val="24"/>
        </w:rPr>
        <w:t xml:space="preserve"> </w:t>
      </w:r>
      <w:r w:rsidR="00486F3F">
        <w:rPr>
          <w:rFonts w:ascii="Times New Roman" w:eastAsia="宋体" w:hAnsi="Times New Roman" w:cs="Times New Roman"/>
          <w:kern w:val="0"/>
          <w:sz w:val="24"/>
          <w:szCs w:val="24"/>
        </w:rPr>
        <w:t>are the maximum SINR communication interruption probability and the minimum SINR communication interruption probability in the network, respectively.</w:t>
      </w:r>
    </w:p>
    <w:p w14:paraId="508B9921" w14:textId="0187C367" w:rsidR="00486F3F" w:rsidRDefault="00486F3F" w:rsidP="008D6D6B">
      <w:pPr>
        <w:spacing w:beforeLines="100" w:before="312" w:afterLines="100" w:after="312"/>
        <w:rPr>
          <w:rFonts w:ascii="Times New Roman" w:eastAsia="宋体" w:hAnsi="Times New Roman" w:cs="Times New Roman"/>
          <w:kern w:val="0"/>
          <w:sz w:val="24"/>
          <w:szCs w:val="24"/>
        </w:rPr>
      </w:pPr>
      <w:r w:rsidRPr="00486F3F">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In SWIB, communication failure occurs when a node meets the communication interruption with more than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nodes</w:t>
      </w:r>
      <w:r w:rsidR="00172DF8">
        <w:rPr>
          <w:rFonts w:ascii="Times New Roman" w:eastAsia="宋体" w:hAnsi="Times New Roman" w:cs="Times New Roman"/>
          <w:kern w:val="0"/>
          <w:sz w:val="24"/>
          <w:szCs w:val="24"/>
        </w:rPr>
        <w:t xml:space="preserve"> in</w:t>
      </w:r>
      <w:r w:rsidR="00B9494F">
        <w:rPr>
          <w:rFonts w:ascii="Times New Roman" w:eastAsia="宋体" w:hAnsi="Times New Roman" w:cs="Times New Roman"/>
          <w:kern w:val="0"/>
          <w:sz w:val="24"/>
          <w:szCs w:val="24"/>
        </w:rPr>
        <w:t xml:space="preserve"> block verification</w:t>
      </w:r>
      <w:r>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V</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consensus nodes in a round,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be the set of nodes that fail to transmit a message to the receiver during message transmission. We denote the order of set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as </w:t>
      </w:r>
      <m:oMath>
        <m:r>
          <w:rPr>
            <w:rFonts w:ascii="Cambria Math" w:eastAsia="宋体" w:hAnsi="Cambria Math" w:cs="Times New Roman"/>
            <w:kern w:val="0"/>
            <w:sz w:val="24"/>
            <w:szCs w:val="24"/>
          </w:rPr>
          <m:t>f</m:t>
        </m:r>
      </m:oMath>
      <w:r>
        <w:rPr>
          <w:rFonts w:ascii="Times New Roman" w:eastAsia="宋体" w:hAnsi="Times New Roman" w:cs="Times New Roman"/>
          <w:kern w:val="0"/>
          <w:sz w:val="24"/>
          <w:szCs w:val="24"/>
        </w:rPr>
        <w:t xml:space="preserve">. The communication failure probability of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due to communication interruption is given as</w:t>
      </w:r>
    </w:p>
    <w:p w14:paraId="167E797B" w14:textId="4C463127" w:rsidR="00486F3F" w:rsidRPr="007816C8" w:rsidRDefault="006E070F"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r>
            <w:rPr>
              <w:rFonts w:ascii="Cambria Math" w:eastAsia="宋体" w:hAnsi="Cambria Math" w:cs="Times New Roman"/>
              <w:kern w:val="0"/>
              <w:sz w:val="24"/>
              <w:szCs w:val="24"/>
            </w:rPr>
            <m:t>=</m:t>
          </m:r>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,v</m:t>
                      </m:r>
                    </m:sub>
                  </m:sSub>
                </m:e>
              </m:nary>
              <m:nary>
                <m:naryPr>
                  <m:chr m:val="∏"/>
                  <m:supHide m:val="1"/>
                  <m:ctrlPr>
                    <w:rPr>
                      <w:rFonts w:ascii="Cambria Math" w:eastAsia="宋体" w:hAnsi="Cambria Math" w:cs="Times New Roman"/>
                      <w:i/>
                      <w:kern w:val="0"/>
                      <w:sz w:val="24"/>
                      <w:szCs w:val="24"/>
                    </w:rPr>
                  </m:ctrlPr>
                </m:naryPr>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h</m:t>
                      </m:r>
                    </m:sub>
                  </m:sSub>
                  <m:r>
                    <w:rPr>
                      <w:rFonts w:ascii="Cambria Math" w:eastAsia="宋体" w:hAnsi="Cambria Math" w:cs="Times New Roman"/>
                      <w:kern w:val="0"/>
                      <w:sz w:val="24"/>
                      <w:szCs w:val="24"/>
                    </w:rPr>
                    <m:t>∈</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h,v</m:t>
                          </m:r>
                        </m:sub>
                      </m:sSub>
                    </m:e>
                  </m:d>
                </m:e>
              </m:nary>
              <m:r>
                <w:rPr>
                  <w:rFonts w:ascii="Cambria Math" w:eastAsia="宋体" w:hAnsi="Cambria Math" w:cs="Times New Roman"/>
                  <w:kern w:val="0"/>
                  <w:sz w:val="24"/>
                  <w:szCs w:val="24"/>
                </w:rPr>
                <m:t>.</m:t>
              </m:r>
            </m:e>
          </m:nary>
        </m:oMath>
      </m:oMathPara>
    </w:p>
    <w:p w14:paraId="67352D5A" w14:textId="73E0BA1E" w:rsidR="00486F3F" w:rsidRDefault="007816C8" w:rsidP="00D9415D">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num>
                  <m:den>
                    <m:r>
                      <w:rPr>
                        <w:rFonts w:ascii="Cambria Math" w:eastAsia="宋体" w:hAnsi="Cambria Math" w:cs="Times New Roman"/>
                        <w:kern w:val="0"/>
                        <w:sz w:val="24"/>
                        <w:szCs w:val="24"/>
                      </w:rPr>
                      <m:t>10</m:t>
                    </m:r>
                  </m:den>
                </m:f>
              </m:sup>
            </m:s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β</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den>
            </m:f>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u,v</m:t>
                            </m:r>
                          </m:sub>
                        </m:sSub>
                      </m:num>
                      <m:den>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d>
              </m:e>
              <m:sup>
                <m:r>
                  <w:rPr>
                    <w:rFonts w:ascii="Cambria Math" w:eastAsia="宋体" w:hAnsi="Cambria Math" w:cs="Times New Roman"/>
                    <w:kern w:val="0"/>
                    <w:sz w:val="24"/>
                    <w:szCs w:val="24"/>
                  </w:rPr>
                  <m:t>-α</m:t>
                </m:r>
              </m:sup>
            </m:sSup>
          </m:sup>
        </m:s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is the SINR communication interruption probability between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w:t>
      </w:r>
    </w:p>
    <w:p w14:paraId="7E19D273" w14:textId="5B55AF3A" w:rsidR="00486F3F" w:rsidRDefault="00486F3F" w:rsidP="00486F3F">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ab/>
        <w:t xml:space="preserve">The security of SWIB not relies on the correct of block proposer. </w:t>
      </w:r>
      <w:r w:rsidR="00A574D5">
        <w:rPr>
          <w:rFonts w:ascii="Times New Roman" w:eastAsia="宋体" w:hAnsi="Times New Roman" w:cs="Times New Roman"/>
          <w:kern w:val="0"/>
          <w:sz w:val="24"/>
          <w:szCs w:val="24"/>
        </w:rPr>
        <w:t>When</w:t>
      </w:r>
      <w:r>
        <w:rPr>
          <w:rFonts w:ascii="Times New Roman" w:eastAsia="宋体" w:hAnsi="Times New Roman" w:cs="Times New Roman"/>
          <w:kern w:val="0"/>
          <w:sz w:val="24"/>
          <w:szCs w:val="24"/>
        </w:rPr>
        <w:t xml:space="preserve"> block proposer is faulty, the rest of honest can vote for an empty block and reach consensus eventually. </w:t>
      </w:r>
      <w:r w:rsidR="00492F22">
        <w:rPr>
          <w:rFonts w:ascii="Times New Roman" w:eastAsia="宋体" w:hAnsi="Times New Roman" w:cs="Times New Roman"/>
          <w:kern w:val="0"/>
          <w:sz w:val="24"/>
          <w:szCs w:val="24"/>
        </w:rPr>
        <w:t xml:space="preserve">If all honest nodes failed to aggregate enough </w:t>
      </w:r>
      <w:r w:rsidR="00205425">
        <w:rPr>
          <w:rFonts w:ascii="Times New Roman" w:eastAsia="宋体" w:hAnsi="Times New Roman" w:cs="Times New Roman"/>
          <w:kern w:val="0"/>
          <w:sz w:val="24"/>
          <w:szCs w:val="24"/>
        </w:rPr>
        <w:t xml:space="preserve">partial signature shares, the consensus process in a round will be interrupted. Our protocol can tolerate at most </w:t>
      </w:r>
      <m:oMath>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205425">
        <w:rPr>
          <w:rFonts w:ascii="Times New Roman" w:eastAsia="宋体" w:hAnsi="Times New Roman" w:cs="Times New Roman" w:hint="eastAsia"/>
          <w:kern w:val="0"/>
          <w:sz w:val="24"/>
          <w:szCs w:val="24"/>
        </w:rPr>
        <w:t xml:space="preserve"> </w:t>
      </w:r>
      <w:r w:rsidR="00205425">
        <w:rPr>
          <w:rFonts w:ascii="Times New Roman" w:eastAsia="宋体" w:hAnsi="Times New Roman" w:cs="Times New Roman"/>
          <w:kern w:val="0"/>
          <w:sz w:val="24"/>
          <w:szCs w:val="24"/>
        </w:rPr>
        <w:t xml:space="preserve">faulty nodes in network of size </w:t>
      </w:r>
      <m:oMath>
        <m:r>
          <w:rPr>
            <w:rFonts w:ascii="Cambria Math" w:eastAsia="宋体" w:hAnsi="Cambria Math" w:cs="Times New Roman"/>
            <w:kern w:val="0"/>
            <w:sz w:val="24"/>
            <w:szCs w:val="24"/>
          </w:rPr>
          <m:t>N</m:t>
        </m:r>
      </m:oMath>
      <w:r w:rsidR="00205425">
        <w:rPr>
          <w:rFonts w:ascii="Times New Roman" w:eastAsia="宋体" w:hAnsi="Times New Roman" w:cs="Times New Roman" w:hint="eastAsia"/>
          <w:kern w:val="0"/>
          <w:sz w:val="24"/>
          <w:szCs w:val="24"/>
        </w:rPr>
        <w:t>.</w:t>
      </w:r>
      <w:r w:rsidR="00205425">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Let </w:t>
      </w:r>
      <m:oMath>
        <m:r>
          <w:rPr>
            <w:rFonts w:ascii="Cambria Math" w:eastAsia="宋体" w:hAnsi="Cambria Math" w:cs="Times New Roman"/>
            <w:kern w:val="0"/>
            <w:sz w:val="24"/>
            <w:szCs w:val="24"/>
          </w:rPr>
          <m:t>Y</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be a random variable denotes the number of honest nodes in network.</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Thus, the probability of consensus interruption when the number of honest nodes is bigger than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expressed as</w:t>
      </w:r>
    </w:p>
    <w:p w14:paraId="3FAB702D" w14:textId="487A7878" w:rsidR="00486F3F" w:rsidRDefault="006E070F" w:rsidP="00486F3F">
      <w:pPr>
        <w:spacing w:afterLines="100" w:after="312"/>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Pr⁡</m:t>
          </m:r>
          <m:r>
            <w:rPr>
              <w:rFonts w:ascii="Cambria Math" w:eastAsia="宋体" w:hAnsi="Cambria Math" w:cs="Times New Roman"/>
              <w:kern w:val="0"/>
              <w:sz w:val="24"/>
              <w:szCs w:val="24"/>
            </w:rPr>
            <m:t>[Y&gt;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 xml:space="preserve">⌉ </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up>
                  <m:r>
                    <w:rPr>
                      <w:rFonts w:ascii="Cambria Math" w:eastAsia="宋体" w:hAnsi="Cambria Math" w:cs="Times New Roman"/>
                      <w:kern w:val="0"/>
                      <w:sz w:val="24"/>
                      <w:szCs w:val="24"/>
                    </w:rPr>
                    <m:t>t</m:t>
                  </m:r>
                </m:sup>
              </m:sSubSup>
              <m:r>
                <w:rPr>
                  <w:rFonts w:ascii="Cambria Math" w:eastAsia="宋体" w:hAnsi="Cambria Math" w:cs="Times New Roman"/>
                  <w:kern w:val="0"/>
                  <w:sz w:val="24"/>
                  <w:szCs w:val="24"/>
                </w:rPr>
                <m:t>.</m:t>
              </m:r>
            </m:e>
          </m:nary>
        </m:oMath>
      </m:oMathPara>
    </w:p>
    <w:p w14:paraId="17FE578F" w14:textId="220AEEB2" w:rsidR="005C61E7" w:rsidRDefault="005805D9" w:rsidP="005C61E7">
      <w:pPr>
        <w:spacing w:afterLines="100" w:after="312"/>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consensus success probability is calculated as</w:t>
      </w:r>
    </w:p>
    <w:p w14:paraId="594A72C9" w14:textId="6774B9A8" w:rsidR="005805D9" w:rsidRPr="00F878E5" w:rsidRDefault="006E070F" w:rsidP="00F878E5">
      <w:pPr>
        <w:spacing w:afterLines="100" w:after="312"/>
        <w:rPr>
          <w:rFonts w:ascii="Times New Roman" w:eastAsia="宋体" w:hAnsi="Times New Roman" w:cs="Times New Roman"/>
          <w:kern w:val="0"/>
          <w:sz w:val="24"/>
          <w:szCs w:val="24"/>
        </w:rPr>
      </w:pPr>
      <m:oMathPara>
        <m:oMathParaPr>
          <m:jc m:val="center"/>
        </m:oMathParaP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CI</m:t>
              </m:r>
            </m:sub>
          </m:sSub>
          <m:r>
            <w:rPr>
              <w:rFonts w:ascii="Cambria Math" w:eastAsia="宋体" w:hAnsi="Cambria Math" w:cs="Times New Roman"/>
              <w:kern w:val="0"/>
              <w:sz w:val="24"/>
              <w:szCs w:val="24"/>
            </w:rPr>
            <m:t>=1-</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m:t>
              </m:r>
            </m:sup>
            <m:e>
              <m:sSup>
                <m:sSupPr>
                  <m:ctrlPr>
                    <w:rPr>
                      <w:rFonts w:ascii="Cambria Math" w:eastAsia="宋体" w:hAnsi="Cambria Math" w:cs="Times New Roman"/>
                      <w:i/>
                      <w:kern w:val="0"/>
                      <w:sz w:val="24"/>
                      <w:szCs w:val="24"/>
                    </w:rPr>
                  </m:ctrlPr>
                </m:sSupPr>
                <m:e>
                  <m:d>
                    <m:dPr>
                      <m:begChr m:val="["/>
                      <m:endChr m:val="]"/>
                      <m:ctrlPr>
                        <w:rPr>
                          <w:rFonts w:ascii="Cambria Math" w:eastAsia="宋体" w:hAnsi="Cambria Math" w:cs="Times New Roman"/>
                          <w:i/>
                          <w:kern w:val="0"/>
                          <w:sz w:val="24"/>
                          <w:szCs w:val="24"/>
                        </w:rPr>
                      </m:ctrlPr>
                    </m:dPr>
                    <m:e>
                      <m:nary>
                        <m:naryPr>
                          <m:chr m:val="∑"/>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b>
                        <m:sup>
                          <m:r>
                            <w:rPr>
                              <w:rFonts w:ascii="Cambria Math" w:eastAsia="宋体" w:hAnsi="Cambria Math" w:cs="Times New Roman"/>
                              <w:kern w:val="0"/>
                              <w:sz w:val="24"/>
                              <w:szCs w:val="24"/>
                            </w:rPr>
                            <m:t>N-1</m:t>
                          </m:r>
                        </m:sup>
                        <m:e>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u∈</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u,v</m:t>
                                  </m:r>
                                </m:sub>
                              </m:sSub>
                            </m:e>
                          </m:nary>
                          <m:nary>
                            <m:naryPr>
                              <m:chr m:val="∏"/>
                              <m:supHide m:val="1"/>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w∈</m:t>
                              </m:r>
                              <m:r>
                                <w:rPr>
                                  <w:rFonts w:ascii="Cambria Math" w:eastAsia="宋体" w:hAnsi="Cambria Math" w:cs="Times New Roman" w:hint="eastAsia"/>
                                  <w:kern w:val="0"/>
                                  <w:sz w:val="24"/>
                                  <w:szCs w:val="24"/>
                                </w:rPr>
                                <m:t>V</m:t>
                              </m:r>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f</m:t>
                                  </m:r>
                                </m:sub>
                              </m:sSub>
                            </m:sub>
                            <m:sup/>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w,v</m:t>
                                      </m:r>
                                    </m:sub>
                                  </m:sSub>
                                </m:e>
                              </m:d>
                            </m:e>
                          </m:nary>
                        </m:e>
                      </m:nary>
                    </m:e>
                  </m:d>
                </m:e>
                <m:sup>
                  <m:r>
                    <w:rPr>
                      <w:rFonts w:ascii="Cambria Math" w:eastAsia="宋体" w:hAnsi="Cambria Math" w:cs="Times New Roman"/>
                      <w:kern w:val="0"/>
                      <w:sz w:val="24"/>
                      <w:szCs w:val="24"/>
                    </w:rPr>
                    <m:t>t</m:t>
                  </m:r>
                </m:sup>
              </m:sSup>
            </m:e>
          </m:nary>
        </m:oMath>
      </m:oMathPara>
    </w:p>
    <w:p w14:paraId="2B022CC5" w14:textId="06C0380F" w:rsidR="00BE3FBD" w:rsidRDefault="00F878E5" w:rsidP="00BE3FBD">
      <w:pPr>
        <w:spacing w:afterLines="50" w:after="156"/>
        <w:ind w:left="1680" w:firstLine="420"/>
        <w:rPr>
          <w:rFonts w:ascii="Times New Roman" w:eastAsia="宋体" w:hAnsi="Times New Roman" w:cs="Times New Roman"/>
          <w:kern w:val="0"/>
          <w:sz w:val="24"/>
          <w:szCs w:val="24"/>
        </w:rPr>
      </w:pPr>
      <m:oMath>
        <m:r>
          <w:rPr>
            <w:rFonts w:ascii="Cambria Math" w:eastAsia="宋体" w:hAnsi="Cambria Math" w:cs="Times New Roman"/>
            <w:kern w:val="0"/>
            <w:sz w:val="24"/>
            <w:szCs w:val="24"/>
          </w:rPr>
          <m:t xml:space="preserve">≥ 1- </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 xml:space="preserve"> Comm,v</m:t>
                    </m:r>
                  </m:sub>
                </m:sSub>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w:r>
        <w:rPr>
          <w:rFonts w:ascii="Times New Roman" w:eastAsia="宋体" w:hAnsi="Times New Roman" w:cs="Times New Roman" w:hint="eastAsia"/>
          <w:kern w:val="0"/>
          <w:sz w:val="24"/>
          <w:szCs w:val="24"/>
        </w:rPr>
        <w:t xml:space="preserve"> </w:t>
      </w:r>
    </w:p>
    <w:p w14:paraId="02F6C88A" w14:textId="25E536BD" w:rsidR="00BE3FBD" w:rsidRPr="00BE3FBD" w:rsidRDefault="00BE3FBD" w:rsidP="00BE3FBD">
      <w:pPr>
        <w:spacing w:afterLines="50" w:after="156"/>
        <w:ind w:left="2100" w:firstLine="420"/>
        <w:rPr>
          <w:rFonts w:ascii="Times New Roman" w:eastAsia="宋体" w:hAnsi="Times New Roman" w:cs="Times New Roman"/>
          <w:kern w:val="0"/>
          <w:sz w:val="24"/>
          <w:szCs w:val="24"/>
        </w:rPr>
      </w:pPr>
      <m:oMathPara>
        <m:oMathParaPr>
          <m:jc m:val="left"/>
        </m:oMathParaPr>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f=⌈</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sub>
                    <m:sup>
                      <m:r>
                        <w:rPr>
                          <w:rFonts w:ascii="Cambria Math" w:eastAsia="宋体" w:hAnsi="Cambria Math" w:cs="Times New Roman"/>
                          <w:kern w:val="0"/>
                          <w:sz w:val="24"/>
                          <w:szCs w:val="24"/>
                        </w:rPr>
                        <m:t>N-1</m:t>
                      </m:r>
                    </m:sup>
                    <m:e>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r>
                                <w:rPr>
                                  <w:rFonts w:ascii="Cambria Math" w:eastAsia="宋体" w:hAnsi="Cambria Math" w:cs="Times New Roman"/>
                                  <w:kern w:val="0"/>
                                  <w:sz w:val="24"/>
                                  <w:szCs w:val="24"/>
                                </w:rPr>
                                <m:t>f</m:t>
                              </m:r>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r>
                            <w:rPr>
                              <w:rFonts w:ascii="Cambria Math" w:eastAsia="宋体" w:hAnsi="Cambria Math" w:cs="Times New Roman"/>
                              <w:kern w:val="0"/>
                              <w:sz w:val="24"/>
                              <w:szCs w:val="24"/>
                            </w:rPr>
                            <m:t>f</m:t>
                          </m:r>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N-1-f</m:t>
                          </m:r>
                        </m:sup>
                      </m:sSup>
                      <m:r>
                        <w:rPr>
                          <w:rFonts w:ascii="Cambria Math" w:eastAsia="宋体" w:hAnsi="Cambria Math" w:cs="Times New Roman"/>
                          <w:kern w:val="0"/>
                          <w:sz w:val="24"/>
                          <w:szCs w:val="24"/>
                        </w:rPr>
                        <m:t xml:space="preserve"> </m:t>
                      </m:r>
                    </m:e>
                  </m:nary>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oMath>
      </m:oMathPara>
    </w:p>
    <w:p w14:paraId="07AAC414" w14:textId="77777777" w:rsidR="00D9415D" w:rsidRPr="00D9415D" w:rsidRDefault="00F878E5" w:rsidP="00D9415D">
      <w:pPr>
        <w:spacing w:afterLines="50" w:after="156"/>
        <w:ind w:left="780" w:firstLineChars="200" w:firstLine="480"/>
        <w:rPr>
          <w:rFonts w:ascii="Times New Roman" w:eastAsia="宋体" w:hAnsi="Times New Roman" w:cs="Times New Roman"/>
          <w:kern w:val="0"/>
          <w:sz w:val="24"/>
          <w:szCs w:val="24"/>
        </w:rPr>
      </w:pPr>
      <m:oMathPara>
        <m:oMath>
          <m:r>
            <w:rPr>
              <w:rFonts w:ascii="Cambria Math" w:eastAsia="宋体" w:hAnsi="Cambria Math" w:cs="Times New Roman"/>
              <w:kern w:val="0"/>
              <w:sz w:val="24"/>
              <w:szCs w:val="24"/>
            </w:rPr>
            <m:t>≥1-</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N-1</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N-1</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bSup>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e>
                      </m:d>
                    </m:e>
                    <m:sup>
                      <m:r>
                        <w:rPr>
                          <w:rFonts w:ascii="Cambria Math" w:eastAsia="宋体" w:hAnsi="Cambria Math" w:cs="Times New Roman"/>
                          <w:kern w:val="0"/>
                          <w:sz w:val="24"/>
                          <w:szCs w:val="24"/>
                        </w:rPr>
                        <m:t>N-1-</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e>
              </m:d>
            </m:e>
            <m:sup>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e>
              </m:d>
            </m:sup>
          </m:sSup>
          <m:r>
            <w:rPr>
              <w:rFonts w:ascii="Cambria Math" w:eastAsia="宋体" w:hAnsi="Cambria Math" w:cs="Times New Roman"/>
              <w:kern w:val="0"/>
              <w:sz w:val="24"/>
              <w:szCs w:val="24"/>
            </w:rPr>
            <m:t>.</m:t>
          </m:r>
        </m:oMath>
      </m:oMathPara>
    </w:p>
    <w:p w14:paraId="1C4B5998" w14:textId="6B8294D7" w:rsidR="0020631F" w:rsidRPr="00D9415D" w:rsidRDefault="00D9415D" w:rsidP="00D9415D">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max</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ϵ</m:t>
            </m:r>
          </m:e>
          <m:sub>
            <m:r>
              <w:rPr>
                <w:rFonts w:ascii="Cambria Math" w:eastAsia="宋体" w:hAnsi="Cambria Math" w:cs="Times New Roman"/>
                <w:kern w:val="0"/>
                <w:sz w:val="24"/>
                <w:szCs w:val="24"/>
              </w:rPr>
              <m:t>min</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the maximum SINR communication interruption probability and the minimum SINR communication interruption probability in the network, respectively. </w:t>
      </w:r>
      <w:r w:rsidR="000E762A">
        <w:rPr>
          <w:rFonts w:ascii="Lucida Sans Unicode" w:eastAsia="宋体" w:hAnsi="Lucida Sans Unicode" w:cs="Lucida Sans Unicode"/>
          <w:kern w:val="0"/>
          <w:sz w:val="24"/>
          <w:szCs w:val="24"/>
        </w:rPr>
        <w:t>■</w:t>
      </w:r>
    </w:p>
    <w:p w14:paraId="78328EDC" w14:textId="0E1397E9" w:rsidR="00C93E9C" w:rsidRDefault="00C93E9C"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In our protocol, consensus success probability is only related to network size and SINR communication interruption probability between nodes because</w:t>
      </w:r>
      <w:r w:rsidR="008D6D6B">
        <w:rPr>
          <w:rFonts w:ascii="Times New Roman" w:eastAsia="宋体" w:hAnsi="Times New Roman" w:cs="Times New Roman"/>
          <w:kern w:val="0"/>
          <w:sz w:val="24"/>
          <w:szCs w:val="24"/>
        </w:rPr>
        <w:t xml:space="preserve"> the consensus security</w:t>
      </w:r>
      <w:r>
        <w:rPr>
          <w:rFonts w:ascii="Times New Roman" w:eastAsia="宋体" w:hAnsi="Times New Roman" w:cs="Times New Roman"/>
          <w:kern w:val="0"/>
          <w:sz w:val="24"/>
          <w:szCs w:val="24"/>
        </w:rPr>
        <w:t xml:space="preserve"> </w:t>
      </w:r>
      <w:r w:rsidR="008D6D6B">
        <w:rPr>
          <w:rFonts w:ascii="Times New Roman" w:eastAsia="宋体" w:hAnsi="Times New Roman" w:cs="Times New Roman"/>
          <w:kern w:val="0"/>
          <w:sz w:val="24"/>
          <w:szCs w:val="24"/>
        </w:rPr>
        <w:t>of SWIB not rely on correct block proposer driving communications</w:t>
      </w:r>
      <w:r>
        <w:rPr>
          <w:rFonts w:ascii="Times New Roman" w:eastAsia="宋体" w:hAnsi="Times New Roman" w:cs="Times New Roman"/>
          <w:kern w:val="0"/>
          <w:sz w:val="24"/>
          <w:szCs w:val="24"/>
        </w:rPr>
        <w:t>.</w:t>
      </w:r>
    </w:p>
    <w:p w14:paraId="0AC3DD95" w14:textId="41E778D4" w:rsidR="00A66E07" w:rsidRDefault="00237AC2" w:rsidP="005554F5">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assume that transmitting a valid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time slots, and transmitting an empty block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time slots. Let</w:t>
      </w:r>
      <w:r w:rsidR="00A66E07">
        <w:rPr>
          <w:rFonts w:ascii="Times New Roman" w:eastAsia="宋体" w:hAnsi="Times New Roman" w:cs="Times New Roman"/>
          <w:kern w:val="0"/>
          <w:sz w:val="24"/>
          <w:szCs w:val="24"/>
        </w:rPr>
        <w:t xml:space="preserv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valid</m:t>
            </m:r>
          </m:sup>
        </m:sSubSup>
      </m:oMath>
      <w:r w:rsidR="00294285">
        <w:rPr>
          <w:rFonts w:ascii="Times New Roman" w:eastAsia="宋体" w:hAnsi="Times New Roman" w:cs="Times New Roman"/>
          <w:kern w:val="0"/>
          <w:sz w:val="24"/>
          <w:szCs w:val="24"/>
        </w:rPr>
        <w:t xml:space="preserve"> </w:t>
      </w:r>
      <w:r w:rsidR="00A66E07">
        <w:rPr>
          <w:rFonts w:ascii="Times New Roman" w:eastAsia="宋体" w:hAnsi="Times New Roman" w:cs="Times New Roman"/>
          <w:kern w:val="0"/>
          <w:sz w:val="24"/>
          <w:szCs w:val="24"/>
        </w:rPr>
        <w:t xml:space="preserve">be the consensus latency of a valid block,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i=0</m:t>
            </m:r>
          </m:sub>
          <m:sup>
            <m:r>
              <w:rPr>
                <w:rFonts w:ascii="Cambria Math" w:eastAsia="宋体" w:hAnsi="Cambria Math" w:cs="Times New Roman"/>
                <w:kern w:val="0"/>
                <w:sz w:val="24"/>
                <w:szCs w:val="24"/>
              </w:rPr>
              <m:t>N</m:t>
            </m:r>
          </m:sup>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e>
        </m:nary>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empty</m:t>
            </m:r>
          </m:sup>
        </m:sSubSup>
      </m:oMath>
      <w:r w:rsidR="00A66E07">
        <w:rPr>
          <w:rFonts w:ascii="Times New Roman" w:eastAsia="宋体" w:hAnsi="Times New Roman" w:cs="Times New Roman" w:hint="eastAsia"/>
          <w:kern w:val="0"/>
          <w:sz w:val="24"/>
          <w:szCs w:val="24"/>
        </w:rPr>
        <w:t xml:space="preserve"> </w:t>
      </w:r>
      <w:r w:rsidR="00A66E07">
        <w:rPr>
          <w:rFonts w:ascii="Times New Roman" w:eastAsia="宋体" w:hAnsi="Times New Roman" w:cs="Times New Roman"/>
          <w:kern w:val="0"/>
          <w:sz w:val="24"/>
          <w:szCs w:val="24"/>
        </w:rPr>
        <w:t xml:space="preserve">be the latency of an empty block.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and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oMath>
      <w:r w:rsidR="00294285">
        <w:rPr>
          <w:rFonts w:ascii="Times New Roman" w:eastAsia="宋体" w:hAnsi="Times New Roman" w:cs="Times New Roman" w:hint="eastAsia"/>
          <w:kern w:val="0"/>
          <w:sz w:val="24"/>
          <w:szCs w:val="24"/>
        </w:rPr>
        <w:t xml:space="preserve"> </w:t>
      </w:r>
      <w:r w:rsidR="00294285">
        <w:rPr>
          <w:rFonts w:ascii="Times New Roman" w:eastAsia="宋体" w:hAnsi="Times New Roman" w:cs="Times New Roman"/>
          <w:kern w:val="0"/>
          <w:sz w:val="24"/>
          <w:szCs w:val="24"/>
        </w:rPr>
        <w:t xml:space="preserve">are maximum consensus latency of valid block and empty block, respectively. We </w:t>
      </w:r>
      <w:r w:rsidR="005554F5">
        <w:rPr>
          <w:rFonts w:ascii="Times New Roman" w:eastAsia="宋体" w:hAnsi="Times New Roman" w:cs="Times New Roman"/>
          <w:kern w:val="0"/>
          <w:sz w:val="24"/>
          <w:szCs w:val="24"/>
        </w:rPr>
        <w:t xml:space="preserve">use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 xml:space="preserve">denotes the probability that elected block proposer is faulty in network that has at most </w:t>
      </w:r>
      <m:oMath>
        <m:r>
          <w:rPr>
            <w:rFonts w:ascii="Cambria Math" w:eastAsia="宋体" w:hAnsi="Cambria Math" w:cs="Times New Roman"/>
            <w:kern w:val="0"/>
            <w:sz w:val="24"/>
            <w:szCs w:val="24"/>
          </w:rPr>
          <m:t>f=</m:t>
        </m:r>
        <m:d>
          <m:dPr>
            <m:begChr m:val="⌊"/>
            <m:endChr m:val="⌋"/>
            <m:ctrlPr>
              <w:rPr>
                <w:rFonts w:ascii="Cambria Math" w:eastAsia="宋体" w:hAnsi="Cambria Math" w:cs="Lucida Sans Unicode"/>
                <w:i/>
                <w:kern w:val="0"/>
                <w:sz w:val="24"/>
                <w:szCs w:val="24"/>
              </w:rPr>
            </m:ctrlPr>
          </m:dPr>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ctrlPr>
              <w:rPr>
                <w:rFonts w:ascii="Cambria Math" w:eastAsia="宋体" w:hAnsi="Cambria Math" w:cs="Times New Roman"/>
                <w:i/>
                <w:kern w:val="0"/>
                <w:sz w:val="24"/>
                <w:szCs w:val="24"/>
              </w:rPr>
            </m:ctrlPr>
          </m:e>
        </m:d>
      </m:oMath>
      <w:r w:rsidR="005554F5">
        <w:rPr>
          <w:rFonts w:ascii="Times New Roman" w:eastAsia="宋体" w:hAnsi="Times New Roman" w:cs="Times New Roman" w:hint="eastAsia"/>
          <w:kern w:val="0"/>
          <w:sz w:val="24"/>
          <w:szCs w:val="24"/>
        </w:rPr>
        <w:t xml:space="preserve"> </w:t>
      </w:r>
      <w:r w:rsidR="005554F5">
        <w:rPr>
          <w:rFonts w:ascii="Times New Roman" w:eastAsia="宋体" w:hAnsi="Times New Roman" w:cs="Times New Roman"/>
          <w:kern w:val="0"/>
          <w:sz w:val="24"/>
          <w:szCs w:val="24"/>
        </w:rPr>
        <w:t>faulty nodes</w:t>
      </w:r>
      <w:r w:rsidR="00BA454B">
        <w:rPr>
          <w:rFonts w:ascii="Times New Roman" w:eastAsia="宋体" w:hAnsi="Times New Roman" w:cs="Times New Roman"/>
          <w:kern w:val="0"/>
          <w:sz w:val="24"/>
          <w:szCs w:val="24"/>
        </w:rPr>
        <w:t xml:space="preserve"> among </w:t>
      </w:r>
      <m:oMath>
        <m:r>
          <w:rPr>
            <w:rFonts w:ascii="Cambria Math" w:eastAsia="宋体" w:hAnsi="Cambria Math" w:cs="Times New Roman"/>
            <w:kern w:val="0"/>
            <w:sz w:val="24"/>
            <w:szCs w:val="24"/>
          </w:rPr>
          <m:t>N</m:t>
        </m:r>
      </m:oMath>
      <w:r w:rsidR="00BA454B">
        <w:rPr>
          <w:rFonts w:ascii="Times New Roman" w:eastAsia="宋体" w:hAnsi="Times New Roman" w:cs="Times New Roman" w:hint="eastAsia"/>
          <w:kern w:val="0"/>
          <w:sz w:val="24"/>
          <w:szCs w:val="24"/>
        </w:rPr>
        <w:t xml:space="preserve"> </w:t>
      </w:r>
      <w:r w:rsidR="00BA454B">
        <w:rPr>
          <w:rFonts w:ascii="Times New Roman" w:eastAsia="宋体" w:hAnsi="Times New Roman" w:cs="Times New Roman"/>
          <w:kern w:val="0"/>
          <w:sz w:val="24"/>
          <w:szCs w:val="24"/>
        </w:rPr>
        <w:t>nodes</w:t>
      </w:r>
      <w:r w:rsidR="005554F5">
        <w:rPr>
          <w:rFonts w:ascii="Times New Roman" w:eastAsia="宋体" w:hAnsi="Times New Roman" w:cs="Times New Roman"/>
          <w:kern w:val="0"/>
          <w:sz w:val="24"/>
          <w:szCs w:val="24"/>
        </w:rPr>
        <w:t>.</w:t>
      </w:r>
      <w:r w:rsidR="005554F5">
        <w:rPr>
          <w:rFonts w:ascii="Times New Roman" w:eastAsia="宋体" w:hAnsi="Times New Roman" w:cs="Times New Roman" w:hint="eastAsia"/>
          <w:kern w:val="0"/>
          <w:sz w:val="24"/>
          <w:szCs w:val="24"/>
        </w:rPr>
        <w:t xml:space="preserve"> </w:t>
      </w:r>
      <w:r w:rsidR="004528A6">
        <w:rPr>
          <w:rFonts w:ascii="Times New Roman" w:eastAsia="宋体" w:hAnsi="Times New Roman" w:cs="Times New Roman"/>
          <w:kern w:val="0"/>
          <w:sz w:val="24"/>
          <w:szCs w:val="24"/>
        </w:rPr>
        <w:t xml:space="preserve">According to above consensus </w:t>
      </w:r>
      <w:r w:rsidR="00A66E07">
        <w:rPr>
          <w:rFonts w:ascii="Times New Roman" w:eastAsia="宋体" w:hAnsi="Times New Roman" w:cs="Times New Roman"/>
          <w:kern w:val="0"/>
          <w:sz w:val="24"/>
          <w:szCs w:val="24"/>
        </w:rPr>
        <w:t xml:space="preserve">success </w:t>
      </w:r>
      <w:r w:rsidR="004528A6">
        <w:rPr>
          <w:rFonts w:ascii="Times New Roman" w:eastAsia="宋体" w:hAnsi="Times New Roman" w:cs="Times New Roman"/>
          <w:kern w:val="0"/>
          <w:sz w:val="24"/>
          <w:szCs w:val="24"/>
        </w:rPr>
        <w:t>probability</w:t>
      </w:r>
      <w:r w:rsidR="00A66E07">
        <w:rPr>
          <w:rFonts w:ascii="Times New Roman" w:eastAsia="宋体" w:hAnsi="Times New Roman" w:cs="Times New Roman"/>
          <w:kern w:val="0"/>
          <w:sz w:val="24"/>
          <w:szCs w:val="24"/>
        </w:rPr>
        <w:t>, we can calculate the expected consensus latency as follows</w:t>
      </w:r>
    </w:p>
    <w:p w14:paraId="19BC88C9" w14:textId="7301B42D" w:rsidR="00A66E07" w:rsidRPr="00BA454B" w:rsidRDefault="006E070F" w:rsidP="0020631F">
      <w:pPr>
        <w:spacing w:afterLines="50" w:after="156"/>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i/>
                  <w:kern w:val="0"/>
                  <w:sz w:val="24"/>
                  <w:szCs w:val="24"/>
                </w:rPr>
              </m:ctrlPr>
            </m:sSubPr>
            <m:e>
              <m:r>
                <m:rPr>
                  <m:scr m:val="double-struck"/>
                </m:rPr>
                <w:rPr>
                  <w:rFonts w:ascii="Cambria Math" w:eastAsia="宋体" w:hAnsi="Cambria Math" w:cs="Times New Roman"/>
                  <w:kern w:val="0"/>
                  <w:sz w:val="24"/>
                  <w:szCs w:val="24"/>
                </w:rPr>
                <m:t>E</m:t>
              </m:r>
            </m:e>
            <m:sub>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τ</m:t>
                  </m:r>
                </m:e>
                <m:sub>
                  <m:r>
                    <w:rPr>
                      <w:rFonts w:ascii="Cambria Math" w:eastAsia="宋体" w:hAnsi="Cambria Math" w:cs="Times New Roman"/>
                      <w:kern w:val="0"/>
                      <w:sz w:val="24"/>
                      <w:szCs w:val="24"/>
                    </w:rPr>
                    <m:t>o</m:t>
                  </m:r>
                </m:sub>
              </m:sSub>
            </m:sub>
          </m:sSub>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C</m:t>
              </m:r>
            </m:den>
          </m:f>
          <m:nary>
            <m:naryPr>
              <m:chr m:val="∑"/>
              <m:limLoc m:val="undOvr"/>
              <m:ctrlPr>
                <w:rPr>
                  <w:rFonts w:ascii="Cambria Math" w:eastAsia="宋体" w:hAnsi="Cambria Math" w:cs="Times New Roman"/>
                  <w:i/>
                  <w:kern w:val="0"/>
                  <w:sz w:val="24"/>
                  <w:szCs w:val="24"/>
                </w:rPr>
              </m:ctrlPr>
            </m:naryPr>
            <m:sub>
              <m:r>
                <w:rPr>
                  <w:rFonts w:ascii="Cambria Math" w:eastAsia="宋体" w:hAnsi="Cambria Math" w:cs="Times New Roman"/>
                  <w:kern w:val="0"/>
                  <w:sz w:val="24"/>
                  <w:szCs w:val="24"/>
                </w:rPr>
                <m:t>c=1</m:t>
              </m:r>
            </m:sub>
            <m:sup>
              <m:r>
                <w:rPr>
                  <w:rFonts w:ascii="Cambria Math" w:eastAsia="宋体" w:hAnsi="Cambria Math" w:cs="Times New Roman"/>
                  <w:kern w:val="0"/>
                  <w:sz w:val="24"/>
                  <w:szCs w:val="24"/>
                </w:rPr>
                <m:t>C</m:t>
              </m:r>
            </m:sup>
            <m:e>
              <m:d>
                <m:dPr>
                  <m:begChr m:val="["/>
                  <m:endChr m:val="]"/>
                  <m:ctrlPr>
                    <w:rPr>
                      <w:rFonts w:ascii="Cambria Math" w:eastAsia="宋体" w:hAnsi="Cambria Math" w:cs="Times New Roman"/>
                      <w:i/>
                      <w:kern w:val="0"/>
                      <w:sz w:val="24"/>
                      <w:szCs w:val="24"/>
                    </w:rPr>
                  </m:ctrlPr>
                </m:d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e>
                  </m:d>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Sub>
                  <m:r>
                    <w:rPr>
                      <w:rFonts w:ascii="Cambria Math" w:eastAsia="宋体" w:hAnsi="Cambria Math" w:cs="Times New Roman"/>
                      <w:kern w:val="0"/>
                      <w:sz w:val="24"/>
                      <w:szCs w:val="24"/>
                    </w:rPr>
                    <m:t xml:space="preserve"> +</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f</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Sub>
                    </m:e>
                  </m:d>
                  <m:r>
                    <w:rPr>
                      <w:rFonts w:ascii="Cambria Math" w:eastAsia="宋体" w:hAnsi="Cambria Math" w:cs="Times New Roman"/>
                      <w:kern w:val="0"/>
                      <w:sz w:val="24"/>
                      <w:szCs w:val="24"/>
                    </w:rPr>
                    <m:t>+</m:t>
                  </m:r>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suc</m:t>
                          </m:r>
                        </m:sub>
                      </m:sSub>
                    </m:e>
                  </m:d>
                  <m:d>
                    <m:dPr>
                      <m:ctrlPr>
                        <w:rPr>
                          <w:rFonts w:ascii="Cambria Math" w:eastAsia="宋体" w:hAnsi="Cambria Math" w:cs="Times New Roman"/>
                          <w:i/>
                          <w:kern w:val="0"/>
                          <w:sz w:val="24"/>
                          <w:szCs w:val="24"/>
                        </w:rPr>
                      </m:ctrlPr>
                    </m:dPr>
                    <m:e>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valid</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empty</m:t>
                          </m:r>
                        </m:sub>
                        <m:sup>
                          <m:r>
                            <w:rPr>
                              <w:rFonts w:ascii="Cambria Math" w:eastAsia="宋体" w:hAnsi="Cambria Math" w:cs="Times New Roman"/>
                              <w:kern w:val="0"/>
                              <w:sz w:val="24"/>
                              <w:szCs w:val="24"/>
                            </w:rPr>
                            <m:t>max</m:t>
                          </m:r>
                        </m:sup>
                      </m:sSubSup>
                    </m:e>
                  </m:d>
                </m:e>
              </m:d>
            </m:e>
          </m:nary>
          <m:r>
            <w:rPr>
              <w:rFonts w:ascii="Cambria Math" w:eastAsia="宋体" w:hAnsi="Cambria Math" w:cs="Times New Roman"/>
              <w:kern w:val="0"/>
              <w:sz w:val="24"/>
              <w:szCs w:val="24"/>
            </w:rPr>
            <m:t>,</m:t>
          </m:r>
        </m:oMath>
      </m:oMathPara>
    </w:p>
    <w:p w14:paraId="236A142A" w14:textId="5F08CBBD" w:rsidR="00BA454B" w:rsidRDefault="00BA454B" w:rsidP="00BA454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where </w:t>
      </w:r>
      <m:oMath>
        <m:r>
          <w:rPr>
            <w:rFonts w:ascii="Cambria Math" w:eastAsia="宋体" w:hAnsi="Cambria Math" w:cs="Times New Roman"/>
            <w:kern w:val="0"/>
            <w:sz w:val="24"/>
            <w:szCs w:val="24"/>
          </w:rPr>
          <m:t>C</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is the total number of consensus round.</w:t>
      </w:r>
    </w:p>
    <w:p w14:paraId="7F9857A9" w14:textId="4029B4AB" w:rsidR="0085138F" w:rsidRPr="004246D7" w:rsidRDefault="0085138F" w:rsidP="00565B69">
      <w:pPr>
        <w:pStyle w:val="2"/>
        <w:rPr>
          <w:rFonts w:ascii="Times New Roman" w:eastAsia="黑体" w:hAnsi="Times New Roman" w:cs="Times New Roman"/>
          <w:sz w:val="28"/>
          <w:szCs w:val="28"/>
        </w:rPr>
      </w:pPr>
      <w:bookmarkStart w:id="15" w:name="_Toc94273382"/>
      <w:r w:rsidRPr="004246D7">
        <w:rPr>
          <w:rFonts w:ascii="Times New Roman" w:eastAsia="黑体" w:hAnsi="Times New Roman" w:cs="Times New Roman"/>
          <w:sz w:val="28"/>
          <w:szCs w:val="28"/>
        </w:rPr>
        <w:t>5.</w:t>
      </w:r>
      <w:r w:rsidR="007252E8">
        <w:rPr>
          <w:rFonts w:ascii="Times New Roman" w:eastAsia="黑体" w:hAnsi="Times New Roman" w:cs="Times New Roman"/>
          <w:sz w:val="28"/>
          <w:szCs w:val="28"/>
        </w:rPr>
        <w:t>2</w:t>
      </w:r>
      <w:r w:rsidRPr="004246D7">
        <w:rPr>
          <w:rFonts w:ascii="Times New Roman" w:eastAsia="黑体" w:hAnsi="Times New Roman" w:cs="Times New Roman"/>
          <w:sz w:val="28"/>
          <w:szCs w:val="28"/>
        </w:rPr>
        <w:t xml:space="preserve"> </w:t>
      </w:r>
      <w:bookmarkEnd w:id="15"/>
      <w:r w:rsidR="004246D7" w:rsidRPr="004246D7">
        <w:rPr>
          <w:rFonts w:ascii="Times New Roman" w:eastAsia="黑体" w:hAnsi="Times New Roman" w:cs="Times New Roman"/>
          <w:sz w:val="28"/>
          <w:szCs w:val="28"/>
        </w:rPr>
        <w:t>Security Analysis</w:t>
      </w:r>
    </w:p>
    <w:p w14:paraId="08255D8A" w14:textId="44D2C051" w:rsidR="004246D7" w:rsidRDefault="005F2403"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D81347">
        <w:rPr>
          <w:rFonts w:ascii="Times New Roman" w:eastAsia="宋体" w:hAnsi="Times New Roman" w:cs="Times New Roman"/>
          <w:kern w:val="0"/>
          <w:sz w:val="24"/>
          <w:szCs w:val="24"/>
        </w:rPr>
        <w:t>e conduct a security analysis to show that</w:t>
      </w:r>
      <w:r w:rsidR="00582132">
        <w:rPr>
          <w:rFonts w:ascii="Times New Roman" w:eastAsia="宋体" w:hAnsi="Times New Roman" w:cs="Times New Roman"/>
          <w:kern w:val="0"/>
          <w:sz w:val="24"/>
          <w:szCs w:val="24"/>
        </w:rPr>
        <w:t xml:space="preserve"> SWIB</w:t>
      </w:r>
      <w:r w:rsidR="00D81347">
        <w:rPr>
          <w:rFonts w:ascii="Times New Roman" w:eastAsia="宋体" w:hAnsi="Times New Roman" w:cs="Times New Roman"/>
          <w:kern w:val="0"/>
          <w:sz w:val="24"/>
          <w:szCs w:val="24"/>
        </w:rPr>
        <w:t xml:space="preserve"> protocol provides persistence and liveness to </w:t>
      </w:r>
      <w:r>
        <w:rPr>
          <w:rFonts w:ascii="Times New Roman" w:eastAsia="宋体" w:hAnsi="Times New Roman" w:cs="Times New Roman"/>
          <w:kern w:val="0"/>
          <w:sz w:val="24"/>
          <w:szCs w:val="24"/>
        </w:rPr>
        <w:t xml:space="preserve">wireless </w:t>
      </w:r>
      <w:r w:rsidR="00D81347">
        <w:rPr>
          <w:rFonts w:ascii="Times New Roman" w:eastAsia="宋体" w:hAnsi="Times New Roman" w:cs="Times New Roman"/>
          <w:kern w:val="0"/>
          <w:sz w:val="24"/>
          <w:szCs w:val="24"/>
        </w:rPr>
        <w:t>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48C2799"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3264B1">
        <w:rPr>
          <w:rFonts w:ascii="Times New Roman" w:eastAsia="宋体" w:hAnsi="Times New Roman" w:cs="Times New Roman"/>
          <w:kern w:val="0"/>
          <w:sz w:val="24"/>
          <w:szCs w:val="24"/>
        </w:rPr>
        <w:t>Persistence</w:t>
      </w:r>
      <w:r w:rsidRPr="006768F2">
        <w:rPr>
          <w:rFonts w:ascii="Times New Roman" w:eastAsia="宋体" w:hAnsi="Times New Roman" w:cs="Times New Roman"/>
          <w:kern w:val="0"/>
          <w:sz w:val="24"/>
          <w:szCs w:val="24"/>
        </w:rPr>
        <w:t>:</w:t>
      </w:r>
      <w:r w:rsidR="00883D75"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If</w:t>
      </w:r>
      <w:r w:rsidR="00883D75" w:rsidRPr="006768F2">
        <w:rPr>
          <w:rFonts w:ascii="Times New Roman" w:eastAsia="宋体" w:hAnsi="Times New Roman" w:cs="Times New Roman"/>
          <w:kern w:val="0"/>
          <w:sz w:val="24"/>
          <w:szCs w:val="24"/>
        </w:rPr>
        <w:t xml:space="preserve"> an honest node proclaims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hint="eastAsia"/>
          <w:kern w:val="0"/>
          <w:sz w:val="24"/>
          <w:szCs w:val="24"/>
        </w:rPr>
        <w:t xml:space="preserve"> </w:t>
      </w:r>
      <w:r w:rsidR="00883D75" w:rsidRPr="006768F2">
        <w:rPr>
          <w:rFonts w:ascii="Times New Roman" w:eastAsia="宋体" w:hAnsi="Times New Roman" w:cs="Times New Roman"/>
          <w:kern w:val="0"/>
          <w:sz w:val="24"/>
          <w:szCs w:val="24"/>
        </w:rPr>
        <w:t>is valid, then other honest nodes also agree</w:t>
      </w:r>
      <w:r w:rsidR="003264B1">
        <w:rPr>
          <w:rFonts w:ascii="Times New Roman" w:eastAsia="宋体" w:hAnsi="Times New Roman" w:cs="Times New Roman"/>
          <w:kern w:val="0"/>
          <w:sz w:val="24"/>
          <w:szCs w:val="24"/>
        </w:rPr>
        <w:t xml:space="preserve"> on</w:t>
      </w:r>
      <w:r w:rsid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kern w:val="0"/>
          <w:sz w:val="24"/>
          <w:szCs w:val="24"/>
        </w:rPr>
        <w:t xml:space="preserve">that </w:t>
      </w:r>
      <w:r w:rsidR="003264B1">
        <w:rPr>
          <w:rFonts w:ascii="Times New Roman" w:eastAsia="宋体" w:hAnsi="Times New Roman" w:cs="Times New Roman"/>
          <w:kern w:val="0"/>
          <w:sz w:val="24"/>
          <w:szCs w:val="24"/>
        </w:rPr>
        <w:t xml:space="preserve">the </w:t>
      </w:r>
      <w:r w:rsidR="00883D75" w:rsidRPr="006768F2">
        <w:rPr>
          <w:rFonts w:ascii="Times New Roman" w:eastAsia="宋体" w:hAnsi="Times New Roman" w:cs="Times New Roman"/>
          <w:kern w:val="0"/>
          <w:sz w:val="24"/>
          <w:szCs w:val="24"/>
        </w:rPr>
        <w:t>valid</w:t>
      </w:r>
      <w:r w:rsidR="003264B1">
        <w:rPr>
          <w:rFonts w:ascii="Times New Roman" w:eastAsia="宋体" w:hAnsi="Times New Roman" w:cs="Times New Roman"/>
          <w:kern w:val="0"/>
          <w:sz w:val="24"/>
          <w:szCs w:val="24"/>
        </w:rPr>
        <w:t xml:space="preserve">ity of block </w:t>
      </w:r>
      <m:oMath>
        <m:r>
          <w:rPr>
            <w:rFonts w:ascii="Cambria Math" w:eastAsia="宋体" w:hAnsi="Cambria Math" w:cs="Times New Roman"/>
            <w:kern w:val="0"/>
            <w:sz w:val="24"/>
            <w:szCs w:val="24"/>
          </w:rPr>
          <m:t>B</m:t>
        </m:r>
      </m:oMath>
      <w:r w:rsidR="00883D75" w:rsidRPr="006768F2">
        <w:rPr>
          <w:rFonts w:ascii="Times New Roman" w:eastAsia="宋体" w:hAnsi="Times New Roman" w:cs="Times New Roman"/>
          <w:kern w:val="0"/>
          <w:sz w:val="24"/>
          <w:szCs w:val="24"/>
        </w:rPr>
        <w:t>.</w:t>
      </w:r>
    </w:p>
    <w:p w14:paraId="47D998AC" w14:textId="4C13DEF1" w:rsidR="001877CB" w:rsidRPr="006768F2" w:rsidRDefault="001877CB" w:rsidP="006768F2">
      <w:pPr>
        <w:pStyle w:val="a3"/>
        <w:numPr>
          <w:ilvl w:val="0"/>
          <w:numId w:val="18"/>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kern w:val="0"/>
          <w:sz w:val="24"/>
          <w:szCs w:val="24"/>
        </w:rPr>
        <w:t>Liveness:</w:t>
      </w:r>
      <w:r w:rsidR="0034146C" w:rsidRPr="006768F2">
        <w:rPr>
          <w:rFonts w:ascii="Times New Roman" w:eastAsia="宋体" w:hAnsi="Times New Roman" w:cs="Times New Roman"/>
          <w:kern w:val="0"/>
          <w:sz w:val="24"/>
          <w:szCs w:val="24"/>
        </w:rPr>
        <w:t xml:space="preserve"> </w:t>
      </w:r>
      <w:r w:rsidR="00883D75" w:rsidRPr="006768F2">
        <w:rPr>
          <w:rFonts w:ascii="Times New Roman" w:eastAsia="宋体" w:hAnsi="Times New Roman" w:cs="Times New Roman" w:hint="eastAsia"/>
          <w:kern w:val="0"/>
          <w:sz w:val="24"/>
          <w:szCs w:val="24"/>
        </w:rPr>
        <w:t>A</w:t>
      </w:r>
      <w:r w:rsidR="00883D75" w:rsidRPr="006768F2">
        <w:rPr>
          <w:rFonts w:ascii="Times New Roman" w:eastAsia="宋体" w:hAnsi="Times New Roman" w:cs="Times New Roman"/>
          <w:kern w:val="0"/>
          <w:sz w:val="24"/>
          <w:szCs w:val="24"/>
        </w:rPr>
        <w:t xml:space="preserve">ll </w:t>
      </w:r>
      <w:r w:rsidR="00F91E62" w:rsidRPr="006768F2">
        <w:rPr>
          <w:rFonts w:ascii="Times New Roman" w:eastAsia="宋体" w:hAnsi="Times New Roman" w:cs="Times New Roman"/>
          <w:kern w:val="0"/>
          <w:sz w:val="24"/>
          <w:szCs w:val="24"/>
        </w:rPr>
        <w:t>honest nodes eventually commit a</w:t>
      </w:r>
      <w:r w:rsidR="00883D75" w:rsidRPr="006768F2">
        <w:rPr>
          <w:rFonts w:ascii="Times New Roman" w:eastAsia="宋体" w:hAnsi="Times New Roman" w:cs="Times New Roman"/>
          <w:kern w:val="0"/>
          <w:sz w:val="24"/>
          <w:szCs w:val="24"/>
        </w:rPr>
        <w:t xml:space="preserve"> </w:t>
      </w:r>
      <w:r w:rsidR="00F91E62" w:rsidRPr="006768F2">
        <w:rPr>
          <w:rFonts w:ascii="Times New Roman" w:eastAsia="宋体" w:hAnsi="Times New Roman" w:cs="Times New Roman"/>
          <w:kern w:val="0"/>
          <w:sz w:val="24"/>
          <w:szCs w:val="24"/>
        </w:rPr>
        <w:t>block, and generate the following round randomness</w:t>
      </w:r>
      <w:r w:rsidR="00883D75" w:rsidRPr="006768F2">
        <w:rPr>
          <w:rFonts w:ascii="Times New Roman" w:eastAsia="宋体" w:hAnsi="Times New Roman" w:cs="Times New Roman"/>
          <w:kern w:val="0"/>
          <w:sz w:val="24"/>
          <w:szCs w:val="24"/>
        </w:rPr>
        <w:t>.</w:t>
      </w:r>
    </w:p>
    <w:p w14:paraId="0403439B" w14:textId="27D95658" w:rsidR="00004E56" w:rsidRDefault="00F129C9" w:rsidP="00BB7A5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w:t>
      </w:r>
      <w:r w:rsidR="00BB7A56">
        <w:rPr>
          <w:rFonts w:ascii="Times New Roman" w:eastAsia="宋体" w:hAnsi="Times New Roman" w:cs="Times New Roman"/>
          <w:kern w:val="0"/>
          <w:sz w:val="24"/>
          <w:szCs w:val="24"/>
        </w:rPr>
        <w:t>SWIB</w:t>
      </w:r>
      <w:r w:rsidR="00004E56">
        <w:rPr>
          <w:rFonts w:ascii="Times New Roman" w:eastAsia="宋体" w:hAnsi="Times New Roman" w:cs="Times New Roman"/>
          <w:kern w:val="0"/>
          <w:sz w:val="24"/>
          <w:szCs w:val="24"/>
        </w:rPr>
        <w:t xml:space="preserve">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6376AC">
        <w:rPr>
          <w:rFonts w:ascii="Times New Roman" w:eastAsia="宋体" w:hAnsi="Times New Roman" w:cs="Times New Roman"/>
          <w:kern w:val="0"/>
          <w:sz w:val="24"/>
          <w:szCs w:val="24"/>
        </w:rPr>
        <w:t xml:space="preserve">Nodes failure can be roughly classified into crash failure and </w:t>
      </w:r>
      <w:r w:rsidR="00BB7A56">
        <w:rPr>
          <w:rFonts w:ascii="Times New Roman" w:eastAsia="宋体" w:hAnsi="Times New Roman" w:cs="Times New Roman"/>
          <w:kern w:val="0"/>
          <w:sz w:val="24"/>
          <w:szCs w:val="24"/>
        </w:rPr>
        <w:t>B</w:t>
      </w:r>
      <w:r w:rsidR="006376AC">
        <w:rPr>
          <w:rFonts w:ascii="Times New Roman" w:eastAsia="宋体" w:hAnsi="Times New Roman" w:cs="Times New Roman"/>
          <w:kern w:val="0"/>
          <w:sz w:val="24"/>
          <w:szCs w:val="24"/>
        </w:rPr>
        <w:t>yzantine failure. When crash failure happens, nodes will not send messages or respond</w:t>
      </w:r>
      <w:r w:rsidR="00BB7A56">
        <w:rPr>
          <w:rFonts w:ascii="Times New Roman" w:eastAsia="宋体" w:hAnsi="Times New Roman" w:cs="Times New Roman"/>
          <w:kern w:val="0"/>
          <w:sz w:val="24"/>
          <w:szCs w:val="24"/>
        </w:rPr>
        <w:t xml:space="preserve"> to any request</w:t>
      </w:r>
      <w:r w:rsidR="006376AC">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Besides,</w:t>
      </w:r>
      <w:r w:rsidR="006376AC">
        <w:rPr>
          <w:rFonts w:ascii="Times New Roman" w:eastAsia="宋体" w:hAnsi="Times New Roman" w:cs="Times New Roman"/>
          <w:kern w:val="0"/>
          <w:sz w:val="24"/>
          <w:szCs w:val="24"/>
        </w:rPr>
        <w:t xml:space="preserve"> nodes may send some error messages to mislead other nodes</w:t>
      </w:r>
      <w:r w:rsidR="00BB7A56">
        <w:rPr>
          <w:rFonts w:ascii="Times New Roman" w:eastAsia="宋体" w:hAnsi="Times New Roman" w:cs="Times New Roman"/>
          <w:kern w:val="0"/>
          <w:sz w:val="24"/>
          <w:szCs w:val="24"/>
        </w:rPr>
        <w:t xml:space="preserve"> while Byzantine failure occurring</w:t>
      </w:r>
      <w:r w:rsidR="006376AC">
        <w:rPr>
          <w:rFonts w:ascii="Times New Roman" w:eastAsia="宋体" w:hAnsi="Times New Roman" w:cs="Times New Roman"/>
          <w:kern w:val="0"/>
          <w:sz w:val="24"/>
          <w:szCs w:val="24"/>
        </w:rPr>
        <w:t>.</w:t>
      </w:r>
      <w:r w:rsidR="00BB7A56">
        <w:rPr>
          <w:rFonts w:ascii="Times New Roman" w:eastAsia="宋体" w:hAnsi="Times New Roman" w:cs="Times New Roman"/>
          <w:kern w:val="0"/>
          <w:sz w:val="24"/>
          <w:szCs w:val="24"/>
        </w:rPr>
        <w:t xml:space="preserve"> </w:t>
      </w:r>
      <w:r w:rsidR="009008F9">
        <w:rPr>
          <w:rFonts w:ascii="Times New Roman" w:eastAsia="宋体" w:hAnsi="Times New Roman" w:cs="Times New Roman"/>
          <w:kern w:val="0"/>
          <w:sz w:val="24"/>
          <w:szCs w:val="24"/>
        </w:rPr>
        <w:t>The security of our protocol relies on the secure threshold</w:t>
      </w:r>
      <w:r w:rsidR="00BB7A56" w:rsidRPr="00BB7A56">
        <w:rPr>
          <w:rFonts w:ascii="Times New Roman" w:eastAsia="宋体" w:hAnsi="Times New Roman" w:cs="Times New Roman"/>
          <w:kern w:val="0"/>
          <w:sz w:val="24"/>
          <w:szCs w:val="24"/>
        </w:rPr>
        <w:t xml:space="preserve"> </w:t>
      </w:r>
      <w:r w:rsidR="00BB7A56">
        <w:rPr>
          <w:rFonts w:ascii="Times New Roman" w:eastAsia="宋体" w:hAnsi="Times New Roman" w:cs="Times New Roman"/>
          <w:kern w:val="0"/>
          <w:sz w:val="24"/>
          <w:szCs w:val="24"/>
        </w:rPr>
        <w:t>BLS</w:t>
      </w:r>
      <w:r w:rsidR="009008F9">
        <w:rPr>
          <w:rFonts w:ascii="Times New Roman" w:eastAsia="宋体" w:hAnsi="Times New Roman" w:cs="Times New Roman"/>
          <w:kern w:val="0"/>
          <w:sz w:val="24"/>
          <w:szCs w:val="24"/>
        </w:rPr>
        <w:t xml:space="preserve">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w:t>
      </w:r>
      <w:r w:rsidR="00280098">
        <w:rPr>
          <w:rFonts w:ascii="Times New Roman" w:eastAsia="宋体" w:hAnsi="Times New Roman" w:cs="Times New Roman"/>
          <w:kern w:val="0"/>
          <w:sz w:val="24"/>
          <w:szCs w:val="24"/>
        </w:rPr>
        <w:t xml:space="preserve">all </w:t>
      </w:r>
      <w:r w:rsidR="0078260A">
        <w:rPr>
          <w:rFonts w:ascii="Times New Roman" w:eastAsia="宋体" w:hAnsi="Times New Roman" w:cs="Times New Roman"/>
          <w:kern w:val="0"/>
          <w:sz w:val="24"/>
          <w:szCs w:val="24"/>
        </w:rPr>
        <w:t xml:space="preserve">consensus nodes </w:t>
      </w:r>
      <w:r w:rsidR="00280098">
        <w:rPr>
          <w:rFonts w:ascii="Times New Roman" w:eastAsia="宋体" w:hAnsi="Times New Roman" w:cs="Times New Roman"/>
          <w:kern w:val="0"/>
          <w:sz w:val="24"/>
          <w:szCs w:val="24"/>
        </w:rPr>
        <w:t xml:space="preserve">also can securely </w:t>
      </w:r>
      <w:r w:rsidR="0078260A">
        <w:rPr>
          <w:rFonts w:ascii="Times New Roman" w:eastAsia="宋体" w:hAnsi="Times New Roman" w:cs="Times New Roman"/>
          <w:kern w:val="0"/>
          <w:sz w:val="24"/>
          <w:szCs w:val="24"/>
        </w:rPr>
        <w:t xml:space="preserve">proceed to the following round. </w:t>
      </w:r>
      <w:r w:rsidR="008D1859">
        <w:rPr>
          <w:rFonts w:ascii="Times New Roman" w:eastAsia="宋体" w:hAnsi="Times New Roman" w:cs="Times New Roman"/>
          <w:kern w:val="0"/>
          <w:sz w:val="24"/>
          <w:szCs w:val="24"/>
        </w:rPr>
        <w:t>T</w:t>
      </w:r>
      <w:r w:rsidR="00EF38DE">
        <w:rPr>
          <w:rFonts w:ascii="Times New Roman" w:eastAsia="宋体" w:hAnsi="Times New Roman" w:cs="Times New Roman"/>
          <w:kern w:val="0"/>
          <w:sz w:val="24"/>
          <w:szCs w:val="24"/>
        </w:rPr>
        <w:t>here are two possible output</w:t>
      </w:r>
      <w:r w:rsidR="00280098">
        <w:rPr>
          <w:rFonts w:ascii="Times New Roman" w:eastAsia="宋体" w:hAnsi="Times New Roman" w:cs="Times New Roman"/>
          <w:kern w:val="0"/>
          <w:sz w:val="24"/>
          <w:szCs w:val="24"/>
        </w:rPr>
        <w:t>s</w:t>
      </w:r>
      <w:r w:rsidR="00EF38DE">
        <w:rPr>
          <w:rFonts w:ascii="Times New Roman" w:eastAsia="宋体" w:hAnsi="Times New Roman" w:cs="Times New Roman"/>
          <w:kern w:val="0"/>
          <w:sz w:val="24"/>
          <w:szCs w:val="24"/>
        </w:rPr>
        <w:t xml:space="preserve"> at the end of a round: a finalized valid block or a finalized empty block. A </w:t>
      </w:r>
      <w:r w:rsidR="008D1859">
        <w:rPr>
          <w:rFonts w:ascii="Times New Roman" w:eastAsia="宋体" w:hAnsi="Times New Roman" w:cs="Times New Roman"/>
          <w:kern w:val="0"/>
          <w:sz w:val="24"/>
          <w:szCs w:val="24"/>
        </w:rPr>
        <w:t xml:space="preserve">valid </w:t>
      </w:r>
      <w:r w:rsidR="00EF38DE">
        <w:rPr>
          <w:rFonts w:ascii="Times New Roman" w:eastAsia="宋体" w:hAnsi="Times New Roman" w:cs="Times New Roman"/>
          <w:kern w:val="0"/>
          <w:sz w:val="24"/>
          <w:szCs w:val="24"/>
        </w:rPr>
        <w:t xml:space="preserve">block is confirmed if the following two condition are satisfied: 1) the block proposer honestly generate a valid block and 2) majority correct consensus nodes vote for it. </w:t>
      </w:r>
      <w:r w:rsidR="00DD12BB">
        <w:rPr>
          <w:rFonts w:ascii="Times New Roman" w:eastAsia="宋体" w:hAnsi="Times New Roman" w:cs="Times New Roman"/>
          <w:kern w:val="0"/>
          <w:sz w:val="24"/>
          <w:szCs w:val="24"/>
        </w:rPr>
        <w:t xml:space="preserve">If one of the </w:t>
      </w:r>
      <w:r w:rsidR="00DD12BB">
        <w:rPr>
          <w:rFonts w:ascii="Times New Roman" w:eastAsia="宋体" w:hAnsi="Times New Roman" w:cs="Times New Roman"/>
          <w:kern w:val="0"/>
          <w:sz w:val="24"/>
          <w:szCs w:val="24"/>
        </w:rPr>
        <w:lastRenderedPageBreak/>
        <w:t xml:space="preserve">conditions </w:t>
      </w:r>
      <w:r w:rsidR="008D1859">
        <w:rPr>
          <w:rFonts w:ascii="Times New Roman" w:eastAsia="宋体" w:hAnsi="Times New Roman" w:cs="Times New Roman"/>
          <w:kern w:val="0"/>
          <w:sz w:val="24"/>
          <w:szCs w:val="24"/>
        </w:rPr>
        <w:t xml:space="preserve">is </w:t>
      </w:r>
      <w:r w:rsidR="00DD12BB">
        <w:rPr>
          <w:rFonts w:ascii="Times New Roman" w:eastAsia="宋体" w:hAnsi="Times New Roman" w:cs="Times New Roman"/>
          <w:kern w:val="0"/>
          <w:sz w:val="24"/>
          <w:szCs w:val="24"/>
        </w:rPr>
        <w:t xml:space="preserve">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r w:rsidR="008D1859">
        <w:rPr>
          <w:rFonts w:ascii="Times New Roman" w:eastAsia="宋体" w:hAnsi="Times New Roman" w:cs="Times New Roman"/>
          <w:kern w:val="0"/>
          <w:sz w:val="24"/>
          <w:szCs w:val="24"/>
        </w:rPr>
        <w:t xml:space="preserve">a threshold of </w:t>
      </w:r>
      <w:r w:rsidR="00793748" w:rsidRPr="00793748">
        <w:rPr>
          <w:rFonts w:ascii="Times New Roman" w:eastAsia="宋体" w:hAnsi="Times New Roman" w:cs="Times New Roman"/>
          <w:kern w:val="0"/>
          <w:sz w:val="24"/>
          <w:szCs w:val="24"/>
        </w:rPr>
        <w:t>partial signature</w:t>
      </w:r>
      <w:r w:rsidR="008D1859">
        <w:rPr>
          <w:rFonts w:ascii="Times New Roman" w:eastAsia="宋体" w:hAnsi="Times New Roman" w:cs="Times New Roman"/>
          <w:kern w:val="0"/>
          <w:sz w:val="24"/>
          <w:szCs w:val="24"/>
        </w:rPr>
        <w:t xml:space="preserve"> share</w:t>
      </w:r>
      <w:r w:rsidR="00793748" w:rsidRPr="00793748">
        <w:rPr>
          <w:rFonts w:ascii="Times New Roman" w:eastAsia="宋体" w:hAnsi="Times New Roman" w:cs="Times New Roman"/>
          <w:kern w:val="0"/>
          <w:sz w:val="24"/>
          <w:szCs w:val="24"/>
        </w:rPr>
        <w:t xml:space="preserve">s to recover </w:t>
      </w:r>
      <w:r w:rsidR="008D1859">
        <w:rPr>
          <w:rFonts w:ascii="Times New Roman" w:eastAsia="宋体" w:hAnsi="Times New Roman" w:cs="Times New Roman"/>
          <w:kern w:val="0"/>
          <w:sz w:val="24"/>
          <w:szCs w:val="24"/>
        </w:rPr>
        <w:t xml:space="preserve">the </w:t>
      </w:r>
      <w:r w:rsidR="00793748" w:rsidRPr="00793748">
        <w:rPr>
          <w:rFonts w:ascii="Times New Roman" w:eastAsia="宋体" w:hAnsi="Times New Roman" w:cs="Times New Roman"/>
          <w:kern w:val="0"/>
          <w:sz w:val="24"/>
          <w:szCs w:val="24"/>
        </w:rPr>
        <w:t>full signature. Therefore,</w:t>
      </w:r>
      <w:r w:rsidR="00DB398C">
        <w:rPr>
          <w:rFonts w:ascii="Times New Roman" w:eastAsia="宋体" w:hAnsi="Times New Roman" w:cs="Times New Roman"/>
          <w:kern w:val="0"/>
          <w:sz w:val="24"/>
          <w:szCs w:val="24"/>
        </w:rPr>
        <w:t xml:space="preserve"> the number of honest nodes should satisfy </w:t>
      </w:r>
      <w:r w:rsidR="00793748" w:rsidRPr="00793748">
        <w:rPr>
          <w:rFonts w:ascii="Times New Roman" w:eastAsia="宋体" w:hAnsi="Times New Roman" w:cs="Times New Roman"/>
          <w:kern w:val="0"/>
          <w:sz w:val="24"/>
          <w:szCs w:val="24"/>
        </w:rPr>
        <w:t>the requirement of threshold</w:t>
      </w:r>
      <w:r w:rsidR="00B12EBE">
        <w:rPr>
          <w:rFonts w:ascii="Times New Roman" w:eastAsia="宋体" w:hAnsi="Times New Roman" w:cs="Times New Roman"/>
          <w:kern w:val="0"/>
          <w:sz w:val="24"/>
          <w:szCs w:val="24"/>
        </w:rPr>
        <w:t xml:space="preserve"> BLS</w:t>
      </w:r>
      <w:r w:rsidR="00793748" w:rsidRPr="00793748">
        <w:rPr>
          <w:rFonts w:ascii="Times New Roman" w:eastAsia="宋体" w:hAnsi="Times New Roman" w:cs="Times New Roman"/>
          <w:kern w:val="0"/>
          <w:sz w:val="24"/>
          <w:szCs w:val="24"/>
        </w:rPr>
        <w:t xml:space="preserve"> signature scheme.</w:t>
      </w:r>
      <w:r w:rsidR="00B12EBE">
        <w:rPr>
          <w:rFonts w:ascii="Times New Roman" w:eastAsia="宋体" w:hAnsi="Times New Roman" w:cs="Times New Roman"/>
          <w:kern w:val="0"/>
          <w:sz w:val="24"/>
          <w:szCs w:val="24"/>
        </w:rPr>
        <w:t xml:space="preserve"> T</w:t>
      </w:r>
      <w:r w:rsidR="000D12F7">
        <w:rPr>
          <w:rFonts w:ascii="Times New Roman" w:eastAsia="宋体" w:hAnsi="Times New Roman" w:cs="Times New Roman"/>
          <w:kern w:val="0"/>
          <w:sz w:val="24"/>
          <w:szCs w:val="24"/>
        </w:rPr>
        <w:t>hreshold</w:t>
      </w:r>
      <w:r w:rsidR="00B12EBE">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signature scheme is secure</w:t>
      </w:r>
      <w:r w:rsidR="00B12EBE">
        <w:rPr>
          <w:rFonts w:ascii="Times New Roman" w:eastAsia="宋体" w:hAnsi="Times New Roman" w:cs="Times New Roman"/>
          <w:kern w:val="0"/>
          <w:sz w:val="24"/>
          <w:szCs w:val="24"/>
        </w:rPr>
        <w:t>, because its output is unforgeable and robust</w:t>
      </w:r>
      <w:r w:rsidR="000D12F7">
        <w:rPr>
          <w:rFonts w:ascii="Times New Roman" w:eastAsia="宋体" w:hAnsi="Times New Roman" w:cs="Times New Roman"/>
          <w:kern w:val="0"/>
          <w:sz w:val="24"/>
          <w:szCs w:val="24"/>
        </w:rPr>
        <w:t>. The most important properties of the threshold signature scheme are:</w:t>
      </w:r>
    </w:p>
    <w:p w14:paraId="44857349" w14:textId="11CED20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U</w:t>
      </w:r>
      <w:r w:rsidRPr="006768F2">
        <w:rPr>
          <w:rFonts w:ascii="Times New Roman" w:eastAsia="宋体" w:hAnsi="Times New Roman" w:cs="Times New Roman"/>
          <w:kern w:val="0"/>
          <w:sz w:val="24"/>
          <w:szCs w:val="24"/>
        </w:rPr>
        <w:t>niqueness:</w:t>
      </w:r>
      <w:r w:rsidR="005C4B6D" w:rsidRPr="006768F2">
        <w:rPr>
          <w:rFonts w:ascii="Times New Roman" w:eastAsia="宋体" w:hAnsi="Times New Roman" w:cs="Times New Roman"/>
          <w:kern w:val="0"/>
          <w:sz w:val="24"/>
          <w:szCs w:val="24"/>
        </w:rPr>
        <w:t xml:space="preserve"> </w:t>
      </w:r>
      <w:r w:rsidR="000E3999" w:rsidRPr="006768F2">
        <w:rPr>
          <w:rFonts w:ascii="Times New Roman" w:eastAsia="宋体" w:hAnsi="Times New Roman" w:cs="Times New Roman"/>
          <w:kern w:val="0"/>
          <w:sz w:val="24"/>
          <w:szCs w:val="24"/>
        </w:rPr>
        <w:t>Any set of more than</w:t>
      </w:r>
      <w:r w:rsidRPr="006768F2">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6768F2">
        <w:rPr>
          <w:rFonts w:ascii="Times New Roman" w:eastAsia="宋体" w:hAnsi="Times New Roman" w:cs="Times New Roman" w:hint="eastAsia"/>
          <w:kern w:val="0"/>
          <w:sz w:val="24"/>
          <w:szCs w:val="24"/>
        </w:rPr>
        <w:t xml:space="preserve"> </w:t>
      </w:r>
      <w:r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Pr="006768F2">
        <w:rPr>
          <w:rFonts w:ascii="Times New Roman" w:eastAsia="宋体" w:hAnsi="Times New Roman" w:cs="Times New Roman"/>
          <w:kern w:val="0"/>
          <w:sz w:val="24"/>
          <w:szCs w:val="24"/>
        </w:rPr>
        <w:t>s</w:t>
      </w:r>
      <w:r w:rsidR="000E3999" w:rsidRPr="006768F2">
        <w:rPr>
          <w:rFonts w:ascii="Times New Roman" w:eastAsia="宋体" w:hAnsi="Times New Roman" w:cs="Times New Roman"/>
          <w:kern w:val="0"/>
          <w:sz w:val="24"/>
          <w:szCs w:val="24"/>
        </w:rPr>
        <w:t xml:space="preserve"> can recover the full signature. That is, the </w:t>
      </w:r>
      <w:r w:rsidR="00B12EBE" w:rsidRPr="006768F2">
        <w:rPr>
          <w:rFonts w:ascii="Times New Roman" w:eastAsia="宋体" w:hAnsi="Times New Roman" w:cs="Times New Roman"/>
          <w:kern w:val="0"/>
          <w:sz w:val="24"/>
          <w:szCs w:val="24"/>
        </w:rPr>
        <w:t xml:space="preserve">recovery </w:t>
      </w:r>
      <w:r w:rsidR="000E3999" w:rsidRPr="006768F2">
        <w:rPr>
          <w:rFonts w:ascii="Times New Roman" w:eastAsia="宋体" w:hAnsi="Times New Roman" w:cs="Times New Roman"/>
          <w:kern w:val="0"/>
          <w:sz w:val="24"/>
          <w:szCs w:val="24"/>
        </w:rPr>
        <w:t xml:space="preserve">result of any </w:t>
      </w:r>
      <w:r w:rsidR="004839FC" w:rsidRPr="006768F2">
        <w:rPr>
          <w:rFonts w:ascii="Times New Roman" w:eastAsia="宋体" w:hAnsi="Times New Roman" w:cs="Times New Roman"/>
          <w:kern w:val="0"/>
          <w:sz w:val="24"/>
          <w:szCs w:val="24"/>
        </w:rPr>
        <w:t xml:space="preserve">enough </w:t>
      </w:r>
      <w:r w:rsidR="000E3999" w:rsidRPr="006768F2">
        <w:rPr>
          <w:rFonts w:ascii="Times New Roman" w:eastAsia="宋体" w:hAnsi="Times New Roman" w:cs="Times New Roman"/>
          <w:kern w:val="0"/>
          <w:sz w:val="24"/>
          <w:szCs w:val="24"/>
        </w:rPr>
        <w:t>partial signature</w:t>
      </w:r>
      <w:r w:rsidR="00B12EBE">
        <w:rPr>
          <w:rFonts w:ascii="Times New Roman" w:eastAsia="宋体" w:hAnsi="Times New Roman" w:cs="Times New Roman"/>
          <w:kern w:val="0"/>
          <w:sz w:val="24"/>
          <w:szCs w:val="24"/>
        </w:rPr>
        <w:t xml:space="preserve"> share</w:t>
      </w:r>
      <w:r w:rsidR="000E3999" w:rsidRPr="006768F2">
        <w:rPr>
          <w:rFonts w:ascii="Times New Roman" w:eastAsia="宋体" w:hAnsi="Times New Roman" w:cs="Times New Roman"/>
          <w:kern w:val="0"/>
          <w:sz w:val="24"/>
          <w:szCs w:val="24"/>
        </w:rPr>
        <w:t>s is always the same.</w:t>
      </w:r>
    </w:p>
    <w:p w14:paraId="4CAB337F" w14:textId="5E01DB25" w:rsidR="000D12F7" w:rsidRPr="006768F2" w:rsidRDefault="000D12F7" w:rsidP="006768F2">
      <w:pPr>
        <w:pStyle w:val="a3"/>
        <w:numPr>
          <w:ilvl w:val="0"/>
          <w:numId w:val="19"/>
        </w:numPr>
        <w:spacing w:afterLines="50" w:after="156"/>
        <w:ind w:firstLineChars="0"/>
        <w:rPr>
          <w:rFonts w:ascii="Times New Roman" w:eastAsia="宋体" w:hAnsi="Times New Roman" w:cs="Times New Roman"/>
          <w:kern w:val="0"/>
          <w:sz w:val="24"/>
          <w:szCs w:val="24"/>
        </w:rPr>
      </w:pPr>
      <w:r w:rsidRPr="006768F2">
        <w:rPr>
          <w:rFonts w:ascii="Times New Roman" w:eastAsia="宋体" w:hAnsi="Times New Roman" w:cs="Times New Roman" w:hint="eastAsia"/>
          <w:kern w:val="0"/>
          <w:sz w:val="24"/>
          <w:szCs w:val="24"/>
        </w:rPr>
        <w:t>V</w:t>
      </w:r>
      <w:r w:rsidRPr="006768F2">
        <w:rPr>
          <w:rFonts w:ascii="Times New Roman" w:eastAsia="宋体" w:hAnsi="Times New Roman" w:cs="Times New Roman"/>
          <w:kern w:val="0"/>
          <w:sz w:val="24"/>
          <w:szCs w:val="24"/>
        </w:rPr>
        <w:t>erifiability:</w:t>
      </w:r>
      <w:r w:rsidR="00FF29B7" w:rsidRPr="006768F2">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w:t>
      </w:r>
      <w:r w:rsidR="00135E38">
        <w:rPr>
          <w:rFonts w:ascii="Times New Roman" w:eastAsia="宋体" w:hAnsi="Times New Roman" w:cs="Times New Roman"/>
          <w:kern w:val="0"/>
          <w:sz w:val="24"/>
          <w:szCs w:val="24"/>
        </w:rPr>
        <w:t>when node apply to enter</w:t>
      </w:r>
      <w:r w:rsidR="00FF29B7" w:rsidRPr="006768F2">
        <w:rPr>
          <w:rFonts w:ascii="Times New Roman" w:eastAsia="宋体" w:hAnsi="Times New Roman" w:cs="Times New Roman"/>
          <w:kern w:val="0"/>
          <w:sz w:val="24"/>
          <w:szCs w:val="24"/>
        </w:rPr>
        <w:t xml:space="preserve"> consensus process.</w:t>
      </w:r>
    </w:p>
    <w:p w14:paraId="5B48EBEB" w14:textId="25BE0CC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.1 Persistence Analysis</w:t>
      </w:r>
    </w:p>
    <w:p w14:paraId="58EA3DD8" w14:textId="37814E10" w:rsidR="004246D7" w:rsidRDefault="00CB6C73" w:rsidP="006768F2">
      <w:pPr>
        <w:spacing w:afterLines="50" w:after="156"/>
        <w:ind w:firstLineChars="200" w:firstLine="48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threshold</w:t>
      </w:r>
      <w:r w:rsidR="00135E38" w:rsidRPr="00135E38">
        <w:rPr>
          <w:rFonts w:ascii="Times New Roman" w:eastAsia="宋体" w:hAnsi="Times New Roman" w:cs="Times New Roman"/>
          <w:kern w:val="0"/>
          <w:sz w:val="24"/>
          <w:szCs w:val="24"/>
        </w:rPr>
        <w:t xml:space="preserve"> </w:t>
      </w:r>
      <w:r w:rsidR="00135E3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6000F78A"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i</m:t>
            </m:r>
          </m:e>
          <m:sup>
            <m:r>
              <w:rPr>
                <w:rFonts w:ascii="Cambria Math" w:eastAsia="宋体" w:hAnsi="Cambria Math" w:cs="Times New Roman"/>
                <w:kern w:val="0"/>
                <w:sz w:val="24"/>
                <w:szCs w:val="24"/>
              </w:rPr>
              <m:t>th</m:t>
            </m:r>
          </m:sup>
        </m:sSup>
      </m:oMath>
      <w:r w:rsidR="0034537E" w:rsidRPr="0034537E">
        <w:rPr>
          <w:rFonts w:ascii="Times New Roman" w:eastAsia="宋体" w:hAnsi="Times New Roman" w:cs="Times New Roman"/>
          <w:kern w:val="0"/>
          <w:sz w:val="24"/>
          <w:szCs w:val="24"/>
        </w:rPr>
        <w:t xml:space="preserve">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w:t>
      </w:r>
      <w:r w:rsidR="00135E38">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honest nodes should report the same result</w:t>
      </w:r>
      <w:r w:rsidR="00064492">
        <w:rPr>
          <w:rFonts w:ascii="Times New Roman" w:eastAsia="宋体" w:hAnsi="Times New Roman" w:cs="Times New Roman"/>
          <w:kern w:val="0"/>
          <w:sz w:val="24"/>
          <w:szCs w:val="24"/>
        </w:rPr>
        <w:t>.</w:t>
      </w:r>
    </w:p>
    <w:p w14:paraId="5E786558" w14:textId="0299874E" w:rsidR="00064492" w:rsidRDefault="00064492" w:rsidP="000F7C92">
      <w:pPr>
        <w:spacing w:afterLines="50" w:after="156"/>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w:t>
      </w:r>
      <w:r w:rsidR="00135E38">
        <w:rPr>
          <w:rFonts w:ascii="Times New Roman" w:eastAsia="宋体" w:hAnsi="Times New Roman" w:cs="Times New Roman"/>
          <w:kern w:val="0"/>
          <w:sz w:val="24"/>
          <w:szCs w:val="24"/>
        </w:rPr>
        <w:t xml:space="preserve">need </w:t>
      </w:r>
      <w:r>
        <w:rPr>
          <w:rFonts w:ascii="Times New Roman" w:eastAsia="宋体" w:hAnsi="Times New Roman" w:cs="Times New Roman"/>
          <w:kern w:val="0"/>
          <w:sz w:val="24"/>
          <w:szCs w:val="24"/>
        </w:rPr>
        <w:t>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6768F2">
        <w:rPr>
          <w:rFonts w:ascii="Times New Roman" w:eastAsia="宋体" w:hAnsi="Times New Roman" w:cs="Times New Roman"/>
          <w:kern w:val="0"/>
          <w:sz w:val="24"/>
          <w:szCs w:val="24"/>
        </w:rPr>
        <w:t>same</w:t>
      </w:r>
      <w:r>
        <w:rPr>
          <w:rFonts w:ascii="Times New Roman" w:eastAsia="宋体" w:hAnsi="Times New Roman" w:cs="Times New Roman"/>
          <w:kern w:val="0"/>
          <w:sz w:val="24"/>
          <w:szCs w:val="24"/>
        </w:rPr>
        <w:t xml:space="preserve"> block</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w:t>
      </w:r>
      <w:r w:rsidR="00A962CD">
        <w:rPr>
          <w:rFonts w:ascii="Times New Roman" w:eastAsia="宋体" w:hAnsi="Times New Roman" w:cs="Times New Roman"/>
          <w:kern w:val="0"/>
          <w:sz w:val="24"/>
          <w:szCs w:val="24"/>
        </w:rPr>
        <w:t xml:space="preserve">two </w:t>
      </w:r>
      <w:r w:rsidR="00287942">
        <w:rPr>
          <w:rFonts w:ascii="Times New Roman" w:eastAsia="宋体" w:hAnsi="Times New Roman" w:cs="Times New Roman"/>
          <w:kern w:val="0"/>
          <w:sz w:val="24"/>
          <w:szCs w:val="24"/>
        </w:rPr>
        <w:t xml:space="preserve">different blocks that </w:t>
      </w:r>
      <w:r w:rsidR="00A962CD">
        <w:rPr>
          <w:rFonts w:ascii="Times New Roman" w:eastAsia="宋体" w:hAnsi="Times New Roman" w:cs="Times New Roman"/>
          <w:kern w:val="0"/>
          <w:sz w:val="24"/>
          <w:szCs w:val="24"/>
        </w:rPr>
        <w:t>at</w:t>
      </w:r>
      <w:r w:rsidR="00287942">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0DC4E357"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w:t>
      </w:r>
      <w:r w:rsidR="00E85DDF">
        <w:rPr>
          <w:rFonts w:ascii="Times New Roman" w:eastAsia="宋体" w:hAnsi="Times New Roman" w:cs="Times New Roman"/>
          <w:kern w:val="0"/>
          <w:sz w:val="24"/>
          <w:szCs w:val="24"/>
        </w:rPr>
        <w:t xml:space="preserve">respectively </w:t>
      </w:r>
      <w:r>
        <w:rPr>
          <w:rFonts w:ascii="Times New Roman" w:eastAsia="宋体" w:hAnsi="Times New Roman" w:cs="Times New Roman"/>
          <w:kern w:val="0"/>
          <w:sz w:val="24"/>
          <w:szCs w:val="24"/>
        </w:rPr>
        <w:t xml:space="preserve">appended to </w:t>
      </w:r>
      <w:r w:rsidR="00E85DDF">
        <w:rPr>
          <w:rFonts w:ascii="Times New Roman" w:eastAsia="宋体" w:hAnsi="Times New Roman" w:cs="Times New Roman"/>
          <w:kern w:val="0"/>
          <w:sz w:val="24"/>
          <w:szCs w:val="24"/>
        </w:rPr>
        <w:t xml:space="preserve">the position </w:t>
      </w:r>
      <m:oMath>
        <m:r>
          <w:rPr>
            <w:rFonts w:ascii="Cambria Math" w:eastAsia="宋体" w:hAnsi="Cambria Math" w:cs="Times New Roman"/>
            <w:kern w:val="0"/>
            <w:sz w:val="24"/>
            <w:szCs w:val="24"/>
          </w:rPr>
          <m:t>i</m:t>
        </m:r>
      </m:oMath>
      <w:r w:rsidR="00E85DDF">
        <w:rPr>
          <w:rFonts w:ascii="Times New Roman" w:eastAsia="宋体" w:hAnsi="Times New Roman" w:cs="Times New Roman" w:hint="eastAsia"/>
          <w:kern w:val="0"/>
          <w:sz w:val="24"/>
          <w:szCs w:val="24"/>
        </w:rPr>
        <w:t xml:space="preserve"> </w:t>
      </w:r>
      <w:r w:rsidR="00E85DDF">
        <w:rPr>
          <w:rFonts w:ascii="Times New Roman" w:eastAsia="宋体" w:hAnsi="Times New Roman" w:cs="Times New Roman"/>
          <w:kern w:val="0"/>
          <w:sz w:val="24"/>
          <w:szCs w:val="24"/>
        </w:rPr>
        <w:t xml:space="preserve">of </w:t>
      </w:r>
      <w:r>
        <w:rPr>
          <w:rFonts w:ascii="Times New Roman" w:eastAsia="宋体" w:hAnsi="Times New Roman" w:cs="Times New Roman"/>
          <w:kern w:val="0"/>
          <w:sz w:val="24"/>
          <w:szCs w:val="24"/>
        </w:rPr>
        <w:t xml:space="preserve">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FF1923">
        <w:rPr>
          <w:rFonts w:ascii="Times New Roman" w:eastAsia="宋体" w:hAnsi="Times New Roman" w:cs="Times New Roman"/>
          <w:kern w:val="0"/>
          <w:sz w:val="24"/>
          <w:szCs w:val="24"/>
        </w:rPr>
        <w:t>B</w:t>
      </w:r>
      <w:r>
        <w:rPr>
          <w:rFonts w:ascii="Times New Roman" w:eastAsia="宋体" w:hAnsi="Times New Roman" w:cs="Times New Roman"/>
          <w:kern w:val="0"/>
          <w:sz w:val="24"/>
          <w:szCs w:val="24"/>
        </w:rPr>
        <w:t>lock finalization depend</w:t>
      </w:r>
      <w:r w:rsidR="00E85DDF">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on </w:t>
      </w:r>
      <w:r w:rsidR="007A6D2B">
        <w:rPr>
          <w:rFonts w:ascii="Times New Roman" w:eastAsia="宋体" w:hAnsi="Times New Roman" w:cs="Times New Roman"/>
          <w:kern w:val="0"/>
          <w:sz w:val="24"/>
          <w:szCs w:val="24"/>
        </w:rPr>
        <w:t>the unique full signature, which is recovered by</w:t>
      </w:r>
      <w:r w:rsidR="00FF1923">
        <w:rPr>
          <w:rFonts w:ascii="Times New Roman" w:eastAsia="宋体" w:hAnsi="Times New Roman" w:cs="Times New Roman"/>
          <w:kern w:val="0"/>
          <w:sz w:val="24"/>
          <w:szCs w:val="24"/>
        </w:rPr>
        <w:t xml:space="preserve"> at least</w:t>
      </w:r>
      <w:r w:rsidR="007A6D2B">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w:t>
      </w:r>
      <w:r w:rsidR="00FF1923">
        <w:rPr>
          <w:rFonts w:ascii="Times New Roman" w:eastAsia="宋体" w:hAnsi="Times New Roman" w:cs="Times New Roman"/>
          <w:kern w:val="0"/>
          <w:sz w:val="24"/>
          <w:szCs w:val="24"/>
        </w:rPr>
        <w:t xml:space="preserve"> share</w:t>
      </w:r>
      <w:r w:rsidR="007A6D2B" w:rsidRPr="007A6D2B">
        <w:rPr>
          <w:rFonts w:ascii="Times New Roman" w:eastAsia="宋体" w:hAnsi="Times New Roman" w:cs="Times New Roman"/>
          <w:kern w:val="0"/>
          <w:sz w:val="24"/>
          <w:szCs w:val="24"/>
        </w:rPr>
        <w:t>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3B9561F9" w:rsidR="00115DE8" w:rsidRDefault="00115DE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respectively are append to</w:t>
      </w:r>
      <w:r w:rsidR="006A368D">
        <w:rPr>
          <w:rFonts w:ascii="Times New Roman" w:eastAsia="宋体" w:hAnsi="Times New Roman" w:cs="Times New Roman"/>
          <w:kern w:val="0"/>
          <w:sz w:val="24"/>
          <w:szCs w:val="24"/>
        </w:rPr>
        <w:t xml:space="preserve"> the position </w:t>
      </w:r>
      <m:oMath>
        <m:r>
          <w:rPr>
            <w:rFonts w:ascii="Cambria Math" w:eastAsia="宋体" w:hAnsi="Cambria Math" w:cs="Times New Roman"/>
            <w:kern w:val="0"/>
            <w:sz w:val="24"/>
            <w:szCs w:val="24"/>
          </w:rPr>
          <m:t>i</m:t>
        </m:r>
      </m:oMath>
      <w:r w:rsidR="006A368D">
        <w:rPr>
          <w:rFonts w:ascii="Times New Roman" w:eastAsia="宋体" w:hAnsi="Times New Roman" w:cs="Times New Roman" w:hint="eastAsia"/>
          <w:kern w:val="0"/>
          <w:sz w:val="24"/>
          <w:szCs w:val="24"/>
        </w:rPr>
        <w:t xml:space="preserve"> </w:t>
      </w:r>
      <w:r w:rsidR="006A368D">
        <w:rPr>
          <w:rFonts w:ascii="Times New Roman" w:eastAsia="宋体" w:hAnsi="Times New Roman" w:cs="Times New Roman"/>
          <w:kern w:val="0"/>
          <w:sz w:val="24"/>
          <w:szCs w:val="24"/>
        </w:rPr>
        <w:t>of</w:t>
      </w:r>
      <w:r w:rsidR="0012582C">
        <w:rPr>
          <w:rFonts w:ascii="Times New Roman" w:eastAsia="宋体" w:hAnsi="Times New Roman" w:cs="Times New Roman"/>
          <w:kern w:val="0"/>
          <w:sz w:val="24"/>
          <w:szCs w:val="24"/>
        </w:rPr>
        <w:t xml:space="preserve">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&lt;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A15C0">
        <w:rPr>
          <w:rFonts w:ascii="Times New Roman" w:eastAsia="宋体" w:hAnsi="Times New Roman" w:cs="Times New Roman"/>
          <w:kern w:val="0"/>
          <w:sz w:val="24"/>
          <w:szCs w:val="24"/>
        </w:rPr>
        <w:t>if</w:t>
      </w:r>
      <w:r w:rsidR="005248BE">
        <w:rPr>
          <w:rFonts w:ascii="Times New Roman" w:eastAsia="宋体" w:hAnsi="Times New Roman" w:cs="Times New Roman"/>
          <w:kern w:val="0"/>
          <w:sz w:val="24"/>
          <w:szCs w:val="24"/>
        </w:rPr>
        <w:t xml:space="preserve">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A15C0">
        <w:rPr>
          <w:rFonts w:ascii="Times New Roman" w:eastAsia="宋体" w:hAnsi="Times New Roman" w:cs="Times New Roman"/>
          <w:kern w:val="0"/>
          <w:sz w:val="24"/>
          <w:szCs w:val="24"/>
        </w:rPr>
        <w:t xml:space="preserve">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kern w:val="0"/>
          <w:sz w:val="24"/>
          <w:szCs w:val="24"/>
        </w:rPr>
        <w:t xml:space="preserve"> nodes will agree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w:t>
      </w:r>
      <w:r w:rsidR="00223914">
        <w:rPr>
          <w:rFonts w:ascii="Times New Roman" w:eastAsia="宋体" w:hAnsi="Times New Roman" w:cs="Times New Roman"/>
          <w:kern w:val="0"/>
          <w:sz w:val="24"/>
          <w:szCs w:val="24"/>
        </w:rPr>
        <w:t>have</w:t>
      </w:r>
      <w:r w:rsidR="00732E64">
        <w:rPr>
          <w:rFonts w:ascii="Times New Roman" w:eastAsia="宋体" w:hAnsi="Times New Roman" w:cs="Times New Roman"/>
          <w:kern w:val="0"/>
          <w:sz w:val="24"/>
          <w:szCs w:val="24"/>
        </w:rPr>
        <w:t xml:space="preserve">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lastRenderedPageBreak/>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w:t>
      </w:r>
      <w:r w:rsidR="00223914">
        <w:rPr>
          <w:rFonts w:ascii="Times New Roman" w:eastAsia="宋体" w:hAnsi="Times New Roman" w:cs="Times New Roman"/>
          <w:kern w:val="0"/>
          <w:sz w:val="24"/>
          <w:szCs w:val="24"/>
        </w:rPr>
        <w:t>appended into</w:t>
      </w:r>
      <w:r w:rsidR="003B4EC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5A15C0">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223914">
        <w:rPr>
          <w:rFonts w:ascii="Times New Roman" w:eastAsia="宋体" w:hAnsi="Times New Roman" w:cs="Times New Roman" w:hint="eastAsia"/>
          <w:kern w:val="0"/>
          <w:sz w:val="24"/>
          <w:szCs w:val="24"/>
        </w:rPr>
        <w:t xml:space="preserve"> </w:t>
      </w:r>
      <w:r w:rsidR="00223914">
        <w:rPr>
          <w:rFonts w:ascii="Times New Roman" w:eastAsia="宋体" w:hAnsi="Times New Roman" w:cs="Times New Roman"/>
          <w:kern w:val="0"/>
          <w:sz w:val="24"/>
          <w:szCs w:val="24"/>
        </w:rPr>
        <w:t xml:space="preserve">at the end of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oMath>
      <w:r w:rsidR="009861C0" w:rsidRPr="000446F0">
        <w:rPr>
          <w:rFonts w:ascii="Times New Roman" w:eastAsia="宋体" w:hAnsi="Times New Roman" w:cs="Times New Roman" w:hint="eastAsia"/>
          <w:kern w:val="0"/>
          <w:sz w:val="24"/>
          <w:szCs w:val="24"/>
        </w:rPr>
        <w:t>.</w:t>
      </w:r>
      <w:r w:rsidR="009861C0" w:rsidRPr="006768F2">
        <w:rPr>
          <w:rFonts w:ascii="Times New Roman" w:eastAsia="宋体" w:hAnsi="Times New Roman" w:cs="Times New Roman"/>
          <w:kern w:val="0"/>
          <w:sz w:val="24"/>
          <w:szCs w:val="24"/>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p>
    <w:p w14:paraId="2804C810" w14:textId="1C005371" w:rsidR="00064492" w:rsidRPr="00CB6C73" w:rsidRDefault="009861C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w:t>
      </w:r>
      <w:r w:rsidR="008E6075">
        <w:rPr>
          <w:rFonts w:ascii="Times New Roman" w:eastAsia="宋体" w:hAnsi="Times New Roman" w:cs="Times New Roman"/>
          <w:kern w:val="0"/>
          <w:sz w:val="24"/>
          <w:szCs w:val="24"/>
        </w:rPr>
        <w:t xml:space="preserve">are </w:t>
      </w:r>
      <w:r>
        <w:rPr>
          <w:rFonts w:ascii="Times New Roman" w:eastAsia="宋体" w:hAnsi="Times New Roman" w:cs="Times New Roman"/>
          <w:kern w:val="0"/>
          <w:sz w:val="24"/>
          <w:szCs w:val="24"/>
        </w:rPr>
        <w:t xml:space="preserve">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53D78A03" w14:textId="435F030C"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.2 Liveness Analysis</w:t>
      </w:r>
    </w:p>
    <w:p w14:paraId="1DA6CC6D" w14:textId="35252503" w:rsidR="004246D7" w:rsidRPr="000446F0" w:rsidRDefault="000446F0"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 xml:space="preserve">correct nodes that have same view to prevent </w:t>
      </w:r>
      <w:r w:rsidR="00582132">
        <w:rPr>
          <w:rFonts w:ascii="Times New Roman" w:eastAsia="宋体" w:hAnsi="Times New Roman" w:cs="Times New Roman"/>
          <w:kern w:val="0"/>
          <w:sz w:val="24"/>
          <w:szCs w:val="24"/>
        </w:rPr>
        <w:t>SWIB</w:t>
      </w:r>
      <w:r w:rsidRPr="000446F0">
        <w:rPr>
          <w:rFonts w:ascii="Times New Roman" w:eastAsia="宋体" w:hAnsi="Times New Roman" w:cs="Times New Roman"/>
          <w:kern w:val="0"/>
          <w:sz w:val="24"/>
          <w:szCs w:val="24"/>
        </w:rPr>
        <w:t xml:space="preserve"> protocol from stalling.</w:t>
      </w:r>
      <w:r w:rsidR="00582132">
        <w:rPr>
          <w:rFonts w:ascii="Times New Roman" w:eastAsia="宋体" w:hAnsi="Times New Roman" w:cs="Times New Roman"/>
          <w:kern w:val="0"/>
          <w:sz w:val="24"/>
          <w:szCs w:val="24"/>
        </w:rPr>
        <w:t xml:space="preserve"> In other words, our protocol satisfies liveness of blockchain system with faulty nodes.</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164DD45B" w:rsidR="00C43D1B" w:rsidRDefault="00C43D1B" w:rsidP="000F7C92">
      <w:pPr>
        <w:spacing w:afterLines="50" w:after="156"/>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B57AD2">
        <w:rPr>
          <w:rFonts w:ascii="Times New Roman" w:eastAsia="宋体" w:hAnsi="Times New Roman" w:cs="Times New Roman"/>
          <w:kern w:val="0"/>
          <w:sz w:val="24"/>
          <w:szCs w:val="24"/>
        </w:rPr>
        <w:t>in blockchain system</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w:t>
      </w:r>
      <w:r w:rsidR="00B57AD2">
        <w:rPr>
          <w:rFonts w:ascii="Times New Roman" w:eastAsia="宋体" w:hAnsi="Times New Roman" w:cs="Times New Roman"/>
          <w:kern w:val="0"/>
          <w:sz w:val="24"/>
          <w:szCs w:val="24"/>
        </w:rPr>
        <w:t xml:space="preserve"> valid</w:t>
      </w:r>
      <w:r w:rsidR="00D06FF8">
        <w:rPr>
          <w:rFonts w:ascii="Times New Roman" w:eastAsia="宋体" w:hAnsi="Times New Roman" w:cs="Times New Roman"/>
          <w:kern w:val="0"/>
          <w:sz w:val="24"/>
          <w:szCs w:val="24"/>
        </w:rPr>
        <w:t xml:space="preserve">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w:t>
      </w:r>
      <w:r w:rsidR="00B57AD2">
        <w:rPr>
          <w:rFonts w:ascii="Times New Roman" w:eastAsia="宋体" w:hAnsi="Times New Roman" w:cs="Times New Roman"/>
          <w:kern w:val="0"/>
          <w:sz w:val="24"/>
          <w:szCs w:val="24"/>
        </w:rPr>
        <w:t xml:space="preserve">1) </w:t>
      </w:r>
      <w:r w:rsidR="00983172">
        <w:rPr>
          <w:rFonts w:ascii="Times New Roman" w:eastAsia="宋体" w:hAnsi="Times New Roman" w:cs="Times New Roman"/>
          <w:kern w:val="0"/>
          <w:sz w:val="24"/>
          <w:szCs w:val="24"/>
        </w:rPr>
        <w:t xml:space="preserve">intentionally not generating a valid block and </w:t>
      </w:r>
      <w:r w:rsidR="00B57AD2">
        <w:rPr>
          <w:rFonts w:ascii="Times New Roman" w:eastAsia="宋体" w:hAnsi="Times New Roman" w:cs="Times New Roman"/>
          <w:kern w:val="0"/>
          <w:sz w:val="24"/>
          <w:szCs w:val="24"/>
        </w:rPr>
        <w:t xml:space="preserve">2) </w:t>
      </w:r>
      <w:r w:rsidR="00983172">
        <w:rPr>
          <w:rFonts w:ascii="Times New Roman" w:eastAsia="宋体" w:hAnsi="Times New Roman" w:cs="Times New Roman"/>
          <w:kern w:val="0"/>
          <w:sz w:val="24"/>
          <w:szCs w:val="24"/>
        </w:rPr>
        <w:t xml:space="preserve">refusing to vote for the valid block. </w:t>
      </w:r>
      <w:r w:rsidR="00E911F4">
        <w:rPr>
          <w:rFonts w:ascii="Times New Roman" w:eastAsia="宋体" w:hAnsi="Times New Roman" w:cs="Times New Roman"/>
          <w:kern w:val="0"/>
          <w:sz w:val="24"/>
          <w:szCs w:val="24"/>
        </w:rPr>
        <w:t>There are two cases for node failures:</w:t>
      </w:r>
    </w:p>
    <w:p w14:paraId="5CC8FC34" w14:textId="17444A16"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w:t>
      </w:r>
      <w:r w:rsidR="00B57AD2">
        <w:rPr>
          <w:rFonts w:ascii="Times New Roman" w:eastAsia="宋体" w:hAnsi="Times New Roman" w:cs="Times New Roman"/>
          <w:kern w:val="0"/>
          <w:sz w:val="24"/>
          <w:szCs w:val="24"/>
        </w:rPr>
        <w:t xml:space="preserve"> finally</w:t>
      </w:r>
      <w:r w:rsidR="007A0C22">
        <w:rPr>
          <w:rFonts w:ascii="Times New Roman" w:eastAsia="宋体" w:hAnsi="Times New Roman" w:cs="Times New Roman"/>
          <w:kern w:val="0"/>
          <w:sz w:val="24"/>
          <w:szCs w:val="24"/>
        </w:rPr>
        <w:t xml:space="preserve">.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w:t>
      </w:r>
      <w:r w:rsidR="00B57AD2">
        <w:rPr>
          <w:rFonts w:ascii="Times New Roman" w:eastAsia="宋体" w:hAnsi="Times New Roman" w:cs="Times New Roman"/>
          <w:kern w:val="0"/>
          <w:sz w:val="24"/>
          <w:szCs w:val="24"/>
        </w:rPr>
        <w:t xml:space="preserve"> share</w:t>
      </w:r>
      <w:r w:rsidR="00B53291">
        <w:rPr>
          <w:rFonts w:ascii="Times New Roman" w:eastAsia="宋体" w:hAnsi="Times New Roman" w:cs="Times New Roman"/>
          <w:kern w:val="0"/>
          <w:sz w:val="24"/>
          <w:szCs w:val="24"/>
        </w:rPr>
        <w:t>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177D3F9D" w:rsidR="00983172" w:rsidRDefault="00983172"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B57AD2">
        <w:rPr>
          <w:rFonts w:ascii="Times New Roman" w:eastAsia="宋体" w:hAnsi="Times New Roman" w:cs="Times New Roman"/>
          <w:kern w:val="0"/>
          <w:sz w:val="24"/>
          <w:szCs w:val="24"/>
        </w:rPr>
        <w:t xml:space="preserve"> share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block hash, and broadcast to other nodes. Once collect</w:t>
      </w:r>
      <w:r w:rsidR="000B6D4C">
        <w:rPr>
          <w:rFonts w:ascii="Times New Roman" w:eastAsia="宋体" w:hAnsi="Times New Roman" w:cs="Times New Roman"/>
          <w:kern w:val="0"/>
          <w:sz w:val="24"/>
          <w:szCs w:val="24"/>
        </w:rPr>
        <w:t>ing</w:t>
      </w:r>
      <w:r w:rsidR="0001683F">
        <w:rPr>
          <w:rFonts w:ascii="Times New Roman" w:eastAsia="宋体" w:hAnsi="Times New Roman" w:cs="Times New Roman"/>
          <w:kern w:val="0"/>
          <w:sz w:val="24"/>
          <w:szCs w:val="24"/>
        </w:rPr>
        <w:t xml:space="preserve"> a threshold of partial signature</w:t>
      </w:r>
      <w:r w:rsidR="00B57AD2">
        <w:rPr>
          <w:rFonts w:ascii="Times New Roman" w:eastAsia="宋体" w:hAnsi="Times New Roman" w:cs="Times New Roman"/>
          <w:kern w:val="0"/>
          <w:sz w:val="24"/>
          <w:szCs w:val="24"/>
        </w:rPr>
        <w:t xml:space="preserve"> share</w:t>
      </w:r>
      <w:r w:rsidR="0001683F">
        <w:rPr>
          <w:rFonts w:ascii="Times New Roman" w:eastAsia="宋体" w:hAnsi="Times New Roman" w:cs="Times New Roman"/>
          <w:kern w:val="0"/>
          <w:sz w:val="24"/>
          <w:szCs w:val="24"/>
        </w:rPr>
        <w:t xml:space="preserve">s, </w:t>
      </w:r>
      <w:r w:rsidR="000B6D4C">
        <w:rPr>
          <w:rFonts w:ascii="Times New Roman" w:eastAsia="宋体" w:hAnsi="Times New Roman" w:cs="Times New Roman"/>
          <w:kern w:val="0"/>
          <w:sz w:val="24"/>
          <w:szCs w:val="24"/>
        </w:rPr>
        <w:t>any honest node</w:t>
      </w:r>
      <w:r w:rsidR="0001683F">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can</w:t>
      </w:r>
      <w:r w:rsidR="0001683F">
        <w:rPr>
          <w:rFonts w:ascii="Times New Roman" w:eastAsia="宋体" w:hAnsi="Times New Roman" w:cs="Times New Roman"/>
          <w:kern w:val="0"/>
          <w:sz w:val="24"/>
          <w:szCs w:val="24"/>
        </w:rPr>
        <w:t xml:space="preserve"> recover the full signature</w:t>
      </w:r>
      <w:r w:rsidR="0099381E">
        <w:rPr>
          <w:rFonts w:ascii="Times New Roman" w:eastAsia="宋体" w:hAnsi="Times New Roman" w:cs="Times New Roman"/>
          <w:kern w:val="0"/>
          <w:sz w:val="24"/>
          <w:szCs w:val="24"/>
        </w:rPr>
        <w:t xml:space="preserve"> </w:t>
      </w:r>
      <w:r w:rsidR="0001683F">
        <w:rPr>
          <w:rFonts w:ascii="Times New Roman" w:eastAsia="宋体" w:hAnsi="Times New Roman" w:cs="Times New Roman"/>
          <w:kern w:val="0"/>
          <w:sz w:val="24"/>
          <w:szCs w:val="24"/>
        </w:rPr>
        <w:t xml:space="preserve">and broadcast to other nodes. </w:t>
      </w:r>
      <w:r w:rsidR="0099381E">
        <w:rPr>
          <w:rFonts w:ascii="Times New Roman" w:eastAsia="宋体" w:hAnsi="Times New Roman" w:cs="Times New Roman"/>
          <w:kern w:val="0"/>
          <w:sz w:val="24"/>
          <w:szCs w:val="24"/>
        </w:rPr>
        <w:t xml:space="preserve">Nevertheless, </w:t>
      </w:r>
      <w:r w:rsidR="00767AFB">
        <w:rPr>
          <w:rFonts w:ascii="Times New Roman" w:eastAsia="宋体" w:hAnsi="Times New Roman" w:cs="Times New Roman"/>
          <w:kern w:val="0"/>
          <w:sz w:val="24"/>
          <w:szCs w:val="24"/>
        </w:rPr>
        <w:t xml:space="preserve">the rest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w:rPr>
            <w:rFonts w:ascii="Cambria Math" w:eastAsia="宋体" w:hAnsi="Cambria Math" w:cs="Times New Roman"/>
            <w:kern w:val="0"/>
            <w:sz w:val="24"/>
            <w:szCs w:val="24"/>
          </w:rPr>
          <m:t xml:space="preserve"> </m:t>
        </m:r>
      </m:oMath>
      <w:r w:rsidR="0099381E">
        <w:rPr>
          <w:rFonts w:ascii="Times New Roman" w:eastAsia="宋体" w:hAnsi="Times New Roman" w:cs="Times New Roman"/>
          <w:kern w:val="0"/>
          <w:sz w:val="24"/>
          <w:szCs w:val="24"/>
        </w:rPr>
        <w:t xml:space="preserve">honest </w:t>
      </w:r>
      <w:r w:rsidR="0099381E">
        <w:rPr>
          <w:rFonts w:ascii="Times New Roman" w:eastAsia="宋体" w:hAnsi="Times New Roman" w:cs="Times New Roman"/>
          <w:kern w:val="0"/>
          <w:sz w:val="24"/>
          <w:szCs w:val="24"/>
        </w:rPr>
        <w:lastRenderedPageBreak/>
        <w:t>nodes would also finalize block and generate the following round randomness seed-full signature when nodes failures happen.</w:t>
      </w:r>
    </w:p>
    <w:p w14:paraId="63E75398" w14:textId="446F648E" w:rsidR="00317CC0" w:rsidRDefault="0099381E" w:rsidP="00317CC0">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w:t>
      </w:r>
      <w:r w:rsidR="00767AFB">
        <w:rPr>
          <w:rFonts w:ascii="Times New Roman" w:eastAsia="宋体" w:hAnsi="Times New Roman" w:cs="Times New Roman"/>
          <w:kern w:val="0"/>
          <w:sz w:val="24"/>
          <w:szCs w:val="24"/>
        </w:rPr>
        <w:t xml:space="preserve">if the number of faulty nodes is at most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67AFB">
        <w:rPr>
          <w:rFonts w:ascii="Times New Roman" w:eastAsia="宋体" w:hAnsi="Times New Roman" w:cs="Times New Roman" w:hint="eastAsia"/>
          <w:kern w:val="0"/>
          <w:sz w:val="24"/>
          <w:szCs w:val="24"/>
        </w:rPr>
        <w:t>,</w:t>
      </w:r>
      <w:r w:rsidR="00767AF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all honest nodes</w:t>
      </w:r>
      <w:r w:rsidR="00767AFB">
        <w:rPr>
          <w:rFonts w:ascii="Times New Roman" w:eastAsia="宋体" w:hAnsi="Times New Roman" w:cs="Times New Roman"/>
          <w:kern w:val="0"/>
          <w:sz w:val="24"/>
          <w:szCs w:val="24"/>
        </w:rPr>
        <w:t xml:space="preserve"> of our protocol</w:t>
      </w:r>
      <w:r>
        <w:rPr>
          <w:rFonts w:ascii="Times New Roman" w:eastAsia="宋体" w:hAnsi="Times New Roman" w:cs="Times New Roman"/>
          <w:kern w:val="0"/>
          <w:sz w:val="24"/>
          <w:szCs w:val="24"/>
        </w:rPr>
        <w:t xml:space="preserve"> </w:t>
      </w:r>
      <w:r w:rsidR="00767AFB">
        <w:rPr>
          <w:rFonts w:ascii="Times New Roman" w:eastAsia="宋体" w:hAnsi="Times New Roman" w:cs="Times New Roman"/>
          <w:kern w:val="0"/>
          <w:sz w:val="24"/>
          <w:szCs w:val="24"/>
        </w:rPr>
        <w:t xml:space="preserve">finally </w:t>
      </w:r>
      <w:r>
        <w:rPr>
          <w:rFonts w:ascii="Times New Roman" w:eastAsia="宋体" w:hAnsi="Times New Roman" w:cs="Times New Roman"/>
          <w:kern w:val="0"/>
          <w:sz w:val="24"/>
          <w:szCs w:val="24"/>
        </w:rPr>
        <w:t xml:space="preserve">can </w:t>
      </w:r>
      <w:r w:rsidR="00767AFB">
        <w:rPr>
          <w:rFonts w:ascii="Times New Roman" w:eastAsia="宋体" w:hAnsi="Times New Roman" w:cs="Times New Roman"/>
          <w:kern w:val="0"/>
          <w:sz w:val="24"/>
          <w:szCs w:val="24"/>
        </w:rPr>
        <w:t xml:space="preserve">always </w:t>
      </w:r>
      <w:r>
        <w:rPr>
          <w:rFonts w:ascii="Times New Roman" w:eastAsia="宋体" w:hAnsi="Times New Roman" w:cs="Times New Roman"/>
          <w:kern w:val="0"/>
          <w:sz w:val="24"/>
          <w:szCs w:val="24"/>
        </w:rPr>
        <w:t>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oMath>
    </w:p>
    <w:p w14:paraId="02CEC9EA" w14:textId="3B10231A"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 xml:space="preserve">.3 </w:t>
      </w:r>
      <w:r w:rsidR="007252E8">
        <w:rPr>
          <w:rFonts w:ascii="Times New Roman" w:eastAsia="黑体" w:hAnsi="Times New Roman" w:cs="Times New Roman"/>
          <w:sz w:val="24"/>
          <w:szCs w:val="24"/>
        </w:rPr>
        <w:t>R</w:t>
      </w:r>
      <w:r w:rsidR="00780A9B">
        <w:rPr>
          <w:rFonts w:ascii="Times New Roman" w:eastAsia="黑体" w:hAnsi="Times New Roman" w:cs="Times New Roman"/>
          <w:sz w:val="24"/>
          <w:szCs w:val="24"/>
        </w:rPr>
        <w:t>andom</w:t>
      </w:r>
      <w:r w:rsidR="007252E8">
        <w:rPr>
          <w:rFonts w:ascii="Times New Roman" w:eastAsia="黑体" w:hAnsi="Times New Roman" w:cs="Times New Roman"/>
          <w:sz w:val="24"/>
          <w:szCs w:val="24"/>
        </w:rPr>
        <w:t xml:space="preserve"> </w:t>
      </w:r>
      <w:r w:rsidR="00780A9B">
        <w:rPr>
          <w:rFonts w:ascii="Times New Roman" w:eastAsia="黑体" w:hAnsi="Times New Roman" w:cs="Times New Roman"/>
          <w:sz w:val="24"/>
          <w:szCs w:val="24"/>
        </w:rPr>
        <w:t>Generation</w:t>
      </w:r>
      <w:r w:rsidR="000F7C92">
        <w:rPr>
          <w:rFonts w:ascii="Times New Roman" w:eastAsia="黑体" w:hAnsi="Times New Roman" w:cs="Times New Roman"/>
          <w:sz w:val="24"/>
          <w:szCs w:val="24"/>
        </w:rPr>
        <w:t xml:space="preserve"> </w:t>
      </w:r>
      <w:r w:rsidRPr="004246D7">
        <w:rPr>
          <w:rFonts w:ascii="Times New Roman" w:eastAsia="黑体" w:hAnsi="Times New Roman" w:cs="Times New Roman"/>
          <w:sz w:val="24"/>
          <w:szCs w:val="24"/>
        </w:rPr>
        <w:t>Analysis</w:t>
      </w:r>
    </w:p>
    <w:p w14:paraId="136E8400" w14:textId="0118FF1C" w:rsidR="004B6978" w:rsidRDefault="004B697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w:t>
      </w:r>
      <w:r w:rsidR="00780A9B">
        <w:rPr>
          <w:rFonts w:ascii="Times New Roman" w:eastAsia="宋体" w:hAnsi="Times New Roman" w:cs="Times New Roman"/>
          <w:kern w:val="0"/>
          <w:sz w:val="24"/>
          <w:szCs w:val="24"/>
        </w:rPr>
        <w:t>distributed randomness generation</w:t>
      </w:r>
      <w:r>
        <w:rPr>
          <w:rFonts w:ascii="Times New Roman" w:eastAsia="宋体" w:hAnsi="Times New Roman" w:cs="Times New Roman"/>
          <w:kern w:val="0"/>
          <w:sz w:val="24"/>
          <w:szCs w:val="24"/>
        </w:rPr>
        <w:t xml:space="preserve"> </w:t>
      </w:r>
      <w:r w:rsidR="008A0EAF">
        <w:rPr>
          <w:rFonts w:ascii="Times New Roman" w:eastAsia="宋体" w:hAnsi="Times New Roman" w:cs="Times New Roman"/>
          <w:kern w:val="0"/>
          <w:sz w:val="24"/>
          <w:szCs w:val="24"/>
        </w:rPr>
        <w:t xml:space="preserve">protocol is based on a robust threshold signature scheme. </w:t>
      </w:r>
      <w:r w:rsidR="00780A9B">
        <w:rPr>
          <w:rFonts w:ascii="Times New Roman" w:eastAsia="宋体" w:hAnsi="Times New Roman" w:cs="Times New Roman"/>
          <w:kern w:val="0"/>
          <w:sz w:val="24"/>
          <w:szCs w:val="24"/>
        </w:rPr>
        <w:t>Small part of malicious nodes cannot hinder the generation of a valid full signature if more than</w:t>
      </w:r>
      <w:r w:rsidR="008A0EAF">
        <w:rPr>
          <w:rFonts w:ascii="Times New Roman" w:eastAsia="宋体" w:hAnsi="Times New Roman" w:cs="Times New Roman"/>
          <w:kern w:val="0"/>
          <w:sz w:val="24"/>
          <w:szCs w:val="24"/>
        </w:rPr>
        <w:t xml:space="preserve">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780A9B">
        <w:rPr>
          <w:rFonts w:ascii="Times New Roman" w:eastAsia="宋体" w:hAnsi="Times New Roman" w:cs="Times New Roman"/>
          <w:kern w:val="0"/>
          <w:sz w:val="24"/>
          <w:szCs w:val="24"/>
        </w:rPr>
        <w:t xml:space="preserve">consensus </w:t>
      </w:r>
      <w:r w:rsidR="008A0EAF">
        <w:rPr>
          <w:rFonts w:ascii="Times New Roman" w:eastAsia="宋体" w:hAnsi="Times New Roman" w:cs="Times New Roman"/>
          <w:kern w:val="0"/>
          <w:sz w:val="24"/>
          <w:szCs w:val="24"/>
        </w:rPr>
        <w:t xml:space="preserve">nodes </w:t>
      </w:r>
      <w:r w:rsidR="00780A9B">
        <w:rPr>
          <w:rFonts w:ascii="Times New Roman" w:eastAsia="宋体" w:hAnsi="Times New Roman" w:cs="Times New Roman"/>
          <w:kern w:val="0"/>
          <w:sz w:val="24"/>
          <w:szCs w:val="24"/>
        </w:rPr>
        <w:t>are honest</w:t>
      </w:r>
      <w:r w:rsidR="008A0EAF">
        <w:rPr>
          <w:rFonts w:ascii="Times New Roman" w:eastAsia="宋体" w:hAnsi="Times New Roman" w:cs="Times New Roman"/>
          <w:kern w:val="0"/>
          <w:sz w:val="24"/>
          <w:szCs w:val="24"/>
        </w:rPr>
        <w:t xml:space="preserv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adversary cannot corrupt the process of block proposer election. Therefore, verifiable block proposer election protocol</w:t>
      </w:r>
      <w:r w:rsidR="00780A9B">
        <w:rPr>
          <w:rFonts w:ascii="Times New Roman" w:eastAsia="宋体" w:hAnsi="Times New Roman" w:cs="Times New Roman"/>
          <w:kern w:val="0"/>
          <w:sz w:val="24"/>
          <w:szCs w:val="24"/>
        </w:rPr>
        <w:t xml:space="preserve"> that adopts randomness</w:t>
      </w:r>
      <w:r w:rsidR="00704DDF">
        <w:rPr>
          <w:rFonts w:ascii="Times New Roman" w:eastAsia="宋体" w:hAnsi="Times New Roman" w:cs="Times New Roman"/>
          <w:kern w:val="0"/>
          <w:sz w:val="24"/>
          <w:szCs w:val="24"/>
        </w:rPr>
        <w:t xml:space="preserve"> can guarantee the block proposer is elected unpredictably and unbiasedly. However, it does no</w:t>
      </w:r>
      <w:r w:rsidR="00E677E0">
        <w:rPr>
          <w:rFonts w:ascii="Times New Roman" w:eastAsia="宋体" w:hAnsi="Times New Roman" w:cs="Times New Roman"/>
          <w:kern w:val="0"/>
          <w:sz w:val="24"/>
          <w:szCs w:val="24"/>
        </w:rPr>
        <w:t>t</w:t>
      </w:r>
      <w:r w:rsidR="00704DDF">
        <w:rPr>
          <w:rFonts w:ascii="Times New Roman" w:eastAsia="宋体" w:hAnsi="Times New Roman" w:cs="Times New Roman"/>
          <w:kern w:val="0"/>
          <w:sz w:val="24"/>
          <w:szCs w:val="24"/>
        </w:rPr>
        <w:t xml:space="preserv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 xml:space="preserve">n adversary </w:t>
      </w:r>
      <w:r w:rsidR="00E677E0">
        <w:rPr>
          <w:rFonts w:ascii="Times New Roman" w:eastAsia="宋体" w:hAnsi="Times New Roman" w:cs="Times New Roman"/>
          <w:kern w:val="0"/>
          <w:sz w:val="24"/>
          <w:szCs w:val="24"/>
        </w:rPr>
        <w:t>has</w:t>
      </w:r>
      <w:r w:rsidR="00B878E7">
        <w:rPr>
          <w:rFonts w:ascii="Times New Roman" w:eastAsia="宋体" w:hAnsi="Times New Roman" w:cs="Times New Roman"/>
          <w:kern w:val="0"/>
          <w:sz w:val="24"/>
          <w:szCs w:val="24"/>
        </w:rPr>
        <w:t xml:space="preserve"> </w:t>
      </w:r>
      <w:r w:rsidR="003C3521">
        <w:rPr>
          <w:rFonts w:ascii="Times New Roman" w:eastAsia="宋体" w:hAnsi="Times New Roman" w:cs="Times New Roman"/>
          <w:kern w:val="0"/>
          <w:sz w:val="24"/>
          <w:szCs w:val="24"/>
        </w:rPr>
        <w:t>less than</w:t>
      </w:r>
      <w:r w:rsidR="00B878E7">
        <w:rPr>
          <w:rFonts w:ascii="Times New Roman" w:eastAsia="宋体" w:hAnsi="Times New Roman" w:cs="Times New Roman"/>
          <w:kern w:val="0"/>
          <w:sz w:val="24"/>
          <w:szCs w:val="24"/>
        </w:rPr>
        <w:t xml:space="preserve"> 50% </w:t>
      </w:r>
      <w:r w:rsidR="00E677E0">
        <w:rPr>
          <w:rFonts w:ascii="Times New Roman" w:eastAsia="宋体" w:hAnsi="Times New Roman" w:cs="Times New Roman"/>
          <w:kern w:val="0"/>
          <w:sz w:val="24"/>
          <w:szCs w:val="24"/>
        </w:rPr>
        <w:t>opportunity</w:t>
      </w:r>
      <w:r w:rsidR="00B878E7">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X</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e>
        </m:d>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m:t>
        </m:r>
        <m:r>
          <m:rPr>
            <m:sty m:val="p"/>
          </m:rPr>
          <w:rPr>
            <w:rFonts w:ascii="Cambria Math" w:eastAsia="宋体" w:hAnsi="Cambria Math" w:cs="Times New Roman"/>
            <w:kern w:val="0"/>
            <w:sz w:val="24"/>
            <w:szCs w:val="24"/>
          </w:rPr>
          <m:t>=7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m:rPr>
            <m:sty m:val="p"/>
          </m:rP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m:rPr>
            <m:sty m:val="p"/>
          </m:rP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10</m:t>
            </m:r>
          </m:e>
          <m:sup>
            <m:r>
              <m:rPr>
                <m:sty m:val="p"/>
              </m:rP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r w:rsidR="00E677E0">
        <w:rPr>
          <w:rFonts w:ascii="Times New Roman" w:eastAsia="宋体" w:hAnsi="Times New Roman" w:cs="Times New Roman"/>
          <w:kern w:val="0"/>
          <w:sz w:val="24"/>
          <w:szCs w:val="24"/>
        </w:rPr>
        <w:t xml:space="preserve"> </w:t>
      </w:r>
    </w:p>
    <w:p w14:paraId="0479FE99" w14:textId="7DE4737A" w:rsidR="005620D4" w:rsidRPr="00CB6C73" w:rsidRDefault="005620D4" w:rsidP="004C07A8">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number of blocks </w:t>
      </w:r>
      <m:oMath>
        <m:r>
          <w:rPr>
            <w:rFonts w:ascii="Cambria Math" w:eastAsia="宋体" w:hAnsi="Cambria Math" w:cs="Times New Roman"/>
            <w:kern w:val="0"/>
            <w:sz w:val="24"/>
            <w:szCs w:val="24"/>
          </w:rPr>
          <m:t>K</m:t>
        </m:r>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that used to calculate consensus ratio should f</w:t>
      </w:r>
      <w:r w:rsidR="00522AFF">
        <w:rPr>
          <w:rFonts w:ascii="Times New Roman" w:eastAsia="宋体" w:hAnsi="Times New Roman" w:cs="Times New Roman"/>
          <w:kern w:val="0"/>
          <w:sz w:val="24"/>
          <w:szCs w:val="24"/>
        </w:rPr>
        <w:t>ar</w:t>
      </w:r>
      <w:r>
        <w:rPr>
          <w:rFonts w:ascii="Times New Roman" w:eastAsia="宋体" w:hAnsi="Times New Roman" w:cs="Times New Roman"/>
          <w:kern w:val="0"/>
          <w:sz w:val="24"/>
          <w:szCs w:val="24"/>
        </w:rPr>
        <w:t xml:space="preserve"> greater than </w:t>
      </w:r>
      <m:oMath>
        <m:r>
          <w:rPr>
            <w:rFonts w:ascii="Cambria Math" w:eastAsia="宋体" w:hAnsi="Cambria Math" w:cs="Times New Roman"/>
            <w:kern w:val="0"/>
            <w:sz w:val="24"/>
            <w:szCs w:val="24"/>
          </w:rPr>
          <m:t>24</m:t>
        </m:r>
      </m:oMath>
      <w:r w:rsidR="00FE734D">
        <w:rPr>
          <w:rFonts w:ascii="Times New Roman" w:eastAsia="宋体" w:hAnsi="Times New Roman" w:cs="Times New Roman" w:hint="eastAsia"/>
          <w:kern w:val="0"/>
          <w:sz w:val="24"/>
          <w:szCs w:val="24"/>
        </w:rPr>
        <w:t>.</w:t>
      </w:r>
      <w:r w:rsidR="00CE2B50">
        <w:rPr>
          <w:rFonts w:ascii="Times New Roman" w:eastAsia="宋体" w:hAnsi="Times New Roman" w:cs="Times New Roman"/>
          <w:kern w:val="0"/>
          <w:sz w:val="24"/>
          <w:szCs w:val="24"/>
        </w:rPr>
        <w:t xml:space="preserve"> If the value of </w:t>
      </w:r>
      <m:oMath>
        <m:r>
          <w:rPr>
            <w:rFonts w:ascii="Cambria Math" w:eastAsia="宋体" w:hAnsi="Cambria Math" w:cs="Times New Roman"/>
            <w:kern w:val="0"/>
            <w:sz w:val="24"/>
            <w:szCs w:val="24"/>
          </w:rPr>
          <m:t>K</m:t>
        </m:r>
      </m:oMath>
      <w:r w:rsidR="00CE2B50">
        <w:rPr>
          <w:rFonts w:ascii="Times New Roman" w:eastAsia="宋体" w:hAnsi="Times New Roman" w:cs="Times New Roman" w:hint="eastAsia"/>
          <w:kern w:val="0"/>
          <w:sz w:val="24"/>
          <w:szCs w:val="24"/>
        </w:rPr>
        <w:t xml:space="preserve"> </w:t>
      </w:r>
      <w:r w:rsidR="00CE2B50">
        <w:rPr>
          <w:rFonts w:ascii="Times New Roman" w:eastAsia="宋体" w:hAnsi="Times New Roman" w:cs="Times New Roman"/>
          <w:kern w:val="0"/>
          <w:sz w:val="24"/>
          <w:szCs w:val="24"/>
        </w:rPr>
        <w:t>is too small</w:t>
      </w:r>
      <w:r w:rsidR="00FF6E8B">
        <w:rPr>
          <w:rFonts w:ascii="Times New Roman" w:eastAsia="宋体" w:hAnsi="Times New Roman" w:cs="Times New Roman"/>
          <w:kern w:val="0"/>
          <w:sz w:val="24"/>
          <w:szCs w:val="24"/>
        </w:rPr>
        <w:t xml:space="preserve">, the consensus ratio of adversary </w:t>
      </w:r>
      <w:r w:rsidR="004C07A8">
        <w:rPr>
          <w:rFonts w:ascii="Times New Roman" w:eastAsia="宋体" w:hAnsi="Times New Roman" w:cs="Times New Roman"/>
          <w:kern w:val="0"/>
          <w:sz w:val="24"/>
          <w:szCs w:val="24"/>
        </w:rPr>
        <w:t xml:space="preserve">will be high when it consecutively generates blocks. In this case, </w:t>
      </w:r>
      <w:r w:rsidR="00FF6E8B">
        <w:rPr>
          <w:rFonts w:ascii="Times New Roman" w:eastAsia="宋体" w:hAnsi="Times New Roman" w:cs="Times New Roman"/>
          <w:kern w:val="0"/>
          <w:sz w:val="24"/>
          <w:szCs w:val="24"/>
        </w:rPr>
        <w:t>the elected probability of adversary</w:t>
      </w:r>
      <w:r w:rsidR="00CE2B50">
        <w:rPr>
          <w:rFonts w:ascii="Times New Roman" w:eastAsia="宋体" w:hAnsi="Times New Roman" w:cs="Times New Roman"/>
          <w:kern w:val="0"/>
          <w:sz w:val="24"/>
          <w:szCs w:val="24"/>
        </w:rPr>
        <w:t xml:space="preserve"> </w:t>
      </w:r>
      <w:r w:rsidR="00FF6E8B">
        <w:rPr>
          <w:rFonts w:ascii="Times New Roman" w:eastAsia="宋体" w:hAnsi="Times New Roman" w:cs="Times New Roman"/>
          <w:kern w:val="0"/>
          <w:sz w:val="24"/>
          <w:szCs w:val="24"/>
        </w:rPr>
        <w:t>might be very high</w:t>
      </w:r>
      <w:r w:rsidR="004C07A8">
        <w:rPr>
          <w:rFonts w:ascii="Times New Roman" w:eastAsia="宋体" w:hAnsi="Times New Roman" w:cs="Times New Roman"/>
          <w:kern w:val="0"/>
          <w:sz w:val="24"/>
          <w:szCs w:val="24"/>
        </w:rPr>
        <w:t xml:space="preserve">, which means </w:t>
      </w:r>
      <w:r w:rsidR="00522AFF">
        <w:rPr>
          <w:rFonts w:ascii="Times New Roman" w:eastAsia="宋体" w:hAnsi="Times New Roman" w:cs="Times New Roman"/>
          <w:kern w:val="0"/>
          <w:sz w:val="24"/>
          <w:szCs w:val="24"/>
        </w:rPr>
        <w:t xml:space="preserve">blockchain system may </w:t>
      </w:r>
      <w:r w:rsidR="00B82B8D">
        <w:rPr>
          <w:rFonts w:ascii="Times New Roman" w:eastAsia="宋体" w:hAnsi="Times New Roman" w:cs="Times New Roman"/>
          <w:kern w:val="0"/>
          <w:sz w:val="24"/>
          <w:szCs w:val="24"/>
        </w:rPr>
        <w:t>always commit on empty blocks</w:t>
      </w:r>
      <w:r w:rsidR="00FF6E8B">
        <w:rPr>
          <w:rFonts w:ascii="Times New Roman" w:eastAsia="宋体" w:hAnsi="Times New Roman" w:cs="Times New Roman"/>
          <w:kern w:val="0"/>
          <w:sz w:val="24"/>
          <w:szCs w:val="24"/>
        </w:rPr>
        <w:t xml:space="preserve">. </w:t>
      </w:r>
      <w:r w:rsidR="00B82B8D">
        <w:rPr>
          <w:rFonts w:ascii="Times New Roman" w:eastAsia="宋体" w:hAnsi="Times New Roman" w:cs="Times New Roman"/>
          <w:kern w:val="0"/>
          <w:sz w:val="24"/>
          <w:szCs w:val="24"/>
        </w:rPr>
        <w:t xml:space="preserve">Therefore, the performance of system will be reduced. If we set large value of </w:t>
      </w:r>
      <m:oMath>
        <m:r>
          <w:rPr>
            <w:rFonts w:ascii="Cambria Math" w:eastAsia="宋体" w:hAnsi="Cambria Math" w:cs="Times New Roman"/>
            <w:kern w:val="0"/>
            <w:sz w:val="24"/>
            <w:szCs w:val="24"/>
          </w:rPr>
          <m:t>K</m:t>
        </m:r>
      </m:oMath>
      <w:r w:rsidR="00B82B8D">
        <w:rPr>
          <w:rFonts w:ascii="Times New Roman" w:eastAsia="宋体" w:hAnsi="Times New Roman" w:cs="Times New Roman" w:hint="eastAsia"/>
          <w:kern w:val="0"/>
          <w:sz w:val="24"/>
          <w:szCs w:val="24"/>
        </w:rPr>
        <w:t>,</w:t>
      </w:r>
      <w:r w:rsidR="00B82B8D">
        <w:rPr>
          <w:rFonts w:ascii="Times New Roman" w:eastAsia="宋体" w:hAnsi="Times New Roman" w:cs="Times New Roman"/>
          <w:kern w:val="0"/>
          <w:sz w:val="24"/>
          <w:szCs w:val="24"/>
        </w:rPr>
        <w:t xml:space="preserve"> the </w:t>
      </w:r>
      <w:r w:rsidR="00445178">
        <w:rPr>
          <w:rFonts w:ascii="Times New Roman" w:eastAsia="宋体" w:hAnsi="Times New Roman" w:cs="Times New Roman"/>
          <w:kern w:val="0"/>
          <w:sz w:val="24"/>
          <w:szCs w:val="24"/>
        </w:rPr>
        <w:t xml:space="preserve">elected probability </w:t>
      </w:r>
      <w:r w:rsidR="00B82B8D">
        <w:rPr>
          <w:rFonts w:ascii="Times New Roman" w:eastAsia="宋体" w:hAnsi="Times New Roman" w:cs="Times New Roman"/>
          <w:kern w:val="0"/>
          <w:sz w:val="24"/>
          <w:szCs w:val="24"/>
        </w:rPr>
        <w:t xml:space="preserve">of adversary will not increase too much </w:t>
      </w:r>
      <w:r w:rsidR="00445178">
        <w:rPr>
          <w:rFonts w:ascii="Times New Roman" w:eastAsia="宋体" w:hAnsi="Times New Roman" w:cs="Times New Roman"/>
          <w:kern w:val="0"/>
          <w:sz w:val="24"/>
          <w:szCs w:val="24"/>
        </w:rPr>
        <w:t>due to generating consecutive blocks.</w:t>
      </w:r>
      <w:r w:rsidR="005B09D5">
        <w:rPr>
          <w:rFonts w:ascii="Times New Roman" w:eastAsia="宋体" w:hAnsi="Times New Roman" w:cs="Times New Roman"/>
          <w:kern w:val="0"/>
          <w:sz w:val="24"/>
          <w:szCs w:val="24"/>
        </w:rPr>
        <w:t xml:space="preserve"> In this case, honest nodes have higher chance to be block proposer. They will generate valid blocks, which can ensure the efficiency of transaction procession.</w:t>
      </w:r>
    </w:p>
    <w:p w14:paraId="60FC7F89" w14:textId="4FB3E69A"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4246D7">
        <w:rPr>
          <w:rFonts w:ascii="Times New Roman" w:eastAsia="黑体" w:hAnsi="Times New Roman" w:cs="Times New Roman"/>
          <w:sz w:val="24"/>
          <w:szCs w:val="24"/>
        </w:rPr>
        <w:t>.</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051552F2" w:rsidR="00415C98" w:rsidRPr="00351D29" w:rsidRDefault="00351D29" w:rsidP="006768F2">
      <w:pPr>
        <w:spacing w:afterLines="50" w:after="156"/>
        <w:ind w:firstLineChars="200" w:firstLine="48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w:t>
      </w:r>
      <w:r w:rsidR="0073668F">
        <w:rPr>
          <w:rFonts w:ascii="Times New Roman" w:eastAsia="宋体" w:hAnsi="Times New Roman" w:cs="Times New Roman"/>
          <w:kern w:val="0"/>
          <w:sz w:val="24"/>
          <w:szCs w:val="24"/>
        </w:rPr>
        <w:t>block proposer election</w:t>
      </w:r>
      <w:r w:rsidR="00A94E48">
        <w:rPr>
          <w:rFonts w:ascii="Times New Roman" w:eastAsia="宋体" w:hAnsi="Times New Roman" w:cs="Times New Roman"/>
          <w:kern w:val="0"/>
          <w:sz w:val="24"/>
          <w:szCs w:val="24"/>
        </w:rPr>
        <w:t xml:space="preserve"> </w:t>
      </w:r>
      <w:r w:rsidR="00145313">
        <w:rPr>
          <w:rFonts w:ascii="Times New Roman" w:eastAsia="宋体" w:hAnsi="Times New Roman" w:cs="Times New Roman"/>
          <w:kern w:val="0"/>
          <w:sz w:val="24"/>
          <w:szCs w:val="24"/>
        </w:rPr>
        <w:t xml:space="preserve">process of </w:t>
      </w:r>
      <w:r w:rsidR="00A94E48">
        <w:rPr>
          <w:rFonts w:ascii="Times New Roman" w:eastAsia="宋体" w:hAnsi="Times New Roman" w:cs="Times New Roman"/>
          <w:kern w:val="0"/>
          <w:sz w:val="24"/>
          <w:szCs w:val="24"/>
        </w:rPr>
        <w:t>SWIB protocol</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w:t>
      </w:r>
      <w:r w:rsidR="00A94E48">
        <w:rPr>
          <w:rFonts w:ascii="Times New Roman" w:eastAsia="宋体" w:hAnsi="Times New Roman" w:cs="Times New Roman"/>
          <w:kern w:val="0"/>
          <w:sz w:val="24"/>
          <w:szCs w:val="24"/>
        </w:rPr>
        <w:t xml:space="preserve">usually </w:t>
      </w:r>
      <w:r w:rsidR="007C2F09">
        <w:rPr>
          <w:rFonts w:ascii="Times New Roman" w:eastAsia="宋体" w:hAnsi="Times New Roman" w:cs="Times New Roman"/>
          <w:kern w:val="0"/>
          <w:sz w:val="24"/>
          <w:szCs w:val="24"/>
        </w:rPr>
        <w:t>launch</w:t>
      </w:r>
      <w:r w:rsidR="00A94E48">
        <w:rPr>
          <w:rFonts w:ascii="Times New Roman" w:eastAsia="宋体" w:hAnsi="Times New Roman" w:cs="Times New Roman"/>
          <w:kern w:val="0"/>
          <w:sz w:val="24"/>
          <w:szCs w:val="24"/>
        </w:rPr>
        <w:t>es</w:t>
      </w:r>
      <w:r w:rsidR="007C2F09">
        <w:rPr>
          <w:rFonts w:ascii="Times New Roman" w:eastAsia="宋体" w:hAnsi="Times New Roman" w:cs="Times New Roman"/>
          <w:kern w:val="0"/>
          <w:sz w:val="24"/>
          <w:szCs w:val="24"/>
        </w:rPr>
        <w:t xml:space="preserve"> Sybil attack</w:t>
      </w:r>
      <w:r w:rsidR="00A94E48">
        <w:rPr>
          <w:rFonts w:ascii="Times New Roman" w:eastAsia="宋体" w:hAnsi="Times New Roman" w:cs="Times New Roman"/>
          <w:kern w:val="0"/>
          <w:sz w:val="24"/>
          <w:szCs w:val="24"/>
        </w:rPr>
        <w:t>s</w:t>
      </w:r>
      <w:r w:rsidR="007C2F09">
        <w:rPr>
          <w:rFonts w:ascii="Times New Roman" w:eastAsia="宋体" w:hAnsi="Times New Roman" w:cs="Times New Roman"/>
          <w:kern w:val="0"/>
          <w:sz w:val="24"/>
          <w:szCs w:val="24"/>
        </w:rPr>
        <w:t xml:space="preserve">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m</m:t>
            </m:r>
          </m:sub>
        </m:sSub>
        <m:d>
          <m:dPr>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d>
      </m:oMath>
      <w:r w:rsidR="0044462B" w:rsidRPr="006768F2">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The expected probability of adversary</w:t>
      </w:r>
      <w:r w:rsidR="00A94E48">
        <w:rPr>
          <w:rFonts w:ascii="Times New Roman" w:eastAsia="宋体" w:hAnsi="Times New Roman" w:cs="Times New Roman"/>
          <w:kern w:val="0"/>
          <w:sz w:val="24"/>
          <w:szCs w:val="24"/>
        </w:rPr>
        <w:t xml:space="preserve"> that</w:t>
      </w:r>
      <w:r w:rsidR="0044462B">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creates multiple</w:t>
      </w:r>
      <w:r w:rsidR="009B4960" w:rsidRPr="009B4960">
        <w:rPr>
          <w:rFonts w:ascii="Times New Roman" w:eastAsia="宋体" w:hAnsi="Times New Roman" w:cs="Times New Roman"/>
          <w:kern w:val="0"/>
          <w:sz w:val="24"/>
          <w:szCs w:val="24"/>
        </w:rPr>
        <w:t xml:space="preserve"> </w:t>
      </w:r>
      <w:r w:rsidR="009B4960">
        <w:rPr>
          <w:rFonts w:ascii="Times New Roman" w:eastAsia="宋体" w:hAnsi="Times New Roman" w:cs="Times New Roman"/>
          <w:kern w:val="0"/>
          <w:sz w:val="24"/>
          <w:szCs w:val="24"/>
        </w:rPr>
        <w:t>pseudonyms</w:t>
      </w:r>
      <w:r w:rsidR="0044462B">
        <w:rPr>
          <w:rFonts w:ascii="Times New Roman" w:eastAsia="宋体" w:hAnsi="Times New Roman" w:cs="Times New Roman"/>
          <w:kern w:val="0"/>
          <w:sz w:val="24"/>
          <w:szCs w:val="24"/>
        </w:rPr>
        <w:t xml:space="preserve">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9B4960">
        <w:rPr>
          <w:rFonts w:ascii="Times New Roman" w:eastAsia="宋体" w:hAnsi="Times New Roman" w:cs="Times New Roman"/>
          <w:kern w:val="0"/>
          <w:sz w:val="24"/>
          <w:szCs w:val="24"/>
        </w:rPr>
        <w:t>. This</w:t>
      </w:r>
      <w:r w:rsidR="002526EE" w:rsidRPr="002526EE">
        <w:rPr>
          <w:rFonts w:ascii="Times New Roman" w:eastAsia="宋体" w:hAnsi="Times New Roman" w:cs="Times New Roman"/>
          <w:kern w:val="0"/>
          <w:sz w:val="24"/>
          <w:szCs w:val="24"/>
        </w:rPr>
        <w:t xml:space="preserve"> indicates that generating multiple </w:t>
      </w:r>
      <w:r w:rsidR="002526EE">
        <w:rPr>
          <w:rFonts w:ascii="Times New Roman" w:eastAsia="宋体" w:hAnsi="Times New Roman" w:cs="Times New Roman"/>
          <w:kern w:val="0"/>
          <w:sz w:val="24"/>
          <w:szCs w:val="24"/>
        </w:rPr>
        <w:t xml:space="preserve">pseudonyms will </w:t>
      </w:r>
      <w:r w:rsidR="002526EE">
        <w:rPr>
          <w:rFonts w:ascii="Times New Roman" w:eastAsia="宋体" w:hAnsi="Times New Roman" w:cs="Times New Roman"/>
          <w:kern w:val="0"/>
          <w:sz w:val="24"/>
          <w:szCs w:val="24"/>
        </w:rPr>
        <w:lastRenderedPageBreak/>
        <w:t xml:space="preserve">decrease the </w:t>
      </w:r>
      <w:r w:rsidR="009B4960">
        <w:rPr>
          <w:rFonts w:ascii="Times New Roman" w:eastAsia="宋体" w:hAnsi="Times New Roman" w:cs="Times New Roman"/>
          <w:kern w:val="0"/>
          <w:sz w:val="24"/>
          <w:szCs w:val="24"/>
        </w:rPr>
        <w:t xml:space="preserve">elected </w:t>
      </w:r>
      <w:r w:rsidR="002526EE">
        <w:rPr>
          <w:rFonts w:ascii="Times New Roman" w:eastAsia="宋体" w:hAnsi="Times New Roman" w:cs="Times New Roman"/>
          <w:kern w:val="0"/>
          <w:sz w:val="24"/>
          <w:szCs w:val="24"/>
        </w:rPr>
        <w:t xml:space="preserve">probability. As result, </w:t>
      </w:r>
      <w:r w:rsidR="00C3153B">
        <w:rPr>
          <w:rFonts w:ascii="Times New Roman" w:eastAsia="宋体" w:hAnsi="Times New Roman" w:cs="Times New Roman"/>
          <w:kern w:val="0"/>
          <w:sz w:val="24"/>
          <w:szCs w:val="24"/>
        </w:rPr>
        <w:t>rational nodes are motivated to not issue Sybil attack</w:t>
      </w:r>
      <w:r w:rsidR="009B4960">
        <w:rPr>
          <w:rFonts w:ascii="Times New Roman" w:eastAsia="宋体" w:hAnsi="Times New Roman" w:cs="Times New Roman"/>
          <w:kern w:val="0"/>
          <w:sz w:val="24"/>
          <w:szCs w:val="24"/>
        </w:rPr>
        <w:t>s to create too many pseudonyms</w:t>
      </w:r>
      <w:r w:rsidR="00C3153B">
        <w:rPr>
          <w:rFonts w:ascii="Times New Roman" w:eastAsia="宋体" w:hAnsi="Times New Roman" w:cs="Times New Roman"/>
          <w:kern w:val="0"/>
          <w:sz w:val="24"/>
          <w:szCs w:val="24"/>
        </w:rPr>
        <w:t>.</w:t>
      </w:r>
      <w:r w:rsidR="00415C98">
        <w:rPr>
          <w:rFonts w:ascii="Times New Roman" w:eastAsia="宋体" w:hAnsi="Times New Roman" w:cs="Times New Roman"/>
          <w:kern w:val="0"/>
          <w:sz w:val="24"/>
          <w:szCs w:val="24"/>
        </w:rPr>
        <w:t xml:space="preserve"> </w:t>
      </w:r>
    </w:p>
    <w:p w14:paraId="4AC6C485" w14:textId="169C7B6F" w:rsidR="00415C98" w:rsidRDefault="00586108" w:rsidP="006768F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w:t>
      </w:r>
      <w:r w:rsidR="0073668F">
        <w:rPr>
          <w:rFonts w:ascii="Times New Roman" w:eastAsia="宋体" w:hAnsi="Times New Roman" w:cs="Times New Roman"/>
          <w:kern w:val="0"/>
          <w:sz w:val="24"/>
          <w:szCs w:val="24"/>
        </w:rPr>
        <w:t>block verification and finalization</w:t>
      </w:r>
      <w:r w:rsidR="00145313">
        <w:rPr>
          <w:rFonts w:ascii="Times New Roman" w:eastAsia="宋体" w:hAnsi="Times New Roman" w:cs="Times New Roman"/>
          <w:kern w:val="0"/>
          <w:sz w:val="24"/>
          <w:szCs w:val="24"/>
        </w:rPr>
        <w:t xml:space="preserve"> process</w:t>
      </w:r>
      <w:r w:rsidR="0073668F">
        <w:rPr>
          <w:rFonts w:ascii="Times New Roman" w:eastAsia="宋体" w:hAnsi="Times New Roman" w:cs="Times New Roman"/>
          <w:kern w:val="0"/>
          <w:sz w:val="24"/>
          <w:szCs w:val="24"/>
        </w:rPr>
        <w:t>es</w:t>
      </w:r>
      <w:r w:rsidR="00145313">
        <w:rPr>
          <w:rFonts w:ascii="Times New Roman" w:eastAsia="宋体" w:hAnsi="Times New Roman" w:cs="Times New Roman"/>
          <w:kern w:val="0"/>
          <w:sz w:val="24"/>
          <w:szCs w:val="24"/>
        </w:rPr>
        <w:t xml:space="preserve">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 xml:space="preserve">All honest nodes will commit </w:t>
      </w:r>
      <w:r w:rsidR="0073668F">
        <w:rPr>
          <w:rFonts w:ascii="Times New Roman" w:eastAsia="宋体" w:hAnsi="Times New Roman" w:cs="Times New Roman"/>
          <w:kern w:val="0"/>
          <w:sz w:val="24"/>
          <w:szCs w:val="24"/>
        </w:rPr>
        <w:t xml:space="preserve">on </w:t>
      </w:r>
      <w:r w:rsidR="00AB0E76">
        <w:rPr>
          <w:rFonts w:ascii="Times New Roman" w:eastAsia="宋体" w:hAnsi="Times New Roman" w:cs="Times New Roman"/>
          <w:kern w:val="0"/>
          <w:sz w:val="24"/>
          <w:szCs w:val="24"/>
        </w:rPr>
        <w:t xml:space="preserve">an empty block and finalized the empty block eventually. Sybil nodes will refuse to </w:t>
      </w:r>
      <w:r w:rsidR="0073668F">
        <w:rPr>
          <w:rFonts w:ascii="Times New Roman" w:eastAsia="宋体" w:hAnsi="Times New Roman" w:cs="Times New Roman"/>
          <w:kern w:val="0"/>
          <w:sz w:val="24"/>
          <w:szCs w:val="24"/>
        </w:rPr>
        <w:t>vote for</w:t>
      </w:r>
      <w:r w:rsidR="00AB0E76">
        <w:rPr>
          <w:rFonts w:ascii="Times New Roman" w:eastAsia="宋体" w:hAnsi="Times New Roman" w:cs="Times New Roman"/>
          <w:kern w:val="0"/>
          <w:sz w:val="24"/>
          <w:szCs w:val="24"/>
        </w:rPr>
        <w:t xml:space="preserve"> a valid block </w:t>
      </w:r>
      <w:r w:rsidR="0073668F">
        <w:rPr>
          <w:rFonts w:ascii="Times New Roman" w:eastAsia="宋体" w:hAnsi="Times New Roman" w:cs="Times New Roman"/>
          <w:kern w:val="0"/>
          <w:sz w:val="24"/>
          <w:szCs w:val="24"/>
        </w:rPr>
        <w:t>if</w:t>
      </w:r>
      <w:r w:rsidR="00AB0E76">
        <w:rPr>
          <w:rFonts w:ascii="Times New Roman" w:eastAsia="宋体" w:hAnsi="Times New Roman" w:cs="Times New Roman"/>
          <w:kern w:val="0"/>
          <w:sz w:val="24"/>
          <w:szCs w:val="24"/>
        </w:rPr>
        <w:t xml:space="preserve"> they are not </w:t>
      </w:r>
      <w:r w:rsidR="0073668F">
        <w:rPr>
          <w:rFonts w:ascii="Times New Roman" w:eastAsia="宋体" w:hAnsi="Times New Roman" w:cs="Times New Roman"/>
          <w:kern w:val="0"/>
          <w:sz w:val="24"/>
          <w:szCs w:val="24"/>
        </w:rPr>
        <w:t xml:space="preserve">current </w:t>
      </w:r>
      <w:r w:rsidR="00AB0E76">
        <w:rPr>
          <w:rFonts w:ascii="Times New Roman" w:eastAsia="宋体" w:hAnsi="Times New Roman" w:cs="Times New Roman"/>
          <w:kern w:val="0"/>
          <w:sz w:val="24"/>
          <w:szCs w:val="24"/>
        </w:rPr>
        <w:t>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w:t>
      </w:r>
      <w:r w:rsidR="0073668F">
        <w:rPr>
          <w:rFonts w:ascii="Times New Roman" w:eastAsia="宋体" w:hAnsi="Times New Roman" w:cs="Times New Roman"/>
          <w:kern w:val="0"/>
          <w:sz w:val="24"/>
          <w:szCs w:val="24"/>
        </w:rPr>
        <w:t>recover the</w:t>
      </w:r>
      <w:r w:rsidR="005454D2">
        <w:rPr>
          <w:rFonts w:ascii="Times New Roman" w:eastAsia="宋体" w:hAnsi="Times New Roman" w:cs="Times New Roman"/>
          <w:kern w:val="0"/>
          <w:sz w:val="24"/>
          <w:szCs w:val="24"/>
        </w:rPr>
        <w:t xml:space="preserve"> full signature. Therefore, our protocol is resistant to Sybil attack as long as adversary controls less than the threshold of voting power.</w:t>
      </w:r>
    </w:p>
    <w:p w14:paraId="2C449B21" w14:textId="4AD866A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w:t>
      </w:r>
      <w:r w:rsidR="007252E8">
        <w:rPr>
          <w:rFonts w:ascii="Times New Roman" w:eastAsia="黑体" w:hAnsi="Times New Roman" w:cs="Times New Roman"/>
          <w:sz w:val="24"/>
          <w:szCs w:val="24"/>
        </w:rPr>
        <w:t>2</w:t>
      </w:r>
      <w:r w:rsidRPr="00FD3036">
        <w:rPr>
          <w:rFonts w:ascii="Times New Roman" w:eastAsia="黑体" w:hAnsi="Times New Roman" w:cs="Times New Roman"/>
          <w:sz w:val="24"/>
          <w:szCs w:val="24"/>
        </w:rPr>
        <w:t>.</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73D1CC08" w14:textId="07D6F38C" w:rsidR="009B7AC5" w:rsidRDefault="00BC3BC3" w:rsidP="00E81EC6">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Our protocol can smoothly operate when adversary issuing jamming attack</w:t>
      </w:r>
      <w:r w:rsidR="00393110">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 xml:space="preserve">.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consensus</w:t>
      </w:r>
      <w:r w:rsidR="00393110">
        <w:rPr>
          <w:rFonts w:ascii="Times New Roman" w:eastAsia="宋体" w:hAnsi="Times New Roman" w:cs="Times New Roman"/>
          <w:kern w:val="0"/>
          <w:sz w:val="24"/>
          <w:szCs w:val="24"/>
        </w:rPr>
        <w:t xml:space="preserve"> process</w:t>
      </w:r>
      <w:r w:rsidR="00003A9E">
        <w:rPr>
          <w:rFonts w:ascii="Times New Roman" w:eastAsia="宋体" w:hAnsi="Times New Roman" w:cs="Times New Roman"/>
          <w:kern w:val="0"/>
          <w:sz w:val="24"/>
          <w:szCs w:val="24"/>
        </w:rPr>
        <w:t xml:space="preserve">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propagation of honest nodes. If honest nodes always cannot aggregate enough partial signature</w:t>
      </w:r>
      <w:r w:rsidR="00393110">
        <w:rPr>
          <w:rFonts w:ascii="Times New Roman" w:eastAsia="宋体" w:hAnsi="Times New Roman" w:cs="Times New Roman"/>
          <w:kern w:val="0"/>
          <w:sz w:val="24"/>
          <w:szCs w:val="24"/>
        </w:rPr>
        <w:t xml:space="preserve"> share</w:t>
      </w:r>
      <w:r w:rsidR="00003A9E">
        <w:rPr>
          <w:rFonts w:ascii="Times New Roman" w:eastAsia="宋体" w:hAnsi="Times New Roman" w:cs="Times New Roman"/>
          <w:kern w:val="0"/>
          <w:sz w:val="24"/>
          <w:szCs w:val="24"/>
        </w:rPr>
        <w:t xml:space="preserve">s to recover full signature in time, </w:t>
      </w:r>
      <w:r w:rsidR="00C07D49">
        <w:rPr>
          <w:rFonts w:ascii="Times New Roman" w:eastAsia="宋体" w:hAnsi="Times New Roman" w:cs="Times New Roman"/>
          <w:kern w:val="0"/>
          <w:sz w:val="24"/>
          <w:szCs w:val="24"/>
        </w:rPr>
        <w:t xml:space="preserve">the liveness of system </w:t>
      </w:r>
      <w:r w:rsidR="00393110">
        <w:rPr>
          <w:rFonts w:ascii="Times New Roman" w:eastAsia="宋体" w:hAnsi="Times New Roman" w:cs="Times New Roman"/>
          <w:kern w:val="0"/>
          <w:sz w:val="24"/>
          <w:szCs w:val="24"/>
        </w:rPr>
        <w:t>can</w:t>
      </w:r>
      <w:r w:rsidR="00C07D49">
        <w:rPr>
          <w:rFonts w:ascii="Times New Roman" w:eastAsia="宋体" w:hAnsi="Times New Roman" w:cs="Times New Roman"/>
          <w:kern w:val="0"/>
          <w:sz w:val="24"/>
          <w:szCs w:val="24"/>
        </w:rPr>
        <w:t xml:space="preserve">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393110">
        <w:rPr>
          <w:rFonts w:ascii="Times New Roman" w:eastAsia="宋体" w:hAnsi="Times New Roman" w:cs="Times New Roman"/>
          <w:kern w:val="0"/>
          <w:sz w:val="24"/>
          <w:szCs w:val="24"/>
        </w:rPr>
        <w:t>s</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dynamically adjust timeout to ensure collection of partial signature</w:t>
      </w:r>
      <w:r w:rsidR="00393110">
        <w:rPr>
          <w:rFonts w:ascii="Times New Roman" w:eastAsia="宋体" w:hAnsi="Times New Roman" w:cs="Times New Roman"/>
          <w:kern w:val="0"/>
          <w:sz w:val="24"/>
          <w:szCs w:val="24"/>
        </w:rPr>
        <w:t xml:space="preserve"> share</w:t>
      </w:r>
      <w:r w:rsidR="00E70B0F">
        <w:rPr>
          <w:rFonts w:ascii="Times New Roman" w:eastAsia="宋体" w:hAnsi="Times New Roman" w:cs="Times New Roman"/>
          <w:kern w:val="0"/>
          <w:sz w:val="24"/>
          <w:szCs w:val="24"/>
        </w:rPr>
        <w:t xml:space="preserve">s. As result, </w:t>
      </w:r>
      <w:r w:rsidR="00AE5FF7">
        <w:rPr>
          <w:rFonts w:ascii="Times New Roman" w:eastAsia="宋体" w:hAnsi="Times New Roman" w:cs="Times New Roman"/>
          <w:kern w:val="0"/>
          <w:sz w:val="24"/>
          <w:szCs w:val="24"/>
        </w:rPr>
        <w:t>SWIB</w:t>
      </w:r>
      <w:r w:rsidR="00E70B0F">
        <w:rPr>
          <w:rFonts w:ascii="Times New Roman" w:eastAsia="宋体" w:hAnsi="Times New Roman" w:cs="Times New Roman"/>
          <w:kern w:val="0"/>
          <w:sz w:val="24"/>
          <w:szCs w:val="24"/>
        </w:rPr>
        <w:t xml:space="preserve"> protocol can terminate consensus</w:t>
      </w:r>
      <w:r w:rsidR="00AE5FF7">
        <w:rPr>
          <w:rFonts w:ascii="Times New Roman" w:eastAsia="宋体" w:hAnsi="Times New Roman" w:cs="Times New Roman"/>
          <w:kern w:val="0"/>
          <w:sz w:val="24"/>
          <w:szCs w:val="24"/>
        </w:rPr>
        <w:t xml:space="preserve"> process even</w:t>
      </w:r>
      <w:r w:rsidR="00A15AE3">
        <w:rPr>
          <w:rFonts w:ascii="Times New Roman" w:eastAsia="宋体" w:hAnsi="Times New Roman" w:cs="Times New Roman"/>
          <w:kern w:val="0"/>
          <w:sz w:val="24"/>
          <w:szCs w:val="24"/>
        </w:rPr>
        <w:t xml:space="preserve">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3DBB1221" w14:textId="3DF1FC8D" w:rsidR="000D20C7" w:rsidRDefault="002A049E"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Consensus interruption occurs when no node receiving a sufficient partial signature in block finalization phase. </w:t>
      </w:r>
      <w:r w:rsidR="003942D2">
        <w:rPr>
          <w:rFonts w:ascii="Times New Roman" w:eastAsia="宋体" w:hAnsi="Times New Roman" w:cs="Times New Roman"/>
          <w:kern w:val="0"/>
          <w:sz w:val="24"/>
          <w:szCs w:val="24"/>
        </w:rPr>
        <w:t xml:space="preserve">In SWIB, </w:t>
      </w:r>
      <w:r w:rsidR="009440C8">
        <w:rPr>
          <w:rFonts w:ascii="Times New Roman" w:eastAsia="宋体" w:hAnsi="Times New Roman" w:cs="Times New Roman"/>
          <w:kern w:val="0"/>
          <w:sz w:val="24"/>
          <w:szCs w:val="24"/>
        </w:rPr>
        <w:t>utilizing an estimate of adversary time window</w:t>
      </w:r>
      <w:r w:rsidR="00E81EC6">
        <w:rPr>
          <w:rFonts w:ascii="Times New Roman" w:eastAsia="宋体" w:hAnsi="Times New Roman" w:cs="Times New Roman"/>
          <w:kern w:val="0"/>
          <w:sz w:val="24"/>
          <w:szCs w:val="24"/>
        </w:rPr>
        <w:t xml:space="preserve"> ensure</w:t>
      </w:r>
      <w:r w:rsidR="009440C8">
        <w:rPr>
          <w:rFonts w:ascii="Times New Roman" w:eastAsia="宋体" w:hAnsi="Times New Roman" w:cs="Times New Roman"/>
          <w:kern w:val="0"/>
          <w:sz w:val="24"/>
          <w:szCs w:val="24"/>
        </w:rPr>
        <w:t>s</w:t>
      </w:r>
      <w:r w:rsidR="00E81EC6">
        <w:rPr>
          <w:rFonts w:ascii="Times New Roman" w:eastAsia="宋体" w:hAnsi="Times New Roman" w:cs="Times New Roman"/>
          <w:kern w:val="0"/>
          <w:sz w:val="24"/>
          <w:szCs w:val="24"/>
        </w:rPr>
        <w:t xml:space="preserve"> the finalization of block in wireless </w:t>
      </w:r>
      <w:r w:rsidR="003942D2">
        <w:rPr>
          <w:rFonts w:ascii="Times New Roman" w:eastAsia="宋体" w:hAnsi="Times New Roman" w:cs="Times New Roman"/>
          <w:kern w:val="0"/>
          <w:sz w:val="24"/>
          <w:szCs w:val="24"/>
        </w:rPr>
        <w:t xml:space="preserve">blockchain </w:t>
      </w:r>
      <w:r w:rsidR="00E81EC6">
        <w:rPr>
          <w:rFonts w:ascii="Times New Roman" w:eastAsia="宋体" w:hAnsi="Times New Roman" w:cs="Times New Roman"/>
          <w:kern w:val="0"/>
          <w:sz w:val="24"/>
          <w:szCs w:val="24"/>
        </w:rPr>
        <w:t xml:space="preserve">network </w:t>
      </w:r>
      <w:r w:rsidR="003942D2">
        <w:rPr>
          <w:rFonts w:ascii="Times New Roman" w:eastAsia="宋体" w:hAnsi="Times New Roman" w:cs="Times New Roman"/>
          <w:kern w:val="0"/>
          <w:sz w:val="24"/>
          <w:szCs w:val="24"/>
        </w:rPr>
        <w:t>under jamming attack</w:t>
      </w:r>
      <w:r w:rsidR="00E81EC6">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We assume that the capability of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9440C8">
        <w:rPr>
          <w:rFonts w:ascii="Times New Roman" w:eastAsia="宋体" w:hAnsi="Times New Roman" w:cs="Times New Roman" w:hint="eastAsia"/>
          <w:kern w:val="0"/>
          <w:sz w:val="24"/>
          <w:szCs w:val="24"/>
        </w:rPr>
        <w:t>-</w:t>
      </w:r>
      <w:r w:rsidR="009440C8" w:rsidRPr="001C456B">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bounded, i.e., in any</w:t>
      </w:r>
      <w:r w:rsidR="009440C8"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9440C8">
        <w:rPr>
          <w:rFonts w:ascii="Times New Roman" w:eastAsia="宋体" w:hAnsi="Times New Roman" w:cs="Times New Roman"/>
          <w:kern w:val="0"/>
          <w:sz w:val="24"/>
          <w:szCs w:val="24"/>
        </w:rPr>
        <w:t>consecutive slots</w:t>
      </w:r>
      <w:r w:rsidR="009440C8" w:rsidRPr="00FF45A9">
        <w:rPr>
          <w:rFonts w:ascii="Times New Roman" w:eastAsia="宋体" w:hAnsi="Times New Roman" w:cs="Times New Roman"/>
          <w:kern w:val="0"/>
          <w:sz w:val="24"/>
          <w:szCs w:val="24"/>
        </w:rPr>
        <w:t xml:space="preserve">, </w:t>
      </w:r>
      <w:r w:rsidR="009440C8">
        <w:rPr>
          <w:rFonts w:ascii="Times New Roman" w:eastAsia="宋体" w:hAnsi="Times New Roman" w:cs="Times New Roman"/>
          <w:kern w:val="0"/>
          <w:sz w:val="24"/>
          <w:szCs w:val="24"/>
        </w:rPr>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9440C8">
        <w:rPr>
          <w:rFonts w:ascii="Times New Roman" w:eastAsia="宋体" w:hAnsi="Times New Roman" w:cs="Times New Roman"/>
          <w:kern w:val="0"/>
          <w:sz w:val="24"/>
          <w:szCs w:val="24"/>
        </w:rPr>
        <w:t xml:space="preserve"> slots</w:t>
      </w:r>
      <w:r w:rsidR="009440C8" w:rsidRPr="00FF45A9">
        <w:rPr>
          <w:rFonts w:ascii="Times New Roman" w:eastAsia="宋体" w:hAnsi="Times New Roman" w:cs="Times New Roman"/>
          <w:kern w:val="0"/>
          <w:sz w:val="24"/>
          <w:szCs w:val="24"/>
        </w:rPr>
        <w:t>,</w:t>
      </w:r>
      <w:r w:rsidR="009440C8">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9440C8">
        <w:rPr>
          <w:rFonts w:ascii="Times New Roman" w:eastAsia="宋体" w:hAnsi="Times New Roman" w:cs="Times New Roman" w:hint="eastAsia"/>
          <w:kern w:val="0"/>
          <w:sz w:val="24"/>
          <w:szCs w:val="24"/>
        </w:rPr>
        <w:t xml:space="preserve"> </w:t>
      </w:r>
      <w:r w:rsidR="009440C8">
        <w:rPr>
          <w:rFonts w:ascii="Times New Roman" w:eastAsia="宋体" w:hAnsi="Times New Roman" w:cs="Times New Roman"/>
          <w:kern w:val="0"/>
          <w:sz w:val="24"/>
          <w:szCs w:val="24"/>
        </w:rPr>
        <w:t xml:space="preserve">and </w:t>
      </w:r>
      <w:r w:rsidR="009440C8"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9440C8" w:rsidRPr="00FF45A9">
        <w:rPr>
          <w:rFonts w:ascii="Times New Roman" w:eastAsia="宋体" w:hAnsi="Times New Roman" w:cs="Times New Roman"/>
          <w:kern w:val="0"/>
          <w:sz w:val="24"/>
          <w:szCs w:val="24"/>
        </w:rPr>
        <w:t xml:space="preserve"> ≤ 1</w:t>
      </w:r>
      <w:r w:rsidR="009440C8">
        <w:rPr>
          <w:rFonts w:ascii="Times New Roman" w:eastAsia="宋体" w:hAnsi="Times New Roman" w:cs="Times New Roman"/>
          <w:kern w:val="0"/>
          <w:sz w:val="24"/>
          <w:szCs w:val="24"/>
        </w:rPr>
        <w:t>.</w:t>
      </w:r>
    </w:p>
    <w:p w14:paraId="07727396" w14:textId="2FD36FA0" w:rsidR="000D20C7" w:rsidRDefault="000D20C7" w:rsidP="000D20C7">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hint="eastAsia"/>
          <w:b/>
          <w:bCs/>
          <w:kern w:val="0"/>
          <w:sz w:val="24"/>
          <w:szCs w:val="24"/>
        </w:rPr>
        <w:t>Propo</w:t>
      </w:r>
      <w:r w:rsidRPr="002D2670">
        <w:rPr>
          <w:rFonts w:ascii="Times New Roman" w:eastAsia="宋体" w:hAnsi="Times New Roman" w:cs="Times New Roman"/>
          <w:b/>
          <w:bCs/>
          <w:kern w:val="0"/>
          <w:sz w:val="24"/>
          <w:szCs w:val="24"/>
        </w:rPr>
        <w:t xml:space="preserve">sition </w:t>
      </w:r>
      <w:r w:rsidR="002F4AE0">
        <w:rPr>
          <w:rFonts w:ascii="Times New Roman" w:eastAsia="宋体" w:hAnsi="Times New Roman" w:cs="Times New Roman"/>
          <w:b/>
          <w:bCs/>
          <w:kern w:val="0"/>
          <w:sz w:val="24"/>
          <w:szCs w:val="24"/>
        </w:rPr>
        <w:t>3</w:t>
      </w:r>
      <w:r>
        <w:rPr>
          <w:rFonts w:ascii="Times New Roman" w:eastAsia="宋体" w:hAnsi="Times New Roman" w:cs="Times New Roman"/>
          <w:kern w:val="0"/>
          <w:sz w:val="24"/>
          <w:szCs w:val="24"/>
        </w:rPr>
        <w:t xml:space="preserve">. </w:t>
      </w:r>
      <w:r w:rsidR="00F90CBE">
        <w:rPr>
          <w:rFonts w:ascii="Times New Roman" w:eastAsia="宋体" w:hAnsi="Times New Roman" w:cs="Times New Roman"/>
          <w:kern w:val="0"/>
          <w:sz w:val="24"/>
          <w:szCs w:val="24"/>
        </w:rPr>
        <w:t xml:space="preserve">Let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maximum number of time slots for each completed consensus round, and </w:t>
      </w:r>
      <m:oMath>
        <m:r>
          <w:rPr>
            <w:rFonts w:ascii="Cambria Math" w:eastAsia="宋体" w:hAnsi="Cambria Math" w:cs="Times New Roman"/>
            <w:kern w:val="0"/>
            <w:sz w:val="24"/>
            <w:szCs w:val="24"/>
          </w:rPr>
          <m:t>p</m:t>
        </m:r>
      </m:oMath>
      <w:r w:rsidR="00F90CBE">
        <w:rPr>
          <w:rFonts w:ascii="Times New Roman" w:eastAsia="宋体" w:hAnsi="Times New Roman" w:cs="Times New Roman" w:hint="eastAsia"/>
          <w:kern w:val="0"/>
          <w:sz w:val="24"/>
          <w:szCs w:val="24"/>
        </w:rPr>
        <w:t xml:space="preserve"> </w:t>
      </w:r>
      <w:r w:rsidR="00F90CBE">
        <w:rPr>
          <w:rFonts w:ascii="Times New Roman" w:eastAsia="宋体" w:hAnsi="Times New Roman" w:cs="Times New Roman"/>
          <w:kern w:val="0"/>
          <w:sz w:val="24"/>
          <w:szCs w:val="24"/>
        </w:rPr>
        <w:t xml:space="preserve">be the transmission probability of each node in system. </w:t>
      </w:r>
      <w:r w:rsidR="00EA4BAE">
        <w:rPr>
          <w:rFonts w:ascii="Times New Roman" w:eastAsia="宋体" w:hAnsi="Times New Roman" w:cs="Times New Roman"/>
          <w:kern w:val="0"/>
          <w:sz w:val="24"/>
          <w:szCs w:val="24"/>
        </w:rPr>
        <w:t>I</w:t>
      </w:r>
      <w:r>
        <w:rPr>
          <w:rFonts w:ascii="Times New Roman" w:eastAsia="宋体" w:hAnsi="Times New Roman" w:cs="Times New Roman"/>
          <w:kern w:val="0"/>
          <w:sz w:val="24"/>
          <w:szCs w:val="24"/>
        </w:rPr>
        <w:t>n SWIB</w:t>
      </w:r>
      <w:r w:rsidR="00A86D59">
        <w:rPr>
          <w:rFonts w:ascii="Times New Roman" w:eastAsia="宋体" w:hAnsi="Times New Roman" w:cs="Times New Roman"/>
          <w:kern w:val="0"/>
          <w:sz w:val="24"/>
          <w:szCs w:val="24"/>
        </w:rPr>
        <w:t>, it requires</w:t>
      </w:r>
      <w:r>
        <w:rPr>
          <w:rFonts w:ascii="Times New Roman" w:eastAsia="宋体" w:hAnsi="Times New Roman" w:cs="Times New Roman"/>
          <w:kern w:val="0"/>
          <w:sz w:val="24"/>
          <w:szCs w:val="24"/>
        </w:rPr>
        <w:t xml:space="preserve"> </w:t>
      </w:r>
      <w:r w:rsidR="00A86D59">
        <w:rPr>
          <w:rFonts w:ascii="Times New Roman" w:eastAsia="宋体" w:hAnsi="Times New Roman" w:cs="Times New Roman"/>
          <w:kern w:val="0"/>
          <w:sz w:val="24"/>
          <w:szCs w:val="24"/>
        </w:rPr>
        <w:t xml:space="preserve">at least </w:t>
      </w:r>
      <m:oMath>
        <m:r>
          <w:rPr>
            <w:rFonts w:ascii="Cambria Math" w:eastAsia="宋体" w:hAnsi="Cambria Math" w:cs="Times New Roman"/>
            <w:kern w:val="0"/>
            <w:sz w:val="24"/>
            <w:szCs w:val="24"/>
          </w:rPr>
          <m:t>F= 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d>
          <m:dPr>
            <m:begChr m:val="⌈"/>
            <m:endChr m:val="⌉"/>
            <m:ctrlPr>
              <w:rPr>
                <w:rFonts w:ascii="Cambria Math" w:eastAsia="宋体" w:hAnsi="Cambria Math" w:cs="Times New Roman"/>
                <w:i/>
                <w:kern w:val="0"/>
                <w:sz w:val="24"/>
                <w:szCs w:val="24"/>
              </w:rPr>
            </m:ctrlPr>
          </m:dPr>
          <m:e>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1-ς</m:t>
                        </m:r>
                      </m:e>
                    </m:d>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m:t>
                        </m:r>
                        <m:r>
                          <w:rPr>
                            <w:rFonts w:ascii="Cambria Math" w:eastAsia="宋体" w:hAnsi="Cambria Math" w:cs="Times New Roman" w:hint="eastAsia"/>
                            <w:kern w:val="0"/>
                            <w:sz w:val="24"/>
                            <w:szCs w:val="24"/>
                          </w:rPr>
                          <m:t>N</m:t>
                        </m:r>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e>
                    </m:d>
                  </m:e>
                </m:func>
              </m:den>
            </m:f>
          </m:e>
        </m:d>
      </m:oMath>
      <w:r w:rsidR="00A86D59">
        <w:rPr>
          <w:rFonts w:ascii="Times New Roman" w:eastAsia="宋体" w:hAnsi="Times New Roman" w:cs="Times New Roman" w:hint="eastAsia"/>
          <w:kern w:val="0"/>
          <w:sz w:val="24"/>
          <w:szCs w:val="24"/>
        </w:rPr>
        <w:t xml:space="preserve"> </w:t>
      </w:r>
      <w:r w:rsidR="00A86D59">
        <w:rPr>
          <w:rFonts w:ascii="Times New Roman" w:eastAsia="宋体" w:hAnsi="Times New Roman" w:cs="Times New Roman"/>
          <w:kern w:val="0"/>
          <w:sz w:val="24"/>
          <w:szCs w:val="24"/>
        </w:rPr>
        <w:t>time slots lead to</w:t>
      </w:r>
      <w:r w:rsidR="00825446">
        <w:rPr>
          <w:rFonts w:ascii="Times New Roman" w:eastAsia="宋体" w:hAnsi="Times New Roman" w:cs="Times New Roman"/>
          <w:kern w:val="0"/>
          <w:sz w:val="24"/>
          <w:szCs w:val="24"/>
        </w:rPr>
        <w:t xml:space="preserve"> at least </w:t>
      </w:r>
      <m:oMath>
        <m:r>
          <w:rPr>
            <w:rFonts w:ascii="Cambria Math" w:eastAsia="宋体" w:hAnsi="Cambria Math" w:cs="Times New Roman"/>
            <w:kern w:val="0"/>
            <w:sz w:val="24"/>
            <w:szCs w:val="24"/>
          </w:rPr>
          <m:t>δ</m:t>
        </m:r>
      </m:oMath>
      <w:r w:rsidR="00A86D59">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 xml:space="preserve">against any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e>
        </m:d>
      </m:oMath>
      <w:r w:rsidR="006360A9">
        <w:rPr>
          <w:rFonts w:ascii="Times New Roman" w:eastAsia="宋体" w:hAnsi="Times New Roman" w:cs="Times New Roman" w:hint="eastAsia"/>
          <w:kern w:val="0"/>
          <w:sz w:val="24"/>
          <w:szCs w:val="24"/>
        </w:rPr>
        <w:t>-</w:t>
      </w:r>
      <w:r w:rsidR="00EA4BAE">
        <w:rPr>
          <w:rFonts w:ascii="Times New Roman" w:eastAsia="宋体" w:hAnsi="Times New Roman" w:cs="Times New Roman"/>
          <w:kern w:val="0"/>
          <w:sz w:val="24"/>
          <w:szCs w:val="24"/>
        </w:rPr>
        <w:t xml:space="preserve"> </w:t>
      </w:r>
      <w:r w:rsidR="002D2670">
        <w:rPr>
          <w:rFonts w:ascii="Times New Roman" w:eastAsia="宋体" w:hAnsi="Times New Roman" w:cs="Times New Roman"/>
          <w:kern w:val="0"/>
          <w:sz w:val="24"/>
          <w:szCs w:val="24"/>
        </w:rPr>
        <w:t>bounded adversary</w:t>
      </w:r>
      <w:r w:rsidR="00EA4BA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0≤ς&lt;1</m:t>
        </m:r>
      </m:oMath>
      <w:r w:rsidR="00EA4BAE">
        <w:rPr>
          <w:rFonts w:ascii="Times New Roman" w:eastAsia="宋体" w:hAnsi="Times New Roman" w:cs="Times New Roman" w:hint="eastAsia"/>
          <w:kern w:val="0"/>
          <w:sz w:val="24"/>
          <w:szCs w:val="24"/>
        </w:rPr>
        <w:t xml:space="preserve"> </w:t>
      </w:r>
      <w:r w:rsidR="00EA4BAE">
        <w:rPr>
          <w:rFonts w:ascii="Times New Roman" w:eastAsia="宋体" w:hAnsi="Times New Roman" w:cs="Times New Roman"/>
          <w:kern w:val="0"/>
          <w:sz w:val="24"/>
          <w:szCs w:val="24"/>
        </w:rPr>
        <w:t>is some target transmission probability</w:t>
      </w:r>
      <w:r w:rsidR="002D2670">
        <w:rPr>
          <w:rFonts w:ascii="Times New Roman" w:eastAsia="宋体" w:hAnsi="Times New Roman" w:cs="Times New Roman"/>
          <w:kern w:val="0"/>
          <w:sz w:val="24"/>
          <w:szCs w:val="24"/>
        </w:rPr>
        <w:t>.</w:t>
      </w:r>
    </w:p>
    <w:p w14:paraId="61C6BC9B" w14:textId="78EBB0C3" w:rsidR="006D48CD" w:rsidRDefault="002D2670" w:rsidP="002655FC">
      <w:pPr>
        <w:spacing w:afterLines="50" w:after="156"/>
        <w:rPr>
          <w:rFonts w:ascii="Times New Roman" w:eastAsia="宋体" w:hAnsi="Times New Roman" w:cs="Times New Roman"/>
          <w:kern w:val="0"/>
          <w:sz w:val="24"/>
          <w:szCs w:val="24"/>
        </w:rPr>
      </w:pPr>
      <w:r w:rsidRPr="002D267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D92505">
        <w:rPr>
          <w:rFonts w:ascii="Times New Roman" w:eastAsia="宋体" w:hAnsi="Times New Roman" w:cs="Times New Roman"/>
          <w:kern w:val="0"/>
          <w:sz w:val="24"/>
          <w:szCs w:val="24"/>
        </w:rPr>
        <w:t xml:space="preserve">According Proposition 1,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 xml:space="preserve">= </m:t>
        </m:r>
        <m:d>
          <m:dPr>
            <m:ctrlPr>
              <w:rPr>
                <w:rFonts w:ascii="Cambria Math" w:eastAsia="宋体" w:hAnsi="Cambria Math" w:cs="Times New Roman"/>
                <w:i/>
                <w:kern w:val="0"/>
                <w:sz w:val="24"/>
                <w:szCs w:val="24"/>
              </w:rPr>
            </m:ctrlPr>
          </m:dPr>
          <m:e>
            <m:f>
              <m:fPr>
                <m:type m:val="noBa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1</m:t>
                </m:r>
              </m:den>
            </m:f>
          </m:e>
        </m:d>
        <m:r>
          <w:rPr>
            <w:rFonts w:ascii="Cambria Math" w:eastAsia="宋体" w:hAnsi="Cambria Math" w:cs="Times New Roman"/>
            <w:kern w:val="0"/>
            <w:sz w:val="24"/>
            <w:szCs w:val="24"/>
          </w:rPr>
          <m:t>p⋅</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r>
              <w:rPr>
                <w:rFonts w:ascii="Cambria Math" w:eastAsia="宋体" w:hAnsi="Cambria Math" w:cs="Times New Roman"/>
                <w:kern w:val="0"/>
                <w:sz w:val="24"/>
                <w:szCs w:val="24"/>
              </w:rPr>
              <m:t>N-1</m:t>
            </m:r>
          </m:sup>
        </m:sSup>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w:t>
      </w:r>
      <w:r w:rsidR="00AB337A">
        <w:rPr>
          <w:rFonts w:ascii="Times New Roman" w:eastAsia="宋体" w:hAnsi="Times New Roman" w:cs="Times New Roman"/>
          <w:kern w:val="0"/>
          <w:sz w:val="24"/>
          <w:szCs w:val="24"/>
        </w:rPr>
        <w:t xml:space="preserve">the probability that </w:t>
      </w:r>
      <w:r w:rsidR="00667840">
        <w:rPr>
          <w:rFonts w:ascii="Times New Roman" w:eastAsia="宋体" w:hAnsi="Times New Roman" w:cs="Times New Roman"/>
          <w:kern w:val="0"/>
          <w:sz w:val="24"/>
          <w:szCs w:val="24"/>
        </w:rPr>
        <w:t xml:space="preserve">only </w:t>
      </w:r>
      <w:r w:rsidR="00D92505">
        <w:rPr>
          <w:rFonts w:ascii="Times New Roman" w:eastAsia="宋体" w:hAnsi="Times New Roman" w:cs="Times New Roman"/>
          <w:kern w:val="0"/>
          <w:sz w:val="24"/>
          <w:szCs w:val="24"/>
        </w:rPr>
        <w:t>one</w:t>
      </w:r>
      <w:r w:rsidR="00AB337A">
        <w:rPr>
          <w:rFonts w:ascii="Times New Roman" w:eastAsia="宋体" w:hAnsi="Times New Roman" w:cs="Times New Roman"/>
          <w:kern w:val="0"/>
          <w:sz w:val="24"/>
          <w:szCs w:val="24"/>
        </w:rPr>
        <w:t xml:space="preserve"> node transmit</w:t>
      </w:r>
      <w:r w:rsidR="00667840">
        <w:rPr>
          <w:rFonts w:ascii="Times New Roman" w:eastAsia="宋体" w:hAnsi="Times New Roman" w:cs="Times New Roman"/>
          <w:kern w:val="0"/>
          <w:sz w:val="24"/>
          <w:szCs w:val="24"/>
        </w:rPr>
        <w:t xml:space="preserve"> </w:t>
      </w:r>
      <w:r w:rsidR="00AB337A">
        <w:rPr>
          <w:rFonts w:ascii="Times New Roman" w:eastAsia="宋体" w:hAnsi="Times New Roman" w:cs="Times New Roman"/>
          <w:kern w:val="0"/>
          <w:sz w:val="24"/>
          <w:szCs w:val="24"/>
        </w:rPr>
        <w:t>message</w:t>
      </w:r>
      <w:r w:rsidR="00667840">
        <w:rPr>
          <w:rFonts w:ascii="Times New Roman" w:eastAsia="宋体" w:hAnsi="Times New Roman" w:cs="Times New Roman"/>
          <w:kern w:val="0"/>
          <w:sz w:val="24"/>
          <w:szCs w:val="24"/>
        </w:rPr>
        <w:t xml:space="preserve"> in a slot</w:t>
      </w:r>
      <w:r w:rsidR="00D92505">
        <w:rPr>
          <w:rFonts w:ascii="Times New Roman" w:eastAsia="宋体" w:hAnsi="Times New Roman" w:cs="Times New Roman"/>
          <w:kern w:val="0"/>
          <w:sz w:val="24"/>
          <w:szCs w:val="24"/>
        </w:rPr>
        <w:t xml:space="preserve"> and</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D92505">
        <w:rPr>
          <w:rFonts w:ascii="Times New Roman" w:eastAsia="宋体" w:hAnsi="Times New Roman" w:cs="Times New Roman" w:hint="eastAsia"/>
          <w:kern w:val="0"/>
          <w:sz w:val="24"/>
          <w:szCs w:val="24"/>
        </w:rPr>
        <w:t xml:space="preserve"> </w:t>
      </w:r>
      <w:r w:rsidR="00D92505">
        <w:rPr>
          <w:rFonts w:ascii="Times New Roman" w:eastAsia="宋体" w:hAnsi="Times New Roman" w:cs="Times New Roman"/>
          <w:kern w:val="0"/>
          <w:sz w:val="24"/>
          <w:szCs w:val="24"/>
        </w:rPr>
        <w:t xml:space="preserve">be the </w:t>
      </w:r>
      <w:r w:rsidR="00AB337A">
        <w:rPr>
          <w:rFonts w:ascii="Times New Roman" w:eastAsia="宋体" w:hAnsi="Times New Roman" w:cs="Times New Roman"/>
          <w:kern w:val="0"/>
          <w:sz w:val="24"/>
          <w:szCs w:val="24"/>
        </w:rPr>
        <w:t xml:space="preserve">target </w:t>
      </w:r>
      <w:r w:rsidR="00A240DA">
        <w:rPr>
          <w:rFonts w:ascii="Times New Roman" w:eastAsia="宋体" w:hAnsi="Times New Roman" w:cs="Times New Roman"/>
          <w:kern w:val="0"/>
          <w:sz w:val="24"/>
          <w:szCs w:val="24"/>
        </w:rPr>
        <w:t xml:space="preserve">success </w:t>
      </w:r>
      <w:r w:rsidR="00AB337A">
        <w:rPr>
          <w:rFonts w:ascii="Times New Roman" w:eastAsia="宋体" w:hAnsi="Times New Roman" w:cs="Times New Roman"/>
          <w:kern w:val="0"/>
          <w:sz w:val="24"/>
          <w:szCs w:val="24"/>
        </w:rPr>
        <w:t>transmit probability</w:t>
      </w:r>
      <w:r w:rsidR="00AB337A">
        <w:rPr>
          <w:rFonts w:ascii="Times New Roman" w:eastAsia="宋体" w:hAnsi="Times New Roman" w:cs="Times New Roman" w:hint="eastAsia"/>
          <w:kern w:val="0"/>
          <w:sz w:val="24"/>
          <w:szCs w:val="24"/>
        </w:rPr>
        <w:t>.</w:t>
      </w:r>
      <w:r w:rsidR="00AB337A">
        <w:rPr>
          <w:rFonts w:ascii="Times New Roman" w:eastAsia="宋体" w:hAnsi="Times New Roman" w:cs="Times New Roman"/>
          <w:kern w:val="0"/>
          <w:sz w:val="24"/>
          <w:szCs w:val="24"/>
        </w:rPr>
        <w:t xml:space="preserve"> Then, the</w:t>
      </w:r>
      <w:r w:rsidR="00D32B81">
        <w:rPr>
          <w:rFonts w:ascii="Times New Roman" w:eastAsia="宋体" w:hAnsi="Times New Roman" w:cs="Times New Roman"/>
          <w:kern w:val="0"/>
          <w:sz w:val="24"/>
          <w:szCs w:val="24"/>
        </w:rPr>
        <w:t xml:space="preserve"> minimum</w:t>
      </w:r>
      <w:r w:rsidR="008E29B5">
        <w:rPr>
          <w:rFonts w:ascii="Times New Roman" w:eastAsia="宋体" w:hAnsi="Times New Roman" w:cs="Times New Roman"/>
          <w:kern w:val="0"/>
          <w:sz w:val="24"/>
          <w:szCs w:val="24"/>
        </w:rPr>
        <w:t xml:space="preserve"> </w:t>
      </w:r>
      <w:r w:rsidR="008E29B5">
        <w:rPr>
          <w:rFonts w:ascii="Times New Roman" w:eastAsia="宋体" w:hAnsi="Times New Roman" w:cs="Times New Roman" w:hint="eastAsia"/>
          <w:kern w:val="0"/>
          <w:sz w:val="24"/>
          <w:szCs w:val="24"/>
        </w:rPr>
        <w:t>number</w:t>
      </w:r>
      <w:r w:rsidR="008E29B5">
        <w:rPr>
          <w:rFonts w:ascii="Times New Roman" w:eastAsia="宋体" w:hAnsi="Times New Roman" w:cs="Times New Roman"/>
          <w:kern w:val="0"/>
          <w:sz w:val="24"/>
          <w:szCs w:val="24"/>
        </w:rPr>
        <w:t xml:space="preserve"> </w:t>
      </w:r>
      <w:r w:rsidR="008E29B5">
        <w:rPr>
          <w:rFonts w:ascii="Times New Roman" w:eastAsia="宋体" w:hAnsi="Times New Roman" w:cs="Times New Roman" w:hint="eastAsia"/>
          <w:kern w:val="0"/>
          <w:sz w:val="24"/>
          <w:szCs w:val="24"/>
        </w:rPr>
        <w:t>of</w:t>
      </w:r>
      <w:r w:rsidR="00AB337A">
        <w:rPr>
          <w:rFonts w:ascii="Times New Roman" w:eastAsia="宋体" w:hAnsi="Times New Roman" w:cs="Times New Roman"/>
          <w:kern w:val="0"/>
          <w:sz w:val="24"/>
          <w:szCs w:val="24"/>
        </w:rPr>
        <w:t xml:space="preserve"> time slots</w:t>
      </w:r>
      <w:r w:rsidR="00D92505">
        <w:rPr>
          <w:rFonts w:ascii="Times New Roman" w:eastAsia="宋体" w:hAnsi="Times New Roman" w:cs="Times New Roman"/>
          <w:kern w:val="0"/>
          <w:sz w:val="24"/>
          <w:szCs w:val="24"/>
        </w:rPr>
        <w:t xml:space="preserve"> for each consensus round</w:t>
      </w:r>
      <w:r w:rsidR="00AB337A">
        <w:rPr>
          <w:rFonts w:ascii="Times New Roman" w:eastAsia="宋体" w:hAnsi="Times New Roman" w:cs="Times New Roman"/>
          <w:kern w:val="0"/>
          <w:sz w:val="24"/>
          <w:szCs w:val="24"/>
        </w:rPr>
        <w:t xml:space="preserve"> is</w:t>
      </w:r>
      <w:r w:rsidR="00D92505">
        <w:rPr>
          <w:rFonts w:ascii="Times New Roman" w:eastAsia="宋体" w:hAnsi="Times New Roman" w:cs="Times New Roman"/>
          <w:kern w:val="0"/>
          <w:sz w:val="24"/>
          <w:szCs w:val="24"/>
        </w:rPr>
        <w:t xml:space="preserve"> calculated as</w:t>
      </w:r>
      <w:r w:rsidR="00AB337A">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x=⌈</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D32B81">
        <w:rPr>
          <w:rFonts w:ascii="Times New Roman" w:eastAsia="宋体" w:hAnsi="Times New Roman" w:cs="Times New Roman" w:hint="eastAsia"/>
          <w:kern w:val="0"/>
          <w:sz w:val="24"/>
          <w:szCs w:val="24"/>
        </w:rPr>
        <w:t xml:space="preserve"> </w:t>
      </w:r>
      <w:r w:rsidR="00D32B81">
        <w:rPr>
          <w:rFonts w:ascii="Times New Roman" w:eastAsia="宋体" w:hAnsi="Times New Roman" w:cs="Times New Roman"/>
          <w:kern w:val="0"/>
          <w:sz w:val="24"/>
          <w:szCs w:val="24"/>
        </w:rPr>
        <w:t xml:space="preserve">for target transmit probability </w:t>
      </w:r>
      <m:oMath>
        <m:r>
          <w:rPr>
            <w:rFonts w:ascii="Cambria Math" w:eastAsia="宋体" w:hAnsi="Cambria Math" w:cs="Times New Roman"/>
            <w:kern w:val="0"/>
            <w:sz w:val="24"/>
            <w:szCs w:val="24"/>
          </w:rPr>
          <m:t>ς</m:t>
        </m:r>
      </m:oMath>
      <w:r w:rsidR="00AB337A">
        <w:rPr>
          <w:rFonts w:ascii="Times New Roman" w:eastAsia="宋体" w:hAnsi="Times New Roman" w:cs="Times New Roman" w:hint="eastAsia"/>
          <w:kern w:val="0"/>
          <w:sz w:val="24"/>
          <w:szCs w:val="24"/>
        </w:rPr>
        <w:t>.</w:t>
      </w:r>
      <w:r w:rsidR="00171A4D">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Assuming that in any</w:t>
      </w:r>
      <w:r w:rsidR="008C3ADC" w:rsidRPr="00FF45A9">
        <w:rPr>
          <w:rFonts w:ascii="Times New Roman" w:eastAsia="宋体" w:hAnsi="Times New Roman" w:cs="Times New Roman"/>
          <w:kern w:val="0"/>
          <w:sz w:val="24"/>
          <w:szCs w:val="24"/>
        </w:rPr>
        <w:t xml:space="preserve"> interval of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 xml:space="preserve"> </m:t>
        </m:r>
      </m:oMath>
      <w:r w:rsidR="008C3ADC">
        <w:rPr>
          <w:rFonts w:ascii="Times New Roman" w:eastAsia="宋体" w:hAnsi="Times New Roman" w:cs="Times New Roman"/>
          <w:kern w:val="0"/>
          <w:sz w:val="24"/>
          <w:szCs w:val="24"/>
        </w:rPr>
        <w:t>consecutive slots</w:t>
      </w:r>
      <w:r w:rsidR="008C3ADC" w:rsidRPr="00FF45A9">
        <w:rPr>
          <w:rFonts w:ascii="Times New Roman" w:eastAsia="宋体" w:hAnsi="Times New Roman" w:cs="Times New Roman"/>
          <w:kern w:val="0"/>
          <w:sz w:val="24"/>
          <w:szCs w:val="24"/>
        </w:rPr>
        <w:t xml:space="preserve">, </w:t>
      </w:r>
      <w:r w:rsidR="008C3ADC">
        <w:rPr>
          <w:rFonts w:ascii="Times New Roman" w:eastAsia="宋体" w:hAnsi="Times New Roman" w:cs="Times New Roman"/>
          <w:kern w:val="0"/>
          <w:sz w:val="24"/>
          <w:szCs w:val="24"/>
        </w:rPr>
        <w:lastRenderedPageBreak/>
        <w:t xml:space="preserve">adversary can jam no more than </w:t>
      </w:r>
      <m:oMath>
        <m:r>
          <m:rPr>
            <m:sty m:val="p"/>
          </m:rPr>
          <w:rPr>
            <w:rFonts w:ascii="Cambria Math" w:eastAsia="宋体" w:hAnsi="Cambria Math" w:cs="Times New Roman"/>
            <w:kern w:val="0"/>
            <w:sz w:val="24"/>
            <w:szCs w:val="24"/>
          </w:rPr>
          <m:t xml:space="preserve">(1- </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oMath>
      <w:r w:rsidR="008C3ADC">
        <w:rPr>
          <w:rFonts w:ascii="Times New Roman" w:eastAsia="宋体" w:hAnsi="Times New Roman" w:cs="Times New Roman"/>
          <w:kern w:val="0"/>
          <w:sz w:val="24"/>
          <w:szCs w:val="24"/>
        </w:rPr>
        <w:t xml:space="preserve"> slots</w:t>
      </w:r>
      <w:r w:rsidR="008C3ADC" w:rsidRPr="00FF45A9">
        <w:rPr>
          <w:rFonts w:ascii="Times New Roman" w:eastAsia="宋体" w:hAnsi="Times New Roman" w:cs="Times New Roman"/>
          <w:kern w:val="0"/>
          <w:sz w:val="24"/>
          <w:szCs w:val="24"/>
        </w:rPr>
        <w:t>,</w:t>
      </w:r>
      <w:r w:rsidR="008C3ADC">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sty m:val="p"/>
          </m:rPr>
          <w:rPr>
            <w:rFonts w:ascii="Cambria Math" w:eastAsia="宋体" w:hAnsi="Cambria Math" w:cs="Times New Roman"/>
            <w:kern w:val="0"/>
            <w:sz w:val="24"/>
            <w:szCs w:val="24"/>
          </w:rPr>
          <m:t>∈N</m:t>
        </m:r>
      </m:oMath>
      <w:r w:rsidR="008C3ADC">
        <w:rPr>
          <w:rFonts w:ascii="Times New Roman" w:eastAsia="宋体" w:hAnsi="Times New Roman" w:cs="Times New Roman" w:hint="eastAsia"/>
          <w:kern w:val="0"/>
          <w:sz w:val="24"/>
          <w:szCs w:val="24"/>
        </w:rPr>
        <w:t xml:space="preserve"> </w:t>
      </w:r>
      <w:r w:rsidR="008C3ADC">
        <w:rPr>
          <w:rFonts w:ascii="Times New Roman" w:eastAsia="宋体" w:hAnsi="Times New Roman" w:cs="Times New Roman"/>
          <w:kern w:val="0"/>
          <w:sz w:val="24"/>
          <w:szCs w:val="24"/>
        </w:rPr>
        <w:t xml:space="preserve">and </w:t>
      </w:r>
      <w:r w:rsidR="008C3ADC" w:rsidRPr="00FF45A9">
        <w:rPr>
          <w:rFonts w:ascii="Times New Roman" w:eastAsia="宋体" w:hAnsi="Times New Roman" w:cs="Times New Roman"/>
          <w:kern w:val="0"/>
          <w:sz w:val="24"/>
          <w:szCs w:val="24"/>
        </w:rPr>
        <w:t xml:space="preserve">0&lt; </w:t>
      </w:r>
      <m:oMath>
        <m:r>
          <w:rPr>
            <w:rFonts w:ascii="Cambria Math" w:eastAsia="宋体" w:hAnsi="Cambria Math" w:cs="Times New Roman"/>
            <w:kern w:val="0"/>
            <w:sz w:val="24"/>
            <w:szCs w:val="24"/>
          </w:rPr>
          <m:t>δ</m:t>
        </m:r>
      </m:oMath>
      <w:r w:rsidR="008C3ADC" w:rsidRPr="00FF45A9">
        <w:rPr>
          <w:rFonts w:ascii="Times New Roman" w:eastAsia="宋体" w:hAnsi="Times New Roman" w:cs="Times New Roman"/>
          <w:kern w:val="0"/>
          <w:sz w:val="24"/>
          <w:szCs w:val="24"/>
        </w:rPr>
        <w:t xml:space="preserve"> ≤ 1</w:t>
      </w:r>
      <w:r w:rsidR="008C3ADC">
        <w:rPr>
          <w:rFonts w:ascii="Times New Roman" w:eastAsia="宋体" w:hAnsi="Times New Roman" w:cs="Times New Roman"/>
          <w:kern w:val="0"/>
          <w:sz w:val="24"/>
          <w:szCs w:val="24"/>
        </w:rPr>
        <w:t>.</w:t>
      </w:r>
      <w:r w:rsidR="00756FA9">
        <w:rPr>
          <w:rFonts w:ascii="Times New Roman" w:eastAsia="宋体" w:hAnsi="Times New Roman" w:cs="Times New Roman"/>
          <w:kern w:val="0"/>
          <w:sz w:val="24"/>
          <w:szCs w:val="24"/>
        </w:rPr>
        <w:t xml:space="preserve"> </w:t>
      </w:r>
      <w:r w:rsidR="005D60D6">
        <w:rPr>
          <w:rFonts w:ascii="Times New Roman" w:eastAsia="宋体" w:hAnsi="Times New Roman" w:cs="Times New Roman"/>
          <w:kern w:val="0"/>
          <w:sz w:val="24"/>
          <w:szCs w:val="24"/>
        </w:rPr>
        <w:t xml:space="preserve">For each slot, the jamming probability is </w:t>
      </w:r>
      <m:oMath>
        <m:r>
          <w:rPr>
            <w:rFonts w:ascii="Cambria Math" w:eastAsia="宋体" w:hAnsi="Cambria Math" w:cs="Times New Roman"/>
            <w:kern w:val="0"/>
            <w:sz w:val="24"/>
            <w:szCs w:val="24"/>
          </w:rPr>
          <m:t>δ</m:t>
        </m:r>
      </m:oMath>
      <w:r w:rsidR="005D60D6">
        <w:rPr>
          <w:rFonts w:ascii="Times New Roman" w:eastAsia="宋体" w:hAnsi="Times New Roman" w:cs="Times New Roman" w:hint="eastAsia"/>
          <w:kern w:val="0"/>
          <w:sz w:val="24"/>
          <w:szCs w:val="24"/>
        </w:rPr>
        <w:t>.</w:t>
      </w:r>
      <w:r w:rsidR="005D60D6">
        <w:rPr>
          <w:rFonts w:ascii="Times New Roman" w:eastAsia="宋体" w:hAnsi="Times New Roman" w:cs="Times New Roman"/>
          <w:kern w:val="0"/>
          <w:sz w:val="24"/>
          <w:szCs w:val="24"/>
        </w:rPr>
        <w:t xml:space="preserve"> Thus, a message can be transmitted successfully after at least </w:t>
      </w:r>
      <m:oMath>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num>
          <m:den>
            <m:r>
              <w:rPr>
                <w:rFonts w:ascii="Cambria Math" w:eastAsia="宋体" w:hAnsi="Cambria Math" w:cs="Times New Roman"/>
                <w:kern w:val="0"/>
                <w:sz w:val="24"/>
                <w:szCs w:val="24"/>
              </w:rPr>
              <m:t>δ</m:t>
            </m:r>
          </m:den>
        </m:f>
      </m:oMath>
      <w:r w:rsidR="005D60D6">
        <w:rPr>
          <w:rFonts w:ascii="Times New Roman" w:eastAsia="宋体" w:hAnsi="Times New Roman" w:cs="Times New Roman"/>
          <w:kern w:val="0"/>
          <w:sz w:val="24"/>
          <w:szCs w:val="24"/>
        </w:rPr>
        <w:t xml:space="preserve"> time slots. </w:t>
      </w:r>
      <w:r w:rsidR="00EC7006">
        <w:rPr>
          <w:rFonts w:ascii="Times New Roman" w:eastAsia="宋体" w:hAnsi="Times New Roman" w:cs="Times New Roman"/>
          <w:kern w:val="0"/>
          <w:sz w:val="24"/>
          <w:szCs w:val="24"/>
        </w:rPr>
        <w:t xml:space="preserve">A completed consensus process for each round requires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+N⋅</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sig</m:t>
            </m:r>
          </m:sub>
          <m:sup>
            <m:r>
              <w:rPr>
                <w:rFonts w:ascii="Cambria Math" w:eastAsia="宋体" w:hAnsi="Cambria Math" w:cs="Times New Roman"/>
                <w:kern w:val="0"/>
                <w:sz w:val="24"/>
                <w:szCs w:val="24"/>
              </w:rPr>
              <m:t>max</m:t>
            </m:r>
          </m:sup>
        </m:sSubSup>
      </m:oMath>
      <w:r w:rsidR="00EC7006">
        <w:rPr>
          <w:rFonts w:ascii="Times New Roman" w:eastAsia="宋体" w:hAnsi="Times New Roman" w:cs="Times New Roman" w:hint="eastAsia"/>
          <w:kern w:val="0"/>
          <w:sz w:val="24"/>
          <w:szCs w:val="24"/>
        </w:rPr>
        <w:t xml:space="preserve"> </w:t>
      </w:r>
      <w:r w:rsidR="00EC7006">
        <w:rPr>
          <w:rFonts w:ascii="Times New Roman" w:eastAsia="宋体" w:hAnsi="Times New Roman" w:cs="Times New Roman"/>
          <w:kern w:val="0"/>
          <w:sz w:val="24"/>
          <w:szCs w:val="24"/>
        </w:rPr>
        <w:t>time slots. Therefore,</w:t>
      </w:r>
      <w:r w:rsidR="002655FC">
        <w:rPr>
          <w:rFonts w:ascii="Times New Roman" w:eastAsia="宋体" w:hAnsi="Times New Roman" w:cs="Times New Roman"/>
          <w:kern w:val="0"/>
          <w:sz w:val="24"/>
          <w:szCs w:val="24"/>
        </w:rPr>
        <w:t xml:space="preserve"> to ensure at least </w:t>
      </w:r>
      <m:oMath>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F61776">
        <w:rPr>
          <w:rFonts w:ascii="Times New Roman" w:eastAsia="宋体" w:hAnsi="Times New Roman" w:cs="Times New Roman" w:hint="eastAsia"/>
          <w:kern w:val="0"/>
          <w:sz w:val="24"/>
          <w:szCs w:val="24"/>
        </w:rPr>
        <w:t xml:space="preserve"> </w:t>
      </w:r>
      <w:r w:rsidR="00F61776">
        <w:rPr>
          <w:rFonts w:ascii="Times New Roman" w:eastAsia="宋体" w:hAnsi="Times New Roman" w:cs="Times New Roman"/>
          <w:kern w:val="0"/>
          <w:sz w:val="24"/>
          <w:szCs w:val="24"/>
        </w:rPr>
        <w:t>time slots</w:t>
      </w:r>
      <w:r w:rsidR="002655FC">
        <w:rPr>
          <w:rFonts w:ascii="Times New Roman" w:eastAsia="宋体" w:hAnsi="Times New Roman" w:cs="Times New Roman"/>
          <w:kern w:val="0"/>
          <w:sz w:val="24"/>
          <w:szCs w:val="24"/>
        </w:rPr>
        <w:t xml:space="preserve"> with </w:t>
      </w:r>
      <w:r w:rsidR="00F90CBE">
        <w:rPr>
          <w:rFonts w:ascii="Times New Roman" w:eastAsia="宋体" w:hAnsi="Times New Roman" w:cs="Times New Roman"/>
          <w:kern w:val="0"/>
          <w:sz w:val="24"/>
          <w:szCs w:val="24"/>
        </w:rPr>
        <w:t xml:space="preserve">successful transmission </w:t>
      </w:r>
      <w:r w:rsidR="002655FC">
        <w:rPr>
          <w:rFonts w:ascii="Times New Roman" w:eastAsia="宋体" w:hAnsi="Times New Roman" w:cs="Times New Roman"/>
          <w:kern w:val="0"/>
          <w:sz w:val="24"/>
          <w:szCs w:val="24"/>
        </w:rPr>
        <w:t>probability</w:t>
      </w:r>
      <w:r w:rsidR="00F90CB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0≤ς&lt;1</m:t>
        </m:r>
      </m:oMath>
      <w:r w:rsidR="002655FC">
        <w:rPr>
          <w:rFonts w:ascii="Times New Roman" w:eastAsia="宋体" w:hAnsi="Times New Roman" w:cs="Times New Roman" w:hint="eastAsia"/>
          <w:kern w:val="0"/>
          <w:sz w:val="24"/>
          <w:szCs w:val="24"/>
        </w:rPr>
        <w:t>,</w:t>
      </w:r>
      <w:r w:rsidR="002655FC">
        <w:rPr>
          <w:rFonts w:ascii="Times New Roman" w:eastAsia="宋体" w:hAnsi="Times New Roman" w:cs="Times New Roman"/>
          <w:kern w:val="0"/>
          <w:sz w:val="24"/>
          <w:szCs w:val="24"/>
        </w:rPr>
        <w:t xml:space="preserve"> our protocol runs at least </w:t>
      </w:r>
      <m:oMath>
        <m:r>
          <w:rPr>
            <w:rFonts w:ascii="Cambria Math" w:eastAsia="宋体" w:hAnsi="Cambria Math" w:cs="Times New Roman"/>
            <w:kern w:val="0"/>
            <w:sz w:val="24"/>
            <w:szCs w:val="24"/>
          </w:rPr>
          <m:t>T⋅</m:t>
        </m:r>
        <m:sSubSup>
          <m:sSubSupPr>
            <m:ctrlPr>
              <w:rPr>
                <w:rFonts w:ascii="Cambria Math" w:eastAsia="宋体" w:hAnsi="Cambria Math" w:cs="Times New Roman"/>
                <w:i/>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up>
            <m:r>
              <w:rPr>
                <w:rFonts w:ascii="Cambria Math" w:eastAsia="宋体" w:hAnsi="Cambria Math" w:cs="Times New Roman"/>
                <w:kern w:val="0"/>
                <w:sz w:val="24"/>
                <w:szCs w:val="24"/>
              </w:rPr>
              <m:t>max</m:t>
            </m:r>
          </m:sup>
        </m:sSubSup>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(1-ς)</m:t>
                </m:r>
              </m:e>
            </m:func>
          </m:num>
          <m:den>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δ⋅log</m:t>
                </m:r>
              </m:fName>
              <m:e>
                <m:r>
                  <w:rPr>
                    <w:rFonts w:ascii="Cambria Math" w:eastAsia="宋体" w:hAnsi="Cambria Math" w:cs="Times New Roman"/>
                    <w:kern w:val="0"/>
                    <w:sz w:val="24"/>
                    <w:szCs w:val="24"/>
                  </w:rPr>
                  <m:t>(1-</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r>
                  <w:rPr>
                    <w:rFonts w:ascii="Cambria Math" w:eastAsia="宋体" w:hAnsi="Cambria Math" w:cs="Times New Roman"/>
                    <w:kern w:val="0"/>
                    <w:sz w:val="24"/>
                    <w:szCs w:val="24"/>
                  </w:rPr>
                  <m:t>)</m:t>
                </m:r>
              </m:e>
            </m:func>
          </m:den>
        </m:f>
        <m:r>
          <w:rPr>
            <w:rFonts w:ascii="Cambria Math" w:eastAsia="宋体" w:hAnsi="Cambria Math" w:cs="Times New Roman"/>
            <w:kern w:val="0"/>
            <w:sz w:val="24"/>
            <w:szCs w:val="24"/>
          </w:rPr>
          <m:t>⌉</m:t>
        </m:r>
      </m:oMath>
      <w:r w:rsidR="002655FC">
        <w:rPr>
          <w:rFonts w:ascii="Times New Roman" w:eastAsia="宋体" w:hAnsi="Times New Roman" w:cs="Times New Roman" w:hint="eastAsia"/>
          <w:kern w:val="0"/>
          <w:sz w:val="24"/>
          <w:szCs w:val="24"/>
        </w:rPr>
        <w:t xml:space="preserve"> </w:t>
      </w:r>
      <w:r w:rsidR="002655FC">
        <w:rPr>
          <w:rFonts w:ascii="Times New Roman" w:eastAsia="宋体" w:hAnsi="Times New Roman" w:cs="Times New Roman"/>
          <w:kern w:val="0"/>
          <w:sz w:val="24"/>
          <w:szCs w:val="24"/>
        </w:rPr>
        <w:t>slot</w:t>
      </w:r>
      <w:r w:rsidR="00F90CBE">
        <w:rPr>
          <w:rFonts w:ascii="Times New Roman" w:eastAsia="宋体" w:hAnsi="Times New Roman" w:cs="Times New Roman"/>
          <w:kern w:val="0"/>
          <w:sz w:val="24"/>
          <w:szCs w:val="24"/>
        </w:rPr>
        <w:t>s for each round</w:t>
      </w:r>
      <w:r w:rsidR="00B45D4D">
        <w:rPr>
          <w:rFonts w:ascii="Times New Roman" w:eastAsia="宋体" w:hAnsi="Times New Roman" w:cs="Times New Roman"/>
          <w:kern w:val="0"/>
          <w:sz w:val="24"/>
          <w:szCs w:val="24"/>
        </w:rPr>
        <w:t xml:space="preserve"> under jamming attacks</w:t>
      </w:r>
      <w:r w:rsidR="00E93208">
        <w:rPr>
          <w:rFonts w:ascii="Times New Roman" w:eastAsia="宋体" w:hAnsi="Times New Roman" w:cs="Times New Roman"/>
          <w:kern w:val="0"/>
          <w:sz w:val="24"/>
          <w:szCs w:val="24"/>
        </w:rPr>
        <w:t xml:space="preserve"> issued by any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E93208">
        <w:rPr>
          <w:rFonts w:ascii="Times New Roman" w:eastAsia="宋体" w:hAnsi="Times New Roman" w:cs="Times New Roman" w:hint="eastAsia"/>
          <w:kern w:val="0"/>
          <w:sz w:val="24"/>
          <w:szCs w:val="24"/>
        </w:rPr>
        <w:t>-</w:t>
      </w:r>
      <w:r w:rsidR="00E93208" w:rsidRPr="001C456B">
        <w:rPr>
          <w:rFonts w:ascii="Times New Roman" w:eastAsia="宋体" w:hAnsi="Times New Roman" w:cs="Times New Roman"/>
          <w:kern w:val="0"/>
          <w:sz w:val="24"/>
          <w:szCs w:val="24"/>
        </w:rPr>
        <w:t xml:space="preserve"> </w:t>
      </w:r>
      <w:r w:rsidR="00E93208">
        <w:rPr>
          <w:rFonts w:ascii="Times New Roman" w:eastAsia="宋体" w:hAnsi="Times New Roman" w:cs="Times New Roman"/>
          <w:kern w:val="0"/>
          <w:sz w:val="24"/>
          <w:szCs w:val="24"/>
        </w:rPr>
        <w:t>bounded adversary</w:t>
      </w:r>
      <w:r w:rsidR="00F90CBE">
        <w:rPr>
          <w:rFonts w:ascii="Times New Roman" w:eastAsia="宋体" w:hAnsi="Times New Roman" w:cs="Times New Roman"/>
          <w:kern w:val="0"/>
          <w:sz w:val="24"/>
          <w:szCs w:val="24"/>
        </w:rPr>
        <w:t xml:space="preserve">. </w:t>
      </w:r>
      <w:r w:rsidR="00F90CBE">
        <w:rPr>
          <w:rFonts w:ascii="Lucida Sans Unicode" w:eastAsia="宋体" w:hAnsi="Lucida Sans Unicode" w:cs="Lucida Sans Unicode"/>
          <w:kern w:val="0"/>
          <w:sz w:val="24"/>
          <w:szCs w:val="24"/>
        </w:rPr>
        <w:t>■</w:t>
      </w:r>
    </w:p>
    <w:p w14:paraId="4EC069E7" w14:textId="10753C8A" w:rsidR="00E81EC6" w:rsidRDefault="00E93208" w:rsidP="008E6D67">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Thus, to</w:t>
      </w:r>
      <w:r w:rsidR="00CC3867">
        <w:rPr>
          <w:rFonts w:ascii="Times New Roman" w:eastAsia="宋体" w:hAnsi="Times New Roman" w:cs="Times New Roman"/>
          <w:kern w:val="0"/>
          <w:sz w:val="24"/>
          <w:szCs w:val="24"/>
        </w:rPr>
        <w:t xml:space="preserve"> ensure the block finalization under</w:t>
      </w:r>
      <w:r>
        <w:rPr>
          <w:rFonts w:ascii="Times New Roman" w:eastAsia="宋体" w:hAnsi="Times New Roman" w:cs="Times New Roman"/>
          <w:kern w:val="0"/>
          <w:sz w:val="24"/>
          <w:szCs w:val="24"/>
        </w:rPr>
        <w:t xml:space="preserve"> </w:t>
      </w:r>
      <w:r w:rsidR="00DB40C8">
        <w:rPr>
          <w:rFonts w:ascii="Times New Roman" w:eastAsia="宋体" w:hAnsi="Times New Roman" w:cs="Times New Roman"/>
          <w:kern w:val="0"/>
          <w:sz w:val="24"/>
          <w:szCs w:val="24"/>
        </w:rPr>
        <w:t xml:space="preserve">jamming attacks, </w:t>
      </w:r>
      <w:r>
        <w:rPr>
          <w:rFonts w:ascii="Times New Roman" w:eastAsia="宋体" w:hAnsi="Times New Roman" w:cs="Times New Roman"/>
          <w:kern w:val="0"/>
          <w:sz w:val="24"/>
          <w:szCs w:val="24"/>
        </w:rPr>
        <w:t xml:space="preserve">each </w:t>
      </w:r>
      <w:r w:rsidR="00DB40C8">
        <w:rPr>
          <w:rFonts w:ascii="Times New Roman" w:eastAsia="宋体" w:hAnsi="Times New Roman" w:cs="Times New Roman"/>
          <w:kern w:val="0"/>
          <w:sz w:val="24"/>
          <w:szCs w:val="24"/>
        </w:rPr>
        <w:t>node</w:t>
      </w:r>
      <w:r>
        <w:rPr>
          <w:rFonts w:ascii="Times New Roman" w:eastAsia="宋体" w:hAnsi="Times New Roman" w:cs="Times New Roman"/>
          <w:kern w:val="0"/>
          <w:sz w:val="24"/>
          <w:szCs w:val="24"/>
        </w:rPr>
        <w:t xml:space="preserve"> maintains an estimate of adversary time window </w:t>
      </w:r>
      <m:oMath>
        <m:sSub>
          <m:sSubPr>
            <m:ctrlPr>
              <w:rPr>
                <w:rFonts w:ascii="Cambria Math" w:eastAsia="宋体" w:hAnsi="Cambria Math" w:cs="Times New Roman"/>
                <w:i/>
                <w:kern w:val="0"/>
                <w:sz w:val="24"/>
                <w:szCs w:val="24"/>
              </w:rPr>
            </m:ctrlPr>
          </m:sSubPr>
          <m:e>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T</m:t>
                </m:r>
              </m:e>
            </m:acc>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to dynamically adjust </w:t>
      </w:r>
      <w:r w:rsidR="00537BA8">
        <w:rPr>
          <w:rFonts w:ascii="Times New Roman" w:eastAsia="宋体" w:hAnsi="Times New Roman" w:cs="Times New Roman"/>
          <w:kern w:val="0"/>
          <w:sz w:val="24"/>
          <w:szCs w:val="24"/>
        </w:rPr>
        <w:t>round timeout.</w:t>
      </w:r>
      <w:r w:rsidR="00CC3867">
        <w:rPr>
          <w:rFonts w:ascii="Times New Roman" w:eastAsia="宋体" w:hAnsi="Times New Roman" w:cs="Times New Roman"/>
          <w:kern w:val="0"/>
          <w:sz w:val="24"/>
          <w:szCs w:val="24"/>
        </w:rPr>
        <w:t xml:space="preserve"> In this case, SWIB can against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00CC3867">
        <w:rPr>
          <w:rFonts w:ascii="Times New Roman" w:eastAsia="宋体" w:hAnsi="Times New Roman" w:cs="Times New Roman" w:hint="eastAsia"/>
          <w:kern w:val="0"/>
          <w:sz w:val="24"/>
          <w:szCs w:val="24"/>
        </w:rPr>
        <w:t>-</w:t>
      </w:r>
      <w:r w:rsidR="00CC3867" w:rsidRPr="001C456B">
        <w:rPr>
          <w:rFonts w:ascii="Times New Roman" w:eastAsia="宋体" w:hAnsi="Times New Roman" w:cs="Times New Roman"/>
          <w:kern w:val="0"/>
          <w:sz w:val="24"/>
          <w:szCs w:val="24"/>
        </w:rPr>
        <w:t xml:space="preserve"> </w:t>
      </w:r>
      <w:r w:rsidR="00CC3867">
        <w:rPr>
          <w:rFonts w:ascii="Times New Roman" w:eastAsia="宋体" w:hAnsi="Times New Roman" w:cs="Times New Roman"/>
          <w:kern w:val="0"/>
          <w:sz w:val="24"/>
          <w:szCs w:val="24"/>
        </w:rPr>
        <w:t>bounded adversary issuing jamming attacks.</w:t>
      </w:r>
    </w:p>
    <w:p w14:paraId="15253281" w14:textId="7CBBDCD5"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r w:rsidR="00D63EDC">
        <w:rPr>
          <w:rFonts w:ascii="Times New Roman" w:eastAsia="黑体" w:hAnsi="Times New Roman" w:cs="Times New Roman"/>
          <w:sz w:val="32"/>
          <w:szCs w:val="32"/>
        </w:rPr>
        <w:t>s</w:t>
      </w:r>
    </w:p>
    <w:p w14:paraId="38832AF5" w14:textId="33F3103A" w:rsidR="00D30079" w:rsidRPr="00966C9C" w:rsidRDefault="00966C9C" w:rsidP="000C4A92">
      <w:pPr>
        <w:spacing w:afterLines="50" w:after="156"/>
        <w:ind w:firstLineChars="200" w:firstLine="48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w:t>
      </w:r>
      <w:r w:rsidR="00905CD2">
        <w:rPr>
          <w:rFonts w:ascii="Times New Roman" w:eastAsia="宋体" w:hAnsi="Times New Roman" w:cs="Times New Roman"/>
          <w:kern w:val="0"/>
          <w:sz w:val="24"/>
          <w:szCs w:val="24"/>
        </w:rPr>
        <w:t>the performance of SWIB</w:t>
      </w:r>
      <w:r w:rsidR="00D37531">
        <w:rPr>
          <w:rFonts w:ascii="Times New Roman" w:eastAsia="宋体" w:hAnsi="Times New Roman" w:cs="Times New Roman"/>
          <w:kern w:val="0"/>
          <w:sz w:val="24"/>
          <w:szCs w:val="24"/>
        </w:rPr>
        <w:t xml:space="preserve"> protocol. The </w:t>
      </w:r>
      <w:r w:rsidR="00FD1E91">
        <w:rPr>
          <w:rFonts w:ascii="Times New Roman" w:eastAsia="宋体" w:hAnsi="Times New Roman" w:cs="Times New Roman"/>
          <w:kern w:val="0"/>
          <w:sz w:val="24"/>
          <w:szCs w:val="24"/>
        </w:rPr>
        <w:t xml:space="preserve">impacts of various parameters are </w:t>
      </w:r>
      <w:r w:rsidR="00905CD2">
        <w:rPr>
          <w:rFonts w:ascii="Times New Roman" w:eastAsia="宋体" w:hAnsi="Times New Roman" w:cs="Times New Roman"/>
          <w:kern w:val="0"/>
          <w:sz w:val="24"/>
          <w:szCs w:val="24"/>
        </w:rPr>
        <w:t>investigated</w:t>
      </w:r>
      <w:r w:rsidR="002A2F59">
        <w:rPr>
          <w:rFonts w:ascii="Times New Roman" w:eastAsia="宋体" w:hAnsi="Times New Roman" w:cs="Times New Roman"/>
          <w:kern w:val="0"/>
          <w:sz w:val="24"/>
          <w:szCs w:val="24"/>
        </w:rPr>
        <w:t>,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xml:space="preserve">. The consensus latency is the </w:t>
      </w:r>
      <w:r w:rsidR="006E7BF1">
        <w:rPr>
          <w:rFonts w:ascii="Times New Roman" w:eastAsia="宋体" w:hAnsi="Times New Roman" w:cs="Times New Roman"/>
          <w:kern w:val="0"/>
          <w:sz w:val="24"/>
          <w:szCs w:val="24"/>
        </w:rPr>
        <w:t xml:space="preserve">running </w:t>
      </w:r>
      <w:r w:rsidR="00404F73">
        <w:rPr>
          <w:rFonts w:ascii="Times New Roman" w:eastAsia="宋体" w:hAnsi="Times New Roman" w:cs="Times New Roman"/>
          <w:kern w:val="0"/>
          <w:sz w:val="24"/>
          <w:szCs w:val="24"/>
        </w:rPr>
        <w:t>time of a round. The transaction throughput i</w:t>
      </w:r>
      <w:r w:rsidR="006679B6">
        <w:rPr>
          <w:rFonts w:ascii="Times New Roman" w:eastAsia="宋体" w:hAnsi="Times New Roman" w:cs="Times New Roman"/>
          <w:kern w:val="0"/>
          <w:sz w:val="24"/>
          <w:szCs w:val="24"/>
        </w:rPr>
        <w:t>s</w:t>
      </w:r>
      <w:r w:rsidR="00404F73">
        <w:rPr>
          <w:rFonts w:ascii="Times New Roman" w:eastAsia="宋体" w:hAnsi="Times New Roman" w:cs="Times New Roman"/>
          <w:kern w:val="0"/>
          <w:sz w:val="24"/>
          <w:szCs w:val="24"/>
        </w:rPr>
        <w:t xml:space="preserve"> the average number of </w:t>
      </w:r>
      <w:r w:rsidR="006679B6">
        <w:rPr>
          <w:rFonts w:ascii="Times New Roman" w:eastAsia="宋体" w:hAnsi="Times New Roman" w:cs="Times New Roman"/>
          <w:kern w:val="0"/>
          <w:sz w:val="24"/>
          <w:szCs w:val="24"/>
        </w:rPr>
        <w:t>processed</w:t>
      </w:r>
      <w:r w:rsidR="00404F73">
        <w:rPr>
          <w:rFonts w:ascii="Times New Roman" w:eastAsia="宋体" w:hAnsi="Times New Roman" w:cs="Times New Roman"/>
          <w:kern w:val="0"/>
          <w:sz w:val="24"/>
          <w:szCs w:val="24"/>
        </w:rPr>
        <w:t xml:space="preserve">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All experiments are performed under Windows 10 operating system</w:t>
      </w:r>
      <w:r w:rsidR="006679B6">
        <w:rPr>
          <w:rFonts w:ascii="Times New Roman" w:eastAsia="宋体" w:hAnsi="Times New Roman" w:cs="Times New Roman"/>
          <w:kern w:val="0"/>
          <w:sz w:val="24"/>
          <w:szCs w:val="24"/>
        </w:rPr>
        <w:t>, and</w:t>
      </w:r>
      <w:r w:rsidR="00AE51E1">
        <w:rPr>
          <w:rFonts w:ascii="Times New Roman" w:eastAsia="宋体" w:hAnsi="Times New Roman" w:cs="Times New Roman"/>
          <w:kern w:val="0"/>
          <w:sz w:val="24"/>
          <w:szCs w:val="24"/>
        </w:rPr>
        <w:t xml:space="preserve"> running on a machine with an Intel </w:t>
      </w:r>
      <w:r w:rsidR="00AE51E1" w:rsidRPr="00AE51E1">
        <w:rPr>
          <w:rFonts w:ascii="Times New Roman" w:eastAsia="宋体" w:hAnsi="Times New Roman" w:cs="Times New Roman"/>
          <w:kern w:val="0"/>
          <w:sz w:val="24"/>
          <w:szCs w:val="24"/>
        </w:rPr>
        <w:t>i7-10700F</w:t>
      </w:r>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2.90GHz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16"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16"/>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5BD1D8" w:rsidR="0085138F" w:rsidRDefault="00787BC1" w:rsidP="0088243E">
      <w:pPr>
        <w:spacing w:afterLines="50" w:after="156"/>
        <w:ind w:firstLineChars="200" w:firstLine="48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w:t>
      </w:r>
      <w:r w:rsidR="00FB426D">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stability.</w:t>
      </w:r>
    </w:p>
    <w:p w14:paraId="0B076D53" w14:textId="57EDB262" w:rsidR="000E5C9C" w:rsidRDefault="00FB426D"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SWIB protocol, verifiable b</w:t>
      </w:r>
      <w:r w:rsidR="00DF2901">
        <w:rPr>
          <w:rFonts w:ascii="Times New Roman" w:eastAsia="宋体" w:hAnsi="Times New Roman" w:cs="Times New Roman"/>
          <w:kern w:val="0"/>
          <w:sz w:val="24"/>
          <w:szCs w:val="24"/>
        </w:rPr>
        <w:t xml:space="preserve">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w:t>
      </w:r>
      <w:r>
        <w:rPr>
          <w:rFonts w:ascii="Times New Roman" w:eastAsia="宋体" w:hAnsi="Times New Roman" w:cs="Times New Roman"/>
          <w:kern w:val="0"/>
          <w:sz w:val="24"/>
          <w:szCs w:val="24"/>
        </w:rPr>
        <w:t xml:space="preserve">defined </w:t>
      </w:r>
      <w:r w:rsidR="00C81E78">
        <w:rPr>
          <w:rFonts w:ascii="Times New Roman" w:eastAsia="宋体" w:hAnsi="Times New Roman" w:cs="Times New Roman"/>
          <w:kern w:val="0"/>
          <w:sz w:val="24"/>
          <w:szCs w:val="24"/>
        </w:rPr>
        <w:t xml:space="preserve">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w:t>
      </w:r>
      <w:r w:rsidR="0072594A">
        <w:rPr>
          <w:rFonts w:ascii="Times New Roman" w:eastAsia="宋体" w:hAnsi="Times New Roman" w:cs="Times New Roman"/>
          <w:kern w:val="0"/>
          <w:sz w:val="24"/>
          <w:szCs w:val="24"/>
        </w:rPr>
        <w:t xml:space="preserve">active </w:t>
      </w:r>
      <w:r w:rsidR="00C81E78">
        <w:rPr>
          <w:rFonts w:ascii="Times New Roman" w:eastAsia="宋体" w:hAnsi="Times New Roman" w:cs="Times New Roman"/>
          <w:kern w:val="0"/>
          <w:sz w:val="24"/>
          <w:szCs w:val="24"/>
        </w:rPr>
        <w:t xml:space="preserve">time ratio and consensus ratio are more trustworthy. Nodes </w:t>
      </w:r>
      <w:r w:rsidR="00B5109C">
        <w:rPr>
          <w:rFonts w:ascii="Times New Roman" w:eastAsia="宋体" w:hAnsi="Times New Roman" w:cs="Times New Roman"/>
          <w:kern w:val="0"/>
          <w:sz w:val="24"/>
          <w:szCs w:val="24"/>
        </w:rPr>
        <w:t xml:space="preserve">that </w:t>
      </w:r>
      <w:r w:rsidR="00C81E78">
        <w:rPr>
          <w:rFonts w:ascii="Times New Roman" w:eastAsia="宋体" w:hAnsi="Times New Roman" w:cs="Times New Roman"/>
          <w:kern w:val="0"/>
          <w:sz w:val="24"/>
          <w:szCs w:val="24"/>
        </w:rPr>
        <w:t>have invested much more deposits and generated some valid blocks are more willing to follow the</w:t>
      </w:r>
      <w:r w:rsidR="00B5109C">
        <w:rPr>
          <w:rFonts w:ascii="Times New Roman" w:eastAsia="宋体" w:hAnsi="Times New Roman" w:cs="Times New Roman"/>
          <w:kern w:val="0"/>
          <w:sz w:val="24"/>
          <w:szCs w:val="24"/>
        </w:rPr>
        <w:t xml:space="preserve"> SWIB</w:t>
      </w:r>
      <w:r w:rsidR="00C81E78">
        <w:rPr>
          <w:rFonts w:ascii="Times New Roman" w:eastAsia="宋体" w:hAnsi="Times New Roman" w:cs="Times New Roman"/>
          <w:kern w:val="0"/>
          <w:sz w:val="24"/>
          <w:szCs w:val="24"/>
        </w:rPr>
        <w:t xml:space="preserve"> protocol</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B5109C">
        <w:rPr>
          <w:rFonts w:ascii="Times New Roman" w:eastAsia="宋体" w:hAnsi="Times New Roman" w:cs="Times New Roman"/>
          <w:kern w:val="0"/>
          <w:sz w:val="24"/>
          <w:szCs w:val="24"/>
        </w:rPr>
        <w:t>.</w:t>
      </w:r>
      <w:r w:rsidR="001B67F1">
        <w:rPr>
          <w:rFonts w:ascii="Times New Roman" w:eastAsia="宋体" w:hAnsi="Times New Roman" w:cs="Times New Roman"/>
          <w:kern w:val="0"/>
          <w:sz w:val="24"/>
          <w:szCs w:val="24"/>
        </w:rPr>
        <w:t xml:space="preserve"> </w:t>
      </w:r>
      <w:r w:rsidR="00B5109C">
        <w:rPr>
          <w:rFonts w:ascii="Times New Roman" w:eastAsia="宋体" w:hAnsi="Times New Roman" w:cs="Times New Roman"/>
          <w:kern w:val="0"/>
          <w:sz w:val="24"/>
          <w:szCs w:val="24"/>
        </w:rPr>
        <w:t>This</w:t>
      </w:r>
      <w:r w:rsidR="008A11E3">
        <w:rPr>
          <w:rFonts w:ascii="Times New Roman" w:eastAsia="宋体" w:hAnsi="Times New Roman" w:cs="Times New Roman"/>
          <w:kern w:val="0"/>
          <w:sz w:val="24"/>
          <w:szCs w:val="24"/>
        </w:rPr>
        <w:t xml:space="preserve"> indicates</w:t>
      </w:r>
      <w:r w:rsidR="00A62D09">
        <w:rPr>
          <w:rFonts w:ascii="Times New Roman" w:eastAsia="宋体" w:hAnsi="Times New Roman" w:cs="Times New Roman"/>
          <w:kern w:val="0"/>
          <w:sz w:val="24"/>
          <w:szCs w:val="24"/>
        </w:rPr>
        <w:t xml:space="preserve"> that</w:t>
      </w:r>
      <w:r w:rsidR="00B5109C">
        <w:rPr>
          <w:rFonts w:ascii="Times New Roman" w:eastAsia="宋体" w:hAnsi="Times New Roman" w:cs="Times New Roman"/>
          <w:kern w:val="0"/>
          <w:sz w:val="24"/>
          <w:szCs w:val="24"/>
        </w:rPr>
        <w:t xml:space="preserve"> </w:t>
      </w:r>
      <w:r w:rsidR="00BC3B9D">
        <w:rPr>
          <w:rFonts w:ascii="Times New Roman" w:eastAsia="宋体" w:hAnsi="Times New Roman" w:cs="Times New Roman"/>
          <w:kern w:val="0"/>
          <w:sz w:val="24"/>
          <w:szCs w:val="24"/>
        </w:rPr>
        <w:t xml:space="preserve">nodes have higher probability to generate a valid block and maintain </w:t>
      </w:r>
      <w:r w:rsidR="00B5109C">
        <w:rPr>
          <w:rFonts w:ascii="Times New Roman" w:eastAsia="宋体" w:hAnsi="Times New Roman" w:cs="Times New Roman"/>
          <w:kern w:val="0"/>
          <w:sz w:val="24"/>
          <w:szCs w:val="24"/>
        </w:rPr>
        <w:t>the latest</w:t>
      </w:r>
      <w:r w:rsidR="00BC3B9D">
        <w:rPr>
          <w:rFonts w:ascii="Times New Roman" w:eastAsia="宋体" w:hAnsi="Times New Roman" w:cs="Times New Roman"/>
          <w:kern w:val="0"/>
          <w:sz w:val="24"/>
          <w:szCs w:val="24"/>
        </w:rPr>
        <w:t xml:space="preserve"> block</w:t>
      </w:r>
      <w:r w:rsidR="00B5109C">
        <w:rPr>
          <w:rFonts w:ascii="Times New Roman" w:eastAsia="宋体" w:hAnsi="Times New Roman" w:cs="Times New Roman"/>
          <w:kern w:val="0"/>
          <w:sz w:val="24"/>
          <w:szCs w:val="24"/>
        </w:rPr>
        <w:t>chain</w:t>
      </w:r>
      <w:r w:rsidR="00BC3B9D">
        <w:rPr>
          <w:rFonts w:ascii="Times New Roman" w:eastAsia="宋体" w:hAnsi="Times New Roman" w:cs="Times New Roman"/>
          <w:kern w:val="0"/>
          <w:sz w:val="24"/>
          <w:szCs w:val="24"/>
        </w:rPr>
        <w:t xml:space="preserve">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select a quality node to generate a valid block, even </w:t>
      </w:r>
      <w:r w:rsidR="001B67F1">
        <w:rPr>
          <w:rFonts w:ascii="Times New Roman" w:eastAsia="宋体" w:hAnsi="Times New Roman" w:cs="Times New Roman"/>
          <w:kern w:val="0"/>
          <w:sz w:val="24"/>
          <w:szCs w:val="24"/>
        </w:rPr>
        <w:t>though the security of our consensus protocol no</w:t>
      </w:r>
      <w:r w:rsidR="002652E5">
        <w:rPr>
          <w:rFonts w:ascii="Times New Roman" w:eastAsia="宋体" w:hAnsi="Times New Roman" w:cs="Times New Roman"/>
          <w:kern w:val="0"/>
          <w:sz w:val="24"/>
          <w:szCs w:val="24"/>
        </w:rPr>
        <w:t>t</w:t>
      </w:r>
      <w:r w:rsidR="001B67F1">
        <w:rPr>
          <w:rFonts w:ascii="Times New Roman" w:eastAsia="宋体" w:hAnsi="Times New Roman" w:cs="Times New Roman"/>
          <w:kern w:val="0"/>
          <w:sz w:val="24"/>
          <w:szCs w:val="24"/>
        </w:rPr>
        <w:t xml:space="preserve"> relies on the correctness of block proposer.</w:t>
      </w:r>
      <w:r w:rsidR="00076964">
        <w:rPr>
          <w:rFonts w:ascii="Times New Roman" w:eastAsia="宋体" w:hAnsi="Times New Roman" w:cs="Times New Roman"/>
          <w:kern w:val="0"/>
          <w:sz w:val="24"/>
          <w:szCs w:val="24"/>
        </w:rPr>
        <w:t xml:space="preserve"> Both </w:t>
      </w:r>
      <w:r w:rsidR="0072594A">
        <w:rPr>
          <w:rFonts w:ascii="Times New Roman" w:eastAsia="宋体" w:hAnsi="Times New Roman" w:cs="Times New Roman"/>
          <w:kern w:val="0"/>
          <w:sz w:val="24"/>
          <w:szCs w:val="24"/>
        </w:rPr>
        <w:t xml:space="preserve">active </w:t>
      </w:r>
      <w:r w:rsidR="00076964">
        <w:rPr>
          <w:rFonts w:ascii="Times New Roman" w:eastAsia="宋体" w:hAnsi="Times New Roman" w:cs="Times New Roman"/>
          <w:kern w:val="0"/>
          <w:sz w:val="24"/>
          <w:szCs w:val="24"/>
        </w:rPr>
        <w:t xml:space="preserv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 xml:space="preserve">block </w:t>
      </w:r>
      <w:r w:rsidR="00076964">
        <w:rPr>
          <w:rFonts w:ascii="Times New Roman" w:eastAsia="宋体" w:hAnsi="Times New Roman" w:cs="Times New Roman"/>
          <w:kern w:val="0"/>
          <w:sz w:val="24"/>
          <w:szCs w:val="24"/>
        </w:rPr>
        <w:lastRenderedPageBreak/>
        <w:t>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2652E5">
        <w:rPr>
          <w:rFonts w:ascii="Times New Roman" w:eastAsia="宋体" w:hAnsi="Times New Roman" w:cs="Times New Roman"/>
          <w:kern w:val="0"/>
          <w:sz w:val="24"/>
          <w:szCs w:val="24"/>
        </w:rPr>
        <w:t>select</w:t>
      </w:r>
      <w:r w:rsidR="004E415A">
        <w:rPr>
          <w:rFonts w:ascii="Times New Roman" w:eastAsia="宋体" w:hAnsi="Times New Roman" w:cs="Times New Roman"/>
          <w:kern w:val="0"/>
          <w:sz w:val="24"/>
          <w:szCs w:val="24"/>
        </w:rPr>
        <w:t xml:space="preserve"> </w:t>
      </w:r>
      <w:r w:rsidR="002652E5">
        <w:rPr>
          <w:rFonts w:ascii="Times New Roman" w:eastAsia="宋体" w:hAnsi="Times New Roman" w:cs="Times New Roman"/>
          <w:kern w:val="0"/>
          <w:sz w:val="24"/>
          <w:szCs w:val="24"/>
        </w:rPr>
        <w:t>high-</w:t>
      </w:r>
      <w:r w:rsidR="004E415A">
        <w:rPr>
          <w:rFonts w:ascii="Times New Roman" w:eastAsia="宋体" w:hAnsi="Times New Roman" w:cs="Times New Roman"/>
          <w:kern w:val="0"/>
          <w:sz w:val="24"/>
          <w:szCs w:val="24"/>
        </w:rPr>
        <w:t xml:space="preserve">quality nodes, </w:t>
      </w:r>
      <w:r w:rsidR="00DA6DCF" w:rsidRPr="00DA6DCF">
        <w:rPr>
          <w:rFonts w:ascii="Times New Roman" w:eastAsia="宋体" w:hAnsi="Times New Roman" w:cs="Times New Roman"/>
          <w:kern w:val="0"/>
          <w:sz w:val="24"/>
          <w:szCs w:val="24"/>
        </w:rPr>
        <w:t>we analyze the probability of selecting quality nodes</w:t>
      </w:r>
      <w:r w:rsidR="009E5BF8">
        <w:rPr>
          <w:rFonts w:ascii="Times New Roman" w:eastAsia="宋体" w:hAnsi="Times New Roman" w:cs="Times New Roman"/>
          <w:kern w:val="0"/>
          <w:sz w:val="24"/>
          <w:szCs w:val="24"/>
        </w:rPr>
        <w:t xml:space="preserve"> as block proposer</w:t>
      </w:r>
      <w:r w:rsidR="00DA6DCF" w:rsidRPr="00DA6DCF">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in</w:t>
      </w:r>
      <w:r w:rsidR="00DA6DCF" w:rsidRPr="00DA6DCF">
        <w:rPr>
          <w:rFonts w:ascii="Times New Roman" w:eastAsia="宋体" w:hAnsi="Times New Roman" w:cs="Times New Roman"/>
          <w:kern w:val="0"/>
          <w:sz w:val="24"/>
          <w:szCs w:val="24"/>
        </w:rPr>
        <w:t xml:space="preserve"> different weight coefficients. Experiments show that </w:t>
      </w:r>
      <w:r w:rsidR="004E415A">
        <w:rPr>
          <w:rFonts w:ascii="Times New Roman" w:eastAsia="宋体" w:hAnsi="Times New Roman" w:cs="Times New Roman"/>
          <w:kern w:val="0"/>
          <w:sz w:val="24"/>
          <w:szCs w:val="24"/>
        </w:rPr>
        <w:t xml:space="preserve">both </w:t>
      </w:r>
      <w:r w:rsidR="0072594A">
        <w:rPr>
          <w:rFonts w:ascii="Times New Roman" w:eastAsia="宋体" w:hAnsi="Times New Roman" w:cs="Times New Roman"/>
          <w:kern w:val="0"/>
          <w:sz w:val="24"/>
          <w:szCs w:val="24"/>
        </w:rPr>
        <w:t xml:space="preserve">active </w:t>
      </w:r>
      <w:r w:rsidR="004E415A">
        <w:rPr>
          <w:rFonts w:ascii="Times New Roman" w:eastAsia="宋体" w:hAnsi="Times New Roman" w:cs="Times New Roman"/>
          <w:kern w:val="0"/>
          <w:sz w:val="24"/>
          <w:szCs w:val="24"/>
        </w:rPr>
        <w:t xml:space="preserv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79A5A3B" w:rsidR="00A81F43" w:rsidRPr="00BB1C94" w:rsidRDefault="004E415A"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9E5BF8">
        <w:rPr>
          <w:rFonts w:ascii="Times New Roman" w:eastAsia="宋体" w:hAnsi="Times New Roman" w:cs="Times New Roman"/>
          <w:kern w:val="0"/>
          <w:sz w:val="24"/>
          <w:szCs w:val="24"/>
        </w:rPr>
        <w:t xml:space="preserve">and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time and</w:t>
      </w:r>
      <w:r w:rsidR="00A177B0">
        <w:rPr>
          <w:rFonts w:ascii="Times New Roman" w:eastAsia="宋体" w:hAnsi="Times New Roman" w:cs="Times New Roman"/>
          <w:kern w:val="0"/>
          <w:sz w:val="24"/>
          <w:szCs w:val="24"/>
        </w:rPr>
        <w:t xml:space="preserve">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w:t>
      </w:r>
      <w:r w:rsidR="0072594A">
        <w:rPr>
          <w:rFonts w:ascii="Times New Roman" w:eastAsia="宋体" w:hAnsi="Times New Roman" w:cs="Times New Roman"/>
          <w:kern w:val="0"/>
          <w:sz w:val="24"/>
          <w:szCs w:val="24"/>
        </w:rPr>
        <w:t xml:space="preserve">active </w:t>
      </w:r>
      <w:r w:rsidR="00A177B0"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higher 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lower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w:t>
      </w:r>
      <w:r w:rsidR="0072594A">
        <w:rPr>
          <w:rFonts w:ascii="Times New Roman" w:eastAsia="宋体" w:hAnsi="Times New Roman" w:cs="Times New Roman"/>
          <w:kern w:val="0"/>
          <w:sz w:val="24"/>
          <w:szCs w:val="24"/>
        </w:rPr>
        <w:t xml:space="preserve">active </w:t>
      </w:r>
      <w:r w:rsidR="00E5720D" w:rsidRPr="00E5720D">
        <w:rPr>
          <w:rFonts w:ascii="Times New Roman" w:eastAsia="宋体" w:hAnsi="Times New Roman" w:cs="Times New Roman"/>
          <w:kern w:val="0"/>
          <w:sz w:val="24"/>
          <w:szCs w:val="24"/>
        </w:rPr>
        <w:t xml:space="preserve">time and </w:t>
      </w:r>
      <w:r w:rsidR="00A177B0">
        <w:rPr>
          <w:rFonts w:ascii="Times New Roman" w:eastAsia="宋体" w:hAnsi="Times New Roman" w:cs="Times New Roman"/>
          <w:kern w:val="0"/>
          <w:sz w:val="24"/>
          <w:szCs w:val="24"/>
        </w:rPr>
        <w:t>number of latest generate blocks</w:t>
      </w:r>
      <w:r w:rsidR="00E5720D" w:rsidRPr="00E5720D">
        <w:rPr>
          <w:rFonts w:ascii="Times New Roman" w:eastAsia="宋体" w:hAnsi="Times New Roman" w:cs="Times New Roman"/>
          <w:kern w:val="0"/>
          <w:sz w:val="24"/>
          <w:szCs w:val="24"/>
        </w:rPr>
        <w:t>.</w:t>
      </w:r>
      <w:r w:rsidR="00587B20">
        <w:rPr>
          <w:rFonts w:ascii="Times New Roman" w:eastAsia="宋体" w:hAnsi="Times New Roman" w:cs="Times New Roman"/>
          <w:kern w:val="0"/>
          <w:sz w:val="24"/>
          <w:szCs w:val="24"/>
        </w:rPr>
        <w:t xml:space="preserve"> The parameters are shown in Fig. 7(a).</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the impact of</w:t>
      </w:r>
      <w:r w:rsidR="00587B20">
        <w:rPr>
          <w:rFonts w:ascii="Times New Roman" w:eastAsia="宋体" w:hAnsi="Times New Roman" w:cs="Times New Roman"/>
          <w:kern w:val="0"/>
          <w:sz w:val="24"/>
          <w:szCs w:val="24"/>
        </w:rPr>
        <w:t xml:space="preserve"> active time ratio weight</w:t>
      </w:r>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38E1BE95" w:rsidR="00A81F43" w:rsidRDefault="00F903B8" w:rsidP="002B2E3D">
      <w:pPr>
        <w:keepNext/>
        <w:widowControl/>
        <w:shd w:val="clear" w:color="auto" w:fill="FFFFFF"/>
        <w:spacing w:line="450" w:lineRule="atLeast"/>
        <w:ind w:firstLine="420"/>
        <w:jc w:val="left"/>
        <w:rPr>
          <w:noProof/>
        </w:rPr>
      </w:pPr>
      <w:r>
        <w:rPr>
          <w:noProof/>
        </w:rPr>
        <w:drawing>
          <wp:inline distT="0" distB="0" distL="0" distR="0" wp14:anchorId="28A13575" wp14:editId="13B66A80">
            <wp:extent cx="2458084" cy="20930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3276" cy="2097498"/>
                    </a:xfrm>
                    <a:prstGeom prst="rect">
                      <a:avLst/>
                    </a:prstGeom>
                  </pic:spPr>
                </pic:pic>
              </a:graphicData>
            </a:graphic>
          </wp:inline>
        </w:drawing>
      </w:r>
      <w:r w:rsidR="00093A75" w:rsidRPr="00093A75">
        <w:rPr>
          <w:noProof/>
        </w:rPr>
        <w:t xml:space="preserve"> </w:t>
      </w:r>
      <w:r w:rsidR="008628D8">
        <w:rPr>
          <w:noProof/>
        </w:rPr>
        <w:drawing>
          <wp:inline distT="0" distB="0" distL="0" distR="0" wp14:anchorId="47593EAF" wp14:editId="03D96040">
            <wp:extent cx="2741549" cy="204550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5501" cy="2055917"/>
                    </a:xfrm>
                    <a:prstGeom prst="rect">
                      <a:avLst/>
                    </a:prstGeom>
                  </pic:spPr>
                </pic:pic>
              </a:graphicData>
            </a:graphic>
          </wp:inline>
        </w:drawing>
      </w:r>
    </w:p>
    <w:p w14:paraId="04064AC5" w14:textId="282DA38C" w:rsidR="00587B20" w:rsidRPr="00587B20" w:rsidRDefault="002B2E3D" w:rsidP="002B2E3D">
      <w:pPr>
        <w:keepNext/>
        <w:widowControl/>
        <w:shd w:val="clear" w:color="auto" w:fill="FFFFFF"/>
        <w:spacing w:line="450" w:lineRule="atLeast"/>
        <w:ind w:firstLine="420"/>
        <w:rPr>
          <w:rFonts w:ascii="Times New Roman" w:hAnsi="Times New Roman" w:cs="Times New Roman"/>
        </w:rPr>
      </w:pPr>
      <w:r>
        <w:rPr>
          <w:noProof/>
        </w:rPr>
        <w:tab/>
      </w:r>
      <w:r>
        <w:rPr>
          <w:noProof/>
        </w:rPr>
        <w:tab/>
      </w:r>
      <w:r>
        <w:rPr>
          <w:noProof/>
        </w:rPr>
        <w:tab/>
      </w:r>
      <w:r w:rsidR="00587B20">
        <w:rPr>
          <w:noProof/>
        </w:rPr>
        <w:tab/>
      </w:r>
      <w:r w:rsidR="00587B20">
        <w:rPr>
          <w:noProof/>
        </w:rPr>
        <w:tab/>
      </w:r>
      <w:r w:rsidR="00587B20">
        <w:rPr>
          <w:rFonts w:ascii="Times New Roman" w:hAnsi="Times New Roman" w:cs="Times New Roman" w:hint="cs"/>
          <w:noProof/>
        </w:rPr>
        <w:t>(</w:t>
      </w:r>
      <w:r w:rsidR="00587B20">
        <w:rPr>
          <w:rFonts w:ascii="Times New Roman" w:hAnsi="Times New Roman" w:cs="Times New Roman"/>
          <w:noProof/>
        </w:rPr>
        <w:t xml:space="preserve">a) </w:t>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sidR="00587B20">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sidR="00587B20">
        <w:rPr>
          <w:rFonts w:ascii="Times New Roman" w:hAnsi="Times New Roman" w:cs="Times New Roman"/>
          <w:noProof/>
        </w:rPr>
        <w:t>(b)</w:t>
      </w:r>
    </w:p>
    <w:p w14:paraId="67447650" w14:textId="47937718" w:rsidR="00E5720D" w:rsidRPr="001E4CC7" w:rsidRDefault="00A81F43" w:rsidP="002B2E3D">
      <w:pPr>
        <w:pStyle w:val="ac"/>
        <w:spacing w:beforeLines="50" w:before="156"/>
        <w:ind w:firstLine="420"/>
        <w:jc w:val="left"/>
        <w:rPr>
          <w:rFonts w:ascii="Times New Roman" w:eastAsia="宋体" w:hAnsi="Times New Roman" w:cs="Times New Roman"/>
          <w:b/>
          <w:bCs/>
          <w:kern w:val="0"/>
          <w:sz w:val="24"/>
          <w:szCs w:val="24"/>
        </w:rPr>
      </w:pPr>
      <w:r w:rsidRPr="001E4CC7">
        <w:rPr>
          <w:rFonts w:ascii="Times New Roman" w:hAnsi="Times New Roman" w:cs="Times New Roman"/>
          <w:b/>
          <w:bCs/>
        </w:rPr>
        <w:t>Fi</w:t>
      </w:r>
      <w:r w:rsidR="008B7AC3">
        <w:rPr>
          <w:rFonts w:ascii="Times New Roman" w:hAnsi="Times New Roman" w:cs="Times New Roman"/>
          <w:b/>
          <w:bCs/>
        </w:rPr>
        <w:t>g</w:t>
      </w:r>
      <w:r w:rsidR="001E4CC7" w:rsidRPr="001E4CC7">
        <w:rPr>
          <w:rFonts w:ascii="Times New Roman" w:hAnsi="Times New Roman" w:cs="Times New Roman"/>
          <w:b/>
          <w:bCs/>
        </w:rPr>
        <w:t>.</w:t>
      </w:r>
      <w:r w:rsidR="008B7AC3">
        <w:rPr>
          <w:rFonts w:ascii="Times New Roman" w:hAnsi="Times New Roman" w:cs="Times New Roman"/>
          <w:b/>
          <w:bCs/>
        </w:rPr>
        <w:t xml:space="preserve"> 7.</w:t>
      </w:r>
      <w:r w:rsidR="001E4CC7" w:rsidRPr="001E4CC7">
        <w:rPr>
          <w:rFonts w:ascii="Times New Roman" w:hAnsi="Times New Roman" w:cs="Times New Roman"/>
          <w:b/>
          <w:bCs/>
        </w:rPr>
        <w:t xml:space="preserve"> Percentage of high-quality under different coefficients</w:t>
      </w:r>
    </w:p>
    <w:p w14:paraId="50C069D0" w14:textId="785E04AC" w:rsidR="00B16695" w:rsidRDefault="004E6BCC"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8B7AC3">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00F824F4">
        <w:rPr>
          <w:rFonts w:ascii="Times New Roman" w:eastAsia="宋体" w:hAnsi="Times New Roman" w:cs="Times New Roman"/>
          <w:kern w:val="0"/>
          <w:sz w:val="24"/>
          <w:szCs w:val="24"/>
        </w:rPr>
        <w:t>7</w:t>
      </w:r>
      <w:r w:rsidR="00587B20">
        <w:rPr>
          <w:rFonts w:ascii="Times New Roman" w:eastAsia="宋体" w:hAnsi="Times New Roman" w:cs="Times New Roman"/>
          <w:kern w:val="0"/>
          <w:sz w:val="24"/>
          <w:szCs w:val="24"/>
        </w:rPr>
        <w:t>(b)</w:t>
      </w:r>
      <w:r w:rsidR="00B107DC">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 xml:space="preserve">the </w:t>
      </w:r>
      <w:r w:rsidR="008B7AC3">
        <w:rPr>
          <w:rFonts w:ascii="Times New Roman" w:eastAsia="宋体" w:hAnsi="Times New Roman" w:cs="Times New Roman"/>
          <w:kern w:val="0"/>
          <w:sz w:val="24"/>
          <w:szCs w:val="24"/>
        </w:rPr>
        <w:t>percentage</w:t>
      </w:r>
      <w:r w:rsidR="0004789B">
        <w:rPr>
          <w:rFonts w:ascii="Times New Roman" w:eastAsia="宋体" w:hAnsi="Times New Roman" w:cs="Times New Roman"/>
          <w:kern w:val="0"/>
          <w:sz w:val="24"/>
          <w:szCs w:val="24"/>
        </w:rPr>
        <w:t xml:space="preserve"> </w:t>
      </w:r>
      <w:r w:rsidR="00587B20">
        <w:rPr>
          <w:rFonts w:ascii="Times New Roman" w:eastAsia="宋体" w:hAnsi="Times New Roman" w:cs="Times New Roman"/>
          <w:kern w:val="0"/>
          <w:sz w:val="24"/>
          <w:szCs w:val="24"/>
        </w:rPr>
        <w:t>of</w:t>
      </w:r>
      <w:r w:rsidR="0004789B">
        <w:rPr>
          <w:rFonts w:ascii="Times New Roman" w:eastAsia="宋体" w:hAnsi="Times New Roman" w:cs="Times New Roman"/>
          <w:kern w:val="0"/>
          <w:sz w:val="24"/>
          <w:szCs w:val="24"/>
        </w:rPr>
        <w:t xml:space="preserve"> high-quality node </w:t>
      </w:r>
      <w:r w:rsidR="00E261F1">
        <w:rPr>
          <w:rFonts w:ascii="Times New Roman" w:eastAsia="宋体" w:hAnsi="Times New Roman" w:cs="Times New Roman"/>
          <w:kern w:val="0"/>
          <w:sz w:val="24"/>
          <w:szCs w:val="24"/>
        </w:rPr>
        <w:t xml:space="preserve">linearly </w:t>
      </w:r>
      <w:r w:rsidR="008B7AC3">
        <w:rPr>
          <w:rFonts w:ascii="Times New Roman" w:eastAsia="宋体" w:hAnsi="Times New Roman" w:cs="Times New Roman"/>
          <w:kern w:val="0"/>
          <w:sz w:val="24"/>
          <w:szCs w:val="24"/>
        </w:rPr>
        <w:t>in</w:t>
      </w:r>
      <w:r w:rsidR="0004789B">
        <w:rPr>
          <w:rFonts w:ascii="Times New Roman" w:eastAsia="宋体" w:hAnsi="Times New Roman" w:cs="Times New Roman"/>
          <w:kern w:val="0"/>
          <w:sz w:val="24"/>
          <w:szCs w:val="24"/>
        </w:rPr>
        <w:t>creases with the</w:t>
      </w:r>
      <w:r w:rsidR="00E261F1">
        <w:rPr>
          <w:rFonts w:ascii="Times New Roman" w:eastAsia="宋体" w:hAnsi="Times New Roman" w:cs="Times New Roman"/>
          <w:kern w:val="0"/>
          <w:sz w:val="24"/>
          <w:szCs w:val="24"/>
        </w:rPr>
        <w:t xml:space="preserve"> increase</w:t>
      </w:r>
      <w:r w:rsidR="0004789B">
        <w:rPr>
          <w:rFonts w:ascii="Times New Roman" w:eastAsia="宋体" w:hAnsi="Times New Roman" w:cs="Times New Roman"/>
          <w:kern w:val="0"/>
          <w:sz w:val="24"/>
          <w:szCs w:val="24"/>
        </w:rPr>
        <w:t xml:space="preserve"> value of</w:t>
      </w:r>
      <w:r w:rsidR="0048541D">
        <w:rPr>
          <w:rFonts w:ascii="Times New Roman" w:eastAsia="宋体" w:hAnsi="Times New Roman" w:cs="Times New Roman"/>
          <w:kern w:val="0"/>
          <w:sz w:val="24"/>
          <w:szCs w:val="24"/>
        </w:rPr>
        <w:t xml:space="preserve"> active time ratio weight</w:t>
      </w:r>
      <w:r w:rsidR="00B26936">
        <w:rPr>
          <w:rFonts w:ascii="Times New Roman" w:eastAsia="宋体" w:hAnsi="Times New Roman" w:cs="Times New Roman" w:hint="eastAsia"/>
          <w:kern w:val="0"/>
          <w:sz w:val="24"/>
          <w:szCs w:val="24"/>
        </w:rPr>
        <w:t>.</w:t>
      </w:r>
      <w:r w:rsidR="00B26936">
        <w:rPr>
          <w:rFonts w:ascii="Times New Roman" w:eastAsia="宋体" w:hAnsi="Times New Roman" w:cs="Times New Roman"/>
          <w:kern w:val="0"/>
          <w:sz w:val="24"/>
          <w:szCs w:val="24"/>
        </w:rPr>
        <w:t xml:space="preserve"> </w:t>
      </w:r>
      <w:r w:rsidR="00822E8B">
        <w:rPr>
          <w:rFonts w:ascii="Times New Roman" w:eastAsia="宋体" w:hAnsi="Times New Roman" w:cs="Times New Roman"/>
          <w:kern w:val="0"/>
          <w:sz w:val="24"/>
          <w:szCs w:val="24"/>
        </w:rPr>
        <w:t xml:space="preserve">Both active time ratio and consensus ratio </w:t>
      </w:r>
      <w:r w:rsidR="0053084A">
        <w:rPr>
          <w:rFonts w:ascii="Times New Roman" w:eastAsia="宋体" w:hAnsi="Times New Roman" w:cs="Times New Roman"/>
          <w:kern w:val="0"/>
          <w:sz w:val="24"/>
          <w:szCs w:val="24"/>
        </w:rPr>
        <w:t>influence the probability that electing high-quality node as block proposer</w:t>
      </w:r>
      <w:r w:rsidR="00B26936" w:rsidRPr="00B107DC">
        <w:rPr>
          <w:rFonts w:ascii="Times New Roman" w:eastAsia="宋体" w:hAnsi="Times New Roman" w:cs="Times New Roman"/>
          <w:kern w:val="0"/>
          <w:sz w:val="24"/>
          <w:szCs w:val="24"/>
        </w:rPr>
        <w:t>.</w:t>
      </w:r>
      <w:r w:rsidR="00EE46EC">
        <w:rPr>
          <w:rFonts w:ascii="Times New Roman" w:eastAsia="宋体" w:hAnsi="Times New Roman" w:cs="Times New Roman" w:hint="eastAsia"/>
          <w:kern w:val="0"/>
          <w:sz w:val="24"/>
          <w:szCs w:val="24"/>
        </w:rPr>
        <w:t xml:space="preserve"> </w:t>
      </w:r>
      <w:r w:rsidR="00EE46EC">
        <w:rPr>
          <w:rFonts w:ascii="Times New Roman" w:eastAsia="宋体" w:hAnsi="Times New Roman" w:cs="Times New Roman"/>
          <w:kern w:val="0"/>
          <w:sz w:val="24"/>
          <w:szCs w:val="24"/>
        </w:rPr>
        <w:t xml:space="preserve">The maximum value of the percentage </w:t>
      </w:r>
      <w:r w:rsidR="00AA2D8A">
        <w:rPr>
          <w:rFonts w:ascii="Times New Roman" w:eastAsia="宋体" w:hAnsi="Times New Roman" w:cs="Times New Roman"/>
          <w:kern w:val="0"/>
          <w:sz w:val="24"/>
          <w:szCs w:val="24"/>
        </w:rPr>
        <w:t>is</w:t>
      </w:r>
      <w:r w:rsidR="00EE46EC">
        <w:rPr>
          <w:rFonts w:ascii="Times New Roman" w:eastAsia="宋体" w:hAnsi="Times New Roman" w:cs="Times New Roman"/>
          <w:kern w:val="0"/>
          <w:sz w:val="24"/>
          <w:szCs w:val="24"/>
        </w:rPr>
        <w:t xml:space="preserve"> less than </w:t>
      </w:r>
      <w:r w:rsidR="00A55DB5">
        <w:rPr>
          <w:rFonts w:ascii="Times New Roman" w:eastAsia="宋体" w:hAnsi="Times New Roman" w:cs="Times New Roman"/>
          <w:kern w:val="0"/>
          <w:sz w:val="24"/>
          <w:szCs w:val="24"/>
        </w:rPr>
        <w:t>0.</w:t>
      </w:r>
      <w:r w:rsidR="0082692C">
        <w:rPr>
          <w:rFonts w:ascii="Times New Roman" w:eastAsia="宋体" w:hAnsi="Times New Roman" w:cs="Times New Roman"/>
          <w:kern w:val="0"/>
          <w:sz w:val="24"/>
          <w:szCs w:val="24"/>
        </w:rPr>
        <w:t>85</w:t>
      </w:r>
      <w:r w:rsidR="00A55DB5">
        <w:rPr>
          <w:rFonts w:ascii="Times New Roman" w:eastAsia="宋体" w:hAnsi="Times New Roman" w:cs="Times New Roman"/>
          <w:kern w:val="0"/>
          <w:sz w:val="24"/>
          <w:szCs w:val="24"/>
        </w:rPr>
        <w:t xml:space="preserve"> while the minimum value is larger than 0.</w:t>
      </w:r>
      <w:r w:rsidR="0082692C">
        <w:rPr>
          <w:rFonts w:ascii="Times New Roman" w:eastAsia="宋体" w:hAnsi="Times New Roman" w:cs="Times New Roman"/>
          <w:kern w:val="0"/>
          <w:sz w:val="24"/>
          <w:szCs w:val="24"/>
        </w:rPr>
        <w:t>7</w:t>
      </w:r>
      <w:r w:rsidR="00AA2D8A">
        <w:rPr>
          <w:rFonts w:ascii="Times New Roman" w:eastAsia="宋体" w:hAnsi="Times New Roman" w:cs="Times New Roman"/>
          <w:kern w:val="0"/>
          <w:sz w:val="24"/>
          <w:szCs w:val="24"/>
        </w:rPr>
        <w:t xml:space="preserve">. </w:t>
      </w:r>
      <w:r w:rsidR="0004789B">
        <w:rPr>
          <w:rFonts w:ascii="Times New Roman" w:eastAsia="宋体" w:hAnsi="Times New Roman" w:cs="Times New Roman"/>
          <w:kern w:val="0"/>
          <w:sz w:val="24"/>
          <w:szCs w:val="24"/>
        </w:rPr>
        <w:t>W</w:t>
      </w:r>
      <w:r w:rsidR="00B107DC">
        <w:rPr>
          <w:rFonts w:ascii="Times New Roman" w:eastAsia="宋体" w:hAnsi="Times New Roman" w:cs="Times New Roman"/>
          <w:kern w:val="0"/>
          <w:sz w:val="24"/>
          <w:szCs w:val="24"/>
        </w:rPr>
        <w:t>hen</w:t>
      </w:r>
      <w:r w:rsidR="0082692C">
        <w:rPr>
          <w:rFonts w:ascii="Times New Roman" w:eastAsia="宋体" w:hAnsi="Times New Roman" w:cs="Times New Roman"/>
          <w:kern w:val="0"/>
          <w:sz w:val="24"/>
          <w:szCs w:val="24"/>
        </w:rPr>
        <w:t xml:space="preserve"> the active time ratio weight equals to 0.7</w:t>
      </w:r>
      <w:r w:rsidR="00B107DC">
        <w:rPr>
          <w:rFonts w:ascii="Times New Roman" w:eastAsia="宋体" w:hAnsi="Times New Roman" w:cs="Times New Roman"/>
          <w:kern w:val="0"/>
          <w:sz w:val="24"/>
          <w:szCs w:val="24"/>
        </w:rPr>
        <w:t>, the percentage high-quality node</w:t>
      </w:r>
      <w:r w:rsidR="00EE46EC">
        <w:rPr>
          <w:rFonts w:ascii="Times New Roman" w:eastAsia="宋体" w:hAnsi="Times New Roman" w:cs="Times New Roman"/>
          <w:kern w:val="0"/>
          <w:sz w:val="24"/>
          <w:szCs w:val="24"/>
        </w:rPr>
        <w:t xml:space="preserve">s </w:t>
      </w:r>
      <w:r w:rsidR="0004789B">
        <w:rPr>
          <w:rFonts w:ascii="Times New Roman" w:eastAsia="宋体" w:hAnsi="Times New Roman" w:cs="Times New Roman"/>
          <w:kern w:val="0"/>
          <w:sz w:val="24"/>
          <w:szCs w:val="24"/>
        </w:rPr>
        <w:t>can approximately reach 0.</w:t>
      </w:r>
      <w:r w:rsidR="0082692C">
        <w:rPr>
          <w:rFonts w:ascii="Times New Roman" w:eastAsia="宋体" w:hAnsi="Times New Roman" w:cs="Times New Roman"/>
          <w:kern w:val="0"/>
          <w:sz w:val="24"/>
          <w:szCs w:val="24"/>
        </w:rPr>
        <w:t>8</w:t>
      </w:r>
      <w:r w:rsidR="00B107DC">
        <w:rPr>
          <w:rFonts w:ascii="Times New Roman" w:eastAsia="宋体" w:hAnsi="Times New Roman" w:cs="Times New Roman"/>
          <w:kern w:val="0"/>
          <w:sz w:val="24"/>
          <w:szCs w:val="24"/>
        </w:rPr>
        <w:t xml:space="preserve">. </w:t>
      </w:r>
      <w:r w:rsidR="0029222A">
        <w:rPr>
          <w:rFonts w:ascii="Times New Roman" w:eastAsia="宋体" w:hAnsi="Times New Roman" w:cs="Times New Roman"/>
          <w:kern w:val="0"/>
          <w:sz w:val="24"/>
          <w:szCs w:val="24"/>
        </w:rPr>
        <w:t xml:space="preserve">In this case, </w:t>
      </w:r>
      <w:r w:rsidR="008628D8">
        <w:rPr>
          <w:rFonts w:ascii="Times New Roman" w:eastAsia="宋体" w:hAnsi="Times New Roman" w:cs="Times New Roman"/>
          <w:kern w:val="0"/>
          <w:sz w:val="24"/>
          <w:szCs w:val="24"/>
        </w:rPr>
        <w:t>active time ratio</w:t>
      </w:r>
      <w:r w:rsidR="00F11F91">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is more </w:t>
      </w:r>
      <w:r w:rsidR="008628D8">
        <w:rPr>
          <w:rFonts w:ascii="Times New Roman" w:eastAsia="宋体" w:hAnsi="Times New Roman" w:cs="Times New Roman"/>
          <w:kern w:val="0"/>
          <w:sz w:val="24"/>
          <w:szCs w:val="24"/>
        </w:rPr>
        <w:t>effect</w:t>
      </w:r>
      <w:r w:rsidR="00CA68B4">
        <w:rPr>
          <w:rFonts w:ascii="Times New Roman" w:eastAsia="宋体" w:hAnsi="Times New Roman" w:cs="Times New Roman"/>
          <w:kern w:val="0"/>
          <w:sz w:val="24"/>
          <w:szCs w:val="24"/>
        </w:rPr>
        <w:t xml:space="preserve"> than </w:t>
      </w:r>
      <w:r w:rsidR="008628D8">
        <w:rPr>
          <w:rFonts w:ascii="Times New Roman" w:eastAsia="宋体" w:hAnsi="Times New Roman" w:cs="Times New Roman"/>
          <w:kern w:val="0"/>
          <w:sz w:val="24"/>
          <w:szCs w:val="24"/>
        </w:rPr>
        <w:t>consensus</w:t>
      </w:r>
      <w:r w:rsidR="00F11F91">
        <w:rPr>
          <w:rFonts w:ascii="Times New Roman" w:eastAsia="宋体" w:hAnsi="Times New Roman" w:cs="Times New Roman"/>
          <w:kern w:val="0"/>
          <w:sz w:val="24"/>
          <w:szCs w:val="24"/>
        </w:rPr>
        <w:t xml:space="preserve"> ratio</w:t>
      </w:r>
      <w:r w:rsidR="00CA68B4">
        <w:rPr>
          <w:rFonts w:ascii="Times New Roman" w:eastAsia="宋体" w:hAnsi="Times New Roman" w:cs="Times New Roman"/>
          <w:kern w:val="0"/>
          <w:sz w:val="24"/>
          <w:szCs w:val="24"/>
        </w:rPr>
        <w:t xml:space="preserve"> </w:t>
      </w:r>
      <w:r w:rsidR="008628D8">
        <w:rPr>
          <w:rFonts w:ascii="Times New Roman" w:eastAsia="宋体" w:hAnsi="Times New Roman" w:cs="Times New Roman"/>
          <w:kern w:val="0"/>
          <w:sz w:val="24"/>
          <w:szCs w:val="24"/>
        </w:rPr>
        <w:t>for</w:t>
      </w:r>
      <w:r w:rsidR="00CA68B4">
        <w:rPr>
          <w:rFonts w:ascii="Times New Roman" w:eastAsia="宋体" w:hAnsi="Times New Roman" w:cs="Times New Roman"/>
          <w:kern w:val="0"/>
          <w:sz w:val="24"/>
          <w:szCs w:val="24"/>
        </w:rPr>
        <w:t xml:space="preserve"> stability. Consensus nodes that </w:t>
      </w:r>
      <w:r w:rsidR="00A27FDB">
        <w:rPr>
          <w:rFonts w:ascii="Times New Roman" w:eastAsia="宋体" w:hAnsi="Times New Roman" w:cs="Times New Roman"/>
          <w:kern w:val="0"/>
          <w:sz w:val="24"/>
          <w:szCs w:val="24"/>
        </w:rPr>
        <w:t xml:space="preserve">have </w:t>
      </w:r>
      <w:r w:rsidR="003B1BA9">
        <w:rPr>
          <w:rFonts w:ascii="Times New Roman" w:eastAsia="宋体" w:hAnsi="Times New Roman" w:cs="Times New Roman"/>
          <w:kern w:val="0"/>
          <w:sz w:val="24"/>
          <w:szCs w:val="24"/>
        </w:rPr>
        <w:t>high</w:t>
      </w:r>
      <w:r w:rsidR="00A27FDB">
        <w:rPr>
          <w:rFonts w:ascii="Times New Roman" w:eastAsia="宋体" w:hAnsi="Times New Roman" w:cs="Times New Roman"/>
          <w:kern w:val="0"/>
          <w:sz w:val="24"/>
          <w:szCs w:val="24"/>
        </w:rPr>
        <w:t xml:space="preserve"> remaining active time</w:t>
      </w:r>
      <w:r w:rsidR="00532F37">
        <w:rPr>
          <w:rFonts w:ascii="Times New Roman" w:eastAsia="宋体" w:hAnsi="Times New Roman" w:cs="Times New Roman"/>
          <w:kern w:val="0"/>
          <w:sz w:val="24"/>
          <w:szCs w:val="24"/>
        </w:rPr>
        <w:t xml:space="preserve"> </w:t>
      </w:r>
      <w:r w:rsidR="00CA68B4">
        <w:rPr>
          <w:rFonts w:ascii="Times New Roman" w:eastAsia="宋体" w:hAnsi="Times New Roman" w:cs="Times New Roman"/>
          <w:kern w:val="0"/>
          <w:sz w:val="24"/>
          <w:szCs w:val="24"/>
        </w:rPr>
        <w:t xml:space="preserve">would </w:t>
      </w:r>
      <w:r w:rsidR="00A27FDB">
        <w:rPr>
          <w:rFonts w:ascii="Times New Roman" w:eastAsia="宋体" w:hAnsi="Times New Roman" w:cs="Times New Roman"/>
          <w:kern w:val="0"/>
          <w:sz w:val="24"/>
          <w:szCs w:val="24"/>
        </w:rPr>
        <w:t xml:space="preserve">like to be honest </w:t>
      </w:r>
      <w:r w:rsidR="00532F37">
        <w:rPr>
          <w:rFonts w:ascii="Times New Roman" w:eastAsia="宋体" w:hAnsi="Times New Roman" w:cs="Times New Roman"/>
          <w:kern w:val="0"/>
          <w:sz w:val="24"/>
          <w:szCs w:val="24"/>
        </w:rPr>
        <w:t>than those with low remaining active time</w:t>
      </w:r>
      <w:r w:rsidR="003B1BA9">
        <w:rPr>
          <w:rFonts w:ascii="Times New Roman" w:eastAsia="宋体" w:hAnsi="Times New Roman" w:cs="Times New Roman"/>
          <w:kern w:val="0"/>
          <w:sz w:val="24"/>
          <w:szCs w:val="24"/>
        </w:rPr>
        <w:t xml:space="preserve"> due to the incentive and punishment mechanism of SWIB</w:t>
      </w:r>
      <w:r w:rsidR="008628D8">
        <w:rPr>
          <w:rFonts w:ascii="Times New Roman" w:eastAsia="宋体" w:hAnsi="Times New Roman" w:cs="Times New Roman"/>
          <w:kern w:val="0"/>
          <w:sz w:val="24"/>
          <w:szCs w:val="24"/>
        </w:rPr>
        <w:t>.</w:t>
      </w:r>
      <w:r w:rsidR="003B1BA9">
        <w:rPr>
          <w:rFonts w:ascii="Times New Roman" w:eastAsia="宋体" w:hAnsi="Times New Roman" w:cs="Times New Roman"/>
          <w:kern w:val="0"/>
          <w:sz w:val="24"/>
          <w:szCs w:val="24"/>
        </w:rPr>
        <w:t xml:space="preserve"> </w:t>
      </w:r>
      <w:r w:rsidR="00361C23">
        <w:rPr>
          <w:rFonts w:ascii="Times New Roman" w:eastAsia="宋体" w:hAnsi="Times New Roman" w:cs="Times New Roman"/>
          <w:kern w:val="0"/>
          <w:sz w:val="24"/>
          <w:szCs w:val="24"/>
        </w:rPr>
        <w:t>To ensure relative high probability that high-quality nodes are elected as block proposer, w</w:t>
      </w:r>
      <w:r w:rsidR="00EE46EC">
        <w:rPr>
          <w:rFonts w:ascii="Times New Roman" w:eastAsia="宋体" w:hAnsi="Times New Roman" w:cs="Times New Roman"/>
          <w:kern w:val="0"/>
          <w:sz w:val="24"/>
          <w:szCs w:val="24"/>
        </w:rPr>
        <w:t xml:space="preserve">e </w:t>
      </w:r>
      <w:r w:rsidR="00AA436D">
        <w:rPr>
          <w:rFonts w:ascii="Times New Roman" w:eastAsia="宋体" w:hAnsi="Times New Roman" w:cs="Times New Roman"/>
          <w:kern w:val="0"/>
          <w:sz w:val="24"/>
          <w:szCs w:val="24"/>
        </w:rPr>
        <w:t>s</w:t>
      </w:r>
      <w:r w:rsidR="00EE46EC">
        <w:rPr>
          <w:rFonts w:ascii="Times New Roman" w:eastAsia="宋体" w:hAnsi="Times New Roman" w:cs="Times New Roman"/>
          <w:kern w:val="0"/>
          <w:sz w:val="24"/>
          <w:szCs w:val="24"/>
        </w:rPr>
        <w:t xml:space="preserve">et </w:t>
      </w:r>
      <w:r w:rsidR="00EE46EC" w:rsidRPr="00B107DC">
        <w:rPr>
          <w:rFonts w:ascii="Times New Roman" w:eastAsia="宋体" w:hAnsi="Times New Roman" w:cs="Times New Roman"/>
          <w:kern w:val="0"/>
          <w:sz w:val="24"/>
          <w:szCs w:val="24"/>
        </w:rPr>
        <w:t xml:space="preserve">the </w:t>
      </w:r>
      <w:r w:rsidR="003B1BA9">
        <w:rPr>
          <w:rFonts w:ascii="Times New Roman" w:eastAsia="宋体" w:hAnsi="Times New Roman" w:cs="Times New Roman"/>
          <w:kern w:val="0"/>
          <w:sz w:val="24"/>
          <w:szCs w:val="24"/>
        </w:rPr>
        <w:t xml:space="preserve">active time ratio weight as 0.7 </w:t>
      </w:r>
      <w:r w:rsidR="00361C23">
        <w:rPr>
          <w:rFonts w:ascii="Times New Roman" w:eastAsia="宋体" w:hAnsi="Times New Roman" w:cs="Times New Roman"/>
          <w:kern w:val="0"/>
          <w:sz w:val="24"/>
          <w:szCs w:val="24"/>
        </w:rPr>
        <w:t xml:space="preserve">and consensus ratio </w:t>
      </w:r>
      <w:r w:rsidR="00EE46EC" w:rsidRPr="00B107DC">
        <w:rPr>
          <w:rFonts w:ascii="Times New Roman" w:eastAsia="宋体" w:hAnsi="Times New Roman" w:cs="Times New Roman"/>
          <w:kern w:val="0"/>
          <w:sz w:val="24"/>
          <w:szCs w:val="24"/>
        </w:rPr>
        <w:t xml:space="preserve">weight </w:t>
      </w:r>
      <w:r w:rsidR="00361C23">
        <w:rPr>
          <w:rFonts w:ascii="Times New Roman" w:eastAsia="宋体" w:hAnsi="Times New Roman" w:cs="Times New Roman"/>
          <w:kern w:val="0"/>
          <w:sz w:val="24"/>
          <w:szCs w:val="24"/>
        </w:rPr>
        <w:t>as 0.3</w:t>
      </w:r>
      <w:r w:rsidR="00EE46EC">
        <w:rPr>
          <w:rFonts w:ascii="Times New Roman" w:eastAsia="宋体" w:hAnsi="Times New Roman" w:cs="Times New Roman"/>
          <w:kern w:val="0"/>
          <w:sz w:val="24"/>
          <w:szCs w:val="24"/>
        </w:rPr>
        <w:t xml:space="preserve"> in </w:t>
      </w:r>
      <w:r w:rsidR="000622D5">
        <w:rPr>
          <w:rFonts w:ascii="Times New Roman" w:eastAsia="宋体" w:hAnsi="Times New Roman" w:cs="Times New Roman"/>
          <w:kern w:val="0"/>
          <w:sz w:val="24"/>
          <w:szCs w:val="24"/>
        </w:rPr>
        <w:t>the subsequent performance experiments</w:t>
      </w:r>
      <w:r w:rsidR="00EE46EC">
        <w:rPr>
          <w:rFonts w:ascii="Times New Roman" w:eastAsia="宋体" w:hAnsi="Times New Roman" w:cs="Times New Roman"/>
          <w:kern w:val="0"/>
          <w:sz w:val="24"/>
          <w:szCs w:val="24"/>
        </w:rPr>
        <w:t>.</w:t>
      </w:r>
      <w:r w:rsidR="00B107DC" w:rsidRPr="00B107DC">
        <w:rPr>
          <w:rFonts w:ascii="Times New Roman" w:eastAsia="宋体" w:hAnsi="Times New Roman" w:cs="Times New Roman"/>
          <w:kern w:val="0"/>
          <w:sz w:val="24"/>
          <w:szCs w:val="24"/>
        </w:rPr>
        <w:t xml:space="preserve"> </w:t>
      </w:r>
      <w:r w:rsidR="0087304F">
        <w:rPr>
          <w:rFonts w:ascii="Times New Roman" w:eastAsia="宋体" w:hAnsi="Times New Roman" w:cs="Times New Roman"/>
          <w:kern w:val="0"/>
          <w:sz w:val="24"/>
          <w:szCs w:val="24"/>
        </w:rPr>
        <w:t xml:space="preserve">These parameters can </w:t>
      </w:r>
      <w:r w:rsidR="00361C23">
        <w:rPr>
          <w:rFonts w:ascii="Times New Roman" w:eastAsia="宋体" w:hAnsi="Times New Roman" w:cs="Times New Roman"/>
          <w:kern w:val="0"/>
          <w:sz w:val="24"/>
          <w:szCs w:val="24"/>
        </w:rPr>
        <w:t xml:space="preserve">be changed dynamically </w:t>
      </w:r>
    </w:p>
    <w:p w14:paraId="78BAAC5F" w14:textId="2976201A" w:rsidR="00AD59B5" w:rsidRPr="00B16695" w:rsidRDefault="00AD59B5" w:rsidP="00AD59B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w:t>
      </w:r>
      <w:r>
        <w:rPr>
          <w:rFonts w:ascii="Times New Roman" w:eastAsia="黑体" w:hAnsi="Times New Roman" w:cs="Times New Roman"/>
          <w:sz w:val="28"/>
          <w:szCs w:val="28"/>
        </w:rPr>
        <w:t>Consensus Interruption</w:t>
      </w:r>
      <w:r w:rsidR="00EE05FC">
        <w:rPr>
          <w:rFonts w:ascii="Times New Roman" w:eastAsia="黑体" w:hAnsi="Times New Roman" w:cs="Times New Roman"/>
          <w:sz w:val="28"/>
          <w:szCs w:val="28"/>
        </w:rPr>
        <w:t xml:space="preserve"> Comparison</w:t>
      </w:r>
    </w:p>
    <w:p w14:paraId="49E638F7" w14:textId="0EC24E2D" w:rsidR="00AD59B5" w:rsidRDefault="00AD59B5" w:rsidP="003B1BA9">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analyze how the consensus interruption probability </w:t>
      </w:r>
      <w:r w:rsidR="000941F3">
        <w:rPr>
          <w:rFonts w:ascii="Times New Roman" w:eastAsia="宋体" w:hAnsi="Times New Roman" w:cs="Times New Roman"/>
          <w:kern w:val="0"/>
          <w:sz w:val="24"/>
          <w:szCs w:val="24"/>
        </w:rPr>
        <w:t xml:space="preserve">is </w:t>
      </w:r>
      <w:r>
        <w:rPr>
          <w:rFonts w:ascii="Times New Roman" w:eastAsia="宋体" w:hAnsi="Times New Roman" w:cs="Times New Roman"/>
          <w:kern w:val="0"/>
          <w:sz w:val="24"/>
          <w:szCs w:val="24"/>
        </w:rPr>
        <w:t xml:space="preserve">influenced by the </w:t>
      </w:r>
      <w:r w:rsidR="000941F3">
        <w:rPr>
          <w:rFonts w:ascii="Times New Roman" w:eastAsia="宋体" w:hAnsi="Times New Roman" w:cs="Times New Roman"/>
          <w:kern w:val="0"/>
          <w:sz w:val="24"/>
          <w:szCs w:val="24"/>
        </w:rPr>
        <w:t xml:space="preserve">communication interruption probability. </w:t>
      </w:r>
      <w:r w:rsidR="00A8751E">
        <w:rPr>
          <w:rFonts w:ascii="Times New Roman" w:eastAsia="宋体" w:hAnsi="Times New Roman" w:cs="Times New Roman"/>
          <w:kern w:val="0"/>
          <w:sz w:val="24"/>
          <w:szCs w:val="24"/>
        </w:rPr>
        <w:t>To compare the consensus interruption probability of SWIB with PBFT, Fig. 8</w:t>
      </w:r>
      <w:r w:rsidR="00386360">
        <w:rPr>
          <w:rFonts w:ascii="Times New Roman" w:eastAsia="宋体" w:hAnsi="Times New Roman" w:cs="Times New Roman"/>
          <w:kern w:val="0"/>
          <w:sz w:val="24"/>
          <w:szCs w:val="24"/>
        </w:rPr>
        <w:t xml:space="preserve"> </w:t>
      </w:r>
      <w:r w:rsidR="00A8751E">
        <w:rPr>
          <w:rFonts w:ascii="Times New Roman" w:eastAsia="宋体" w:hAnsi="Times New Roman" w:cs="Times New Roman"/>
          <w:kern w:val="0"/>
          <w:sz w:val="24"/>
          <w:szCs w:val="24"/>
        </w:rPr>
        <w:t>shows the trend of consensus interruption probability with a varying communication interruption probability.</w:t>
      </w:r>
    </w:p>
    <w:p w14:paraId="088E9413" w14:textId="0C1CF173" w:rsidR="00DE4965" w:rsidRDefault="00CA0C13" w:rsidP="00DE4965">
      <w:pPr>
        <w:keepNext/>
        <w:spacing w:beforeLines="50" w:before="156" w:afterLines="50" w:after="156"/>
        <w:ind w:firstLine="420"/>
        <w:rPr>
          <w:rFonts w:ascii="Times New Roman" w:hAnsi="Times New Roman" w:cs="Times New Roman"/>
          <w:b/>
          <w:bCs/>
        </w:rPr>
      </w:pPr>
      <w:r>
        <w:rPr>
          <w:noProof/>
        </w:rPr>
        <w:drawing>
          <wp:inline distT="0" distB="0" distL="0" distR="0" wp14:anchorId="7E6C98D2" wp14:editId="4C4CF243">
            <wp:extent cx="2637061" cy="18763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0436" cy="1893002"/>
                    </a:xfrm>
                    <a:prstGeom prst="rect">
                      <a:avLst/>
                    </a:prstGeom>
                  </pic:spPr>
                </pic:pic>
              </a:graphicData>
            </a:graphic>
          </wp:inline>
        </w:drawing>
      </w:r>
      <w:r w:rsidR="0035546B" w:rsidRPr="0035546B">
        <w:rPr>
          <w:noProof/>
        </w:rPr>
        <w:t xml:space="preserve"> </w:t>
      </w:r>
      <w:r w:rsidR="00DA0469">
        <w:rPr>
          <w:noProof/>
        </w:rPr>
        <w:drawing>
          <wp:inline distT="0" distB="0" distL="0" distR="0" wp14:anchorId="4D677429" wp14:editId="5907475D">
            <wp:extent cx="2728452" cy="197054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9762" cy="1985939"/>
                    </a:xfrm>
                    <a:prstGeom prst="rect">
                      <a:avLst/>
                    </a:prstGeom>
                  </pic:spPr>
                </pic:pic>
              </a:graphicData>
            </a:graphic>
          </wp:inline>
        </w:drawing>
      </w:r>
    </w:p>
    <w:p w14:paraId="69E2EFB4" w14:textId="658674E2" w:rsidR="0002307F" w:rsidRPr="00DE4965" w:rsidRDefault="00DE4965" w:rsidP="00DE4965">
      <w:pPr>
        <w:keepNext/>
        <w:spacing w:beforeLines="50" w:before="156" w:afterLines="50" w:after="156"/>
        <w:ind w:firstLine="420"/>
      </w:pPr>
      <w:r w:rsidRPr="00DE4965">
        <w:rPr>
          <w:rFonts w:ascii="Times New Roman" w:hAnsi="Times New Roman" w:cs="Times New Roman"/>
        </w:rPr>
        <w:t xml:space="preserve">(a) </w:t>
      </w:r>
      <w:r w:rsidR="0002307F" w:rsidRPr="00DE4965">
        <w:rPr>
          <w:rFonts w:ascii="Times New Roman" w:hAnsi="Times New Roman" w:cs="Times New Roman"/>
        </w:rPr>
        <w:t>Theoretical Analysis</w:t>
      </w:r>
      <w:r w:rsidR="000E3CEB"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Pr="00DE4965">
        <w:rPr>
          <w:rFonts w:ascii="Times New Roman" w:hAnsi="Times New Roman" w:cs="Times New Roman"/>
        </w:rPr>
        <w:tab/>
      </w:r>
      <w:r w:rsidR="000E3CEB" w:rsidRPr="00DE4965">
        <w:rPr>
          <w:rFonts w:ascii="Times New Roman" w:hAnsi="Times New Roman" w:cs="Times New Roman"/>
        </w:rPr>
        <w:t xml:space="preserve">(b) </w:t>
      </w:r>
      <w:r w:rsidRPr="00DE4965">
        <w:rPr>
          <w:rFonts w:ascii="Times New Roman" w:hAnsi="Times New Roman" w:cs="Times New Roman"/>
        </w:rPr>
        <w:t>Fault-free Practical Comparison</w:t>
      </w:r>
    </w:p>
    <w:p w14:paraId="60CA5BC6" w14:textId="7E78585D" w:rsidR="00AD59B5" w:rsidRPr="000941F3" w:rsidRDefault="000941F3" w:rsidP="000941F3">
      <w:pPr>
        <w:pStyle w:val="ac"/>
        <w:ind w:firstLine="420"/>
        <w:jc w:val="left"/>
        <w:rPr>
          <w:rFonts w:ascii="Times New Roman" w:hAnsi="Times New Roman" w:cs="Times New Roman"/>
          <w:b/>
          <w:bCs/>
        </w:rPr>
      </w:pPr>
      <w:r w:rsidRPr="000941F3">
        <w:rPr>
          <w:rFonts w:ascii="Times New Roman" w:hAnsi="Times New Roman" w:cs="Times New Roman"/>
          <w:b/>
          <w:bCs/>
        </w:rPr>
        <w:t>Fig. 8.</w:t>
      </w:r>
      <w:r>
        <w:rPr>
          <w:rFonts w:ascii="Times New Roman" w:hAnsi="Times New Roman" w:cs="Times New Roman"/>
          <w:b/>
          <w:bCs/>
        </w:rPr>
        <w:t xml:space="preserve"> </w:t>
      </w:r>
      <w:r w:rsidR="00A8751E">
        <w:rPr>
          <w:rFonts w:ascii="Times New Roman" w:hAnsi="Times New Roman" w:cs="Times New Roman"/>
          <w:b/>
          <w:bCs/>
        </w:rPr>
        <w:t>C</w:t>
      </w:r>
      <w:r>
        <w:rPr>
          <w:rFonts w:ascii="Times New Roman" w:hAnsi="Times New Roman" w:cs="Times New Roman"/>
          <w:b/>
          <w:bCs/>
        </w:rPr>
        <w:t xml:space="preserve">onsensus interruption </w:t>
      </w:r>
      <w:r w:rsidR="00AF5D92">
        <w:rPr>
          <w:rFonts w:ascii="Times New Roman" w:hAnsi="Times New Roman" w:cs="Times New Roman"/>
          <w:b/>
          <w:bCs/>
        </w:rPr>
        <w:t>probability</w:t>
      </w:r>
      <w:r w:rsidR="00A8751E">
        <w:rPr>
          <w:rFonts w:ascii="Times New Roman" w:hAnsi="Times New Roman" w:cs="Times New Roman"/>
          <w:b/>
          <w:bCs/>
        </w:rPr>
        <w:t xml:space="preserve"> Comparison.</w:t>
      </w:r>
    </w:p>
    <w:p w14:paraId="1398EDA9" w14:textId="22726772" w:rsidR="00AD59B5" w:rsidRPr="0087304F" w:rsidRDefault="00211233" w:rsidP="00CD26FD">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choose PBFT as the baseline protocol and representative of a traditional consensus protocol for Byzantine environment.</w:t>
      </w:r>
      <w:r w:rsidR="006D3A4F">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 xml:space="preserve">Without considering faulty nodes, </w:t>
      </w:r>
      <w:r w:rsidR="008B6C43">
        <w:rPr>
          <w:rFonts w:ascii="Times New Roman" w:eastAsia="宋体" w:hAnsi="Times New Roman" w:cs="Times New Roman"/>
          <w:kern w:val="0"/>
          <w:sz w:val="24"/>
          <w:szCs w:val="24"/>
        </w:rPr>
        <w:t>Fig.8(a)</w:t>
      </w:r>
      <w:r w:rsidR="00CD26FD">
        <w:rPr>
          <w:rFonts w:ascii="Times New Roman" w:eastAsia="宋体" w:hAnsi="Times New Roman" w:cs="Times New Roman"/>
          <w:kern w:val="0"/>
          <w:sz w:val="24"/>
          <w:szCs w:val="24"/>
        </w:rPr>
        <w:t xml:space="preserve"> </w:t>
      </w:r>
      <w:r w:rsidR="00CD26FD">
        <w:rPr>
          <w:rFonts w:ascii="Times New Roman" w:eastAsia="宋体" w:hAnsi="Times New Roman" w:cs="Times New Roman" w:hint="eastAsia"/>
          <w:kern w:val="0"/>
          <w:sz w:val="24"/>
          <w:szCs w:val="24"/>
        </w:rPr>
        <w:t>shows</w:t>
      </w:r>
      <w:r w:rsidR="00CD26FD">
        <w:rPr>
          <w:rFonts w:ascii="Times New Roman" w:eastAsia="宋体" w:hAnsi="Times New Roman" w:cs="Times New Roman"/>
          <w:kern w:val="0"/>
          <w:sz w:val="24"/>
          <w:szCs w:val="24"/>
        </w:rPr>
        <w:t xml:space="preserve"> that</w:t>
      </w:r>
      <w:r w:rsidR="00F51913">
        <w:rPr>
          <w:rFonts w:ascii="Times New Roman" w:eastAsia="宋体" w:hAnsi="Times New Roman" w:cs="Times New Roman"/>
          <w:kern w:val="0"/>
          <w:sz w:val="24"/>
          <w:szCs w:val="24"/>
        </w:rPr>
        <w:t xml:space="preserve"> the consensus interruption probability in the two protocols remain</w:t>
      </w:r>
      <w:r w:rsidR="003D284E">
        <w:rPr>
          <w:rFonts w:ascii="Times New Roman" w:eastAsia="宋体" w:hAnsi="Times New Roman" w:cs="Times New Roman"/>
          <w:kern w:val="0"/>
          <w:sz w:val="24"/>
          <w:szCs w:val="24"/>
        </w:rPr>
        <w:t>s</w:t>
      </w:r>
      <w:r w:rsidR="00F51913">
        <w:rPr>
          <w:rFonts w:ascii="Times New Roman" w:eastAsia="宋体" w:hAnsi="Times New Roman" w:cs="Times New Roman"/>
          <w:kern w:val="0"/>
          <w:sz w:val="24"/>
          <w:szCs w:val="24"/>
        </w:rPr>
        <w:t xml:space="preserve"> steady first, then in</w:t>
      </w:r>
      <w:r w:rsidR="003D284E">
        <w:rPr>
          <w:rFonts w:ascii="Times New Roman" w:eastAsia="宋体" w:hAnsi="Times New Roman" w:cs="Times New Roman"/>
          <w:kern w:val="0"/>
          <w:sz w:val="24"/>
          <w:szCs w:val="24"/>
        </w:rPr>
        <w:t>creases to 1.0 and stabilizes at this value</w:t>
      </w:r>
      <w:r w:rsidR="00C0038E">
        <w:rPr>
          <w:rFonts w:ascii="Times New Roman" w:eastAsia="宋体" w:hAnsi="Times New Roman" w:cs="Times New Roman"/>
          <w:kern w:val="0"/>
          <w:sz w:val="24"/>
          <w:szCs w:val="24"/>
        </w:rPr>
        <w:t>.</w:t>
      </w:r>
      <w:r w:rsidR="003D284E">
        <w:rPr>
          <w:rFonts w:ascii="Times New Roman" w:eastAsia="宋体" w:hAnsi="Times New Roman" w:cs="Times New Roman"/>
          <w:kern w:val="0"/>
          <w:sz w:val="24"/>
          <w:szCs w:val="24"/>
        </w:rPr>
        <w:t xml:space="preserve"> </w:t>
      </w:r>
      <w:r w:rsidR="00C0038E">
        <w:rPr>
          <w:rFonts w:ascii="Times New Roman" w:eastAsia="宋体" w:hAnsi="Times New Roman" w:cs="Times New Roman"/>
          <w:kern w:val="0"/>
          <w:sz w:val="24"/>
          <w:szCs w:val="24"/>
        </w:rPr>
        <w:t>T</w:t>
      </w:r>
      <w:r w:rsidR="00A86308">
        <w:rPr>
          <w:rFonts w:ascii="Times New Roman" w:eastAsia="宋体" w:hAnsi="Times New Roman" w:cs="Times New Roman"/>
          <w:kern w:val="0"/>
          <w:sz w:val="24"/>
          <w:szCs w:val="24"/>
        </w:rPr>
        <w:t>heore</w:t>
      </w:r>
      <w:r w:rsidR="00AA45EA">
        <w:rPr>
          <w:rFonts w:ascii="Times New Roman" w:eastAsia="宋体" w:hAnsi="Times New Roman" w:cs="Times New Roman"/>
          <w:kern w:val="0"/>
          <w:sz w:val="24"/>
          <w:szCs w:val="24"/>
        </w:rPr>
        <w:t>ti</w:t>
      </w:r>
      <w:r w:rsidR="00A86308">
        <w:rPr>
          <w:rFonts w:ascii="Times New Roman" w:eastAsia="宋体" w:hAnsi="Times New Roman" w:cs="Times New Roman"/>
          <w:kern w:val="0"/>
          <w:sz w:val="24"/>
          <w:szCs w:val="24"/>
        </w:rPr>
        <w:t>cally</w:t>
      </w:r>
      <w:r w:rsidR="00C0038E">
        <w:rPr>
          <w:rFonts w:ascii="Times New Roman" w:eastAsia="宋体" w:hAnsi="Times New Roman" w:cs="Times New Roman"/>
          <w:kern w:val="0"/>
          <w:sz w:val="24"/>
          <w:szCs w:val="24"/>
        </w:rPr>
        <w:t xml:space="preserve">, </w:t>
      </w:r>
      <w:r w:rsidR="0072006D">
        <w:rPr>
          <w:rFonts w:ascii="Times New Roman" w:eastAsia="宋体" w:hAnsi="Times New Roman" w:cs="Times New Roman"/>
          <w:kern w:val="0"/>
          <w:sz w:val="24"/>
          <w:szCs w:val="24"/>
        </w:rPr>
        <w:t xml:space="preserve">consensus process </w:t>
      </w:r>
      <w:r w:rsidR="00AA45EA">
        <w:rPr>
          <w:rFonts w:ascii="Times New Roman" w:eastAsia="宋体" w:hAnsi="Times New Roman" w:cs="Times New Roman"/>
          <w:kern w:val="0"/>
          <w:sz w:val="24"/>
          <w:szCs w:val="24"/>
        </w:rPr>
        <w:t xml:space="preserve">in PBFT </w:t>
      </w:r>
      <w:r w:rsidR="0072006D">
        <w:rPr>
          <w:rFonts w:ascii="Times New Roman" w:eastAsia="宋体" w:hAnsi="Times New Roman" w:cs="Times New Roman"/>
          <w:kern w:val="0"/>
          <w:sz w:val="24"/>
          <w:szCs w:val="24"/>
        </w:rPr>
        <w:t xml:space="preserve">is interrupted with high probability when communication interruption probability is bigger than 0.4. </w:t>
      </w:r>
      <w:r w:rsidR="003D284E">
        <w:rPr>
          <w:rFonts w:ascii="Times New Roman" w:eastAsia="宋体" w:hAnsi="Times New Roman" w:cs="Times New Roman"/>
          <w:kern w:val="0"/>
          <w:sz w:val="24"/>
          <w:szCs w:val="24"/>
        </w:rPr>
        <w:t xml:space="preserve">However, consensus process </w:t>
      </w:r>
      <w:r w:rsidR="00C0038E">
        <w:rPr>
          <w:rFonts w:ascii="Times New Roman" w:eastAsia="宋体" w:hAnsi="Times New Roman" w:cs="Times New Roman" w:hint="eastAsia"/>
          <w:kern w:val="0"/>
          <w:sz w:val="24"/>
          <w:szCs w:val="24"/>
        </w:rPr>
        <w:t xml:space="preserve">in </w:t>
      </w:r>
      <w:r w:rsidR="00C0038E">
        <w:rPr>
          <w:rFonts w:ascii="Times New Roman" w:eastAsia="宋体" w:hAnsi="Times New Roman" w:cs="Times New Roman"/>
          <w:kern w:val="0"/>
          <w:sz w:val="24"/>
          <w:szCs w:val="24"/>
        </w:rPr>
        <w:t xml:space="preserve">our protocol </w:t>
      </w:r>
      <w:r w:rsidR="003D284E">
        <w:rPr>
          <w:rFonts w:ascii="Times New Roman" w:eastAsia="宋体" w:hAnsi="Times New Roman" w:cs="Times New Roman"/>
          <w:kern w:val="0"/>
          <w:sz w:val="24"/>
          <w:szCs w:val="24"/>
        </w:rPr>
        <w:t xml:space="preserve">can work smoothly </w:t>
      </w:r>
      <w:r w:rsidR="00C0038E">
        <w:rPr>
          <w:rFonts w:ascii="Times New Roman" w:eastAsia="宋体" w:hAnsi="Times New Roman" w:cs="Times New Roman"/>
          <w:kern w:val="0"/>
          <w:sz w:val="24"/>
          <w:szCs w:val="24"/>
        </w:rPr>
        <w:t xml:space="preserve">while the communication success probability is bigger than </w:t>
      </w:r>
      <w:r w:rsidR="00AD7A14">
        <w:rPr>
          <w:rFonts w:ascii="Times New Roman" w:eastAsia="宋体" w:hAnsi="Times New Roman" w:cs="Times New Roman"/>
          <w:kern w:val="0"/>
          <w:sz w:val="24"/>
          <w:szCs w:val="24"/>
        </w:rPr>
        <w:t xml:space="preserve">0.5. </w:t>
      </w:r>
      <w:r w:rsidR="000F1496">
        <w:rPr>
          <w:rFonts w:ascii="Times New Roman" w:eastAsia="宋体" w:hAnsi="Times New Roman" w:cs="Times New Roman"/>
          <w:kern w:val="0"/>
          <w:sz w:val="24"/>
          <w:szCs w:val="24"/>
        </w:rPr>
        <w:t xml:space="preserve">Since </w:t>
      </w:r>
      <w:r w:rsidR="00CD26FD">
        <w:rPr>
          <w:rFonts w:ascii="Times New Roman" w:eastAsia="宋体" w:hAnsi="Times New Roman" w:cs="Times New Roman"/>
          <w:kern w:val="0"/>
          <w:sz w:val="24"/>
          <w:szCs w:val="24"/>
        </w:rPr>
        <w:t xml:space="preserve">our protocol </w:t>
      </w:r>
      <w:r w:rsidR="000F1496">
        <w:rPr>
          <w:rFonts w:ascii="Times New Roman" w:eastAsia="宋体" w:hAnsi="Times New Roman" w:cs="Times New Roman"/>
          <w:kern w:val="0"/>
          <w:sz w:val="24"/>
          <w:szCs w:val="24"/>
        </w:rPr>
        <w:t>decouples leader (or block proposer)</w:t>
      </w:r>
      <w:r w:rsidR="00CD26FD">
        <w:rPr>
          <w:rFonts w:ascii="Times New Roman" w:eastAsia="宋体" w:hAnsi="Times New Roman" w:cs="Times New Roman"/>
          <w:kern w:val="0"/>
          <w:sz w:val="24"/>
          <w:szCs w:val="24"/>
        </w:rPr>
        <w:t xml:space="preserve"> from communication driven process</w:t>
      </w:r>
      <w:r w:rsidR="000F1496">
        <w:rPr>
          <w:rFonts w:ascii="Times New Roman" w:eastAsia="宋体" w:hAnsi="Times New Roman" w:cs="Times New Roman"/>
          <w:kern w:val="0"/>
          <w:sz w:val="24"/>
          <w:szCs w:val="24"/>
        </w:rPr>
        <w:t xml:space="preserve">, </w:t>
      </w:r>
      <w:r w:rsidR="00CD26FD">
        <w:rPr>
          <w:rFonts w:ascii="Times New Roman" w:eastAsia="宋体" w:hAnsi="Times New Roman" w:cs="Times New Roman"/>
          <w:kern w:val="0"/>
          <w:sz w:val="24"/>
          <w:szCs w:val="24"/>
        </w:rPr>
        <w:t>e</w:t>
      </w:r>
      <w:r w:rsidR="00907E95">
        <w:rPr>
          <w:rFonts w:ascii="Times New Roman" w:eastAsia="宋体" w:hAnsi="Times New Roman" w:cs="Times New Roman"/>
          <w:kern w:val="0"/>
          <w:sz w:val="24"/>
          <w:szCs w:val="24"/>
        </w:rPr>
        <w:t xml:space="preserve">xperiment result </w:t>
      </w:r>
      <w:r w:rsidR="00AC01F6">
        <w:rPr>
          <w:rFonts w:ascii="Times New Roman" w:eastAsia="宋体" w:hAnsi="Times New Roman" w:cs="Times New Roman"/>
          <w:kern w:val="0"/>
          <w:sz w:val="24"/>
          <w:szCs w:val="24"/>
        </w:rPr>
        <w:t>shown in Fig.8(b)</w:t>
      </w:r>
      <w:r w:rsidR="00CD26FD">
        <w:rPr>
          <w:rFonts w:ascii="Times New Roman" w:eastAsia="宋体" w:hAnsi="Times New Roman" w:cs="Times New Roman"/>
          <w:kern w:val="0"/>
          <w:sz w:val="24"/>
          <w:szCs w:val="24"/>
        </w:rPr>
        <w:t xml:space="preserve"> </w:t>
      </w:r>
      <w:r w:rsidR="00AC01F6">
        <w:rPr>
          <w:rFonts w:ascii="Times New Roman" w:eastAsia="宋体" w:hAnsi="Times New Roman" w:cs="Times New Roman"/>
          <w:kern w:val="0"/>
          <w:sz w:val="24"/>
          <w:szCs w:val="24"/>
        </w:rPr>
        <w:t xml:space="preserve">proves that </w:t>
      </w:r>
      <w:r w:rsidR="00DA2CD5">
        <w:rPr>
          <w:rFonts w:ascii="Times New Roman" w:eastAsia="宋体" w:hAnsi="Times New Roman" w:cs="Times New Roman"/>
          <w:kern w:val="0"/>
          <w:sz w:val="24"/>
          <w:szCs w:val="24"/>
        </w:rPr>
        <w:t xml:space="preserve">the consensus process in </w:t>
      </w:r>
      <w:r w:rsidR="00AC01F6">
        <w:rPr>
          <w:rFonts w:ascii="Times New Roman" w:eastAsia="宋体" w:hAnsi="Times New Roman" w:cs="Times New Roman"/>
          <w:kern w:val="0"/>
          <w:sz w:val="24"/>
          <w:szCs w:val="24"/>
        </w:rPr>
        <w:t>our protocol is more sta</w:t>
      </w:r>
      <w:r w:rsidR="00CD26FD">
        <w:rPr>
          <w:rFonts w:ascii="Times New Roman" w:eastAsia="宋体" w:hAnsi="Times New Roman" w:cs="Times New Roman"/>
          <w:kern w:val="0"/>
          <w:sz w:val="24"/>
          <w:szCs w:val="24"/>
        </w:rPr>
        <w:t xml:space="preserve">ble than </w:t>
      </w:r>
      <w:r w:rsidR="00DA2CD5">
        <w:rPr>
          <w:rFonts w:ascii="Times New Roman" w:eastAsia="宋体" w:hAnsi="Times New Roman" w:cs="Times New Roman"/>
          <w:kern w:val="0"/>
          <w:sz w:val="24"/>
          <w:szCs w:val="24"/>
        </w:rPr>
        <w:t xml:space="preserve">that in </w:t>
      </w:r>
      <w:r w:rsidR="00CD26FD">
        <w:rPr>
          <w:rFonts w:ascii="Times New Roman" w:eastAsia="宋体" w:hAnsi="Times New Roman" w:cs="Times New Roman" w:hint="eastAsia"/>
          <w:kern w:val="0"/>
          <w:sz w:val="24"/>
          <w:szCs w:val="24"/>
        </w:rPr>
        <w:t>PBFT</w:t>
      </w:r>
      <w:r w:rsidR="00DA2CD5">
        <w:rPr>
          <w:rFonts w:ascii="Times New Roman" w:eastAsia="宋体" w:hAnsi="Times New Roman" w:cs="Times New Roman"/>
          <w:kern w:val="0"/>
          <w:sz w:val="24"/>
          <w:szCs w:val="24"/>
        </w:rPr>
        <w:t xml:space="preserve"> when nodes have lost some messages</w:t>
      </w:r>
      <w:r w:rsidR="00CD26FD">
        <w:rPr>
          <w:rFonts w:ascii="Times New Roman" w:eastAsia="宋体" w:hAnsi="Times New Roman" w:cs="Times New Roman"/>
          <w:kern w:val="0"/>
          <w:sz w:val="24"/>
          <w:szCs w:val="24"/>
        </w:rPr>
        <w:t>.</w:t>
      </w:r>
    </w:p>
    <w:p w14:paraId="627E7817" w14:textId="75A3113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F273BF">
        <w:rPr>
          <w:rFonts w:ascii="Times New Roman" w:eastAsia="黑体" w:hAnsi="Times New Roman" w:cs="Times New Roman"/>
          <w:sz w:val="28"/>
          <w:szCs w:val="28"/>
        </w:rPr>
        <w:t>3</w:t>
      </w:r>
      <w:r w:rsidRPr="00B16695">
        <w:rPr>
          <w:rFonts w:ascii="Times New Roman" w:eastAsia="黑体" w:hAnsi="Times New Roman" w:cs="Times New Roman"/>
          <w:sz w:val="28"/>
          <w:szCs w:val="28"/>
        </w:rPr>
        <w:t xml:space="preserve"> </w:t>
      </w:r>
      <w:r w:rsidR="00B263B3">
        <w:rPr>
          <w:rFonts w:ascii="Times New Roman" w:eastAsia="黑体" w:hAnsi="Times New Roman" w:cs="Times New Roman"/>
          <w:sz w:val="28"/>
          <w:szCs w:val="28"/>
        </w:rPr>
        <w:t>P</w:t>
      </w:r>
      <w:r w:rsidR="00DA2CD5">
        <w:rPr>
          <w:rFonts w:ascii="Times New Roman" w:eastAsia="黑体" w:hAnsi="Times New Roman" w:cs="Times New Roman"/>
          <w:sz w:val="28"/>
          <w:szCs w:val="28"/>
        </w:rPr>
        <w:t>erformance</w:t>
      </w:r>
    </w:p>
    <w:p w14:paraId="337FDEE0" w14:textId="0313A4DA" w:rsidR="00B263B3" w:rsidRPr="00ED2A1C" w:rsidRDefault="00B263B3" w:rsidP="00ED2A1C">
      <w:pPr>
        <w:spacing w:beforeLines="50" w:before="156"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B</w:t>
      </w:r>
      <w:r>
        <w:rPr>
          <w:rFonts w:ascii="Times New Roman" w:eastAsia="宋体" w:hAnsi="Times New Roman" w:cs="Times New Roman"/>
          <w:kern w:val="0"/>
          <w:sz w:val="24"/>
          <w:szCs w:val="24"/>
        </w:rPr>
        <w:t xml:space="preserve">oth block size and network size </w:t>
      </w:r>
      <w:r w:rsidR="00E049E7">
        <w:rPr>
          <w:rFonts w:ascii="Times New Roman" w:eastAsia="宋体" w:hAnsi="Times New Roman" w:cs="Times New Roman"/>
          <w:kern w:val="0"/>
          <w:sz w:val="24"/>
          <w:szCs w:val="24"/>
        </w:rPr>
        <w:t>are the factors that influence system performance, which can be measured via consensus latency and transaction throughput.</w:t>
      </w:r>
      <w:r w:rsidR="00ED2A1C">
        <w:rPr>
          <w:rFonts w:ascii="Times New Roman" w:eastAsia="宋体" w:hAnsi="Times New Roman" w:cs="Times New Roman"/>
          <w:kern w:val="0"/>
          <w:sz w:val="24"/>
          <w:szCs w:val="24"/>
        </w:rPr>
        <w:t xml:space="preserve"> In this subsection, we fix the transmit power at each node for broadcast transmissions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t</m:t>
            </m:r>
          </m:sub>
        </m:sSub>
        <m:r>
          <w:rPr>
            <w:rFonts w:ascii="Cambria Math" w:eastAsia="宋体" w:hAnsi="Cambria Math" w:cs="Times New Roman"/>
            <w:kern w:val="0"/>
            <w:sz w:val="24"/>
            <w:szCs w:val="24"/>
          </w:rPr>
          <m:t>=100</m:t>
        </m:r>
      </m:oMath>
      <w:r w:rsidR="00ED2A1C">
        <w:rPr>
          <w:rFonts w:ascii="Times New Roman" w:eastAsia="宋体" w:hAnsi="Times New Roman" w:cs="Times New Roman" w:hint="eastAsia"/>
          <w:kern w:val="0"/>
          <w:sz w:val="24"/>
          <w:szCs w:val="24"/>
        </w:rPr>
        <w:t>m</w:t>
      </w:r>
      <w:r w:rsidR="00ED2A1C">
        <w:rPr>
          <w:rFonts w:ascii="Times New Roman" w:eastAsia="宋体" w:hAnsi="Times New Roman" w:cs="Times New Roman"/>
          <w:kern w:val="0"/>
          <w:sz w:val="24"/>
          <w:szCs w:val="24"/>
        </w:rPr>
        <w:t xml:space="preserve">W, and the noise power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-9</m:t>
            </m:r>
          </m:sup>
        </m:sSup>
      </m:oMath>
      <w:r w:rsidR="00ED2A1C">
        <w:rPr>
          <w:rFonts w:ascii="Times New Roman" w:eastAsia="宋体" w:hAnsi="Times New Roman" w:cs="Times New Roman" w:hint="eastAsia"/>
          <w:kern w:val="0"/>
          <w:sz w:val="24"/>
          <w:szCs w:val="24"/>
        </w:rPr>
        <w:t>m</w:t>
      </w:r>
      <w:r w:rsidR="00ED2A1C">
        <w:rPr>
          <w:rFonts w:ascii="Times New Roman" w:eastAsia="宋体" w:hAnsi="Times New Roman" w:cs="Times New Roman"/>
          <w:kern w:val="0"/>
          <w:sz w:val="24"/>
          <w:szCs w:val="24"/>
        </w:rPr>
        <w:t xml:space="preserve">W. We also fix the path loss exponent as </w:t>
      </w:r>
      <m:oMath>
        <m:r>
          <w:rPr>
            <w:rFonts w:ascii="Cambria Math" w:eastAsia="宋体" w:hAnsi="Cambria Math" w:cs="Times New Roman"/>
            <w:kern w:val="0"/>
            <w:sz w:val="24"/>
            <w:szCs w:val="24"/>
          </w:rPr>
          <m:t>α=3</m:t>
        </m:r>
      </m:oMath>
      <w:r w:rsidR="00ED2A1C">
        <w:rPr>
          <w:rFonts w:ascii="Times New Roman" w:eastAsia="宋体" w:hAnsi="Times New Roman" w:cs="Times New Roman" w:hint="eastAsia"/>
          <w:kern w:val="0"/>
          <w:sz w:val="24"/>
          <w:szCs w:val="24"/>
        </w:rPr>
        <w:t>,</w:t>
      </w:r>
      <w:r w:rsidR="00ED2A1C">
        <w:rPr>
          <w:rFonts w:ascii="Times New Roman" w:eastAsia="宋体" w:hAnsi="Times New Roman" w:cs="Times New Roman"/>
          <w:kern w:val="0"/>
          <w:sz w:val="24"/>
          <w:szCs w:val="24"/>
        </w:rPr>
        <w:t xml:space="preserve"> and threshold </w:t>
      </w:r>
      <m:oMath>
        <m:r>
          <w:rPr>
            <w:rFonts w:ascii="Cambria Math" w:eastAsia="宋体" w:hAnsi="Cambria Math" w:cs="Times New Roman"/>
            <w:kern w:val="0"/>
            <w:sz w:val="24"/>
            <w:szCs w:val="24"/>
          </w:rPr>
          <m:t>β=2</m:t>
        </m:r>
      </m:oMath>
      <w:r w:rsidR="00ED2A1C">
        <w:rPr>
          <w:rFonts w:ascii="Times New Roman" w:eastAsia="宋体" w:hAnsi="Times New Roman" w:cs="Times New Roman"/>
          <w:kern w:val="0"/>
          <w:sz w:val="24"/>
          <w:szCs w:val="24"/>
        </w:rPr>
        <w:t xml:space="preserve">. In addition, all nodes are deployed into a network area with size </w:t>
      </w:r>
      <m:oMath>
        <m:r>
          <w:rPr>
            <w:rFonts w:ascii="Cambria Math" w:eastAsia="宋体" w:hAnsi="Cambria Math" w:cs="Times New Roman"/>
            <w:kern w:val="0"/>
            <w:sz w:val="24"/>
            <w:szCs w:val="24"/>
          </w:rPr>
          <m:t xml:space="preserve">100×100 </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m</m:t>
            </m:r>
          </m:e>
          <m:sup>
            <m:r>
              <w:rPr>
                <w:rFonts w:ascii="Cambria Math" w:eastAsia="宋体" w:hAnsi="Cambria Math" w:cs="Times New Roman"/>
                <w:kern w:val="0"/>
                <w:sz w:val="24"/>
                <w:szCs w:val="24"/>
              </w:rPr>
              <m:t>2</m:t>
            </m:r>
          </m:sup>
        </m:sSup>
      </m:oMath>
      <w:r w:rsidR="00ED2A1C">
        <w:rPr>
          <w:rFonts w:ascii="Times New Roman" w:eastAsia="宋体" w:hAnsi="Times New Roman" w:cs="Times New Roman"/>
          <w:kern w:val="0"/>
          <w:sz w:val="24"/>
          <w:szCs w:val="24"/>
        </w:rPr>
        <w:t xml:space="preserve"> , and the minimum distance between nodes is </w:t>
      </w:r>
      <m:oMath>
        <m:r>
          <w:rPr>
            <w:rFonts w:ascii="Cambria Math" w:eastAsia="宋体" w:hAnsi="Cambria Math" w:cs="Times New Roman"/>
            <w:kern w:val="0"/>
            <w:sz w:val="24"/>
            <w:szCs w:val="24"/>
          </w:rPr>
          <m:t>1</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 From Friis equation, we assume </w:t>
      </w:r>
      <m:oMath>
        <m:r>
          <w:rPr>
            <w:rFonts w:ascii="Cambria Math" w:eastAsia="宋体" w:hAnsi="Cambria Math" w:cs="Times New Roman"/>
            <w:kern w:val="0"/>
            <w:sz w:val="24"/>
            <w:szCs w:val="24"/>
          </w:rPr>
          <m:t xml:space="preserve"> P</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L</m:t>
            </m:r>
          </m:e>
          <m:sub>
            <m:r>
              <w:rPr>
                <w:rFonts w:ascii="Cambria Math" w:eastAsia="宋体" w:hAnsi="Cambria Math" w:cs="Times New Roman"/>
                <w:kern w:val="0"/>
                <w:sz w:val="24"/>
                <w:szCs w:val="24"/>
              </w:rPr>
              <m:t>dB</m:t>
            </m:r>
          </m:sub>
        </m:sSub>
        <m:d>
          <m:dPr>
            <m:ctrlPr>
              <w:rPr>
                <w:rFonts w:ascii="Cambria Math" w:eastAsia="宋体" w:hAnsi="Cambria Math" w:cs="Times New Roman"/>
                <w:i/>
                <w:kern w:val="0"/>
                <w:sz w:val="24"/>
                <w:szCs w:val="24"/>
              </w:rPr>
            </m:ctrlPr>
          </m:dPr>
          <m:e>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e>
        </m:d>
        <m:r>
          <w:rPr>
            <w:rFonts w:ascii="Cambria Math" w:eastAsia="宋体" w:hAnsi="Cambria Math" w:cs="Times New Roman"/>
            <w:kern w:val="0"/>
            <w:sz w:val="24"/>
            <w:szCs w:val="24"/>
          </w:rPr>
          <m:t>=20</m:t>
        </m:r>
        <m:func>
          <m:funcPr>
            <m:ctrlPr>
              <w:rPr>
                <w:rFonts w:ascii="Cambria Math" w:eastAsia="宋体" w:hAnsi="Cambria Math" w:cs="Times New Roman"/>
                <w:i/>
                <w:kern w:val="0"/>
                <w:sz w:val="24"/>
                <w:szCs w:val="24"/>
              </w:rPr>
            </m:ctrlPr>
          </m:funcPr>
          <m:fName>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log</m:t>
                </m:r>
              </m:e>
              <m:sub>
                <m:r>
                  <m:rPr>
                    <m:sty m:val="p"/>
                  </m:rPr>
                  <w:rPr>
                    <w:rFonts w:ascii="Cambria Math" w:eastAsia="宋体" w:hAnsi="Cambria Math" w:cs="Times New Roman"/>
                    <w:kern w:val="0"/>
                    <w:sz w:val="24"/>
                    <w:szCs w:val="24"/>
                  </w:rPr>
                  <m:t>10</m:t>
                </m:r>
              </m:sub>
            </m:sSub>
          </m:fName>
          <m:e>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λ</m:t>
                </m:r>
              </m:num>
              <m:den>
                <m:r>
                  <w:rPr>
                    <w:rFonts w:ascii="Cambria Math" w:eastAsia="宋体" w:hAnsi="Cambria Math" w:cs="Times New Roman"/>
                    <w:kern w:val="0"/>
                    <w:sz w:val="24"/>
                    <w:szCs w:val="24"/>
                  </w:rPr>
                  <m:t>4π</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den>
            </m:f>
          </m:e>
        </m:func>
        <m:r>
          <w:rPr>
            <w:rFonts w:ascii="Cambria Math" w:eastAsia="宋体" w:hAnsi="Cambria Math" w:cs="Times New Roman"/>
            <w:kern w:val="0"/>
            <w:sz w:val="24"/>
            <w:szCs w:val="24"/>
          </w:rPr>
          <m:t xml:space="preserve"> </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and for the simulation we fix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d</m:t>
            </m:r>
          </m:e>
          <m:sub>
            <m:r>
              <w:rPr>
                <w:rFonts w:ascii="Cambria Math" w:eastAsia="宋体" w:hAnsi="Cambria Math" w:cs="Times New Roman"/>
                <w:kern w:val="0"/>
                <w:sz w:val="24"/>
                <w:szCs w:val="24"/>
              </w:rPr>
              <m:t>0</m:t>
            </m:r>
          </m:sub>
        </m:sSub>
        <m:r>
          <w:rPr>
            <w:rFonts w:ascii="Cambria Math" w:eastAsia="宋体" w:hAnsi="Cambria Math" w:cs="Times New Roman"/>
            <w:kern w:val="0"/>
            <w:sz w:val="24"/>
            <w:szCs w:val="24"/>
          </w:rPr>
          <m:t>=1</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 and </w:t>
      </w:r>
      <m:oMath>
        <m:r>
          <w:rPr>
            <w:rFonts w:ascii="Cambria Math" w:eastAsia="宋体" w:hAnsi="Cambria Math" w:cs="Times New Roman"/>
            <w:kern w:val="0"/>
            <w:sz w:val="24"/>
            <w:szCs w:val="24"/>
          </w:rPr>
          <m:t>λ=0.125</m:t>
        </m:r>
      </m:oMath>
      <w:r w:rsidR="00ED2A1C">
        <w:rPr>
          <w:rFonts w:ascii="Times New Roman" w:eastAsia="宋体" w:hAnsi="Times New Roman" w:cs="Times New Roman" w:hint="eastAsia"/>
          <w:kern w:val="0"/>
          <w:sz w:val="24"/>
          <w:szCs w:val="24"/>
        </w:rPr>
        <w:t xml:space="preserve"> </w:t>
      </w:r>
      <w:r w:rsidR="00ED2A1C">
        <w:rPr>
          <w:rFonts w:ascii="Times New Roman" w:eastAsia="宋体" w:hAnsi="Times New Roman" w:cs="Times New Roman"/>
          <w:kern w:val="0"/>
          <w:sz w:val="24"/>
          <w:szCs w:val="24"/>
        </w:rPr>
        <w:t xml:space="preserve">meters, from the ISM (industrial scientific and medical) ratio bounds at 2.4GHz. Besides, the transmission probability of each node is set as </w:t>
      </w:r>
      <w:r w:rsidR="00F706DF">
        <w:rPr>
          <w:rFonts w:ascii="Times New Roman" w:eastAsia="宋体" w:hAnsi="Times New Roman" w:cs="Times New Roman" w:hint="eastAsia"/>
          <w:kern w:val="0"/>
          <w:sz w:val="24"/>
          <w:szCs w:val="24"/>
        </w:rPr>
        <w:t> </w:t>
      </w:r>
      <m:oMath>
        <m:acc>
          <m:accPr>
            <m:ctrlPr>
              <w:rPr>
                <w:rFonts w:ascii="Cambria Math" w:eastAsia="宋体" w:hAnsi="Cambria Math" w:cs="Times New Roman"/>
                <w:i/>
                <w:kern w:val="0"/>
                <w:sz w:val="24"/>
                <w:szCs w:val="24"/>
              </w:rPr>
            </m:ctrlPr>
          </m:accPr>
          <m:e>
            <m:r>
              <w:rPr>
                <w:rFonts w:ascii="Cambria Math" w:eastAsia="宋体" w:hAnsi="Cambria Math" w:cs="Times New Roman"/>
                <w:kern w:val="0"/>
                <w:sz w:val="24"/>
                <w:szCs w:val="24"/>
              </w:rPr>
              <m:t>p</m:t>
            </m:r>
          </m:e>
        </m:acc>
        <m:r>
          <w:rPr>
            <w:rFonts w:ascii="Cambria Math" w:eastAsia="宋体" w:hAnsi="Cambria Math" w:cs="Times New Roman"/>
            <w:kern w:val="0"/>
            <w:sz w:val="24"/>
            <w:szCs w:val="24"/>
          </w:rPr>
          <m:t>=0.0125</m:t>
        </m:r>
      </m:oMath>
      <w:r w:rsidR="00F706DF">
        <w:rPr>
          <w:rFonts w:ascii="Times New Roman" w:eastAsia="宋体" w:hAnsi="Times New Roman" w:cs="Times New Roman" w:hint="eastAsia"/>
          <w:kern w:val="0"/>
          <w:sz w:val="24"/>
          <w:szCs w:val="24"/>
        </w:rPr>
        <w:t xml:space="preserve"> </w:t>
      </w:r>
      <w:r w:rsidR="00F706DF">
        <w:rPr>
          <w:rFonts w:ascii="Times New Roman" w:eastAsia="宋体" w:hAnsi="Times New Roman" w:cs="Times New Roman"/>
          <w:kern w:val="0"/>
          <w:sz w:val="24"/>
          <w:szCs w:val="24"/>
        </w:rPr>
        <w:t xml:space="preserve">and the unit slot time for IEEE 802.11 is set to be </w:t>
      </w:r>
      <m:oMath>
        <m:r>
          <w:rPr>
            <w:rFonts w:ascii="Cambria Math" w:eastAsia="宋体" w:hAnsi="Cambria Math" w:cs="Times New Roman"/>
            <w:kern w:val="0"/>
            <w:sz w:val="24"/>
            <w:szCs w:val="24"/>
          </w:rPr>
          <m:t>50μs</m:t>
        </m:r>
      </m:oMath>
      <w:r w:rsidR="00F706DF">
        <w:rPr>
          <w:rFonts w:ascii="Times New Roman" w:eastAsia="宋体" w:hAnsi="Times New Roman" w:cs="Times New Roman" w:hint="eastAsia"/>
          <w:kern w:val="0"/>
          <w:sz w:val="24"/>
          <w:szCs w:val="24"/>
        </w:rPr>
        <w:t>.</w:t>
      </w:r>
    </w:p>
    <w:p w14:paraId="7AE2DF9A" w14:textId="3D6277D9" w:rsidR="00783B14" w:rsidRDefault="00783B14" w:rsidP="0088243E">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s the consensus latency</w:t>
      </w:r>
      <w:r w:rsidR="00405751">
        <w:rPr>
          <w:rFonts w:ascii="Times New Roman" w:eastAsia="宋体" w:hAnsi="Times New Roman" w:cs="Times New Roman"/>
          <w:kern w:val="0"/>
          <w:sz w:val="24"/>
          <w:szCs w:val="24"/>
        </w:rPr>
        <w:t>,</w:t>
      </w:r>
      <w:r w:rsidR="00405751" w:rsidRPr="00405751">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which is the time</w:t>
      </w:r>
      <w:r w:rsidR="00F273BF">
        <w:rPr>
          <w:rFonts w:ascii="Times New Roman" w:eastAsia="宋体" w:hAnsi="Times New Roman" w:cs="Times New Roman"/>
          <w:kern w:val="0"/>
          <w:sz w:val="24"/>
          <w:szCs w:val="24"/>
        </w:rPr>
        <w:t xml:space="preserve"> interval</w:t>
      </w:r>
      <w:r w:rsidR="00405751">
        <w:rPr>
          <w:rFonts w:ascii="Times New Roman" w:eastAsia="宋体" w:hAnsi="Times New Roman" w:cs="Times New Roman"/>
          <w:kern w:val="0"/>
          <w:sz w:val="24"/>
          <w:szCs w:val="24"/>
        </w:rPr>
        <w:t xml:space="preserve"> of a round of SWIB protocol</w:t>
      </w:r>
      <w:r w:rsidR="00652904">
        <w:rPr>
          <w:rFonts w:ascii="Times New Roman" w:eastAsia="宋体" w:hAnsi="Times New Roman" w:cs="Times New Roman"/>
          <w:kern w:val="0"/>
          <w:sz w:val="24"/>
          <w:szCs w:val="24"/>
        </w:rPr>
        <w:t xml:space="preserve">. </w:t>
      </w:r>
      <w:r w:rsidR="00405751">
        <w:rPr>
          <w:rFonts w:ascii="Times New Roman" w:eastAsia="宋体" w:hAnsi="Times New Roman" w:cs="Times New Roman"/>
          <w:kern w:val="0"/>
          <w:sz w:val="24"/>
          <w:szCs w:val="24"/>
        </w:rPr>
        <w:t>And transaction throughput of blockchain system can be measured through used block size and resulting consensus latency.</w:t>
      </w:r>
      <w:r w:rsidR="00405751">
        <w:rPr>
          <w:rFonts w:ascii="Times New Roman" w:eastAsia="宋体" w:hAnsi="Times New Roman" w:cs="Times New Roman" w:hint="eastAsia"/>
          <w:kern w:val="0"/>
          <w:sz w:val="24"/>
          <w:szCs w:val="24"/>
        </w:rPr>
        <w:t xml:space="preserve"> </w:t>
      </w:r>
      <w:r w:rsidR="00652904">
        <w:rPr>
          <w:rFonts w:ascii="Times New Roman" w:eastAsia="宋体" w:hAnsi="Times New Roman" w:cs="Times New Roman"/>
          <w:kern w:val="0"/>
          <w:sz w:val="24"/>
          <w:szCs w:val="24"/>
        </w:rPr>
        <w:t>We run the consensus protocol for 10 consecutive rounds increas</w:t>
      </w:r>
      <w:r w:rsidR="00F273BF">
        <w:rPr>
          <w:rFonts w:ascii="Times New Roman" w:eastAsia="宋体" w:hAnsi="Times New Roman" w:cs="Times New Roman"/>
          <w:kern w:val="0"/>
          <w:sz w:val="24"/>
          <w:szCs w:val="24"/>
        </w:rPr>
        <w:t>ing</w:t>
      </w:r>
      <w:r w:rsidR="00652904">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r w:rsidR="00652904" w:rsidRPr="00652904">
        <w:rPr>
          <w:rFonts w:ascii="Times New Roman" w:eastAsia="宋体" w:hAnsi="Times New Roman" w:cs="Times New Roman"/>
          <w:kern w:val="0"/>
          <w:sz w:val="24"/>
          <w:szCs w:val="24"/>
        </w:rPr>
        <w:t>0.5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w:t>
      </w:r>
      <w:r w:rsidR="00652904">
        <w:rPr>
          <w:rFonts w:ascii="Times New Roman" w:eastAsia="宋体" w:hAnsi="Times New Roman" w:cs="Times New Roman"/>
          <w:kern w:val="0"/>
          <w:sz w:val="24"/>
          <w:szCs w:val="24"/>
        </w:rPr>
        <w:t>B</w:t>
      </w:r>
      <w:r w:rsidR="00652904" w:rsidRPr="00652904">
        <w:rPr>
          <w:rFonts w:ascii="Times New Roman" w:eastAsia="宋体" w:hAnsi="Times New Roman" w:cs="Times New Roman"/>
          <w:kern w:val="0"/>
          <w:sz w:val="24"/>
          <w:szCs w:val="24"/>
        </w:rPr>
        <w:t xml:space="preserve"> to 5</w:t>
      </w:r>
      <w:r w:rsidR="00AA436D">
        <w:rPr>
          <w:rFonts w:ascii="Times New Roman" w:eastAsia="宋体" w:hAnsi="Times New Roman" w:cs="Times New Roman"/>
          <w:kern w:val="0"/>
          <w:sz w:val="24"/>
          <w:szCs w:val="24"/>
        </w:rPr>
        <w:t xml:space="preserve"> </w:t>
      </w:r>
      <w:r w:rsidR="00652904" w:rsidRPr="00652904">
        <w:rPr>
          <w:rFonts w:ascii="Times New Roman" w:eastAsia="宋体" w:hAnsi="Times New Roman" w:cs="Times New Roman"/>
          <w:kern w:val="0"/>
          <w:sz w:val="24"/>
          <w:szCs w:val="24"/>
        </w:rPr>
        <w:t>MB</w:t>
      </w:r>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w:t>
      </w:r>
      <w:r w:rsidR="00F273BF">
        <w:rPr>
          <w:rFonts w:ascii="Times New Roman" w:eastAsia="宋体" w:hAnsi="Times New Roman" w:cs="Times New Roman"/>
          <w:kern w:val="0"/>
          <w:sz w:val="24"/>
          <w:szCs w:val="24"/>
        </w:rPr>
        <w:t>three</w:t>
      </w:r>
      <w:r>
        <w:rPr>
          <w:rFonts w:ascii="Times New Roman" w:eastAsia="宋体" w:hAnsi="Times New Roman" w:cs="Times New Roman"/>
          <w:kern w:val="0"/>
          <w:sz w:val="24"/>
          <w:szCs w:val="24"/>
        </w:rPr>
        <w:t xml:space="preserve"> </w:t>
      </w:r>
      <w:r w:rsidR="00074E71">
        <w:rPr>
          <w:rFonts w:ascii="Times New Roman" w:eastAsia="宋体" w:hAnsi="Times New Roman" w:cs="Times New Roman"/>
          <w:kern w:val="0"/>
          <w:sz w:val="24"/>
          <w:szCs w:val="24"/>
        </w:rPr>
        <w:t xml:space="preserve">different </w:t>
      </w:r>
      <w:r>
        <w:rPr>
          <w:rFonts w:ascii="Times New Roman" w:eastAsia="宋体" w:hAnsi="Times New Roman" w:cs="Times New Roman"/>
          <w:kern w:val="0"/>
          <w:sz w:val="24"/>
          <w:szCs w:val="24"/>
        </w:rPr>
        <w:t xml:space="preserve">fixed-size networks. </w:t>
      </w:r>
    </w:p>
    <w:p w14:paraId="4C45D19F" w14:textId="2F8DE029" w:rsidR="00D67760" w:rsidRDefault="00E9106F" w:rsidP="008363AB">
      <w:pPr>
        <w:keepNext/>
        <w:widowControl/>
        <w:shd w:val="clear" w:color="auto" w:fill="FFFFFF"/>
        <w:spacing w:afterLines="100" w:after="312" w:line="450" w:lineRule="atLeast"/>
        <w:ind w:firstLine="420"/>
        <w:jc w:val="center"/>
      </w:pPr>
      <w:r>
        <w:rPr>
          <w:noProof/>
        </w:rPr>
        <w:drawing>
          <wp:inline distT="0" distB="0" distL="0" distR="0" wp14:anchorId="628B3B31" wp14:editId="7DE84658">
            <wp:extent cx="2303790" cy="1784555"/>
            <wp:effectExtent l="0" t="0" r="127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08410" cy="1788133"/>
                    </a:xfrm>
                    <a:prstGeom prst="rect">
                      <a:avLst/>
                    </a:prstGeom>
                  </pic:spPr>
                </pic:pic>
              </a:graphicData>
            </a:graphic>
          </wp:inline>
        </w:drawing>
      </w:r>
      <w:r>
        <w:rPr>
          <w:noProof/>
        </w:rPr>
        <w:t xml:space="preserve"> </w:t>
      </w:r>
      <w:r>
        <w:rPr>
          <w:noProof/>
        </w:rPr>
        <w:drawing>
          <wp:inline distT="0" distB="0" distL="0" distR="0" wp14:anchorId="70DD4B2D" wp14:editId="3A2CCF86">
            <wp:extent cx="2745957" cy="16813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0046" cy="1726680"/>
                    </a:xfrm>
                    <a:prstGeom prst="rect">
                      <a:avLst/>
                    </a:prstGeom>
                  </pic:spPr>
                </pic:pic>
              </a:graphicData>
            </a:graphic>
          </wp:inline>
        </w:drawing>
      </w:r>
    </w:p>
    <w:p w14:paraId="289AE81C" w14:textId="1C754E6B" w:rsidR="004119F1" w:rsidRPr="00D67760" w:rsidRDefault="00D67760" w:rsidP="00D67760">
      <w:pPr>
        <w:pStyle w:val="ac"/>
        <w:jc w:val="left"/>
        <w:rPr>
          <w:rFonts w:ascii="Times New Roman" w:hAnsi="Times New Roman" w:cs="Times New Roman"/>
          <w:b/>
          <w:bCs/>
        </w:rPr>
      </w:pPr>
      <w:r>
        <w:rPr>
          <w:rFonts w:ascii="Times New Roman" w:hAnsi="Times New Roman" w:cs="Times New Roman"/>
          <w:b/>
          <w:bCs/>
        </w:rPr>
        <w:tab/>
      </w:r>
      <w:r w:rsidRPr="00D67760">
        <w:rPr>
          <w:rFonts w:ascii="Times New Roman" w:hAnsi="Times New Roman" w:cs="Times New Roman"/>
          <w:b/>
          <w:bCs/>
        </w:rPr>
        <w:t>Fig</w:t>
      </w:r>
      <w:r w:rsidR="00F273BF">
        <w:rPr>
          <w:rFonts w:ascii="Times New Roman" w:hAnsi="Times New Roman" w:cs="Times New Roman"/>
          <w:b/>
          <w:bCs/>
        </w:rPr>
        <w:t>. 9</w:t>
      </w:r>
      <w:r>
        <w:rPr>
          <w:rFonts w:ascii="Times New Roman" w:hAnsi="Times New Roman" w:cs="Times New Roman"/>
          <w:b/>
          <w:bCs/>
        </w:rPr>
        <w:t xml:space="preserve">. </w:t>
      </w:r>
      <w:r w:rsidR="00B121D4">
        <w:rPr>
          <w:rFonts w:ascii="Times New Roman" w:hAnsi="Times New Roman" w:cs="Times New Roman"/>
          <w:b/>
          <w:bCs/>
        </w:rPr>
        <w:t xml:space="preserve">The performance of SWIB vs. </w:t>
      </w:r>
      <w:r w:rsidR="00B95734">
        <w:rPr>
          <w:rFonts w:ascii="Times New Roman" w:hAnsi="Times New Roman" w:cs="Times New Roman"/>
          <w:b/>
          <w:bCs/>
        </w:rPr>
        <w:t>block size</w:t>
      </w:r>
    </w:p>
    <w:p w14:paraId="362E72CF" w14:textId="3AAED38F" w:rsidR="00CB1158" w:rsidRPr="000D39E6" w:rsidRDefault="004119F1"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w:t>
      </w:r>
      <w:r w:rsidR="004D5D4A">
        <w:rPr>
          <w:rFonts w:ascii="Times New Roman" w:eastAsia="宋体" w:hAnsi="Times New Roman" w:cs="Times New Roman"/>
          <w:kern w:val="0"/>
          <w:sz w:val="24"/>
          <w:szCs w:val="24"/>
        </w:rPr>
        <w:t>. 9</w:t>
      </w:r>
      <w:r>
        <w:rPr>
          <w:rFonts w:ascii="Times New Roman" w:eastAsia="宋体" w:hAnsi="Times New Roman" w:cs="Times New Roman"/>
          <w:kern w:val="0"/>
          <w:sz w:val="24"/>
          <w:szCs w:val="24"/>
        </w:rPr>
        <w:t xml:space="preserve">, </w:t>
      </w:r>
      <w:r w:rsidR="00B035C8">
        <w:rPr>
          <w:rFonts w:ascii="Times New Roman" w:eastAsia="宋体" w:hAnsi="Times New Roman" w:cs="Times New Roman"/>
          <w:kern w:val="0"/>
          <w:sz w:val="24"/>
          <w:szCs w:val="24"/>
        </w:rPr>
        <w:t>w</w:t>
      </w:r>
      <w:r w:rsidR="007B56CF">
        <w:rPr>
          <w:rFonts w:ascii="Times New Roman" w:eastAsia="宋体" w:hAnsi="Times New Roman" w:cs="Times New Roman"/>
          <w:kern w:val="0"/>
          <w:sz w:val="24"/>
          <w:szCs w:val="24"/>
        </w:rPr>
        <w:t>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w:t>
      </w:r>
      <w:r w:rsidR="00B035C8">
        <w:rPr>
          <w:rFonts w:ascii="Times New Roman" w:eastAsia="宋体" w:hAnsi="Times New Roman" w:cs="Times New Roman"/>
          <w:kern w:val="0"/>
          <w:sz w:val="24"/>
          <w:szCs w:val="24"/>
        </w:rPr>
        <w:t>c</w:t>
      </w:r>
      <w:r w:rsidR="00490563">
        <w:rPr>
          <w:rFonts w:ascii="Times New Roman" w:eastAsia="宋体" w:hAnsi="Times New Roman" w:cs="Times New Roman"/>
          <w:kern w:val="0"/>
          <w:sz w:val="24"/>
          <w:szCs w:val="24"/>
        </w:rPr>
        <w:t xml:space="preserve">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 xml:space="preserve">increase when </w:t>
      </w:r>
      <w:r w:rsidR="00B035C8">
        <w:rPr>
          <w:rFonts w:ascii="Times New Roman" w:eastAsia="宋体" w:hAnsi="Times New Roman" w:cs="Times New Roman"/>
          <w:kern w:val="0"/>
          <w:sz w:val="24"/>
          <w:szCs w:val="24"/>
        </w:rPr>
        <w:t xml:space="preserve">increasing the size of </w:t>
      </w:r>
      <w:r w:rsidR="00490563">
        <w:rPr>
          <w:rFonts w:ascii="Times New Roman" w:eastAsia="宋体" w:hAnsi="Times New Roman" w:cs="Times New Roman"/>
          <w:kern w:val="0"/>
          <w:sz w:val="24"/>
          <w:szCs w:val="24"/>
        </w:rPr>
        <w:t>block.</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r w:rsidR="00E53B9D">
        <w:rPr>
          <w:rFonts w:ascii="Times New Roman" w:eastAsia="宋体" w:hAnsi="Times New Roman" w:cs="Times New Roman"/>
          <w:kern w:val="0"/>
          <w:sz w:val="24"/>
          <w:szCs w:val="24"/>
        </w:rPr>
        <w:t>4</w:t>
      </w:r>
      <w:r w:rsidR="00AA436D">
        <w:rPr>
          <w:rFonts w:ascii="Times New Roman" w:eastAsia="宋体" w:hAnsi="Times New Roman" w:cs="Times New Roman"/>
          <w:kern w:val="0"/>
          <w:sz w:val="24"/>
          <w:szCs w:val="24"/>
        </w:rPr>
        <w:t xml:space="preserve"> </w:t>
      </w:r>
      <w:r w:rsidR="0057621D">
        <w:rPr>
          <w:rFonts w:ascii="Times New Roman" w:eastAsia="宋体" w:hAnsi="Times New Roman" w:cs="Times New Roman"/>
          <w:kern w:val="0"/>
          <w:sz w:val="24"/>
          <w:szCs w:val="24"/>
        </w:rPr>
        <w:t xml:space="preserve">MB, </w:t>
      </w:r>
      <w:r w:rsidR="00E53B9D">
        <w:rPr>
          <w:rFonts w:ascii="Times New Roman" w:eastAsia="宋体" w:hAnsi="Times New Roman" w:cs="Times New Roman"/>
          <w:kern w:val="0"/>
          <w:sz w:val="24"/>
          <w:szCs w:val="24"/>
        </w:rPr>
        <w:t xml:space="preserve">the average consensus latency is about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ly, and finally tends to be flat. The result</w:t>
      </w:r>
      <w:r w:rsidR="00B035C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1</w:t>
      </w:r>
      <w:r w:rsidR="00AA436D">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MB,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w:t>
      </w:r>
      <w:r w:rsidR="00186E0A">
        <w:rPr>
          <w:rFonts w:ascii="Times New Roman" w:eastAsia="宋体" w:hAnsi="Times New Roman" w:cs="Times New Roman"/>
          <w:kern w:val="0"/>
          <w:sz w:val="24"/>
          <w:szCs w:val="24"/>
        </w:rPr>
        <w:t>In summary,</w:t>
      </w:r>
      <w:r w:rsidR="00C91E2F" w:rsidRPr="00C91E2F">
        <w:rPr>
          <w:rFonts w:ascii="Times New Roman" w:eastAsia="宋体" w:hAnsi="Times New Roman" w:cs="Times New Roman"/>
          <w:kern w:val="0"/>
          <w:sz w:val="24"/>
          <w:szCs w:val="24"/>
        </w:rPr>
        <w:t xml:space="preserve">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1550E7DB" w14:textId="6692AA20" w:rsidR="00B16695" w:rsidRDefault="007B56CF" w:rsidP="0088243E">
      <w:pPr>
        <w:spacing w:afterLines="50" w:after="156"/>
        <w:ind w:firstLineChars="200" w:firstLine="48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We</w:t>
      </w:r>
      <w:r w:rsidR="004D5D4A">
        <w:rPr>
          <w:rFonts w:ascii="Times New Roman" w:eastAsia="宋体" w:hAnsi="Times New Roman" w:cs="Times New Roman"/>
          <w:kern w:val="0"/>
          <w:sz w:val="24"/>
          <w:szCs w:val="24"/>
        </w:rPr>
        <w:t xml:space="preserve"> then</w:t>
      </w:r>
      <w:r w:rsidRPr="007B56CF">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w:t>
      </w:r>
      <w:r w:rsidR="00186E0A">
        <w:rPr>
          <w:rFonts w:ascii="Times New Roman" w:eastAsia="宋体" w:hAnsi="Times New Roman" w:cs="Times New Roman"/>
          <w:kern w:val="0"/>
          <w:sz w:val="24"/>
          <w:szCs w:val="24"/>
        </w:rPr>
        <w:t>network sizes</w:t>
      </w:r>
      <w:r w:rsidR="000B4761">
        <w:rPr>
          <w:rFonts w:ascii="Times New Roman" w:eastAsia="宋体" w:hAnsi="Times New Roman" w:cs="Times New Roman"/>
          <w:kern w:val="0"/>
          <w:sz w:val="24"/>
          <w:szCs w:val="24"/>
        </w:rPr>
        <w:t xml:space="preserve">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w:t>
      </w:r>
      <w:r w:rsidR="004D5D4A">
        <w:rPr>
          <w:rFonts w:ascii="Times New Roman" w:eastAsia="宋体" w:hAnsi="Times New Roman" w:cs="Times New Roman"/>
          <w:kern w:val="0"/>
          <w:sz w:val="24"/>
          <w:szCs w:val="24"/>
        </w:rPr>
        <w:t>three</w:t>
      </w:r>
      <w:r w:rsidR="0069678F">
        <w:rPr>
          <w:rFonts w:ascii="Times New Roman" w:eastAsia="宋体" w:hAnsi="Times New Roman" w:cs="Times New Roman"/>
          <w:kern w:val="0"/>
          <w:sz w:val="24"/>
          <w:szCs w:val="24"/>
        </w:rPr>
        <w:t xml:space="preserve"> different block sizes. </w:t>
      </w:r>
    </w:p>
    <w:p w14:paraId="49663023" w14:textId="52BEC6D1" w:rsidR="00B95734" w:rsidRDefault="00887D1B" w:rsidP="00B95734">
      <w:pPr>
        <w:keepNext/>
        <w:widowControl/>
        <w:shd w:val="clear" w:color="auto" w:fill="FFFFFF"/>
        <w:spacing w:afterLines="100" w:after="312" w:line="450" w:lineRule="atLeast"/>
        <w:ind w:firstLine="420"/>
        <w:jc w:val="left"/>
      </w:pPr>
      <w:r>
        <w:rPr>
          <w:noProof/>
        </w:rPr>
        <w:drawing>
          <wp:inline distT="0" distB="0" distL="0" distR="0" wp14:anchorId="4FB738B8" wp14:editId="46D3D3DF">
            <wp:extent cx="2512142" cy="16729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7779" cy="1696723"/>
                    </a:xfrm>
                    <a:prstGeom prst="rect">
                      <a:avLst/>
                    </a:prstGeom>
                  </pic:spPr>
                </pic:pic>
              </a:graphicData>
            </a:graphic>
          </wp:inline>
        </w:drawing>
      </w:r>
      <w:r>
        <w:rPr>
          <w:noProof/>
        </w:rPr>
        <w:t xml:space="preserve"> </w:t>
      </w:r>
      <w:r>
        <w:rPr>
          <w:noProof/>
        </w:rPr>
        <w:drawing>
          <wp:inline distT="0" distB="0" distL="0" distR="0" wp14:anchorId="7BDE1710" wp14:editId="27DF8BC3">
            <wp:extent cx="2728062" cy="186812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4201" cy="1886029"/>
                    </a:xfrm>
                    <a:prstGeom prst="rect">
                      <a:avLst/>
                    </a:prstGeom>
                  </pic:spPr>
                </pic:pic>
              </a:graphicData>
            </a:graphic>
          </wp:inline>
        </w:drawing>
      </w:r>
    </w:p>
    <w:p w14:paraId="6CCDF214" w14:textId="2B1E8118" w:rsidR="0069678F" w:rsidRPr="00B95734" w:rsidRDefault="00B121D4" w:rsidP="00B95734">
      <w:pPr>
        <w:pStyle w:val="ac"/>
        <w:jc w:val="left"/>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Fig</w:t>
      </w:r>
      <w:r w:rsidR="004D5D4A">
        <w:rPr>
          <w:rFonts w:ascii="Times New Roman" w:hAnsi="Times New Roman" w:cs="Times New Roman"/>
          <w:b/>
          <w:bCs/>
        </w:rPr>
        <w:t>.</w:t>
      </w:r>
      <w:r w:rsidR="00B95734" w:rsidRPr="00B95734">
        <w:rPr>
          <w:rFonts w:ascii="Times New Roman" w:hAnsi="Times New Roman" w:cs="Times New Roman"/>
          <w:b/>
          <w:bCs/>
        </w:rPr>
        <w:t xml:space="preserve"> </w:t>
      </w:r>
      <w:r w:rsidR="004D5D4A">
        <w:rPr>
          <w:rFonts w:ascii="Times New Roman" w:hAnsi="Times New Roman" w:cs="Times New Roman"/>
          <w:b/>
          <w:bCs/>
        </w:rPr>
        <w:t>10</w:t>
      </w:r>
      <w:r w:rsidR="00B95734">
        <w:rPr>
          <w:rFonts w:ascii="Times New Roman" w:hAnsi="Times New Roman" w:cs="Times New Roman"/>
          <w:b/>
          <w:bCs/>
        </w:rPr>
        <w:t>.</w:t>
      </w:r>
      <w:r>
        <w:rPr>
          <w:rFonts w:ascii="Times New Roman" w:hAnsi="Times New Roman" w:cs="Times New Roman"/>
          <w:b/>
          <w:bCs/>
        </w:rPr>
        <w:t xml:space="preserve"> The performance of SWIB vs. </w:t>
      </w:r>
      <w:r w:rsidR="00B95734">
        <w:rPr>
          <w:rFonts w:ascii="Times New Roman" w:hAnsi="Times New Roman" w:cs="Times New Roman"/>
          <w:b/>
          <w:bCs/>
        </w:rPr>
        <w:t>network size</w:t>
      </w:r>
      <w:r w:rsidR="004D5D4A">
        <w:rPr>
          <w:rFonts w:ascii="Times New Roman" w:hAnsi="Times New Roman" w:cs="Times New Roman"/>
          <w:b/>
          <w:bCs/>
        </w:rPr>
        <w:t>s</w:t>
      </w:r>
    </w:p>
    <w:p w14:paraId="6511E147" w14:textId="4D91F359" w:rsidR="0069678F" w:rsidRDefault="0069678F"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w:t>
      </w:r>
      <w:r w:rsidR="004D5D4A">
        <w:rPr>
          <w:rFonts w:ascii="Times New Roman" w:eastAsia="宋体" w:hAnsi="Times New Roman" w:cs="Times New Roman"/>
          <w:kern w:val="0"/>
          <w:sz w:val="24"/>
          <w:szCs w:val="24"/>
        </w:rPr>
        <w:t>Fig. 10</w:t>
      </w:r>
      <w:r>
        <w:rPr>
          <w:rFonts w:ascii="Times New Roman" w:eastAsia="宋体" w:hAnsi="Times New Roman" w:cs="Times New Roman"/>
          <w:kern w:val="0"/>
          <w:sz w:val="24"/>
          <w:szCs w:val="24"/>
        </w:rPr>
        <w:t xml:space="preserve">, consensus latency </w:t>
      </w:r>
      <w:r w:rsidR="00A47F16">
        <w:rPr>
          <w:rFonts w:ascii="Times New Roman" w:eastAsia="宋体" w:hAnsi="Times New Roman" w:cs="Times New Roman"/>
          <w:kern w:val="0"/>
          <w:sz w:val="24"/>
          <w:szCs w:val="24"/>
        </w:rPr>
        <w:t xml:space="preserve">will increase with the number of consensus </w:t>
      </w:r>
      <w:r w:rsidR="00A47F16">
        <w:rPr>
          <w:rFonts w:ascii="Times New Roman" w:eastAsia="宋体" w:hAnsi="Times New Roman" w:cs="Times New Roman"/>
          <w:kern w:val="0"/>
          <w:sz w:val="24"/>
          <w:szCs w:val="24"/>
        </w:rPr>
        <w:lastRenderedPageBreak/>
        <w:t xml:space="preserve">nodes, and achieving acceptable values even for network size of </w:t>
      </w:r>
      <w:r w:rsidR="00AC434F">
        <w:rPr>
          <w:rFonts w:ascii="Times New Roman" w:eastAsia="宋体" w:hAnsi="Times New Roman" w:cs="Times New Roman"/>
          <w:kern w:val="0"/>
          <w:sz w:val="24"/>
          <w:szCs w:val="24"/>
        </w:rPr>
        <w:t>5</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1</w:t>
      </w:r>
      <w:r w:rsidR="004A06FB">
        <w:rPr>
          <w:rFonts w:ascii="Times New Roman" w:eastAsia="宋体" w:hAnsi="Times New Roman" w:cs="Times New Roman"/>
          <w:kern w:val="0"/>
          <w:sz w:val="24"/>
          <w:szCs w:val="24"/>
        </w:rPr>
        <w:t xml:space="preserve"> </w:t>
      </w:r>
      <w:r w:rsidR="00EE0A58">
        <w:rPr>
          <w:rFonts w:ascii="Times New Roman" w:eastAsia="宋体" w:hAnsi="Times New Roman" w:cs="Times New Roman"/>
          <w:kern w:val="0"/>
          <w:sz w:val="24"/>
          <w:szCs w:val="24"/>
        </w:rPr>
        <w:t xml:space="preserve">MB.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enough</w:t>
      </w:r>
      <w:r w:rsidR="00E769FA">
        <w:rPr>
          <w:rFonts w:ascii="Times New Roman" w:eastAsia="宋体" w:hAnsi="Times New Roman" w:cs="Times New Roman"/>
          <w:kern w:val="0"/>
          <w:sz w:val="24"/>
          <w:szCs w:val="24"/>
        </w:rPr>
        <w:t xml:space="preserve"> partial</w:t>
      </w:r>
      <w:r w:rsidR="001E2470">
        <w:rPr>
          <w:rFonts w:ascii="Times New Roman" w:eastAsia="宋体" w:hAnsi="Times New Roman" w:cs="Times New Roman"/>
          <w:kern w:val="0"/>
          <w:sz w:val="24"/>
          <w:szCs w:val="24"/>
        </w:rPr>
        <w:t xml:space="preserve"> signature</w:t>
      </w:r>
      <w:r w:rsidR="00E769FA">
        <w:rPr>
          <w:rFonts w:ascii="Times New Roman" w:eastAsia="宋体" w:hAnsi="Times New Roman" w:cs="Times New Roman"/>
          <w:kern w:val="0"/>
          <w:sz w:val="24"/>
          <w:szCs w:val="24"/>
        </w:rPr>
        <w:t xml:space="preserve"> share</w:t>
      </w:r>
      <w:r w:rsidR="001E2470">
        <w:rPr>
          <w:rFonts w:ascii="Times New Roman" w:eastAsia="宋体" w:hAnsi="Times New Roman" w:cs="Times New Roman"/>
          <w:kern w:val="0"/>
          <w:sz w:val="24"/>
          <w:szCs w:val="24"/>
        </w:rPr>
        <w:t xml:space="preserve">s, which will grow proportionally with </w:t>
      </w:r>
      <w:r w:rsidR="00D5376C">
        <w:rPr>
          <w:rFonts w:ascii="Times New Roman" w:eastAsia="宋体" w:hAnsi="Times New Roman" w:cs="Times New Roman"/>
          <w:kern w:val="0"/>
          <w:sz w:val="24"/>
          <w:szCs w:val="24"/>
        </w:rPr>
        <w:t>the increase of network size. This indicates that all consensus nodes require to verify more partial signature</w:t>
      </w:r>
      <w:r w:rsidR="00E769FA">
        <w:rPr>
          <w:rFonts w:ascii="Times New Roman" w:eastAsia="宋体" w:hAnsi="Times New Roman" w:cs="Times New Roman"/>
          <w:kern w:val="0"/>
          <w:sz w:val="24"/>
          <w:szCs w:val="24"/>
        </w:rPr>
        <w:t xml:space="preserve"> share</w:t>
      </w:r>
      <w:r w:rsidR="00D5376C">
        <w:rPr>
          <w:rFonts w:ascii="Times New Roman" w:eastAsia="宋体" w:hAnsi="Times New Roman" w:cs="Times New Roman"/>
          <w:kern w:val="0"/>
          <w:sz w:val="24"/>
          <w:szCs w:val="24"/>
        </w:rPr>
        <w:t>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w:t>
      </w:r>
      <w:r w:rsidR="000272F3">
        <w:rPr>
          <w:rFonts w:ascii="Times New Roman" w:eastAsia="宋体" w:hAnsi="Times New Roman" w:cs="Times New Roman"/>
          <w:kern w:val="0"/>
          <w:sz w:val="24"/>
          <w:szCs w:val="24"/>
        </w:rPr>
        <w:t xml:space="preserve">Since the block size is fixed and consensus latency increases, the average transaction throughput will </w:t>
      </w:r>
      <w:r w:rsidR="00EF6FD3">
        <w:rPr>
          <w:rFonts w:ascii="Times New Roman" w:eastAsia="宋体" w:hAnsi="Times New Roman" w:cs="Times New Roman"/>
          <w:kern w:val="0"/>
          <w:sz w:val="24"/>
          <w:szCs w:val="24"/>
        </w:rPr>
        <w:t>decrease</w:t>
      </w:r>
      <w:r w:rsidR="000272F3">
        <w:rPr>
          <w:rFonts w:ascii="Times New Roman" w:eastAsia="宋体" w:hAnsi="Times New Roman" w:cs="Times New Roman"/>
          <w:kern w:val="0"/>
          <w:sz w:val="24"/>
          <w:szCs w:val="24"/>
        </w:rPr>
        <w:t>.</w:t>
      </w:r>
      <w:r w:rsidR="00C72CED">
        <w:rPr>
          <w:rFonts w:ascii="Times New Roman" w:eastAsia="宋体" w:hAnsi="Times New Roman" w:cs="Times New Roman"/>
          <w:kern w:val="0"/>
          <w:sz w:val="24"/>
          <w:szCs w:val="24"/>
        </w:rPr>
        <w:t xml:space="preserve"> The result shows that average transaction throughput can </w:t>
      </w:r>
      <w:r w:rsidR="00AC434F">
        <w:rPr>
          <w:rFonts w:ascii="Times New Roman" w:eastAsia="宋体" w:hAnsi="Times New Roman" w:cs="Times New Roman"/>
          <w:kern w:val="0"/>
          <w:sz w:val="24"/>
          <w:szCs w:val="24"/>
        </w:rPr>
        <w:t>reach approximate</w:t>
      </w:r>
      <w:r w:rsidR="00C72CED">
        <w:rPr>
          <w:rFonts w:ascii="Times New Roman" w:eastAsia="宋体" w:hAnsi="Times New Roman" w:cs="Times New Roman"/>
          <w:kern w:val="0"/>
          <w:sz w:val="24"/>
          <w:szCs w:val="24"/>
        </w:rPr>
        <w:t xml:space="preserve"> </w:t>
      </w:r>
      <w:r w:rsidR="00AC434F">
        <w:rPr>
          <w:rFonts w:ascii="Times New Roman" w:eastAsia="宋体" w:hAnsi="Times New Roman" w:cs="Times New Roman"/>
          <w:kern w:val="0"/>
          <w:sz w:val="24"/>
          <w:szCs w:val="24"/>
        </w:rPr>
        <w:t>3</w:t>
      </w:r>
      <w:r w:rsidR="00C72CED">
        <w:rPr>
          <w:rFonts w:ascii="Times New Roman" w:eastAsia="宋体" w:hAnsi="Times New Roman" w:cs="Times New Roman"/>
          <w:kern w:val="0"/>
          <w:sz w:val="24"/>
          <w:szCs w:val="24"/>
        </w:rPr>
        <w:t>000</w:t>
      </w:r>
      <w:r w:rsidR="004A06FB">
        <w:rPr>
          <w:rFonts w:ascii="Times New Roman" w:eastAsia="宋体" w:hAnsi="Times New Roman" w:cs="Times New Roman"/>
          <w:kern w:val="0"/>
          <w:sz w:val="24"/>
          <w:szCs w:val="24"/>
        </w:rPr>
        <w:t xml:space="preserve"> </w:t>
      </w:r>
      <w:r w:rsidR="00C72CED">
        <w:rPr>
          <w:rFonts w:ascii="Times New Roman" w:eastAsia="宋体" w:hAnsi="Times New Roman" w:cs="Times New Roman"/>
          <w:kern w:val="0"/>
          <w:sz w:val="24"/>
          <w:szCs w:val="24"/>
        </w:rPr>
        <w:t xml:space="preserve">TPS </w:t>
      </w:r>
      <w:r w:rsidR="005D2B8C">
        <w:rPr>
          <w:rFonts w:ascii="Times New Roman" w:eastAsia="宋体" w:hAnsi="Times New Roman" w:cs="Times New Roman"/>
          <w:kern w:val="0"/>
          <w:sz w:val="24"/>
          <w:szCs w:val="24"/>
        </w:rPr>
        <w:t xml:space="preserve">for network size of </w:t>
      </w:r>
      <w:r w:rsidR="00AC434F">
        <w:rPr>
          <w:rFonts w:ascii="Times New Roman" w:eastAsia="宋体" w:hAnsi="Times New Roman" w:cs="Times New Roman"/>
          <w:kern w:val="0"/>
          <w:sz w:val="24"/>
          <w:szCs w:val="24"/>
        </w:rPr>
        <w:t>5</w:t>
      </w:r>
      <w:r w:rsidR="005D2B8C">
        <w:rPr>
          <w:rFonts w:ascii="Times New Roman" w:eastAsia="宋体" w:hAnsi="Times New Roman" w:cs="Times New Roman"/>
          <w:kern w:val="0"/>
          <w:sz w:val="24"/>
          <w:szCs w:val="24"/>
        </w:rPr>
        <w:t>00 nodes</w:t>
      </w:r>
      <w:r w:rsidR="00AC434F">
        <w:rPr>
          <w:rFonts w:ascii="Times New Roman" w:eastAsia="宋体" w:hAnsi="Times New Roman" w:cs="Times New Roman"/>
          <w:kern w:val="0"/>
          <w:sz w:val="24"/>
          <w:szCs w:val="24"/>
        </w:rPr>
        <w:t xml:space="preserve"> and 1 MB block size</w:t>
      </w:r>
      <w:r w:rsidR="005D2B8C">
        <w:rPr>
          <w:rFonts w:ascii="Times New Roman" w:eastAsia="宋体" w:hAnsi="Times New Roman" w:cs="Times New Roman"/>
          <w:kern w:val="0"/>
          <w:sz w:val="24"/>
          <w:szCs w:val="24"/>
        </w:rPr>
        <w:t xml:space="preserve">. </w:t>
      </w:r>
    </w:p>
    <w:p w14:paraId="33662767" w14:textId="4B5C00BA" w:rsidR="00A71D23" w:rsidRDefault="00330775"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性能比较测试图</w:t>
      </w:r>
      <w:r>
        <w:rPr>
          <w:rFonts w:ascii="Times New Roman" w:eastAsia="宋体" w:hAnsi="Times New Roman" w:cs="Times New Roman"/>
          <w:kern w:val="0"/>
          <w:sz w:val="24"/>
          <w:szCs w:val="24"/>
        </w:rPr>
        <w:t>)</w:t>
      </w:r>
    </w:p>
    <w:p w14:paraId="0258E603" w14:textId="1DDD35DF" w:rsidR="00A71D23" w:rsidRPr="007B56CF" w:rsidRDefault="00A71D23" w:rsidP="004B3924">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D</w:t>
      </w:r>
      <w:r>
        <w:rPr>
          <w:rFonts w:ascii="Times New Roman" w:eastAsia="宋体" w:hAnsi="Times New Roman" w:cs="Times New Roman"/>
          <w:kern w:val="0"/>
          <w:sz w:val="24"/>
          <w:szCs w:val="24"/>
        </w:rPr>
        <w:t xml:space="preserve">ue to randomness of block proposer election method, the probability of electing a malicious block proposer in a round is related to the fraction of adversary power in network. Honest nodes will discard </w:t>
      </w:r>
      <w:r w:rsidR="003A30A5">
        <w:rPr>
          <w:rFonts w:ascii="Times New Roman" w:eastAsia="宋体" w:hAnsi="Times New Roman" w:cs="Times New Roman"/>
          <w:kern w:val="0"/>
          <w:sz w:val="24"/>
          <w:szCs w:val="24"/>
        </w:rPr>
        <w:t xml:space="preserve">invalid block and sign an empty block instead. Fig. 15 shows a comparison of the performance reduction due to adversary power presence. This experiment assume that all malicious nodes try to propose invalid block or not proposer any blocks at all. Under this assumption, the performance is </w:t>
      </w:r>
      <w:r w:rsidR="00034331">
        <w:rPr>
          <w:rFonts w:ascii="Times New Roman" w:eastAsia="宋体" w:hAnsi="Times New Roman" w:cs="Times New Roman"/>
          <w:kern w:val="0"/>
          <w:sz w:val="24"/>
          <w:szCs w:val="24"/>
        </w:rPr>
        <w:t>affected in both our protocol and PBFT. Moreover, our protocol can keep working with reduced performance with adversary power up to 50%.</w:t>
      </w:r>
    </w:p>
    <w:p w14:paraId="2E3C3BB7" w14:textId="130765E8" w:rsidR="00B16695" w:rsidRPr="00B16695" w:rsidRDefault="00B16695" w:rsidP="00DD5A6B">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w:t>
      </w:r>
      <w:r w:rsidR="004B3924">
        <w:rPr>
          <w:rFonts w:ascii="Times New Roman" w:eastAsia="黑体" w:hAnsi="Times New Roman" w:cs="Times New Roman"/>
          <w:sz w:val="28"/>
          <w:szCs w:val="28"/>
        </w:rPr>
        <w:t>4</w:t>
      </w:r>
      <w:r w:rsidRPr="00B16695">
        <w:rPr>
          <w:rFonts w:ascii="Times New Roman" w:eastAsia="黑体" w:hAnsi="Times New Roman" w:cs="Times New Roman"/>
          <w:sz w:val="28"/>
          <w:szCs w:val="28"/>
        </w:rPr>
        <w:t xml:space="preserve"> </w:t>
      </w:r>
      <w:r w:rsidR="004D5D4A">
        <w:rPr>
          <w:rFonts w:ascii="Times New Roman" w:eastAsia="黑体" w:hAnsi="Times New Roman" w:cs="Times New Roman"/>
          <w:sz w:val="28"/>
          <w:szCs w:val="28"/>
        </w:rPr>
        <w:t xml:space="preserve">Attack </w:t>
      </w:r>
      <w:r w:rsidR="00DD5A6B">
        <w:rPr>
          <w:rFonts w:ascii="Times New Roman" w:eastAsia="黑体" w:hAnsi="Times New Roman" w:cs="Times New Roman"/>
          <w:sz w:val="28"/>
          <w:szCs w:val="28"/>
        </w:rPr>
        <w:t>Resistance</w:t>
      </w:r>
    </w:p>
    <w:p w14:paraId="5710FDA6" w14:textId="6C2AC719" w:rsidR="00B16695" w:rsidRDefault="00C5062B" w:rsidP="0088243E">
      <w:pPr>
        <w:spacing w:afterLines="50" w:after="156"/>
        <w:ind w:firstLineChars="200" w:firstLine="48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617011">
        <w:rPr>
          <w:rFonts w:ascii="Times New Roman" w:eastAsia="宋体" w:hAnsi="Times New Roman" w:cs="Times New Roman"/>
          <w:kern w:val="0"/>
          <w:sz w:val="24"/>
          <w:szCs w:val="24"/>
        </w:rPr>
        <w:t>vote</w:t>
      </w:r>
      <w:r w:rsidR="00AB469A">
        <w:rPr>
          <w:rFonts w:ascii="Times New Roman" w:eastAsia="宋体" w:hAnsi="Times New Roman" w:cs="Times New Roman"/>
          <w:kern w:val="0"/>
          <w:sz w:val="24"/>
          <w:szCs w:val="24"/>
        </w:rPr>
        <w:t xml:space="preserve"> </w:t>
      </w:r>
      <w:r w:rsidR="00617011">
        <w:rPr>
          <w:rFonts w:ascii="Times New Roman" w:eastAsia="宋体" w:hAnsi="Times New Roman" w:cs="Times New Roman"/>
          <w:kern w:val="0"/>
          <w:sz w:val="24"/>
          <w:szCs w:val="24"/>
        </w:rPr>
        <w:t>for</w:t>
      </w:r>
      <w:r w:rsidR="00AB469A">
        <w:rPr>
          <w:rFonts w:ascii="Times New Roman" w:eastAsia="宋体" w:hAnsi="Times New Roman" w:cs="Times New Roman"/>
          <w:kern w:val="0"/>
          <w:sz w:val="24"/>
          <w:szCs w:val="24"/>
        </w:rPr>
        <w:t xml:space="preserve"> valid block hash</w:t>
      </w:r>
      <w:r w:rsidR="00154E1E">
        <w:rPr>
          <w:rFonts w:ascii="Times New Roman" w:eastAsia="宋体" w:hAnsi="Times New Roman" w:cs="Times New Roman"/>
          <w:kern w:val="0"/>
          <w:sz w:val="24"/>
          <w:szCs w:val="24"/>
        </w:rPr>
        <w:t xml:space="preserve"> and aggregate partial signatures to generate full signature. </w:t>
      </w:r>
    </w:p>
    <w:p w14:paraId="496628BF" w14:textId="6F3603D8" w:rsidR="00957FE2" w:rsidRPr="00957FE2" w:rsidRDefault="00154E1E" w:rsidP="00957FE2">
      <w:pPr>
        <w:spacing w:afterLines="50" w:after="156"/>
        <w:ind w:firstLineChars="200" w:firstLine="480"/>
        <w:rPr>
          <w:rFonts w:ascii="Times New Roman" w:eastAsia="宋体" w:hAnsi="Times New Roman" w:cs="Times New Roman" w:hint="eastAsia"/>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percentage of Sybil nodes in consensus protocol impacts</w:t>
      </w:r>
      <w:r w:rsidR="00617011">
        <w:rPr>
          <w:rFonts w:ascii="Times New Roman" w:eastAsia="宋体" w:hAnsi="Times New Roman" w:cs="Times New Roman"/>
          <w:kern w:val="0"/>
          <w:sz w:val="24"/>
          <w:szCs w:val="24"/>
        </w:rPr>
        <w:t xml:space="preserve"> on</w:t>
      </w:r>
      <w:r w:rsidR="00936092">
        <w:rPr>
          <w:rFonts w:ascii="Times New Roman" w:eastAsia="宋体" w:hAnsi="Times New Roman" w:cs="Times New Roman"/>
          <w:kern w:val="0"/>
          <w:sz w:val="24"/>
          <w:szCs w:val="24"/>
        </w:rPr>
        <w:t xml:space="preserve"> consensus latency and average transaction throughput. We increase the percentage of Sybil nodes from 5% </w:t>
      </w:r>
      <w:r w:rsidR="006F5BC6">
        <w:rPr>
          <w:rFonts w:ascii="Times New Roman" w:eastAsia="宋体" w:hAnsi="Times New Roman" w:cs="Times New Roman"/>
          <w:kern w:val="0"/>
          <w:sz w:val="24"/>
          <w:szCs w:val="24"/>
        </w:rPr>
        <w:t>up to 49%, and repeat the same experiments with four different network sizes</w:t>
      </w:r>
      <w:r w:rsidR="00617011">
        <w:rPr>
          <w:rFonts w:ascii="Times New Roman" w:eastAsia="宋体" w:hAnsi="Times New Roman" w:cs="Times New Roman"/>
          <w:kern w:val="0"/>
          <w:sz w:val="24"/>
          <w:szCs w:val="24"/>
        </w:rPr>
        <w:t xml:space="preserve"> and block size of 1 MB</w:t>
      </w:r>
      <w:r w:rsidR="006F5BC6">
        <w:rPr>
          <w:rFonts w:ascii="Times New Roman" w:eastAsia="宋体" w:hAnsi="Times New Roman" w:cs="Times New Roman"/>
          <w:kern w:val="0"/>
          <w:sz w:val="24"/>
          <w:szCs w:val="24"/>
        </w:rPr>
        <w:t>.</w:t>
      </w:r>
    </w:p>
    <w:p w14:paraId="01E3473B" w14:textId="4E165275" w:rsidR="00B95734" w:rsidRDefault="00DA52E7" w:rsidP="00B95734">
      <w:pPr>
        <w:keepNext/>
        <w:widowControl/>
        <w:shd w:val="clear" w:color="auto" w:fill="FFFFFF"/>
        <w:spacing w:afterLines="100" w:after="312" w:line="450" w:lineRule="atLeast"/>
        <w:ind w:firstLine="420"/>
        <w:jc w:val="left"/>
      </w:pPr>
      <w:r>
        <w:rPr>
          <w:noProof/>
        </w:rPr>
        <w:drawing>
          <wp:inline distT="0" distB="0" distL="0" distR="0" wp14:anchorId="72CDB6D0" wp14:editId="211C5497">
            <wp:extent cx="2477729" cy="1445342"/>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8329" cy="1457359"/>
                    </a:xfrm>
                    <a:prstGeom prst="rect">
                      <a:avLst/>
                    </a:prstGeom>
                  </pic:spPr>
                </pic:pic>
              </a:graphicData>
            </a:graphic>
          </wp:inline>
        </w:drawing>
      </w:r>
      <w:r>
        <w:rPr>
          <w:noProof/>
        </w:rPr>
        <w:drawing>
          <wp:inline distT="0" distB="0" distL="0" distR="0" wp14:anchorId="39D70557" wp14:editId="593CB706">
            <wp:extent cx="2610465" cy="151307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0993" cy="1519175"/>
                    </a:xfrm>
                    <a:prstGeom prst="rect">
                      <a:avLst/>
                    </a:prstGeom>
                  </pic:spPr>
                </pic:pic>
              </a:graphicData>
            </a:graphic>
          </wp:inline>
        </w:drawing>
      </w:r>
    </w:p>
    <w:p w14:paraId="03FA15D7" w14:textId="745F0471" w:rsidR="00936092" w:rsidRPr="00B95734" w:rsidRDefault="00B121D4" w:rsidP="00AA436D">
      <w:pPr>
        <w:pStyle w:val="ac"/>
        <w:rPr>
          <w:rFonts w:ascii="Times New Roman" w:eastAsia="宋体" w:hAnsi="Times New Roman" w:cs="Times New Roman"/>
          <w:b/>
          <w:bCs/>
          <w:color w:val="000000"/>
          <w:kern w:val="0"/>
          <w:szCs w:val="21"/>
        </w:rPr>
      </w:pPr>
      <w:r>
        <w:rPr>
          <w:rFonts w:ascii="Times New Roman" w:hAnsi="Times New Roman" w:cs="Times New Roman"/>
          <w:b/>
          <w:bCs/>
        </w:rPr>
        <w:tab/>
      </w:r>
      <w:r w:rsidR="00B95734" w:rsidRPr="00B95734">
        <w:rPr>
          <w:rFonts w:ascii="Times New Roman" w:hAnsi="Times New Roman" w:cs="Times New Roman"/>
          <w:b/>
          <w:bCs/>
        </w:rPr>
        <w:t xml:space="preserve">Fig </w:t>
      </w:r>
      <w:r w:rsidR="00B95734" w:rsidRPr="00B95734">
        <w:rPr>
          <w:rFonts w:ascii="Times New Roman" w:hAnsi="Times New Roman" w:cs="Times New Roman"/>
          <w:b/>
          <w:bCs/>
        </w:rPr>
        <w:fldChar w:fldCharType="begin"/>
      </w:r>
      <w:r w:rsidR="00B95734" w:rsidRPr="00B95734">
        <w:rPr>
          <w:rFonts w:ascii="Times New Roman" w:hAnsi="Times New Roman" w:cs="Times New Roman"/>
          <w:b/>
          <w:bCs/>
        </w:rPr>
        <w:instrText xml:space="preserve"> SEQ Fig \* ARABIC </w:instrText>
      </w:r>
      <w:r w:rsidR="00B95734" w:rsidRPr="00B95734">
        <w:rPr>
          <w:rFonts w:ascii="Times New Roman" w:hAnsi="Times New Roman" w:cs="Times New Roman"/>
          <w:b/>
          <w:bCs/>
        </w:rPr>
        <w:fldChar w:fldCharType="separate"/>
      </w:r>
      <w:r>
        <w:rPr>
          <w:rFonts w:ascii="Times New Roman" w:hAnsi="Times New Roman" w:cs="Times New Roman"/>
          <w:b/>
          <w:bCs/>
          <w:noProof/>
        </w:rPr>
        <w:t>11</w:t>
      </w:r>
      <w:r w:rsidR="00B95734" w:rsidRPr="00B95734">
        <w:rPr>
          <w:rFonts w:ascii="Times New Roman" w:hAnsi="Times New Roman" w:cs="Times New Roman"/>
          <w:b/>
          <w:bCs/>
        </w:rPr>
        <w:fldChar w:fldCharType="end"/>
      </w:r>
      <w:r w:rsidR="00B95734" w:rsidRPr="00B95734">
        <w:rPr>
          <w:rFonts w:ascii="Times New Roman" w:hAnsi="Times New Roman" w:cs="Times New Roman"/>
          <w:b/>
          <w:bCs/>
        </w:rPr>
        <w:t>.</w:t>
      </w:r>
      <w:r w:rsidR="00B95734">
        <w:rPr>
          <w:rFonts w:ascii="Times New Roman" w:hAnsi="Times New Roman" w:cs="Times New Roman"/>
          <w:b/>
          <w:bCs/>
        </w:rPr>
        <w:t xml:space="preserve"> </w:t>
      </w:r>
      <w:r>
        <w:rPr>
          <w:rFonts w:ascii="Times New Roman" w:hAnsi="Times New Roman" w:cs="Times New Roman"/>
          <w:b/>
          <w:bCs/>
        </w:rPr>
        <w:t xml:space="preserve">The performance of SWIB when confronting Sybil </w:t>
      </w:r>
      <w:r w:rsidR="00355892">
        <w:rPr>
          <w:rFonts w:ascii="Times New Roman" w:hAnsi="Times New Roman" w:cs="Times New Roman"/>
          <w:b/>
          <w:bCs/>
        </w:rPr>
        <w:t>a</w:t>
      </w:r>
      <w:r>
        <w:rPr>
          <w:rFonts w:ascii="Times New Roman" w:hAnsi="Times New Roman" w:cs="Times New Roman"/>
          <w:b/>
          <w:bCs/>
        </w:rPr>
        <w:t>ttacks</w:t>
      </w:r>
    </w:p>
    <w:p w14:paraId="2F6327DE" w14:textId="5BABE4A4" w:rsidR="00936092" w:rsidRPr="009D51CB" w:rsidRDefault="006F5BC6" w:rsidP="00AA436D">
      <w:pPr>
        <w:spacing w:afterLines="50" w:after="156"/>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w:t>
      </w:r>
      <w:r w:rsidR="00617011">
        <w:rPr>
          <w:rFonts w:ascii="Times New Roman" w:eastAsia="宋体" w:hAnsi="Times New Roman" w:cs="Times New Roman"/>
          <w:kern w:val="0"/>
          <w:sz w:val="24"/>
          <w:szCs w:val="24"/>
        </w:rPr>
        <w:t>Fig 11</w:t>
      </w:r>
      <w:r>
        <w:rPr>
          <w:rFonts w:ascii="Times New Roman" w:eastAsia="宋体" w:hAnsi="Times New Roman" w:cs="Times New Roman"/>
          <w:kern w:val="0"/>
          <w:sz w:val="24"/>
          <w:szCs w:val="24"/>
        </w:rPr>
        <w:t xml:space="preserve">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lastRenderedPageBreak/>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 xml:space="preserve">ecause the empty block does not contain any transactions and the consensus delay will be relatively </w:t>
      </w:r>
      <w:r w:rsidR="00617011">
        <w:rPr>
          <w:rFonts w:ascii="Times New Roman" w:eastAsia="宋体" w:hAnsi="Times New Roman" w:cs="Times New Roman"/>
          <w:kern w:val="0"/>
          <w:sz w:val="24"/>
          <w:szCs w:val="24"/>
        </w:rPr>
        <w:t>small</w:t>
      </w:r>
      <w:r w:rsidR="00B66F86" w:rsidRPr="00B66F86">
        <w:rPr>
          <w:rFonts w:ascii="Times New Roman" w:eastAsia="宋体" w:hAnsi="Times New Roman" w:cs="Times New Roman"/>
          <w:kern w:val="0"/>
          <w:sz w:val="24"/>
          <w:szCs w:val="24"/>
        </w:rPr>
        <w:t>, so</w:t>
      </w:r>
      <w:r w:rsidR="00617011">
        <w:rPr>
          <w:rFonts w:ascii="Times New Roman" w:eastAsia="宋体" w:hAnsi="Times New Roman" w:cs="Times New Roman"/>
          <w:kern w:val="0"/>
          <w:sz w:val="24"/>
          <w:szCs w:val="24"/>
        </w:rPr>
        <w:t xml:space="preserve"> that</w:t>
      </w:r>
      <w:r w:rsidR="00B66F86" w:rsidRPr="00B66F86">
        <w:rPr>
          <w:rFonts w:ascii="Times New Roman" w:eastAsia="宋体" w:hAnsi="Times New Roman" w:cs="Times New Roman"/>
          <w:kern w:val="0"/>
          <w:sz w:val="24"/>
          <w:szCs w:val="24"/>
        </w:rPr>
        <w:t xml:space="preserve"> the average transaction throughput will not </w:t>
      </w:r>
      <w:r w:rsidR="00617011">
        <w:rPr>
          <w:rFonts w:ascii="Times New Roman" w:eastAsia="宋体" w:hAnsi="Times New Roman" w:cs="Times New Roman"/>
          <w:kern w:val="0"/>
          <w:sz w:val="24"/>
          <w:szCs w:val="24"/>
        </w:rPr>
        <w:t>decrease</w:t>
      </w:r>
      <w:r w:rsidR="00B66F86" w:rsidRPr="00B66F86">
        <w:rPr>
          <w:rFonts w:ascii="Times New Roman" w:eastAsia="宋体" w:hAnsi="Times New Roman" w:cs="Times New Roman"/>
          <w:kern w:val="0"/>
          <w:sz w:val="24"/>
          <w:szCs w:val="24"/>
        </w:rPr>
        <w:t xml:space="preserv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E626E3">
        <w:rPr>
          <w:rFonts w:ascii="Times New Roman" w:eastAsia="宋体" w:hAnsi="Times New Roman" w:cs="Times New Roman"/>
          <w:kern w:val="0"/>
          <w:sz w:val="24"/>
          <w:szCs w:val="24"/>
        </w:rPr>
        <w:t xml:space="preserve">significantly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r w:rsidR="00E626E3">
        <w:rPr>
          <w:rFonts w:ascii="Times New Roman" w:eastAsia="宋体" w:hAnsi="Times New Roman" w:cs="Times New Roman"/>
          <w:kern w:val="0"/>
          <w:sz w:val="24"/>
          <w:szCs w:val="24"/>
        </w:rPr>
        <w:t>s.</w:t>
      </w:r>
    </w:p>
    <w:p w14:paraId="003A5F54" w14:textId="2062AD27" w:rsidR="00A368C8" w:rsidRDefault="00795B9A" w:rsidP="0088243E">
      <w:pPr>
        <w:spacing w:afterLines="50" w:after="156"/>
        <w:ind w:firstLineChars="200" w:firstLine="48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w:t>
      </w:r>
      <w:r w:rsidR="00794ADE">
        <w:rPr>
          <w:rFonts w:ascii="Times New Roman" w:eastAsia="宋体" w:hAnsi="Times New Roman" w:cs="Times New Roman"/>
          <w:kern w:val="0"/>
          <w:sz w:val="24"/>
          <w:szCs w:val="24"/>
        </w:rPr>
        <w:t>SWIB</w:t>
      </w:r>
      <w:r>
        <w:rPr>
          <w:rFonts w:ascii="Times New Roman" w:eastAsia="宋体" w:hAnsi="Times New Roman" w:cs="Times New Roman"/>
          <w:kern w:val="0"/>
          <w:sz w:val="24"/>
          <w:szCs w:val="24"/>
        </w:rPr>
        <w:t xml:space="preserve"> protocol when jammers with constraint of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w:t>
      </w:r>
      <w:r w:rsidR="00355892">
        <w:rPr>
          <w:rFonts w:ascii="Times New Roman" w:eastAsia="宋体" w:hAnsi="Times New Roman" w:cs="Times New Roman"/>
          <w:kern w:val="0"/>
          <w:sz w:val="24"/>
          <w:szCs w:val="24"/>
        </w:rPr>
        <w:t xml:space="preserve">bursty </w:t>
      </w:r>
      <w:r w:rsidR="00E30E4D">
        <w:rPr>
          <w:rFonts w:ascii="Times New Roman" w:eastAsia="宋体" w:hAnsi="Times New Roman" w:cs="Times New Roman"/>
          <w:kern w:val="0"/>
          <w:sz w:val="24"/>
          <w:szCs w:val="24"/>
        </w:rPr>
        <w:t xml:space="preserve">jammers can jam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δ</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on consensus latency an</w:t>
      </w:r>
      <w:r w:rsidR="00794ADE">
        <w:rPr>
          <w:rFonts w:ascii="Times New Roman" w:eastAsia="宋体" w:hAnsi="Times New Roman" w:cs="Times New Roman"/>
          <w:kern w:val="0"/>
          <w:sz w:val="24"/>
          <w:szCs w:val="24"/>
        </w:rPr>
        <w:t>d</w:t>
      </w:r>
      <w:r w:rsidR="00E30E4D">
        <w:rPr>
          <w:rFonts w:ascii="Times New Roman" w:eastAsia="宋体" w:hAnsi="Times New Roman" w:cs="Times New Roman"/>
          <w:kern w:val="0"/>
          <w:sz w:val="24"/>
          <w:szCs w:val="24"/>
        </w:rPr>
        <w:t xml:space="preserve"> throughput. We run our protocol for 10 consecutive rounds with </w:t>
      </w:r>
      <m:oMath>
        <m:r>
          <w:rPr>
            <w:rFonts w:ascii="Cambria Math" w:eastAsia="宋体" w:hAnsi="Cambria Math" w:cs="Times New Roman"/>
            <w:kern w:val="0"/>
            <w:sz w:val="24"/>
            <w:szCs w:val="24"/>
          </w:rPr>
          <m:t>δ</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w:t>
      </w:r>
      <w:r w:rsidR="007A60CF">
        <w:rPr>
          <w:rFonts w:ascii="Times New Roman" w:eastAsia="宋体" w:hAnsi="Times New Roman" w:cs="Times New Roman"/>
          <w:kern w:val="0"/>
          <w:sz w:val="24"/>
          <w:szCs w:val="24"/>
        </w:rPr>
        <w:t>05</w:t>
      </w:r>
      <w:r w:rsidR="009F40F7">
        <w:rPr>
          <w:rFonts w:ascii="Times New Roman" w:eastAsia="宋体" w:hAnsi="Times New Roman" w:cs="Times New Roman"/>
          <w:kern w:val="0"/>
          <w:sz w:val="24"/>
          <w:szCs w:val="24"/>
        </w:rPr>
        <w:t xml:space="preserve"> to 0.5, and repeat same experiments with network size</w:t>
      </w:r>
      <w:r w:rsidR="00F41EB1">
        <w:rPr>
          <w:rFonts w:ascii="Times New Roman" w:eastAsia="宋体" w:hAnsi="Times New Roman" w:cs="Times New Roman"/>
          <w:kern w:val="0"/>
          <w:sz w:val="24"/>
          <w:szCs w:val="24"/>
        </w:rPr>
        <w:t xml:space="preserve"> of 500 nodes</w:t>
      </w:r>
      <w:r w:rsidR="009F40F7">
        <w:rPr>
          <w:rFonts w:ascii="Times New Roman" w:eastAsia="宋体" w:hAnsi="Times New Roman" w:cs="Times New Roman"/>
          <w:kern w:val="0"/>
          <w:sz w:val="24"/>
          <w:szCs w:val="24"/>
        </w:rPr>
        <w:t>.</w:t>
      </w:r>
    </w:p>
    <w:p w14:paraId="4B1641A3" w14:textId="5615D069" w:rsidR="00DA52E7" w:rsidRDefault="00794E18" w:rsidP="00794E18">
      <w:pPr>
        <w:keepNext/>
        <w:widowControl/>
        <w:shd w:val="clear" w:color="auto" w:fill="FFFFFF"/>
        <w:spacing w:afterLines="100" w:after="312" w:line="450" w:lineRule="atLeast"/>
        <w:ind w:firstLine="420"/>
        <w:jc w:val="left"/>
        <w:rPr>
          <w:rFonts w:hint="eastAsia"/>
        </w:rPr>
      </w:pPr>
      <w:r>
        <w:rPr>
          <w:noProof/>
        </w:rPr>
        <w:drawing>
          <wp:inline distT="0" distB="0" distL="0" distR="0" wp14:anchorId="6B0CF578" wp14:editId="594C2070">
            <wp:extent cx="2587451" cy="1519084"/>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4337" cy="1528998"/>
                    </a:xfrm>
                    <a:prstGeom prst="rect">
                      <a:avLst/>
                    </a:prstGeom>
                  </pic:spPr>
                </pic:pic>
              </a:graphicData>
            </a:graphic>
          </wp:inline>
        </w:drawing>
      </w:r>
      <w:r>
        <w:rPr>
          <w:noProof/>
        </w:rPr>
        <w:drawing>
          <wp:inline distT="0" distB="0" distL="0" distR="0" wp14:anchorId="1DE92131" wp14:editId="02FFFE84">
            <wp:extent cx="2838001" cy="1632155"/>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58412" cy="1643893"/>
                    </a:xfrm>
                    <a:prstGeom prst="rect">
                      <a:avLst/>
                    </a:prstGeom>
                  </pic:spPr>
                </pic:pic>
              </a:graphicData>
            </a:graphic>
          </wp:inline>
        </w:drawing>
      </w:r>
    </w:p>
    <w:p w14:paraId="5DDE98EA" w14:textId="4DD7409A" w:rsidR="00E30E4D" w:rsidRPr="00B121D4" w:rsidRDefault="00B121D4" w:rsidP="00AA436D">
      <w:pPr>
        <w:pStyle w:val="ac"/>
        <w:ind w:firstLine="420"/>
        <w:jc w:val="left"/>
        <w:rPr>
          <w:rFonts w:ascii="Times New Roman" w:eastAsia="宋体" w:hAnsi="Times New Roman" w:cs="Times New Roman"/>
          <w:b/>
          <w:bCs/>
          <w:color w:val="000000"/>
          <w:kern w:val="0"/>
          <w:szCs w:val="21"/>
        </w:rPr>
      </w:pPr>
      <w:r w:rsidRPr="00B121D4">
        <w:rPr>
          <w:rFonts w:ascii="Times New Roman" w:hAnsi="Times New Roman" w:cs="Times New Roman"/>
          <w:b/>
          <w:bCs/>
        </w:rPr>
        <w:t xml:space="preserve">Fig </w:t>
      </w:r>
      <w:r w:rsidRPr="00B121D4">
        <w:rPr>
          <w:rFonts w:ascii="Times New Roman" w:hAnsi="Times New Roman" w:cs="Times New Roman"/>
          <w:b/>
          <w:bCs/>
        </w:rPr>
        <w:fldChar w:fldCharType="begin"/>
      </w:r>
      <w:r w:rsidRPr="00B121D4">
        <w:rPr>
          <w:rFonts w:ascii="Times New Roman" w:hAnsi="Times New Roman" w:cs="Times New Roman"/>
          <w:b/>
          <w:bCs/>
        </w:rPr>
        <w:instrText xml:space="preserve"> SEQ Fig \* ARABIC </w:instrText>
      </w:r>
      <w:r w:rsidRPr="00B121D4">
        <w:rPr>
          <w:rFonts w:ascii="Times New Roman" w:hAnsi="Times New Roman" w:cs="Times New Roman"/>
          <w:b/>
          <w:bCs/>
        </w:rPr>
        <w:fldChar w:fldCharType="separate"/>
      </w:r>
      <w:r w:rsidRPr="00B121D4">
        <w:rPr>
          <w:rFonts w:ascii="Times New Roman" w:hAnsi="Times New Roman" w:cs="Times New Roman"/>
          <w:b/>
          <w:bCs/>
          <w:noProof/>
        </w:rPr>
        <w:t>12</w:t>
      </w:r>
      <w:r w:rsidRPr="00B121D4">
        <w:rPr>
          <w:rFonts w:ascii="Times New Roman" w:hAnsi="Times New Roman" w:cs="Times New Roman"/>
          <w:b/>
          <w:bCs/>
        </w:rPr>
        <w:fldChar w:fldCharType="end"/>
      </w:r>
      <w:r>
        <w:rPr>
          <w:rFonts w:ascii="Times New Roman" w:hAnsi="Times New Roman" w:cs="Times New Roman"/>
          <w:b/>
          <w:bCs/>
        </w:rPr>
        <w:t>. The performance of SWIB when confronting Jamming attacks</w:t>
      </w:r>
    </w:p>
    <w:p w14:paraId="397E9BB7" w14:textId="6FE52F21" w:rsidR="00B16695" w:rsidRPr="0088243E" w:rsidRDefault="009F40F7" w:rsidP="00AA436D">
      <w:pPr>
        <w:spacing w:afterLines="50" w:after="156"/>
        <w:ind w:firstLine="420"/>
        <w:rPr>
          <w:rFonts w:ascii="Times New Roman" w:eastAsia="宋体" w:hAnsi="Times New Roman" w:cs="Times New Roman"/>
          <w:kern w:val="0"/>
          <w:sz w:val="24"/>
          <w:szCs w:val="24"/>
        </w:rPr>
      </w:pPr>
      <w:r w:rsidRPr="0088243E">
        <w:rPr>
          <w:rFonts w:ascii="Times New Roman" w:eastAsia="宋体" w:hAnsi="Times New Roman" w:cs="Times New Roman"/>
          <w:kern w:val="0"/>
          <w:sz w:val="24"/>
          <w:szCs w:val="24"/>
        </w:rPr>
        <w:t>As shown in the Fig</w:t>
      </w:r>
      <w:r w:rsidR="00794ADE">
        <w:rPr>
          <w:rFonts w:ascii="Times New Roman" w:eastAsia="宋体" w:hAnsi="Times New Roman" w:cs="Times New Roman"/>
          <w:kern w:val="0"/>
          <w:sz w:val="24"/>
          <w:szCs w:val="24"/>
        </w:rPr>
        <w:t xml:space="preserve"> 12</w:t>
      </w:r>
      <w:r w:rsidRPr="0088243E">
        <w:rPr>
          <w:rFonts w:ascii="Times New Roman" w:eastAsia="宋体" w:hAnsi="Times New Roman" w:cs="Times New Roman"/>
          <w:kern w:val="0"/>
          <w:sz w:val="24"/>
          <w:szCs w:val="24"/>
        </w:rPr>
        <w:t xml:space="preserve">, the consensus latency will decrease with the increasing of </w:t>
      </w:r>
      <m:oMath>
        <m:r>
          <w:rPr>
            <w:rFonts w:ascii="Cambria Math" w:eastAsia="宋体" w:hAnsi="Cambria Math" w:cs="Times New Roman"/>
            <w:kern w:val="0"/>
            <w:sz w:val="24"/>
            <w:szCs w:val="24"/>
          </w:rPr>
          <m:t>ϵ</m:t>
        </m:r>
      </m:oMath>
      <w:r w:rsidRPr="0088243E">
        <w:rPr>
          <w:rFonts w:ascii="Times New Roman" w:eastAsia="宋体" w:hAnsi="Times New Roman" w:cs="Times New Roman" w:hint="eastAsia"/>
          <w:kern w:val="0"/>
          <w:sz w:val="24"/>
          <w:szCs w:val="24"/>
        </w:rPr>
        <w:t xml:space="preserve"> </w:t>
      </w:r>
      <w:r w:rsidRPr="0088243E">
        <w:rPr>
          <w:rFonts w:ascii="Times New Roman" w:eastAsia="宋体" w:hAnsi="Times New Roman" w:cs="Times New Roman"/>
          <w:kern w:val="0"/>
          <w:sz w:val="24"/>
          <w:szCs w:val="24"/>
        </w:rPr>
        <w:t>due to lower frequency of jamming attack</w:t>
      </w:r>
      <w:r w:rsidR="00D87794">
        <w:rPr>
          <w:rFonts w:ascii="Times New Roman" w:eastAsia="宋体" w:hAnsi="Times New Roman" w:cs="Times New Roman"/>
          <w:kern w:val="0"/>
          <w:sz w:val="24"/>
          <w:szCs w:val="24"/>
        </w:rPr>
        <w:t>s</w:t>
      </w:r>
      <w:r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T</w:t>
      </w:r>
      <w:r w:rsidR="00514C88" w:rsidRPr="0088243E">
        <w:rPr>
          <w:rFonts w:ascii="Times New Roman" w:eastAsia="宋体" w:hAnsi="Times New Roman" w:cs="Times New Roman"/>
          <w:kern w:val="0"/>
          <w:sz w:val="24"/>
          <w:szCs w:val="24"/>
        </w:rPr>
        <w:t>he required time of</w:t>
      </w:r>
      <w:r w:rsidR="00D87794">
        <w:rPr>
          <w:rFonts w:ascii="Times New Roman" w:eastAsia="宋体" w:hAnsi="Times New Roman" w:cs="Times New Roman"/>
          <w:kern w:val="0"/>
          <w:sz w:val="24"/>
          <w:szCs w:val="24"/>
        </w:rPr>
        <w:t xml:space="preserve"> partial signature shares</w:t>
      </w:r>
      <w:r w:rsidR="00514C88" w:rsidRPr="0088243E">
        <w:rPr>
          <w:rFonts w:ascii="Times New Roman" w:eastAsia="宋体" w:hAnsi="Times New Roman" w:cs="Times New Roman"/>
          <w:kern w:val="0"/>
          <w:sz w:val="24"/>
          <w:szCs w:val="24"/>
        </w:rPr>
        <w:t xml:space="preserve"> </w:t>
      </w:r>
      <w:r w:rsidR="00D87794">
        <w:rPr>
          <w:rFonts w:ascii="Times New Roman" w:eastAsia="宋体" w:hAnsi="Times New Roman" w:cs="Times New Roman"/>
          <w:kern w:val="0"/>
          <w:sz w:val="24"/>
          <w:szCs w:val="24"/>
        </w:rPr>
        <w:t>aggregation</w:t>
      </w:r>
      <w:r w:rsidR="00514C88" w:rsidRPr="0088243E">
        <w:rPr>
          <w:rFonts w:ascii="Times New Roman" w:eastAsia="宋体" w:hAnsi="Times New Roman" w:cs="Times New Roman"/>
          <w:kern w:val="0"/>
          <w:sz w:val="24"/>
          <w:szCs w:val="24"/>
        </w:rPr>
        <w:t xml:space="preserve"> will </w:t>
      </w:r>
      <w:r w:rsidR="00794ADE">
        <w:rPr>
          <w:rFonts w:ascii="Times New Roman" w:eastAsia="宋体" w:hAnsi="Times New Roman" w:cs="Times New Roman"/>
          <w:kern w:val="0"/>
          <w:sz w:val="24"/>
          <w:szCs w:val="24"/>
        </w:rPr>
        <w:t>decline</w:t>
      </w:r>
      <w:r w:rsidR="00D87794">
        <w:rPr>
          <w:rFonts w:ascii="Times New Roman" w:eastAsia="宋体" w:hAnsi="Times New Roman" w:cs="Times New Roman"/>
          <w:kern w:val="0"/>
          <w:sz w:val="24"/>
          <w:szCs w:val="24"/>
        </w:rPr>
        <w:t xml:space="preserve"> when </w:t>
      </w:r>
      <w:r w:rsidR="00D87794" w:rsidRPr="0088243E">
        <w:rPr>
          <w:rFonts w:ascii="Times New Roman" w:eastAsia="宋体" w:hAnsi="Times New Roman" w:cs="Times New Roman"/>
          <w:kern w:val="0"/>
          <w:sz w:val="24"/>
          <w:szCs w:val="24"/>
        </w:rPr>
        <w:t xml:space="preserve">increasing the value of </w:t>
      </w:r>
      <m:oMath>
        <m:r>
          <w:rPr>
            <w:rFonts w:ascii="Cambria Math" w:eastAsia="宋体" w:hAnsi="Cambria Math" w:cs="Times New Roman"/>
            <w:kern w:val="0"/>
            <w:sz w:val="24"/>
            <w:szCs w:val="24"/>
          </w:rPr>
          <m:t>δ</m:t>
        </m:r>
      </m:oMath>
      <w:r w:rsidR="00514C88" w:rsidRPr="0088243E">
        <w:rPr>
          <w:rFonts w:ascii="Times New Roman" w:eastAsia="宋体" w:hAnsi="Times New Roman" w:cs="Times New Roman"/>
          <w:kern w:val="0"/>
          <w:sz w:val="24"/>
          <w:szCs w:val="24"/>
        </w:rPr>
        <w:t>.</w:t>
      </w:r>
      <w:r w:rsidR="00D87794">
        <w:rPr>
          <w:rFonts w:ascii="Times New Roman" w:eastAsia="宋体" w:hAnsi="Times New Roman" w:cs="Times New Roman"/>
          <w:kern w:val="0"/>
          <w:sz w:val="24"/>
          <w:szCs w:val="24"/>
        </w:rPr>
        <w:t xml:space="preserve"> With low frequency of jamming attack, honest nodes can broadcast their partial signatures </w:t>
      </w:r>
      <w:r w:rsidR="003B667E">
        <w:rPr>
          <w:rFonts w:ascii="Times New Roman" w:eastAsia="宋体" w:hAnsi="Times New Roman" w:cs="Times New Roman"/>
          <w:kern w:val="0"/>
          <w:sz w:val="24"/>
          <w:szCs w:val="24"/>
        </w:rPr>
        <w:t xml:space="preserve">quickly. As result, the consensus latency will be decreased greatly. </w:t>
      </w:r>
      <w:r w:rsidR="003138EE" w:rsidRPr="0088243E">
        <w:rPr>
          <w:rFonts w:ascii="Times New Roman" w:eastAsia="宋体" w:hAnsi="Times New Roman" w:cs="Times New Roman"/>
          <w:kern w:val="0"/>
          <w:sz w:val="24"/>
          <w:szCs w:val="24"/>
        </w:rPr>
        <w:t xml:space="preserve">As block size is fixed and consensus latency is reduced, the average throughput significantly increases with the </w:t>
      </w:r>
      <w:r w:rsidR="003B667E">
        <w:rPr>
          <w:rFonts w:ascii="Times New Roman" w:eastAsia="宋体" w:hAnsi="Times New Roman" w:cs="Times New Roman"/>
          <w:kern w:val="0"/>
          <w:sz w:val="24"/>
          <w:szCs w:val="24"/>
        </w:rPr>
        <w:t>raise</w:t>
      </w:r>
      <w:r w:rsidR="003138EE" w:rsidRPr="0088243E">
        <w:rPr>
          <w:rFonts w:ascii="Times New Roman" w:eastAsia="宋体" w:hAnsi="Times New Roman" w:cs="Times New Roman"/>
          <w:kern w:val="0"/>
          <w:sz w:val="24"/>
          <w:szCs w:val="24"/>
        </w:rPr>
        <w:t xml:space="preserve"> of</w:t>
      </w:r>
      <w:r w:rsidR="003B667E">
        <w:rPr>
          <w:rFonts w:ascii="Times New Roman" w:eastAsia="宋体" w:hAnsi="Times New Roman" w:cs="Times New Roman"/>
          <w:kern w:val="0"/>
          <w:sz w:val="24"/>
          <w:szCs w:val="24"/>
        </w:rPr>
        <w:t xml:space="preserve"> value</w:t>
      </w:r>
      <w:r w:rsidR="003138EE" w:rsidRPr="0088243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ϵ</m:t>
        </m:r>
      </m:oMath>
      <w:r w:rsidR="003138EE" w:rsidRPr="0088243E">
        <w:rPr>
          <w:rFonts w:ascii="Times New Roman" w:eastAsia="宋体" w:hAnsi="Times New Roman" w:cs="Times New Roman" w:hint="eastAsia"/>
          <w:kern w:val="0"/>
          <w:sz w:val="24"/>
          <w:szCs w:val="24"/>
        </w:rPr>
        <w:t>.</w:t>
      </w:r>
      <w:r w:rsidR="003138EE" w:rsidRPr="0088243E">
        <w:rPr>
          <w:rFonts w:ascii="Times New Roman" w:eastAsia="宋体" w:hAnsi="Times New Roman" w:cs="Times New Roman"/>
          <w:kern w:val="0"/>
          <w:sz w:val="24"/>
          <w:szCs w:val="24"/>
        </w:rPr>
        <w:t xml:space="preserve"> </w:t>
      </w:r>
      <w:r w:rsidR="00F02614">
        <w:rPr>
          <w:rFonts w:ascii="Times New Roman" w:eastAsia="宋体" w:hAnsi="Times New Roman" w:cs="Times New Roman"/>
          <w:kern w:val="0"/>
          <w:sz w:val="24"/>
          <w:szCs w:val="24"/>
        </w:rPr>
        <w:t>Even adversary issues jamming attacks frequently, the</w:t>
      </w:r>
      <w:r w:rsidR="00050782">
        <w:rPr>
          <w:rFonts w:ascii="Times New Roman" w:eastAsia="宋体" w:hAnsi="Times New Roman" w:cs="Times New Roman"/>
          <w:kern w:val="0"/>
          <w:sz w:val="24"/>
          <w:szCs w:val="24"/>
        </w:rPr>
        <w:t xml:space="preserve"> throughput can also </w:t>
      </w:r>
      <w:r w:rsidR="00081ECD">
        <w:rPr>
          <w:rFonts w:ascii="Times New Roman" w:eastAsia="宋体" w:hAnsi="Times New Roman" w:cs="Times New Roman"/>
          <w:kern w:val="0"/>
          <w:sz w:val="24"/>
          <w:szCs w:val="24"/>
        </w:rPr>
        <w:t>exceed 1000 TPS in network size of 700 nodes.</w:t>
      </w:r>
      <w:r w:rsidR="00F02614">
        <w:rPr>
          <w:rFonts w:ascii="Times New Roman" w:eastAsia="宋体" w:hAnsi="Times New Roman" w:cs="Times New Roman"/>
          <w:kern w:val="0"/>
          <w:sz w:val="24"/>
          <w:szCs w:val="24"/>
        </w:rPr>
        <w:t xml:space="preserve"> These results</w:t>
      </w:r>
      <w:r w:rsidR="00D87794">
        <w:rPr>
          <w:rFonts w:ascii="Times New Roman" w:eastAsia="宋体" w:hAnsi="Times New Roman" w:cs="Times New Roman"/>
          <w:kern w:val="0"/>
          <w:sz w:val="24"/>
          <w:szCs w:val="24"/>
        </w:rPr>
        <w:t xml:space="preserve"> </w:t>
      </w:r>
      <w:r w:rsidR="000B3D56" w:rsidRPr="0088243E">
        <w:rPr>
          <w:rFonts w:ascii="Times New Roman" w:eastAsia="宋体" w:hAnsi="Times New Roman" w:cs="Times New Roman"/>
          <w:kern w:val="0"/>
          <w:sz w:val="24"/>
          <w:szCs w:val="24"/>
        </w:rPr>
        <w:t xml:space="preserve">indicate that the introduction of adversary time window estimation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sidRPr="0088243E">
        <w:rPr>
          <w:rFonts w:ascii="Times New Roman" w:eastAsia="宋体" w:hAnsi="Times New Roman" w:cs="Times New Roman"/>
          <w:kern w:val="0"/>
          <w:sz w:val="24"/>
          <w:szCs w:val="24"/>
        </w:rPr>
        <w:t xml:space="preserve"> can address continues heavy contention of jamming attack</w:t>
      </w:r>
      <w:r w:rsidR="0083353E">
        <w:rPr>
          <w:rFonts w:ascii="Times New Roman" w:eastAsia="宋体" w:hAnsi="Times New Roman" w:cs="Times New Roman"/>
          <w:kern w:val="0"/>
          <w:sz w:val="24"/>
          <w:szCs w:val="24"/>
        </w:rPr>
        <w:t>s</w:t>
      </w:r>
      <w:r w:rsidR="000B3D56" w:rsidRPr="0088243E">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In this case, our protocol can securely operate in blockchain system when adversary issuing jamming attack.</w:t>
      </w:r>
    </w:p>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4E13C453" w:rsidR="00B16695" w:rsidRDefault="00A97969" w:rsidP="00CB7B52">
      <w:pPr>
        <w:spacing w:afterLines="50" w:after="156"/>
        <w:ind w:firstLineChars="200" w:firstLine="480"/>
        <w:rPr>
          <w:rFonts w:ascii="Times New Roman" w:eastAsia="宋体" w:hAnsi="Times New Roman" w:cs="Times New Roman"/>
          <w:kern w:val="0"/>
          <w:sz w:val="24"/>
          <w:szCs w:val="24"/>
        </w:rPr>
      </w:pPr>
      <w:r w:rsidRPr="00A97969">
        <w:rPr>
          <w:rFonts w:ascii="Times New Roman" w:eastAsia="宋体" w:hAnsi="Times New Roman" w:cs="Times New Roman" w:hint="eastAsia"/>
          <w:kern w:val="0"/>
          <w:sz w:val="24"/>
          <w:szCs w:val="24"/>
        </w:rPr>
        <w:t>I</w:t>
      </w:r>
      <w:r w:rsidRPr="00A97969">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 xml:space="preserve">this paper, we </w:t>
      </w:r>
      <w:r w:rsidR="00D260BB">
        <w:rPr>
          <w:rFonts w:ascii="Times New Roman" w:eastAsia="宋体" w:hAnsi="Times New Roman" w:cs="Times New Roman"/>
          <w:kern w:val="0"/>
          <w:sz w:val="24"/>
          <w:szCs w:val="24"/>
        </w:rPr>
        <w:t xml:space="preserve">propose a </w:t>
      </w:r>
      <w:r w:rsidR="00BA17A7">
        <w:rPr>
          <w:rFonts w:ascii="Times New Roman" w:eastAsia="宋体" w:hAnsi="Times New Roman" w:cs="Times New Roman"/>
          <w:kern w:val="0"/>
          <w:sz w:val="24"/>
          <w:szCs w:val="24"/>
        </w:rPr>
        <w:t xml:space="preserve">stable </w:t>
      </w:r>
      <w:r w:rsidR="00D260BB">
        <w:rPr>
          <w:rFonts w:ascii="Times New Roman" w:eastAsia="宋体" w:hAnsi="Times New Roman" w:cs="Times New Roman"/>
          <w:kern w:val="0"/>
          <w:sz w:val="24"/>
          <w:szCs w:val="24"/>
        </w:rPr>
        <w:t>wireless blockchain consensus protocol SWIB</w:t>
      </w:r>
      <w:r w:rsidR="00BA17A7">
        <w:rPr>
          <w:rFonts w:ascii="Times New Roman" w:eastAsia="宋体" w:hAnsi="Times New Roman" w:cs="Times New Roman"/>
          <w:kern w:val="0"/>
          <w:sz w:val="24"/>
          <w:szCs w:val="24"/>
        </w:rPr>
        <w:t xml:space="preserve">, which can ensure </w:t>
      </w:r>
      <w:r w:rsidR="0083353E">
        <w:rPr>
          <w:rFonts w:ascii="Times New Roman" w:eastAsia="宋体" w:hAnsi="Times New Roman" w:cs="Times New Roman"/>
          <w:kern w:val="0"/>
          <w:sz w:val="24"/>
          <w:szCs w:val="24"/>
        </w:rPr>
        <w:t>s</w:t>
      </w:r>
      <w:r w:rsidR="00BA17A7">
        <w:rPr>
          <w:rFonts w:ascii="Times New Roman" w:eastAsia="宋体" w:hAnsi="Times New Roman" w:cs="Times New Roman"/>
          <w:kern w:val="0"/>
          <w:sz w:val="24"/>
          <w:szCs w:val="24"/>
        </w:rPr>
        <w:t xml:space="preserve">table </w:t>
      </w:r>
      <w:r w:rsidR="0083353E">
        <w:rPr>
          <w:rFonts w:ascii="Times New Roman" w:eastAsia="宋体" w:hAnsi="Times New Roman" w:cs="Times New Roman"/>
          <w:kern w:val="0"/>
          <w:sz w:val="24"/>
          <w:szCs w:val="24"/>
        </w:rPr>
        <w:t xml:space="preserve">and secure </w:t>
      </w:r>
      <w:r w:rsidR="00BA17A7">
        <w:rPr>
          <w:rFonts w:ascii="Times New Roman" w:eastAsia="宋体" w:hAnsi="Times New Roman" w:cs="Times New Roman"/>
          <w:kern w:val="0"/>
          <w:sz w:val="24"/>
          <w:szCs w:val="24"/>
        </w:rPr>
        <w:t xml:space="preserve">consensus </w:t>
      </w:r>
      <w:r w:rsidR="00FF5572">
        <w:rPr>
          <w:rFonts w:ascii="Times New Roman" w:eastAsia="宋体" w:hAnsi="Times New Roman" w:cs="Times New Roman"/>
          <w:kern w:val="0"/>
          <w:sz w:val="24"/>
          <w:szCs w:val="24"/>
        </w:rPr>
        <w:t xml:space="preserve">process </w:t>
      </w:r>
      <w:r w:rsidR="000468A3">
        <w:rPr>
          <w:rFonts w:ascii="Times New Roman" w:eastAsia="宋体" w:hAnsi="Times New Roman" w:cs="Times New Roman"/>
          <w:kern w:val="0"/>
          <w:sz w:val="24"/>
          <w:szCs w:val="24"/>
        </w:rPr>
        <w:t xml:space="preserve">by adopting </w:t>
      </w:r>
      <w:r w:rsidR="0083353E">
        <w:rPr>
          <w:rFonts w:ascii="Times New Roman" w:eastAsia="宋体" w:hAnsi="Times New Roman" w:cs="Times New Roman"/>
          <w:kern w:val="0"/>
          <w:sz w:val="24"/>
          <w:szCs w:val="24"/>
        </w:rPr>
        <w:t xml:space="preserve">verifiable </w:t>
      </w:r>
      <w:r w:rsidR="000468A3">
        <w:rPr>
          <w:rFonts w:ascii="Times New Roman" w:eastAsia="宋体" w:hAnsi="Times New Roman" w:cs="Times New Roman"/>
          <w:kern w:val="0"/>
          <w:sz w:val="24"/>
          <w:szCs w:val="24"/>
        </w:rPr>
        <w:t>random function and</w:t>
      </w:r>
      <w:r w:rsidR="00BA17A7">
        <w:rPr>
          <w:rFonts w:ascii="Times New Roman" w:eastAsia="宋体" w:hAnsi="Times New Roman" w:cs="Times New Roman"/>
          <w:kern w:val="0"/>
          <w:sz w:val="24"/>
          <w:szCs w:val="24"/>
        </w:rPr>
        <w:t xml:space="preserve"> </w:t>
      </w:r>
      <w:r w:rsidR="005852C2">
        <w:rPr>
          <w:rFonts w:ascii="Times New Roman" w:eastAsia="宋体" w:hAnsi="Times New Roman" w:cs="Times New Roman"/>
          <w:kern w:val="0"/>
          <w:sz w:val="24"/>
          <w:szCs w:val="24"/>
        </w:rPr>
        <w:t xml:space="preserve">threshold </w:t>
      </w:r>
      <w:r w:rsidR="00FF5572">
        <w:rPr>
          <w:rFonts w:ascii="Times New Roman" w:eastAsia="宋体" w:hAnsi="Times New Roman" w:cs="Times New Roman"/>
          <w:kern w:val="0"/>
          <w:sz w:val="24"/>
          <w:szCs w:val="24"/>
        </w:rPr>
        <w:t>signature scheme</w:t>
      </w:r>
      <w:r w:rsidR="00D260BB">
        <w:rPr>
          <w:rFonts w:ascii="Times New Roman" w:eastAsia="宋体" w:hAnsi="Times New Roman" w:cs="Times New Roman"/>
          <w:kern w:val="0"/>
          <w:sz w:val="24"/>
          <w:szCs w:val="24"/>
        </w:rPr>
        <w:t xml:space="preserve">. </w:t>
      </w:r>
      <w:r w:rsidR="00FD1A6F">
        <w:rPr>
          <w:rFonts w:ascii="Times New Roman" w:eastAsia="宋体" w:hAnsi="Times New Roman" w:cs="Times New Roman"/>
          <w:kern w:val="0"/>
          <w:sz w:val="24"/>
          <w:szCs w:val="24"/>
        </w:rPr>
        <w:t>We</w:t>
      </w:r>
      <w:r w:rsidR="00D260BB">
        <w:rPr>
          <w:rFonts w:ascii="Times New Roman" w:eastAsia="宋体" w:hAnsi="Times New Roman" w:cs="Times New Roman"/>
          <w:kern w:val="0"/>
          <w:sz w:val="24"/>
          <w:szCs w:val="24"/>
        </w:rPr>
        <w:t xml:space="preserve"> </w:t>
      </w:r>
      <w:r w:rsidR="0083353E">
        <w:rPr>
          <w:rFonts w:ascii="Times New Roman" w:eastAsia="宋体" w:hAnsi="Times New Roman" w:cs="Times New Roman"/>
          <w:kern w:val="0"/>
          <w:sz w:val="24"/>
          <w:szCs w:val="24"/>
        </w:rPr>
        <w:t>use</w:t>
      </w:r>
      <w:r w:rsidR="00C93F2C">
        <w:rPr>
          <w:rFonts w:ascii="Times New Roman" w:eastAsia="宋体" w:hAnsi="Times New Roman" w:cs="Times New Roman"/>
          <w:kern w:val="0"/>
          <w:sz w:val="24"/>
          <w:szCs w:val="24"/>
        </w:rPr>
        <w:t xml:space="preserve"> a new</w:t>
      </w:r>
      <w:r w:rsidR="00BA17A7">
        <w:rPr>
          <w:rFonts w:ascii="Times New Roman" w:eastAsia="宋体" w:hAnsi="Times New Roman" w:cs="Times New Roman"/>
          <w:kern w:val="0"/>
          <w:sz w:val="24"/>
          <w:szCs w:val="24"/>
        </w:rPr>
        <w:t xml:space="preserve"> verifiable</w:t>
      </w:r>
      <w:r w:rsidR="0047251F">
        <w:rPr>
          <w:rFonts w:ascii="Times New Roman" w:eastAsia="宋体" w:hAnsi="Times New Roman" w:cs="Times New Roman"/>
          <w:kern w:val="0"/>
          <w:sz w:val="24"/>
          <w:szCs w:val="24"/>
        </w:rPr>
        <w:t xml:space="preserve"> block proposer </w:t>
      </w:r>
      <w:r w:rsidR="00C93F2C">
        <w:rPr>
          <w:rFonts w:ascii="Times New Roman" w:eastAsia="宋体" w:hAnsi="Times New Roman" w:cs="Times New Roman"/>
          <w:kern w:val="0"/>
          <w:sz w:val="24"/>
          <w:szCs w:val="24"/>
        </w:rPr>
        <w:t xml:space="preserve">protocol, which can prevent </w:t>
      </w:r>
      <w:r w:rsidR="00FC4836">
        <w:rPr>
          <w:rFonts w:ascii="Times New Roman" w:eastAsia="宋体" w:hAnsi="Times New Roman" w:cs="Times New Roman"/>
          <w:kern w:val="0"/>
          <w:sz w:val="24"/>
          <w:szCs w:val="24"/>
        </w:rPr>
        <w:t xml:space="preserve">the formation of forks and choose a </w:t>
      </w:r>
      <w:r w:rsidR="0024076D">
        <w:rPr>
          <w:rFonts w:ascii="Times New Roman" w:eastAsia="宋体" w:hAnsi="Times New Roman" w:cs="Times New Roman"/>
          <w:kern w:val="0"/>
          <w:sz w:val="24"/>
          <w:szCs w:val="24"/>
        </w:rPr>
        <w:t>more reliable</w:t>
      </w:r>
      <w:r w:rsidR="00FD1A6F">
        <w:rPr>
          <w:rFonts w:ascii="Times New Roman" w:eastAsia="宋体" w:hAnsi="Times New Roman" w:cs="Times New Roman"/>
          <w:kern w:val="0"/>
          <w:sz w:val="24"/>
          <w:szCs w:val="24"/>
        </w:rPr>
        <w:t xml:space="preserve"> block proposer to generate</w:t>
      </w:r>
      <w:r w:rsidR="002B27E2">
        <w:rPr>
          <w:rFonts w:ascii="Times New Roman" w:eastAsia="宋体" w:hAnsi="Times New Roman" w:cs="Times New Roman"/>
          <w:kern w:val="0"/>
          <w:sz w:val="24"/>
          <w:szCs w:val="24"/>
        </w:rPr>
        <w:t xml:space="preserve"> a valid block. Besides,</w:t>
      </w:r>
      <w:r w:rsidR="00C93F2C">
        <w:rPr>
          <w:rFonts w:ascii="Times New Roman" w:eastAsia="宋体" w:hAnsi="Times New Roman" w:cs="Times New Roman"/>
          <w:kern w:val="0"/>
          <w:sz w:val="24"/>
          <w:szCs w:val="24"/>
        </w:rPr>
        <w:t xml:space="preserve"> </w:t>
      </w:r>
      <w:r w:rsidR="00566E20">
        <w:rPr>
          <w:rFonts w:ascii="Times New Roman" w:eastAsia="宋体" w:hAnsi="Times New Roman" w:cs="Times New Roman"/>
          <w:kern w:val="0"/>
          <w:sz w:val="24"/>
          <w:szCs w:val="24"/>
        </w:rPr>
        <w:t>by combining the nature of wireless communication protocol</w:t>
      </w:r>
      <w:r w:rsidR="00444C00">
        <w:rPr>
          <w:rFonts w:ascii="Times New Roman" w:eastAsia="宋体" w:hAnsi="Times New Roman" w:cs="Times New Roman"/>
          <w:kern w:val="0"/>
          <w:sz w:val="24"/>
          <w:szCs w:val="24"/>
        </w:rPr>
        <w:t xml:space="preserve"> with threshold </w:t>
      </w:r>
      <w:r w:rsidR="000468A3">
        <w:rPr>
          <w:rFonts w:ascii="Times New Roman" w:eastAsia="宋体" w:hAnsi="Times New Roman" w:cs="Times New Roman"/>
          <w:kern w:val="0"/>
          <w:sz w:val="24"/>
          <w:szCs w:val="24"/>
        </w:rPr>
        <w:t xml:space="preserve">BLS </w:t>
      </w:r>
      <w:r w:rsidR="00444C00">
        <w:rPr>
          <w:rFonts w:ascii="Times New Roman" w:eastAsia="宋体" w:hAnsi="Times New Roman" w:cs="Times New Roman"/>
          <w:kern w:val="0"/>
          <w:sz w:val="24"/>
          <w:szCs w:val="24"/>
        </w:rPr>
        <w:t xml:space="preserve">signature scheme, consensus nodes </w:t>
      </w:r>
      <w:r w:rsidR="0040182E">
        <w:rPr>
          <w:rFonts w:ascii="Times New Roman" w:eastAsia="宋体" w:hAnsi="Times New Roman" w:cs="Times New Roman"/>
          <w:kern w:val="0"/>
          <w:sz w:val="24"/>
          <w:szCs w:val="24"/>
        </w:rPr>
        <w:t xml:space="preserve">can verify and vote for block proposal in secure and efficient </w:t>
      </w:r>
      <w:r w:rsidR="00D03424">
        <w:rPr>
          <w:rFonts w:ascii="Times New Roman" w:eastAsia="宋体" w:hAnsi="Times New Roman" w:cs="Times New Roman"/>
          <w:kern w:val="0"/>
          <w:sz w:val="24"/>
          <w:szCs w:val="24"/>
        </w:rPr>
        <w:t>way</w:t>
      </w:r>
      <w:r w:rsidR="0040182E">
        <w:rPr>
          <w:rFonts w:ascii="Times New Roman" w:eastAsia="宋体" w:hAnsi="Times New Roman" w:cs="Times New Roman"/>
          <w:kern w:val="0"/>
          <w:sz w:val="24"/>
          <w:szCs w:val="24"/>
        </w:rPr>
        <w:t xml:space="preserve">. </w:t>
      </w:r>
      <w:r w:rsidR="00D03424">
        <w:rPr>
          <w:rFonts w:ascii="Times New Roman" w:eastAsia="宋体" w:hAnsi="Times New Roman" w:cs="Times New Roman"/>
          <w:kern w:val="0"/>
          <w:sz w:val="24"/>
          <w:szCs w:val="24"/>
        </w:rPr>
        <w:t xml:space="preserve">In addition, </w:t>
      </w:r>
      <w:r w:rsidR="000468A3">
        <w:rPr>
          <w:rFonts w:ascii="Times New Roman" w:eastAsia="宋体" w:hAnsi="Times New Roman" w:cs="Times New Roman"/>
          <w:kern w:val="0"/>
          <w:sz w:val="24"/>
          <w:szCs w:val="24"/>
        </w:rPr>
        <w:t>according to</w:t>
      </w:r>
      <w:r w:rsidR="001062CF">
        <w:rPr>
          <w:rFonts w:ascii="Times New Roman" w:eastAsia="宋体" w:hAnsi="Times New Roman" w:cs="Times New Roman"/>
          <w:kern w:val="0"/>
          <w:sz w:val="24"/>
          <w:szCs w:val="24"/>
        </w:rPr>
        <w:t xml:space="preserve"> the characteristic of </w:t>
      </w:r>
      <w:r w:rsidR="007D6A8C">
        <w:rPr>
          <w:rFonts w:ascii="Times New Roman" w:eastAsia="宋体" w:hAnsi="Times New Roman" w:cs="Times New Roman"/>
          <w:kern w:val="0"/>
          <w:sz w:val="24"/>
          <w:szCs w:val="24"/>
        </w:rPr>
        <w:t xml:space="preserve">threshold </w:t>
      </w:r>
      <w:r w:rsidR="000468A3">
        <w:rPr>
          <w:rFonts w:ascii="Times New Roman" w:eastAsia="宋体" w:hAnsi="Times New Roman" w:cs="Times New Roman"/>
          <w:kern w:val="0"/>
          <w:sz w:val="24"/>
          <w:szCs w:val="24"/>
        </w:rPr>
        <w:t xml:space="preserve">BLS </w:t>
      </w:r>
      <w:r w:rsidR="007D6A8C">
        <w:rPr>
          <w:rFonts w:ascii="Times New Roman" w:eastAsia="宋体" w:hAnsi="Times New Roman" w:cs="Times New Roman"/>
          <w:kern w:val="0"/>
          <w:sz w:val="24"/>
          <w:szCs w:val="24"/>
        </w:rPr>
        <w:t xml:space="preserve">signature scheme, </w:t>
      </w:r>
      <w:r w:rsidR="00595A43">
        <w:rPr>
          <w:rFonts w:ascii="Times New Roman" w:eastAsia="宋体" w:hAnsi="Times New Roman" w:cs="Times New Roman"/>
          <w:kern w:val="0"/>
          <w:sz w:val="24"/>
          <w:szCs w:val="24"/>
        </w:rPr>
        <w:t xml:space="preserve">all </w:t>
      </w:r>
      <w:r w:rsidR="000468A3">
        <w:rPr>
          <w:rFonts w:ascii="Times New Roman" w:eastAsia="宋体" w:hAnsi="Times New Roman" w:cs="Times New Roman"/>
          <w:kern w:val="0"/>
          <w:sz w:val="24"/>
          <w:szCs w:val="24"/>
        </w:rPr>
        <w:t xml:space="preserve">honest </w:t>
      </w:r>
      <w:r w:rsidR="00595A43">
        <w:rPr>
          <w:rFonts w:ascii="Times New Roman" w:eastAsia="宋体" w:hAnsi="Times New Roman" w:cs="Times New Roman"/>
          <w:kern w:val="0"/>
          <w:sz w:val="24"/>
          <w:szCs w:val="24"/>
        </w:rPr>
        <w:t>consensus nodes can recover full signature to</w:t>
      </w:r>
      <w:r w:rsidR="002A3ABE">
        <w:rPr>
          <w:rFonts w:ascii="Times New Roman" w:eastAsia="宋体" w:hAnsi="Times New Roman" w:cs="Times New Roman"/>
          <w:kern w:val="0"/>
          <w:sz w:val="24"/>
          <w:szCs w:val="24"/>
        </w:rPr>
        <w:t xml:space="preserve"> complete </w:t>
      </w:r>
      <w:r w:rsidR="00595A43">
        <w:rPr>
          <w:rFonts w:ascii="Times New Roman" w:eastAsia="宋体" w:hAnsi="Times New Roman" w:cs="Times New Roman"/>
          <w:kern w:val="0"/>
          <w:sz w:val="24"/>
          <w:szCs w:val="24"/>
        </w:rPr>
        <w:t>block finalization</w:t>
      </w:r>
      <w:r w:rsidR="00DF4F96">
        <w:rPr>
          <w:rFonts w:ascii="Times New Roman" w:eastAsia="宋体" w:hAnsi="Times New Roman" w:cs="Times New Roman"/>
          <w:kern w:val="0"/>
          <w:sz w:val="24"/>
          <w:szCs w:val="24"/>
        </w:rPr>
        <w:t xml:space="preserve"> in distributed manner</w:t>
      </w:r>
      <w:r w:rsidR="00083A5E">
        <w:rPr>
          <w:rFonts w:ascii="Times New Roman" w:eastAsia="宋体" w:hAnsi="Times New Roman" w:cs="Times New Roman"/>
          <w:kern w:val="0"/>
          <w:sz w:val="24"/>
          <w:szCs w:val="24"/>
        </w:rPr>
        <w:t>. Thus,</w:t>
      </w:r>
      <w:r w:rsidR="00595A43">
        <w:rPr>
          <w:rFonts w:ascii="Times New Roman" w:eastAsia="宋体" w:hAnsi="Times New Roman" w:cs="Times New Roman"/>
          <w:kern w:val="0"/>
          <w:sz w:val="24"/>
          <w:szCs w:val="24"/>
        </w:rPr>
        <w:t xml:space="preserve"> </w:t>
      </w:r>
      <w:r w:rsidR="00083A5E">
        <w:rPr>
          <w:rFonts w:ascii="Times New Roman" w:eastAsia="宋体" w:hAnsi="Times New Roman" w:cs="Times New Roman"/>
          <w:kern w:val="0"/>
          <w:sz w:val="24"/>
          <w:szCs w:val="24"/>
        </w:rPr>
        <w:t>block finalization not rely on correct block proposer</w:t>
      </w:r>
      <w:r w:rsidR="00DF4F96">
        <w:rPr>
          <w:rFonts w:ascii="Times New Roman" w:eastAsia="宋体" w:hAnsi="Times New Roman" w:cs="Times New Roman" w:hint="eastAsia"/>
          <w:kern w:val="0"/>
          <w:sz w:val="24"/>
          <w:szCs w:val="24"/>
        </w:rPr>
        <w:t>,</w:t>
      </w:r>
      <w:r w:rsidR="00DF4F96">
        <w:rPr>
          <w:rFonts w:ascii="Times New Roman" w:eastAsia="宋体" w:hAnsi="Times New Roman" w:cs="Times New Roman"/>
          <w:kern w:val="0"/>
          <w:sz w:val="24"/>
          <w:szCs w:val="24"/>
        </w:rPr>
        <w:t xml:space="preserve"> which means </w:t>
      </w:r>
      <w:r w:rsidR="00DF4F96">
        <w:rPr>
          <w:rFonts w:ascii="Times New Roman" w:eastAsia="宋体" w:hAnsi="Times New Roman" w:cs="Times New Roman" w:hint="eastAsia"/>
          <w:kern w:val="0"/>
          <w:sz w:val="24"/>
          <w:szCs w:val="24"/>
        </w:rPr>
        <w:lastRenderedPageBreak/>
        <w:t>SWIB</w:t>
      </w:r>
      <w:r w:rsidR="000468A3">
        <w:rPr>
          <w:rFonts w:ascii="Times New Roman" w:eastAsia="宋体" w:hAnsi="Times New Roman" w:cs="Times New Roman"/>
          <w:kern w:val="0"/>
          <w:sz w:val="24"/>
          <w:szCs w:val="24"/>
        </w:rPr>
        <w:t xml:space="preserve"> protocol</w:t>
      </w:r>
      <w:r w:rsidR="00DF4F96">
        <w:rPr>
          <w:rFonts w:ascii="Times New Roman" w:eastAsia="宋体" w:hAnsi="Times New Roman" w:cs="Times New Roman"/>
          <w:kern w:val="0"/>
          <w:sz w:val="24"/>
          <w:szCs w:val="24"/>
        </w:rPr>
        <w:t xml:space="preserve"> </w:t>
      </w:r>
      <w:r w:rsidR="00D260BB">
        <w:rPr>
          <w:rFonts w:ascii="Times New Roman" w:eastAsia="宋体" w:hAnsi="Times New Roman" w:cs="Times New Roman"/>
          <w:kern w:val="0"/>
          <w:sz w:val="24"/>
          <w:szCs w:val="24"/>
        </w:rPr>
        <w:t xml:space="preserve">decouples block proposer from </w:t>
      </w:r>
      <w:r w:rsidR="00DF4F96">
        <w:rPr>
          <w:rFonts w:ascii="Times New Roman" w:eastAsia="宋体" w:hAnsi="Times New Roman" w:cs="Times New Roman"/>
          <w:kern w:val="0"/>
          <w:sz w:val="24"/>
          <w:szCs w:val="24"/>
        </w:rPr>
        <w:t xml:space="preserve">block </w:t>
      </w:r>
      <w:r w:rsidR="000468A3">
        <w:rPr>
          <w:rFonts w:ascii="Times New Roman" w:eastAsia="宋体" w:hAnsi="Times New Roman" w:cs="Times New Roman"/>
          <w:kern w:val="0"/>
          <w:sz w:val="24"/>
          <w:szCs w:val="24"/>
        </w:rPr>
        <w:t>verification and finalization</w:t>
      </w:r>
      <w:r w:rsidR="00DF4F96">
        <w:rPr>
          <w:rFonts w:ascii="Times New Roman" w:eastAsia="宋体" w:hAnsi="Times New Roman" w:cs="Times New Roman"/>
          <w:kern w:val="0"/>
          <w:sz w:val="24"/>
          <w:szCs w:val="24"/>
        </w:rPr>
        <w:t xml:space="preserve">. Besides, </w:t>
      </w:r>
      <w:r w:rsidR="000468A3">
        <w:rPr>
          <w:rFonts w:ascii="Times New Roman" w:eastAsia="宋体" w:hAnsi="Times New Roman" w:cs="Times New Roman"/>
          <w:kern w:val="0"/>
          <w:sz w:val="24"/>
          <w:szCs w:val="24"/>
        </w:rPr>
        <w:t>our protocol can still work in wireless blockchain system</w:t>
      </w:r>
      <w:r w:rsidR="00DF4F96">
        <w:rPr>
          <w:rFonts w:ascii="Times New Roman" w:eastAsia="宋体" w:hAnsi="Times New Roman" w:cs="Times New Roman"/>
          <w:kern w:val="0"/>
          <w:sz w:val="24"/>
          <w:szCs w:val="24"/>
        </w:rPr>
        <w:t xml:space="preserve"> </w:t>
      </w:r>
      <w:r w:rsidR="000468A3">
        <w:rPr>
          <w:rFonts w:ascii="Times New Roman" w:eastAsia="宋体" w:hAnsi="Times New Roman" w:cs="Times New Roman"/>
          <w:kern w:val="0"/>
          <w:sz w:val="24"/>
          <w:szCs w:val="24"/>
        </w:rPr>
        <w:t>under</w:t>
      </w:r>
      <w:r w:rsidR="00DF4F96">
        <w:rPr>
          <w:rFonts w:ascii="Times New Roman" w:eastAsia="宋体" w:hAnsi="Times New Roman" w:cs="Times New Roman"/>
          <w:kern w:val="0"/>
          <w:sz w:val="24"/>
          <w:szCs w:val="24"/>
        </w:rPr>
        <w:t xml:space="preserve"> Sybil attacks and jamming attacks</w:t>
      </w:r>
      <w:r w:rsidR="00CB7B52">
        <w:rPr>
          <w:rFonts w:ascii="Times New Roman" w:eastAsia="宋体" w:hAnsi="Times New Roman" w:cs="Times New Roman"/>
          <w:kern w:val="0"/>
          <w:sz w:val="24"/>
          <w:szCs w:val="24"/>
        </w:rPr>
        <w:t>. Analysis and result</w:t>
      </w:r>
      <w:r w:rsidR="000468A3">
        <w:rPr>
          <w:rFonts w:ascii="Times New Roman" w:eastAsia="宋体" w:hAnsi="Times New Roman" w:cs="Times New Roman"/>
          <w:kern w:val="0"/>
          <w:sz w:val="24"/>
          <w:szCs w:val="24"/>
        </w:rPr>
        <w:t>s</w:t>
      </w:r>
      <w:r w:rsidR="00CB7B52">
        <w:rPr>
          <w:rFonts w:ascii="Times New Roman" w:eastAsia="宋体" w:hAnsi="Times New Roman" w:cs="Times New Roman"/>
          <w:kern w:val="0"/>
          <w:sz w:val="24"/>
          <w:szCs w:val="24"/>
        </w:rPr>
        <w:t xml:space="preserve"> show the efficiency and security properties of the SWIB protocol.</w:t>
      </w:r>
      <w:r w:rsidR="002415A4">
        <w:rPr>
          <w:rFonts w:ascii="Times New Roman" w:eastAsia="宋体" w:hAnsi="Times New Roman" w:cs="Times New Roman"/>
          <w:kern w:val="0"/>
          <w:sz w:val="24"/>
          <w:szCs w:val="24"/>
        </w:rPr>
        <w:t xml:space="preserve"> </w:t>
      </w:r>
    </w:p>
    <w:p w14:paraId="2CE59F84" w14:textId="02854325" w:rsidR="00CB7B52" w:rsidRPr="00A97969" w:rsidRDefault="00CB7B52" w:rsidP="00CB7B5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the future, we will investigate the multi-hop </w:t>
      </w:r>
      <w:r w:rsidR="00D379E0">
        <w:rPr>
          <w:rFonts w:ascii="Times New Roman" w:eastAsia="宋体" w:hAnsi="Times New Roman" w:cs="Times New Roman"/>
          <w:kern w:val="0"/>
          <w:sz w:val="24"/>
          <w:szCs w:val="24"/>
        </w:rPr>
        <w:t xml:space="preserve">version of SWIB protocol in wireless ad hoc networks. </w:t>
      </w:r>
      <w:r w:rsidR="00290B1F">
        <w:rPr>
          <w:rFonts w:ascii="Times New Roman" w:eastAsia="宋体" w:hAnsi="Times New Roman" w:cs="Times New Roman"/>
          <w:kern w:val="0"/>
          <w:sz w:val="24"/>
          <w:szCs w:val="24"/>
        </w:rPr>
        <w:t xml:space="preserve">What's more, it is necessary to investigate the impacts of mobility in ad hoc wireless network. </w:t>
      </w:r>
      <w:r w:rsidR="00943D7B">
        <w:rPr>
          <w:rFonts w:ascii="Times New Roman" w:eastAsia="宋体" w:hAnsi="Times New Roman" w:cs="Times New Roman"/>
          <w:kern w:val="0"/>
          <w:sz w:val="24"/>
          <w:szCs w:val="24"/>
        </w:rPr>
        <w:t>Also, we will explore whether our protocol can mitigate other attacks such as long-term attacks, nothing-at-stake attacks, eclipse attacks, etc.</w:t>
      </w:r>
      <w:r w:rsidR="00CA4E16">
        <w:rPr>
          <w:rFonts w:ascii="Times New Roman" w:eastAsia="宋体" w:hAnsi="Times New Roman" w:cs="Times New Roman"/>
          <w:kern w:val="0"/>
          <w:sz w:val="24"/>
          <w:szCs w:val="24"/>
        </w:rPr>
        <w:t xml:space="preserve"> </w:t>
      </w:r>
    </w:p>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7" w:name="_Ref70412353"/>
      <w:r w:rsidRPr="00513ED5">
        <w:rPr>
          <w:rFonts w:ascii="Times New Roman" w:hAnsi="Times New Roman" w:cs="Times New Roman"/>
          <w:sz w:val="20"/>
          <w:szCs w:val="20"/>
        </w:rPr>
        <w:t>J. Xu, S. Wang, A. Zhou and F. Yang, "Edgence: A blockchain-enabled edge-computing platform for intelligent IoT-based dApps," in China Communications, vol. 17, no. 4, pp. 78-87, April 2020, doi: 10.23919/JCC.2020.04.008.</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[2] T. Maksymyuk, J. Gazda, L. Han and M. Jo, "Blockchain-Based Intelligent Network Management for 5G and Beyond," 2019 3rd International Conference on Advanced Information and Communications Technologies (AICT), 2019, pp. 36-39, doi: 10.1109/AIACT.2019.8847762.</w:t>
      </w:r>
    </w:p>
    <w:p w14:paraId="633226EA" w14:textId="30D8BAA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R. Jabbar, N. Fetais, M. Kharbeche, M. Krichen, K. Barkaoui and M. Shinoy, "Blockchain for the Internet of Vehicles: How to Use Blockchain to Secure Vehicle-to-Everything (V2X) Communication and Payment?," in IEEE Sensors Journal, vol. 21, no. 14, pp. 15807-15823, 15 July15, 2021, doi: 10.1109/JSEN.2021.3062219.</w:t>
      </w:r>
    </w:p>
    <w:p w14:paraId="160BB8ED" w14:textId="49FF377E"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[4] S. Nakamoto. </w:t>
      </w:r>
      <w:r w:rsidR="009D457C">
        <w:rPr>
          <w:rFonts w:ascii="Times New Roman" w:hAnsi="Times New Roman" w:cs="Times New Roman"/>
          <w:sz w:val="20"/>
          <w:szCs w:val="20"/>
        </w:rPr>
        <w:t>"</w:t>
      </w:r>
      <w:r w:rsidRPr="00513ED5">
        <w:rPr>
          <w:rFonts w:ascii="Times New Roman" w:hAnsi="Times New Roman" w:cs="Times New Roman"/>
          <w:sz w:val="20"/>
          <w:szCs w:val="20"/>
        </w:rPr>
        <w:t>Bitcoin: A Peer-to-Peer Electronic Cash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https://bitcoin.org/bitcoin.pdf, 2008.</w:t>
      </w:r>
      <w:bookmarkStart w:id="18" w:name="_Ref70424734"/>
      <w:bookmarkEnd w:id="17"/>
    </w:p>
    <w:p w14:paraId="5AC20E60" w14:textId="01D01653"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8"/>
      <w:r w:rsidRPr="00513ED5">
        <w:rPr>
          <w:rFonts w:ascii="Times New Roman" w:hAnsi="Times New Roman" w:cs="Times New Roman"/>
          <w:sz w:val="20"/>
          <w:szCs w:val="20"/>
        </w:rPr>
        <w:t xml:space="preserve">A. Kiayias, A. Russell, B. David, and R. Oliynykov, </w:t>
      </w:r>
      <w:r w:rsidR="00FA7663">
        <w:rPr>
          <w:rFonts w:ascii="Times New Roman" w:hAnsi="Times New Roman" w:cs="Times New Roman"/>
          <w:sz w:val="20"/>
          <w:szCs w:val="20"/>
        </w:rPr>
        <w:t>"</w:t>
      </w:r>
      <w:r w:rsidRPr="00513ED5">
        <w:rPr>
          <w:rFonts w:ascii="Times New Roman" w:hAnsi="Times New Roman" w:cs="Times New Roman"/>
          <w:sz w:val="20"/>
          <w:szCs w:val="20"/>
        </w:rPr>
        <w:t>Ouroboros: A provably secure proof-of-stake blockchain protocol,</w:t>
      </w:r>
      <w:r w:rsidR="00FA7663">
        <w:rPr>
          <w:rFonts w:ascii="Times New Roman" w:hAnsi="Times New Roman" w:cs="Times New Roman"/>
          <w:sz w:val="20"/>
          <w:szCs w:val="20"/>
        </w:rPr>
        <w:t>"</w:t>
      </w:r>
      <w:r w:rsidRPr="00513ED5">
        <w:rPr>
          <w:rFonts w:ascii="Times New Roman" w:hAnsi="Times New Roman" w:cs="Times New Roman"/>
          <w:sz w:val="20"/>
          <w:szCs w:val="20"/>
        </w:rPr>
        <w:t xml:space="preserve"> in </w:t>
      </w:r>
      <w:r w:rsidRPr="00FA7663">
        <w:rPr>
          <w:rFonts w:ascii="Times New Roman" w:hAnsi="Times New Roman" w:cs="Times New Roman"/>
          <w:sz w:val="20"/>
          <w:szCs w:val="20"/>
        </w:rPr>
        <w:t>Annual</w:t>
      </w:r>
      <w:r w:rsidRPr="00513ED5">
        <w:rPr>
          <w:rFonts w:ascii="Times New Roman" w:hAnsi="Times New Roman" w:cs="Times New Roman"/>
          <w:sz w:val="20"/>
          <w:szCs w:val="20"/>
        </w:rPr>
        <w:t xml:space="preserve"> </w:t>
      </w:r>
      <w:r w:rsidRPr="00FA7663">
        <w:rPr>
          <w:rFonts w:ascii="Times New Roman" w:hAnsi="Times New Roman" w:cs="Times New Roman"/>
          <w:sz w:val="20"/>
          <w:szCs w:val="20"/>
        </w:rPr>
        <w:t>International Cryptology Conference</w:t>
      </w:r>
      <w:r w:rsidRPr="00513ED5">
        <w:rPr>
          <w:rFonts w:ascii="Times New Roman" w:hAnsi="Times New Roman" w:cs="Times New Roman"/>
          <w:sz w:val="20"/>
          <w:szCs w:val="20"/>
        </w:rPr>
        <w:t>. Springer, 2017, pp. 357–388.</w:t>
      </w:r>
    </w:p>
    <w:p w14:paraId="61AE4E24" w14:textId="38C69E14"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[6] M. Castro, B. Liskov. </w:t>
      </w:r>
      <w:r w:rsidR="009D457C">
        <w:rPr>
          <w:rFonts w:ascii="Times New Roman" w:hAnsi="Times New Roman" w:cs="Times New Roman"/>
          <w:sz w:val="20"/>
          <w:szCs w:val="20"/>
        </w:rPr>
        <w:t>"</w:t>
      </w:r>
      <w:r w:rsidRPr="00513ED5">
        <w:rPr>
          <w:rFonts w:ascii="Times New Roman" w:hAnsi="Times New Roman" w:cs="Times New Roman"/>
          <w:sz w:val="20"/>
          <w:szCs w:val="20"/>
        </w:rPr>
        <w:t>Practical Byzantine fault tolerance[C].</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Proceedings of the 3rd Symposium on Operating Systems Design and Implementation</w:t>
      </w:r>
      <w:r w:rsidR="002D4E67">
        <w:rPr>
          <w:rFonts w:ascii="Times New Roman" w:hAnsi="Times New Roman" w:cs="Times New Roman"/>
          <w:sz w:val="20"/>
          <w:szCs w:val="20"/>
        </w:rPr>
        <w:t xml:space="preserve"> </w:t>
      </w:r>
      <w:r w:rsidRPr="00513ED5">
        <w:rPr>
          <w:rFonts w:ascii="Times New Roman" w:hAnsi="Times New Roman" w:cs="Times New Roman"/>
          <w:sz w:val="20"/>
          <w:szCs w:val="20"/>
        </w:rPr>
        <w:t>(OSDI), 1999: 173-186.</w:t>
      </w:r>
    </w:p>
    <w:p w14:paraId="76F8B00A" w14:textId="6344991B"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[7] Z. Jiao, B. Zhang, L. Zhang, M. Liu, W. Gong and C. Li. </w:t>
      </w:r>
      <w:r w:rsidR="009D457C">
        <w:rPr>
          <w:rFonts w:ascii="Times New Roman" w:hAnsi="Times New Roman" w:cs="Times New Roman"/>
          <w:sz w:val="20"/>
          <w:szCs w:val="20"/>
        </w:rPr>
        <w:t>"</w:t>
      </w:r>
      <w:r w:rsidRPr="00513ED5">
        <w:rPr>
          <w:rFonts w:ascii="Times New Roman" w:hAnsi="Times New Roman" w:cs="Times New Roman"/>
          <w:sz w:val="20"/>
          <w:szCs w:val="20"/>
        </w:rPr>
        <w:t>A Blockchain-Based Computing Architecture for Mobile Ad Hoc Cloud,</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[8] Z. Jiang, Z. Cao, B. Krishnamachari, S. Zhou and Z. Niu, "SENATE: A Permissionless Byzantine Consensus Protocol in Wireless Networks for Real-Time Internet-of-Things Applications," in IEEE Internet of Things Journal, vol. 7, no. 7, pp. 6576-6588, July 2020.</w:t>
      </w:r>
    </w:p>
    <w:p w14:paraId="66D9B4CE" w14:textId="34116AB0"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[9] Q. Xu, Y. Zou, D. Yu, M. Xu, S. Shen, F. Li. </w:t>
      </w:r>
      <w:r w:rsidR="009D457C">
        <w:rPr>
          <w:rFonts w:ascii="Times New Roman" w:hAnsi="Times New Roman" w:cs="Times New Roman"/>
          <w:sz w:val="20"/>
          <w:szCs w:val="20"/>
        </w:rPr>
        <w:t>"</w:t>
      </w:r>
      <w:r w:rsidRPr="00513ED5">
        <w:rPr>
          <w:rFonts w:ascii="Times New Roman" w:hAnsi="Times New Roman" w:cs="Times New Roman"/>
          <w:sz w:val="20"/>
          <w:szCs w:val="20"/>
        </w:rPr>
        <w:t>Consensus in Wireless Blockchain System,</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2361BE9F"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w:t>
      </w:r>
      <w:r w:rsidR="002D4E67" w:rsidRPr="002D4E67">
        <w:rPr>
          <w:rFonts w:ascii="Times New Roman" w:hAnsi="Times New Roman" w:cs="Times New Roman"/>
          <w:sz w:val="20"/>
          <w:szCs w:val="20"/>
        </w:rPr>
        <w:t>M. Xu, F. Zhao, Y. Zou, C. Liu, X. Cheng and F. Dressler, "BLOWN: A Blockchain Protocol for Single-Hop Wireless Networks under Adversarial SINR," in </w:t>
      </w:r>
      <w:r w:rsidR="002D4E67" w:rsidRPr="002D4E67">
        <w:rPr>
          <w:rFonts w:ascii="Times New Roman" w:hAnsi="Times New Roman" w:cs="Times New Roman"/>
          <w:i/>
          <w:iCs/>
        </w:rPr>
        <w:t>IEEE Transactions on Mobile Computing</w:t>
      </w:r>
      <w:r w:rsidR="002D4E67" w:rsidRPr="002D4E67">
        <w:rPr>
          <w:rFonts w:ascii="Times New Roman" w:hAnsi="Times New Roman" w:cs="Times New Roman"/>
          <w:sz w:val="20"/>
          <w:szCs w:val="20"/>
        </w:rPr>
        <w:t>, doi: 10.1109/TMC.2022.3162117.</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lastRenderedPageBreak/>
        <w:t>[12] M. Xu, C. Liu, Y. Zou, F. Zhao, J. Yu and X. Cheng, "wChain: A Fast Fault-Tolerant Blockchain Protocol for Multihop Wireless Networks," in IEEE Transactions on Wireless Communications, vol. 20, no. 10, pp. 6915-6926, Oct. 2021, doi: 10.1109/TWC.2021.3078639.</w:t>
      </w:r>
    </w:p>
    <w:p w14:paraId="70873B1B" w14:textId="168DB3F6"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w:t>
      </w:r>
      <w:r w:rsidR="009D457C">
        <w:rPr>
          <w:rFonts w:ascii="Times New Roman" w:hAnsi="Times New Roman" w:cs="Times New Roman"/>
          <w:sz w:val="20"/>
          <w:szCs w:val="20"/>
        </w:rPr>
        <w:t>"</w:t>
      </w:r>
      <w:r w:rsidRPr="00513ED5">
        <w:rPr>
          <w:rFonts w:ascii="Times New Roman" w:hAnsi="Times New Roman" w:cs="Times New Roman"/>
          <w:sz w:val="20"/>
          <w:szCs w:val="20"/>
        </w:rPr>
        <w:t>A survey of distributed consensus protocols for blockchain networks</w:t>
      </w:r>
      <w:r w:rsidR="009D457C">
        <w:rPr>
          <w:rFonts w:ascii="Times New Roman" w:hAnsi="Times New Roman" w:cs="Times New Roman"/>
          <w:sz w:val="20"/>
          <w:szCs w:val="20"/>
        </w:rPr>
        <w:t>,"</w:t>
      </w:r>
      <w:r w:rsidRPr="00513ED5">
        <w:rPr>
          <w:rFonts w:ascii="Times New Roman" w:hAnsi="Times New Roman" w:cs="Times New Roman"/>
          <w:sz w:val="20"/>
          <w:szCs w:val="20"/>
        </w:rPr>
        <w:t xml:space="preserve"> IEEE Commun.Surv. Tutorials, vol. 22, no. 2, pp. 1432–1465, 2020.</w:t>
      </w:r>
    </w:p>
    <w:p w14:paraId="0EF36FDA" w14:textId="2FD94719"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Vukolic, </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The quest for scalable blockchain fabric: Proof-of-work vs. BFT replication,</w:t>
      </w:r>
      <w:r w:rsidR="009D457C">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 Int. Workshop Open Problems Netw. Secur., 2015, pp. 112–125.</w:t>
      </w:r>
    </w:p>
    <w:p w14:paraId="2C16A72F" w14:textId="2C83A75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r w:rsidR="005774EA" w:rsidRPr="005774EA">
        <w:rPr>
          <w:rFonts w:ascii="Times New Roman" w:eastAsia="宋体" w:hAnsi="Times New Roman" w:cs="Times New Roman"/>
          <w:kern w:val="0"/>
          <w:sz w:val="20"/>
          <w:szCs w:val="20"/>
        </w:rPr>
        <w:t>S. Dziembowski, S. Faust, V. Kolmogorov, and K. Pietrzak, “Proofs</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of space,” in Annual Cryptology Conference. Springer, 2015, pp.</w:t>
      </w:r>
      <w:r w:rsidR="005774EA">
        <w:rPr>
          <w:rFonts w:ascii="Times New Roman" w:eastAsia="宋体" w:hAnsi="Times New Roman" w:cs="Times New Roman"/>
          <w:kern w:val="0"/>
          <w:sz w:val="20"/>
          <w:szCs w:val="20"/>
        </w:rPr>
        <w:t xml:space="preserve"> </w:t>
      </w:r>
      <w:r w:rsidR="005774EA" w:rsidRPr="005774EA">
        <w:rPr>
          <w:rFonts w:ascii="Times New Roman" w:eastAsia="宋体" w:hAnsi="Times New Roman" w:cs="Times New Roman"/>
          <w:kern w:val="0"/>
          <w:sz w:val="20"/>
          <w:szCs w:val="20"/>
        </w:rPr>
        <w:t>585–605.</w:t>
      </w:r>
    </w:p>
    <w:p w14:paraId="7C187742" w14:textId="68EECAF7" w:rsidR="00851B2C" w:rsidRPr="00513ED5" w:rsidRDefault="00851B2C" w:rsidP="00EA5210">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[16] </w:t>
      </w:r>
      <w:r w:rsidR="00526DF7">
        <w:rPr>
          <w:rFonts w:ascii="Times New Roman" w:eastAsia="宋体" w:hAnsi="Times New Roman" w:cs="Times New Roman"/>
          <w:kern w:val="0"/>
          <w:sz w:val="20"/>
          <w:szCs w:val="20"/>
        </w:rPr>
        <w:t xml:space="preserve">K. </w:t>
      </w:r>
      <w:r w:rsidR="003E366B" w:rsidRPr="003E366B">
        <w:rPr>
          <w:rFonts w:ascii="Times New Roman" w:eastAsia="宋体" w:hAnsi="Times New Roman" w:cs="Times New Roman"/>
          <w:kern w:val="0"/>
          <w:sz w:val="20"/>
          <w:szCs w:val="20"/>
        </w:rPr>
        <w:t>Karantias,</w:t>
      </w:r>
      <w:r w:rsidR="00526DF7">
        <w:rPr>
          <w:rFonts w:ascii="Times New Roman" w:eastAsia="宋体" w:hAnsi="Times New Roman" w:cs="Times New Roman"/>
          <w:kern w:val="0"/>
          <w:sz w:val="20"/>
          <w:szCs w:val="20"/>
        </w:rPr>
        <w:t xml:space="preserve"> A.</w:t>
      </w:r>
      <w:r w:rsidR="003E366B" w:rsidRPr="003E366B">
        <w:rPr>
          <w:rFonts w:ascii="Times New Roman" w:eastAsia="宋体" w:hAnsi="Times New Roman" w:cs="Times New Roman"/>
          <w:kern w:val="0"/>
          <w:sz w:val="20"/>
          <w:szCs w:val="20"/>
        </w:rPr>
        <w:t xml:space="preserve"> Kiayias, </w:t>
      </w:r>
      <w:r w:rsidR="00526DF7">
        <w:rPr>
          <w:rFonts w:ascii="Times New Roman" w:eastAsia="宋体" w:hAnsi="Times New Roman" w:cs="Times New Roman"/>
          <w:kern w:val="0"/>
          <w:sz w:val="20"/>
          <w:szCs w:val="20"/>
        </w:rPr>
        <w:t>and</w:t>
      </w:r>
      <w:r w:rsidR="003E366B" w:rsidRPr="003E366B">
        <w:rPr>
          <w:rFonts w:ascii="Times New Roman" w:eastAsia="宋体" w:hAnsi="Times New Roman" w:cs="Times New Roman"/>
          <w:kern w:val="0"/>
          <w:sz w:val="20"/>
          <w:szCs w:val="20"/>
        </w:rPr>
        <w:t xml:space="preserve"> </w:t>
      </w:r>
      <w:r w:rsidR="00526DF7">
        <w:rPr>
          <w:rFonts w:ascii="Times New Roman" w:eastAsia="宋体" w:hAnsi="Times New Roman" w:cs="Times New Roman"/>
          <w:kern w:val="0"/>
          <w:sz w:val="20"/>
          <w:szCs w:val="20"/>
        </w:rPr>
        <w:t xml:space="preserve">D. </w:t>
      </w:r>
      <w:r w:rsidR="003E366B" w:rsidRPr="003E366B">
        <w:rPr>
          <w:rFonts w:ascii="Times New Roman" w:eastAsia="宋体" w:hAnsi="Times New Roman" w:cs="Times New Roman"/>
          <w:kern w:val="0"/>
          <w:sz w:val="20"/>
          <w:szCs w:val="20"/>
        </w:rPr>
        <w:t xml:space="preserve">Zindros. </w:t>
      </w:r>
      <w:r w:rsidR="003E366B">
        <w:rPr>
          <w:rFonts w:ascii="Times New Roman" w:eastAsia="宋体" w:hAnsi="Times New Roman" w:cs="Times New Roman"/>
          <w:kern w:val="0"/>
          <w:sz w:val="20"/>
          <w:szCs w:val="20"/>
        </w:rPr>
        <w:t>"</w:t>
      </w:r>
      <w:r w:rsidR="003E366B" w:rsidRPr="003E366B">
        <w:rPr>
          <w:rFonts w:ascii="Times New Roman" w:eastAsia="宋体" w:hAnsi="Times New Roman" w:cs="Times New Roman"/>
          <w:kern w:val="0"/>
          <w:sz w:val="20"/>
          <w:szCs w:val="20"/>
        </w:rPr>
        <w:t>Proof-of-Burn</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in Financial Cryptography and Data Security</w:t>
      </w:r>
      <w:r w:rsidR="003E366B">
        <w:rPr>
          <w:rFonts w:ascii="Times New Roman" w:eastAsia="宋体" w:hAnsi="Times New Roman" w:cs="Times New Roman"/>
          <w:kern w:val="0"/>
          <w:sz w:val="20"/>
          <w:szCs w:val="20"/>
        </w:rPr>
        <w:t>, 2020, pp</w:t>
      </w:r>
      <w:r w:rsidR="003E366B" w:rsidRPr="003E366B">
        <w:rPr>
          <w:rFonts w:ascii="Times New Roman" w:eastAsia="宋体" w:hAnsi="Times New Roman" w:cs="Times New Roman"/>
          <w:kern w:val="0"/>
          <w:sz w:val="20"/>
          <w:szCs w:val="20"/>
        </w:rPr>
        <w:t>.</w:t>
      </w:r>
      <w:r w:rsidR="003E366B">
        <w:rPr>
          <w:rFonts w:ascii="Times New Roman" w:eastAsia="宋体" w:hAnsi="Times New Roman" w:cs="Times New Roman"/>
          <w:kern w:val="0"/>
          <w:sz w:val="20"/>
          <w:szCs w:val="20"/>
        </w:rPr>
        <w:t xml:space="preserve"> </w:t>
      </w:r>
      <w:r w:rsidR="003E366B" w:rsidRPr="003E366B">
        <w:rPr>
          <w:rFonts w:ascii="Times New Roman" w:eastAsia="宋体" w:hAnsi="Times New Roman" w:cs="Times New Roman"/>
          <w:kern w:val="0"/>
          <w:sz w:val="20"/>
          <w:szCs w:val="20"/>
        </w:rPr>
        <w:t>523-540</w:t>
      </w:r>
      <w:r w:rsidR="003E366B">
        <w:rPr>
          <w:rFonts w:ascii="Times New Roman" w:eastAsia="宋体" w:hAnsi="Times New Roman" w:cs="Times New Roman"/>
          <w:kern w:val="0"/>
          <w:sz w:val="20"/>
          <w:szCs w:val="20"/>
        </w:rPr>
        <w:t>, doi:</w:t>
      </w:r>
      <w:r w:rsidR="003E366B">
        <w:rPr>
          <w:rFonts w:ascii="Times New Roman" w:eastAsia="宋体" w:hAnsi="Times New Roman" w:cs="Times New Roman" w:hint="eastAsia"/>
          <w:kern w:val="0"/>
          <w:sz w:val="20"/>
          <w:szCs w:val="20"/>
        </w:rPr>
        <w:t xml:space="preserve"> </w:t>
      </w:r>
      <w:r w:rsidR="003E366B" w:rsidRPr="003E366B">
        <w:rPr>
          <w:rFonts w:ascii="Times New Roman" w:eastAsia="宋体" w:hAnsi="Times New Roman" w:cs="Times New Roman"/>
          <w:kern w:val="0"/>
          <w:sz w:val="20"/>
          <w:szCs w:val="20"/>
        </w:rPr>
        <w:t>10.1007/978-3-030-51280-4_28.</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[17] V. Buterin and V. Griffith, ‘‘Casper the friendly finality gadget,’’ 2017, arXiv:1710.09437. [Online]. Available: https://arxiv.org/abs/1710.09437</w:t>
      </w:r>
    </w:p>
    <w:p w14:paraId="207537A6" w14:textId="71D2A3A6" w:rsidR="00851B2C" w:rsidRPr="00513ED5" w:rsidRDefault="00851B2C" w:rsidP="001C3277">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[18] </w:t>
      </w:r>
      <w:r w:rsidR="001C3277">
        <w:rPr>
          <w:rFonts w:ascii="Times New Roman" w:eastAsia="宋体" w:hAnsi="Times New Roman" w:cs="Times New Roman"/>
          <w:kern w:val="0"/>
          <w:sz w:val="20"/>
          <w:szCs w:val="20"/>
        </w:rPr>
        <w:t xml:space="preserve">F. </w:t>
      </w:r>
      <w:r w:rsidR="001C3277" w:rsidRPr="001C3277">
        <w:rPr>
          <w:rFonts w:ascii="Times New Roman" w:eastAsia="宋体" w:hAnsi="Times New Roman" w:cs="Times New Roman"/>
          <w:kern w:val="0"/>
          <w:sz w:val="20"/>
          <w:szCs w:val="20"/>
        </w:rPr>
        <w:t>Gai</w:t>
      </w:r>
      <w:r w:rsidR="001C3277">
        <w:rPr>
          <w:rFonts w:ascii="Times New Roman" w:eastAsia="宋体" w:hAnsi="Times New Roman" w:cs="Times New Roman"/>
          <w:kern w:val="0"/>
          <w:sz w:val="20"/>
          <w:szCs w:val="20"/>
        </w:rPr>
        <w:t xml:space="preserve">, B. </w:t>
      </w:r>
      <w:r w:rsidR="001C3277" w:rsidRPr="001C3277">
        <w:rPr>
          <w:rFonts w:ascii="Times New Roman" w:eastAsia="宋体" w:hAnsi="Times New Roman" w:cs="Times New Roman"/>
          <w:kern w:val="0"/>
          <w:sz w:val="20"/>
          <w:szCs w:val="20"/>
        </w:rPr>
        <w:t xml:space="preserve">Wang,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Deng</w:t>
      </w:r>
      <w:r w:rsidR="001C3277">
        <w:rPr>
          <w:rFonts w:ascii="Times New Roman" w:eastAsia="宋体" w:hAnsi="Times New Roman" w:cs="Times New Roman"/>
          <w:kern w:val="0"/>
          <w:sz w:val="20"/>
          <w:szCs w:val="20"/>
        </w:rPr>
        <w:t xml:space="preserve"> and</w:t>
      </w:r>
      <w:r w:rsidR="001C3277" w:rsidRPr="001C3277">
        <w:rPr>
          <w:rFonts w:ascii="Times New Roman" w:eastAsia="宋体" w:hAnsi="Times New Roman" w:cs="Times New Roman"/>
          <w:kern w:val="0"/>
          <w:sz w:val="20"/>
          <w:szCs w:val="20"/>
        </w:rPr>
        <w:t xml:space="preserve"> </w:t>
      </w:r>
      <w:r w:rsidR="001C3277">
        <w:rPr>
          <w:rFonts w:ascii="Times New Roman" w:eastAsia="宋体" w:hAnsi="Times New Roman" w:cs="Times New Roman"/>
          <w:kern w:val="0"/>
          <w:sz w:val="20"/>
          <w:szCs w:val="20"/>
        </w:rPr>
        <w:t xml:space="preserve">W. </w:t>
      </w:r>
      <w:r w:rsidR="001C3277" w:rsidRPr="001C3277">
        <w:rPr>
          <w:rFonts w:ascii="Times New Roman" w:eastAsia="宋体" w:hAnsi="Times New Roman" w:cs="Times New Roman"/>
          <w:kern w:val="0"/>
          <w:sz w:val="20"/>
          <w:szCs w:val="20"/>
        </w:rPr>
        <w:t xml:space="preserve">Peng. </w:t>
      </w:r>
      <w:r w:rsidR="001C3277">
        <w:rPr>
          <w:rFonts w:ascii="Times New Roman" w:eastAsia="宋体" w:hAnsi="Times New Roman" w:cs="Times New Roman"/>
          <w:kern w:val="0"/>
          <w:sz w:val="20"/>
          <w:szCs w:val="20"/>
        </w:rPr>
        <w:t>"</w:t>
      </w:r>
      <w:r w:rsidR="001C3277" w:rsidRPr="001C3277">
        <w:rPr>
          <w:rFonts w:ascii="Times New Roman" w:eastAsia="宋体" w:hAnsi="Times New Roman" w:cs="Times New Roman"/>
          <w:kern w:val="0"/>
          <w:sz w:val="20"/>
          <w:szCs w:val="20"/>
        </w:rPr>
        <w:t>Proof of Reputation: A Reputation-Based Consensus Protocol for Peer-to-Peer Network.</w:t>
      </w:r>
      <w:r w:rsidR="001C3277">
        <w:rPr>
          <w:rFonts w:ascii="Times New Roman" w:eastAsia="宋体" w:hAnsi="Times New Roman" w:cs="Times New Roman"/>
          <w:kern w:val="0"/>
          <w:sz w:val="20"/>
          <w:szCs w:val="20"/>
        </w:rPr>
        <w:t xml:space="preserve">" In </w:t>
      </w:r>
      <w:r w:rsidR="001C3277" w:rsidRPr="001C3277">
        <w:rPr>
          <w:rFonts w:ascii="Times New Roman" w:eastAsia="宋体" w:hAnsi="Times New Roman" w:cs="Times New Roman"/>
          <w:kern w:val="0"/>
          <w:sz w:val="20"/>
          <w:szCs w:val="20"/>
        </w:rPr>
        <w:t>Database Systems for Advanced Applications</w:t>
      </w:r>
      <w:r w:rsidR="001C3277">
        <w:rPr>
          <w:rFonts w:ascii="Times New Roman" w:eastAsia="宋体" w:hAnsi="Times New Roman" w:cs="Times New Roman"/>
          <w:kern w:val="0"/>
          <w:sz w:val="20"/>
          <w:szCs w:val="20"/>
        </w:rPr>
        <w:t xml:space="preserve">, 2018, pp. 666-681, doi: </w:t>
      </w:r>
      <w:r w:rsidR="001C3277" w:rsidRPr="001C3277">
        <w:rPr>
          <w:rFonts w:ascii="Times New Roman" w:eastAsia="宋体" w:hAnsi="Times New Roman" w:cs="Times New Roman"/>
          <w:kern w:val="0"/>
          <w:sz w:val="20"/>
          <w:szCs w:val="20"/>
        </w:rPr>
        <w:t>10.1007/978-3-319-91458-9_41.</w:t>
      </w:r>
    </w:p>
    <w:p w14:paraId="4BE4A855" w14:textId="2215AAA4"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[19] </w:t>
      </w:r>
      <w:r w:rsidR="00E9736D">
        <w:rPr>
          <w:rFonts w:ascii="Times New Roman" w:eastAsia="宋体" w:hAnsi="Times New Roman" w:cs="Times New Roman"/>
          <w:kern w:val="0"/>
          <w:sz w:val="20"/>
          <w:szCs w:val="20"/>
        </w:rPr>
        <w:t xml:space="preserve">Hyperledger </w:t>
      </w:r>
      <w:r w:rsidRPr="00513ED5">
        <w:rPr>
          <w:rFonts w:ascii="Times New Roman" w:eastAsia="宋体" w:hAnsi="Times New Roman" w:cs="Times New Roman"/>
          <w:kern w:val="0"/>
          <w:sz w:val="20"/>
          <w:szCs w:val="20"/>
        </w:rPr>
        <w:t xml:space="preserve">Fabric. </w:t>
      </w:r>
      <w:r w:rsidR="004B6693" w:rsidRPr="004B6693">
        <w:rPr>
          <w:rFonts w:ascii="Times New Roman" w:eastAsia="宋体" w:hAnsi="Times New Roman" w:cs="Times New Roman"/>
          <w:kern w:val="0"/>
          <w:sz w:val="20"/>
          <w:szCs w:val="20"/>
        </w:rPr>
        <w:t>[Online]. Available: https://cn.hyperledger. org/projects/fabric</w:t>
      </w:r>
      <w:r w:rsidRPr="00513ED5">
        <w:rPr>
          <w:rFonts w:ascii="Times New Roman" w:eastAsia="宋体" w:hAnsi="Times New Roman" w:cs="Times New Roman"/>
          <w:kern w:val="0"/>
          <w:sz w:val="20"/>
          <w:szCs w:val="20"/>
        </w:rPr>
        <w:t>. 2019.</w:t>
      </w:r>
    </w:p>
    <w:p w14:paraId="39AC94BE" w14:textId="7258C4C2" w:rsidR="004B6693" w:rsidRDefault="00851B2C" w:rsidP="004B6693">
      <w:pPr>
        <w:widowControl/>
        <w:rPr>
          <w:rFonts w:ascii="Helvetica" w:hAnsi="Helvetica"/>
          <w:color w:val="000000"/>
          <w:sz w:val="17"/>
          <w:szCs w:val="17"/>
        </w:rPr>
      </w:pPr>
      <w:r w:rsidRPr="00513ED5">
        <w:rPr>
          <w:rFonts w:ascii="Times New Roman" w:eastAsia="宋体" w:hAnsi="Times New Roman" w:cs="Times New Roman"/>
          <w:kern w:val="0"/>
          <w:sz w:val="20"/>
          <w:szCs w:val="20"/>
        </w:rPr>
        <w:t xml:space="preserve">[20] </w:t>
      </w:r>
      <w:r w:rsidR="004B6693">
        <w:rPr>
          <w:rFonts w:ascii="Times New Roman" w:eastAsia="宋体" w:hAnsi="Times New Roman" w:cs="Times New Roman"/>
          <w:kern w:val="0"/>
          <w:sz w:val="20"/>
          <w:szCs w:val="20"/>
        </w:rPr>
        <w:t xml:space="preserve">Q. </w:t>
      </w:r>
      <w:r w:rsidR="004B6693" w:rsidRPr="004B6693">
        <w:rPr>
          <w:rFonts w:ascii="Times New Roman" w:eastAsia="宋体" w:hAnsi="Times New Roman" w:cs="Times New Roman"/>
          <w:kern w:val="0"/>
          <w:sz w:val="20"/>
          <w:szCs w:val="20"/>
        </w:rPr>
        <w:t xml:space="preserve">Wang, </w:t>
      </w:r>
      <w:r w:rsidR="004B6693">
        <w:rPr>
          <w:rFonts w:ascii="Times New Roman" w:eastAsia="宋体" w:hAnsi="Times New Roman" w:cs="Times New Roman"/>
          <w:kern w:val="0"/>
          <w:sz w:val="20"/>
          <w:szCs w:val="20"/>
        </w:rPr>
        <w:t xml:space="preserve">R. </w:t>
      </w:r>
      <w:r w:rsidR="004B6693" w:rsidRPr="004B6693">
        <w:rPr>
          <w:rFonts w:ascii="Times New Roman" w:eastAsia="宋体" w:hAnsi="Times New Roman" w:cs="Times New Roman"/>
          <w:kern w:val="0"/>
          <w:sz w:val="20"/>
          <w:szCs w:val="20"/>
        </w:rPr>
        <w:t>Li,</w:t>
      </w:r>
      <w:r w:rsidR="004B6693">
        <w:rPr>
          <w:rFonts w:ascii="Times New Roman" w:eastAsia="宋体" w:hAnsi="Times New Roman" w:cs="Times New Roman"/>
          <w:kern w:val="0"/>
          <w:sz w:val="20"/>
          <w:szCs w:val="20"/>
        </w:rPr>
        <w:t xml:space="preserve"> S. </w:t>
      </w:r>
      <w:r w:rsidR="004B6693" w:rsidRPr="004B6693">
        <w:rPr>
          <w:rFonts w:ascii="Times New Roman" w:eastAsia="宋体" w:hAnsi="Times New Roman" w:cs="Times New Roman"/>
          <w:kern w:val="0"/>
          <w:sz w:val="20"/>
          <w:szCs w:val="20"/>
        </w:rPr>
        <w:t xml:space="preserve">Chen, </w:t>
      </w:r>
      <w:r w:rsidR="004B6693">
        <w:rPr>
          <w:rFonts w:ascii="Times New Roman" w:eastAsia="宋体" w:hAnsi="Times New Roman" w:cs="Times New Roman"/>
          <w:kern w:val="0"/>
          <w:sz w:val="20"/>
          <w:szCs w:val="20"/>
        </w:rPr>
        <w:t>and Y.</w:t>
      </w:r>
      <w:r w:rsidR="004B6693" w:rsidRPr="004B6693">
        <w:rPr>
          <w:rFonts w:ascii="Times New Roman" w:eastAsia="宋体" w:hAnsi="Times New Roman" w:cs="Times New Roman"/>
          <w:kern w:val="0"/>
          <w:sz w:val="20"/>
          <w:szCs w:val="20"/>
        </w:rPr>
        <w:t xml:space="preserve"> Xiang</w:t>
      </w:r>
      <w:r w:rsidR="004B6693">
        <w:rPr>
          <w:rFonts w:ascii="Times New Roman" w:eastAsia="宋体" w:hAnsi="Times New Roman" w:cs="Times New Roman"/>
          <w:kern w:val="0"/>
          <w:sz w:val="20"/>
          <w:szCs w:val="20"/>
        </w:rPr>
        <w:t>. "</w:t>
      </w:r>
      <w:r w:rsidR="004B6693" w:rsidRPr="004B6693">
        <w:rPr>
          <w:rFonts w:ascii="Times New Roman" w:eastAsia="宋体" w:hAnsi="Times New Roman" w:cs="Times New Roman"/>
          <w:kern w:val="0"/>
          <w:sz w:val="20"/>
          <w:szCs w:val="20"/>
        </w:rPr>
        <w:t>Formal Security Analysis on dBFT Protocol of NEO.</w:t>
      </w:r>
      <w:r w:rsidR="004B6693">
        <w:rPr>
          <w:rFonts w:ascii="Times New Roman" w:eastAsia="宋体" w:hAnsi="Times New Roman" w:cs="Times New Roman"/>
          <w:kern w:val="0"/>
          <w:sz w:val="20"/>
          <w:szCs w:val="20"/>
        </w:rPr>
        <w:t xml:space="preserve">" </w:t>
      </w:r>
      <w:hyperlink r:id="rId29" w:history="1">
        <w:r w:rsidR="004B6693">
          <w:rPr>
            <w:rFonts w:ascii="Times New Roman" w:eastAsia="宋体" w:hAnsi="Times New Roman" w:cs="Times New Roman"/>
            <w:kern w:val="0"/>
            <w:sz w:val="20"/>
            <w:szCs w:val="20"/>
          </w:rPr>
          <w:t xml:space="preserve"> </w:t>
        </w:r>
        <w:r w:rsidR="004B6693" w:rsidRPr="004B6693">
          <w:rPr>
            <w:rFonts w:ascii="Times New Roman" w:eastAsia="宋体" w:hAnsi="Times New Roman" w:cs="Times New Roman"/>
            <w:kern w:val="0"/>
            <w:sz w:val="20"/>
            <w:szCs w:val="20"/>
          </w:rPr>
          <w:t>arXiv:2105.07459</w:t>
        </w:r>
      </w:hyperlink>
      <w:r w:rsidR="004B6693" w:rsidRPr="004B6693">
        <w:rPr>
          <w:rFonts w:ascii="Times New Roman" w:eastAsia="宋体" w:hAnsi="Times New Roman" w:cs="Times New Roman"/>
          <w:kern w:val="0"/>
          <w:sz w:val="20"/>
          <w:szCs w:val="20"/>
        </w:rPr>
        <w:t> [cs.CR]</w:t>
      </w:r>
      <w:r w:rsidR="004B6693">
        <w:rPr>
          <w:rFonts w:ascii="Times New Roman" w:eastAsia="宋体" w:hAnsi="Times New Roman" w:cs="Times New Roman"/>
          <w:kern w:val="0"/>
          <w:sz w:val="20"/>
          <w:szCs w:val="20"/>
        </w:rPr>
        <w:t>, 2021</w:t>
      </w:r>
    </w:p>
    <w:p w14:paraId="7CB55C9E" w14:textId="7249D45A"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Alvisi, M. Dahlin, A. Clement, and E. Wong, </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Zyzzyva: Speculative byzantine fault tolerance,</w:t>
      </w:r>
      <w:r w:rsidR="00E9736D">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ACM Trans. Comput. Syst., vol. 27, no. 4, pp. 1–39, 2010.</w:t>
      </w:r>
    </w:p>
    <w:p w14:paraId="680C7E59" w14:textId="77777777" w:rsidR="00A34AEE"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w:t>
      </w:r>
      <w:r w:rsidR="00A34AEE">
        <w:rPr>
          <w:rFonts w:ascii="Times New Roman" w:eastAsia="宋体" w:hAnsi="Times New Roman" w:cs="Times New Roman"/>
          <w:kern w:val="0"/>
          <w:sz w:val="20"/>
          <w:szCs w:val="20"/>
        </w:rPr>
        <w:t xml:space="preserve">E. </w:t>
      </w:r>
      <w:r w:rsidR="00A34AEE" w:rsidRPr="00A34AEE">
        <w:rPr>
          <w:rFonts w:ascii="Times New Roman" w:eastAsia="宋体" w:hAnsi="Times New Roman" w:cs="Times New Roman"/>
          <w:kern w:val="0"/>
          <w:sz w:val="20"/>
          <w:szCs w:val="20"/>
        </w:rPr>
        <w:t>Buchman. "Tendermint: Byzantine fault tolerance in the age of blockchains." Ph.D. thesis, The University of Guelph, Guelph, Ontario, Canada, June 2016</w:t>
      </w:r>
      <w:r w:rsidR="00A34AEE">
        <w:rPr>
          <w:rFonts w:ascii="Times New Roman" w:eastAsia="宋体" w:hAnsi="Times New Roman" w:cs="Times New Roman"/>
          <w:kern w:val="0"/>
          <w:sz w:val="20"/>
          <w:szCs w:val="20"/>
        </w:rPr>
        <w:t>.</w:t>
      </w:r>
      <w:r w:rsidR="00A34AEE" w:rsidRPr="00A34AEE">
        <w:rPr>
          <w:rFonts w:ascii="Times New Roman" w:eastAsia="宋体" w:hAnsi="Times New Roman" w:cs="Times New Roman"/>
          <w:kern w:val="0"/>
          <w:sz w:val="20"/>
          <w:szCs w:val="20"/>
        </w:rPr>
        <w:t xml:space="preserve"> </w:t>
      </w:r>
    </w:p>
    <w:p w14:paraId="3CF90321" w14:textId="58A2E6E6" w:rsidR="00851B2C" w:rsidRPr="00513ED5" w:rsidRDefault="00851B2C" w:rsidP="00A34AEE">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[23] Y.</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Gilad, R.</w:t>
      </w:r>
      <w:r w:rsidR="00D55CF3">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Hemo, S. Micali, et al. </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Algorand: Scaling Byzantine agreements for cryptocurrencies[C].</w:t>
      </w:r>
      <w:r w:rsidR="00D55CF3">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[24] M. Zheng, M. Goldenbaum, S. Stańczak and H. Yu, "Fast average consensus in clustered wireless sensor networks by superposition gossiping," 2012 IEEE Wireless Communications and Networking Conference (WCNC), 2012, pp. 1982-1987, doi: 10.1109/WCNC.2012.6214113.</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[25] M. Goldenbaum, H. Boche and S. Stańczak, "Nomographic gossiping for f-consensus", Proc. 10th Int. Symp. Model. Optimiz. Mobile Ad Hoc Wireless Netw., pp. 130-137, 2012.</w:t>
      </w:r>
    </w:p>
    <w:p w14:paraId="572840A2" w14:textId="57E3DA36"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 xml:space="preserve">[26] C. Newport and P. Robinson, </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Fault-tolerant consensus with an</w:t>
      </w:r>
      <w:r w:rsidR="00B532AB">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abstract mac layer,</w:t>
      </w:r>
      <w:r w:rsidR="00B532AB">
        <w:rPr>
          <w:rFonts w:ascii="Times New Roman" w:eastAsia="宋体" w:hAnsi="Times New Roman" w:cs="Times New Roman"/>
          <w:kern w:val="0"/>
          <w:sz w:val="20"/>
          <w:szCs w:val="20"/>
        </w:rPr>
        <w:t>"</w:t>
      </w:r>
      <w:r w:rsidRPr="00513ED5">
        <w:rPr>
          <w:rFonts w:ascii="Times New Roman" w:eastAsia="宋体" w:hAnsi="Times New Roman" w:cs="Times New Roman"/>
          <w:kern w:val="0"/>
          <w:sz w:val="20"/>
          <w:szCs w:val="20"/>
        </w:rPr>
        <w:t xml:space="preserve"> arXiv preprint arXiv:1810.02848,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[27] F. Molinari, N. Agrawal, S. Stańczak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[28] H. Moniz, N. F. Neves and M. Correia, "Byzantine Fault-Tolerant Consensus in Wireless Ad Hoc Networks," in IEEE Transactions on Mobile Computing, vol. 12, no. 12, pp. 2441-2454, Dec. 2013, doi: 10.1109/TMC.2012.225.</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based on the gap-Diffie-Hellman-group signature scheme," in Proc. 6th Int. Workshop Theory Pract. Public Key Cryptogr.,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[30] D. Boneh, B. Lynn, and H. Shacham, "Short signatures from the Weil pairing[C]". International Conference on the Theory and Application of Cryptology and Information Security. Springer, Berlin, Heidelberg, 2001:514-532.</w:t>
      </w:r>
    </w:p>
    <w:p w14:paraId="2E7BA00F" w14:textId="208E9653"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[31] R. Gennaro, S. Jarecki, H. Krawczyk, and T. Rabin. "Secure distributed key generation for discrete-log based cryptosystems," in Proc.Int. Conf. Theory Appl. Cryptograph. Techn., vol. 1592, Aug. 2010,</w:t>
      </w:r>
      <w:r w:rsidR="005224EF">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pp. 295–310.</w:t>
      </w:r>
    </w:p>
    <w:p w14:paraId="57B823A2" w14:textId="36542B51" w:rsidR="00851B2C" w:rsidRPr="00513ED5" w:rsidRDefault="006D7633" w:rsidP="00565B6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32]</w:t>
      </w:r>
      <w:r w:rsidRPr="006D7633">
        <w:rPr>
          <w:rFonts w:ascii="Times New Roman" w:eastAsia="宋体" w:hAnsi="Times New Roman" w:cs="Times New Roman"/>
          <w:kern w:val="0"/>
          <w:sz w:val="20"/>
          <w:szCs w:val="20"/>
        </w:rPr>
        <w:t xml:space="preserve"> A. Goldsmith, Wireless Communications. Cambridge University Press,</w:t>
      </w:r>
      <w:r>
        <w:rPr>
          <w:rFonts w:ascii="Times New Roman" w:eastAsia="宋体" w:hAnsi="Times New Roman" w:cs="Times New Roman"/>
          <w:kern w:val="0"/>
          <w:sz w:val="20"/>
          <w:szCs w:val="20"/>
        </w:rPr>
        <w:t xml:space="preserve"> </w:t>
      </w:r>
      <w:r w:rsidRPr="006D7633">
        <w:rPr>
          <w:rFonts w:ascii="Times New Roman" w:eastAsia="宋体" w:hAnsi="Times New Roman" w:cs="Times New Roman"/>
          <w:kern w:val="0"/>
          <w:sz w:val="20"/>
          <w:szCs w:val="20"/>
        </w:rPr>
        <w:t>1 ed., Aug. 2005.</w:t>
      </w:r>
    </w:p>
    <w:p w14:paraId="4ACA5F42" w14:textId="31E0C6EC" w:rsidR="005343C8" w:rsidRPr="00A3470E" w:rsidRDefault="005343C8" w:rsidP="00565B69">
      <w:pPr>
        <w:rPr>
          <w:rFonts w:ascii="Times New Roman" w:hAnsi="Times New Roman" w:cs="Times New Roman"/>
          <w:sz w:val="20"/>
          <w:szCs w:val="20"/>
        </w:rPr>
      </w:pPr>
    </w:p>
    <w:sectPr w:rsidR="005343C8" w:rsidRPr="00A3470E" w:rsidSect="0090530C">
      <w:headerReference w:type="even" r:id="rId30"/>
      <w:headerReference w:type="default" r:id="rId31"/>
      <w:footerReference w:type="even" r:id="rId32"/>
      <w:footerReference w:type="default" r:id="rId33"/>
      <w:headerReference w:type="first" r:id="rId34"/>
      <w:footerReference w:type="first" r:id="rId3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1763" w14:textId="77777777" w:rsidR="006E070F" w:rsidRDefault="006E070F" w:rsidP="00851B2C">
      <w:r>
        <w:separator/>
      </w:r>
    </w:p>
  </w:endnote>
  <w:endnote w:type="continuationSeparator" w:id="0">
    <w:p w14:paraId="2A0ED63E" w14:textId="77777777" w:rsidR="006E070F" w:rsidRDefault="006E070F"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B97C" w14:textId="77777777" w:rsidR="00E81EC6" w:rsidRDefault="00E81EC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64924" w14:textId="77777777" w:rsidR="00E81EC6" w:rsidRDefault="00E81EC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F1D91" w14:textId="77777777" w:rsidR="00E81EC6" w:rsidRDefault="00E81E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7F191" w14:textId="77777777" w:rsidR="006E070F" w:rsidRDefault="006E070F" w:rsidP="00851B2C">
      <w:r>
        <w:separator/>
      </w:r>
    </w:p>
  </w:footnote>
  <w:footnote w:type="continuationSeparator" w:id="0">
    <w:p w14:paraId="2A0363BC" w14:textId="77777777" w:rsidR="006E070F" w:rsidRDefault="006E070F" w:rsidP="0085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BABA" w14:textId="77777777" w:rsidR="00E81EC6" w:rsidRDefault="00E81EC6" w:rsidP="00E81EC6">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2604" w14:textId="77777777" w:rsidR="00E81EC6" w:rsidRDefault="00E81EC6" w:rsidP="00E81EC6">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68F3" w14:textId="77777777" w:rsidR="00E81EC6" w:rsidRDefault="00E81EC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2901A8"/>
    <w:multiLevelType w:val="hybridMultilevel"/>
    <w:tmpl w:val="529EC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3D5954"/>
    <w:multiLevelType w:val="multilevel"/>
    <w:tmpl w:val="53D0EA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6" w15:restartNumberingAfterBreak="0">
    <w:nsid w:val="1AD05A91"/>
    <w:multiLevelType w:val="hybridMultilevel"/>
    <w:tmpl w:val="7996FB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76469FD"/>
    <w:multiLevelType w:val="hybridMultilevel"/>
    <w:tmpl w:val="CBE21B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144299A"/>
    <w:multiLevelType w:val="multilevel"/>
    <w:tmpl w:val="7CF8C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6" w15:restartNumberingAfterBreak="0">
    <w:nsid w:val="70D7459E"/>
    <w:multiLevelType w:val="hybridMultilevel"/>
    <w:tmpl w:val="F32678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A3D5AC8"/>
    <w:multiLevelType w:val="hybridMultilevel"/>
    <w:tmpl w:val="12B071FA"/>
    <w:lvl w:ilvl="0" w:tplc="2F2639C2">
      <w:start w:val="1"/>
      <w:numFmt w:val="lowerLetter"/>
      <w:lvlText w:val="(%1)"/>
      <w:lvlJc w:val="left"/>
      <w:pPr>
        <w:ind w:left="2460"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2"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8"/>
  </w:num>
  <w:num w:numId="2" w16cid:durableId="714232992">
    <w:abstractNumId w:val="5"/>
  </w:num>
  <w:num w:numId="3" w16cid:durableId="1123697682">
    <w:abstractNumId w:val="0"/>
  </w:num>
  <w:num w:numId="4" w16cid:durableId="563031425">
    <w:abstractNumId w:val="7"/>
  </w:num>
  <w:num w:numId="5" w16cid:durableId="1651129588">
    <w:abstractNumId w:val="3"/>
  </w:num>
  <w:num w:numId="6" w16cid:durableId="348411220">
    <w:abstractNumId w:val="19"/>
  </w:num>
  <w:num w:numId="7" w16cid:durableId="869145170">
    <w:abstractNumId w:val="12"/>
  </w:num>
  <w:num w:numId="8" w16cid:durableId="1842621883">
    <w:abstractNumId w:val="9"/>
  </w:num>
  <w:num w:numId="9" w16cid:durableId="630064355">
    <w:abstractNumId w:val="15"/>
  </w:num>
  <w:num w:numId="10" w16cid:durableId="1673411547">
    <w:abstractNumId w:val="1"/>
  </w:num>
  <w:num w:numId="11" w16cid:durableId="366679290">
    <w:abstractNumId w:val="17"/>
  </w:num>
  <w:num w:numId="12" w16cid:durableId="867328336">
    <w:abstractNumId w:val="20"/>
  </w:num>
  <w:num w:numId="13" w16cid:durableId="341973935">
    <w:abstractNumId w:val="11"/>
  </w:num>
  <w:num w:numId="14" w16cid:durableId="1687441121">
    <w:abstractNumId w:val="13"/>
  </w:num>
  <w:num w:numId="15" w16cid:durableId="1516966298">
    <w:abstractNumId w:val="22"/>
  </w:num>
  <w:num w:numId="16" w16cid:durableId="1171263003">
    <w:abstractNumId w:val="14"/>
  </w:num>
  <w:num w:numId="17" w16cid:durableId="805855862">
    <w:abstractNumId w:val="2"/>
  </w:num>
  <w:num w:numId="18" w16cid:durableId="2063671820">
    <w:abstractNumId w:val="16"/>
  </w:num>
  <w:num w:numId="19" w16cid:durableId="1410080583">
    <w:abstractNumId w:val="8"/>
  </w:num>
  <w:num w:numId="20" w16cid:durableId="81069342">
    <w:abstractNumId w:val="10"/>
  </w:num>
  <w:num w:numId="21" w16cid:durableId="135605591">
    <w:abstractNumId w:val="4"/>
  </w:num>
  <w:num w:numId="22" w16cid:durableId="370109397">
    <w:abstractNumId w:val="6"/>
  </w:num>
  <w:num w:numId="23" w16cid:durableId="2753551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inkPad">
    <w15:presenceInfo w15:providerId="None" w15:userId="ThinkP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2B4"/>
    <w:rsid w:val="00004E56"/>
    <w:rsid w:val="000050C7"/>
    <w:rsid w:val="0000549E"/>
    <w:rsid w:val="000059CE"/>
    <w:rsid w:val="00007D8A"/>
    <w:rsid w:val="000108AB"/>
    <w:rsid w:val="00010D48"/>
    <w:rsid w:val="000130B2"/>
    <w:rsid w:val="0001683F"/>
    <w:rsid w:val="00017E60"/>
    <w:rsid w:val="0002307F"/>
    <w:rsid w:val="00025DF0"/>
    <w:rsid w:val="00025FD7"/>
    <w:rsid w:val="00025FDA"/>
    <w:rsid w:val="000272F3"/>
    <w:rsid w:val="00030E3C"/>
    <w:rsid w:val="00032531"/>
    <w:rsid w:val="00033C2F"/>
    <w:rsid w:val="00034331"/>
    <w:rsid w:val="00035CFA"/>
    <w:rsid w:val="00035E66"/>
    <w:rsid w:val="00037986"/>
    <w:rsid w:val="00037F75"/>
    <w:rsid w:val="000406CF"/>
    <w:rsid w:val="000408D7"/>
    <w:rsid w:val="00040A2D"/>
    <w:rsid w:val="00040CE1"/>
    <w:rsid w:val="00040E88"/>
    <w:rsid w:val="00043C21"/>
    <w:rsid w:val="000441DB"/>
    <w:rsid w:val="000446F0"/>
    <w:rsid w:val="00045DEE"/>
    <w:rsid w:val="000460A0"/>
    <w:rsid w:val="000468A3"/>
    <w:rsid w:val="0004789B"/>
    <w:rsid w:val="00050782"/>
    <w:rsid w:val="00050803"/>
    <w:rsid w:val="00050887"/>
    <w:rsid w:val="00051371"/>
    <w:rsid w:val="00054645"/>
    <w:rsid w:val="00054E0F"/>
    <w:rsid w:val="00055FC9"/>
    <w:rsid w:val="0005603D"/>
    <w:rsid w:val="000569E6"/>
    <w:rsid w:val="00057576"/>
    <w:rsid w:val="00060033"/>
    <w:rsid w:val="00060AFE"/>
    <w:rsid w:val="000622D5"/>
    <w:rsid w:val="0006381A"/>
    <w:rsid w:val="00064492"/>
    <w:rsid w:val="00066DBF"/>
    <w:rsid w:val="000671E6"/>
    <w:rsid w:val="000708EA"/>
    <w:rsid w:val="00070EBD"/>
    <w:rsid w:val="00072710"/>
    <w:rsid w:val="000727F2"/>
    <w:rsid w:val="000730A7"/>
    <w:rsid w:val="00073D45"/>
    <w:rsid w:val="00074E71"/>
    <w:rsid w:val="000752A1"/>
    <w:rsid w:val="00076006"/>
    <w:rsid w:val="0007631C"/>
    <w:rsid w:val="00076964"/>
    <w:rsid w:val="00076DD3"/>
    <w:rsid w:val="00081ECD"/>
    <w:rsid w:val="000832D4"/>
    <w:rsid w:val="00083645"/>
    <w:rsid w:val="00083A5E"/>
    <w:rsid w:val="00085248"/>
    <w:rsid w:val="0008602F"/>
    <w:rsid w:val="00087FDB"/>
    <w:rsid w:val="00090923"/>
    <w:rsid w:val="00090AA4"/>
    <w:rsid w:val="00093094"/>
    <w:rsid w:val="00093A75"/>
    <w:rsid w:val="000941F3"/>
    <w:rsid w:val="00095F00"/>
    <w:rsid w:val="000A1DDD"/>
    <w:rsid w:val="000A339A"/>
    <w:rsid w:val="000A659D"/>
    <w:rsid w:val="000A77D9"/>
    <w:rsid w:val="000B0002"/>
    <w:rsid w:val="000B15A9"/>
    <w:rsid w:val="000B1E8C"/>
    <w:rsid w:val="000B258B"/>
    <w:rsid w:val="000B2605"/>
    <w:rsid w:val="000B330A"/>
    <w:rsid w:val="000B3710"/>
    <w:rsid w:val="000B3D56"/>
    <w:rsid w:val="000B3DE2"/>
    <w:rsid w:val="000B44D7"/>
    <w:rsid w:val="000B4761"/>
    <w:rsid w:val="000B4FCD"/>
    <w:rsid w:val="000B551F"/>
    <w:rsid w:val="000B6D4C"/>
    <w:rsid w:val="000C0520"/>
    <w:rsid w:val="000C14AC"/>
    <w:rsid w:val="000C1700"/>
    <w:rsid w:val="000C23A9"/>
    <w:rsid w:val="000C2A87"/>
    <w:rsid w:val="000C3437"/>
    <w:rsid w:val="000C4149"/>
    <w:rsid w:val="000C4A92"/>
    <w:rsid w:val="000C5376"/>
    <w:rsid w:val="000C5814"/>
    <w:rsid w:val="000C6387"/>
    <w:rsid w:val="000C76E6"/>
    <w:rsid w:val="000C7C2C"/>
    <w:rsid w:val="000D12F7"/>
    <w:rsid w:val="000D20C7"/>
    <w:rsid w:val="000D39E6"/>
    <w:rsid w:val="000D4925"/>
    <w:rsid w:val="000D5DAF"/>
    <w:rsid w:val="000E1DA5"/>
    <w:rsid w:val="000E217A"/>
    <w:rsid w:val="000E378D"/>
    <w:rsid w:val="000E3999"/>
    <w:rsid w:val="000E3CEB"/>
    <w:rsid w:val="000E5C9C"/>
    <w:rsid w:val="000E6AE5"/>
    <w:rsid w:val="000E762A"/>
    <w:rsid w:val="000F0A7F"/>
    <w:rsid w:val="000F1496"/>
    <w:rsid w:val="000F17E9"/>
    <w:rsid w:val="000F1BC1"/>
    <w:rsid w:val="000F36E0"/>
    <w:rsid w:val="000F4706"/>
    <w:rsid w:val="000F4F1C"/>
    <w:rsid w:val="000F6948"/>
    <w:rsid w:val="000F6FD4"/>
    <w:rsid w:val="000F7C92"/>
    <w:rsid w:val="001011BC"/>
    <w:rsid w:val="00101600"/>
    <w:rsid w:val="001017A3"/>
    <w:rsid w:val="00105189"/>
    <w:rsid w:val="001056A6"/>
    <w:rsid w:val="00105769"/>
    <w:rsid w:val="001062CF"/>
    <w:rsid w:val="00106654"/>
    <w:rsid w:val="00110FC4"/>
    <w:rsid w:val="00115DE8"/>
    <w:rsid w:val="0011731A"/>
    <w:rsid w:val="00121208"/>
    <w:rsid w:val="0012166A"/>
    <w:rsid w:val="001224CB"/>
    <w:rsid w:val="0012582C"/>
    <w:rsid w:val="00125DA7"/>
    <w:rsid w:val="00126E44"/>
    <w:rsid w:val="00130AF3"/>
    <w:rsid w:val="00133212"/>
    <w:rsid w:val="00134130"/>
    <w:rsid w:val="001350B1"/>
    <w:rsid w:val="00135E38"/>
    <w:rsid w:val="00135F51"/>
    <w:rsid w:val="001369BE"/>
    <w:rsid w:val="00137AB8"/>
    <w:rsid w:val="00143EFA"/>
    <w:rsid w:val="00144253"/>
    <w:rsid w:val="00145313"/>
    <w:rsid w:val="001455EE"/>
    <w:rsid w:val="001458AE"/>
    <w:rsid w:val="00145B01"/>
    <w:rsid w:val="00146AD3"/>
    <w:rsid w:val="00147383"/>
    <w:rsid w:val="00150D58"/>
    <w:rsid w:val="001523BE"/>
    <w:rsid w:val="00154E1E"/>
    <w:rsid w:val="00154FB7"/>
    <w:rsid w:val="00155568"/>
    <w:rsid w:val="00155F3C"/>
    <w:rsid w:val="001569AC"/>
    <w:rsid w:val="00165039"/>
    <w:rsid w:val="001650F3"/>
    <w:rsid w:val="00166F0F"/>
    <w:rsid w:val="0016757E"/>
    <w:rsid w:val="001711D7"/>
    <w:rsid w:val="00171A4D"/>
    <w:rsid w:val="00171D34"/>
    <w:rsid w:val="00172DF8"/>
    <w:rsid w:val="00172F72"/>
    <w:rsid w:val="00174546"/>
    <w:rsid w:val="001748C2"/>
    <w:rsid w:val="00175E39"/>
    <w:rsid w:val="00180C28"/>
    <w:rsid w:val="00183953"/>
    <w:rsid w:val="00184252"/>
    <w:rsid w:val="0018426B"/>
    <w:rsid w:val="00184F6B"/>
    <w:rsid w:val="00186E0A"/>
    <w:rsid w:val="001877CB"/>
    <w:rsid w:val="001878E9"/>
    <w:rsid w:val="00187A5D"/>
    <w:rsid w:val="001908C7"/>
    <w:rsid w:val="00191C5A"/>
    <w:rsid w:val="001927E2"/>
    <w:rsid w:val="001927EC"/>
    <w:rsid w:val="00192EF9"/>
    <w:rsid w:val="00193833"/>
    <w:rsid w:val="00194574"/>
    <w:rsid w:val="001959D3"/>
    <w:rsid w:val="001A3434"/>
    <w:rsid w:val="001A62A4"/>
    <w:rsid w:val="001A6C36"/>
    <w:rsid w:val="001B106D"/>
    <w:rsid w:val="001B12A3"/>
    <w:rsid w:val="001B25B1"/>
    <w:rsid w:val="001B2894"/>
    <w:rsid w:val="001B5F2F"/>
    <w:rsid w:val="001B5FE3"/>
    <w:rsid w:val="001B652C"/>
    <w:rsid w:val="001B67F1"/>
    <w:rsid w:val="001B7535"/>
    <w:rsid w:val="001C117E"/>
    <w:rsid w:val="001C1BD1"/>
    <w:rsid w:val="001C3277"/>
    <w:rsid w:val="001C456B"/>
    <w:rsid w:val="001C4687"/>
    <w:rsid w:val="001C590E"/>
    <w:rsid w:val="001C631F"/>
    <w:rsid w:val="001C69A1"/>
    <w:rsid w:val="001C6B72"/>
    <w:rsid w:val="001C6DF8"/>
    <w:rsid w:val="001C741E"/>
    <w:rsid w:val="001C7FF2"/>
    <w:rsid w:val="001D1DA6"/>
    <w:rsid w:val="001D2A7C"/>
    <w:rsid w:val="001D2DEB"/>
    <w:rsid w:val="001D4140"/>
    <w:rsid w:val="001D42F2"/>
    <w:rsid w:val="001D5863"/>
    <w:rsid w:val="001D5A2F"/>
    <w:rsid w:val="001D73FB"/>
    <w:rsid w:val="001D7710"/>
    <w:rsid w:val="001D7854"/>
    <w:rsid w:val="001E2470"/>
    <w:rsid w:val="001E2644"/>
    <w:rsid w:val="001E3FD5"/>
    <w:rsid w:val="001E4CC7"/>
    <w:rsid w:val="001E514A"/>
    <w:rsid w:val="001F04E2"/>
    <w:rsid w:val="001F1150"/>
    <w:rsid w:val="001F176C"/>
    <w:rsid w:val="001F1D5A"/>
    <w:rsid w:val="001F1F0B"/>
    <w:rsid w:val="001F20DB"/>
    <w:rsid w:val="001F347C"/>
    <w:rsid w:val="001F3DBD"/>
    <w:rsid w:val="001F5685"/>
    <w:rsid w:val="001F7E20"/>
    <w:rsid w:val="00200702"/>
    <w:rsid w:val="002008F7"/>
    <w:rsid w:val="00201E1D"/>
    <w:rsid w:val="0020364D"/>
    <w:rsid w:val="0020469D"/>
    <w:rsid w:val="0020494F"/>
    <w:rsid w:val="00205425"/>
    <w:rsid w:val="0020631F"/>
    <w:rsid w:val="00206C51"/>
    <w:rsid w:val="002072A9"/>
    <w:rsid w:val="00207F92"/>
    <w:rsid w:val="00210062"/>
    <w:rsid w:val="0021039A"/>
    <w:rsid w:val="002105A8"/>
    <w:rsid w:val="00211233"/>
    <w:rsid w:val="002133A7"/>
    <w:rsid w:val="00214524"/>
    <w:rsid w:val="002164C2"/>
    <w:rsid w:val="00221AA2"/>
    <w:rsid w:val="00222443"/>
    <w:rsid w:val="00222904"/>
    <w:rsid w:val="0022319C"/>
    <w:rsid w:val="002237A6"/>
    <w:rsid w:val="00223914"/>
    <w:rsid w:val="00224EBF"/>
    <w:rsid w:val="00230543"/>
    <w:rsid w:val="00231297"/>
    <w:rsid w:val="00231532"/>
    <w:rsid w:val="002319D6"/>
    <w:rsid w:val="00236DDE"/>
    <w:rsid w:val="00237AC2"/>
    <w:rsid w:val="0024073F"/>
    <w:rsid w:val="0024076D"/>
    <w:rsid w:val="00240F97"/>
    <w:rsid w:val="002415A4"/>
    <w:rsid w:val="002425E9"/>
    <w:rsid w:val="00243E42"/>
    <w:rsid w:val="00245058"/>
    <w:rsid w:val="00245D17"/>
    <w:rsid w:val="00247132"/>
    <w:rsid w:val="00252515"/>
    <w:rsid w:val="002526EE"/>
    <w:rsid w:val="00253284"/>
    <w:rsid w:val="00253527"/>
    <w:rsid w:val="0025380C"/>
    <w:rsid w:val="00254F91"/>
    <w:rsid w:val="002556E0"/>
    <w:rsid w:val="00255A07"/>
    <w:rsid w:val="00257449"/>
    <w:rsid w:val="00260208"/>
    <w:rsid w:val="00260D8E"/>
    <w:rsid w:val="00261608"/>
    <w:rsid w:val="00261E43"/>
    <w:rsid w:val="00263C6D"/>
    <w:rsid w:val="00263CD3"/>
    <w:rsid w:val="00264919"/>
    <w:rsid w:val="002649D8"/>
    <w:rsid w:val="002652E5"/>
    <w:rsid w:val="002655FC"/>
    <w:rsid w:val="00267935"/>
    <w:rsid w:val="00270886"/>
    <w:rsid w:val="0027326D"/>
    <w:rsid w:val="00273EA9"/>
    <w:rsid w:val="002753B2"/>
    <w:rsid w:val="00275E63"/>
    <w:rsid w:val="002764DC"/>
    <w:rsid w:val="00277B82"/>
    <w:rsid w:val="00277B9A"/>
    <w:rsid w:val="00280098"/>
    <w:rsid w:val="00281A62"/>
    <w:rsid w:val="00282496"/>
    <w:rsid w:val="0028293A"/>
    <w:rsid w:val="00283331"/>
    <w:rsid w:val="002839D2"/>
    <w:rsid w:val="002842FD"/>
    <w:rsid w:val="0028458C"/>
    <w:rsid w:val="00287942"/>
    <w:rsid w:val="00287D74"/>
    <w:rsid w:val="00290B1F"/>
    <w:rsid w:val="002920E6"/>
    <w:rsid w:val="0029222A"/>
    <w:rsid w:val="00294285"/>
    <w:rsid w:val="0029484C"/>
    <w:rsid w:val="002A049E"/>
    <w:rsid w:val="002A1C4C"/>
    <w:rsid w:val="002A1C62"/>
    <w:rsid w:val="002A276F"/>
    <w:rsid w:val="002A291E"/>
    <w:rsid w:val="002A2AC4"/>
    <w:rsid w:val="002A2F59"/>
    <w:rsid w:val="002A3ABE"/>
    <w:rsid w:val="002A42E8"/>
    <w:rsid w:val="002A5D48"/>
    <w:rsid w:val="002A60C3"/>
    <w:rsid w:val="002A640A"/>
    <w:rsid w:val="002A7C0A"/>
    <w:rsid w:val="002B0950"/>
    <w:rsid w:val="002B26EC"/>
    <w:rsid w:val="002B27E2"/>
    <w:rsid w:val="002B2E3D"/>
    <w:rsid w:val="002B3259"/>
    <w:rsid w:val="002B3DED"/>
    <w:rsid w:val="002B41F9"/>
    <w:rsid w:val="002B7039"/>
    <w:rsid w:val="002B7CCB"/>
    <w:rsid w:val="002C1844"/>
    <w:rsid w:val="002C6B9F"/>
    <w:rsid w:val="002C7C80"/>
    <w:rsid w:val="002D2670"/>
    <w:rsid w:val="002D4E67"/>
    <w:rsid w:val="002D4EA6"/>
    <w:rsid w:val="002D7416"/>
    <w:rsid w:val="002E0A19"/>
    <w:rsid w:val="002E0B17"/>
    <w:rsid w:val="002E2FCC"/>
    <w:rsid w:val="002E3E1D"/>
    <w:rsid w:val="002E7843"/>
    <w:rsid w:val="002F3864"/>
    <w:rsid w:val="002F4AE0"/>
    <w:rsid w:val="002F55B0"/>
    <w:rsid w:val="002F5E7C"/>
    <w:rsid w:val="002F7D09"/>
    <w:rsid w:val="003012AC"/>
    <w:rsid w:val="00301351"/>
    <w:rsid w:val="00301E94"/>
    <w:rsid w:val="003034E7"/>
    <w:rsid w:val="003043A9"/>
    <w:rsid w:val="00307E6B"/>
    <w:rsid w:val="00310A52"/>
    <w:rsid w:val="00312494"/>
    <w:rsid w:val="003138EE"/>
    <w:rsid w:val="00313AFD"/>
    <w:rsid w:val="00314480"/>
    <w:rsid w:val="00317CC0"/>
    <w:rsid w:val="00317DCE"/>
    <w:rsid w:val="00322A44"/>
    <w:rsid w:val="00322BFC"/>
    <w:rsid w:val="003254B9"/>
    <w:rsid w:val="003256FC"/>
    <w:rsid w:val="003259F3"/>
    <w:rsid w:val="003264B1"/>
    <w:rsid w:val="00330775"/>
    <w:rsid w:val="003312C7"/>
    <w:rsid w:val="00331716"/>
    <w:rsid w:val="00331D77"/>
    <w:rsid w:val="003323C7"/>
    <w:rsid w:val="00333FB7"/>
    <w:rsid w:val="00335CA9"/>
    <w:rsid w:val="00337E9D"/>
    <w:rsid w:val="0034146C"/>
    <w:rsid w:val="003418CA"/>
    <w:rsid w:val="00342DBF"/>
    <w:rsid w:val="00343ECE"/>
    <w:rsid w:val="0034537E"/>
    <w:rsid w:val="00346B7D"/>
    <w:rsid w:val="00350DC3"/>
    <w:rsid w:val="00351D29"/>
    <w:rsid w:val="00354529"/>
    <w:rsid w:val="00354D11"/>
    <w:rsid w:val="0035546B"/>
    <w:rsid w:val="00355892"/>
    <w:rsid w:val="00356890"/>
    <w:rsid w:val="00361C23"/>
    <w:rsid w:val="003622C6"/>
    <w:rsid w:val="003626A2"/>
    <w:rsid w:val="00362DB6"/>
    <w:rsid w:val="00363966"/>
    <w:rsid w:val="003646F4"/>
    <w:rsid w:val="003651F6"/>
    <w:rsid w:val="003728C8"/>
    <w:rsid w:val="00374E48"/>
    <w:rsid w:val="00376B0B"/>
    <w:rsid w:val="00377D3E"/>
    <w:rsid w:val="0038210E"/>
    <w:rsid w:val="003823D1"/>
    <w:rsid w:val="00382494"/>
    <w:rsid w:val="003828C6"/>
    <w:rsid w:val="00382B54"/>
    <w:rsid w:val="00385B02"/>
    <w:rsid w:val="00386360"/>
    <w:rsid w:val="00391899"/>
    <w:rsid w:val="00391CCE"/>
    <w:rsid w:val="00391D61"/>
    <w:rsid w:val="003925AB"/>
    <w:rsid w:val="00393110"/>
    <w:rsid w:val="0039321A"/>
    <w:rsid w:val="003937CB"/>
    <w:rsid w:val="003942D2"/>
    <w:rsid w:val="00395228"/>
    <w:rsid w:val="00395560"/>
    <w:rsid w:val="00395CEB"/>
    <w:rsid w:val="0039691B"/>
    <w:rsid w:val="00397768"/>
    <w:rsid w:val="003A0DA1"/>
    <w:rsid w:val="003A30A5"/>
    <w:rsid w:val="003A3A50"/>
    <w:rsid w:val="003A44ED"/>
    <w:rsid w:val="003A6298"/>
    <w:rsid w:val="003A7BF5"/>
    <w:rsid w:val="003B1BA9"/>
    <w:rsid w:val="003B415A"/>
    <w:rsid w:val="003B4EC7"/>
    <w:rsid w:val="003B667E"/>
    <w:rsid w:val="003B798C"/>
    <w:rsid w:val="003C3521"/>
    <w:rsid w:val="003C6352"/>
    <w:rsid w:val="003D284E"/>
    <w:rsid w:val="003D3A16"/>
    <w:rsid w:val="003D4422"/>
    <w:rsid w:val="003D57C0"/>
    <w:rsid w:val="003D6FD4"/>
    <w:rsid w:val="003E04D3"/>
    <w:rsid w:val="003E2DE5"/>
    <w:rsid w:val="003E366B"/>
    <w:rsid w:val="003E3EB6"/>
    <w:rsid w:val="003E41B6"/>
    <w:rsid w:val="003E492D"/>
    <w:rsid w:val="003E5D72"/>
    <w:rsid w:val="003E76E7"/>
    <w:rsid w:val="003E7A8D"/>
    <w:rsid w:val="003F0710"/>
    <w:rsid w:val="003F3EE9"/>
    <w:rsid w:val="003F3FF6"/>
    <w:rsid w:val="003F45AD"/>
    <w:rsid w:val="003F6EA1"/>
    <w:rsid w:val="0040073D"/>
    <w:rsid w:val="004010F5"/>
    <w:rsid w:val="0040182E"/>
    <w:rsid w:val="00401CEC"/>
    <w:rsid w:val="0040391F"/>
    <w:rsid w:val="00404119"/>
    <w:rsid w:val="004041C7"/>
    <w:rsid w:val="004049CB"/>
    <w:rsid w:val="00404F73"/>
    <w:rsid w:val="00405751"/>
    <w:rsid w:val="00406501"/>
    <w:rsid w:val="004119F1"/>
    <w:rsid w:val="00415276"/>
    <w:rsid w:val="00415C98"/>
    <w:rsid w:val="0041694A"/>
    <w:rsid w:val="00416BB1"/>
    <w:rsid w:val="00417055"/>
    <w:rsid w:val="00420D9E"/>
    <w:rsid w:val="00421A5E"/>
    <w:rsid w:val="00422274"/>
    <w:rsid w:val="00422E49"/>
    <w:rsid w:val="004239B2"/>
    <w:rsid w:val="004246D7"/>
    <w:rsid w:val="00425C29"/>
    <w:rsid w:val="00425F02"/>
    <w:rsid w:val="0042633D"/>
    <w:rsid w:val="00426352"/>
    <w:rsid w:val="00427C3E"/>
    <w:rsid w:val="00427E5E"/>
    <w:rsid w:val="00430549"/>
    <w:rsid w:val="0043129A"/>
    <w:rsid w:val="004345B1"/>
    <w:rsid w:val="004378BF"/>
    <w:rsid w:val="0044069E"/>
    <w:rsid w:val="00441647"/>
    <w:rsid w:val="00442C99"/>
    <w:rsid w:val="00442E44"/>
    <w:rsid w:val="00443A4B"/>
    <w:rsid w:val="00443C91"/>
    <w:rsid w:val="0044462B"/>
    <w:rsid w:val="00444C00"/>
    <w:rsid w:val="00444C17"/>
    <w:rsid w:val="00445178"/>
    <w:rsid w:val="00445D98"/>
    <w:rsid w:val="00446425"/>
    <w:rsid w:val="0044734E"/>
    <w:rsid w:val="00450B39"/>
    <w:rsid w:val="004528A6"/>
    <w:rsid w:val="00452F2C"/>
    <w:rsid w:val="004540BA"/>
    <w:rsid w:val="004548B8"/>
    <w:rsid w:val="0045622C"/>
    <w:rsid w:val="0045727A"/>
    <w:rsid w:val="0045749E"/>
    <w:rsid w:val="00457502"/>
    <w:rsid w:val="00457EFF"/>
    <w:rsid w:val="004612D8"/>
    <w:rsid w:val="00463A35"/>
    <w:rsid w:val="00463AB1"/>
    <w:rsid w:val="00464637"/>
    <w:rsid w:val="00465E0A"/>
    <w:rsid w:val="00467C47"/>
    <w:rsid w:val="0047056C"/>
    <w:rsid w:val="00471106"/>
    <w:rsid w:val="00472469"/>
    <w:rsid w:val="0047251F"/>
    <w:rsid w:val="00472894"/>
    <w:rsid w:val="00472AD9"/>
    <w:rsid w:val="00473EB8"/>
    <w:rsid w:val="0047458C"/>
    <w:rsid w:val="004749E5"/>
    <w:rsid w:val="00475709"/>
    <w:rsid w:val="00476704"/>
    <w:rsid w:val="0048104D"/>
    <w:rsid w:val="004815E4"/>
    <w:rsid w:val="004835AA"/>
    <w:rsid w:val="004839FC"/>
    <w:rsid w:val="0048459E"/>
    <w:rsid w:val="0048541D"/>
    <w:rsid w:val="00485500"/>
    <w:rsid w:val="0048589C"/>
    <w:rsid w:val="00486F3F"/>
    <w:rsid w:val="00490563"/>
    <w:rsid w:val="00490F92"/>
    <w:rsid w:val="004921A4"/>
    <w:rsid w:val="00492F22"/>
    <w:rsid w:val="004947E8"/>
    <w:rsid w:val="00496581"/>
    <w:rsid w:val="004A06FB"/>
    <w:rsid w:val="004A2727"/>
    <w:rsid w:val="004A297C"/>
    <w:rsid w:val="004B175F"/>
    <w:rsid w:val="004B28E1"/>
    <w:rsid w:val="004B3924"/>
    <w:rsid w:val="004B4359"/>
    <w:rsid w:val="004B4AF5"/>
    <w:rsid w:val="004B6693"/>
    <w:rsid w:val="004B6978"/>
    <w:rsid w:val="004B7E52"/>
    <w:rsid w:val="004B7EF3"/>
    <w:rsid w:val="004C07A8"/>
    <w:rsid w:val="004C0CBA"/>
    <w:rsid w:val="004C25DA"/>
    <w:rsid w:val="004C63EA"/>
    <w:rsid w:val="004C6442"/>
    <w:rsid w:val="004C7DB3"/>
    <w:rsid w:val="004C7EA4"/>
    <w:rsid w:val="004D06F6"/>
    <w:rsid w:val="004D0FD9"/>
    <w:rsid w:val="004D13CB"/>
    <w:rsid w:val="004D2795"/>
    <w:rsid w:val="004D2EBE"/>
    <w:rsid w:val="004D3D2E"/>
    <w:rsid w:val="004D46FA"/>
    <w:rsid w:val="004D5D4A"/>
    <w:rsid w:val="004D7A3E"/>
    <w:rsid w:val="004D7F5A"/>
    <w:rsid w:val="004E1370"/>
    <w:rsid w:val="004E315C"/>
    <w:rsid w:val="004E415A"/>
    <w:rsid w:val="004E4842"/>
    <w:rsid w:val="004E5700"/>
    <w:rsid w:val="004E6BCC"/>
    <w:rsid w:val="004F01A7"/>
    <w:rsid w:val="004F08D1"/>
    <w:rsid w:val="004F20F7"/>
    <w:rsid w:val="004F3E6C"/>
    <w:rsid w:val="004F452C"/>
    <w:rsid w:val="004F7A84"/>
    <w:rsid w:val="005012BF"/>
    <w:rsid w:val="005027D7"/>
    <w:rsid w:val="005041D2"/>
    <w:rsid w:val="00504575"/>
    <w:rsid w:val="0050511E"/>
    <w:rsid w:val="0050578E"/>
    <w:rsid w:val="00505ED2"/>
    <w:rsid w:val="00506653"/>
    <w:rsid w:val="00507109"/>
    <w:rsid w:val="00507E59"/>
    <w:rsid w:val="00507E72"/>
    <w:rsid w:val="0051054A"/>
    <w:rsid w:val="005149DC"/>
    <w:rsid w:val="00514B66"/>
    <w:rsid w:val="00514C88"/>
    <w:rsid w:val="00517ADC"/>
    <w:rsid w:val="00520F26"/>
    <w:rsid w:val="00521CD3"/>
    <w:rsid w:val="005221FB"/>
    <w:rsid w:val="005224EF"/>
    <w:rsid w:val="00522AFF"/>
    <w:rsid w:val="00523C72"/>
    <w:rsid w:val="00523E15"/>
    <w:rsid w:val="005248BE"/>
    <w:rsid w:val="00526DF7"/>
    <w:rsid w:val="00527594"/>
    <w:rsid w:val="00527DBC"/>
    <w:rsid w:val="0053039E"/>
    <w:rsid w:val="00530761"/>
    <w:rsid w:val="0053084A"/>
    <w:rsid w:val="005313D7"/>
    <w:rsid w:val="0053178B"/>
    <w:rsid w:val="00532DFE"/>
    <w:rsid w:val="00532F37"/>
    <w:rsid w:val="005343C8"/>
    <w:rsid w:val="00534801"/>
    <w:rsid w:val="00537BA8"/>
    <w:rsid w:val="00540BF2"/>
    <w:rsid w:val="00541F6D"/>
    <w:rsid w:val="005427E4"/>
    <w:rsid w:val="00544126"/>
    <w:rsid w:val="00544DD9"/>
    <w:rsid w:val="00544EC0"/>
    <w:rsid w:val="00544FDA"/>
    <w:rsid w:val="005454D2"/>
    <w:rsid w:val="00546B0E"/>
    <w:rsid w:val="0054719B"/>
    <w:rsid w:val="005473A7"/>
    <w:rsid w:val="0055186F"/>
    <w:rsid w:val="00552F7E"/>
    <w:rsid w:val="005554F5"/>
    <w:rsid w:val="00555ABE"/>
    <w:rsid w:val="00556209"/>
    <w:rsid w:val="00556D4B"/>
    <w:rsid w:val="00557ECF"/>
    <w:rsid w:val="005612A6"/>
    <w:rsid w:val="0056175C"/>
    <w:rsid w:val="005620D4"/>
    <w:rsid w:val="005646E9"/>
    <w:rsid w:val="00565B69"/>
    <w:rsid w:val="00566E20"/>
    <w:rsid w:val="0057020C"/>
    <w:rsid w:val="005710B5"/>
    <w:rsid w:val="00572596"/>
    <w:rsid w:val="0057621D"/>
    <w:rsid w:val="00576937"/>
    <w:rsid w:val="005774EA"/>
    <w:rsid w:val="00577E6E"/>
    <w:rsid w:val="005805D9"/>
    <w:rsid w:val="00580D63"/>
    <w:rsid w:val="00580D93"/>
    <w:rsid w:val="00582132"/>
    <w:rsid w:val="0058259C"/>
    <w:rsid w:val="00584609"/>
    <w:rsid w:val="00584A5F"/>
    <w:rsid w:val="005852C2"/>
    <w:rsid w:val="00585F81"/>
    <w:rsid w:val="00586108"/>
    <w:rsid w:val="00586CE5"/>
    <w:rsid w:val="00587B20"/>
    <w:rsid w:val="0059233C"/>
    <w:rsid w:val="00593390"/>
    <w:rsid w:val="00594A37"/>
    <w:rsid w:val="00595A43"/>
    <w:rsid w:val="00597381"/>
    <w:rsid w:val="00597BCF"/>
    <w:rsid w:val="005A07C0"/>
    <w:rsid w:val="005A15C0"/>
    <w:rsid w:val="005A1727"/>
    <w:rsid w:val="005A2706"/>
    <w:rsid w:val="005A2C93"/>
    <w:rsid w:val="005A4713"/>
    <w:rsid w:val="005A65E9"/>
    <w:rsid w:val="005A7002"/>
    <w:rsid w:val="005B09D5"/>
    <w:rsid w:val="005B22FB"/>
    <w:rsid w:val="005B42EC"/>
    <w:rsid w:val="005B46E6"/>
    <w:rsid w:val="005B48BA"/>
    <w:rsid w:val="005B5158"/>
    <w:rsid w:val="005B54AB"/>
    <w:rsid w:val="005B56F4"/>
    <w:rsid w:val="005B7B51"/>
    <w:rsid w:val="005C097B"/>
    <w:rsid w:val="005C2AAC"/>
    <w:rsid w:val="005C4B6D"/>
    <w:rsid w:val="005C61E7"/>
    <w:rsid w:val="005C640E"/>
    <w:rsid w:val="005C7105"/>
    <w:rsid w:val="005D1A49"/>
    <w:rsid w:val="005D2B8C"/>
    <w:rsid w:val="005D60D6"/>
    <w:rsid w:val="005E0709"/>
    <w:rsid w:val="005E0EDD"/>
    <w:rsid w:val="005E2532"/>
    <w:rsid w:val="005E3CC9"/>
    <w:rsid w:val="005E3D50"/>
    <w:rsid w:val="005F07A4"/>
    <w:rsid w:val="005F07ED"/>
    <w:rsid w:val="005F21C9"/>
    <w:rsid w:val="005F2403"/>
    <w:rsid w:val="005F2498"/>
    <w:rsid w:val="005F3A74"/>
    <w:rsid w:val="005F599B"/>
    <w:rsid w:val="005F61FE"/>
    <w:rsid w:val="006002DF"/>
    <w:rsid w:val="0060060B"/>
    <w:rsid w:val="00601630"/>
    <w:rsid w:val="006024E5"/>
    <w:rsid w:val="00612CF2"/>
    <w:rsid w:val="006130AC"/>
    <w:rsid w:val="0061446D"/>
    <w:rsid w:val="0061456A"/>
    <w:rsid w:val="0061662E"/>
    <w:rsid w:val="00617011"/>
    <w:rsid w:val="00622CBD"/>
    <w:rsid w:val="00622F5C"/>
    <w:rsid w:val="00624395"/>
    <w:rsid w:val="006248CD"/>
    <w:rsid w:val="0062596F"/>
    <w:rsid w:val="0062704F"/>
    <w:rsid w:val="006276F7"/>
    <w:rsid w:val="00630C1D"/>
    <w:rsid w:val="00631184"/>
    <w:rsid w:val="006338FD"/>
    <w:rsid w:val="00633A1A"/>
    <w:rsid w:val="00633EB0"/>
    <w:rsid w:val="006360A9"/>
    <w:rsid w:val="006365EC"/>
    <w:rsid w:val="006370CB"/>
    <w:rsid w:val="006376AC"/>
    <w:rsid w:val="00637AA1"/>
    <w:rsid w:val="00637F11"/>
    <w:rsid w:val="006401FE"/>
    <w:rsid w:val="00641271"/>
    <w:rsid w:val="00641646"/>
    <w:rsid w:val="00641959"/>
    <w:rsid w:val="00643187"/>
    <w:rsid w:val="00645922"/>
    <w:rsid w:val="00652904"/>
    <w:rsid w:val="00652985"/>
    <w:rsid w:val="00653105"/>
    <w:rsid w:val="00653A30"/>
    <w:rsid w:val="00653CF7"/>
    <w:rsid w:val="0065492F"/>
    <w:rsid w:val="00660500"/>
    <w:rsid w:val="006605E6"/>
    <w:rsid w:val="00660856"/>
    <w:rsid w:val="00664831"/>
    <w:rsid w:val="00667840"/>
    <w:rsid w:val="006679B6"/>
    <w:rsid w:val="00667A92"/>
    <w:rsid w:val="00667B03"/>
    <w:rsid w:val="00670B29"/>
    <w:rsid w:val="00671721"/>
    <w:rsid w:val="0067283B"/>
    <w:rsid w:val="00673438"/>
    <w:rsid w:val="00673EE2"/>
    <w:rsid w:val="00674E62"/>
    <w:rsid w:val="006752B2"/>
    <w:rsid w:val="00675CA1"/>
    <w:rsid w:val="006768F2"/>
    <w:rsid w:val="0068001E"/>
    <w:rsid w:val="006804EF"/>
    <w:rsid w:val="006812B5"/>
    <w:rsid w:val="006816A2"/>
    <w:rsid w:val="00681857"/>
    <w:rsid w:val="0068276F"/>
    <w:rsid w:val="0068312C"/>
    <w:rsid w:val="00683AC8"/>
    <w:rsid w:val="00684B22"/>
    <w:rsid w:val="00684DFF"/>
    <w:rsid w:val="00685977"/>
    <w:rsid w:val="006912B8"/>
    <w:rsid w:val="0069140C"/>
    <w:rsid w:val="00693E6E"/>
    <w:rsid w:val="006955BA"/>
    <w:rsid w:val="0069678F"/>
    <w:rsid w:val="006A104F"/>
    <w:rsid w:val="006A1076"/>
    <w:rsid w:val="006A171F"/>
    <w:rsid w:val="006A30D4"/>
    <w:rsid w:val="006A368D"/>
    <w:rsid w:val="006A5169"/>
    <w:rsid w:val="006A5DD1"/>
    <w:rsid w:val="006A675F"/>
    <w:rsid w:val="006A7D79"/>
    <w:rsid w:val="006B0C6E"/>
    <w:rsid w:val="006B1E09"/>
    <w:rsid w:val="006B1F5F"/>
    <w:rsid w:val="006B23A6"/>
    <w:rsid w:val="006B69A5"/>
    <w:rsid w:val="006B74E4"/>
    <w:rsid w:val="006C0EF4"/>
    <w:rsid w:val="006C3F1D"/>
    <w:rsid w:val="006C43B6"/>
    <w:rsid w:val="006C4F86"/>
    <w:rsid w:val="006C55AF"/>
    <w:rsid w:val="006C57C0"/>
    <w:rsid w:val="006C6770"/>
    <w:rsid w:val="006D1283"/>
    <w:rsid w:val="006D137E"/>
    <w:rsid w:val="006D3A4F"/>
    <w:rsid w:val="006D4591"/>
    <w:rsid w:val="006D46BA"/>
    <w:rsid w:val="006D48CD"/>
    <w:rsid w:val="006D7633"/>
    <w:rsid w:val="006D7FCA"/>
    <w:rsid w:val="006E0043"/>
    <w:rsid w:val="006E0096"/>
    <w:rsid w:val="006E070F"/>
    <w:rsid w:val="006E0C7D"/>
    <w:rsid w:val="006E2FA1"/>
    <w:rsid w:val="006E32A2"/>
    <w:rsid w:val="006E4D5C"/>
    <w:rsid w:val="006E664A"/>
    <w:rsid w:val="006E7BF1"/>
    <w:rsid w:val="006E7FFC"/>
    <w:rsid w:val="006F13BB"/>
    <w:rsid w:val="006F1D84"/>
    <w:rsid w:val="006F24C0"/>
    <w:rsid w:val="006F251A"/>
    <w:rsid w:val="006F2864"/>
    <w:rsid w:val="006F3FC7"/>
    <w:rsid w:val="006F40ED"/>
    <w:rsid w:val="006F544E"/>
    <w:rsid w:val="006F56C3"/>
    <w:rsid w:val="006F5BC6"/>
    <w:rsid w:val="006F7749"/>
    <w:rsid w:val="006F77B2"/>
    <w:rsid w:val="00701529"/>
    <w:rsid w:val="00703DD8"/>
    <w:rsid w:val="00704DDF"/>
    <w:rsid w:val="007053B1"/>
    <w:rsid w:val="00705C48"/>
    <w:rsid w:val="00707A2F"/>
    <w:rsid w:val="00712AB9"/>
    <w:rsid w:val="00712AF4"/>
    <w:rsid w:val="0072006D"/>
    <w:rsid w:val="0072084F"/>
    <w:rsid w:val="007208FC"/>
    <w:rsid w:val="007236B4"/>
    <w:rsid w:val="00724B97"/>
    <w:rsid w:val="00724C98"/>
    <w:rsid w:val="007252E8"/>
    <w:rsid w:val="0072594A"/>
    <w:rsid w:val="00726068"/>
    <w:rsid w:val="00726E7B"/>
    <w:rsid w:val="00726EFB"/>
    <w:rsid w:val="00726F0F"/>
    <w:rsid w:val="00727D51"/>
    <w:rsid w:val="007308AA"/>
    <w:rsid w:val="00730F6A"/>
    <w:rsid w:val="007311F0"/>
    <w:rsid w:val="00732E64"/>
    <w:rsid w:val="007351D3"/>
    <w:rsid w:val="0073668F"/>
    <w:rsid w:val="00747AB8"/>
    <w:rsid w:val="007535D3"/>
    <w:rsid w:val="0075576D"/>
    <w:rsid w:val="00755C55"/>
    <w:rsid w:val="00756FA9"/>
    <w:rsid w:val="007572E3"/>
    <w:rsid w:val="00762B28"/>
    <w:rsid w:val="00763452"/>
    <w:rsid w:val="00765022"/>
    <w:rsid w:val="007652F1"/>
    <w:rsid w:val="00765E41"/>
    <w:rsid w:val="00766C5F"/>
    <w:rsid w:val="00766DA3"/>
    <w:rsid w:val="007670A8"/>
    <w:rsid w:val="00767AFB"/>
    <w:rsid w:val="00767F5C"/>
    <w:rsid w:val="00770C92"/>
    <w:rsid w:val="00773395"/>
    <w:rsid w:val="0077339E"/>
    <w:rsid w:val="00775787"/>
    <w:rsid w:val="00777BDE"/>
    <w:rsid w:val="00777F2D"/>
    <w:rsid w:val="00780A9B"/>
    <w:rsid w:val="007816C8"/>
    <w:rsid w:val="00781DD6"/>
    <w:rsid w:val="007823F0"/>
    <w:rsid w:val="0078260A"/>
    <w:rsid w:val="0078261D"/>
    <w:rsid w:val="00783B14"/>
    <w:rsid w:val="00785A68"/>
    <w:rsid w:val="00787BC1"/>
    <w:rsid w:val="0079058E"/>
    <w:rsid w:val="00793309"/>
    <w:rsid w:val="00793748"/>
    <w:rsid w:val="00794ADE"/>
    <w:rsid w:val="00794E18"/>
    <w:rsid w:val="00795B9A"/>
    <w:rsid w:val="0079676D"/>
    <w:rsid w:val="007972CB"/>
    <w:rsid w:val="007A03E1"/>
    <w:rsid w:val="007A0C22"/>
    <w:rsid w:val="007A0C86"/>
    <w:rsid w:val="007A1003"/>
    <w:rsid w:val="007A1339"/>
    <w:rsid w:val="007A2933"/>
    <w:rsid w:val="007A2D4B"/>
    <w:rsid w:val="007A3452"/>
    <w:rsid w:val="007A60CF"/>
    <w:rsid w:val="007A69F1"/>
    <w:rsid w:val="007A6D2B"/>
    <w:rsid w:val="007A7D32"/>
    <w:rsid w:val="007B02A7"/>
    <w:rsid w:val="007B1109"/>
    <w:rsid w:val="007B56CF"/>
    <w:rsid w:val="007B66D7"/>
    <w:rsid w:val="007C2D11"/>
    <w:rsid w:val="007C2F09"/>
    <w:rsid w:val="007C356C"/>
    <w:rsid w:val="007C45E9"/>
    <w:rsid w:val="007C61AC"/>
    <w:rsid w:val="007D0485"/>
    <w:rsid w:val="007D0A19"/>
    <w:rsid w:val="007D6A8C"/>
    <w:rsid w:val="007D71C0"/>
    <w:rsid w:val="007D7C70"/>
    <w:rsid w:val="007E047A"/>
    <w:rsid w:val="007E26C1"/>
    <w:rsid w:val="007E4CE8"/>
    <w:rsid w:val="007E6CBF"/>
    <w:rsid w:val="007E6DC7"/>
    <w:rsid w:val="007E721A"/>
    <w:rsid w:val="007F15D7"/>
    <w:rsid w:val="007F1692"/>
    <w:rsid w:val="007F1AE8"/>
    <w:rsid w:val="007F5078"/>
    <w:rsid w:val="007F6ECF"/>
    <w:rsid w:val="007F722A"/>
    <w:rsid w:val="00802F58"/>
    <w:rsid w:val="0080386B"/>
    <w:rsid w:val="00805A3A"/>
    <w:rsid w:val="0081056E"/>
    <w:rsid w:val="00810DB8"/>
    <w:rsid w:val="008112A1"/>
    <w:rsid w:val="0081172E"/>
    <w:rsid w:val="00811D15"/>
    <w:rsid w:val="008140B2"/>
    <w:rsid w:val="008160DC"/>
    <w:rsid w:val="00816A79"/>
    <w:rsid w:val="00817EFC"/>
    <w:rsid w:val="00820C36"/>
    <w:rsid w:val="00821BB3"/>
    <w:rsid w:val="00822E8B"/>
    <w:rsid w:val="00823467"/>
    <w:rsid w:val="00823D64"/>
    <w:rsid w:val="00825446"/>
    <w:rsid w:val="008261E1"/>
    <w:rsid w:val="0082692C"/>
    <w:rsid w:val="00827091"/>
    <w:rsid w:val="00827B56"/>
    <w:rsid w:val="0083353E"/>
    <w:rsid w:val="008344BD"/>
    <w:rsid w:val="00834D87"/>
    <w:rsid w:val="008363AB"/>
    <w:rsid w:val="0083706C"/>
    <w:rsid w:val="00837B21"/>
    <w:rsid w:val="00840AD9"/>
    <w:rsid w:val="008410F0"/>
    <w:rsid w:val="008416CC"/>
    <w:rsid w:val="00842594"/>
    <w:rsid w:val="0084497E"/>
    <w:rsid w:val="00844A62"/>
    <w:rsid w:val="00845CCF"/>
    <w:rsid w:val="00846A5F"/>
    <w:rsid w:val="00846F3A"/>
    <w:rsid w:val="0085138F"/>
    <w:rsid w:val="00851B2C"/>
    <w:rsid w:val="00851C3A"/>
    <w:rsid w:val="0085316E"/>
    <w:rsid w:val="00854209"/>
    <w:rsid w:val="008552F7"/>
    <w:rsid w:val="00860AC3"/>
    <w:rsid w:val="00861B50"/>
    <w:rsid w:val="008622BD"/>
    <w:rsid w:val="008626ED"/>
    <w:rsid w:val="008628D8"/>
    <w:rsid w:val="00864AEA"/>
    <w:rsid w:val="00865D2C"/>
    <w:rsid w:val="00867A9A"/>
    <w:rsid w:val="00867FF1"/>
    <w:rsid w:val="00870570"/>
    <w:rsid w:val="008712D3"/>
    <w:rsid w:val="00872AFD"/>
    <w:rsid w:val="0087304F"/>
    <w:rsid w:val="00873853"/>
    <w:rsid w:val="00875CF8"/>
    <w:rsid w:val="00876983"/>
    <w:rsid w:val="0087699D"/>
    <w:rsid w:val="00877F67"/>
    <w:rsid w:val="00880FC9"/>
    <w:rsid w:val="0088156A"/>
    <w:rsid w:val="0088243E"/>
    <w:rsid w:val="008839CA"/>
    <w:rsid w:val="00883D75"/>
    <w:rsid w:val="008857BC"/>
    <w:rsid w:val="008859E9"/>
    <w:rsid w:val="008866B4"/>
    <w:rsid w:val="008874F1"/>
    <w:rsid w:val="00887D1B"/>
    <w:rsid w:val="0089244D"/>
    <w:rsid w:val="00892756"/>
    <w:rsid w:val="00892EA9"/>
    <w:rsid w:val="00892FD5"/>
    <w:rsid w:val="00894541"/>
    <w:rsid w:val="008A0037"/>
    <w:rsid w:val="008A0EAF"/>
    <w:rsid w:val="008A11E3"/>
    <w:rsid w:val="008A39BE"/>
    <w:rsid w:val="008A3CA7"/>
    <w:rsid w:val="008A4EC9"/>
    <w:rsid w:val="008A59BE"/>
    <w:rsid w:val="008A61EB"/>
    <w:rsid w:val="008A64F3"/>
    <w:rsid w:val="008A6AF7"/>
    <w:rsid w:val="008A6CB6"/>
    <w:rsid w:val="008B0BE0"/>
    <w:rsid w:val="008B0E87"/>
    <w:rsid w:val="008B561C"/>
    <w:rsid w:val="008B582E"/>
    <w:rsid w:val="008B6C43"/>
    <w:rsid w:val="008B7AC3"/>
    <w:rsid w:val="008C0CAB"/>
    <w:rsid w:val="008C2FB5"/>
    <w:rsid w:val="008C3ADC"/>
    <w:rsid w:val="008C4AA0"/>
    <w:rsid w:val="008C6345"/>
    <w:rsid w:val="008C7000"/>
    <w:rsid w:val="008D051F"/>
    <w:rsid w:val="008D0A35"/>
    <w:rsid w:val="008D0A87"/>
    <w:rsid w:val="008D1859"/>
    <w:rsid w:val="008D656B"/>
    <w:rsid w:val="008D6D6B"/>
    <w:rsid w:val="008D7124"/>
    <w:rsid w:val="008D7367"/>
    <w:rsid w:val="008E0093"/>
    <w:rsid w:val="008E29B5"/>
    <w:rsid w:val="008E36E4"/>
    <w:rsid w:val="008E5764"/>
    <w:rsid w:val="008E6075"/>
    <w:rsid w:val="008E6506"/>
    <w:rsid w:val="008E653D"/>
    <w:rsid w:val="008E6D67"/>
    <w:rsid w:val="008F182E"/>
    <w:rsid w:val="008F3396"/>
    <w:rsid w:val="008F613B"/>
    <w:rsid w:val="008F630A"/>
    <w:rsid w:val="008F649F"/>
    <w:rsid w:val="008F66F7"/>
    <w:rsid w:val="008F6D83"/>
    <w:rsid w:val="008F7797"/>
    <w:rsid w:val="009003CC"/>
    <w:rsid w:val="009008F9"/>
    <w:rsid w:val="00901BF5"/>
    <w:rsid w:val="00903CE0"/>
    <w:rsid w:val="0090530C"/>
    <w:rsid w:val="00905CD2"/>
    <w:rsid w:val="00906DBA"/>
    <w:rsid w:val="00907E95"/>
    <w:rsid w:val="00911BFD"/>
    <w:rsid w:val="00913720"/>
    <w:rsid w:val="00913D7B"/>
    <w:rsid w:val="009172E1"/>
    <w:rsid w:val="00917F83"/>
    <w:rsid w:val="00920A6F"/>
    <w:rsid w:val="00920E1E"/>
    <w:rsid w:val="00920E4C"/>
    <w:rsid w:val="009214D8"/>
    <w:rsid w:val="0092225F"/>
    <w:rsid w:val="00922732"/>
    <w:rsid w:val="00922DE8"/>
    <w:rsid w:val="009232AF"/>
    <w:rsid w:val="00923CE7"/>
    <w:rsid w:val="009266A3"/>
    <w:rsid w:val="00927A4F"/>
    <w:rsid w:val="009307A6"/>
    <w:rsid w:val="009336C1"/>
    <w:rsid w:val="00934338"/>
    <w:rsid w:val="00934494"/>
    <w:rsid w:val="009348C7"/>
    <w:rsid w:val="00936092"/>
    <w:rsid w:val="00936529"/>
    <w:rsid w:val="009411B0"/>
    <w:rsid w:val="009426C9"/>
    <w:rsid w:val="00942C67"/>
    <w:rsid w:val="00942F1F"/>
    <w:rsid w:val="00943882"/>
    <w:rsid w:val="00943D7B"/>
    <w:rsid w:val="009440C8"/>
    <w:rsid w:val="00952A8D"/>
    <w:rsid w:val="009539A7"/>
    <w:rsid w:val="009566C6"/>
    <w:rsid w:val="00956734"/>
    <w:rsid w:val="00957FE2"/>
    <w:rsid w:val="0096315E"/>
    <w:rsid w:val="00964674"/>
    <w:rsid w:val="00964B50"/>
    <w:rsid w:val="00965C0A"/>
    <w:rsid w:val="009666EA"/>
    <w:rsid w:val="009667AA"/>
    <w:rsid w:val="00966C9C"/>
    <w:rsid w:val="00966E49"/>
    <w:rsid w:val="0097198B"/>
    <w:rsid w:val="00971FF9"/>
    <w:rsid w:val="0097227A"/>
    <w:rsid w:val="00974272"/>
    <w:rsid w:val="00974B62"/>
    <w:rsid w:val="00974C28"/>
    <w:rsid w:val="00975214"/>
    <w:rsid w:val="00975E52"/>
    <w:rsid w:val="00980776"/>
    <w:rsid w:val="009808E7"/>
    <w:rsid w:val="00980D27"/>
    <w:rsid w:val="00981598"/>
    <w:rsid w:val="00982B9F"/>
    <w:rsid w:val="00983172"/>
    <w:rsid w:val="00983931"/>
    <w:rsid w:val="009861C0"/>
    <w:rsid w:val="0098788E"/>
    <w:rsid w:val="00987E76"/>
    <w:rsid w:val="00991E52"/>
    <w:rsid w:val="009928CA"/>
    <w:rsid w:val="009934BA"/>
    <w:rsid w:val="0099381E"/>
    <w:rsid w:val="00994A5C"/>
    <w:rsid w:val="009967A8"/>
    <w:rsid w:val="009A0BF1"/>
    <w:rsid w:val="009A18E8"/>
    <w:rsid w:val="009A2557"/>
    <w:rsid w:val="009A2D0C"/>
    <w:rsid w:val="009A5C70"/>
    <w:rsid w:val="009B01EF"/>
    <w:rsid w:val="009B2E1A"/>
    <w:rsid w:val="009B2E6B"/>
    <w:rsid w:val="009B4960"/>
    <w:rsid w:val="009B60EF"/>
    <w:rsid w:val="009B7AC5"/>
    <w:rsid w:val="009C0919"/>
    <w:rsid w:val="009C1C71"/>
    <w:rsid w:val="009C3060"/>
    <w:rsid w:val="009C401B"/>
    <w:rsid w:val="009C47CE"/>
    <w:rsid w:val="009C5495"/>
    <w:rsid w:val="009C5518"/>
    <w:rsid w:val="009D043D"/>
    <w:rsid w:val="009D31F9"/>
    <w:rsid w:val="009D457C"/>
    <w:rsid w:val="009D4B7E"/>
    <w:rsid w:val="009D51CB"/>
    <w:rsid w:val="009D54DE"/>
    <w:rsid w:val="009D631D"/>
    <w:rsid w:val="009D6AC3"/>
    <w:rsid w:val="009E16EF"/>
    <w:rsid w:val="009E20E5"/>
    <w:rsid w:val="009E2100"/>
    <w:rsid w:val="009E2B5F"/>
    <w:rsid w:val="009E453D"/>
    <w:rsid w:val="009E5BF8"/>
    <w:rsid w:val="009E6474"/>
    <w:rsid w:val="009E768A"/>
    <w:rsid w:val="009F1BFC"/>
    <w:rsid w:val="009F1C17"/>
    <w:rsid w:val="009F273E"/>
    <w:rsid w:val="009F2E99"/>
    <w:rsid w:val="009F40F7"/>
    <w:rsid w:val="009F49C2"/>
    <w:rsid w:val="009F53F5"/>
    <w:rsid w:val="009F635B"/>
    <w:rsid w:val="009F66C2"/>
    <w:rsid w:val="009F7E98"/>
    <w:rsid w:val="00A00064"/>
    <w:rsid w:val="00A01AD0"/>
    <w:rsid w:val="00A02CBE"/>
    <w:rsid w:val="00A03B0F"/>
    <w:rsid w:val="00A0465B"/>
    <w:rsid w:val="00A05A01"/>
    <w:rsid w:val="00A06495"/>
    <w:rsid w:val="00A06599"/>
    <w:rsid w:val="00A10327"/>
    <w:rsid w:val="00A10331"/>
    <w:rsid w:val="00A14980"/>
    <w:rsid w:val="00A14BAF"/>
    <w:rsid w:val="00A156F8"/>
    <w:rsid w:val="00A15AE3"/>
    <w:rsid w:val="00A171E3"/>
    <w:rsid w:val="00A176CF"/>
    <w:rsid w:val="00A17705"/>
    <w:rsid w:val="00A177B0"/>
    <w:rsid w:val="00A2267D"/>
    <w:rsid w:val="00A22CBA"/>
    <w:rsid w:val="00A2376E"/>
    <w:rsid w:val="00A240DA"/>
    <w:rsid w:val="00A257FD"/>
    <w:rsid w:val="00A27FDB"/>
    <w:rsid w:val="00A3260A"/>
    <w:rsid w:val="00A32BBD"/>
    <w:rsid w:val="00A32F92"/>
    <w:rsid w:val="00A33DD5"/>
    <w:rsid w:val="00A3470E"/>
    <w:rsid w:val="00A34863"/>
    <w:rsid w:val="00A34AEE"/>
    <w:rsid w:val="00A35800"/>
    <w:rsid w:val="00A368C8"/>
    <w:rsid w:val="00A3692C"/>
    <w:rsid w:val="00A36FC4"/>
    <w:rsid w:val="00A37C4E"/>
    <w:rsid w:val="00A411A0"/>
    <w:rsid w:val="00A421DC"/>
    <w:rsid w:val="00A425C2"/>
    <w:rsid w:val="00A43C26"/>
    <w:rsid w:val="00A45353"/>
    <w:rsid w:val="00A4592A"/>
    <w:rsid w:val="00A474B9"/>
    <w:rsid w:val="00A47F16"/>
    <w:rsid w:val="00A50B6C"/>
    <w:rsid w:val="00A50E70"/>
    <w:rsid w:val="00A5216A"/>
    <w:rsid w:val="00A52341"/>
    <w:rsid w:val="00A5425D"/>
    <w:rsid w:val="00A54950"/>
    <w:rsid w:val="00A55DB5"/>
    <w:rsid w:val="00A56F5B"/>
    <w:rsid w:val="00A574D5"/>
    <w:rsid w:val="00A6284B"/>
    <w:rsid w:val="00A62D09"/>
    <w:rsid w:val="00A65625"/>
    <w:rsid w:val="00A66E07"/>
    <w:rsid w:val="00A71D23"/>
    <w:rsid w:val="00A733A3"/>
    <w:rsid w:val="00A74692"/>
    <w:rsid w:val="00A74781"/>
    <w:rsid w:val="00A75E10"/>
    <w:rsid w:val="00A760B8"/>
    <w:rsid w:val="00A81BD2"/>
    <w:rsid w:val="00A81F43"/>
    <w:rsid w:val="00A83526"/>
    <w:rsid w:val="00A84EF9"/>
    <w:rsid w:val="00A86222"/>
    <w:rsid w:val="00A86308"/>
    <w:rsid w:val="00A86D59"/>
    <w:rsid w:val="00A86E19"/>
    <w:rsid w:val="00A87200"/>
    <w:rsid w:val="00A8751E"/>
    <w:rsid w:val="00A9191D"/>
    <w:rsid w:val="00A94E48"/>
    <w:rsid w:val="00A962CD"/>
    <w:rsid w:val="00A97969"/>
    <w:rsid w:val="00A97DC8"/>
    <w:rsid w:val="00AA19FB"/>
    <w:rsid w:val="00AA1F17"/>
    <w:rsid w:val="00AA2CDD"/>
    <w:rsid w:val="00AA2D8A"/>
    <w:rsid w:val="00AA436D"/>
    <w:rsid w:val="00AA449B"/>
    <w:rsid w:val="00AA45EA"/>
    <w:rsid w:val="00AA46CD"/>
    <w:rsid w:val="00AA49C5"/>
    <w:rsid w:val="00AA523E"/>
    <w:rsid w:val="00AA55A1"/>
    <w:rsid w:val="00AA5DDB"/>
    <w:rsid w:val="00AA5E45"/>
    <w:rsid w:val="00AA718B"/>
    <w:rsid w:val="00AB0E76"/>
    <w:rsid w:val="00AB127B"/>
    <w:rsid w:val="00AB15C1"/>
    <w:rsid w:val="00AB32C0"/>
    <w:rsid w:val="00AB337A"/>
    <w:rsid w:val="00AB420B"/>
    <w:rsid w:val="00AB469A"/>
    <w:rsid w:val="00AB494C"/>
    <w:rsid w:val="00AB4B65"/>
    <w:rsid w:val="00AB6734"/>
    <w:rsid w:val="00AC01F6"/>
    <w:rsid w:val="00AC0616"/>
    <w:rsid w:val="00AC0822"/>
    <w:rsid w:val="00AC10DF"/>
    <w:rsid w:val="00AC32C7"/>
    <w:rsid w:val="00AC4279"/>
    <w:rsid w:val="00AC434F"/>
    <w:rsid w:val="00AC6A35"/>
    <w:rsid w:val="00AC6C71"/>
    <w:rsid w:val="00AC7039"/>
    <w:rsid w:val="00AC75E8"/>
    <w:rsid w:val="00AD0DBA"/>
    <w:rsid w:val="00AD0F35"/>
    <w:rsid w:val="00AD1145"/>
    <w:rsid w:val="00AD59B5"/>
    <w:rsid w:val="00AD78DE"/>
    <w:rsid w:val="00AD7A14"/>
    <w:rsid w:val="00AE1839"/>
    <w:rsid w:val="00AE1A63"/>
    <w:rsid w:val="00AE233F"/>
    <w:rsid w:val="00AE26FD"/>
    <w:rsid w:val="00AE2786"/>
    <w:rsid w:val="00AE363C"/>
    <w:rsid w:val="00AE51E1"/>
    <w:rsid w:val="00AE5FF7"/>
    <w:rsid w:val="00AE6581"/>
    <w:rsid w:val="00AF0170"/>
    <w:rsid w:val="00AF0FFF"/>
    <w:rsid w:val="00AF1037"/>
    <w:rsid w:val="00AF3920"/>
    <w:rsid w:val="00AF5D92"/>
    <w:rsid w:val="00AF6717"/>
    <w:rsid w:val="00AF6906"/>
    <w:rsid w:val="00B00BB1"/>
    <w:rsid w:val="00B02BFD"/>
    <w:rsid w:val="00B035C8"/>
    <w:rsid w:val="00B07DEF"/>
    <w:rsid w:val="00B107DC"/>
    <w:rsid w:val="00B11400"/>
    <w:rsid w:val="00B121D4"/>
    <w:rsid w:val="00B12A1B"/>
    <w:rsid w:val="00B12EBE"/>
    <w:rsid w:val="00B12ECF"/>
    <w:rsid w:val="00B131F0"/>
    <w:rsid w:val="00B13B01"/>
    <w:rsid w:val="00B148C6"/>
    <w:rsid w:val="00B14B05"/>
    <w:rsid w:val="00B16695"/>
    <w:rsid w:val="00B17A7D"/>
    <w:rsid w:val="00B20073"/>
    <w:rsid w:val="00B2051F"/>
    <w:rsid w:val="00B20A8A"/>
    <w:rsid w:val="00B22140"/>
    <w:rsid w:val="00B225A8"/>
    <w:rsid w:val="00B2368B"/>
    <w:rsid w:val="00B23BD9"/>
    <w:rsid w:val="00B23C12"/>
    <w:rsid w:val="00B263B3"/>
    <w:rsid w:val="00B26936"/>
    <w:rsid w:val="00B3017E"/>
    <w:rsid w:val="00B32BB4"/>
    <w:rsid w:val="00B33762"/>
    <w:rsid w:val="00B34982"/>
    <w:rsid w:val="00B3506A"/>
    <w:rsid w:val="00B403DF"/>
    <w:rsid w:val="00B40826"/>
    <w:rsid w:val="00B42EF6"/>
    <w:rsid w:val="00B43D2D"/>
    <w:rsid w:val="00B454BA"/>
    <w:rsid w:val="00B45C5C"/>
    <w:rsid w:val="00B45D4D"/>
    <w:rsid w:val="00B46013"/>
    <w:rsid w:val="00B46E37"/>
    <w:rsid w:val="00B504DC"/>
    <w:rsid w:val="00B50F70"/>
    <w:rsid w:val="00B5109C"/>
    <w:rsid w:val="00B51BA2"/>
    <w:rsid w:val="00B53291"/>
    <w:rsid w:val="00B532AB"/>
    <w:rsid w:val="00B53EE5"/>
    <w:rsid w:val="00B54210"/>
    <w:rsid w:val="00B55418"/>
    <w:rsid w:val="00B5560F"/>
    <w:rsid w:val="00B57AD2"/>
    <w:rsid w:val="00B6073B"/>
    <w:rsid w:val="00B6345C"/>
    <w:rsid w:val="00B6596D"/>
    <w:rsid w:val="00B6681F"/>
    <w:rsid w:val="00B66F86"/>
    <w:rsid w:val="00B66FCD"/>
    <w:rsid w:val="00B70353"/>
    <w:rsid w:val="00B70754"/>
    <w:rsid w:val="00B74A43"/>
    <w:rsid w:val="00B7586B"/>
    <w:rsid w:val="00B77396"/>
    <w:rsid w:val="00B774C1"/>
    <w:rsid w:val="00B803E6"/>
    <w:rsid w:val="00B817AE"/>
    <w:rsid w:val="00B82B8D"/>
    <w:rsid w:val="00B82F87"/>
    <w:rsid w:val="00B85860"/>
    <w:rsid w:val="00B878E7"/>
    <w:rsid w:val="00B91B00"/>
    <w:rsid w:val="00B91BAF"/>
    <w:rsid w:val="00B92D10"/>
    <w:rsid w:val="00B93B6E"/>
    <w:rsid w:val="00B93E50"/>
    <w:rsid w:val="00B9410D"/>
    <w:rsid w:val="00B94728"/>
    <w:rsid w:val="00B9494F"/>
    <w:rsid w:val="00B94B3C"/>
    <w:rsid w:val="00B95734"/>
    <w:rsid w:val="00B95F37"/>
    <w:rsid w:val="00B96E40"/>
    <w:rsid w:val="00BA17A7"/>
    <w:rsid w:val="00BA4355"/>
    <w:rsid w:val="00BA454B"/>
    <w:rsid w:val="00BA5541"/>
    <w:rsid w:val="00BA6D67"/>
    <w:rsid w:val="00BB031C"/>
    <w:rsid w:val="00BB1C94"/>
    <w:rsid w:val="00BB1D34"/>
    <w:rsid w:val="00BB223F"/>
    <w:rsid w:val="00BB2F38"/>
    <w:rsid w:val="00BB4000"/>
    <w:rsid w:val="00BB47C7"/>
    <w:rsid w:val="00BB7A56"/>
    <w:rsid w:val="00BB7B2C"/>
    <w:rsid w:val="00BB7EA6"/>
    <w:rsid w:val="00BC059A"/>
    <w:rsid w:val="00BC2346"/>
    <w:rsid w:val="00BC3B8C"/>
    <w:rsid w:val="00BC3B9D"/>
    <w:rsid w:val="00BC3BC3"/>
    <w:rsid w:val="00BC5844"/>
    <w:rsid w:val="00BD20FA"/>
    <w:rsid w:val="00BD434C"/>
    <w:rsid w:val="00BD7469"/>
    <w:rsid w:val="00BE0AD1"/>
    <w:rsid w:val="00BE0DA6"/>
    <w:rsid w:val="00BE396F"/>
    <w:rsid w:val="00BE3FBD"/>
    <w:rsid w:val="00BE554C"/>
    <w:rsid w:val="00BE5586"/>
    <w:rsid w:val="00BE749C"/>
    <w:rsid w:val="00BE7B53"/>
    <w:rsid w:val="00BF2EB7"/>
    <w:rsid w:val="00BF42F3"/>
    <w:rsid w:val="00BF4CB7"/>
    <w:rsid w:val="00BF729A"/>
    <w:rsid w:val="00BF7A11"/>
    <w:rsid w:val="00C0038E"/>
    <w:rsid w:val="00C0046D"/>
    <w:rsid w:val="00C01D1B"/>
    <w:rsid w:val="00C02DBA"/>
    <w:rsid w:val="00C05D99"/>
    <w:rsid w:val="00C0718F"/>
    <w:rsid w:val="00C07D49"/>
    <w:rsid w:val="00C11BA0"/>
    <w:rsid w:val="00C1360D"/>
    <w:rsid w:val="00C16B62"/>
    <w:rsid w:val="00C2025D"/>
    <w:rsid w:val="00C20FDF"/>
    <w:rsid w:val="00C30358"/>
    <w:rsid w:val="00C3153B"/>
    <w:rsid w:val="00C349A4"/>
    <w:rsid w:val="00C40DA4"/>
    <w:rsid w:val="00C41928"/>
    <w:rsid w:val="00C42F3A"/>
    <w:rsid w:val="00C439F9"/>
    <w:rsid w:val="00C43B5E"/>
    <w:rsid w:val="00C43D1B"/>
    <w:rsid w:val="00C441D3"/>
    <w:rsid w:val="00C476BF"/>
    <w:rsid w:val="00C5062B"/>
    <w:rsid w:val="00C51713"/>
    <w:rsid w:val="00C51839"/>
    <w:rsid w:val="00C54BAB"/>
    <w:rsid w:val="00C55641"/>
    <w:rsid w:val="00C556DD"/>
    <w:rsid w:val="00C606C1"/>
    <w:rsid w:val="00C60EAB"/>
    <w:rsid w:val="00C6135E"/>
    <w:rsid w:val="00C615F3"/>
    <w:rsid w:val="00C61932"/>
    <w:rsid w:val="00C6287F"/>
    <w:rsid w:val="00C65692"/>
    <w:rsid w:val="00C72CED"/>
    <w:rsid w:val="00C752A1"/>
    <w:rsid w:val="00C77129"/>
    <w:rsid w:val="00C7798A"/>
    <w:rsid w:val="00C81E78"/>
    <w:rsid w:val="00C82A89"/>
    <w:rsid w:val="00C909B3"/>
    <w:rsid w:val="00C91E2F"/>
    <w:rsid w:val="00C9218F"/>
    <w:rsid w:val="00C93E9C"/>
    <w:rsid w:val="00C93F2C"/>
    <w:rsid w:val="00C94E2B"/>
    <w:rsid w:val="00C95014"/>
    <w:rsid w:val="00C95094"/>
    <w:rsid w:val="00C9530F"/>
    <w:rsid w:val="00C96A6E"/>
    <w:rsid w:val="00C96C81"/>
    <w:rsid w:val="00CA0C13"/>
    <w:rsid w:val="00CA0FE7"/>
    <w:rsid w:val="00CA1C7D"/>
    <w:rsid w:val="00CA23F5"/>
    <w:rsid w:val="00CA2F90"/>
    <w:rsid w:val="00CA3632"/>
    <w:rsid w:val="00CA394E"/>
    <w:rsid w:val="00CA4025"/>
    <w:rsid w:val="00CA4AF4"/>
    <w:rsid w:val="00CA4E16"/>
    <w:rsid w:val="00CA5788"/>
    <w:rsid w:val="00CA59F4"/>
    <w:rsid w:val="00CA68B1"/>
    <w:rsid w:val="00CA68B4"/>
    <w:rsid w:val="00CB0D2A"/>
    <w:rsid w:val="00CB1158"/>
    <w:rsid w:val="00CB14FE"/>
    <w:rsid w:val="00CB3D3D"/>
    <w:rsid w:val="00CB3FF7"/>
    <w:rsid w:val="00CB42C1"/>
    <w:rsid w:val="00CB4B45"/>
    <w:rsid w:val="00CB54A4"/>
    <w:rsid w:val="00CB6A2C"/>
    <w:rsid w:val="00CB6C73"/>
    <w:rsid w:val="00CB7A10"/>
    <w:rsid w:val="00CB7B52"/>
    <w:rsid w:val="00CC3867"/>
    <w:rsid w:val="00CC6590"/>
    <w:rsid w:val="00CC7379"/>
    <w:rsid w:val="00CC7BD4"/>
    <w:rsid w:val="00CD12B9"/>
    <w:rsid w:val="00CD23F5"/>
    <w:rsid w:val="00CD26FD"/>
    <w:rsid w:val="00CD2C8E"/>
    <w:rsid w:val="00CD4067"/>
    <w:rsid w:val="00CD4FE3"/>
    <w:rsid w:val="00CE083F"/>
    <w:rsid w:val="00CE0A40"/>
    <w:rsid w:val="00CE11E5"/>
    <w:rsid w:val="00CE1E86"/>
    <w:rsid w:val="00CE2B50"/>
    <w:rsid w:val="00CE456F"/>
    <w:rsid w:val="00CE5F7A"/>
    <w:rsid w:val="00CE60B2"/>
    <w:rsid w:val="00CE7FB6"/>
    <w:rsid w:val="00CF0EF7"/>
    <w:rsid w:val="00CF1D2B"/>
    <w:rsid w:val="00CF32E8"/>
    <w:rsid w:val="00CF46B2"/>
    <w:rsid w:val="00CF4783"/>
    <w:rsid w:val="00CF53E7"/>
    <w:rsid w:val="00CF5990"/>
    <w:rsid w:val="00CF5C06"/>
    <w:rsid w:val="00CF6D36"/>
    <w:rsid w:val="00D0243D"/>
    <w:rsid w:val="00D0246F"/>
    <w:rsid w:val="00D03335"/>
    <w:rsid w:val="00D03424"/>
    <w:rsid w:val="00D054FE"/>
    <w:rsid w:val="00D05654"/>
    <w:rsid w:val="00D06080"/>
    <w:rsid w:val="00D06FF8"/>
    <w:rsid w:val="00D13316"/>
    <w:rsid w:val="00D1560B"/>
    <w:rsid w:val="00D156FD"/>
    <w:rsid w:val="00D15870"/>
    <w:rsid w:val="00D17D95"/>
    <w:rsid w:val="00D200D1"/>
    <w:rsid w:val="00D209D4"/>
    <w:rsid w:val="00D21550"/>
    <w:rsid w:val="00D2185D"/>
    <w:rsid w:val="00D21ACD"/>
    <w:rsid w:val="00D260BB"/>
    <w:rsid w:val="00D26AEE"/>
    <w:rsid w:val="00D26CFB"/>
    <w:rsid w:val="00D30079"/>
    <w:rsid w:val="00D32022"/>
    <w:rsid w:val="00D321BB"/>
    <w:rsid w:val="00D32B81"/>
    <w:rsid w:val="00D34AEC"/>
    <w:rsid w:val="00D34B2A"/>
    <w:rsid w:val="00D357D9"/>
    <w:rsid w:val="00D36810"/>
    <w:rsid w:val="00D37531"/>
    <w:rsid w:val="00D379E0"/>
    <w:rsid w:val="00D41CE9"/>
    <w:rsid w:val="00D42EE6"/>
    <w:rsid w:val="00D44789"/>
    <w:rsid w:val="00D452A2"/>
    <w:rsid w:val="00D47284"/>
    <w:rsid w:val="00D52B95"/>
    <w:rsid w:val="00D5376C"/>
    <w:rsid w:val="00D549B6"/>
    <w:rsid w:val="00D54AF0"/>
    <w:rsid w:val="00D55CF3"/>
    <w:rsid w:val="00D6068A"/>
    <w:rsid w:val="00D63BF6"/>
    <w:rsid w:val="00D63EDC"/>
    <w:rsid w:val="00D63FC5"/>
    <w:rsid w:val="00D659F7"/>
    <w:rsid w:val="00D66E0E"/>
    <w:rsid w:val="00D67760"/>
    <w:rsid w:val="00D70632"/>
    <w:rsid w:val="00D71028"/>
    <w:rsid w:val="00D7218D"/>
    <w:rsid w:val="00D72D02"/>
    <w:rsid w:val="00D73866"/>
    <w:rsid w:val="00D73C8A"/>
    <w:rsid w:val="00D746E3"/>
    <w:rsid w:val="00D76E1A"/>
    <w:rsid w:val="00D80C48"/>
    <w:rsid w:val="00D81347"/>
    <w:rsid w:val="00D8176C"/>
    <w:rsid w:val="00D8191D"/>
    <w:rsid w:val="00D82F11"/>
    <w:rsid w:val="00D866A7"/>
    <w:rsid w:val="00D86D2E"/>
    <w:rsid w:val="00D87794"/>
    <w:rsid w:val="00D901A4"/>
    <w:rsid w:val="00D92505"/>
    <w:rsid w:val="00D9415D"/>
    <w:rsid w:val="00D94729"/>
    <w:rsid w:val="00D96F70"/>
    <w:rsid w:val="00D97692"/>
    <w:rsid w:val="00D97F38"/>
    <w:rsid w:val="00DA0469"/>
    <w:rsid w:val="00DA103A"/>
    <w:rsid w:val="00DA2CD5"/>
    <w:rsid w:val="00DA3576"/>
    <w:rsid w:val="00DA386B"/>
    <w:rsid w:val="00DA49A3"/>
    <w:rsid w:val="00DA52B9"/>
    <w:rsid w:val="00DA52E7"/>
    <w:rsid w:val="00DA5712"/>
    <w:rsid w:val="00DA63B0"/>
    <w:rsid w:val="00DA6636"/>
    <w:rsid w:val="00DA6DCF"/>
    <w:rsid w:val="00DA7CD1"/>
    <w:rsid w:val="00DB1138"/>
    <w:rsid w:val="00DB1451"/>
    <w:rsid w:val="00DB148B"/>
    <w:rsid w:val="00DB2362"/>
    <w:rsid w:val="00DB2839"/>
    <w:rsid w:val="00DB398C"/>
    <w:rsid w:val="00DB40C8"/>
    <w:rsid w:val="00DB6078"/>
    <w:rsid w:val="00DB664B"/>
    <w:rsid w:val="00DC0859"/>
    <w:rsid w:val="00DC16E7"/>
    <w:rsid w:val="00DC3CD8"/>
    <w:rsid w:val="00DC42F6"/>
    <w:rsid w:val="00DC4545"/>
    <w:rsid w:val="00DC5631"/>
    <w:rsid w:val="00DC6363"/>
    <w:rsid w:val="00DC67E5"/>
    <w:rsid w:val="00DC776E"/>
    <w:rsid w:val="00DC78D9"/>
    <w:rsid w:val="00DC7F65"/>
    <w:rsid w:val="00DD02A1"/>
    <w:rsid w:val="00DD075B"/>
    <w:rsid w:val="00DD12BB"/>
    <w:rsid w:val="00DD4490"/>
    <w:rsid w:val="00DD5A6B"/>
    <w:rsid w:val="00DD6AB2"/>
    <w:rsid w:val="00DD6CF1"/>
    <w:rsid w:val="00DD7EEE"/>
    <w:rsid w:val="00DE125A"/>
    <w:rsid w:val="00DE1538"/>
    <w:rsid w:val="00DE3197"/>
    <w:rsid w:val="00DE3A60"/>
    <w:rsid w:val="00DE4965"/>
    <w:rsid w:val="00DE5D63"/>
    <w:rsid w:val="00DE7713"/>
    <w:rsid w:val="00DF01C2"/>
    <w:rsid w:val="00DF0264"/>
    <w:rsid w:val="00DF053C"/>
    <w:rsid w:val="00DF1B19"/>
    <w:rsid w:val="00DF1BCD"/>
    <w:rsid w:val="00DF229D"/>
    <w:rsid w:val="00DF2748"/>
    <w:rsid w:val="00DF2901"/>
    <w:rsid w:val="00DF3187"/>
    <w:rsid w:val="00DF4F96"/>
    <w:rsid w:val="00DF5321"/>
    <w:rsid w:val="00DF7070"/>
    <w:rsid w:val="00DF7D58"/>
    <w:rsid w:val="00E03441"/>
    <w:rsid w:val="00E049E7"/>
    <w:rsid w:val="00E04E9E"/>
    <w:rsid w:val="00E05FEB"/>
    <w:rsid w:val="00E11CF6"/>
    <w:rsid w:val="00E14D6D"/>
    <w:rsid w:val="00E16C23"/>
    <w:rsid w:val="00E20360"/>
    <w:rsid w:val="00E211B5"/>
    <w:rsid w:val="00E227E5"/>
    <w:rsid w:val="00E22D99"/>
    <w:rsid w:val="00E239F1"/>
    <w:rsid w:val="00E23D27"/>
    <w:rsid w:val="00E24226"/>
    <w:rsid w:val="00E24255"/>
    <w:rsid w:val="00E24D80"/>
    <w:rsid w:val="00E253EE"/>
    <w:rsid w:val="00E2548A"/>
    <w:rsid w:val="00E261F1"/>
    <w:rsid w:val="00E263EA"/>
    <w:rsid w:val="00E275CF"/>
    <w:rsid w:val="00E30600"/>
    <w:rsid w:val="00E30E4D"/>
    <w:rsid w:val="00E31AF2"/>
    <w:rsid w:val="00E33E2E"/>
    <w:rsid w:val="00E359F2"/>
    <w:rsid w:val="00E35E1D"/>
    <w:rsid w:val="00E410C0"/>
    <w:rsid w:val="00E438A8"/>
    <w:rsid w:val="00E444B2"/>
    <w:rsid w:val="00E4471D"/>
    <w:rsid w:val="00E45277"/>
    <w:rsid w:val="00E46CC9"/>
    <w:rsid w:val="00E474A7"/>
    <w:rsid w:val="00E475D5"/>
    <w:rsid w:val="00E512F4"/>
    <w:rsid w:val="00E51554"/>
    <w:rsid w:val="00E5221B"/>
    <w:rsid w:val="00E53B9D"/>
    <w:rsid w:val="00E540EB"/>
    <w:rsid w:val="00E548AE"/>
    <w:rsid w:val="00E56355"/>
    <w:rsid w:val="00E56A98"/>
    <w:rsid w:val="00E5720D"/>
    <w:rsid w:val="00E575B1"/>
    <w:rsid w:val="00E57BAE"/>
    <w:rsid w:val="00E62025"/>
    <w:rsid w:val="00E626E3"/>
    <w:rsid w:val="00E62BA7"/>
    <w:rsid w:val="00E649A8"/>
    <w:rsid w:val="00E65949"/>
    <w:rsid w:val="00E65F7B"/>
    <w:rsid w:val="00E67066"/>
    <w:rsid w:val="00E675DF"/>
    <w:rsid w:val="00E677E0"/>
    <w:rsid w:val="00E70B0F"/>
    <w:rsid w:val="00E70DAD"/>
    <w:rsid w:val="00E71A36"/>
    <w:rsid w:val="00E73151"/>
    <w:rsid w:val="00E74944"/>
    <w:rsid w:val="00E74945"/>
    <w:rsid w:val="00E769FA"/>
    <w:rsid w:val="00E80B6C"/>
    <w:rsid w:val="00E80D5A"/>
    <w:rsid w:val="00E815B8"/>
    <w:rsid w:val="00E81EC6"/>
    <w:rsid w:val="00E83FC8"/>
    <w:rsid w:val="00E85DDF"/>
    <w:rsid w:val="00E86EE8"/>
    <w:rsid w:val="00E87C2F"/>
    <w:rsid w:val="00E909DD"/>
    <w:rsid w:val="00E9106F"/>
    <w:rsid w:val="00E911F4"/>
    <w:rsid w:val="00E9284C"/>
    <w:rsid w:val="00E93208"/>
    <w:rsid w:val="00E961A9"/>
    <w:rsid w:val="00E96376"/>
    <w:rsid w:val="00E9727C"/>
    <w:rsid w:val="00E9736D"/>
    <w:rsid w:val="00E97C79"/>
    <w:rsid w:val="00EA0CD8"/>
    <w:rsid w:val="00EA229B"/>
    <w:rsid w:val="00EA353E"/>
    <w:rsid w:val="00EA3F5F"/>
    <w:rsid w:val="00EA4BAE"/>
    <w:rsid w:val="00EA5210"/>
    <w:rsid w:val="00EA5D33"/>
    <w:rsid w:val="00EA7259"/>
    <w:rsid w:val="00EA7959"/>
    <w:rsid w:val="00EB1116"/>
    <w:rsid w:val="00EB336D"/>
    <w:rsid w:val="00EB67E8"/>
    <w:rsid w:val="00EC4424"/>
    <w:rsid w:val="00EC68E0"/>
    <w:rsid w:val="00EC7006"/>
    <w:rsid w:val="00EC71A2"/>
    <w:rsid w:val="00EC78DB"/>
    <w:rsid w:val="00ED03DD"/>
    <w:rsid w:val="00ED1AA6"/>
    <w:rsid w:val="00ED2A1C"/>
    <w:rsid w:val="00ED2DAB"/>
    <w:rsid w:val="00ED6F37"/>
    <w:rsid w:val="00ED7B8C"/>
    <w:rsid w:val="00EE05FC"/>
    <w:rsid w:val="00EE0A58"/>
    <w:rsid w:val="00EE45A2"/>
    <w:rsid w:val="00EE46EC"/>
    <w:rsid w:val="00EE4F7E"/>
    <w:rsid w:val="00EE6643"/>
    <w:rsid w:val="00EE6C6F"/>
    <w:rsid w:val="00EE7761"/>
    <w:rsid w:val="00EF0DE6"/>
    <w:rsid w:val="00EF190D"/>
    <w:rsid w:val="00EF2502"/>
    <w:rsid w:val="00EF38DE"/>
    <w:rsid w:val="00EF4436"/>
    <w:rsid w:val="00EF6C9E"/>
    <w:rsid w:val="00EF6FD3"/>
    <w:rsid w:val="00EF78C3"/>
    <w:rsid w:val="00F0049B"/>
    <w:rsid w:val="00F017F6"/>
    <w:rsid w:val="00F01E1C"/>
    <w:rsid w:val="00F0226D"/>
    <w:rsid w:val="00F02614"/>
    <w:rsid w:val="00F02C92"/>
    <w:rsid w:val="00F02EB0"/>
    <w:rsid w:val="00F038D3"/>
    <w:rsid w:val="00F04A13"/>
    <w:rsid w:val="00F06344"/>
    <w:rsid w:val="00F07E09"/>
    <w:rsid w:val="00F11A35"/>
    <w:rsid w:val="00F11F91"/>
    <w:rsid w:val="00F12301"/>
    <w:rsid w:val="00F129C9"/>
    <w:rsid w:val="00F12C8B"/>
    <w:rsid w:val="00F15098"/>
    <w:rsid w:val="00F16D52"/>
    <w:rsid w:val="00F17EE9"/>
    <w:rsid w:val="00F21357"/>
    <w:rsid w:val="00F23AC1"/>
    <w:rsid w:val="00F24440"/>
    <w:rsid w:val="00F248FC"/>
    <w:rsid w:val="00F24E9C"/>
    <w:rsid w:val="00F25288"/>
    <w:rsid w:val="00F26BF0"/>
    <w:rsid w:val="00F273BF"/>
    <w:rsid w:val="00F276BA"/>
    <w:rsid w:val="00F31013"/>
    <w:rsid w:val="00F314A3"/>
    <w:rsid w:val="00F34A46"/>
    <w:rsid w:val="00F37B67"/>
    <w:rsid w:val="00F40EF7"/>
    <w:rsid w:val="00F41E44"/>
    <w:rsid w:val="00F41EB1"/>
    <w:rsid w:val="00F42B5A"/>
    <w:rsid w:val="00F438F9"/>
    <w:rsid w:val="00F447A0"/>
    <w:rsid w:val="00F44F57"/>
    <w:rsid w:val="00F45852"/>
    <w:rsid w:val="00F46662"/>
    <w:rsid w:val="00F4768B"/>
    <w:rsid w:val="00F50E80"/>
    <w:rsid w:val="00F511DD"/>
    <w:rsid w:val="00F51913"/>
    <w:rsid w:val="00F529E8"/>
    <w:rsid w:val="00F53959"/>
    <w:rsid w:val="00F60ADD"/>
    <w:rsid w:val="00F61776"/>
    <w:rsid w:val="00F63F17"/>
    <w:rsid w:val="00F63F90"/>
    <w:rsid w:val="00F640DE"/>
    <w:rsid w:val="00F64299"/>
    <w:rsid w:val="00F646DE"/>
    <w:rsid w:val="00F64E72"/>
    <w:rsid w:val="00F67A6F"/>
    <w:rsid w:val="00F70630"/>
    <w:rsid w:val="00F706DF"/>
    <w:rsid w:val="00F71E72"/>
    <w:rsid w:val="00F725B1"/>
    <w:rsid w:val="00F7281F"/>
    <w:rsid w:val="00F73765"/>
    <w:rsid w:val="00F73E17"/>
    <w:rsid w:val="00F740F2"/>
    <w:rsid w:val="00F7499D"/>
    <w:rsid w:val="00F752B7"/>
    <w:rsid w:val="00F75EFD"/>
    <w:rsid w:val="00F80213"/>
    <w:rsid w:val="00F8065D"/>
    <w:rsid w:val="00F808DA"/>
    <w:rsid w:val="00F8156F"/>
    <w:rsid w:val="00F817C9"/>
    <w:rsid w:val="00F824F4"/>
    <w:rsid w:val="00F83A6E"/>
    <w:rsid w:val="00F84AF9"/>
    <w:rsid w:val="00F85894"/>
    <w:rsid w:val="00F86BDA"/>
    <w:rsid w:val="00F86C22"/>
    <w:rsid w:val="00F8789E"/>
    <w:rsid w:val="00F878E5"/>
    <w:rsid w:val="00F903B8"/>
    <w:rsid w:val="00F905EF"/>
    <w:rsid w:val="00F90AB4"/>
    <w:rsid w:val="00F90CBE"/>
    <w:rsid w:val="00F91E62"/>
    <w:rsid w:val="00F95448"/>
    <w:rsid w:val="00F979F0"/>
    <w:rsid w:val="00FA0590"/>
    <w:rsid w:val="00FA1E2F"/>
    <w:rsid w:val="00FA2CCC"/>
    <w:rsid w:val="00FA2DE3"/>
    <w:rsid w:val="00FA382E"/>
    <w:rsid w:val="00FA43D9"/>
    <w:rsid w:val="00FA650A"/>
    <w:rsid w:val="00FA7663"/>
    <w:rsid w:val="00FA7C4C"/>
    <w:rsid w:val="00FB0ABC"/>
    <w:rsid w:val="00FB15E3"/>
    <w:rsid w:val="00FB187B"/>
    <w:rsid w:val="00FB3C8B"/>
    <w:rsid w:val="00FB426D"/>
    <w:rsid w:val="00FB42A4"/>
    <w:rsid w:val="00FB5777"/>
    <w:rsid w:val="00FB7B3C"/>
    <w:rsid w:val="00FC06A0"/>
    <w:rsid w:val="00FC1D83"/>
    <w:rsid w:val="00FC220C"/>
    <w:rsid w:val="00FC4836"/>
    <w:rsid w:val="00FC6CEC"/>
    <w:rsid w:val="00FD0D73"/>
    <w:rsid w:val="00FD0EF7"/>
    <w:rsid w:val="00FD1A6F"/>
    <w:rsid w:val="00FD1E91"/>
    <w:rsid w:val="00FD3036"/>
    <w:rsid w:val="00FD4B25"/>
    <w:rsid w:val="00FD528B"/>
    <w:rsid w:val="00FD7196"/>
    <w:rsid w:val="00FD7F17"/>
    <w:rsid w:val="00FE5A82"/>
    <w:rsid w:val="00FE6E10"/>
    <w:rsid w:val="00FE734D"/>
    <w:rsid w:val="00FF1923"/>
    <w:rsid w:val="00FF1B7C"/>
    <w:rsid w:val="00FF1E4C"/>
    <w:rsid w:val="00FF2156"/>
    <w:rsid w:val="00FF29B7"/>
    <w:rsid w:val="00FF45A9"/>
    <w:rsid w:val="00FF4EF6"/>
    <w:rsid w:val="00FF5572"/>
    <w:rsid w:val="00FF5C39"/>
    <w:rsid w:val="00FF65B8"/>
    <w:rsid w:val="00FF6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b4e6b4"/>
    </o:shapedefaults>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 w:type="character" w:styleId="ad">
    <w:name w:val="Emphasis"/>
    <w:basedOn w:val="a0"/>
    <w:uiPriority w:val="20"/>
    <w:qFormat/>
    <w:rsid w:val="002D4E67"/>
    <w:rPr>
      <w:i/>
      <w:iCs/>
    </w:rPr>
  </w:style>
  <w:style w:type="character" w:customStyle="1" w:styleId="fontstyle21">
    <w:name w:val="fontstyle21"/>
    <w:basedOn w:val="a0"/>
    <w:rsid w:val="005774EA"/>
    <w:rPr>
      <w:rFonts w:ascii="URWPalladioL-Ital" w:hAnsi="URWPalladioL-Ital" w:hint="default"/>
      <w:b w:val="0"/>
      <w:bCs w:val="0"/>
      <w:i/>
      <w:iCs/>
      <w:color w:val="000000"/>
      <w:sz w:val="16"/>
      <w:szCs w:val="16"/>
    </w:rPr>
  </w:style>
  <w:style w:type="paragraph" w:customStyle="1" w:styleId="nova-legacy-e-listitem">
    <w:name w:val="nova-legacy-e-list__item"/>
    <w:basedOn w:val="a"/>
    <w:rsid w:val="003E366B"/>
    <w:pPr>
      <w:widowControl/>
      <w:spacing w:before="100" w:beforeAutospacing="1" w:after="100" w:afterAutospacing="1"/>
      <w:jc w:val="left"/>
    </w:pPr>
    <w:rPr>
      <w:rFonts w:ascii="宋体" w:eastAsia="宋体" w:hAnsi="宋体" w:cs="宋体"/>
      <w:kern w:val="0"/>
      <w:sz w:val="24"/>
      <w:szCs w:val="24"/>
    </w:rPr>
  </w:style>
  <w:style w:type="character" w:customStyle="1" w:styleId="arxivid">
    <w:name w:val="arxivid"/>
    <w:basedOn w:val="a0"/>
    <w:rsid w:val="004B6693"/>
  </w:style>
  <w:style w:type="paragraph" w:styleId="ae">
    <w:name w:val="Revision"/>
    <w:hidden/>
    <w:uiPriority w:val="99"/>
    <w:semiHidden/>
    <w:rsid w:val="00684B22"/>
  </w:style>
  <w:style w:type="table" w:styleId="af">
    <w:name w:val="Table Grid"/>
    <w:basedOn w:val="a1"/>
    <w:uiPriority w:val="39"/>
    <w:rsid w:val="003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3840">
      <w:bodyDiv w:val="1"/>
      <w:marLeft w:val="0"/>
      <w:marRight w:val="0"/>
      <w:marTop w:val="0"/>
      <w:marBottom w:val="0"/>
      <w:divBdr>
        <w:top w:val="none" w:sz="0" w:space="0" w:color="auto"/>
        <w:left w:val="none" w:sz="0" w:space="0" w:color="auto"/>
        <w:bottom w:val="none" w:sz="0" w:space="0" w:color="auto"/>
        <w:right w:val="none" w:sz="0" w:space="0" w:color="auto"/>
      </w:divBdr>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872">
      <w:bodyDiv w:val="1"/>
      <w:marLeft w:val="0"/>
      <w:marRight w:val="0"/>
      <w:marTop w:val="0"/>
      <w:marBottom w:val="0"/>
      <w:divBdr>
        <w:top w:val="none" w:sz="0" w:space="0" w:color="auto"/>
        <w:left w:val="none" w:sz="0" w:space="0" w:color="auto"/>
        <w:bottom w:val="none" w:sz="0" w:space="0" w:color="auto"/>
        <w:right w:val="none" w:sz="0" w:space="0" w:color="auto"/>
      </w:divBdr>
    </w:div>
    <w:div w:id="1549075856">
      <w:bodyDiv w:val="1"/>
      <w:marLeft w:val="0"/>
      <w:marRight w:val="0"/>
      <w:marTop w:val="0"/>
      <w:marBottom w:val="0"/>
      <w:divBdr>
        <w:top w:val="none" w:sz="0" w:space="0" w:color="auto"/>
        <w:left w:val="none" w:sz="0" w:space="0" w:color="auto"/>
        <w:bottom w:val="none" w:sz="0" w:space="0" w:color="auto"/>
        <w:right w:val="none" w:sz="0" w:space="0" w:color="auto"/>
      </w:divBdr>
    </w:div>
    <w:div w:id="1706564327">
      <w:bodyDiv w:val="1"/>
      <w:marLeft w:val="0"/>
      <w:marRight w:val="0"/>
      <w:marTop w:val="0"/>
      <w:marBottom w:val="0"/>
      <w:divBdr>
        <w:top w:val="none" w:sz="0" w:space="0" w:color="auto"/>
        <w:left w:val="none" w:sz="0" w:space="0" w:color="auto"/>
        <w:bottom w:val="none" w:sz="0" w:space="0" w:color="auto"/>
        <w:right w:val="none" w:sz="0" w:space="0" w:color="auto"/>
      </w:divBdr>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abs/2105.074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36</Pages>
  <Words>13468</Words>
  <Characters>76774</Characters>
  <Application>Microsoft Office Word</Application>
  <DocSecurity>0</DocSecurity>
  <Lines>639</Lines>
  <Paragraphs>180</Paragraphs>
  <ScaleCrop>false</ScaleCrop>
  <Company/>
  <LinksUpToDate>false</LinksUpToDate>
  <CharactersWithSpaces>90062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99</cp:revision>
  <dcterms:created xsi:type="dcterms:W3CDTF">2022-05-18T13:23:00Z</dcterms:created>
  <dcterms:modified xsi:type="dcterms:W3CDTF">2022-05-31T07:15:00Z</dcterms:modified>
</cp:coreProperties>
</file>